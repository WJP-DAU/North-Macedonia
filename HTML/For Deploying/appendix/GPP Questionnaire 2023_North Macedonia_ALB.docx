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B04A" w14:textId="033B013D" w:rsidR="00E70CD1" w:rsidRPr="00071FB0" w:rsidRDefault="00F53AA1" w:rsidP="00F53AA1">
      <w:pPr>
        <w:jc w:val="center"/>
        <w:rPr>
          <w:rFonts w:ascii="Arial Narrow" w:hAnsi="Arial Narrow" w:cstheme="minorHAnsi"/>
          <w:b/>
          <w:sz w:val="20"/>
          <w:szCs w:val="20"/>
        </w:rPr>
      </w:pPr>
      <w:r w:rsidRPr="00F53AA1">
        <w:rPr>
          <w:rFonts w:ascii="Arial Narrow" w:hAnsi="Arial Narrow"/>
          <w:b/>
          <w:bCs/>
        </w:rPr>
        <w:t xml:space="preserve">PROJEKTI </w:t>
      </w:r>
      <w:r>
        <w:rPr>
          <w:rFonts w:ascii="Arial Narrow" w:hAnsi="Arial Narrow"/>
          <w:b/>
          <w:bCs/>
        </w:rPr>
        <w:t xml:space="preserve">I DREJTËSISË BOTËRORE: SONDAZH </w:t>
      </w:r>
      <w:r w:rsidR="00CE484C">
        <w:rPr>
          <w:rFonts w:ascii="Arial Narrow" w:hAnsi="Arial Narrow"/>
          <w:b/>
          <w:bCs/>
        </w:rPr>
        <w:t>I POPULLSISË</w:t>
      </w:r>
      <w:r>
        <w:rPr>
          <w:rFonts w:ascii="Arial Narrow" w:hAnsi="Arial Narrow"/>
          <w:b/>
          <w:bCs/>
        </w:rPr>
        <w:t xml:space="preserve"> S</w:t>
      </w:r>
      <w:r w:rsidRPr="00F53AA1">
        <w:rPr>
          <w:rFonts w:ascii="Arial Narrow" w:hAnsi="Arial Narrow"/>
          <w:b/>
          <w:bCs/>
        </w:rPr>
        <w:t>Ë PËRGJITHSHME</w:t>
      </w:r>
      <w:r>
        <w:rPr>
          <w:rFonts w:ascii="Arial Narrow" w:hAnsi="Arial Narrow"/>
          <w:b/>
          <w:bCs/>
        </w:rPr>
        <w:t xml:space="preserve"> </w:t>
      </w:r>
      <w:r w:rsidRPr="00F53AA1">
        <w:rPr>
          <w:rFonts w:ascii="Arial Narrow" w:hAnsi="Arial Narrow"/>
          <w:b/>
          <w:bCs/>
        </w:rPr>
        <w:t>2023</w:t>
      </w:r>
    </w:p>
    <w:p w14:paraId="178D10C1" w14:textId="5F6B277F" w:rsidR="00F53AA1" w:rsidRPr="00F53AA1" w:rsidRDefault="00F53AA1" w:rsidP="00976647">
      <w:pPr>
        <w:spacing w:after="0" w:line="240" w:lineRule="auto"/>
        <w:ind w:left="0" w:right="0"/>
        <w:rPr>
          <w:rFonts w:ascii="Arial Narrow" w:hAnsi="Arial Narrow" w:cstheme="minorHAnsi"/>
          <w:sz w:val="20"/>
          <w:szCs w:val="20"/>
        </w:rPr>
      </w:pPr>
      <w:r w:rsidRPr="00F53AA1">
        <w:rPr>
          <w:rFonts w:ascii="Arial Narrow" w:hAnsi="Arial Narrow" w:cstheme="minorHAnsi"/>
          <w:b/>
          <w:sz w:val="20"/>
          <w:szCs w:val="20"/>
        </w:rPr>
        <w:t xml:space="preserve">LEXO: </w:t>
      </w:r>
      <w:proofErr w:type="spellStart"/>
      <w:r w:rsidRPr="00F53AA1">
        <w:rPr>
          <w:rFonts w:ascii="Arial Narrow" w:hAnsi="Arial Narrow" w:cstheme="minorHAnsi"/>
          <w:sz w:val="20"/>
          <w:szCs w:val="20"/>
        </w:rPr>
        <w:t>Mirëmëngjes</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Unë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quhem</w:t>
      </w:r>
      <w:proofErr w:type="spellEnd"/>
      <w:r w:rsidRPr="00F53AA1">
        <w:rPr>
          <w:rFonts w:ascii="Arial Narrow" w:hAnsi="Arial Narrow" w:cstheme="minorHAnsi"/>
          <w:sz w:val="20"/>
          <w:szCs w:val="20"/>
        </w:rPr>
        <w:t xml:space="preserve"> ________. </w:t>
      </w:r>
      <w:proofErr w:type="spellStart"/>
      <w:r w:rsidRPr="00F53AA1">
        <w:rPr>
          <w:rFonts w:ascii="Arial Narrow" w:hAnsi="Arial Narrow" w:cstheme="minorHAnsi"/>
          <w:sz w:val="20"/>
          <w:szCs w:val="20"/>
        </w:rPr>
        <w:t>Unë</w:t>
      </w:r>
      <w:proofErr w:type="spellEnd"/>
      <w:r w:rsidRPr="00F53AA1">
        <w:rPr>
          <w:rFonts w:ascii="Arial Narrow" w:hAnsi="Arial Narrow" w:cstheme="minorHAnsi"/>
          <w:sz w:val="20"/>
          <w:szCs w:val="20"/>
        </w:rPr>
        <w:t xml:space="preserve"> jam </w:t>
      </w:r>
      <w:proofErr w:type="spellStart"/>
      <w:r w:rsidRPr="00F53AA1">
        <w:rPr>
          <w:rFonts w:ascii="Arial Narrow" w:hAnsi="Arial Narrow" w:cstheme="minorHAnsi"/>
          <w:sz w:val="20"/>
          <w:szCs w:val="20"/>
        </w:rPr>
        <w:t>nga</w:t>
      </w:r>
      <w:proofErr w:type="spellEnd"/>
      <w:r w:rsidRPr="00F53AA1">
        <w:rPr>
          <w:rFonts w:ascii="Arial Narrow" w:hAnsi="Arial Narrow" w:cstheme="minorHAnsi"/>
          <w:sz w:val="20"/>
          <w:szCs w:val="20"/>
        </w:rPr>
        <w:t xml:space="preserve"> </w:t>
      </w:r>
      <w:r w:rsidR="00940DA6">
        <w:rPr>
          <w:rFonts w:ascii="Arial Narrow" w:hAnsi="Arial Narrow" w:cstheme="minorHAnsi"/>
          <w:sz w:val="20"/>
          <w:szCs w:val="20"/>
        </w:rPr>
        <w:t>Ipsos</w:t>
      </w:r>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një</w:t>
      </w:r>
      <w:proofErr w:type="spellEnd"/>
      <w:r w:rsidRPr="00F53AA1">
        <w:rPr>
          <w:rFonts w:ascii="Arial Narrow" w:hAnsi="Arial Narrow" w:cstheme="minorHAnsi"/>
          <w:sz w:val="20"/>
          <w:szCs w:val="20"/>
        </w:rPr>
        <w:t xml:space="preserve"> </w:t>
      </w:r>
      <w:proofErr w:type="spellStart"/>
      <w:r w:rsidR="00413D61">
        <w:rPr>
          <w:rFonts w:ascii="Arial Narrow" w:hAnsi="Arial Narrow" w:cstheme="minorHAnsi"/>
          <w:sz w:val="20"/>
          <w:szCs w:val="20"/>
        </w:rPr>
        <w:t>agjenci</w:t>
      </w:r>
      <w:proofErr w:type="spellEnd"/>
      <w:r w:rsidR="00413D61">
        <w:rPr>
          <w:rFonts w:ascii="Arial Narrow" w:hAnsi="Arial Narrow" w:cstheme="minorHAnsi"/>
          <w:sz w:val="20"/>
          <w:szCs w:val="20"/>
        </w:rPr>
        <w:t xml:space="preserve"> e </w:t>
      </w:r>
      <w:proofErr w:type="spellStart"/>
      <w:r w:rsidR="00413D61">
        <w:rPr>
          <w:rFonts w:ascii="Arial Narrow" w:hAnsi="Arial Narrow" w:cstheme="minorHAnsi"/>
          <w:sz w:val="20"/>
          <w:szCs w:val="20"/>
        </w:rPr>
        <w:t>pamvarur</w:t>
      </w:r>
      <w:proofErr w:type="spellEnd"/>
      <w:r w:rsidR="00413D61">
        <w:rPr>
          <w:rFonts w:ascii="Arial Narrow" w:hAnsi="Arial Narrow" w:cstheme="minorHAnsi"/>
          <w:sz w:val="20"/>
          <w:szCs w:val="20"/>
        </w:rPr>
        <w:t xml:space="preserve"> </w:t>
      </w:r>
      <w:proofErr w:type="spellStart"/>
      <w:r w:rsidR="00413D61">
        <w:rPr>
          <w:rFonts w:ascii="Arial Narrow" w:hAnsi="Arial Narrow" w:cstheme="minorHAnsi"/>
          <w:sz w:val="20"/>
          <w:szCs w:val="20"/>
        </w:rPr>
        <w:t>hulimtimi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Unë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nuk</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përfaqësoj</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qeverinë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dhe</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asnjë</w:t>
      </w:r>
      <w:proofErr w:type="spellEnd"/>
      <w:r w:rsidRPr="00F53AA1">
        <w:rPr>
          <w:rFonts w:ascii="Arial Narrow" w:hAnsi="Arial Narrow" w:cstheme="minorHAnsi"/>
          <w:sz w:val="20"/>
          <w:szCs w:val="20"/>
        </w:rPr>
        <w:t xml:space="preserve"> parti </w:t>
      </w:r>
      <w:proofErr w:type="spellStart"/>
      <w:r w:rsidRPr="00F53AA1">
        <w:rPr>
          <w:rFonts w:ascii="Arial Narrow" w:hAnsi="Arial Narrow" w:cstheme="minorHAnsi"/>
          <w:sz w:val="20"/>
          <w:szCs w:val="20"/>
        </w:rPr>
        <w:t>politike</w:t>
      </w:r>
      <w:proofErr w:type="spellEnd"/>
      <w:r w:rsidRPr="00F53AA1">
        <w:rPr>
          <w:rFonts w:ascii="Arial Narrow" w:hAnsi="Arial Narrow" w:cstheme="minorHAnsi"/>
          <w:sz w:val="20"/>
          <w:szCs w:val="20"/>
        </w:rPr>
        <w:t xml:space="preserve">. Ju </w:t>
      </w:r>
      <w:proofErr w:type="spellStart"/>
      <w:r w:rsidRPr="00F53AA1">
        <w:rPr>
          <w:rFonts w:ascii="Arial Narrow" w:hAnsi="Arial Narrow" w:cstheme="minorHAnsi"/>
          <w:sz w:val="20"/>
          <w:szCs w:val="20"/>
        </w:rPr>
        <w:t>kërkohet</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merrni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pjesë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një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studim</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kërkimor</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Qëllimi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studimit</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është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kuptojë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pikëpamjet</w:t>
      </w:r>
      <w:proofErr w:type="spellEnd"/>
      <w:r w:rsidRPr="00F53AA1">
        <w:rPr>
          <w:rFonts w:ascii="Arial Narrow" w:hAnsi="Arial Narrow" w:cstheme="minorHAnsi"/>
          <w:sz w:val="20"/>
          <w:szCs w:val="20"/>
        </w:rPr>
        <w:t xml:space="preserve"> e </w:t>
      </w:r>
      <w:proofErr w:type="spellStart"/>
      <w:r w:rsidRPr="00F53AA1">
        <w:rPr>
          <w:rFonts w:ascii="Arial Narrow" w:hAnsi="Arial Narrow" w:cstheme="minorHAnsi"/>
          <w:sz w:val="20"/>
          <w:szCs w:val="20"/>
        </w:rPr>
        <w:t>qytetarëve</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në</w:t>
      </w:r>
      <w:proofErr w:type="spellEnd"/>
      <w:r w:rsidRPr="00F53AA1">
        <w:rPr>
          <w:rFonts w:ascii="Arial Narrow" w:hAnsi="Arial Narrow" w:cstheme="minorHAnsi"/>
          <w:sz w:val="20"/>
          <w:szCs w:val="20"/>
        </w:rPr>
        <w:t xml:space="preserve"> </w:t>
      </w:r>
      <w:proofErr w:type="spellStart"/>
      <w:r w:rsidR="00A35196">
        <w:rPr>
          <w:rFonts w:ascii="Arial Narrow" w:hAnsi="Arial Narrow" w:cstheme="minorHAnsi"/>
          <w:sz w:val="20"/>
          <w:szCs w:val="20"/>
        </w:rPr>
        <w:t>Maqedonin</w:t>
      </w:r>
      <w:proofErr w:type="spellEnd"/>
      <w:r w:rsidR="00A35196">
        <w:rPr>
          <w:rFonts w:ascii="Arial Narrow" w:hAnsi="Arial Narrow" w:cstheme="minorHAnsi"/>
          <w:sz w:val="20"/>
          <w:szCs w:val="20"/>
        </w:rPr>
        <w:t xml:space="preserve"> e </w:t>
      </w:r>
      <w:proofErr w:type="spellStart"/>
      <w:r w:rsidR="00A35196">
        <w:rPr>
          <w:rFonts w:ascii="Arial Narrow" w:hAnsi="Arial Narrow" w:cstheme="minorHAnsi"/>
          <w:sz w:val="20"/>
          <w:szCs w:val="20"/>
        </w:rPr>
        <w:t>Veriut</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për</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përvojat</w:t>
      </w:r>
      <w:proofErr w:type="spellEnd"/>
      <w:r w:rsidRPr="00F53AA1">
        <w:rPr>
          <w:rFonts w:ascii="Arial Narrow" w:hAnsi="Arial Narrow" w:cstheme="minorHAnsi"/>
          <w:sz w:val="20"/>
          <w:szCs w:val="20"/>
        </w:rPr>
        <w:t xml:space="preserve"> e </w:t>
      </w:r>
      <w:proofErr w:type="spellStart"/>
      <w:r w:rsidRPr="00F53AA1">
        <w:rPr>
          <w:rFonts w:ascii="Arial Narrow" w:hAnsi="Arial Narrow" w:cstheme="minorHAnsi"/>
          <w:sz w:val="20"/>
          <w:szCs w:val="20"/>
        </w:rPr>
        <w:t>njerëzve</w:t>
      </w:r>
      <w:proofErr w:type="spellEnd"/>
      <w:r w:rsidRPr="00F53AA1">
        <w:rPr>
          <w:rFonts w:ascii="Arial Narrow" w:hAnsi="Arial Narrow" w:cstheme="minorHAnsi"/>
          <w:sz w:val="20"/>
          <w:szCs w:val="20"/>
        </w:rPr>
        <w:t xml:space="preserve"> me </w:t>
      </w:r>
      <w:proofErr w:type="spellStart"/>
      <w:r w:rsidRPr="00F53AA1">
        <w:rPr>
          <w:rFonts w:ascii="Arial Narrow" w:hAnsi="Arial Narrow" w:cstheme="minorHAnsi"/>
          <w:sz w:val="20"/>
          <w:szCs w:val="20"/>
        </w:rPr>
        <w:t>ligjin</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Studimi</w:t>
      </w:r>
      <w:proofErr w:type="spellEnd"/>
      <w:r w:rsidRPr="00F53AA1">
        <w:rPr>
          <w:rFonts w:ascii="Arial Narrow" w:hAnsi="Arial Narrow" w:cstheme="minorHAnsi"/>
          <w:sz w:val="20"/>
          <w:szCs w:val="20"/>
        </w:rPr>
        <w:t xml:space="preserve"> po </w:t>
      </w:r>
      <w:proofErr w:type="spellStart"/>
      <w:r w:rsidRPr="00F53AA1">
        <w:rPr>
          <w:rFonts w:ascii="Arial Narrow" w:hAnsi="Arial Narrow" w:cstheme="minorHAnsi"/>
          <w:sz w:val="20"/>
          <w:szCs w:val="20"/>
        </w:rPr>
        <w:t>kryhet</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nga</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Projekti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Botëror</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i</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Drejtësisë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Përpara</w:t>
      </w:r>
      <w:proofErr w:type="spellEnd"/>
      <w:r w:rsidRPr="00F53AA1">
        <w:rPr>
          <w:rFonts w:ascii="Arial Narrow" w:hAnsi="Arial Narrow" w:cstheme="minorHAnsi"/>
          <w:sz w:val="20"/>
          <w:szCs w:val="20"/>
        </w:rPr>
        <w:t xml:space="preserve"> se </w:t>
      </w:r>
      <w:proofErr w:type="spellStart"/>
      <w:r w:rsidRPr="00F53AA1">
        <w:rPr>
          <w:rFonts w:ascii="Arial Narrow" w:hAnsi="Arial Narrow" w:cstheme="minorHAnsi"/>
          <w:sz w:val="20"/>
          <w:szCs w:val="20"/>
        </w:rPr>
        <w:t>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vazhdoj</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më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duhet</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vendos</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kë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të</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intervistoj</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nga</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kjo</w:t>
      </w:r>
      <w:proofErr w:type="spellEnd"/>
      <w:r w:rsidRPr="00F53AA1">
        <w:rPr>
          <w:rFonts w:ascii="Arial Narrow" w:hAnsi="Arial Narrow" w:cstheme="minorHAnsi"/>
          <w:sz w:val="20"/>
          <w:szCs w:val="20"/>
        </w:rPr>
        <w:t xml:space="preserve"> </w:t>
      </w:r>
      <w:proofErr w:type="spellStart"/>
      <w:r w:rsidRPr="00F53AA1">
        <w:rPr>
          <w:rFonts w:ascii="Arial Narrow" w:hAnsi="Arial Narrow" w:cstheme="minorHAnsi"/>
          <w:sz w:val="20"/>
          <w:szCs w:val="20"/>
        </w:rPr>
        <w:t>familje</w:t>
      </w:r>
      <w:proofErr w:type="spellEnd"/>
      <w:r w:rsidRPr="00F53AA1">
        <w:rPr>
          <w:rFonts w:ascii="Arial Narrow" w:hAnsi="Arial Narrow" w:cstheme="minorHAnsi"/>
          <w:sz w:val="20"/>
          <w:szCs w:val="20"/>
        </w:rPr>
        <w:t>.</w:t>
      </w:r>
    </w:p>
    <w:p w14:paraId="19C877FC" w14:textId="77777777" w:rsidR="001D453A" w:rsidRDefault="001D453A" w:rsidP="00E70CD1">
      <w:pPr>
        <w:spacing w:after="0" w:line="240" w:lineRule="auto"/>
        <w:rPr>
          <w:rFonts w:ascii="Arial Narrow" w:hAnsi="Arial Narrow"/>
        </w:rPr>
      </w:pPr>
    </w:p>
    <w:p w14:paraId="3AAFB70B" w14:textId="77777777" w:rsidR="00F53AA1" w:rsidRDefault="00F53AA1" w:rsidP="00156043">
      <w:pPr>
        <w:spacing w:after="0" w:line="240" w:lineRule="auto"/>
        <w:rPr>
          <w:rFonts w:ascii="Arial Narrow" w:hAnsi="Arial Narrow"/>
          <w:b/>
        </w:rPr>
      </w:pPr>
      <w:proofErr w:type="spellStart"/>
      <w:r>
        <w:rPr>
          <w:rFonts w:ascii="Arial Narrow" w:hAnsi="Arial Narrow"/>
          <w:b/>
        </w:rPr>
        <w:t>Anketuesi</w:t>
      </w:r>
      <w:proofErr w:type="spellEnd"/>
      <w:r>
        <w:rPr>
          <w:rFonts w:ascii="Arial Narrow" w:hAnsi="Arial Narrow"/>
          <w:b/>
        </w:rPr>
        <w:t xml:space="preserve">: Ju </w:t>
      </w:r>
      <w:proofErr w:type="spellStart"/>
      <w:r>
        <w:rPr>
          <w:rFonts w:ascii="Arial Narrow" w:hAnsi="Arial Narrow"/>
          <w:b/>
        </w:rPr>
        <w:t>lutemi</w:t>
      </w:r>
      <w:proofErr w:type="spellEnd"/>
      <w:r>
        <w:rPr>
          <w:rFonts w:ascii="Arial Narrow" w:hAnsi="Arial Narrow"/>
          <w:b/>
        </w:rPr>
        <w:t xml:space="preserve"> </w:t>
      </w:r>
      <w:proofErr w:type="spellStart"/>
      <w:r>
        <w:rPr>
          <w:rFonts w:ascii="Arial Narrow" w:hAnsi="Arial Narrow"/>
          <w:b/>
        </w:rPr>
        <w:t>zgje</w:t>
      </w:r>
      <w:r w:rsidRPr="00F53AA1">
        <w:rPr>
          <w:rFonts w:ascii="Arial Narrow" w:hAnsi="Arial Narrow"/>
          <w:b/>
        </w:rPr>
        <w:t>dhni</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mënyrë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rastësishme</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anketuar</w:t>
      </w:r>
      <w:proofErr w:type="spellEnd"/>
      <w:r w:rsidRPr="00F53AA1">
        <w:rPr>
          <w:rFonts w:ascii="Arial Narrow" w:hAnsi="Arial Narrow"/>
          <w:b/>
        </w:rPr>
        <w:t xml:space="preserve"> </w:t>
      </w:r>
      <w:proofErr w:type="spellStart"/>
      <w:r w:rsidRPr="00F53AA1">
        <w:rPr>
          <w:rFonts w:ascii="Arial Narrow" w:hAnsi="Arial Narrow"/>
          <w:b/>
        </w:rPr>
        <w:t>nga</w:t>
      </w:r>
      <w:proofErr w:type="spellEnd"/>
      <w:r w:rsidRPr="00F53AA1">
        <w:rPr>
          <w:rFonts w:ascii="Arial Narrow" w:hAnsi="Arial Narrow"/>
          <w:b/>
        </w:rPr>
        <w:t xml:space="preserve"> </w:t>
      </w:r>
      <w:proofErr w:type="spellStart"/>
      <w:r w:rsidRPr="00F53AA1">
        <w:rPr>
          <w:rFonts w:ascii="Arial Narrow" w:hAnsi="Arial Narrow"/>
          <w:b/>
        </w:rPr>
        <w:t>individët</w:t>
      </w:r>
      <w:proofErr w:type="spellEnd"/>
      <w:r w:rsidRPr="00F53AA1">
        <w:rPr>
          <w:rFonts w:ascii="Arial Narrow" w:hAnsi="Arial Narrow"/>
          <w:b/>
        </w:rPr>
        <w:t xml:space="preserve"> </w:t>
      </w:r>
      <w:proofErr w:type="spellStart"/>
      <w:r w:rsidRPr="00F53AA1">
        <w:rPr>
          <w:rFonts w:ascii="Arial Narrow" w:hAnsi="Arial Narrow"/>
          <w:b/>
        </w:rPr>
        <w:t>që</w:t>
      </w:r>
      <w:proofErr w:type="spellEnd"/>
      <w:r w:rsidRPr="00F53AA1">
        <w:rPr>
          <w:rFonts w:ascii="Arial Narrow" w:hAnsi="Arial Narrow"/>
          <w:b/>
        </w:rPr>
        <w:t xml:space="preserve"> </w:t>
      </w:r>
      <w:proofErr w:type="spellStart"/>
      <w:r w:rsidRPr="00F53AA1">
        <w:rPr>
          <w:rFonts w:ascii="Arial Narrow" w:hAnsi="Arial Narrow"/>
          <w:b/>
        </w:rPr>
        <w:t>janë</w:t>
      </w:r>
      <w:proofErr w:type="spellEnd"/>
      <w:r w:rsidRPr="00F53AA1">
        <w:rPr>
          <w:rFonts w:ascii="Arial Narrow" w:hAnsi="Arial Narrow"/>
          <w:b/>
        </w:rPr>
        <w:t xml:space="preserve"> </w:t>
      </w:r>
      <w:proofErr w:type="spellStart"/>
      <w:r w:rsidRPr="00F53AA1">
        <w:rPr>
          <w:rFonts w:ascii="Arial Narrow" w:hAnsi="Arial Narrow"/>
          <w:b/>
        </w:rPr>
        <w:t>aktualisht</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pranishëm</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familje</w:t>
      </w:r>
      <w:proofErr w:type="spellEnd"/>
      <w:r w:rsidRPr="00F53AA1">
        <w:rPr>
          <w:rFonts w:ascii="Arial Narrow" w:hAnsi="Arial Narrow"/>
          <w:b/>
        </w:rPr>
        <w:t xml:space="preserve">. </w:t>
      </w:r>
      <w:proofErr w:type="spellStart"/>
      <w:r w:rsidRPr="00F53AA1">
        <w:rPr>
          <w:rFonts w:ascii="Arial Narrow" w:hAnsi="Arial Narrow"/>
          <w:b/>
        </w:rPr>
        <w:t>Metodat</w:t>
      </w:r>
      <w:proofErr w:type="spellEnd"/>
      <w:r w:rsidRPr="00F53AA1">
        <w:rPr>
          <w:rFonts w:ascii="Arial Narrow" w:hAnsi="Arial Narrow"/>
          <w:b/>
        </w:rPr>
        <w:t xml:space="preserve"> e </w:t>
      </w:r>
      <w:proofErr w:type="spellStart"/>
      <w:r w:rsidRPr="00F53AA1">
        <w:rPr>
          <w:rFonts w:ascii="Arial Narrow" w:hAnsi="Arial Narrow"/>
          <w:b/>
        </w:rPr>
        <w:t>përzgjedhjes</w:t>
      </w:r>
      <w:proofErr w:type="spellEnd"/>
      <w:r w:rsidRPr="00F53AA1">
        <w:rPr>
          <w:rFonts w:ascii="Arial Narrow" w:hAnsi="Arial Narrow"/>
          <w:b/>
        </w:rPr>
        <w:t xml:space="preserve"> </w:t>
      </w:r>
      <w:proofErr w:type="spellStart"/>
      <w:r w:rsidRPr="00F53AA1">
        <w:rPr>
          <w:rFonts w:ascii="Arial Narrow" w:hAnsi="Arial Narrow"/>
          <w:b/>
        </w:rPr>
        <w:t>së</w:t>
      </w:r>
      <w:proofErr w:type="spellEnd"/>
      <w:r w:rsidRPr="00F53AA1">
        <w:rPr>
          <w:rFonts w:ascii="Arial Narrow" w:hAnsi="Arial Narrow"/>
          <w:b/>
        </w:rPr>
        <w:t xml:space="preserve"> </w:t>
      </w:r>
      <w:proofErr w:type="spellStart"/>
      <w:r w:rsidRPr="00F53AA1">
        <w:rPr>
          <w:rFonts w:ascii="Arial Narrow" w:hAnsi="Arial Narrow"/>
          <w:b/>
        </w:rPr>
        <w:t>rastësishme</w:t>
      </w:r>
      <w:proofErr w:type="spellEnd"/>
      <w:r w:rsidRPr="00F53AA1">
        <w:rPr>
          <w:rFonts w:ascii="Arial Narrow" w:hAnsi="Arial Narrow"/>
          <w:b/>
        </w:rPr>
        <w:t xml:space="preserve"> </w:t>
      </w:r>
      <w:proofErr w:type="spellStart"/>
      <w:r w:rsidRPr="00F53AA1">
        <w:rPr>
          <w:rFonts w:ascii="Arial Narrow" w:hAnsi="Arial Narrow"/>
          <w:b/>
        </w:rPr>
        <w:t>mund</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përfshijnë</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sidRPr="00F53AA1">
        <w:rPr>
          <w:rFonts w:ascii="Arial Narrow" w:hAnsi="Arial Narrow"/>
          <w:b/>
        </w:rPr>
        <w:t xml:space="preserve"> Grid Kish, </w:t>
      </w:r>
      <w:proofErr w:type="spellStart"/>
      <w:r w:rsidRPr="00F53AA1">
        <w:rPr>
          <w:rFonts w:ascii="Arial Narrow" w:hAnsi="Arial Narrow"/>
          <w:b/>
        </w:rPr>
        <w:t>një</w:t>
      </w:r>
      <w:proofErr w:type="spellEnd"/>
      <w:r w:rsidRPr="00F53AA1">
        <w:rPr>
          <w:rFonts w:ascii="Arial Narrow" w:hAnsi="Arial Narrow"/>
          <w:b/>
        </w:rPr>
        <w:t xml:space="preserve"> </w:t>
      </w:r>
      <w:proofErr w:type="spellStart"/>
      <w:r w:rsidRPr="00F53AA1">
        <w:rPr>
          <w:rFonts w:ascii="Arial Narrow" w:hAnsi="Arial Narrow"/>
          <w:b/>
        </w:rPr>
        <w:t>gjenerues</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numrave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rastësishëm</w:t>
      </w:r>
      <w:proofErr w:type="spellEnd"/>
      <w:r w:rsidRPr="00F53AA1">
        <w:rPr>
          <w:rFonts w:ascii="Arial Narrow" w:hAnsi="Arial Narrow"/>
          <w:b/>
        </w:rPr>
        <w:t xml:space="preserve"> </w:t>
      </w:r>
      <w:proofErr w:type="spellStart"/>
      <w:r w:rsidRPr="00F53AA1">
        <w:rPr>
          <w:rFonts w:ascii="Arial Narrow" w:hAnsi="Arial Narrow"/>
          <w:b/>
        </w:rPr>
        <w:t>ose</w:t>
      </w:r>
      <w:proofErr w:type="spellEnd"/>
      <w:r w:rsidRPr="00F53AA1">
        <w:rPr>
          <w:rFonts w:ascii="Arial Narrow" w:hAnsi="Arial Narrow"/>
          <w:b/>
        </w:rPr>
        <w:t xml:space="preserve"> </w:t>
      </w:r>
      <w:proofErr w:type="spellStart"/>
      <w:r w:rsidRPr="00F53AA1">
        <w:rPr>
          <w:rFonts w:ascii="Arial Narrow" w:hAnsi="Arial Narrow"/>
          <w:b/>
        </w:rPr>
        <w:t>metodën</w:t>
      </w:r>
      <w:proofErr w:type="spellEnd"/>
      <w:r w:rsidRPr="00F53AA1">
        <w:rPr>
          <w:rFonts w:ascii="Arial Narrow" w:hAnsi="Arial Narrow"/>
          <w:b/>
        </w:rPr>
        <w:t xml:space="preserve"> e </w:t>
      </w:r>
      <w:proofErr w:type="spellStart"/>
      <w:r>
        <w:rPr>
          <w:rFonts w:ascii="Arial Narrow" w:hAnsi="Arial Narrow"/>
          <w:b/>
        </w:rPr>
        <w:t>ditëlindjes</w:t>
      </w:r>
      <w:proofErr w:type="spellEnd"/>
      <w:r>
        <w:rPr>
          <w:rFonts w:ascii="Arial Narrow" w:hAnsi="Arial Narrow"/>
          <w:b/>
        </w:rPr>
        <w:t xml:space="preserve"> </w:t>
      </w:r>
      <w:proofErr w:type="spellStart"/>
      <w:r>
        <w:rPr>
          <w:rFonts w:ascii="Arial Narrow" w:hAnsi="Arial Narrow"/>
          <w:b/>
        </w:rPr>
        <w:t>së</w:t>
      </w:r>
      <w:proofErr w:type="spellEnd"/>
      <w:r>
        <w:rPr>
          <w:rFonts w:ascii="Arial Narrow" w:hAnsi="Arial Narrow"/>
          <w:b/>
        </w:rPr>
        <w:t xml:space="preserve"> </w:t>
      </w:r>
      <w:proofErr w:type="spellStart"/>
      <w:r>
        <w:rPr>
          <w:rFonts w:ascii="Arial Narrow" w:hAnsi="Arial Narrow"/>
          <w:b/>
        </w:rPr>
        <w:t>fundit</w:t>
      </w:r>
      <w:proofErr w:type="spellEnd"/>
      <w:r>
        <w:rPr>
          <w:rFonts w:ascii="Arial Narrow" w:hAnsi="Arial Narrow"/>
          <w:b/>
        </w:rPr>
        <w:t xml:space="preserve">. </w:t>
      </w:r>
      <w:proofErr w:type="spellStart"/>
      <w:r>
        <w:rPr>
          <w:rFonts w:ascii="Arial Narrow" w:hAnsi="Arial Narrow"/>
          <w:b/>
        </w:rPr>
        <w:t>Nëse</w:t>
      </w:r>
      <w:proofErr w:type="spellEnd"/>
      <w:r>
        <w:rPr>
          <w:rFonts w:ascii="Arial Narrow" w:hAnsi="Arial Narrow"/>
          <w:b/>
        </w:rPr>
        <w:t xml:space="preserve"> </w:t>
      </w:r>
      <w:proofErr w:type="spellStart"/>
      <w:r>
        <w:rPr>
          <w:rFonts w:ascii="Arial Narrow" w:hAnsi="Arial Narrow"/>
          <w:b/>
        </w:rPr>
        <w:t>zgje</w:t>
      </w:r>
      <w:r w:rsidRPr="00F53AA1">
        <w:rPr>
          <w:rFonts w:ascii="Arial Narrow" w:hAnsi="Arial Narrow"/>
          <w:b/>
        </w:rPr>
        <w:t>dhni</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përdorni</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sidRPr="00F53AA1">
        <w:rPr>
          <w:rFonts w:ascii="Arial Narrow" w:hAnsi="Arial Narrow"/>
          <w:b/>
        </w:rPr>
        <w:t xml:space="preserve"> </w:t>
      </w:r>
      <w:proofErr w:type="spellStart"/>
      <w:r w:rsidRPr="00F53AA1">
        <w:rPr>
          <w:rFonts w:ascii="Arial Narrow" w:hAnsi="Arial Narrow"/>
          <w:b/>
        </w:rPr>
        <w:t>Rrjet</w:t>
      </w:r>
      <w:proofErr w:type="spellEnd"/>
      <w:r w:rsidRPr="00F53AA1">
        <w:rPr>
          <w:rFonts w:ascii="Arial Narrow" w:hAnsi="Arial Narrow"/>
          <w:b/>
        </w:rPr>
        <w:t xml:space="preserve"> Kish, </w:t>
      </w:r>
      <w:proofErr w:type="spellStart"/>
      <w:r w:rsidRPr="00F53AA1">
        <w:rPr>
          <w:rFonts w:ascii="Arial Narrow" w:hAnsi="Arial Narrow"/>
          <w:b/>
        </w:rPr>
        <w:t>ju</w:t>
      </w:r>
      <w:proofErr w:type="spellEnd"/>
      <w:r w:rsidRPr="00F53AA1">
        <w:rPr>
          <w:rFonts w:ascii="Arial Narrow" w:hAnsi="Arial Narrow"/>
          <w:b/>
        </w:rPr>
        <w:t xml:space="preserve"> </w:t>
      </w:r>
      <w:proofErr w:type="spellStart"/>
      <w:r w:rsidRPr="00F53AA1">
        <w:rPr>
          <w:rFonts w:ascii="Arial Narrow" w:hAnsi="Arial Narrow"/>
          <w:b/>
        </w:rPr>
        <w:t>lutemi</w:t>
      </w:r>
      <w:proofErr w:type="spellEnd"/>
      <w:r w:rsidRPr="00F53AA1">
        <w:rPr>
          <w:rFonts w:ascii="Arial Narrow" w:hAnsi="Arial Narrow"/>
          <w:b/>
        </w:rPr>
        <w:t xml:space="preserve"> </w:t>
      </w:r>
      <w:proofErr w:type="spellStart"/>
      <w:r w:rsidRPr="00F53AA1">
        <w:rPr>
          <w:rFonts w:ascii="Arial Narrow" w:hAnsi="Arial Narrow"/>
          <w:b/>
        </w:rPr>
        <w:t>shikoni</w:t>
      </w:r>
      <w:proofErr w:type="spellEnd"/>
      <w:r w:rsidRPr="00F53AA1">
        <w:rPr>
          <w:rFonts w:ascii="Arial Narrow" w:hAnsi="Arial Narrow"/>
          <w:b/>
        </w:rPr>
        <w:t xml:space="preserve"> </w:t>
      </w:r>
      <w:proofErr w:type="spellStart"/>
      <w:r w:rsidRPr="00F53AA1">
        <w:rPr>
          <w:rFonts w:ascii="Arial Narrow" w:hAnsi="Arial Narrow"/>
          <w:b/>
        </w:rPr>
        <w:t>Materialet</w:t>
      </w:r>
      <w:proofErr w:type="spellEnd"/>
      <w:r w:rsidRPr="00F53AA1">
        <w:rPr>
          <w:rFonts w:ascii="Arial Narrow" w:hAnsi="Arial Narrow"/>
          <w:b/>
        </w:rPr>
        <w:t xml:space="preserve"> </w:t>
      </w:r>
      <w:proofErr w:type="spellStart"/>
      <w:r w:rsidRPr="00F53AA1">
        <w:rPr>
          <w:rFonts w:ascii="Arial Narrow" w:hAnsi="Arial Narrow"/>
          <w:b/>
        </w:rPr>
        <w:t>Shtesë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Anketës</w:t>
      </w:r>
      <w:proofErr w:type="spellEnd"/>
      <w:r w:rsidRPr="00F53AA1">
        <w:rPr>
          <w:rFonts w:ascii="Arial Narrow" w:hAnsi="Arial Narrow"/>
          <w:b/>
        </w:rPr>
        <w:t xml:space="preserve"> </w:t>
      </w:r>
      <w:proofErr w:type="spellStart"/>
      <w:r w:rsidRPr="00F53AA1">
        <w:rPr>
          <w:rFonts w:ascii="Arial Narrow" w:hAnsi="Arial Narrow"/>
          <w:b/>
        </w:rPr>
        <w:t>për</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sidRPr="00F53AA1">
        <w:rPr>
          <w:rFonts w:ascii="Arial Narrow" w:hAnsi="Arial Narrow"/>
          <w:b/>
        </w:rPr>
        <w:t xml:space="preserve"> </w:t>
      </w:r>
      <w:proofErr w:type="spellStart"/>
      <w:r w:rsidRPr="00F53AA1">
        <w:rPr>
          <w:rFonts w:ascii="Arial Narrow" w:hAnsi="Arial Narrow"/>
          <w:b/>
        </w:rPr>
        <w:t>shembull</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sidRPr="00F53AA1">
        <w:rPr>
          <w:rFonts w:ascii="Arial Narrow" w:hAnsi="Arial Narrow"/>
          <w:b/>
        </w:rPr>
        <w:t xml:space="preserve"> </w:t>
      </w:r>
      <w:proofErr w:type="spellStart"/>
      <w:r w:rsidRPr="00F53AA1">
        <w:rPr>
          <w:rFonts w:ascii="Arial Narrow" w:hAnsi="Arial Narrow"/>
          <w:b/>
        </w:rPr>
        <w:t>Rrjeti</w:t>
      </w:r>
      <w:proofErr w:type="spellEnd"/>
      <w:r w:rsidRPr="00F53AA1">
        <w:rPr>
          <w:rFonts w:ascii="Arial Narrow" w:hAnsi="Arial Narrow"/>
          <w:b/>
        </w:rPr>
        <w:t xml:space="preserve"> Kish.</w:t>
      </w:r>
    </w:p>
    <w:p w14:paraId="020DF931" w14:textId="77777777" w:rsidR="00156043" w:rsidRDefault="00156043" w:rsidP="00156043">
      <w:pPr>
        <w:spacing w:after="0" w:line="240" w:lineRule="auto"/>
        <w:rPr>
          <w:rFonts w:ascii="Arial Narrow" w:hAnsi="Arial Narrow"/>
          <w:b/>
        </w:rPr>
      </w:pPr>
    </w:p>
    <w:p w14:paraId="6D1D7842" w14:textId="77777777" w:rsidR="00F53AA1" w:rsidRDefault="00F53AA1" w:rsidP="00412015">
      <w:pPr>
        <w:spacing w:after="0" w:line="240" w:lineRule="auto"/>
        <w:rPr>
          <w:rFonts w:ascii="Arial Narrow" w:hAnsi="Arial Narrow"/>
          <w:b/>
        </w:rPr>
      </w:pPr>
      <w:r w:rsidRPr="00F53AA1">
        <w:rPr>
          <w:rFonts w:ascii="Arial Narrow" w:hAnsi="Arial Narrow"/>
          <w:b/>
        </w:rPr>
        <w:t xml:space="preserve">Ju </w:t>
      </w:r>
      <w:proofErr w:type="spellStart"/>
      <w:r w:rsidRPr="00F53AA1">
        <w:rPr>
          <w:rFonts w:ascii="Arial Narrow" w:hAnsi="Arial Narrow"/>
          <w:b/>
        </w:rPr>
        <w:t>lutemi</w:t>
      </w:r>
      <w:proofErr w:type="spellEnd"/>
      <w:r w:rsidRPr="00F53AA1">
        <w:rPr>
          <w:rFonts w:ascii="Arial Narrow" w:hAnsi="Arial Narrow"/>
          <w:b/>
        </w:rPr>
        <w:t xml:space="preserve"> </w:t>
      </w:r>
      <w:proofErr w:type="spellStart"/>
      <w:r w:rsidRPr="00F53AA1">
        <w:rPr>
          <w:rFonts w:ascii="Arial Narrow" w:hAnsi="Arial Narrow"/>
          <w:b/>
        </w:rPr>
        <w:t>vini</w:t>
      </w:r>
      <w:proofErr w:type="spellEnd"/>
      <w:r w:rsidRPr="00F53AA1">
        <w:rPr>
          <w:rFonts w:ascii="Arial Narrow" w:hAnsi="Arial Narrow"/>
          <w:b/>
        </w:rPr>
        <w:t xml:space="preserve"> re se ka </w:t>
      </w:r>
      <w:proofErr w:type="spellStart"/>
      <w:r w:rsidRPr="00F53AA1">
        <w:rPr>
          <w:rFonts w:ascii="Arial Narrow" w:hAnsi="Arial Narrow"/>
          <w:b/>
        </w:rPr>
        <w:t>kuota</w:t>
      </w:r>
      <w:proofErr w:type="spellEnd"/>
      <w:r w:rsidRPr="00F53AA1">
        <w:rPr>
          <w:rFonts w:ascii="Arial Narrow" w:hAnsi="Arial Narrow"/>
          <w:b/>
        </w:rPr>
        <w:t xml:space="preserve"> </w:t>
      </w:r>
      <w:proofErr w:type="spellStart"/>
      <w:r w:rsidRPr="00F53AA1">
        <w:rPr>
          <w:rFonts w:ascii="Arial Narrow" w:hAnsi="Arial Narrow"/>
          <w:b/>
        </w:rPr>
        <w:t>për</w:t>
      </w:r>
      <w:proofErr w:type="spellEnd"/>
      <w:r w:rsidRPr="00F53AA1">
        <w:rPr>
          <w:rFonts w:ascii="Arial Narrow" w:hAnsi="Arial Narrow"/>
          <w:b/>
        </w:rPr>
        <w:t xml:space="preserve"> </w:t>
      </w:r>
      <w:proofErr w:type="spellStart"/>
      <w:r w:rsidRPr="00F53AA1">
        <w:rPr>
          <w:rFonts w:ascii="Arial Narrow" w:hAnsi="Arial Narrow"/>
          <w:b/>
        </w:rPr>
        <w:t>qytetin</w:t>
      </w:r>
      <w:proofErr w:type="spellEnd"/>
      <w:r w:rsidRPr="00F53AA1">
        <w:rPr>
          <w:rFonts w:ascii="Arial Narrow" w:hAnsi="Arial Narrow"/>
          <w:b/>
        </w:rPr>
        <w:t xml:space="preserve">, </w:t>
      </w:r>
      <w:proofErr w:type="spellStart"/>
      <w:r w:rsidRPr="00F53AA1">
        <w:rPr>
          <w:rFonts w:ascii="Arial Narrow" w:hAnsi="Arial Narrow"/>
          <w:b/>
        </w:rPr>
        <w:t>gjininë</w:t>
      </w:r>
      <w:proofErr w:type="spellEnd"/>
      <w:r w:rsidRPr="00F53AA1">
        <w:rPr>
          <w:rFonts w:ascii="Arial Narrow" w:hAnsi="Arial Narrow"/>
          <w:b/>
        </w:rPr>
        <w:t xml:space="preserve">, </w:t>
      </w:r>
      <w:proofErr w:type="spellStart"/>
      <w:r w:rsidRPr="00F53AA1">
        <w:rPr>
          <w:rFonts w:ascii="Arial Narrow" w:hAnsi="Arial Narrow"/>
          <w:b/>
        </w:rPr>
        <w:t>moshën</w:t>
      </w:r>
      <w:proofErr w:type="spellEnd"/>
      <w:r w:rsidRPr="00F53AA1">
        <w:rPr>
          <w:rFonts w:ascii="Arial Narrow" w:hAnsi="Arial Narrow"/>
          <w:b/>
        </w:rPr>
        <w:t xml:space="preserve"> </w:t>
      </w:r>
      <w:proofErr w:type="spellStart"/>
      <w:r w:rsidRPr="00F53AA1">
        <w:rPr>
          <w:rFonts w:ascii="Arial Narrow" w:hAnsi="Arial Narrow"/>
          <w:b/>
        </w:rPr>
        <w:t>dhe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ardhurat</w:t>
      </w:r>
      <w:proofErr w:type="spellEnd"/>
      <w:r w:rsidRPr="00F53AA1">
        <w:rPr>
          <w:rFonts w:ascii="Arial Narrow" w:hAnsi="Arial Narrow"/>
          <w:b/>
        </w:rPr>
        <w:t xml:space="preserve">. Pasi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anketuarit</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jetë</w:t>
      </w:r>
      <w:proofErr w:type="spellEnd"/>
      <w:r w:rsidRPr="00F53AA1">
        <w:rPr>
          <w:rFonts w:ascii="Arial Narrow" w:hAnsi="Arial Narrow"/>
          <w:b/>
        </w:rPr>
        <w:t xml:space="preserve"> </w:t>
      </w:r>
      <w:proofErr w:type="spellStart"/>
      <w:r w:rsidRPr="00F53AA1">
        <w:rPr>
          <w:rFonts w:ascii="Arial Narrow" w:hAnsi="Arial Narrow"/>
          <w:b/>
        </w:rPr>
        <w:t>përzgjedhur</w:t>
      </w:r>
      <w:proofErr w:type="spellEnd"/>
      <w:r w:rsidRPr="00F53AA1">
        <w:rPr>
          <w:rFonts w:ascii="Arial Narrow" w:hAnsi="Arial Narrow"/>
          <w:b/>
        </w:rPr>
        <w:t xml:space="preserve"> </w:t>
      </w:r>
      <w:proofErr w:type="spellStart"/>
      <w:r w:rsidRPr="00F53AA1">
        <w:rPr>
          <w:rFonts w:ascii="Arial Narrow" w:hAnsi="Arial Narrow"/>
          <w:b/>
        </w:rPr>
        <w:t>rastësisht</w:t>
      </w:r>
      <w:proofErr w:type="spellEnd"/>
      <w:r w:rsidRPr="00F53AA1">
        <w:rPr>
          <w:rFonts w:ascii="Arial Narrow" w:hAnsi="Arial Narrow"/>
          <w:b/>
        </w:rPr>
        <w:t xml:space="preserve"> </w:t>
      </w:r>
      <w:proofErr w:type="spellStart"/>
      <w:r w:rsidRPr="00F53AA1">
        <w:rPr>
          <w:rFonts w:ascii="Arial Narrow" w:hAnsi="Arial Narrow"/>
          <w:b/>
        </w:rPr>
        <w:t>dhe</w:t>
      </w:r>
      <w:proofErr w:type="spellEnd"/>
      <w:r w:rsidRPr="00F53AA1">
        <w:rPr>
          <w:rFonts w:ascii="Arial Narrow" w:hAnsi="Arial Narrow"/>
          <w:b/>
        </w:rPr>
        <w:t xml:space="preserve"> </w:t>
      </w:r>
      <w:proofErr w:type="spellStart"/>
      <w:r w:rsidRPr="00F53AA1">
        <w:rPr>
          <w:rFonts w:ascii="Arial Narrow" w:hAnsi="Arial Narrow"/>
          <w:b/>
        </w:rPr>
        <w:t>ata</w:t>
      </w:r>
      <w:proofErr w:type="spellEnd"/>
      <w:r w:rsidRPr="00F53AA1">
        <w:rPr>
          <w:rFonts w:ascii="Arial Narrow" w:hAnsi="Arial Narrow"/>
          <w:b/>
        </w:rPr>
        <w:t xml:space="preserve"> </w:t>
      </w:r>
      <w:proofErr w:type="spellStart"/>
      <w:r w:rsidRPr="00F53AA1">
        <w:rPr>
          <w:rFonts w:ascii="Arial Narrow" w:hAnsi="Arial Narrow"/>
          <w:b/>
        </w:rPr>
        <w:t>pra</w:t>
      </w:r>
      <w:r w:rsidR="006C3972">
        <w:rPr>
          <w:rFonts w:ascii="Arial Narrow" w:hAnsi="Arial Narrow"/>
          <w:b/>
        </w:rPr>
        <w:t>Jo</w:t>
      </w:r>
      <w:r w:rsidRPr="00F53AA1">
        <w:rPr>
          <w:rFonts w:ascii="Arial Narrow" w:hAnsi="Arial Narrow"/>
          <w:b/>
        </w:rPr>
        <w:t>jnë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marrin</w:t>
      </w:r>
      <w:proofErr w:type="spellEnd"/>
      <w:r w:rsidRPr="00F53AA1">
        <w:rPr>
          <w:rFonts w:ascii="Arial Narrow" w:hAnsi="Arial Narrow"/>
          <w:b/>
        </w:rPr>
        <w:t xml:space="preserve"> </w:t>
      </w:r>
      <w:proofErr w:type="spellStart"/>
      <w:r w:rsidRPr="00F53AA1">
        <w:rPr>
          <w:rFonts w:ascii="Arial Narrow" w:hAnsi="Arial Narrow"/>
          <w:b/>
        </w:rPr>
        <w:t>pjesë</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intervistë</w:t>
      </w:r>
      <w:proofErr w:type="spellEnd"/>
      <w:r w:rsidRPr="00F53AA1">
        <w:rPr>
          <w:rFonts w:ascii="Arial Narrow" w:hAnsi="Arial Narrow"/>
          <w:b/>
        </w:rPr>
        <w:t xml:space="preserve">, </w:t>
      </w:r>
      <w:proofErr w:type="spellStart"/>
      <w:r w:rsidRPr="00F53AA1">
        <w:rPr>
          <w:rFonts w:ascii="Arial Narrow" w:hAnsi="Arial Narrow"/>
          <w:b/>
        </w:rPr>
        <w:t>ju</w:t>
      </w:r>
      <w:proofErr w:type="spellEnd"/>
      <w:r w:rsidRPr="00F53AA1">
        <w:rPr>
          <w:rFonts w:ascii="Arial Narrow" w:hAnsi="Arial Narrow"/>
          <w:b/>
        </w:rPr>
        <w:t xml:space="preserve"> </w:t>
      </w:r>
      <w:proofErr w:type="spellStart"/>
      <w:r w:rsidRPr="00F53AA1">
        <w:rPr>
          <w:rFonts w:ascii="Arial Narrow" w:hAnsi="Arial Narrow"/>
          <w:b/>
        </w:rPr>
        <w:t>lutemi</w:t>
      </w:r>
      <w:proofErr w:type="spellEnd"/>
      <w:r w:rsidRPr="00F53AA1">
        <w:rPr>
          <w:rFonts w:ascii="Arial Narrow" w:hAnsi="Arial Narrow"/>
          <w:b/>
        </w:rPr>
        <w:t xml:space="preserve"> </w:t>
      </w:r>
      <w:proofErr w:type="spellStart"/>
      <w:r w:rsidRPr="00F53AA1">
        <w:rPr>
          <w:rFonts w:ascii="Arial Narrow" w:hAnsi="Arial Narrow"/>
          <w:b/>
        </w:rPr>
        <w:t>vazhdoni</w:t>
      </w:r>
      <w:proofErr w:type="spellEnd"/>
      <w:r w:rsidRPr="00F53AA1">
        <w:rPr>
          <w:rFonts w:ascii="Arial Narrow" w:hAnsi="Arial Narrow"/>
          <w:b/>
        </w:rPr>
        <w:t xml:space="preserve"> me </w:t>
      </w:r>
      <w:proofErr w:type="spellStart"/>
      <w:r w:rsidRPr="00F53AA1">
        <w:rPr>
          <w:rFonts w:ascii="Arial Narrow" w:hAnsi="Arial Narrow"/>
          <w:b/>
        </w:rPr>
        <w:t>tre</w:t>
      </w:r>
      <w:proofErr w:type="spellEnd"/>
      <w:r w:rsidRPr="00F53AA1">
        <w:rPr>
          <w:rFonts w:ascii="Arial Narrow" w:hAnsi="Arial Narrow"/>
          <w:b/>
        </w:rPr>
        <w:t xml:space="preserve"> </w:t>
      </w:r>
      <w:proofErr w:type="spellStart"/>
      <w:r w:rsidRPr="00F53AA1">
        <w:rPr>
          <w:rFonts w:ascii="Arial Narrow" w:hAnsi="Arial Narrow"/>
          <w:b/>
        </w:rPr>
        <w:t>pyetjet</w:t>
      </w:r>
      <w:proofErr w:type="spellEnd"/>
      <w:r w:rsidRPr="00F53AA1">
        <w:rPr>
          <w:rFonts w:ascii="Arial Narrow" w:hAnsi="Arial Narrow"/>
          <w:b/>
        </w:rPr>
        <w:t xml:space="preserve"> </w:t>
      </w:r>
      <w:proofErr w:type="spellStart"/>
      <w:r w:rsidRPr="00F53AA1">
        <w:rPr>
          <w:rFonts w:ascii="Arial Narrow" w:hAnsi="Arial Narrow"/>
          <w:b/>
        </w:rPr>
        <w:t>demografike</w:t>
      </w:r>
      <w:proofErr w:type="spellEnd"/>
      <w:r w:rsidRPr="00F53AA1">
        <w:rPr>
          <w:rFonts w:ascii="Arial Narrow" w:hAnsi="Arial Narrow"/>
          <w:b/>
        </w:rPr>
        <w:t xml:space="preserve"> </w:t>
      </w:r>
      <w:proofErr w:type="spellStart"/>
      <w:r w:rsidRPr="00F53AA1">
        <w:rPr>
          <w:rFonts w:ascii="Arial Narrow" w:hAnsi="Arial Narrow"/>
          <w:b/>
        </w:rPr>
        <w:t>mbi</w:t>
      </w:r>
      <w:proofErr w:type="spellEnd"/>
      <w:r w:rsidRPr="00F53AA1">
        <w:rPr>
          <w:rFonts w:ascii="Arial Narrow" w:hAnsi="Arial Narrow"/>
          <w:b/>
        </w:rPr>
        <w:t xml:space="preserve"> </w:t>
      </w:r>
      <w:proofErr w:type="spellStart"/>
      <w:r w:rsidRPr="00F53AA1">
        <w:rPr>
          <w:rFonts w:ascii="Arial Narrow" w:hAnsi="Arial Narrow"/>
          <w:b/>
        </w:rPr>
        <w:t>gjininë</w:t>
      </w:r>
      <w:proofErr w:type="spellEnd"/>
      <w:r w:rsidRPr="00F53AA1">
        <w:rPr>
          <w:rFonts w:ascii="Arial Narrow" w:hAnsi="Arial Narrow"/>
          <w:b/>
        </w:rPr>
        <w:t xml:space="preserve">, </w:t>
      </w:r>
      <w:proofErr w:type="spellStart"/>
      <w:r w:rsidRPr="00F53AA1">
        <w:rPr>
          <w:rFonts w:ascii="Arial Narrow" w:hAnsi="Arial Narrow"/>
          <w:b/>
        </w:rPr>
        <w:t>moshën</w:t>
      </w:r>
      <w:proofErr w:type="spellEnd"/>
      <w:r w:rsidRPr="00F53AA1">
        <w:rPr>
          <w:rFonts w:ascii="Arial Narrow" w:hAnsi="Arial Narrow"/>
          <w:b/>
        </w:rPr>
        <w:t xml:space="preserve"> </w:t>
      </w:r>
      <w:proofErr w:type="spellStart"/>
      <w:r w:rsidRPr="00F53AA1">
        <w:rPr>
          <w:rFonts w:ascii="Arial Narrow" w:hAnsi="Arial Narrow"/>
          <w:b/>
        </w:rPr>
        <w:t>dhe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ardhurat</w:t>
      </w:r>
      <w:proofErr w:type="spellEnd"/>
      <w:r w:rsidRPr="00F53AA1">
        <w:rPr>
          <w:rFonts w:ascii="Arial Narrow" w:hAnsi="Arial Narrow"/>
          <w:b/>
        </w:rPr>
        <w:t xml:space="preserve">. </w:t>
      </w:r>
      <w:proofErr w:type="spellStart"/>
      <w:r w:rsidRPr="00F53AA1">
        <w:rPr>
          <w:rFonts w:ascii="Arial Narrow" w:hAnsi="Arial Narrow"/>
          <w:b/>
        </w:rPr>
        <w:t>Nëse</w:t>
      </w:r>
      <w:proofErr w:type="spellEnd"/>
      <w:r w:rsidRPr="00F53AA1">
        <w:rPr>
          <w:rFonts w:ascii="Arial Narrow" w:hAnsi="Arial Narrow"/>
          <w:b/>
        </w:rPr>
        <w:t xml:space="preserve"> </w:t>
      </w:r>
      <w:proofErr w:type="spellStart"/>
      <w:r w:rsidRPr="00F53AA1">
        <w:rPr>
          <w:rFonts w:ascii="Arial Narrow" w:hAnsi="Arial Narrow"/>
          <w:b/>
        </w:rPr>
        <w:t>nuk</w:t>
      </w:r>
      <w:proofErr w:type="spellEnd"/>
      <w:r w:rsidRPr="00F53AA1">
        <w:rPr>
          <w:rFonts w:ascii="Arial Narrow" w:hAnsi="Arial Narrow"/>
          <w:b/>
        </w:rPr>
        <w:t xml:space="preserve"> </w:t>
      </w:r>
      <w:proofErr w:type="spellStart"/>
      <w:r w:rsidRPr="00F53AA1">
        <w:rPr>
          <w:rFonts w:ascii="Arial Narrow" w:hAnsi="Arial Narrow"/>
          <w:b/>
        </w:rPr>
        <w:t>janë</w:t>
      </w:r>
      <w:proofErr w:type="spellEnd"/>
      <w:r w:rsidRPr="00F53AA1">
        <w:rPr>
          <w:rFonts w:ascii="Arial Narrow" w:hAnsi="Arial Narrow"/>
          <w:b/>
        </w:rPr>
        <w:t xml:space="preserve"> </w:t>
      </w:r>
      <w:proofErr w:type="spellStart"/>
      <w:r w:rsidRPr="00F53AA1">
        <w:rPr>
          <w:rFonts w:ascii="Arial Narrow" w:hAnsi="Arial Narrow"/>
          <w:b/>
        </w:rPr>
        <w:t>plotësuar</w:t>
      </w:r>
      <w:proofErr w:type="spellEnd"/>
      <w:r w:rsidRPr="00F53AA1">
        <w:rPr>
          <w:rFonts w:ascii="Arial Narrow" w:hAnsi="Arial Narrow"/>
          <w:b/>
        </w:rPr>
        <w:t xml:space="preserve"> </w:t>
      </w:r>
      <w:proofErr w:type="spellStart"/>
      <w:r w:rsidRPr="00F53AA1">
        <w:rPr>
          <w:rFonts w:ascii="Arial Narrow" w:hAnsi="Arial Narrow"/>
          <w:b/>
        </w:rPr>
        <w:t>kategoritë</w:t>
      </w:r>
      <w:proofErr w:type="spellEnd"/>
      <w:r w:rsidRPr="00F53AA1">
        <w:rPr>
          <w:rFonts w:ascii="Arial Narrow" w:hAnsi="Arial Narrow"/>
          <w:b/>
        </w:rPr>
        <w:t xml:space="preserve"> e </w:t>
      </w:r>
      <w:proofErr w:type="spellStart"/>
      <w:r w:rsidRPr="00F53AA1">
        <w:rPr>
          <w:rFonts w:ascii="Arial Narrow" w:hAnsi="Arial Narrow"/>
          <w:b/>
        </w:rPr>
        <w:t>gjinisë</w:t>
      </w:r>
      <w:proofErr w:type="spellEnd"/>
      <w:r w:rsidRPr="00F53AA1">
        <w:rPr>
          <w:rFonts w:ascii="Arial Narrow" w:hAnsi="Arial Narrow"/>
          <w:b/>
        </w:rPr>
        <w:t xml:space="preserve">, </w:t>
      </w:r>
      <w:proofErr w:type="spellStart"/>
      <w:r w:rsidRPr="00F53AA1">
        <w:rPr>
          <w:rFonts w:ascii="Arial Narrow" w:hAnsi="Arial Narrow"/>
          <w:b/>
        </w:rPr>
        <w:t>moshës</w:t>
      </w:r>
      <w:proofErr w:type="spellEnd"/>
      <w:r w:rsidRPr="00F53AA1">
        <w:rPr>
          <w:rFonts w:ascii="Arial Narrow" w:hAnsi="Arial Narrow"/>
          <w:b/>
        </w:rPr>
        <w:t xml:space="preserve"> </w:t>
      </w:r>
      <w:proofErr w:type="spellStart"/>
      <w:r w:rsidRPr="00F53AA1">
        <w:rPr>
          <w:rFonts w:ascii="Arial Narrow" w:hAnsi="Arial Narrow"/>
          <w:b/>
        </w:rPr>
        <w:t>dhe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ardhurave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anketuarit</w:t>
      </w:r>
      <w:proofErr w:type="spellEnd"/>
      <w:r w:rsidRPr="00F53AA1">
        <w:rPr>
          <w:rFonts w:ascii="Arial Narrow" w:hAnsi="Arial Narrow"/>
          <w:b/>
        </w:rPr>
        <w:t xml:space="preserve">, </w:t>
      </w:r>
      <w:proofErr w:type="spellStart"/>
      <w:r w:rsidRPr="00F53AA1">
        <w:rPr>
          <w:rFonts w:ascii="Arial Narrow" w:hAnsi="Arial Narrow"/>
          <w:b/>
        </w:rPr>
        <w:t>atëherë</w:t>
      </w:r>
      <w:proofErr w:type="spellEnd"/>
      <w:r w:rsidRPr="00F53AA1">
        <w:rPr>
          <w:rFonts w:ascii="Arial Narrow" w:hAnsi="Arial Narrow"/>
          <w:b/>
        </w:rPr>
        <w:t xml:space="preserve"> </w:t>
      </w:r>
      <w:proofErr w:type="spellStart"/>
      <w:r w:rsidRPr="00F53AA1">
        <w:rPr>
          <w:rFonts w:ascii="Arial Narrow" w:hAnsi="Arial Narrow"/>
          <w:b/>
        </w:rPr>
        <w:t>vazhdoni</w:t>
      </w:r>
      <w:proofErr w:type="spellEnd"/>
      <w:r w:rsidRPr="00F53AA1">
        <w:rPr>
          <w:rFonts w:ascii="Arial Narrow" w:hAnsi="Arial Narrow"/>
          <w:b/>
        </w:rPr>
        <w:t xml:space="preserve"> me </w:t>
      </w:r>
      <w:proofErr w:type="spellStart"/>
      <w:r w:rsidRPr="00F53AA1">
        <w:rPr>
          <w:rFonts w:ascii="Arial Narrow" w:hAnsi="Arial Narrow"/>
          <w:b/>
        </w:rPr>
        <w:t>intervistën</w:t>
      </w:r>
      <w:proofErr w:type="spellEnd"/>
      <w:r w:rsidRPr="00F53AA1">
        <w:rPr>
          <w:rFonts w:ascii="Arial Narrow" w:hAnsi="Arial Narrow"/>
          <w:b/>
        </w:rPr>
        <w:t xml:space="preserve">. </w:t>
      </w:r>
      <w:proofErr w:type="spellStart"/>
      <w:r w:rsidRPr="00F53AA1">
        <w:rPr>
          <w:rFonts w:ascii="Arial Narrow" w:hAnsi="Arial Narrow"/>
          <w:b/>
        </w:rPr>
        <w:t>Nëse</w:t>
      </w:r>
      <w:proofErr w:type="spellEnd"/>
      <w:r w:rsidRPr="00F53AA1">
        <w:rPr>
          <w:rFonts w:ascii="Arial Narrow" w:hAnsi="Arial Narrow"/>
          <w:b/>
        </w:rPr>
        <w:t xml:space="preserve"> </w:t>
      </w:r>
      <w:proofErr w:type="spellStart"/>
      <w:r w:rsidRPr="00F53AA1">
        <w:rPr>
          <w:rFonts w:ascii="Arial Narrow" w:hAnsi="Arial Narrow"/>
          <w:b/>
        </w:rPr>
        <w:t>i</w:t>
      </w:r>
      <w:proofErr w:type="spellEnd"/>
      <w:r w:rsidRPr="00F53AA1">
        <w:rPr>
          <w:rFonts w:ascii="Arial Narrow" w:hAnsi="Arial Narrow"/>
          <w:b/>
        </w:rPr>
        <w:t xml:space="preserve"> </w:t>
      </w:r>
      <w:proofErr w:type="spellStart"/>
      <w:r w:rsidRPr="00F53AA1">
        <w:rPr>
          <w:rFonts w:ascii="Arial Narrow" w:hAnsi="Arial Narrow"/>
          <w:b/>
        </w:rPr>
        <w:t>intervistuari</w:t>
      </w:r>
      <w:proofErr w:type="spellEnd"/>
      <w:r w:rsidRPr="00F53AA1">
        <w:rPr>
          <w:rFonts w:ascii="Arial Narrow" w:hAnsi="Arial Narrow"/>
          <w:b/>
        </w:rPr>
        <w:t xml:space="preserve"> </w:t>
      </w:r>
      <w:proofErr w:type="spellStart"/>
      <w:r w:rsidRPr="00F53AA1">
        <w:rPr>
          <w:rFonts w:ascii="Arial Narrow" w:hAnsi="Arial Narrow"/>
          <w:b/>
        </w:rPr>
        <w:t>i</w:t>
      </w:r>
      <w:proofErr w:type="spellEnd"/>
      <w:r w:rsidRPr="00F53AA1">
        <w:rPr>
          <w:rFonts w:ascii="Arial Narrow" w:hAnsi="Arial Narrow"/>
          <w:b/>
        </w:rPr>
        <w:t xml:space="preserve"> </w:t>
      </w:r>
      <w:proofErr w:type="spellStart"/>
      <w:r w:rsidRPr="00F53AA1">
        <w:rPr>
          <w:rFonts w:ascii="Arial Narrow" w:hAnsi="Arial Narrow"/>
          <w:b/>
        </w:rPr>
        <w:t>përzgjedhur</w:t>
      </w:r>
      <w:proofErr w:type="spellEnd"/>
      <w:r w:rsidRPr="00F53AA1">
        <w:rPr>
          <w:rFonts w:ascii="Arial Narrow" w:hAnsi="Arial Narrow"/>
          <w:b/>
        </w:rPr>
        <w:t xml:space="preserve"> </w:t>
      </w:r>
      <w:proofErr w:type="spellStart"/>
      <w:r w:rsidRPr="00F53AA1">
        <w:rPr>
          <w:rFonts w:ascii="Arial Narrow" w:hAnsi="Arial Narrow"/>
          <w:b/>
        </w:rPr>
        <w:t>rastësisht</w:t>
      </w:r>
      <w:proofErr w:type="spellEnd"/>
      <w:r w:rsidRPr="00F53AA1">
        <w:rPr>
          <w:rFonts w:ascii="Arial Narrow" w:hAnsi="Arial Narrow"/>
          <w:b/>
        </w:rPr>
        <w:t xml:space="preserve"> </w:t>
      </w:r>
      <w:proofErr w:type="spellStart"/>
      <w:r w:rsidRPr="00F53AA1">
        <w:rPr>
          <w:rFonts w:ascii="Arial Narrow" w:hAnsi="Arial Narrow"/>
          <w:b/>
        </w:rPr>
        <w:t>bën</w:t>
      </w:r>
      <w:proofErr w:type="spellEnd"/>
      <w:r w:rsidRPr="00F53AA1">
        <w:rPr>
          <w:rFonts w:ascii="Arial Narrow" w:hAnsi="Arial Narrow"/>
          <w:b/>
        </w:rPr>
        <w:t xml:space="preserve"> </w:t>
      </w:r>
      <w:proofErr w:type="spellStart"/>
      <w:r w:rsidRPr="00F53AA1">
        <w:rPr>
          <w:rFonts w:ascii="Arial Narrow" w:hAnsi="Arial Narrow"/>
          <w:b/>
        </w:rPr>
        <w:t>pjesë</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një</w:t>
      </w:r>
      <w:proofErr w:type="spellEnd"/>
      <w:r>
        <w:rPr>
          <w:rFonts w:ascii="Arial Narrow" w:hAnsi="Arial Narrow"/>
          <w:b/>
        </w:rPr>
        <w:t xml:space="preserve"> </w:t>
      </w:r>
      <w:proofErr w:type="spellStart"/>
      <w:r>
        <w:rPr>
          <w:rFonts w:ascii="Arial Narrow" w:hAnsi="Arial Narrow"/>
          <w:b/>
        </w:rPr>
        <w:t>kategori</w:t>
      </w:r>
      <w:proofErr w:type="spellEnd"/>
      <w:r>
        <w:rPr>
          <w:rFonts w:ascii="Arial Narrow" w:hAnsi="Arial Narrow"/>
          <w:b/>
        </w:rPr>
        <w:t xml:space="preserve"> </w:t>
      </w:r>
      <w:proofErr w:type="spellStart"/>
      <w:r>
        <w:rPr>
          <w:rFonts w:ascii="Arial Narrow" w:hAnsi="Arial Narrow"/>
          <w:b/>
        </w:rPr>
        <w:t>kuote</w:t>
      </w:r>
      <w:proofErr w:type="spellEnd"/>
      <w:r w:rsidRPr="00F53AA1">
        <w:rPr>
          <w:rFonts w:ascii="Arial Narrow" w:hAnsi="Arial Narrow"/>
          <w:b/>
        </w:rPr>
        <w:t xml:space="preserve"> </w:t>
      </w:r>
      <w:proofErr w:type="spellStart"/>
      <w:r w:rsidRPr="00F53AA1">
        <w:rPr>
          <w:rFonts w:ascii="Arial Narrow" w:hAnsi="Arial Narrow"/>
          <w:b/>
        </w:rPr>
        <w:t>tashmë</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përfunduar</w:t>
      </w:r>
      <w:proofErr w:type="spellEnd"/>
      <w:r w:rsidRPr="00F53AA1">
        <w:rPr>
          <w:rFonts w:ascii="Arial Narrow" w:hAnsi="Arial Narrow"/>
          <w:b/>
        </w:rPr>
        <w:t xml:space="preserve"> (</w:t>
      </w:r>
      <w:proofErr w:type="spellStart"/>
      <w:r w:rsidRPr="00F53AA1">
        <w:rPr>
          <w:rFonts w:ascii="Arial Narrow" w:hAnsi="Arial Narrow"/>
          <w:b/>
        </w:rPr>
        <w:t>gjinia</w:t>
      </w:r>
      <w:proofErr w:type="spellEnd"/>
      <w:r w:rsidRPr="00F53AA1">
        <w:rPr>
          <w:rFonts w:ascii="Arial Narrow" w:hAnsi="Arial Narrow"/>
          <w:b/>
        </w:rPr>
        <w:t xml:space="preserve">, </w:t>
      </w:r>
      <w:proofErr w:type="spellStart"/>
      <w:r w:rsidRPr="00F53AA1">
        <w:rPr>
          <w:rFonts w:ascii="Arial Narrow" w:hAnsi="Arial Narrow"/>
          <w:b/>
        </w:rPr>
        <w:t>mosha</w:t>
      </w:r>
      <w:proofErr w:type="spellEnd"/>
      <w:r w:rsidRPr="00F53AA1">
        <w:rPr>
          <w:rFonts w:ascii="Arial Narrow" w:hAnsi="Arial Narrow"/>
          <w:b/>
        </w:rPr>
        <w:t xml:space="preserve"> </w:t>
      </w:r>
      <w:proofErr w:type="spellStart"/>
      <w:r w:rsidRPr="00F53AA1">
        <w:rPr>
          <w:rFonts w:ascii="Arial Narrow" w:hAnsi="Arial Narrow"/>
          <w:b/>
        </w:rPr>
        <w:t>ose</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ardhurat</w:t>
      </w:r>
      <w:proofErr w:type="spellEnd"/>
      <w:r w:rsidRPr="00F53AA1">
        <w:rPr>
          <w:rFonts w:ascii="Arial Narrow" w:hAnsi="Arial Narrow"/>
          <w:b/>
        </w:rPr>
        <w:t xml:space="preserve">), </w:t>
      </w:r>
      <w:proofErr w:type="spellStart"/>
      <w:r w:rsidRPr="00F53AA1">
        <w:rPr>
          <w:rFonts w:ascii="Arial Narrow" w:hAnsi="Arial Narrow"/>
          <w:b/>
        </w:rPr>
        <w:t>atëherë</w:t>
      </w:r>
      <w:proofErr w:type="spellEnd"/>
      <w:r w:rsidRPr="00F53AA1">
        <w:rPr>
          <w:rFonts w:ascii="Arial Narrow" w:hAnsi="Arial Narrow"/>
          <w:b/>
        </w:rPr>
        <w:t xml:space="preserve"> </w:t>
      </w:r>
      <w:proofErr w:type="spellStart"/>
      <w:r w:rsidRPr="00F53AA1">
        <w:rPr>
          <w:rFonts w:ascii="Arial Narrow" w:hAnsi="Arial Narrow"/>
          <w:b/>
        </w:rPr>
        <w:t>ju</w:t>
      </w:r>
      <w:proofErr w:type="spellEnd"/>
      <w:r w:rsidRPr="00F53AA1">
        <w:rPr>
          <w:rFonts w:ascii="Arial Narrow" w:hAnsi="Arial Narrow"/>
          <w:b/>
        </w:rPr>
        <w:t xml:space="preserve"> </w:t>
      </w:r>
      <w:proofErr w:type="spellStart"/>
      <w:r w:rsidRPr="00F53AA1">
        <w:rPr>
          <w:rFonts w:ascii="Arial Narrow" w:hAnsi="Arial Narrow"/>
          <w:b/>
        </w:rPr>
        <w:t>lutemi</w:t>
      </w:r>
      <w:proofErr w:type="spellEnd"/>
      <w:r w:rsidRPr="00F53AA1">
        <w:rPr>
          <w:rFonts w:ascii="Arial Narrow" w:hAnsi="Arial Narrow"/>
          <w:b/>
        </w:rPr>
        <w:t xml:space="preserve"> </w:t>
      </w:r>
      <w:proofErr w:type="spellStart"/>
      <w:r w:rsidRPr="00F53AA1">
        <w:rPr>
          <w:rFonts w:ascii="Arial Narrow" w:hAnsi="Arial Narrow"/>
          <w:b/>
        </w:rPr>
        <w:t>kaloni</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shtëpinë</w:t>
      </w:r>
      <w:proofErr w:type="spellEnd"/>
      <w:r w:rsidRPr="00F53AA1">
        <w:rPr>
          <w:rFonts w:ascii="Arial Narrow" w:hAnsi="Arial Narrow"/>
          <w:b/>
        </w:rPr>
        <w:t xml:space="preserve"> </w:t>
      </w:r>
      <w:proofErr w:type="spellStart"/>
      <w:r w:rsidRPr="00F53AA1">
        <w:rPr>
          <w:rFonts w:ascii="Arial Narrow" w:hAnsi="Arial Narrow"/>
          <w:b/>
        </w:rPr>
        <w:t>tjetër</w:t>
      </w:r>
      <w:proofErr w:type="spellEnd"/>
      <w:r w:rsidRPr="00F53AA1">
        <w:rPr>
          <w:rFonts w:ascii="Arial Narrow" w:hAnsi="Arial Narrow"/>
          <w:b/>
        </w:rPr>
        <w:t xml:space="preserve"> </w:t>
      </w:r>
      <w:proofErr w:type="spellStart"/>
      <w:r w:rsidRPr="00F53AA1">
        <w:rPr>
          <w:rFonts w:ascii="Arial Narrow" w:hAnsi="Arial Narrow"/>
          <w:b/>
        </w:rPr>
        <w:t>në</w:t>
      </w:r>
      <w:proofErr w:type="spellEnd"/>
      <w:r w:rsidRPr="00F53AA1">
        <w:rPr>
          <w:rFonts w:ascii="Arial Narrow" w:hAnsi="Arial Narrow"/>
          <w:b/>
        </w:rPr>
        <w:t xml:space="preserve"> </w:t>
      </w:r>
      <w:proofErr w:type="spellStart"/>
      <w:r w:rsidRPr="00F53AA1">
        <w:rPr>
          <w:rFonts w:ascii="Arial Narrow" w:hAnsi="Arial Narrow"/>
          <w:b/>
        </w:rPr>
        <w:t>rrugën</w:t>
      </w:r>
      <w:proofErr w:type="spellEnd"/>
      <w:r w:rsidRPr="00F53AA1">
        <w:rPr>
          <w:rFonts w:ascii="Arial Narrow" w:hAnsi="Arial Narrow"/>
          <w:b/>
        </w:rPr>
        <w:t xml:space="preserve"> e </w:t>
      </w:r>
      <w:proofErr w:type="spellStart"/>
      <w:r w:rsidRPr="00F53AA1">
        <w:rPr>
          <w:rFonts w:ascii="Arial Narrow" w:hAnsi="Arial Narrow"/>
          <w:b/>
        </w:rPr>
        <w:t>kampionimit</w:t>
      </w:r>
      <w:proofErr w:type="spellEnd"/>
      <w:r w:rsidRPr="00F53AA1">
        <w:rPr>
          <w:rFonts w:ascii="Arial Narrow" w:hAnsi="Arial Narrow"/>
          <w:b/>
        </w:rPr>
        <w:t xml:space="preserve"> </w:t>
      </w:r>
      <w:proofErr w:type="spellStart"/>
      <w:r w:rsidRPr="00F53AA1">
        <w:rPr>
          <w:rFonts w:ascii="Arial Narrow" w:hAnsi="Arial Narrow"/>
          <w:b/>
        </w:rPr>
        <w:t>të</w:t>
      </w:r>
      <w:proofErr w:type="spellEnd"/>
      <w:r w:rsidRPr="00F53AA1">
        <w:rPr>
          <w:rFonts w:ascii="Arial Narrow" w:hAnsi="Arial Narrow"/>
          <w:b/>
        </w:rPr>
        <w:t xml:space="preserve"> </w:t>
      </w:r>
      <w:proofErr w:type="spellStart"/>
      <w:r w:rsidRPr="00F53AA1">
        <w:rPr>
          <w:rFonts w:ascii="Arial Narrow" w:hAnsi="Arial Narrow"/>
          <w:b/>
        </w:rPr>
        <w:t>rastësishëm</w:t>
      </w:r>
      <w:proofErr w:type="spellEnd"/>
      <w:r w:rsidRPr="00F53AA1">
        <w:rPr>
          <w:rFonts w:ascii="Arial Narrow" w:hAnsi="Arial Narrow"/>
          <w:b/>
        </w:rPr>
        <w:t>.</w:t>
      </w:r>
    </w:p>
    <w:p w14:paraId="1E9B634F" w14:textId="77777777" w:rsidR="00833F85" w:rsidRDefault="00833F85" w:rsidP="00033124">
      <w:pPr>
        <w:spacing w:after="0" w:line="240" w:lineRule="auto"/>
        <w:ind w:left="0"/>
        <w:rPr>
          <w:rFonts w:ascii="Arial Narrow" w:hAnsi="Arial Narrow"/>
          <w:b/>
        </w:rPr>
      </w:pPr>
    </w:p>
    <w:p w14:paraId="4A3D8452" w14:textId="183741BE" w:rsidR="00033124" w:rsidRPr="0072137D" w:rsidRDefault="00F53AA1" w:rsidP="00033124">
      <w:pPr>
        <w:spacing w:after="0" w:line="240" w:lineRule="auto"/>
        <w:ind w:firstLine="446"/>
        <w:rPr>
          <w:rFonts w:ascii="Arial Narrow" w:hAnsi="Arial Narrow"/>
          <w:b/>
        </w:rPr>
      </w:pPr>
      <w:r>
        <w:rPr>
          <w:rFonts w:ascii="Arial Narrow" w:hAnsi="Arial Narrow"/>
          <w:b/>
        </w:rPr>
        <w:t>LEXO</w:t>
      </w:r>
      <w:r w:rsidR="00033124" w:rsidRPr="00071FB0">
        <w:rPr>
          <w:rFonts w:ascii="Arial Narrow" w:hAnsi="Arial Narrow"/>
          <w:b/>
        </w:rPr>
        <w:t>:</w:t>
      </w:r>
      <w:r>
        <w:rPr>
          <w:rFonts w:ascii="Arial Narrow" w:hAnsi="Arial Narrow"/>
          <w:b/>
        </w:rPr>
        <w:t xml:space="preserve"> </w:t>
      </w:r>
      <w:r w:rsidRPr="0072137D">
        <w:rPr>
          <w:rFonts w:ascii="Arial Narrow" w:hAnsi="Arial Narrow"/>
        </w:rPr>
        <w:t>I/e/</w:t>
      </w:r>
      <w:proofErr w:type="spellStart"/>
      <w:r w:rsidRPr="0072137D">
        <w:rPr>
          <w:rFonts w:ascii="Arial Narrow" w:hAnsi="Arial Narrow"/>
        </w:rPr>
        <w:t>të</w:t>
      </w:r>
      <w:proofErr w:type="spellEnd"/>
      <w:r w:rsidRPr="0072137D">
        <w:rPr>
          <w:rFonts w:ascii="Arial Narrow" w:hAnsi="Arial Narrow"/>
        </w:rPr>
        <w:t xml:space="preserve"> </w:t>
      </w:r>
      <w:proofErr w:type="spellStart"/>
      <w:r w:rsidRPr="0072137D">
        <w:rPr>
          <w:rFonts w:ascii="Arial Narrow" w:hAnsi="Arial Narrow"/>
        </w:rPr>
        <w:t>përzgjedhur</w:t>
      </w:r>
      <w:proofErr w:type="spellEnd"/>
      <w:r w:rsidRPr="0072137D">
        <w:rPr>
          <w:rFonts w:ascii="Arial Narrow" w:hAnsi="Arial Narrow"/>
        </w:rPr>
        <w:t xml:space="preserve">/a/it </w:t>
      </w:r>
      <w:proofErr w:type="spellStart"/>
      <w:r w:rsidRPr="0072137D">
        <w:rPr>
          <w:rFonts w:ascii="Arial Narrow" w:hAnsi="Arial Narrow"/>
        </w:rPr>
        <w:t>është</w:t>
      </w:r>
      <w:proofErr w:type="spellEnd"/>
      <w:r w:rsidRPr="0072137D">
        <w:rPr>
          <w:rFonts w:ascii="Arial Narrow" w:hAnsi="Arial Narrow"/>
        </w:rPr>
        <w:t>/</w:t>
      </w:r>
      <w:proofErr w:type="spellStart"/>
      <w:r w:rsidRPr="0072137D">
        <w:rPr>
          <w:rFonts w:ascii="Arial Narrow" w:hAnsi="Arial Narrow"/>
        </w:rPr>
        <w:t>janë</w:t>
      </w:r>
      <w:proofErr w:type="spellEnd"/>
      <w:r>
        <w:rPr>
          <w:rFonts w:ascii="Arial Narrow" w:hAnsi="Arial Narrow"/>
          <w:b/>
        </w:rPr>
        <w:t xml:space="preserve"> </w:t>
      </w:r>
      <w:r w:rsidR="00033124">
        <w:rPr>
          <w:rFonts w:ascii="Arial Narrow" w:hAnsi="Arial Narrow"/>
        </w:rPr>
        <w:t>[</w:t>
      </w:r>
      <w:r>
        <w:rPr>
          <w:rFonts w:ascii="Arial Narrow" w:hAnsi="Arial Narrow"/>
        </w:rPr>
        <w:t>EMRI I TË RRITURIT TË PËRZGJEDHUR</w:t>
      </w:r>
      <w:r w:rsidR="00033124">
        <w:rPr>
          <w:rFonts w:ascii="Arial Narrow" w:hAnsi="Arial Narrow"/>
        </w:rPr>
        <w:t>].</w:t>
      </w:r>
      <w:r>
        <w:rPr>
          <w:rFonts w:ascii="Arial Narrow" w:hAnsi="Arial Narrow"/>
        </w:rPr>
        <w:t xml:space="preserve"> </w:t>
      </w:r>
      <w:r w:rsidRPr="0072137D">
        <w:rPr>
          <w:rFonts w:ascii="Arial Narrow" w:hAnsi="Arial Narrow"/>
          <w:b/>
        </w:rPr>
        <w:t>(</w:t>
      </w:r>
      <w:proofErr w:type="spellStart"/>
      <w:r w:rsidRPr="0072137D">
        <w:rPr>
          <w:rFonts w:ascii="Arial Narrow" w:hAnsi="Arial Narrow"/>
          <w:b/>
        </w:rPr>
        <w:t>Anketuesi</w:t>
      </w:r>
      <w:proofErr w:type="spellEnd"/>
      <w:r w:rsidRPr="0072137D">
        <w:rPr>
          <w:rFonts w:ascii="Arial Narrow" w:hAnsi="Arial Narrow"/>
          <w:b/>
        </w:rPr>
        <w:t xml:space="preserve">: </w:t>
      </w:r>
      <w:proofErr w:type="spellStart"/>
      <w:r w:rsidR="0072137D" w:rsidRPr="0072137D">
        <w:rPr>
          <w:rFonts w:ascii="Arial Narrow" w:hAnsi="Arial Narrow"/>
          <w:b/>
        </w:rPr>
        <w:t>Kërko</w:t>
      </w:r>
      <w:proofErr w:type="spellEnd"/>
      <w:r w:rsidR="0072137D" w:rsidRPr="0072137D">
        <w:rPr>
          <w:rFonts w:ascii="Arial Narrow" w:hAnsi="Arial Narrow"/>
          <w:b/>
        </w:rPr>
        <w:t xml:space="preserve"> </w:t>
      </w:r>
      <w:proofErr w:type="spellStart"/>
      <w:r w:rsidR="0072137D" w:rsidRPr="0072137D">
        <w:rPr>
          <w:rFonts w:ascii="Arial Narrow" w:hAnsi="Arial Narrow"/>
          <w:b/>
        </w:rPr>
        <w:t>që</w:t>
      </w:r>
      <w:proofErr w:type="spellEnd"/>
      <w:r w:rsidR="0072137D" w:rsidRPr="0072137D">
        <w:rPr>
          <w:rFonts w:ascii="Arial Narrow" w:hAnsi="Arial Narrow"/>
          <w:b/>
        </w:rPr>
        <w:t xml:space="preserve"> </w:t>
      </w:r>
      <w:proofErr w:type="spellStart"/>
      <w:r w:rsidR="0072137D" w:rsidRPr="0072137D">
        <w:rPr>
          <w:rFonts w:ascii="Arial Narrow" w:hAnsi="Arial Narrow"/>
          <w:b/>
        </w:rPr>
        <w:t>personi</w:t>
      </w:r>
      <w:proofErr w:type="spellEnd"/>
      <w:r w:rsidR="0072137D" w:rsidRPr="0072137D">
        <w:rPr>
          <w:rFonts w:ascii="Arial Narrow" w:hAnsi="Arial Narrow"/>
          <w:b/>
        </w:rPr>
        <w:t xml:space="preserve"> </w:t>
      </w:r>
      <w:proofErr w:type="spellStart"/>
      <w:r w:rsidR="0072137D" w:rsidRPr="0072137D">
        <w:rPr>
          <w:rFonts w:ascii="Arial Narrow" w:hAnsi="Arial Narrow"/>
          <w:b/>
        </w:rPr>
        <w:t>të</w:t>
      </w:r>
      <w:proofErr w:type="spellEnd"/>
      <w:r w:rsidR="0072137D" w:rsidRPr="0072137D">
        <w:rPr>
          <w:rFonts w:ascii="Arial Narrow" w:hAnsi="Arial Narrow"/>
          <w:b/>
        </w:rPr>
        <w:t xml:space="preserve"> </w:t>
      </w:r>
      <w:proofErr w:type="spellStart"/>
      <w:r w:rsidR="0072137D" w:rsidRPr="0072137D">
        <w:rPr>
          <w:rFonts w:ascii="Arial Narrow" w:hAnsi="Arial Narrow"/>
          <w:b/>
        </w:rPr>
        <w:t>flet</w:t>
      </w:r>
      <w:proofErr w:type="spellEnd"/>
      <w:r w:rsidR="00033124" w:rsidRPr="0072137D">
        <w:rPr>
          <w:rFonts w:ascii="Arial Narrow" w:hAnsi="Arial Narrow"/>
          <w:b/>
        </w:rPr>
        <w:t>)</w:t>
      </w:r>
    </w:p>
    <w:p w14:paraId="350A2797" w14:textId="77777777" w:rsidR="00033124" w:rsidRPr="00071FB0" w:rsidRDefault="00033124" w:rsidP="00033124">
      <w:pPr>
        <w:spacing w:after="0" w:line="240" w:lineRule="auto"/>
        <w:rPr>
          <w:rFonts w:ascii="Arial Narrow" w:hAnsi="Arial Narrow"/>
        </w:rPr>
      </w:pPr>
    </w:p>
    <w:p w14:paraId="619D919D" w14:textId="77777777" w:rsidR="00033124" w:rsidRPr="00071FB0" w:rsidRDefault="00033124" w:rsidP="00033124">
      <w:pPr>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S1</w:t>
      </w:r>
      <w:r w:rsidRPr="006C55E7">
        <w:rPr>
          <w:rFonts w:ascii="Arial Narrow" w:hAnsi="Arial Narrow" w:cstheme="minorHAnsi"/>
          <w:b/>
          <w:sz w:val="20"/>
          <w:szCs w:val="20"/>
        </w:rPr>
        <w:t>:</w:t>
      </w:r>
      <w:r w:rsidRPr="00071FB0">
        <w:rPr>
          <w:rFonts w:ascii="Arial Narrow" w:hAnsi="Arial Narrow" w:cstheme="minorHAnsi"/>
          <w:sz w:val="20"/>
          <w:szCs w:val="20"/>
        </w:rPr>
        <w:t xml:space="preserve"> </w:t>
      </w:r>
      <w:r w:rsidR="0072137D">
        <w:rPr>
          <w:rFonts w:ascii="Arial Narrow" w:hAnsi="Arial Narrow" w:cstheme="minorHAnsi"/>
          <w:sz w:val="20"/>
          <w:szCs w:val="20"/>
        </w:rPr>
        <w:t xml:space="preserve"> </w:t>
      </w:r>
      <w:r w:rsidR="00DB5B0D">
        <w:rPr>
          <w:rFonts w:ascii="Arial Narrow" w:hAnsi="Arial Narrow" w:cstheme="minorHAnsi"/>
          <w:sz w:val="20"/>
          <w:szCs w:val="20"/>
        </w:rPr>
        <w:t xml:space="preserve">I </w:t>
      </w:r>
      <w:proofErr w:type="spellStart"/>
      <w:r w:rsidR="00DB5B0D">
        <w:rPr>
          <w:rFonts w:ascii="Arial Narrow" w:hAnsi="Arial Narrow" w:cstheme="minorHAnsi"/>
          <w:sz w:val="20"/>
          <w:szCs w:val="20"/>
        </w:rPr>
        <w:t>rrituri</w:t>
      </w:r>
      <w:proofErr w:type="spellEnd"/>
      <w:r w:rsidR="00DB5B0D">
        <w:rPr>
          <w:rFonts w:ascii="Arial Narrow" w:hAnsi="Arial Narrow" w:cstheme="minorHAnsi"/>
          <w:sz w:val="20"/>
          <w:szCs w:val="20"/>
        </w:rPr>
        <w:t xml:space="preserve"> </w:t>
      </w:r>
      <w:proofErr w:type="spellStart"/>
      <w:r w:rsidR="00DB5B0D">
        <w:rPr>
          <w:rFonts w:ascii="Arial Narrow" w:hAnsi="Arial Narrow" w:cstheme="minorHAnsi"/>
          <w:sz w:val="20"/>
          <w:szCs w:val="20"/>
        </w:rPr>
        <w:t>i</w:t>
      </w:r>
      <w:proofErr w:type="spellEnd"/>
      <w:r w:rsidR="00DB5B0D">
        <w:rPr>
          <w:rFonts w:ascii="Arial Narrow" w:hAnsi="Arial Narrow" w:cstheme="minorHAnsi"/>
          <w:sz w:val="20"/>
          <w:szCs w:val="20"/>
        </w:rPr>
        <w:t xml:space="preserve"> </w:t>
      </w:r>
      <w:proofErr w:type="spellStart"/>
      <w:r w:rsidR="00DB5B0D">
        <w:rPr>
          <w:rFonts w:ascii="Arial Narrow" w:hAnsi="Arial Narrow" w:cstheme="minorHAnsi"/>
          <w:sz w:val="20"/>
          <w:szCs w:val="20"/>
        </w:rPr>
        <w:t>zgjedhur</w:t>
      </w:r>
      <w:proofErr w:type="spellEnd"/>
      <w:r w:rsidRPr="00071FB0">
        <w:rPr>
          <w:rFonts w:ascii="Arial Narrow" w:hAnsi="Arial Narrow" w:cstheme="minorHAnsi"/>
          <w:sz w:val="20"/>
          <w:szCs w:val="20"/>
        </w:rPr>
        <w:t>= [</w:t>
      </w:r>
      <w:proofErr w:type="spellStart"/>
      <w:r w:rsidR="00DB5B0D">
        <w:rPr>
          <w:rFonts w:ascii="Arial Narrow" w:hAnsi="Arial Narrow" w:cstheme="minorHAnsi"/>
          <w:sz w:val="20"/>
          <w:szCs w:val="20"/>
        </w:rPr>
        <w:t>Lloji</w:t>
      </w:r>
      <w:proofErr w:type="spellEnd"/>
      <w:r w:rsidR="00DB5B0D">
        <w:rPr>
          <w:rFonts w:ascii="Arial Narrow" w:hAnsi="Arial Narrow" w:cstheme="minorHAnsi"/>
          <w:sz w:val="20"/>
          <w:szCs w:val="20"/>
        </w:rPr>
        <w:t xml:space="preserve"> </w:t>
      </w:r>
      <w:proofErr w:type="spellStart"/>
      <w:r w:rsidR="00DB5B0D">
        <w:rPr>
          <w:rFonts w:ascii="Arial Narrow" w:hAnsi="Arial Narrow" w:cstheme="minorHAnsi"/>
          <w:sz w:val="20"/>
          <w:szCs w:val="20"/>
        </w:rPr>
        <w:t>i</w:t>
      </w:r>
      <w:proofErr w:type="spellEnd"/>
      <w:r w:rsidR="00DB5B0D">
        <w:rPr>
          <w:rFonts w:ascii="Arial Narrow" w:hAnsi="Arial Narrow" w:cstheme="minorHAnsi"/>
          <w:sz w:val="20"/>
          <w:szCs w:val="20"/>
        </w:rPr>
        <w:t xml:space="preserve"> </w:t>
      </w:r>
      <w:proofErr w:type="spellStart"/>
      <w:r w:rsidR="00DB5B0D">
        <w:rPr>
          <w:rFonts w:ascii="Arial Narrow" w:hAnsi="Arial Narrow" w:cstheme="minorHAnsi"/>
          <w:sz w:val="20"/>
          <w:szCs w:val="20"/>
        </w:rPr>
        <w:t>kodit</w:t>
      </w:r>
      <w:proofErr w:type="spellEnd"/>
      <w:r w:rsidRPr="00071FB0">
        <w:rPr>
          <w:rFonts w:ascii="Arial Narrow" w:hAnsi="Arial Narrow" w:cstheme="minorHAnsi"/>
          <w:sz w:val="20"/>
          <w:szCs w:val="20"/>
        </w:rPr>
        <w:t>]</w:t>
      </w:r>
    </w:p>
    <w:p w14:paraId="74E811FE" w14:textId="77777777" w:rsidR="00033124" w:rsidRDefault="00033124" w:rsidP="00033124">
      <w:pPr>
        <w:spacing w:after="0" w:line="240" w:lineRule="auto"/>
        <w:ind w:left="0"/>
        <w:rPr>
          <w:rFonts w:ascii="Arial Narrow" w:hAnsi="Arial Narrow"/>
          <w:b/>
        </w:rPr>
      </w:pPr>
    </w:p>
    <w:p w14:paraId="060734F0" w14:textId="63CDDBBB" w:rsidR="00DB5B0D" w:rsidRDefault="00DB5B0D" w:rsidP="00033124">
      <w:pPr>
        <w:spacing w:after="0" w:line="240" w:lineRule="auto"/>
        <w:ind w:left="0" w:right="0"/>
        <w:rPr>
          <w:rFonts w:ascii="Arial Narrow" w:hAnsi="Arial Narrow" w:cstheme="minorHAnsi"/>
          <w:sz w:val="20"/>
          <w:szCs w:val="20"/>
        </w:rPr>
      </w:pPr>
      <w:r>
        <w:rPr>
          <w:rFonts w:ascii="Arial Narrow" w:hAnsi="Arial Narrow" w:cstheme="minorHAnsi"/>
          <w:sz w:val="20"/>
          <w:szCs w:val="20"/>
        </w:rPr>
        <w:t xml:space="preserve">Ju </w:t>
      </w:r>
      <w:proofErr w:type="spellStart"/>
      <w:r>
        <w:rPr>
          <w:rFonts w:ascii="Arial Narrow" w:hAnsi="Arial Narrow" w:cstheme="minorHAnsi"/>
          <w:sz w:val="20"/>
          <w:szCs w:val="20"/>
        </w:rPr>
        <w:t>jeni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rastësisht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përzgjedhur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marrë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pjesë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këtë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hulumtim</w:t>
      </w:r>
      <w:proofErr w:type="spellEnd"/>
      <w:r>
        <w:rPr>
          <w:rFonts w:ascii="Arial Narrow" w:hAnsi="Arial Narrow" w:cstheme="minorHAnsi"/>
          <w:sz w:val="20"/>
          <w:szCs w:val="20"/>
        </w:rPr>
        <w:t xml:space="preserve">. Ky </w:t>
      </w:r>
      <w:proofErr w:type="spellStart"/>
      <w:r>
        <w:rPr>
          <w:rFonts w:ascii="Arial Narrow" w:hAnsi="Arial Narrow" w:cstheme="minorHAnsi"/>
          <w:sz w:val="20"/>
          <w:szCs w:val="20"/>
        </w:rPr>
        <w:t>hulumtim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është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plotësisht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vullnetar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zgjasë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diku</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rreth</w:t>
      </w:r>
      <w:proofErr w:type="spellEnd"/>
      <w:r>
        <w:rPr>
          <w:rFonts w:ascii="Arial Narrow" w:hAnsi="Arial Narrow" w:cstheme="minorHAnsi"/>
          <w:sz w:val="20"/>
          <w:szCs w:val="20"/>
        </w:rPr>
        <w:t xml:space="preserve"> 60 </w:t>
      </w:r>
      <w:proofErr w:type="spellStart"/>
      <w:r>
        <w:rPr>
          <w:rFonts w:ascii="Arial Narrow" w:hAnsi="Arial Narrow" w:cstheme="minorHAnsi"/>
          <w:sz w:val="20"/>
          <w:szCs w:val="20"/>
        </w:rPr>
        <w:t>minuta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Përgjigjet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juaja</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jenë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konfidenciale</w:t>
      </w:r>
      <w:proofErr w:type="spellEnd"/>
      <w:r>
        <w:rPr>
          <w:rFonts w:ascii="Arial Narrow" w:hAnsi="Arial Narrow" w:cstheme="minorHAnsi"/>
          <w:sz w:val="20"/>
          <w:szCs w:val="20"/>
        </w:rPr>
        <w:t xml:space="preserve">. Ne </w:t>
      </w:r>
      <w:proofErr w:type="spellStart"/>
      <w:r>
        <w:rPr>
          <w:rFonts w:ascii="Arial Narrow" w:hAnsi="Arial Narrow" w:cstheme="minorHAnsi"/>
          <w:sz w:val="20"/>
          <w:szCs w:val="20"/>
        </w:rPr>
        <w:t>nuk</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t’Ju</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pyesim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emrin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askush</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nuk</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jetë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mundësi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kuptojë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përgjigjet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juaja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Përgjigjet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Juaja</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jenë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bashkarisht</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përgjigjet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paku</w:t>
      </w:r>
      <w:proofErr w:type="spellEnd"/>
      <w:r>
        <w:rPr>
          <w:rFonts w:ascii="Arial Narrow" w:hAnsi="Arial Narrow" w:cstheme="minorHAnsi"/>
          <w:sz w:val="20"/>
          <w:szCs w:val="20"/>
        </w:rPr>
        <w:t xml:space="preserve"> 1500 persona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tjerë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asnjëherë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nuk</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veçohen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mendim</w:t>
      </w:r>
      <w:proofErr w:type="spellEnd"/>
      <w:r>
        <w:rPr>
          <w:rFonts w:ascii="Arial Narrow" w:hAnsi="Arial Narrow" w:cstheme="minorHAnsi"/>
          <w:sz w:val="20"/>
          <w:szCs w:val="20"/>
        </w:rPr>
        <w:t xml:space="preserve"> I </w:t>
      </w:r>
      <w:proofErr w:type="spellStart"/>
      <w:r>
        <w:rPr>
          <w:rFonts w:ascii="Arial Narrow" w:hAnsi="Arial Narrow" w:cstheme="minorHAnsi"/>
          <w:sz w:val="20"/>
          <w:szCs w:val="20"/>
        </w:rPr>
        <w:t>juaj</w:t>
      </w:r>
      <w:proofErr w:type="spellEnd"/>
      <w:r>
        <w:rPr>
          <w:rFonts w:ascii="Arial Narrow" w:hAnsi="Arial Narrow" w:cstheme="minorHAnsi"/>
          <w:sz w:val="20"/>
          <w:szCs w:val="20"/>
        </w:rPr>
        <w:t xml:space="preserve"> personal. </w:t>
      </w:r>
      <w:proofErr w:type="spellStart"/>
      <w:r w:rsidR="00406102">
        <w:rPr>
          <w:rFonts w:ascii="Arial Narrow" w:hAnsi="Arial Narrow" w:cstheme="minorHAnsi"/>
          <w:sz w:val="20"/>
          <w:szCs w:val="20"/>
        </w:rPr>
        <w:t>Përkundrazi</w:t>
      </w:r>
      <w:proofErr w:type="spellEnd"/>
      <w:r w:rsidR="00406102">
        <w:rPr>
          <w:rFonts w:ascii="Arial Narrow" w:hAnsi="Arial Narrow" w:cstheme="minorHAnsi"/>
          <w:sz w:val="20"/>
          <w:szCs w:val="20"/>
        </w:rPr>
        <w:t xml:space="preserve">, ne do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flasim</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për</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tendencat</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dhe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modelet</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kombëtare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Nuk</w:t>
      </w:r>
      <w:proofErr w:type="spellEnd"/>
      <w:r w:rsidR="00406102">
        <w:rPr>
          <w:rFonts w:ascii="Arial Narrow" w:hAnsi="Arial Narrow" w:cstheme="minorHAnsi"/>
          <w:sz w:val="20"/>
          <w:szCs w:val="20"/>
        </w:rPr>
        <w:t xml:space="preserve"> ka </w:t>
      </w:r>
      <w:proofErr w:type="spellStart"/>
      <w:r w:rsidR="00406102">
        <w:rPr>
          <w:rFonts w:ascii="Arial Narrow" w:hAnsi="Arial Narrow" w:cstheme="minorHAnsi"/>
          <w:sz w:val="20"/>
          <w:szCs w:val="20"/>
        </w:rPr>
        <w:t>përgjigje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drejtë</w:t>
      </w:r>
      <w:proofErr w:type="spellEnd"/>
      <w:r w:rsidR="00406102">
        <w:rPr>
          <w:rFonts w:ascii="Arial Narrow" w:hAnsi="Arial Narrow" w:cstheme="minorHAnsi"/>
          <w:sz w:val="20"/>
          <w:szCs w:val="20"/>
        </w:rPr>
        <w:t xml:space="preserve"> apo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gabuar</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aketuesit</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tanëe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vlerësojnë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mendimin</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tuaj</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dhe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dëshirojnë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kuptojnë</w:t>
      </w:r>
      <w:proofErr w:type="spellEnd"/>
      <w:r w:rsidR="00406102">
        <w:rPr>
          <w:rFonts w:ascii="Arial Narrow" w:hAnsi="Arial Narrow" w:cstheme="minorHAnsi"/>
          <w:sz w:val="20"/>
          <w:szCs w:val="20"/>
        </w:rPr>
        <w:t xml:space="preserve"> se </w:t>
      </w:r>
      <w:proofErr w:type="spellStart"/>
      <w:r w:rsidR="00406102">
        <w:rPr>
          <w:rFonts w:ascii="Arial Narrow" w:hAnsi="Arial Narrow" w:cstheme="minorHAnsi"/>
          <w:sz w:val="20"/>
          <w:szCs w:val="20"/>
        </w:rPr>
        <w:t>çfarë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realisht</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mendoni</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dhe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ndjeni</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mbi</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çështjet</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për</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cilat</w:t>
      </w:r>
      <w:proofErr w:type="spellEnd"/>
      <w:r w:rsidR="00406102">
        <w:rPr>
          <w:rFonts w:ascii="Arial Narrow" w:hAnsi="Arial Narrow" w:cstheme="minorHAnsi"/>
          <w:sz w:val="20"/>
          <w:szCs w:val="20"/>
        </w:rPr>
        <w:t xml:space="preserve"> do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bisedohet</w:t>
      </w:r>
      <w:proofErr w:type="spellEnd"/>
      <w:r w:rsidR="00406102">
        <w:rPr>
          <w:rFonts w:ascii="Arial Narrow" w:hAnsi="Arial Narrow" w:cstheme="minorHAnsi"/>
          <w:sz w:val="20"/>
          <w:szCs w:val="20"/>
        </w:rPr>
        <w:t xml:space="preserve">. Ju </w:t>
      </w:r>
      <w:proofErr w:type="spellStart"/>
      <w:r w:rsidR="00406102">
        <w:rPr>
          <w:rFonts w:ascii="Arial Narrow" w:hAnsi="Arial Narrow" w:cstheme="minorHAnsi"/>
          <w:sz w:val="20"/>
          <w:szCs w:val="20"/>
        </w:rPr>
        <w:t>mund</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leni</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ndonjë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pyetje</w:t>
      </w:r>
      <w:proofErr w:type="spellEnd"/>
      <w:r w:rsidR="00406102">
        <w:rPr>
          <w:rFonts w:ascii="Arial Narrow" w:hAnsi="Arial Narrow" w:cstheme="minorHAnsi"/>
          <w:sz w:val="20"/>
          <w:szCs w:val="20"/>
        </w:rPr>
        <w:t xml:space="preserve"> pa </w:t>
      </w:r>
      <w:proofErr w:type="spellStart"/>
      <w:r w:rsidR="00406102">
        <w:rPr>
          <w:rFonts w:ascii="Arial Narrow" w:hAnsi="Arial Narrow" w:cstheme="minorHAnsi"/>
          <w:sz w:val="20"/>
          <w:szCs w:val="20"/>
        </w:rPr>
        <w:t>përgjigje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dhe</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ndërprisni</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anketimin</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çdo</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kohë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Nuk</w:t>
      </w:r>
      <w:proofErr w:type="spellEnd"/>
      <w:r w:rsidR="00406102">
        <w:rPr>
          <w:rFonts w:ascii="Arial Narrow" w:hAnsi="Arial Narrow" w:cstheme="minorHAnsi"/>
          <w:sz w:val="20"/>
          <w:szCs w:val="20"/>
        </w:rPr>
        <w:t xml:space="preserve"> ka </w:t>
      </w:r>
      <w:proofErr w:type="spellStart"/>
      <w:r w:rsidR="00406102">
        <w:rPr>
          <w:rFonts w:ascii="Arial Narrow" w:hAnsi="Arial Narrow" w:cstheme="minorHAnsi"/>
          <w:sz w:val="20"/>
          <w:szCs w:val="20"/>
        </w:rPr>
        <w:t>ndonjë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sanskion</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për</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refuzim</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të</w:t>
      </w:r>
      <w:proofErr w:type="spellEnd"/>
      <w:r w:rsidR="00406102">
        <w:rPr>
          <w:rFonts w:ascii="Arial Narrow" w:hAnsi="Arial Narrow" w:cstheme="minorHAnsi"/>
          <w:sz w:val="20"/>
          <w:szCs w:val="20"/>
        </w:rPr>
        <w:t xml:space="preserve"> </w:t>
      </w:r>
      <w:proofErr w:type="spellStart"/>
      <w:r w:rsidR="00406102">
        <w:rPr>
          <w:rFonts w:ascii="Arial Narrow" w:hAnsi="Arial Narrow" w:cstheme="minorHAnsi"/>
          <w:sz w:val="20"/>
          <w:szCs w:val="20"/>
        </w:rPr>
        <w:t>pjesëmarrjes</w:t>
      </w:r>
      <w:proofErr w:type="spellEnd"/>
      <w:r w:rsidR="00406102">
        <w:rPr>
          <w:rFonts w:ascii="Arial Narrow" w:hAnsi="Arial Narrow" w:cstheme="minorHAnsi"/>
          <w:sz w:val="20"/>
          <w:szCs w:val="20"/>
        </w:rPr>
        <w:t>.</w:t>
      </w:r>
    </w:p>
    <w:p w14:paraId="5D8691CF" w14:textId="77777777" w:rsidR="00033124" w:rsidRPr="00071FB0" w:rsidRDefault="00033124" w:rsidP="00033124">
      <w:pPr>
        <w:spacing w:after="0" w:line="240" w:lineRule="auto"/>
        <w:ind w:left="0" w:right="0"/>
        <w:rPr>
          <w:rFonts w:ascii="Arial Narrow" w:hAnsi="Arial Narrow" w:cstheme="minorHAnsi"/>
          <w:sz w:val="20"/>
          <w:szCs w:val="20"/>
        </w:rPr>
      </w:pPr>
    </w:p>
    <w:p w14:paraId="0E949C00" w14:textId="77777777" w:rsidR="00033124" w:rsidRDefault="00D03BF6" w:rsidP="00033124">
      <w:pPr>
        <w:spacing w:after="0" w:line="240" w:lineRule="auto"/>
        <w:ind w:left="0" w:right="0"/>
        <w:rPr>
          <w:rFonts w:ascii="Arial Narrow" w:hAnsi="Arial Narrow" w:cstheme="minorHAnsi"/>
          <w:b/>
          <w:sz w:val="20"/>
          <w:szCs w:val="20"/>
        </w:rPr>
      </w:pPr>
      <w:r>
        <w:rPr>
          <w:rFonts w:ascii="Arial Narrow" w:hAnsi="Arial Narrow" w:cstheme="minorHAnsi"/>
          <w:sz w:val="20"/>
          <w:szCs w:val="20"/>
        </w:rPr>
        <w:t xml:space="preserve">A </w:t>
      </w:r>
      <w:proofErr w:type="spellStart"/>
      <w:r>
        <w:rPr>
          <w:rFonts w:ascii="Arial Narrow" w:hAnsi="Arial Narrow" w:cstheme="minorHAnsi"/>
          <w:sz w:val="20"/>
          <w:szCs w:val="20"/>
        </w:rPr>
        <w:t>dëshironi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merrni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pjesë</w:t>
      </w:r>
      <w:proofErr w:type="spellEnd"/>
      <w:r w:rsidR="00033124" w:rsidRPr="00071FB0">
        <w:rPr>
          <w:rFonts w:ascii="Arial Narrow" w:hAnsi="Arial Narrow" w:cstheme="minorHAnsi"/>
          <w:sz w:val="20"/>
          <w:szCs w:val="20"/>
        </w:rPr>
        <w:t>? ___</w:t>
      </w:r>
      <w:r>
        <w:rPr>
          <w:rFonts w:ascii="Arial Narrow" w:hAnsi="Arial Narrow" w:cstheme="minorHAnsi"/>
          <w:sz w:val="20"/>
          <w:szCs w:val="20"/>
        </w:rPr>
        <w:t>Po</w:t>
      </w:r>
      <w:r w:rsidR="00033124" w:rsidRPr="00071FB0">
        <w:rPr>
          <w:rFonts w:ascii="Arial Narrow" w:hAnsi="Arial Narrow" w:cstheme="minorHAnsi"/>
          <w:sz w:val="20"/>
          <w:szCs w:val="20"/>
        </w:rPr>
        <w:t xml:space="preserve"> ___ </w:t>
      </w:r>
      <w:r>
        <w:rPr>
          <w:rFonts w:ascii="Arial Narrow" w:hAnsi="Arial Narrow" w:cstheme="minorHAnsi"/>
          <w:sz w:val="20"/>
          <w:szCs w:val="20"/>
        </w:rPr>
        <w:t>Jo</w:t>
      </w:r>
      <w:r w:rsidR="00033124" w:rsidRPr="00071FB0">
        <w:rPr>
          <w:rFonts w:ascii="Arial Narrow" w:hAnsi="Arial Narrow" w:cstheme="minorHAnsi"/>
          <w:sz w:val="20"/>
          <w:szCs w:val="20"/>
        </w:rPr>
        <w:t xml:space="preserve"> </w:t>
      </w:r>
    </w:p>
    <w:p w14:paraId="763171C1" w14:textId="77777777" w:rsidR="00033124" w:rsidRDefault="00033124" w:rsidP="00033124">
      <w:pPr>
        <w:spacing w:after="0" w:line="240" w:lineRule="auto"/>
        <w:ind w:left="0" w:right="0"/>
        <w:rPr>
          <w:rFonts w:ascii="Arial Narrow" w:hAnsi="Arial Narrow" w:cstheme="minorHAnsi"/>
          <w:b/>
          <w:sz w:val="20"/>
          <w:szCs w:val="20"/>
        </w:rPr>
      </w:pPr>
    </w:p>
    <w:p w14:paraId="61E5FD6F" w14:textId="77777777" w:rsidR="00033124" w:rsidRDefault="00D03BF6" w:rsidP="00033124">
      <w:pPr>
        <w:spacing w:after="0" w:line="240" w:lineRule="auto"/>
        <w:ind w:left="-450" w:right="0"/>
        <w:rPr>
          <w:rFonts w:ascii="Arial Narrow" w:hAnsi="Arial Narrow" w:cstheme="minorHAnsi"/>
          <w:b/>
          <w:szCs w:val="20"/>
        </w:rPr>
      </w:pPr>
      <w:proofErr w:type="spellStart"/>
      <w:r>
        <w:rPr>
          <w:rFonts w:ascii="Arial Narrow" w:hAnsi="Arial Narrow" w:cstheme="minorHAnsi"/>
          <w:b/>
          <w:szCs w:val="20"/>
        </w:rPr>
        <w:t>Anketuesi</w:t>
      </w:r>
      <w:proofErr w:type="spellEnd"/>
      <w:r w:rsidR="00033124" w:rsidRPr="00033124">
        <w:rPr>
          <w:rFonts w:ascii="Arial Narrow" w:hAnsi="Arial Narrow" w:cstheme="minorHAnsi"/>
          <w:b/>
          <w:szCs w:val="20"/>
        </w:rPr>
        <w:t xml:space="preserve">: </w:t>
      </w:r>
    </w:p>
    <w:p w14:paraId="4F388322" w14:textId="77777777" w:rsidR="00033124" w:rsidRPr="00033124" w:rsidRDefault="009F27F2" w:rsidP="00033124">
      <w:pPr>
        <w:pStyle w:val="ListParagraph"/>
        <w:numPr>
          <w:ilvl w:val="0"/>
          <w:numId w:val="14"/>
        </w:numPr>
        <w:spacing w:after="0" w:line="240" w:lineRule="auto"/>
        <w:ind w:right="0"/>
        <w:rPr>
          <w:rFonts w:ascii="Arial Narrow" w:hAnsi="Arial Narrow" w:cstheme="minorHAnsi"/>
          <w:b/>
          <w:sz w:val="20"/>
          <w:szCs w:val="20"/>
        </w:rPr>
      </w:pPr>
      <w:proofErr w:type="spellStart"/>
      <w:r>
        <w:rPr>
          <w:rFonts w:ascii="Arial Narrow" w:hAnsi="Arial Narrow" w:cstheme="minorHAnsi"/>
          <w:b/>
          <w:szCs w:val="20"/>
        </w:rPr>
        <w:t>Nëse</w:t>
      </w:r>
      <w:proofErr w:type="spellEnd"/>
      <w:r w:rsidR="009F5129">
        <w:rPr>
          <w:rFonts w:ascii="Arial Narrow" w:hAnsi="Arial Narrow" w:cstheme="minorHAnsi"/>
          <w:b/>
          <w:szCs w:val="20"/>
        </w:rPr>
        <w:t xml:space="preserve"> jo, </w:t>
      </w:r>
      <w:proofErr w:type="spellStart"/>
      <w:r w:rsidR="009F5129" w:rsidRPr="009F5129">
        <w:rPr>
          <w:rFonts w:ascii="Arial Narrow" w:hAnsi="Arial Narrow" w:cstheme="minorHAnsi"/>
          <w:b/>
          <w:szCs w:val="20"/>
        </w:rPr>
        <w:t>ju</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lutemi</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plotësoni</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tabelën</w:t>
      </w:r>
      <w:proofErr w:type="spellEnd"/>
      <w:r w:rsidR="009F5129" w:rsidRPr="009F5129">
        <w:rPr>
          <w:rFonts w:ascii="Arial Narrow" w:hAnsi="Arial Narrow" w:cstheme="minorHAnsi"/>
          <w:b/>
          <w:szCs w:val="20"/>
        </w:rPr>
        <w:t xml:space="preserve"> e </w:t>
      </w:r>
      <w:proofErr w:type="spellStart"/>
      <w:r w:rsidR="009F5129" w:rsidRPr="009F5129">
        <w:rPr>
          <w:rFonts w:ascii="Arial Narrow" w:hAnsi="Arial Narrow" w:cstheme="minorHAnsi"/>
          <w:b/>
          <w:szCs w:val="20"/>
        </w:rPr>
        <w:t>incidenteve</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të</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përfshira</w:t>
      </w:r>
      <w:proofErr w:type="spellEnd"/>
      <w:r w:rsidR="009F5129" w:rsidRPr="009F5129">
        <w:rPr>
          <w:rFonts w:ascii="Arial Narrow" w:hAnsi="Arial Narrow" w:cstheme="minorHAnsi"/>
          <w:b/>
          <w:szCs w:val="20"/>
        </w:rPr>
        <w:t xml:space="preserve"> </w:t>
      </w:r>
      <w:proofErr w:type="spellStart"/>
      <w:r w:rsidR="009F5129" w:rsidRPr="009F5129">
        <w:rPr>
          <w:rFonts w:ascii="Arial Narrow" w:hAnsi="Arial Narrow" w:cstheme="minorHAnsi"/>
          <w:b/>
          <w:szCs w:val="20"/>
        </w:rPr>
        <w:t>në</w:t>
      </w:r>
      <w:proofErr w:type="spellEnd"/>
      <w:r w:rsidR="009F5129" w:rsidRPr="009F5129">
        <w:rPr>
          <w:rFonts w:ascii="Arial Narrow" w:hAnsi="Arial Narrow" w:cstheme="minorHAnsi"/>
          <w:b/>
          <w:szCs w:val="20"/>
        </w:rPr>
        <w:t xml:space="preserve"> </w:t>
      </w:r>
      <w:proofErr w:type="spellStart"/>
      <w:r w:rsidR="009F5129">
        <w:rPr>
          <w:rFonts w:ascii="Arial Narrow" w:hAnsi="Arial Narrow" w:cstheme="minorHAnsi"/>
          <w:b/>
          <w:szCs w:val="20"/>
        </w:rPr>
        <w:t>M</w:t>
      </w:r>
      <w:r w:rsidR="009F5129" w:rsidRPr="009F5129">
        <w:rPr>
          <w:rFonts w:ascii="Arial Narrow" w:hAnsi="Arial Narrow" w:cstheme="minorHAnsi"/>
          <w:b/>
          <w:szCs w:val="20"/>
        </w:rPr>
        <w:t>aterialet</w:t>
      </w:r>
      <w:proofErr w:type="spellEnd"/>
      <w:r w:rsidR="009F5129" w:rsidRPr="009F5129">
        <w:rPr>
          <w:rFonts w:ascii="Arial Narrow" w:hAnsi="Arial Narrow" w:cstheme="minorHAnsi"/>
          <w:b/>
          <w:szCs w:val="20"/>
        </w:rPr>
        <w:t xml:space="preserve"> </w:t>
      </w:r>
      <w:proofErr w:type="spellStart"/>
      <w:r w:rsidR="009F5129">
        <w:rPr>
          <w:rFonts w:ascii="Arial Narrow" w:hAnsi="Arial Narrow" w:cstheme="minorHAnsi"/>
          <w:b/>
          <w:szCs w:val="20"/>
        </w:rPr>
        <w:t>P</w:t>
      </w:r>
      <w:r w:rsidR="009F5129" w:rsidRPr="009F5129">
        <w:rPr>
          <w:rFonts w:ascii="Arial Narrow" w:hAnsi="Arial Narrow" w:cstheme="minorHAnsi"/>
          <w:b/>
          <w:szCs w:val="20"/>
        </w:rPr>
        <w:t>lotësuese</w:t>
      </w:r>
      <w:proofErr w:type="spellEnd"/>
      <w:r w:rsidR="009F5129" w:rsidRPr="009F5129">
        <w:rPr>
          <w:rFonts w:ascii="Arial Narrow" w:hAnsi="Arial Narrow" w:cstheme="minorHAnsi"/>
          <w:b/>
          <w:szCs w:val="20"/>
        </w:rPr>
        <w:t xml:space="preserve"> të </w:t>
      </w:r>
      <w:proofErr w:type="spellStart"/>
      <w:r w:rsidR="009F5129">
        <w:rPr>
          <w:rFonts w:ascii="Arial Narrow" w:hAnsi="Arial Narrow" w:cstheme="minorHAnsi"/>
          <w:b/>
          <w:szCs w:val="20"/>
        </w:rPr>
        <w:t>A</w:t>
      </w:r>
      <w:r w:rsidR="009F5129" w:rsidRPr="009F5129">
        <w:rPr>
          <w:rFonts w:ascii="Arial Narrow" w:hAnsi="Arial Narrow" w:cstheme="minorHAnsi"/>
          <w:b/>
          <w:szCs w:val="20"/>
        </w:rPr>
        <w:t>nketës</w:t>
      </w:r>
      <w:proofErr w:type="spellEnd"/>
      <w:r w:rsidR="009F5129" w:rsidRPr="009F5129">
        <w:rPr>
          <w:rFonts w:ascii="Arial Narrow" w:hAnsi="Arial Narrow" w:cstheme="minorHAnsi"/>
          <w:b/>
          <w:szCs w:val="20"/>
        </w:rPr>
        <w:t>.</w:t>
      </w:r>
    </w:p>
    <w:p w14:paraId="460B9A33" w14:textId="77777777" w:rsidR="00883F95" w:rsidRPr="00635ADF" w:rsidRDefault="00515FE7" w:rsidP="00033124">
      <w:pPr>
        <w:pStyle w:val="ListParagraph"/>
        <w:numPr>
          <w:ilvl w:val="0"/>
          <w:numId w:val="14"/>
        </w:numPr>
        <w:spacing w:after="0" w:line="240" w:lineRule="auto"/>
        <w:ind w:right="0"/>
        <w:rPr>
          <w:rFonts w:ascii="Arial Narrow" w:hAnsi="Arial Narrow" w:cstheme="minorHAnsi"/>
          <w:b/>
          <w:szCs w:val="20"/>
          <w:lang w:val="de-DE"/>
        </w:rPr>
      </w:pPr>
      <w:r w:rsidRPr="00635ADF">
        <w:rPr>
          <w:rFonts w:ascii="Arial Narrow" w:hAnsi="Arial Narrow" w:cstheme="minorHAnsi"/>
          <w:b/>
          <w:szCs w:val="20"/>
          <w:lang w:val="de-DE"/>
        </w:rPr>
        <w:t xml:space="preserve">Nëse po, ju lutem vazhdoni </w:t>
      </w:r>
      <w:r w:rsidR="00033124" w:rsidRPr="00635ADF">
        <w:rPr>
          <w:rFonts w:ascii="Arial Narrow" w:hAnsi="Arial Narrow" w:cstheme="minorHAnsi"/>
          <w:b/>
          <w:szCs w:val="20"/>
          <w:lang w:val="de-DE"/>
        </w:rPr>
        <w:t>.</w:t>
      </w:r>
    </w:p>
    <w:p w14:paraId="4627711E" w14:textId="77777777" w:rsidR="00033124" w:rsidRPr="00635ADF" w:rsidRDefault="00033124" w:rsidP="00E70CD1">
      <w:pPr>
        <w:spacing w:after="0" w:line="240" w:lineRule="auto"/>
        <w:ind w:left="0" w:right="0"/>
        <w:rPr>
          <w:rFonts w:ascii="Arial Narrow" w:hAnsi="Arial Narrow" w:cstheme="minorHAnsi"/>
          <w:b/>
          <w:sz w:val="20"/>
          <w:szCs w:val="20"/>
          <w:lang w:val="de-DE"/>
        </w:rPr>
      </w:pPr>
    </w:p>
    <w:p w14:paraId="722B5686" w14:textId="77777777" w:rsidR="00156043" w:rsidRPr="00CE484C" w:rsidRDefault="009F5129" w:rsidP="00E70CD1">
      <w:pPr>
        <w:spacing w:after="0" w:line="240" w:lineRule="auto"/>
        <w:ind w:left="0" w:right="0"/>
        <w:rPr>
          <w:rFonts w:ascii="Arial Narrow" w:hAnsi="Arial Narrow" w:cstheme="minorHAnsi"/>
          <w:sz w:val="20"/>
          <w:szCs w:val="20"/>
          <w:lang w:val="de-DE"/>
        </w:rPr>
      </w:pPr>
      <w:r w:rsidRPr="00CE484C">
        <w:rPr>
          <w:rFonts w:ascii="Arial Narrow" w:hAnsi="Arial Narrow" w:cstheme="minorHAnsi"/>
          <w:b/>
          <w:sz w:val="20"/>
          <w:szCs w:val="20"/>
          <w:lang w:val="de-DE"/>
        </w:rPr>
        <w:t>LEXO:</w:t>
      </w:r>
      <w:r w:rsidR="00033124" w:rsidRPr="00CE484C">
        <w:rPr>
          <w:rFonts w:ascii="Arial Narrow" w:hAnsi="Arial Narrow" w:cstheme="minorHAnsi"/>
          <w:b/>
          <w:sz w:val="20"/>
          <w:szCs w:val="20"/>
          <w:lang w:val="de-DE"/>
        </w:rPr>
        <w:t xml:space="preserve"> </w:t>
      </w:r>
      <w:r w:rsidRPr="00CE484C">
        <w:rPr>
          <w:rFonts w:ascii="Arial Narrow" w:hAnsi="Arial Narrow" w:cstheme="minorHAnsi"/>
          <w:sz w:val="20"/>
          <w:szCs w:val="20"/>
          <w:lang w:val="de-DE"/>
        </w:rPr>
        <w:t>Para se të vazhdojmë, do të dëshiroja t’Ju parashtroj disa pyetje demografike</w:t>
      </w:r>
      <w:r w:rsidR="00033124" w:rsidRPr="00CE484C">
        <w:rPr>
          <w:rFonts w:ascii="Arial Narrow" w:hAnsi="Arial Narrow" w:cstheme="minorHAnsi"/>
          <w:sz w:val="20"/>
          <w:szCs w:val="20"/>
          <w:lang w:val="de-DE"/>
        </w:rPr>
        <w:t xml:space="preserve">s. </w:t>
      </w:r>
    </w:p>
    <w:p w14:paraId="03A34F97" w14:textId="77777777" w:rsidR="00033124" w:rsidRPr="00CE484C" w:rsidRDefault="00033124" w:rsidP="00E70CD1">
      <w:pPr>
        <w:spacing w:after="0" w:line="240" w:lineRule="auto"/>
        <w:ind w:left="0" w:right="0"/>
        <w:rPr>
          <w:rFonts w:ascii="Arial Narrow" w:hAnsi="Arial Narrow" w:cstheme="minorHAnsi"/>
          <w:sz w:val="20"/>
          <w:szCs w:val="20"/>
          <w:lang w:val="de-DE"/>
        </w:rPr>
      </w:pPr>
    </w:p>
    <w:tbl>
      <w:tblPr>
        <w:tblStyle w:val="TableGrid"/>
        <w:tblW w:w="10080" w:type="dxa"/>
        <w:tblInd w:w="-252" w:type="dxa"/>
        <w:tblLook w:val="04A0" w:firstRow="1" w:lastRow="0" w:firstColumn="1" w:lastColumn="0" w:noHBand="0" w:noVBand="1"/>
      </w:tblPr>
      <w:tblGrid>
        <w:gridCol w:w="1219"/>
        <w:gridCol w:w="5637"/>
        <w:gridCol w:w="3224"/>
      </w:tblGrid>
      <w:tr w:rsidR="00ED6DDA" w:rsidRPr="003A32B2" w14:paraId="7916FFB7" w14:textId="77777777" w:rsidTr="00163B18">
        <w:tc>
          <w:tcPr>
            <w:tcW w:w="1170" w:type="dxa"/>
          </w:tcPr>
          <w:p w14:paraId="2B30FF8A" w14:textId="3A4CB25C" w:rsidR="00ED6DDA" w:rsidRPr="00FB3827" w:rsidRDefault="00ED6DDA" w:rsidP="00ED6DDA">
            <w:pPr>
              <w:ind w:left="0" w:right="0"/>
              <w:rPr>
                <w:rFonts w:ascii="Arial Narrow" w:hAnsi="Arial Narrow" w:cstheme="minorHAnsi"/>
                <w:b/>
                <w:sz w:val="20"/>
                <w:szCs w:val="20"/>
                <w:u w:val="single"/>
              </w:rPr>
            </w:pPr>
            <w:proofErr w:type="spellStart"/>
            <w:r w:rsidRPr="00FB3827">
              <w:rPr>
                <w:rFonts w:ascii="Arial Narrow" w:hAnsi="Arial Narrow" w:cstheme="minorHAnsi"/>
                <w:b/>
                <w:sz w:val="20"/>
                <w:szCs w:val="20"/>
              </w:rPr>
              <w:t>Gend</w:t>
            </w:r>
            <w:proofErr w:type="spellEnd"/>
          </w:p>
        </w:tc>
        <w:tc>
          <w:tcPr>
            <w:tcW w:w="5670" w:type="dxa"/>
          </w:tcPr>
          <w:p w14:paraId="11C82701" w14:textId="6B737464" w:rsidR="00ED6DDA" w:rsidRPr="00FB3827" w:rsidRDefault="00ED6DDA" w:rsidP="00ED6DDA">
            <w:pPr>
              <w:ind w:left="0" w:right="0"/>
              <w:rPr>
                <w:rFonts w:ascii="Arial Narrow" w:hAnsi="Arial Narrow" w:cstheme="minorHAnsi"/>
                <w:b/>
                <w:sz w:val="20"/>
                <w:szCs w:val="20"/>
              </w:rPr>
            </w:pPr>
            <w:proofErr w:type="spellStart"/>
            <w:r w:rsidRPr="00FB3827">
              <w:rPr>
                <w:rFonts w:ascii="Arial Narrow" w:hAnsi="Arial Narrow" w:cstheme="minorHAnsi"/>
                <w:sz w:val="20"/>
                <w:szCs w:val="20"/>
              </w:rPr>
              <w:t>Gjinia</w:t>
            </w:r>
            <w:proofErr w:type="spellEnd"/>
            <w:r w:rsidRPr="00FB3827">
              <w:rPr>
                <w:rFonts w:ascii="Arial Narrow" w:hAnsi="Arial Narrow" w:cstheme="minorHAnsi"/>
                <w:sz w:val="20"/>
                <w:szCs w:val="20"/>
              </w:rPr>
              <w:t xml:space="preserve"> (</w:t>
            </w:r>
            <w:r w:rsidRPr="00FB3827">
              <w:rPr>
                <w:rFonts w:ascii="Arial Narrow" w:hAnsi="Arial Narrow" w:cstheme="minorHAnsi"/>
                <w:b/>
                <w:sz w:val="20"/>
                <w:szCs w:val="20"/>
              </w:rPr>
              <w:t xml:space="preserve">Ju </w:t>
            </w:r>
            <w:proofErr w:type="spellStart"/>
            <w:r w:rsidRPr="00FB3827">
              <w:rPr>
                <w:rFonts w:ascii="Arial Narrow" w:hAnsi="Arial Narrow" w:cstheme="minorHAnsi"/>
                <w:b/>
                <w:sz w:val="20"/>
                <w:szCs w:val="20"/>
              </w:rPr>
              <w:t>lutem</w:t>
            </w:r>
            <w:proofErr w:type="spellEnd"/>
            <w:r w:rsidRPr="00FB3827">
              <w:rPr>
                <w:rFonts w:ascii="Arial Narrow" w:hAnsi="Arial Narrow" w:cstheme="minorHAnsi"/>
                <w:b/>
                <w:sz w:val="20"/>
                <w:szCs w:val="20"/>
              </w:rPr>
              <w:t xml:space="preserve"> </w:t>
            </w:r>
            <w:proofErr w:type="spellStart"/>
            <w:r w:rsidRPr="00FB3827">
              <w:rPr>
                <w:rFonts w:ascii="Arial Narrow" w:hAnsi="Arial Narrow" w:cstheme="minorHAnsi"/>
                <w:b/>
                <w:sz w:val="20"/>
                <w:szCs w:val="20"/>
              </w:rPr>
              <w:t>plotësoni</w:t>
            </w:r>
            <w:proofErr w:type="spellEnd"/>
            <w:r w:rsidRPr="00FB3827">
              <w:rPr>
                <w:rFonts w:ascii="Arial Narrow" w:hAnsi="Arial Narrow" w:cstheme="minorHAnsi"/>
                <w:b/>
                <w:sz w:val="20"/>
                <w:szCs w:val="20"/>
              </w:rPr>
              <w:t xml:space="preserve"> </w:t>
            </w:r>
            <w:proofErr w:type="spellStart"/>
            <w:r w:rsidRPr="00FB3827">
              <w:rPr>
                <w:rFonts w:ascii="Arial Narrow" w:hAnsi="Arial Narrow" w:cstheme="minorHAnsi"/>
                <w:b/>
                <w:sz w:val="20"/>
                <w:szCs w:val="20"/>
              </w:rPr>
              <w:t>gjinine</w:t>
            </w:r>
            <w:proofErr w:type="spellEnd"/>
            <w:r w:rsidRPr="00FB3827">
              <w:rPr>
                <w:rFonts w:ascii="Arial Narrow" w:hAnsi="Arial Narrow" w:cstheme="minorHAnsi"/>
                <w:b/>
                <w:sz w:val="20"/>
                <w:szCs w:val="20"/>
              </w:rPr>
              <w:t xml:space="preserve"> e </w:t>
            </w:r>
            <w:proofErr w:type="spellStart"/>
            <w:r w:rsidRPr="00FB3827">
              <w:rPr>
                <w:rFonts w:ascii="Arial Narrow" w:hAnsi="Arial Narrow" w:cstheme="minorHAnsi"/>
                <w:b/>
                <w:sz w:val="20"/>
                <w:szCs w:val="20"/>
              </w:rPr>
              <w:t>respondentit</w:t>
            </w:r>
            <w:proofErr w:type="spellEnd"/>
            <w:r w:rsidRPr="00FB3827">
              <w:rPr>
                <w:rFonts w:ascii="Arial Narrow" w:hAnsi="Arial Narrow" w:cstheme="minorHAnsi"/>
                <w:b/>
                <w:sz w:val="20"/>
                <w:szCs w:val="20"/>
              </w:rPr>
              <w:t>)</w:t>
            </w:r>
          </w:p>
        </w:tc>
        <w:tc>
          <w:tcPr>
            <w:tcW w:w="3240" w:type="dxa"/>
          </w:tcPr>
          <w:p w14:paraId="468D0AFC" w14:textId="77777777" w:rsidR="00ED6DDA" w:rsidRPr="00FB3827" w:rsidRDefault="00ED6DDA" w:rsidP="00ED6DDA">
            <w:pPr>
              <w:ind w:left="0" w:right="0"/>
              <w:rPr>
                <w:rFonts w:ascii="Arial Narrow" w:hAnsi="Arial Narrow" w:cstheme="minorHAnsi"/>
                <w:sz w:val="20"/>
                <w:szCs w:val="20"/>
              </w:rPr>
            </w:pPr>
            <w:proofErr w:type="spellStart"/>
            <w:r w:rsidRPr="00FB3827">
              <w:rPr>
                <w:rFonts w:ascii="Arial Narrow" w:hAnsi="Arial Narrow" w:cstheme="minorHAnsi"/>
                <w:sz w:val="20"/>
                <w:szCs w:val="20"/>
              </w:rPr>
              <w:t>Mashkull</w:t>
            </w:r>
            <w:proofErr w:type="spellEnd"/>
            <w:r w:rsidRPr="00FB3827">
              <w:rPr>
                <w:rFonts w:ascii="Arial Narrow" w:hAnsi="Arial Narrow" w:cstheme="minorHAnsi"/>
                <w:sz w:val="20"/>
                <w:szCs w:val="20"/>
                <w:u w:val="dotted"/>
              </w:rPr>
              <w:tab/>
            </w:r>
            <w:r w:rsidRPr="00FB3827">
              <w:rPr>
                <w:rFonts w:ascii="Arial Narrow" w:hAnsi="Arial Narrow" w:cstheme="minorHAnsi"/>
                <w:sz w:val="20"/>
                <w:szCs w:val="20"/>
                <w:u w:val="dotted"/>
              </w:rPr>
              <w:tab/>
            </w:r>
            <w:r w:rsidRPr="00FB3827">
              <w:rPr>
                <w:rFonts w:ascii="Arial Narrow" w:hAnsi="Arial Narrow" w:cstheme="minorHAnsi"/>
                <w:sz w:val="20"/>
                <w:szCs w:val="20"/>
                <w:u w:val="dotted"/>
              </w:rPr>
              <w:tab/>
            </w:r>
            <w:r w:rsidRPr="00FB3827">
              <w:rPr>
                <w:rFonts w:ascii="Arial Narrow" w:hAnsi="Arial Narrow" w:cstheme="minorHAnsi"/>
                <w:sz w:val="20"/>
                <w:szCs w:val="20"/>
              </w:rPr>
              <w:t>1</w:t>
            </w:r>
          </w:p>
          <w:p w14:paraId="2BEB332D" w14:textId="77777777" w:rsidR="00ED6DDA" w:rsidRPr="00FB3827" w:rsidRDefault="00ED6DDA" w:rsidP="00ED6DDA">
            <w:pPr>
              <w:ind w:left="0" w:right="0"/>
              <w:rPr>
                <w:rFonts w:ascii="Arial Narrow" w:hAnsi="Arial Narrow" w:cstheme="minorHAnsi"/>
                <w:b/>
                <w:sz w:val="20"/>
                <w:szCs w:val="20"/>
                <w:u w:val="single"/>
              </w:rPr>
            </w:pPr>
            <w:proofErr w:type="spellStart"/>
            <w:r w:rsidRPr="00FB3827">
              <w:rPr>
                <w:rFonts w:ascii="Arial Narrow" w:hAnsi="Arial Narrow" w:cstheme="minorHAnsi"/>
                <w:sz w:val="20"/>
                <w:szCs w:val="20"/>
              </w:rPr>
              <w:t>Femër</w:t>
            </w:r>
            <w:proofErr w:type="spellEnd"/>
            <w:r w:rsidRPr="00FB3827">
              <w:rPr>
                <w:rFonts w:ascii="Arial Narrow" w:hAnsi="Arial Narrow" w:cstheme="minorHAnsi"/>
                <w:sz w:val="20"/>
                <w:szCs w:val="20"/>
                <w:u w:val="dotted"/>
              </w:rPr>
              <w:tab/>
            </w:r>
            <w:r w:rsidRPr="00FB3827">
              <w:rPr>
                <w:rFonts w:ascii="Arial Narrow" w:hAnsi="Arial Narrow" w:cstheme="minorHAnsi"/>
                <w:sz w:val="20"/>
                <w:szCs w:val="20"/>
                <w:u w:val="dotted"/>
              </w:rPr>
              <w:tab/>
            </w:r>
            <w:r w:rsidRPr="00FB3827">
              <w:rPr>
                <w:rFonts w:ascii="Arial Narrow" w:hAnsi="Arial Narrow" w:cstheme="minorHAnsi"/>
                <w:sz w:val="20"/>
                <w:szCs w:val="20"/>
                <w:u w:val="dotted"/>
              </w:rPr>
              <w:tab/>
            </w:r>
            <w:r w:rsidRPr="00FB3827">
              <w:rPr>
                <w:rFonts w:ascii="Arial Narrow" w:hAnsi="Arial Narrow" w:cstheme="minorHAnsi"/>
                <w:sz w:val="20"/>
                <w:szCs w:val="20"/>
              </w:rPr>
              <w:t>2</w:t>
            </w:r>
          </w:p>
        </w:tc>
      </w:tr>
      <w:tr w:rsidR="00ED6DDA" w:rsidRPr="00071FB0" w14:paraId="446CA8B1" w14:textId="77777777" w:rsidTr="00163B18">
        <w:tc>
          <w:tcPr>
            <w:tcW w:w="1170" w:type="dxa"/>
          </w:tcPr>
          <w:p w14:paraId="025CFC6E" w14:textId="0F74C82A" w:rsidR="00ED6DDA" w:rsidRPr="00FB3827" w:rsidRDefault="00ED6DDA" w:rsidP="00ED6DDA">
            <w:pPr>
              <w:ind w:left="0"/>
              <w:rPr>
                <w:rFonts w:ascii="Arial Narrow" w:hAnsi="Arial Narrow"/>
                <w:b/>
                <w:sz w:val="20"/>
                <w:szCs w:val="20"/>
                <w:u w:val="single"/>
              </w:rPr>
            </w:pPr>
            <w:r w:rsidRPr="00FB3827">
              <w:rPr>
                <w:rFonts w:ascii="Arial Narrow" w:hAnsi="Arial Narrow" w:cstheme="minorHAnsi"/>
                <w:b/>
                <w:sz w:val="20"/>
                <w:szCs w:val="20"/>
              </w:rPr>
              <w:t>Age</w:t>
            </w:r>
          </w:p>
        </w:tc>
        <w:tc>
          <w:tcPr>
            <w:tcW w:w="5670" w:type="dxa"/>
          </w:tcPr>
          <w:p w14:paraId="444CBFA2" w14:textId="77777777" w:rsidR="00ED6DDA" w:rsidRPr="00FB3827" w:rsidRDefault="00ED6DDA" w:rsidP="00ED6DDA">
            <w:pPr>
              <w:ind w:left="0" w:right="0"/>
              <w:rPr>
                <w:rFonts w:ascii="Arial Narrow" w:hAnsi="Arial Narrow" w:cstheme="minorHAnsi"/>
                <w:sz w:val="20"/>
                <w:szCs w:val="20"/>
              </w:rPr>
            </w:pPr>
            <w:r w:rsidRPr="00FB3827">
              <w:rPr>
                <w:rFonts w:ascii="Arial Narrow" w:hAnsi="Arial Narrow" w:cstheme="minorHAnsi"/>
                <w:sz w:val="20"/>
                <w:szCs w:val="20"/>
              </w:rPr>
              <w:t xml:space="preserve">Sa </w:t>
            </w:r>
            <w:proofErr w:type="spellStart"/>
            <w:r w:rsidRPr="00FB3827">
              <w:rPr>
                <w:rFonts w:ascii="Arial Narrow" w:hAnsi="Arial Narrow" w:cstheme="minorHAnsi"/>
                <w:sz w:val="20"/>
                <w:szCs w:val="20"/>
              </w:rPr>
              <w:t>vjeç</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jeni</w:t>
            </w:r>
            <w:proofErr w:type="spellEnd"/>
            <w:r w:rsidRPr="00FB3827">
              <w:rPr>
                <w:rFonts w:ascii="Arial Narrow" w:hAnsi="Arial Narrow" w:cstheme="minorHAnsi"/>
                <w:sz w:val="20"/>
                <w:szCs w:val="20"/>
              </w:rPr>
              <w:t xml:space="preserve">? </w:t>
            </w:r>
          </w:p>
        </w:tc>
        <w:tc>
          <w:tcPr>
            <w:tcW w:w="3240" w:type="dxa"/>
          </w:tcPr>
          <w:p w14:paraId="4F60821E" w14:textId="77777777" w:rsidR="00ED6DDA" w:rsidRPr="00FB3827" w:rsidRDefault="00ED6DDA" w:rsidP="00ED6DDA">
            <w:pPr>
              <w:ind w:left="0"/>
              <w:rPr>
                <w:rFonts w:ascii="Arial Narrow" w:hAnsi="Arial Narrow"/>
                <w:b/>
                <w:sz w:val="20"/>
                <w:szCs w:val="20"/>
                <w:u w:val="single"/>
              </w:rPr>
            </w:pPr>
            <w:proofErr w:type="spellStart"/>
            <w:r w:rsidRPr="00FB3827">
              <w:rPr>
                <w:rFonts w:ascii="Arial Narrow" w:hAnsi="Arial Narrow" w:cstheme="minorHAnsi"/>
                <w:sz w:val="20"/>
                <w:szCs w:val="20"/>
              </w:rPr>
              <w:t>Për</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gjigje</w:t>
            </w:r>
            <w:proofErr w:type="spellEnd"/>
            <w:r w:rsidRPr="00FB3827">
              <w:rPr>
                <w:rFonts w:ascii="Arial Narrow" w:hAnsi="Arial Narrow" w:cstheme="minorHAnsi"/>
                <w:sz w:val="20"/>
                <w:szCs w:val="20"/>
              </w:rPr>
              <w:t xml:space="preserve"> e </w:t>
            </w:r>
            <w:proofErr w:type="spellStart"/>
            <w:r w:rsidRPr="00FB3827">
              <w:rPr>
                <w:rFonts w:ascii="Arial Narrow" w:hAnsi="Arial Narrow" w:cstheme="minorHAnsi"/>
                <w:sz w:val="20"/>
                <w:szCs w:val="20"/>
              </w:rPr>
              <w:t>hapur</w:t>
            </w:r>
            <w:proofErr w:type="spellEnd"/>
            <w:r w:rsidRPr="00FB3827">
              <w:rPr>
                <w:rFonts w:ascii="Arial Narrow" w:hAnsi="Arial Narrow" w:cstheme="minorHAnsi"/>
                <w:sz w:val="20"/>
                <w:szCs w:val="20"/>
              </w:rPr>
              <w:t xml:space="preserve"> (Me </w:t>
            </w:r>
            <w:proofErr w:type="spellStart"/>
            <w:r w:rsidRPr="00FB3827">
              <w:rPr>
                <w:rFonts w:ascii="Arial Narrow" w:hAnsi="Arial Narrow" w:cstheme="minorHAnsi"/>
                <w:sz w:val="20"/>
                <w:szCs w:val="20"/>
              </w:rPr>
              <w:t>nurmra</w:t>
            </w:r>
            <w:proofErr w:type="spellEnd"/>
            <w:r w:rsidRPr="00FB3827">
              <w:rPr>
                <w:rFonts w:ascii="Arial Narrow" w:hAnsi="Arial Narrow" w:cstheme="minorHAnsi"/>
                <w:sz w:val="20"/>
                <w:szCs w:val="20"/>
              </w:rPr>
              <w:t>]</w:t>
            </w:r>
          </w:p>
        </w:tc>
      </w:tr>
      <w:tr w:rsidR="00ED6DDA" w:rsidRPr="00D4549C" w14:paraId="47E591A0" w14:textId="77777777" w:rsidTr="0097619F">
        <w:tc>
          <w:tcPr>
            <w:tcW w:w="1170" w:type="dxa"/>
          </w:tcPr>
          <w:p w14:paraId="17906871" w14:textId="0E2FA517" w:rsidR="00ED6DDA" w:rsidRPr="00FB3827" w:rsidRDefault="00ED6DDA" w:rsidP="00ED6DDA">
            <w:pPr>
              <w:autoSpaceDE w:val="0"/>
              <w:autoSpaceDN w:val="0"/>
              <w:adjustRightInd w:val="0"/>
              <w:ind w:left="0"/>
              <w:rPr>
                <w:rFonts w:ascii="Arial Narrow" w:hAnsi="Arial Narrow" w:cstheme="minorHAnsi"/>
                <w:b/>
                <w:sz w:val="20"/>
                <w:szCs w:val="20"/>
                <w:u w:val="single"/>
              </w:rPr>
            </w:pPr>
            <w:r w:rsidRPr="00FB3827">
              <w:rPr>
                <w:rFonts w:ascii="Arial Narrow" w:hAnsi="Arial Narrow" w:cstheme="minorHAnsi"/>
                <w:b/>
                <w:sz w:val="20"/>
                <w:szCs w:val="20"/>
              </w:rPr>
              <w:t>Income</w:t>
            </w:r>
          </w:p>
        </w:tc>
        <w:tc>
          <w:tcPr>
            <w:tcW w:w="5670" w:type="dxa"/>
          </w:tcPr>
          <w:p w14:paraId="1A037E3C" w14:textId="3F8E28E4" w:rsidR="00ED6DDA" w:rsidRPr="00FB3827" w:rsidRDefault="00ED6DDA" w:rsidP="00ED6DDA">
            <w:pPr>
              <w:autoSpaceDE w:val="0"/>
              <w:autoSpaceDN w:val="0"/>
              <w:adjustRightInd w:val="0"/>
              <w:ind w:left="0"/>
              <w:rPr>
                <w:rFonts w:ascii="Arial Narrow" w:hAnsi="Arial Narrow" w:cstheme="minorHAnsi"/>
                <w:sz w:val="20"/>
                <w:szCs w:val="20"/>
              </w:rPr>
            </w:pPr>
            <w:r w:rsidRPr="00FB3827">
              <w:rPr>
                <w:rFonts w:ascii="Arial Narrow" w:hAnsi="Arial Narrow" w:cstheme="minorHAnsi"/>
                <w:sz w:val="20"/>
                <w:szCs w:val="20"/>
              </w:rPr>
              <w:t xml:space="preserve">Ju </w:t>
            </w:r>
            <w:proofErr w:type="spellStart"/>
            <w:r w:rsidRPr="00FB3827">
              <w:rPr>
                <w:rFonts w:ascii="Arial Narrow" w:hAnsi="Arial Narrow" w:cstheme="minorHAnsi"/>
                <w:sz w:val="20"/>
                <w:szCs w:val="20"/>
              </w:rPr>
              <w:t>lutem</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më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tregoni</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kllapën</w:t>
            </w:r>
            <w:proofErr w:type="spellEnd"/>
            <w:r w:rsidRPr="00FB3827">
              <w:rPr>
                <w:rFonts w:ascii="Arial Narrow" w:hAnsi="Arial Narrow" w:cstheme="minorHAnsi"/>
                <w:sz w:val="20"/>
                <w:szCs w:val="20"/>
              </w:rPr>
              <w:t xml:space="preserve"> e </w:t>
            </w:r>
            <w:proofErr w:type="spellStart"/>
            <w:r w:rsidRPr="00FB3827">
              <w:rPr>
                <w:rFonts w:ascii="Arial Narrow" w:hAnsi="Arial Narrow" w:cstheme="minorHAnsi"/>
                <w:sz w:val="20"/>
                <w:szCs w:val="20"/>
              </w:rPr>
              <w:t>cila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më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së</w:t>
            </w:r>
            <w:proofErr w:type="spellEnd"/>
            <w:r w:rsidRPr="00FB3827">
              <w:rPr>
                <w:rFonts w:ascii="Arial Narrow" w:hAnsi="Arial Narrow" w:cstheme="minorHAnsi"/>
                <w:sz w:val="20"/>
                <w:szCs w:val="20"/>
              </w:rPr>
              <w:t xml:space="preserve"> miri </w:t>
            </w:r>
            <w:proofErr w:type="spellStart"/>
            <w:r w:rsidRPr="00FB3827">
              <w:rPr>
                <w:rFonts w:ascii="Arial Narrow" w:hAnsi="Arial Narrow" w:cstheme="minorHAnsi"/>
                <w:sz w:val="20"/>
                <w:szCs w:val="20"/>
              </w:rPr>
              <w:t>përfaqëson</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00C875C4" w:rsidRPr="00FB3827">
              <w:rPr>
                <w:rFonts w:ascii="Arial Narrow" w:hAnsi="Arial Narrow" w:cstheme="minorHAnsi"/>
                <w:sz w:val="20"/>
                <w:szCs w:val="20"/>
              </w:rPr>
              <w:t>ardhurat</w:t>
            </w:r>
            <w:proofErr w:type="spellEnd"/>
            <w:r w:rsidR="00C875C4" w:rsidRPr="00FB3827">
              <w:rPr>
                <w:rFonts w:ascii="Arial Narrow" w:hAnsi="Arial Narrow" w:cstheme="minorHAnsi"/>
                <w:sz w:val="20"/>
                <w:szCs w:val="20"/>
              </w:rPr>
              <w:t xml:space="preserve"> </w:t>
            </w:r>
            <w:proofErr w:type="spellStart"/>
            <w:r w:rsidR="00C875C4" w:rsidRPr="00FB3827">
              <w:rPr>
                <w:rFonts w:ascii="Arial Narrow" w:hAnsi="Arial Narrow" w:cstheme="minorHAnsi"/>
                <w:sz w:val="20"/>
                <w:szCs w:val="20"/>
              </w:rPr>
              <w:t>mujore</w:t>
            </w:r>
            <w:proofErr w:type="spellEnd"/>
            <w:r w:rsidR="00C875C4" w:rsidRPr="00FB3827">
              <w:rPr>
                <w:rFonts w:ascii="Arial Narrow" w:hAnsi="Arial Narrow" w:cstheme="minorHAnsi"/>
                <w:sz w:val="20"/>
                <w:szCs w:val="20"/>
              </w:rPr>
              <w:t xml:space="preserve"> </w:t>
            </w:r>
            <w:proofErr w:type="spellStart"/>
            <w:r w:rsidR="00C875C4" w:rsidRPr="00FB3827">
              <w:rPr>
                <w:rFonts w:ascii="Arial Narrow" w:hAnsi="Arial Narrow" w:cstheme="minorHAnsi"/>
                <w:sz w:val="20"/>
                <w:szCs w:val="20"/>
              </w:rPr>
              <w:t>totale</w:t>
            </w:r>
            <w:proofErr w:type="spellEnd"/>
            <w:r w:rsidR="00C875C4"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amvisërisë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tuj</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nga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gjitha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burimet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Kjo</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duhet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përfshijë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pagat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dhe</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mëditjet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ardhurat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neto</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nga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bizneset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pensionet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dividentët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remitancat</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qiratë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dhe</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çdo</w:t>
            </w:r>
            <w:proofErr w:type="spellEnd"/>
          </w:p>
          <w:p w14:paraId="130E8CB5" w14:textId="77777777" w:rsidR="00ED6DDA" w:rsidRPr="00FB3827" w:rsidRDefault="00ED6DDA" w:rsidP="00ED6DDA">
            <w:pPr>
              <w:autoSpaceDE w:val="0"/>
              <w:autoSpaceDN w:val="0"/>
              <w:adjustRightInd w:val="0"/>
              <w:ind w:left="0"/>
              <w:rPr>
                <w:rFonts w:ascii="Arial Narrow" w:hAnsi="Arial Narrow" w:cstheme="minorHAnsi"/>
                <w:sz w:val="20"/>
                <w:szCs w:val="20"/>
              </w:rPr>
            </w:pP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ardhurën</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tjetër</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parash</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marra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nga</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të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gjithë</w:t>
            </w:r>
            <w:proofErr w:type="spellEnd"/>
            <w:r w:rsidRPr="00FB3827">
              <w:rPr>
                <w:rFonts w:ascii="Arial Narrow" w:hAnsi="Arial Narrow" w:cstheme="minorHAnsi"/>
                <w:sz w:val="20"/>
                <w:szCs w:val="20"/>
              </w:rPr>
              <w:t xml:space="preserve"> </w:t>
            </w:r>
            <w:proofErr w:type="spellStart"/>
            <w:r w:rsidRPr="00FB3827">
              <w:rPr>
                <w:rFonts w:ascii="Arial Narrow" w:hAnsi="Arial Narrow" w:cstheme="minorHAnsi"/>
                <w:sz w:val="20"/>
                <w:szCs w:val="20"/>
              </w:rPr>
              <w:t>anëtarët</w:t>
            </w:r>
            <w:proofErr w:type="spellEnd"/>
            <w:r w:rsidRPr="00FB3827">
              <w:rPr>
                <w:rFonts w:ascii="Arial Narrow" w:hAnsi="Arial Narrow" w:cstheme="minorHAnsi"/>
                <w:sz w:val="20"/>
                <w:szCs w:val="20"/>
              </w:rPr>
              <w:t xml:space="preserve"> e </w:t>
            </w:r>
            <w:proofErr w:type="spellStart"/>
            <w:r w:rsidRPr="00FB3827">
              <w:rPr>
                <w:rFonts w:ascii="Arial Narrow" w:hAnsi="Arial Narrow" w:cstheme="minorHAnsi"/>
                <w:sz w:val="20"/>
                <w:szCs w:val="20"/>
              </w:rPr>
              <w:t>amvisërisë</w:t>
            </w:r>
            <w:proofErr w:type="spellEnd"/>
            <w:r w:rsidRPr="00FB3827">
              <w:rPr>
                <w:rFonts w:ascii="Arial Narrow" w:hAnsi="Arial Narrow" w:cstheme="minorHAnsi"/>
                <w:sz w:val="20"/>
                <w:szCs w:val="20"/>
              </w:rPr>
              <w:t>.</w:t>
            </w:r>
          </w:p>
          <w:p w14:paraId="3038A51E" w14:textId="54E9A11C" w:rsidR="00C875C4" w:rsidRPr="00FB3827" w:rsidRDefault="00C875C4" w:rsidP="00C875C4">
            <w:pPr>
              <w:autoSpaceDE w:val="0"/>
              <w:autoSpaceDN w:val="0"/>
              <w:adjustRightInd w:val="0"/>
              <w:ind w:left="0"/>
              <w:rPr>
                <w:rFonts w:ascii="Arial Narrow" w:hAnsi="Arial Narrow" w:cstheme="minorHAnsi"/>
                <w:b/>
                <w:sz w:val="20"/>
                <w:szCs w:val="20"/>
              </w:rPr>
            </w:pPr>
          </w:p>
        </w:tc>
        <w:tc>
          <w:tcPr>
            <w:tcW w:w="3240" w:type="dxa"/>
          </w:tcPr>
          <w:p w14:paraId="1DFBC81F" w14:textId="21D68D36" w:rsidR="00C875C4" w:rsidRPr="00FB3827" w:rsidRDefault="00C875C4" w:rsidP="00C875C4">
            <w:pPr>
              <w:autoSpaceDE w:val="0"/>
              <w:autoSpaceDN w:val="0"/>
              <w:adjustRightInd w:val="0"/>
              <w:ind w:left="0"/>
              <w:rPr>
                <w:rFonts w:ascii="Arial Narrow" w:hAnsi="Arial Narrow" w:cstheme="minorHAnsi"/>
                <w:sz w:val="20"/>
                <w:szCs w:val="20"/>
                <w:lang w:val="de-DE"/>
              </w:rPr>
            </w:pPr>
            <w:r w:rsidRPr="00FB3827">
              <w:rPr>
                <w:rFonts w:ascii="Arial Narrow" w:hAnsi="Arial Narrow" w:cstheme="minorHAnsi"/>
                <w:sz w:val="20"/>
                <w:szCs w:val="20"/>
                <w:lang w:val="de-DE"/>
              </w:rPr>
              <w:t xml:space="preserve">Më pak se </w:t>
            </w:r>
            <w:r w:rsidR="00791E3B" w:rsidRPr="00FB3827">
              <w:rPr>
                <w:rFonts w:ascii="Arial Narrow" w:hAnsi="Arial Narrow" w:cstheme="minorHAnsi"/>
                <w:sz w:val="20"/>
                <w:szCs w:val="20"/>
                <w:lang w:val="de-DE"/>
              </w:rPr>
              <w:t xml:space="preserve">10.200 </w:t>
            </w:r>
            <w:r w:rsidR="00971C23" w:rsidRPr="00FB3827">
              <w:rPr>
                <w:rFonts w:ascii="Arial Narrow" w:hAnsi="Arial Narrow" w:cstheme="minorHAnsi"/>
                <w:sz w:val="20"/>
                <w:szCs w:val="20"/>
                <w:lang w:val="de-DE"/>
              </w:rPr>
              <w:t>denarë</w:t>
            </w:r>
            <w:r w:rsidR="00791E3B" w:rsidRPr="00FB3827">
              <w:rPr>
                <w:rFonts w:ascii="Arial Narrow" w:hAnsi="Arial Narrow" w:cstheme="minorHAnsi"/>
                <w:sz w:val="20"/>
                <w:szCs w:val="20"/>
                <w:u w:val="dotted"/>
                <w:lang w:val="de-DE"/>
              </w:rPr>
              <w:tab/>
            </w:r>
            <w:r w:rsidRPr="00FB3827">
              <w:rPr>
                <w:rFonts w:ascii="Arial Narrow" w:hAnsi="Arial Narrow" w:cstheme="minorHAnsi"/>
                <w:sz w:val="20"/>
                <w:szCs w:val="20"/>
                <w:u w:val="dotted"/>
                <w:lang w:val="de-DE"/>
              </w:rPr>
              <w:tab/>
              <w:t>1</w:t>
            </w:r>
          </w:p>
          <w:p w14:paraId="5F390E86" w14:textId="7FE7CDA4" w:rsidR="00C875C4" w:rsidRPr="00FB3827" w:rsidRDefault="00C875C4" w:rsidP="00C875C4">
            <w:pPr>
              <w:autoSpaceDE w:val="0"/>
              <w:autoSpaceDN w:val="0"/>
              <w:adjustRightInd w:val="0"/>
              <w:ind w:left="0"/>
              <w:rPr>
                <w:rFonts w:ascii="Arial Narrow" w:hAnsi="Arial Narrow" w:cstheme="minorHAnsi"/>
                <w:sz w:val="20"/>
                <w:szCs w:val="20"/>
                <w:lang w:val="de-DE"/>
              </w:rPr>
            </w:pPr>
            <w:r w:rsidRPr="00FB3827">
              <w:rPr>
                <w:rFonts w:ascii="Arial Narrow" w:hAnsi="Arial Narrow" w:cstheme="minorHAnsi"/>
                <w:sz w:val="20"/>
                <w:szCs w:val="20"/>
                <w:lang w:val="de-DE"/>
              </w:rPr>
              <w:t xml:space="preserve">Nga </w:t>
            </w:r>
            <w:r w:rsidR="00791E3B" w:rsidRPr="00FB3827">
              <w:rPr>
                <w:rFonts w:ascii="Arial Narrow" w:hAnsi="Arial Narrow" w:cstheme="minorHAnsi"/>
                <w:sz w:val="20"/>
                <w:szCs w:val="20"/>
                <w:lang w:val="de-DE"/>
              </w:rPr>
              <w:t xml:space="preserve">10.200 </w:t>
            </w:r>
            <w:r w:rsidRPr="00FB3827">
              <w:rPr>
                <w:rFonts w:ascii="Arial Narrow" w:hAnsi="Arial Narrow" w:cstheme="minorHAnsi"/>
                <w:sz w:val="20"/>
                <w:szCs w:val="20"/>
                <w:lang w:val="de-DE"/>
              </w:rPr>
              <w:t xml:space="preserve">deri </w:t>
            </w:r>
            <w:r w:rsidR="00791E3B" w:rsidRPr="00FB3827">
              <w:rPr>
                <w:rFonts w:ascii="Arial Narrow" w:hAnsi="Arial Narrow"/>
                <w:sz w:val="20"/>
                <w:szCs w:val="20"/>
                <w:lang w:val="mk-MK"/>
              </w:rPr>
              <w:t xml:space="preserve">15.200 </w:t>
            </w:r>
            <w:r w:rsidR="00971C23" w:rsidRPr="00FB3827">
              <w:rPr>
                <w:rFonts w:ascii="Arial Narrow" w:hAnsi="Arial Narrow" w:cstheme="minorHAnsi"/>
                <w:sz w:val="20"/>
                <w:szCs w:val="20"/>
                <w:lang w:val="de-DE"/>
              </w:rPr>
              <w:t>denarë</w:t>
            </w:r>
            <w:r w:rsidRPr="00FB3827">
              <w:rPr>
                <w:rFonts w:ascii="Arial Narrow" w:hAnsi="Arial Narrow" w:cstheme="minorHAnsi"/>
                <w:sz w:val="20"/>
                <w:szCs w:val="20"/>
                <w:u w:val="dotted"/>
                <w:lang w:val="de-DE"/>
              </w:rPr>
              <w:tab/>
              <w:t>2</w:t>
            </w:r>
          </w:p>
          <w:p w14:paraId="2AEF0C8A" w14:textId="44C797E9" w:rsidR="00C875C4" w:rsidRPr="00FB3827" w:rsidRDefault="00C875C4" w:rsidP="00C875C4">
            <w:pPr>
              <w:autoSpaceDE w:val="0"/>
              <w:autoSpaceDN w:val="0"/>
              <w:adjustRightInd w:val="0"/>
              <w:ind w:left="0"/>
              <w:rPr>
                <w:rFonts w:ascii="Arial Narrow" w:hAnsi="Arial Narrow" w:cstheme="minorHAnsi"/>
                <w:sz w:val="20"/>
                <w:szCs w:val="20"/>
                <w:lang w:val="de-DE"/>
              </w:rPr>
            </w:pPr>
            <w:r w:rsidRPr="00FB3827">
              <w:rPr>
                <w:rFonts w:ascii="Arial Narrow" w:hAnsi="Arial Narrow" w:cstheme="minorHAnsi"/>
                <w:sz w:val="20"/>
                <w:szCs w:val="20"/>
                <w:lang w:val="de-DE"/>
              </w:rPr>
              <w:t xml:space="preserve">Nga </w:t>
            </w:r>
            <w:r w:rsidR="00791E3B" w:rsidRPr="00FB3827">
              <w:rPr>
                <w:rFonts w:ascii="Arial Narrow" w:hAnsi="Arial Narrow"/>
                <w:sz w:val="20"/>
                <w:szCs w:val="20"/>
                <w:lang w:val="mk-MK"/>
              </w:rPr>
              <w:t>15.20</w:t>
            </w:r>
            <w:r w:rsidR="00791E3B" w:rsidRPr="00FB3827">
              <w:rPr>
                <w:rFonts w:ascii="Arial Narrow" w:hAnsi="Arial Narrow"/>
                <w:sz w:val="20"/>
                <w:szCs w:val="20"/>
                <w:lang w:val="de-DE"/>
              </w:rPr>
              <w:t xml:space="preserve">1 </w:t>
            </w:r>
            <w:r w:rsidRPr="00FB3827">
              <w:rPr>
                <w:rFonts w:ascii="Arial Narrow" w:hAnsi="Arial Narrow" w:cstheme="minorHAnsi"/>
                <w:sz w:val="20"/>
                <w:szCs w:val="20"/>
                <w:lang w:val="de-DE"/>
              </w:rPr>
              <w:t xml:space="preserve">deri </w:t>
            </w:r>
            <w:r w:rsidR="00791E3B" w:rsidRPr="00FB3827">
              <w:rPr>
                <w:rFonts w:ascii="Arial Narrow" w:hAnsi="Arial Narrow"/>
                <w:sz w:val="20"/>
                <w:szCs w:val="20"/>
                <w:lang w:val="fr-FR"/>
              </w:rPr>
              <w:t xml:space="preserve">21.000 </w:t>
            </w:r>
            <w:r w:rsidR="00971C23" w:rsidRPr="00FB3827">
              <w:rPr>
                <w:rFonts w:ascii="Arial Narrow" w:hAnsi="Arial Narrow" w:cstheme="minorHAnsi"/>
                <w:sz w:val="20"/>
                <w:szCs w:val="20"/>
                <w:lang w:val="de-DE"/>
              </w:rPr>
              <w:t>denarë</w:t>
            </w:r>
            <w:r w:rsidRPr="00FB3827">
              <w:rPr>
                <w:rFonts w:ascii="Arial Narrow" w:hAnsi="Arial Narrow" w:cstheme="minorHAnsi"/>
                <w:sz w:val="20"/>
                <w:szCs w:val="20"/>
                <w:u w:val="dotted"/>
                <w:lang w:val="de-DE"/>
              </w:rPr>
              <w:tab/>
              <w:t>3</w:t>
            </w:r>
          </w:p>
          <w:p w14:paraId="2FC0C627" w14:textId="6354E64C" w:rsidR="00C875C4" w:rsidRPr="00FB3827" w:rsidRDefault="00C875C4" w:rsidP="00C875C4">
            <w:pPr>
              <w:autoSpaceDE w:val="0"/>
              <w:autoSpaceDN w:val="0"/>
              <w:adjustRightInd w:val="0"/>
              <w:ind w:left="0"/>
              <w:rPr>
                <w:rFonts w:ascii="Arial Narrow" w:hAnsi="Arial Narrow" w:cstheme="minorHAnsi"/>
                <w:sz w:val="20"/>
                <w:szCs w:val="20"/>
                <w:lang w:val="de-DE"/>
              </w:rPr>
            </w:pPr>
            <w:r w:rsidRPr="00FB3827">
              <w:rPr>
                <w:rFonts w:ascii="Arial Narrow" w:hAnsi="Arial Narrow" w:cstheme="minorHAnsi"/>
                <w:sz w:val="20"/>
                <w:szCs w:val="20"/>
                <w:lang w:val="de-DE"/>
              </w:rPr>
              <w:t xml:space="preserve">Nga </w:t>
            </w:r>
            <w:r w:rsidR="00791E3B" w:rsidRPr="00FB3827">
              <w:rPr>
                <w:rFonts w:ascii="Arial Narrow" w:hAnsi="Arial Narrow"/>
                <w:sz w:val="20"/>
                <w:szCs w:val="20"/>
                <w:lang w:val="fr-FR"/>
              </w:rPr>
              <w:t>21.001</w:t>
            </w:r>
            <w:r w:rsidRPr="00FB3827">
              <w:rPr>
                <w:rFonts w:ascii="Arial Narrow" w:hAnsi="Arial Narrow" w:cstheme="minorHAnsi"/>
                <w:sz w:val="20"/>
                <w:szCs w:val="20"/>
                <w:lang w:val="de-DE"/>
              </w:rPr>
              <w:t xml:space="preserve"> deri </w:t>
            </w:r>
            <w:r w:rsidR="00791E3B" w:rsidRPr="00FB3827">
              <w:rPr>
                <w:rFonts w:ascii="Arial Narrow" w:hAnsi="Arial Narrow"/>
                <w:sz w:val="20"/>
                <w:szCs w:val="20"/>
                <w:lang w:val="fr-FR"/>
              </w:rPr>
              <w:t xml:space="preserve">28.000 </w:t>
            </w:r>
            <w:r w:rsidR="00971C23" w:rsidRPr="00FB3827">
              <w:rPr>
                <w:rFonts w:ascii="Arial Narrow" w:hAnsi="Arial Narrow" w:cstheme="minorHAnsi"/>
                <w:sz w:val="20"/>
                <w:szCs w:val="20"/>
                <w:lang w:val="de-DE"/>
              </w:rPr>
              <w:t>denarë</w:t>
            </w:r>
            <w:r w:rsidRPr="00FB3827">
              <w:rPr>
                <w:rFonts w:ascii="Arial Narrow" w:hAnsi="Arial Narrow" w:cstheme="minorHAnsi"/>
                <w:sz w:val="20"/>
                <w:szCs w:val="20"/>
                <w:u w:val="dotted"/>
                <w:lang w:val="de-DE"/>
              </w:rPr>
              <w:tab/>
              <w:t>4</w:t>
            </w:r>
          </w:p>
          <w:p w14:paraId="6FD43075" w14:textId="0D22D484" w:rsidR="00C875C4" w:rsidRPr="00FB3827" w:rsidRDefault="00C875C4" w:rsidP="00C875C4">
            <w:pPr>
              <w:ind w:left="0" w:right="72"/>
              <w:rPr>
                <w:rFonts w:ascii="Arial Narrow" w:hAnsi="Arial Narrow"/>
                <w:sz w:val="20"/>
                <w:szCs w:val="20"/>
                <w:lang w:val="de-DE"/>
              </w:rPr>
            </w:pPr>
            <w:r w:rsidRPr="00FB3827">
              <w:rPr>
                <w:rFonts w:ascii="Arial Narrow" w:hAnsi="Arial Narrow" w:cstheme="minorHAnsi"/>
                <w:sz w:val="20"/>
                <w:szCs w:val="20"/>
                <w:lang w:val="de-DE"/>
              </w:rPr>
              <w:t xml:space="preserve">Më shumë se </w:t>
            </w:r>
            <w:r w:rsidR="00791E3B" w:rsidRPr="00FB3827">
              <w:rPr>
                <w:rFonts w:ascii="Arial Narrow" w:hAnsi="Arial Narrow"/>
                <w:sz w:val="20"/>
                <w:szCs w:val="20"/>
                <w:lang w:val="fr-FR"/>
              </w:rPr>
              <w:t xml:space="preserve">28.001 </w:t>
            </w:r>
            <w:r w:rsidR="00971C23" w:rsidRPr="00FB3827">
              <w:rPr>
                <w:rFonts w:ascii="Arial Narrow" w:hAnsi="Arial Narrow" w:cstheme="minorHAnsi"/>
                <w:sz w:val="20"/>
                <w:szCs w:val="20"/>
                <w:lang w:val="de-DE"/>
              </w:rPr>
              <w:t>denarë</w:t>
            </w:r>
            <w:r w:rsidR="00FB3827" w:rsidRPr="00FB3827">
              <w:rPr>
                <w:rFonts w:ascii="Arial Narrow" w:hAnsi="Arial Narrow" w:cstheme="minorHAnsi"/>
                <w:sz w:val="20"/>
                <w:szCs w:val="20"/>
                <w:u w:val="dotted"/>
                <w:lang w:val="de-DE"/>
              </w:rPr>
              <w:tab/>
            </w:r>
            <w:r w:rsidR="00FB3827">
              <w:rPr>
                <w:rFonts w:ascii="Arial Narrow" w:hAnsi="Arial Narrow" w:cstheme="minorHAnsi"/>
                <w:sz w:val="20"/>
                <w:szCs w:val="20"/>
                <w:u w:val="dotted"/>
                <w:lang w:val="de-DE"/>
              </w:rPr>
              <w:t xml:space="preserve">               </w:t>
            </w:r>
            <w:r w:rsidRPr="00FB3827">
              <w:rPr>
                <w:rFonts w:ascii="Arial Narrow" w:hAnsi="Arial Narrow" w:cstheme="minorHAnsi"/>
                <w:sz w:val="20"/>
                <w:szCs w:val="20"/>
                <w:lang w:val="de-DE"/>
              </w:rPr>
              <w:t>5</w:t>
            </w:r>
          </w:p>
          <w:p w14:paraId="1571C029" w14:textId="77777777" w:rsidR="00ED6DDA" w:rsidRPr="00FB3827" w:rsidRDefault="00ED6DDA" w:rsidP="00ED6DDA">
            <w:pPr>
              <w:autoSpaceDE w:val="0"/>
              <w:autoSpaceDN w:val="0"/>
              <w:adjustRightInd w:val="0"/>
              <w:ind w:left="0"/>
              <w:rPr>
                <w:rFonts w:ascii="Arial Narrow" w:hAnsi="Arial Narrow"/>
                <w:sz w:val="20"/>
                <w:szCs w:val="20"/>
                <w:lang w:val="de-DE"/>
              </w:rPr>
            </w:pPr>
            <w:r w:rsidRPr="00FB3827">
              <w:rPr>
                <w:rFonts w:ascii="Arial Narrow" w:hAnsi="Arial Narrow"/>
                <w:b/>
                <w:sz w:val="20"/>
                <w:szCs w:val="20"/>
                <w:lang w:val="de-DE"/>
              </w:rPr>
              <w:t>(MOSLEXO</w:t>
            </w:r>
            <w:r w:rsidRPr="00FB3827">
              <w:rPr>
                <w:rFonts w:ascii="Arial Narrow" w:hAnsi="Arial Narrow"/>
                <w:sz w:val="20"/>
                <w:szCs w:val="20"/>
                <w:lang w:val="de-DE"/>
              </w:rPr>
              <w:t>) Nuk e di/Pa përgjigje</w:t>
            </w:r>
            <w:r w:rsidRPr="00FB3827">
              <w:rPr>
                <w:rFonts w:ascii="Arial Narrow" w:hAnsi="Arial Narrow"/>
                <w:sz w:val="20"/>
                <w:szCs w:val="20"/>
                <w:u w:val="dotted"/>
                <w:lang w:val="de-DE"/>
              </w:rPr>
              <w:tab/>
            </w:r>
            <w:r w:rsidRPr="00FB3827">
              <w:rPr>
                <w:rFonts w:ascii="Arial Narrow" w:hAnsi="Arial Narrow"/>
                <w:sz w:val="20"/>
                <w:szCs w:val="20"/>
                <w:lang w:val="de-DE"/>
              </w:rPr>
              <w:t>99</w:t>
            </w:r>
          </w:p>
        </w:tc>
      </w:tr>
      <w:tr w:rsidR="00ED6DDA" w:rsidRPr="00D4549C" w14:paraId="01E8360D" w14:textId="77777777" w:rsidTr="0097619F">
        <w:tc>
          <w:tcPr>
            <w:tcW w:w="1170" w:type="dxa"/>
          </w:tcPr>
          <w:p w14:paraId="4D1091D3" w14:textId="6A7FEE02" w:rsidR="00ED6DDA" w:rsidRPr="00FB3827" w:rsidRDefault="00ED6DDA" w:rsidP="00ED6DDA">
            <w:pPr>
              <w:autoSpaceDE w:val="0"/>
              <w:autoSpaceDN w:val="0"/>
              <w:adjustRightInd w:val="0"/>
              <w:ind w:left="0"/>
              <w:rPr>
                <w:rFonts w:ascii="Arial Narrow" w:hAnsi="Arial Narrow" w:cstheme="minorHAnsi"/>
                <w:b/>
                <w:sz w:val="20"/>
                <w:szCs w:val="20"/>
                <w:u w:val="single"/>
              </w:rPr>
            </w:pPr>
            <w:proofErr w:type="spellStart"/>
            <w:r w:rsidRPr="00FB3827">
              <w:rPr>
                <w:rFonts w:ascii="Arial Narrow" w:hAnsi="Arial Narrow" w:cstheme="minorHAnsi"/>
                <w:b/>
                <w:sz w:val="20"/>
                <w:szCs w:val="20"/>
              </w:rPr>
              <w:t>income_cur</w:t>
            </w:r>
            <w:proofErr w:type="spellEnd"/>
          </w:p>
        </w:tc>
        <w:tc>
          <w:tcPr>
            <w:tcW w:w="5670" w:type="dxa"/>
          </w:tcPr>
          <w:p w14:paraId="0FB7184F" w14:textId="77777777" w:rsidR="00ED6DDA" w:rsidRPr="00FB3827" w:rsidRDefault="00ED6DDA" w:rsidP="00ED6DDA">
            <w:pPr>
              <w:autoSpaceDE w:val="0"/>
              <w:autoSpaceDN w:val="0"/>
              <w:adjustRightInd w:val="0"/>
              <w:ind w:left="0"/>
              <w:rPr>
                <w:rFonts w:ascii="Arial Narrow" w:hAnsi="Arial Narrow"/>
                <w:b/>
                <w:bCs/>
                <w:sz w:val="20"/>
                <w:szCs w:val="20"/>
              </w:rPr>
            </w:pPr>
            <w:proofErr w:type="spellStart"/>
            <w:r w:rsidRPr="00FB3827">
              <w:rPr>
                <w:rFonts w:ascii="Arial Narrow" w:hAnsi="Arial Narrow"/>
                <w:b/>
                <w:bCs/>
                <w:sz w:val="20"/>
                <w:szCs w:val="20"/>
              </w:rPr>
              <w:t>Anketues</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ShëJoni</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valutën</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cilën</w:t>
            </w:r>
            <w:proofErr w:type="spellEnd"/>
            <w:r w:rsidRPr="00FB3827">
              <w:rPr>
                <w:rFonts w:ascii="Arial Narrow" w:hAnsi="Arial Narrow"/>
                <w:b/>
                <w:bCs/>
                <w:sz w:val="20"/>
                <w:szCs w:val="20"/>
              </w:rPr>
              <w:t xml:space="preserve"> e </w:t>
            </w:r>
            <w:proofErr w:type="spellStart"/>
            <w:r w:rsidRPr="00FB3827">
              <w:rPr>
                <w:rFonts w:ascii="Arial Narrow" w:hAnsi="Arial Narrow"/>
                <w:b/>
                <w:bCs/>
                <w:sz w:val="20"/>
                <w:szCs w:val="20"/>
              </w:rPr>
              <w:t>përdorë</w:t>
            </w:r>
            <w:proofErr w:type="spellEnd"/>
            <w:r w:rsidRPr="00FB3827">
              <w:rPr>
                <w:rFonts w:ascii="Arial Narrow" w:hAnsi="Arial Narrow"/>
                <w:b/>
                <w:bCs/>
                <w:sz w:val="20"/>
                <w:szCs w:val="20"/>
              </w:rPr>
              <w:t xml:space="preserve"> respondent me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cilat</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i</w:t>
            </w:r>
            <w:proofErr w:type="spellEnd"/>
            <w:r w:rsidRPr="00FB3827">
              <w:rPr>
                <w:rFonts w:ascii="Arial Narrow" w:hAnsi="Arial Narrow"/>
                <w:b/>
                <w:bCs/>
                <w:sz w:val="20"/>
                <w:szCs w:val="20"/>
              </w:rPr>
              <w:t xml:space="preserve">/e </w:t>
            </w:r>
            <w:proofErr w:type="spellStart"/>
            <w:r w:rsidRPr="00FB3827">
              <w:rPr>
                <w:rFonts w:ascii="Arial Narrow" w:hAnsi="Arial Narrow"/>
                <w:b/>
                <w:bCs/>
                <w:sz w:val="20"/>
                <w:szCs w:val="20"/>
              </w:rPr>
              <w:t>tregon</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ardhurat</w:t>
            </w:r>
            <w:proofErr w:type="spellEnd"/>
            <w:r w:rsidRPr="00FB3827">
              <w:rPr>
                <w:rFonts w:ascii="Arial Narrow" w:hAnsi="Arial Narrow"/>
                <w:b/>
                <w:bCs/>
                <w:sz w:val="20"/>
                <w:szCs w:val="20"/>
              </w:rPr>
              <w:t xml:space="preserve"> e </w:t>
            </w:r>
            <w:proofErr w:type="spellStart"/>
            <w:r w:rsidRPr="00FB3827">
              <w:rPr>
                <w:rFonts w:ascii="Arial Narrow" w:hAnsi="Arial Narrow"/>
                <w:b/>
                <w:bCs/>
                <w:sz w:val="20"/>
                <w:szCs w:val="20"/>
              </w:rPr>
              <w:t>amvisërisë</w:t>
            </w:r>
            <w:proofErr w:type="spellEnd"/>
            <w:r w:rsidRPr="00FB3827">
              <w:rPr>
                <w:rFonts w:ascii="Arial Narrow" w:hAnsi="Arial Narrow"/>
                <w:b/>
                <w:bCs/>
                <w:sz w:val="20"/>
                <w:szCs w:val="20"/>
              </w:rPr>
              <w:t xml:space="preserve">. Ju </w:t>
            </w:r>
            <w:proofErr w:type="spellStart"/>
            <w:r w:rsidRPr="00FB3827">
              <w:rPr>
                <w:rFonts w:ascii="Arial Narrow" w:hAnsi="Arial Narrow"/>
                <w:b/>
                <w:bCs/>
                <w:sz w:val="20"/>
                <w:szCs w:val="20"/>
              </w:rPr>
              <w:t>lutem</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standardizo</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për</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gjithë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respondentët</w:t>
            </w:r>
            <w:proofErr w:type="spellEnd"/>
            <w:r w:rsidRPr="00FB3827">
              <w:rPr>
                <w:rFonts w:ascii="Arial Narrow" w:hAnsi="Arial Narrow"/>
                <w:b/>
                <w:bCs/>
                <w:sz w:val="20"/>
                <w:szCs w:val="20"/>
              </w:rPr>
              <w:t>.</w:t>
            </w:r>
          </w:p>
        </w:tc>
        <w:tc>
          <w:tcPr>
            <w:tcW w:w="3240" w:type="dxa"/>
          </w:tcPr>
          <w:p w14:paraId="7E2C3B34" w14:textId="48DAA256" w:rsidR="00ED6DDA" w:rsidRPr="00FB3827" w:rsidRDefault="00ED6DDA" w:rsidP="00ED6DDA">
            <w:pPr>
              <w:autoSpaceDE w:val="0"/>
              <w:autoSpaceDN w:val="0"/>
              <w:adjustRightInd w:val="0"/>
              <w:ind w:left="0"/>
              <w:rPr>
                <w:rFonts w:ascii="Arial Narrow" w:hAnsi="Arial Narrow" w:cstheme="minorHAnsi"/>
                <w:b/>
                <w:sz w:val="20"/>
                <w:szCs w:val="20"/>
                <w:u w:val="single"/>
                <w:lang w:val="de-DE"/>
              </w:rPr>
            </w:pPr>
            <w:r w:rsidRPr="00FB3827">
              <w:rPr>
                <w:rFonts w:ascii="Arial Narrow" w:hAnsi="Arial Narrow"/>
                <w:sz w:val="20"/>
                <w:szCs w:val="20"/>
                <w:lang w:val="de-DE"/>
              </w:rPr>
              <w:t>Përgjigje e hapur (</w:t>
            </w:r>
            <w:r w:rsidR="00971C23" w:rsidRPr="00FB3827">
              <w:rPr>
                <w:lang w:val="de-DE"/>
              </w:rPr>
              <w:t>D</w:t>
            </w:r>
            <w:r w:rsidR="00971C23" w:rsidRPr="00FB3827">
              <w:rPr>
                <w:rFonts w:ascii="Arial Narrow" w:hAnsi="Arial Narrow"/>
                <w:sz w:val="20"/>
                <w:szCs w:val="20"/>
                <w:lang w:val="de-DE"/>
              </w:rPr>
              <w:t>enar maqedonas</w:t>
            </w:r>
            <w:r w:rsidR="001B1C9E" w:rsidRPr="00FB3827">
              <w:rPr>
                <w:rFonts w:ascii="Arial Narrow" w:hAnsi="Arial Narrow"/>
                <w:sz w:val="20"/>
                <w:szCs w:val="20"/>
                <w:lang w:val="de-DE"/>
              </w:rPr>
              <w:t>)</w:t>
            </w:r>
          </w:p>
        </w:tc>
      </w:tr>
      <w:tr w:rsidR="00ED6DDA" w:rsidRPr="00071FB0" w14:paraId="4E1CBEDD" w14:textId="77777777" w:rsidTr="0097619F">
        <w:tc>
          <w:tcPr>
            <w:tcW w:w="1170" w:type="dxa"/>
          </w:tcPr>
          <w:p w14:paraId="446E4373" w14:textId="06928E65" w:rsidR="00ED6DDA" w:rsidRPr="00FB3827" w:rsidRDefault="00ED6DDA" w:rsidP="00ED6DDA">
            <w:pPr>
              <w:autoSpaceDE w:val="0"/>
              <w:autoSpaceDN w:val="0"/>
              <w:adjustRightInd w:val="0"/>
              <w:ind w:left="0"/>
              <w:rPr>
                <w:rFonts w:ascii="Arial Narrow" w:hAnsi="Arial Narrow" w:cstheme="minorHAnsi"/>
                <w:b/>
                <w:sz w:val="20"/>
                <w:szCs w:val="20"/>
                <w:u w:val="single"/>
              </w:rPr>
            </w:pPr>
            <w:proofErr w:type="spellStart"/>
            <w:r w:rsidRPr="00FB3827">
              <w:rPr>
                <w:rFonts w:ascii="Arial Narrow" w:hAnsi="Arial Narrow" w:cstheme="minorHAnsi"/>
                <w:b/>
                <w:sz w:val="20"/>
                <w:szCs w:val="20"/>
              </w:rPr>
              <w:t>income_time</w:t>
            </w:r>
            <w:proofErr w:type="spellEnd"/>
          </w:p>
        </w:tc>
        <w:tc>
          <w:tcPr>
            <w:tcW w:w="5670" w:type="dxa"/>
          </w:tcPr>
          <w:p w14:paraId="551E6B7E" w14:textId="474509E7" w:rsidR="00ED6DDA" w:rsidRPr="00FB3827" w:rsidRDefault="00ED6DDA" w:rsidP="00ED6DDA">
            <w:pPr>
              <w:autoSpaceDE w:val="0"/>
              <w:autoSpaceDN w:val="0"/>
              <w:adjustRightInd w:val="0"/>
              <w:ind w:left="0"/>
              <w:rPr>
                <w:rFonts w:ascii="Arial Narrow" w:hAnsi="Arial Narrow"/>
                <w:b/>
                <w:bCs/>
                <w:sz w:val="20"/>
                <w:szCs w:val="20"/>
              </w:rPr>
            </w:pPr>
            <w:proofErr w:type="spellStart"/>
            <w:r w:rsidRPr="00FB3827">
              <w:rPr>
                <w:rFonts w:ascii="Arial Narrow" w:hAnsi="Arial Narrow"/>
                <w:b/>
                <w:bCs/>
                <w:sz w:val="20"/>
                <w:szCs w:val="20"/>
              </w:rPr>
              <w:t>Anketues</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ShëJoni</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periudhën</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kohore</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mbi</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raportimin</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totalit</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ardhurave</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amvisërisë</w:t>
            </w:r>
            <w:proofErr w:type="spellEnd"/>
            <w:r w:rsidRPr="00FB3827">
              <w:rPr>
                <w:rFonts w:ascii="Arial Narrow" w:hAnsi="Arial Narrow"/>
                <w:b/>
                <w:bCs/>
                <w:sz w:val="20"/>
                <w:szCs w:val="20"/>
              </w:rPr>
              <w:t xml:space="preserve">. Ju </w:t>
            </w:r>
            <w:proofErr w:type="spellStart"/>
            <w:r w:rsidRPr="00FB3827">
              <w:rPr>
                <w:rFonts w:ascii="Arial Narrow" w:hAnsi="Arial Narrow"/>
                <w:b/>
                <w:bCs/>
                <w:sz w:val="20"/>
                <w:szCs w:val="20"/>
              </w:rPr>
              <w:t>lutem</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standardizo</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për</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të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gjithë</w:t>
            </w:r>
            <w:proofErr w:type="spellEnd"/>
            <w:r w:rsidRPr="00FB3827">
              <w:rPr>
                <w:rFonts w:ascii="Arial Narrow" w:hAnsi="Arial Narrow"/>
                <w:b/>
                <w:bCs/>
                <w:sz w:val="20"/>
                <w:szCs w:val="20"/>
              </w:rPr>
              <w:t xml:space="preserve"> </w:t>
            </w:r>
            <w:proofErr w:type="spellStart"/>
            <w:r w:rsidRPr="00FB3827">
              <w:rPr>
                <w:rFonts w:ascii="Arial Narrow" w:hAnsi="Arial Narrow"/>
                <w:b/>
                <w:bCs/>
                <w:sz w:val="20"/>
                <w:szCs w:val="20"/>
              </w:rPr>
              <w:t>respondentët</w:t>
            </w:r>
            <w:proofErr w:type="spellEnd"/>
            <w:r w:rsidRPr="00FB3827">
              <w:rPr>
                <w:rFonts w:ascii="Arial Narrow" w:hAnsi="Arial Narrow"/>
                <w:b/>
                <w:bCs/>
                <w:sz w:val="20"/>
                <w:szCs w:val="20"/>
              </w:rPr>
              <w:t xml:space="preserve">. </w:t>
            </w:r>
          </w:p>
        </w:tc>
        <w:tc>
          <w:tcPr>
            <w:tcW w:w="3240" w:type="dxa"/>
          </w:tcPr>
          <w:p w14:paraId="0B0EB404" w14:textId="00CD3F7E" w:rsidR="00ED6DDA" w:rsidRPr="00FB3827" w:rsidRDefault="00ED6DDA" w:rsidP="00ED6DDA">
            <w:pPr>
              <w:autoSpaceDE w:val="0"/>
              <w:autoSpaceDN w:val="0"/>
              <w:adjustRightInd w:val="0"/>
              <w:ind w:left="0"/>
              <w:rPr>
                <w:rFonts w:ascii="Arial Narrow" w:hAnsi="Arial Narrow" w:cstheme="minorHAnsi"/>
                <w:b/>
                <w:sz w:val="20"/>
                <w:szCs w:val="20"/>
                <w:u w:val="single"/>
              </w:rPr>
            </w:pPr>
            <w:proofErr w:type="spellStart"/>
            <w:r w:rsidRPr="00FB3827">
              <w:rPr>
                <w:rFonts w:ascii="Arial Narrow" w:hAnsi="Arial Narrow"/>
                <w:sz w:val="20"/>
                <w:szCs w:val="20"/>
              </w:rPr>
              <w:t>Mujore</w:t>
            </w:r>
            <w:proofErr w:type="spellEnd"/>
          </w:p>
        </w:tc>
      </w:tr>
    </w:tbl>
    <w:p w14:paraId="3FD31414" w14:textId="77777777" w:rsidR="00BD7F03" w:rsidRDefault="00BD7F03" w:rsidP="00E70CD1">
      <w:pPr>
        <w:spacing w:after="0" w:line="240" w:lineRule="auto"/>
        <w:ind w:left="0" w:right="0"/>
        <w:rPr>
          <w:rFonts w:ascii="Arial Narrow" w:hAnsi="Arial Narrow" w:cstheme="minorHAnsi"/>
          <w:sz w:val="20"/>
          <w:szCs w:val="20"/>
        </w:rPr>
      </w:pPr>
    </w:p>
    <w:p w14:paraId="1FB61D68" w14:textId="77777777" w:rsidR="00E470EB" w:rsidRDefault="00E470EB" w:rsidP="00BD7F03">
      <w:pPr>
        <w:spacing w:after="0" w:line="240" w:lineRule="auto"/>
        <w:rPr>
          <w:rFonts w:ascii="Arial Narrow" w:hAnsi="Arial Narrow"/>
          <w:b/>
        </w:rPr>
      </w:pPr>
      <w:proofErr w:type="spellStart"/>
      <w:r w:rsidRPr="00E470EB">
        <w:rPr>
          <w:rFonts w:ascii="Arial Narrow" w:hAnsi="Arial Narrow"/>
          <w:b/>
        </w:rPr>
        <w:t>Nëse</w:t>
      </w:r>
      <w:proofErr w:type="spellEnd"/>
      <w:r w:rsidRPr="00E470EB">
        <w:rPr>
          <w:rFonts w:ascii="Arial Narrow" w:hAnsi="Arial Narrow"/>
          <w:b/>
        </w:rPr>
        <w:t xml:space="preserve"> </w:t>
      </w:r>
      <w:proofErr w:type="spellStart"/>
      <w:r w:rsidRPr="00E470EB">
        <w:rPr>
          <w:rFonts w:ascii="Arial Narrow" w:hAnsi="Arial Narrow"/>
          <w:b/>
        </w:rPr>
        <w:t>i</w:t>
      </w:r>
      <w:proofErr w:type="spellEnd"/>
      <w:r w:rsidRPr="00E470EB">
        <w:rPr>
          <w:rFonts w:ascii="Arial Narrow" w:hAnsi="Arial Narrow"/>
          <w:b/>
        </w:rPr>
        <w:t xml:space="preserve"> </w:t>
      </w:r>
      <w:proofErr w:type="spellStart"/>
      <w:r w:rsidRPr="00E470EB">
        <w:rPr>
          <w:rFonts w:ascii="Arial Narrow" w:hAnsi="Arial Narrow"/>
          <w:b/>
        </w:rPr>
        <w:t>anketuari</w:t>
      </w:r>
      <w:proofErr w:type="spellEnd"/>
      <w:r w:rsidRPr="00E470EB">
        <w:rPr>
          <w:rFonts w:ascii="Arial Narrow" w:hAnsi="Arial Narrow"/>
          <w:b/>
        </w:rPr>
        <w:t xml:space="preserve"> </w:t>
      </w:r>
      <w:proofErr w:type="spellStart"/>
      <w:r w:rsidRPr="00E470EB">
        <w:rPr>
          <w:rFonts w:ascii="Arial Narrow" w:hAnsi="Arial Narrow"/>
          <w:b/>
        </w:rPr>
        <w:t>i</w:t>
      </w:r>
      <w:proofErr w:type="spellEnd"/>
      <w:r w:rsidRPr="00E470EB">
        <w:rPr>
          <w:rFonts w:ascii="Arial Narrow" w:hAnsi="Arial Narrow"/>
          <w:b/>
        </w:rPr>
        <w:t xml:space="preserve"> </w:t>
      </w:r>
      <w:proofErr w:type="spellStart"/>
      <w:r w:rsidRPr="00E470EB">
        <w:rPr>
          <w:rFonts w:ascii="Arial Narrow" w:hAnsi="Arial Narrow"/>
          <w:b/>
        </w:rPr>
        <w:t>përzgjedhur</w:t>
      </w:r>
      <w:proofErr w:type="spellEnd"/>
      <w:r w:rsidRPr="00E470EB">
        <w:rPr>
          <w:rFonts w:ascii="Arial Narrow" w:hAnsi="Arial Narrow"/>
          <w:b/>
        </w:rPr>
        <w:t xml:space="preserve"> </w:t>
      </w:r>
      <w:proofErr w:type="spellStart"/>
      <w:r w:rsidRPr="00E470EB">
        <w:rPr>
          <w:rFonts w:ascii="Arial Narrow" w:hAnsi="Arial Narrow"/>
          <w:b/>
        </w:rPr>
        <w:t>rastësisht</w:t>
      </w:r>
      <w:proofErr w:type="spellEnd"/>
      <w:r w:rsidRPr="00E470EB">
        <w:rPr>
          <w:rFonts w:ascii="Arial Narrow" w:hAnsi="Arial Narrow"/>
          <w:b/>
        </w:rPr>
        <w:t xml:space="preserve"> </w:t>
      </w:r>
      <w:proofErr w:type="spellStart"/>
      <w:r w:rsidRPr="00E470EB">
        <w:rPr>
          <w:rFonts w:ascii="Arial Narrow" w:hAnsi="Arial Narrow"/>
          <w:b/>
        </w:rPr>
        <w:t>bën</w:t>
      </w:r>
      <w:proofErr w:type="spellEnd"/>
      <w:r w:rsidRPr="00E470EB">
        <w:rPr>
          <w:rFonts w:ascii="Arial Narrow" w:hAnsi="Arial Narrow"/>
          <w:b/>
        </w:rPr>
        <w:t xml:space="preserve"> </w:t>
      </w:r>
      <w:proofErr w:type="spellStart"/>
      <w:r w:rsidRPr="00E470EB">
        <w:rPr>
          <w:rFonts w:ascii="Arial Narrow" w:hAnsi="Arial Narrow"/>
          <w:b/>
        </w:rPr>
        <w:t>pjesë</w:t>
      </w:r>
      <w:proofErr w:type="spellEnd"/>
      <w:r w:rsidRPr="00E470EB">
        <w:rPr>
          <w:rFonts w:ascii="Arial Narrow" w:hAnsi="Arial Narrow"/>
          <w:b/>
        </w:rPr>
        <w:t xml:space="preserve"> </w:t>
      </w:r>
      <w:proofErr w:type="spellStart"/>
      <w:r w:rsidRPr="00E470EB">
        <w:rPr>
          <w:rFonts w:ascii="Arial Narrow" w:hAnsi="Arial Narrow"/>
          <w:b/>
        </w:rPr>
        <w:t>në</w:t>
      </w:r>
      <w:proofErr w:type="spellEnd"/>
      <w:r w:rsidRPr="00E470EB">
        <w:rPr>
          <w:rFonts w:ascii="Arial Narrow" w:hAnsi="Arial Narrow"/>
          <w:b/>
        </w:rPr>
        <w:t xml:space="preserve"> </w:t>
      </w:r>
      <w:proofErr w:type="spellStart"/>
      <w:r w:rsidRPr="00E470EB">
        <w:rPr>
          <w:rFonts w:ascii="Arial Narrow" w:hAnsi="Arial Narrow"/>
          <w:b/>
        </w:rPr>
        <w:t>një</w:t>
      </w:r>
      <w:proofErr w:type="spellEnd"/>
      <w:r w:rsidRPr="00E470EB">
        <w:rPr>
          <w:rFonts w:ascii="Arial Narrow" w:hAnsi="Arial Narrow"/>
          <w:b/>
        </w:rPr>
        <w:t xml:space="preserve"> </w:t>
      </w:r>
      <w:proofErr w:type="spellStart"/>
      <w:r w:rsidRPr="00E470EB">
        <w:rPr>
          <w:rFonts w:ascii="Arial Narrow" w:hAnsi="Arial Narrow"/>
          <w:b/>
        </w:rPr>
        <w:t>kategori</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kuotave</w:t>
      </w:r>
      <w:proofErr w:type="spellEnd"/>
      <w:r w:rsidRPr="00E470EB">
        <w:rPr>
          <w:rFonts w:ascii="Arial Narrow" w:hAnsi="Arial Narrow"/>
          <w:b/>
        </w:rPr>
        <w:t xml:space="preserve"> </w:t>
      </w:r>
      <w:proofErr w:type="spellStart"/>
      <w:r w:rsidRPr="00E470EB">
        <w:rPr>
          <w:rFonts w:ascii="Arial Narrow" w:hAnsi="Arial Narrow"/>
          <w:b/>
        </w:rPr>
        <w:t>tashmë</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përfunduara</w:t>
      </w:r>
      <w:proofErr w:type="spellEnd"/>
      <w:r w:rsidRPr="00E470EB">
        <w:rPr>
          <w:rFonts w:ascii="Arial Narrow" w:hAnsi="Arial Narrow"/>
          <w:b/>
        </w:rPr>
        <w:t xml:space="preserve"> (</w:t>
      </w:r>
      <w:proofErr w:type="spellStart"/>
      <w:r w:rsidRPr="00E470EB">
        <w:rPr>
          <w:rFonts w:ascii="Arial Narrow" w:hAnsi="Arial Narrow"/>
          <w:b/>
        </w:rPr>
        <w:t>gjinia</w:t>
      </w:r>
      <w:proofErr w:type="spellEnd"/>
      <w:r w:rsidRPr="00E470EB">
        <w:rPr>
          <w:rFonts w:ascii="Arial Narrow" w:hAnsi="Arial Narrow"/>
          <w:b/>
        </w:rPr>
        <w:t xml:space="preserve">, </w:t>
      </w:r>
      <w:proofErr w:type="spellStart"/>
      <w:r w:rsidRPr="00E470EB">
        <w:rPr>
          <w:rFonts w:ascii="Arial Narrow" w:hAnsi="Arial Narrow"/>
          <w:b/>
        </w:rPr>
        <w:t>mosha</w:t>
      </w:r>
      <w:proofErr w:type="spellEnd"/>
      <w:r w:rsidRPr="00E470EB">
        <w:rPr>
          <w:rFonts w:ascii="Arial Narrow" w:hAnsi="Arial Narrow"/>
          <w:b/>
        </w:rPr>
        <w:t xml:space="preserve"> </w:t>
      </w:r>
      <w:proofErr w:type="spellStart"/>
      <w:r w:rsidRPr="00E470EB">
        <w:rPr>
          <w:rFonts w:ascii="Arial Narrow" w:hAnsi="Arial Narrow"/>
          <w:b/>
        </w:rPr>
        <w:t>ose</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ardhurat</w:t>
      </w:r>
      <w:proofErr w:type="spellEnd"/>
      <w:r w:rsidRPr="00E470EB">
        <w:rPr>
          <w:rFonts w:ascii="Arial Narrow" w:hAnsi="Arial Narrow"/>
          <w:b/>
        </w:rPr>
        <w:t xml:space="preserve">), </w:t>
      </w:r>
      <w:proofErr w:type="spellStart"/>
      <w:r w:rsidRPr="00E470EB">
        <w:rPr>
          <w:rFonts w:ascii="Arial Narrow" w:hAnsi="Arial Narrow"/>
          <w:b/>
        </w:rPr>
        <w:t>atëherë</w:t>
      </w:r>
      <w:proofErr w:type="spellEnd"/>
      <w:r w:rsidRPr="00E470EB">
        <w:rPr>
          <w:rFonts w:ascii="Arial Narrow" w:hAnsi="Arial Narrow"/>
          <w:b/>
        </w:rPr>
        <w:t xml:space="preserve"> </w:t>
      </w:r>
      <w:proofErr w:type="spellStart"/>
      <w:r w:rsidRPr="00E470EB">
        <w:rPr>
          <w:rFonts w:ascii="Arial Narrow" w:hAnsi="Arial Narrow"/>
          <w:b/>
        </w:rPr>
        <w:t>ju</w:t>
      </w:r>
      <w:proofErr w:type="spellEnd"/>
      <w:r w:rsidRPr="00E470EB">
        <w:rPr>
          <w:rFonts w:ascii="Arial Narrow" w:hAnsi="Arial Narrow"/>
          <w:b/>
        </w:rPr>
        <w:t xml:space="preserve"> </w:t>
      </w:r>
      <w:proofErr w:type="spellStart"/>
      <w:r w:rsidRPr="00E470EB">
        <w:rPr>
          <w:rFonts w:ascii="Arial Narrow" w:hAnsi="Arial Narrow"/>
          <w:b/>
        </w:rPr>
        <w:t>lutemi</w:t>
      </w:r>
      <w:proofErr w:type="spellEnd"/>
      <w:r w:rsidRPr="00E470EB">
        <w:rPr>
          <w:rFonts w:ascii="Arial Narrow" w:hAnsi="Arial Narrow"/>
          <w:b/>
        </w:rPr>
        <w:t xml:space="preserve"> </w:t>
      </w:r>
      <w:proofErr w:type="spellStart"/>
      <w:r w:rsidRPr="00E470EB">
        <w:rPr>
          <w:rFonts w:ascii="Arial Narrow" w:hAnsi="Arial Narrow"/>
          <w:b/>
        </w:rPr>
        <w:t>plotësoni</w:t>
      </w:r>
      <w:proofErr w:type="spellEnd"/>
      <w:r w:rsidRPr="00E470EB">
        <w:rPr>
          <w:rFonts w:ascii="Arial Narrow" w:hAnsi="Arial Narrow"/>
          <w:b/>
        </w:rPr>
        <w:t xml:space="preserve"> </w:t>
      </w:r>
      <w:proofErr w:type="spellStart"/>
      <w:r w:rsidRPr="00E470EB">
        <w:rPr>
          <w:rFonts w:ascii="Arial Narrow" w:hAnsi="Arial Narrow"/>
          <w:b/>
        </w:rPr>
        <w:t>Tabelën</w:t>
      </w:r>
      <w:proofErr w:type="spellEnd"/>
      <w:r w:rsidRPr="00E470EB">
        <w:rPr>
          <w:rFonts w:ascii="Arial Narrow" w:hAnsi="Arial Narrow"/>
          <w:b/>
        </w:rPr>
        <w:t xml:space="preserve"> e </w:t>
      </w:r>
      <w:proofErr w:type="spellStart"/>
      <w:r w:rsidRPr="00E470EB">
        <w:rPr>
          <w:rFonts w:ascii="Arial Narrow" w:hAnsi="Arial Narrow"/>
          <w:b/>
        </w:rPr>
        <w:t>Incidenteve</w:t>
      </w:r>
      <w:proofErr w:type="spellEnd"/>
      <w:r w:rsidRPr="00E470EB">
        <w:rPr>
          <w:rFonts w:ascii="Arial Narrow" w:hAnsi="Arial Narrow"/>
          <w:b/>
        </w:rPr>
        <w:t xml:space="preserve"> </w:t>
      </w:r>
      <w:proofErr w:type="spellStart"/>
      <w:r w:rsidRPr="00E470EB">
        <w:rPr>
          <w:rFonts w:ascii="Arial Narrow" w:hAnsi="Arial Narrow"/>
          <w:b/>
        </w:rPr>
        <w:t>dhe</w:t>
      </w:r>
      <w:proofErr w:type="spellEnd"/>
      <w:r w:rsidRPr="00E470EB">
        <w:rPr>
          <w:rFonts w:ascii="Arial Narrow" w:hAnsi="Arial Narrow"/>
          <w:b/>
        </w:rPr>
        <w:t xml:space="preserve"> </w:t>
      </w:r>
      <w:proofErr w:type="spellStart"/>
      <w:r w:rsidRPr="00E470EB">
        <w:rPr>
          <w:rFonts w:ascii="Arial Narrow" w:hAnsi="Arial Narrow"/>
          <w:b/>
        </w:rPr>
        <w:t>kaloni</w:t>
      </w:r>
      <w:proofErr w:type="spellEnd"/>
      <w:r w:rsidRPr="00E470EB">
        <w:rPr>
          <w:rFonts w:ascii="Arial Narrow" w:hAnsi="Arial Narrow"/>
          <w:b/>
        </w:rPr>
        <w:t xml:space="preserve"> </w:t>
      </w:r>
      <w:proofErr w:type="spellStart"/>
      <w:r w:rsidRPr="00E470EB">
        <w:rPr>
          <w:rFonts w:ascii="Arial Narrow" w:hAnsi="Arial Narrow"/>
          <w:b/>
        </w:rPr>
        <w:t>në</w:t>
      </w:r>
      <w:proofErr w:type="spellEnd"/>
      <w:r w:rsidRPr="00E470EB">
        <w:rPr>
          <w:rFonts w:ascii="Arial Narrow" w:hAnsi="Arial Narrow"/>
          <w:b/>
        </w:rPr>
        <w:t xml:space="preserve"> </w:t>
      </w:r>
      <w:proofErr w:type="spellStart"/>
      <w:r w:rsidRPr="00E470EB">
        <w:rPr>
          <w:rFonts w:ascii="Arial Narrow" w:hAnsi="Arial Narrow"/>
          <w:b/>
        </w:rPr>
        <w:t>shtëpinë</w:t>
      </w:r>
      <w:proofErr w:type="spellEnd"/>
      <w:r w:rsidRPr="00E470EB">
        <w:rPr>
          <w:rFonts w:ascii="Arial Narrow" w:hAnsi="Arial Narrow"/>
          <w:b/>
        </w:rPr>
        <w:t xml:space="preserve"> </w:t>
      </w:r>
      <w:proofErr w:type="spellStart"/>
      <w:r w:rsidRPr="00E470EB">
        <w:rPr>
          <w:rFonts w:ascii="Arial Narrow" w:hAnsi="Arial Narrow"/>
          <w:b/>
        </w:rPr>
        <w:t>tjetër</w:t>
      </w:r>
      <w:proofErr w:type="spellEnd"/>
      <w:r w:rsidRPr="00E470EB">
        <w:rPr>
          <w:rFonts w:ascii="Arial Narrow" w:hAnsi="Arial Narrow"/>
          <w:b/>
        </w:rPr>
        <w:t xml:space="preserve"> </w:t>
      </w:r>
      <w:proofErr w:type="spellStart"/>
      <w:r w:rsidRPr="00E470EB">
        <w:rPr>
          <w:rFonts w:ascii="Arial Narrow" w:hAnsi="Arial Narrow"/>
          <w:b/>
        </w:rPr>
        <w:t>në</w:t>
      </w:r>
      <w:proofErr w:type="spellEnd"/>
      <w:r w:rsidRPr="00E470EB">
        <w:rPr>
          <w:rFonts w:ascii="Arial Narrow" w:hAnsi="Arial Narrow"/>
          <w:b/>
        </w:rPr>
        <w:t xml:space="preserve"> </w:t>
      </w:r>
      <w:proofErr w:type="spellStart"/>
      <w:r w:rsidRPr="00E470EB">
        <w:rPr>
          <w:rFonts w:ascii="Arial Narrow" w:hAnsi="Arial Narrow"/>
          <w:b/>
        </w:rPr>
        <w:t>rrugën</w:t>
      </w:r>
      <w:proofErr w:type="spellEnd"/>
      <w:r w:rsidRPr="00E470EB">
        <w:rPr>
          <w:rFonts w:ascii="Arial Narrow" w:hAnsi="Arial Narrow"/>
          <w:b/>
        </w:rPr>
        <w:t xml:space="preserve"> e </w:t>
      </w:r>
      <w:proofErr w:type="spellStart"/>
      <w:r w:rsidRPr="00E470EB">
        <w:rPr>
          <w:rFonts w:ascii="Arial Narrow" w:hAnsi="Arial Narrow"/>
          <w:b/>
        </w:rPr>
        <w:t>kampionimit</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rastësishëm</w:t>
      </w:r>
      <w:proofErr w:type="spellEnd"/>
      <w:r w:rsidRPr="00E470EB">
        <w:rPr>
          <w:rFonts w:ascii="Arial Narrow" w:hAnsi="Arial Narrow"/>
          <w:b/>
        </w:rPr>
        <w:t xml:space="preserve">. </w:t>
      </w:r>
      <w:proofErr w:type="spellStart"/>
      <w:r w:rsidRPr="00E470EB">
        <w:rPr>
          <w:rFonts w:ascii="Arial Narrow" w:hAnsi="Arial Narrow"/>
          <w:b/>
        </w:rPr>
        <w:t>Nëse</w:t>
      </w:r>
      <w:proofErr w:type="spellEnd"/>
      <w:r w:rsidRPr="00E470EB">
        <w:rPr>
          <w:rFonts w:ascii="Arial Narrow" w:hAnsi="Arial Narrow"/>
          <w:b/>
        </w:rPr>
        <w:t xml:space="preserve"> </w:t>
      </w:r>
      <w:proofErr w:type="spellStart"/>
      <w:r w:rsidRPr="00E470EB">
        <w:rPr>
          <w:rFonts w:ascii="Arial Narrow" w:hAnsi="Arial Narrow"/>
          <w:b/>
        </w:rPr>
        <w:t>gjinia</w:t>
      </w:r>
      <w:proofErr w:type="spellEnd"/>
      <w:r w:rsidRPr="00E470EB">
        <w:rPr>
          <w:rFonts w:ascii="Arial Narrow" w:hAnsi="Arial Narrow"/>
          <w:b/>
        </w:rPr>
        <w:t xml:space="preserve">, </w:t>
      </w:r>
      <w:proofErr w:type="spellStart"/>
      <w:r w:rsidRPr="00E470EB">
        <w:rPr>
          <w:rFonts w:ascii="Arial Narrow" w:hAnsi="Arial Narrow"/>
          <w:b/>
        </w:rPr>
        <w:t>mosha</w:t>
      </w:r>
      <w:proofErr w:type="spellEnd"/>
      <w:r w:rsidRPr="00E470EB">
        <w:rPr>
          <w:rFonts w:ascii="Arial Narrow" w:hAnsi="Arial Narrow"/>
          <w:b/>
        </w:rPr>
        <w:t xml:space="preserve"> </w:t>
      </w:r>
      <w:proofErr w:type="spellStart"/>
      <w:r w:rsidRPr="00E470EB">
        <w:rPr>
          <w:rFonts w:ascii="Arial Narrow" w:hAnsi="Arial Narrow"/>
          <w:b/>
        </w:rPr>
        <w:t>dhe</w:t>
      </w:r>
      <w:proofErr w:type="spellEnd"/>
      <w:r w:rsidRPr="00E470EB">
        <w:rPr>
          <w:rFonts w:ascii="Arial Narrow" w:hAnsi="Arial Narrow"/>
          <w:b/>
        </w:rPr>
        <w:t xml:space="preserve"> </w:t>
      </w:r>
      <w:proofErr w:type="spellStart"/>
      <w:r w:rsidRPr="00E470EB">
        <w:rPr>
          <w:rFonts w:ascii="Arial Narrow" w:hAnsi="Arial Narrow"/>
          <w:b/>
        </w:rPr>
        <w:t>kategoritë</w:t>
      </w:r>
      <w:proofErr w:type="spellEnd"/>
      <w:r w:rsidRPr="00E470EB">
        <w:rPr>
          <w:rFonts w:ascii="Arial Narrow" w:hAnsi="Arial Narrow"/>
          <w:b/>
        </w:rPr>
        <w:t xml:space="preserve"> 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ardhurave</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të</w:t>
      </w:r>
      <w:proofErr w:type="spellEnd"/>
      <w:r w:rsidRPr="00E470EB">
        <w:rPr>
          <w:rFonts w:ascii="Arial Narrow" w:hAnsi="Arial Narrow"/>
          <w:b/>
        </w:rPr>
        <w:t xml:space="preserve"> </w:t>
      </w:r>
      <w:proofErr w:type="spellStart"/>
      <w:r w:rsidRPr="00E470EB">
        <w:rPr>
          <w:rFonts w:ascii="Arial Narrow" w:hAnsi="Arial Narrow"/>
          <w:b/>
        </w:rPr>
        <w:t>anketuarit</w:t>
      </w:r>
      <w:proofErr w:type="spellEnd"/>
      <w:r w:rsidRPr="00E470EB">
        <w:rPr>
          <w:rFonts w:ascii="Arial Narrow" w:hAnsi="Arial Narrow"/>
          <w:b/>
        </w:rPr>
        <w:t xml:space="preserve"> </w:t>
      </w:r>
      <w:proofErr w:type="spellStart"/>
      <w:r w:rsidRPr="00E470EB">
        <w:rPr>
          <w:rFonts w:ascii="Arial Narrow" w:hAnsi="Arial Narrow"/>
          <w:b/>
        </w:rPr>
        <w:t>nuk</w:t>
      </w:r>
      <w:proofErr w:type="spellEnd"/>
      <w:r w:rsidRPr="00E470EB">
        <w:rPr>
          <w:rFonts w:ascii="Arial Narrow" w:hAnsi="Arial Narrow"/>
          <w:b/>
        </w:rPr>
        <w:t xml:space="preserve"> </w:t>
      </w:r>
      <w:proofErr w:type="spellStart"/>
      <w:r w:rsidRPr="00E470EB">
        <w:rPr>
          <w:rFonts w:ascii="Arial Narrow" w:hAnsi="Arial Narrow"/>
          <w:b/>
        </w:rPr>
        <w:t>janë</w:t>
      </w:r>
      <w:proofErr w:type="spellEnd"/>
      <w:r w:rsidRPr="00E470EB">
        <w:rPr>
          <w:rFonts w:ascii="Arial Narrow" w:hAnsi="Arial Narrow"/>
          <w:b/>
        </w:rPr>
        <w:t xml:space="preserve"> </w:t>
      </w:r>
      <w:proofErr w:type="spellStart"/>
      <w:r w:rsidRPr="00E470EB">
        <w:rPr>
          <w:rFonts w:ascii="Arial Narrow" w:hAnsi="Arial Narrow"/>
          <w:b/>
        </w:rPr>
        <w:t>plotësuar</w:t>
      </w:r>
      <w:proofErr w:type="spellEnd"/>
      <w:r w:rsidRPr="00E470EB">
        <w:rPr>
          <w:rFonts w:ascii="Arial Narrow" w:hAnsi="Arial Narrow"/>
          <w:b/>
        </w:rPr>
        <w:t xml:space="preserve">, </w:t>
      </w:r>
      <w:proofErr w:type="spellStart"/>
      <w:r w:rsidRPr="00E470EB">
        <w:rPr>
          <w:rFonts w:ascii="Arial Narrow" w:hAnsi="Arial Narrow"/>
          <w:b/>
        </w:rPr>
        <w:t>atëherë</w:t>
      </w:r>
      <w:proofErr w:type="spellEnd"/>
      <w:r w:rsidRPr="00E470EB">
        <w:rPr>
          <w:rFonts w:ascii="Arial Narrow" w:hAnsi="Arial Narrow"/>
          <w:b/>
        </w:rPr>
        <w:t xml:space="preserve"> </w:t>
      </w:r>
      <w:proofErr w:type="spellStart"/>
      <w:r w:rsidRPr="00E470EB">
        <w:rPr>
          <w:rFonts w:ascii="Arial Narrow" w:hAnsi="Arial Narrow"/>
          <w:b/>
        </w:rPr>
        <w:t>vazhdoni</w:t>
      </w:r>
      <w:proofErr w:type="spellEnd"/>
      <w:r w:rsidRPr="00E470EB">
        <w:rPr>
          <w:rFonts w:ascii="Arial Narrow" w:hAnsi="Arial Narrow"/>
          <w:b/>
        </w:rPr>
        <w:t xml:space="preserve"> me </w:t>
      </w:r>
      <w:proofErr w:type="spellStart"/>
      <w:r w:rsidRPr="00E470EB">
        <w:rPr>
          <w:rFonts w:ascii="Arial Narrow" w:hAnsi="Arial Narrow"/>
          <w:b/>
        </w:rPr>
        <w:t>intervistën</w:t>
      </w:r>
      <w:proofErr w:type="spellEnd"/>
      <w:r w:rsidRPr="00E470EB">
        <w:rPr>
          <w:rFonts w:ascii="Arial Narrow" w:hAnsi="Arial Narrow"/>
          <w:b/>
        </w:rPr>
        <w:t xml:space="preserve"> </w:t>
      </w:r>
      <w:proofErr w:type="spellStart"/>
      <w:r w:rsidRPr="00E470EB">
        <w:rPr>
          <w:rFonts w:ascii="Arial Narrow" w:hAnsi="Arial Narrow"/>
          <w:b/>
        </w:rPr>
        <w:t>më</w:t>
      </w:r>
      <w:proofErr w:type="spellEnd"/>
      <w:r w:rsidRPr="00E470EB">
        <w:rPr>
          <w:rFonts w:ascii="Arial Narrow" w:hAnsi="Arial Narrow"/>
          <w:b/>
        </w:rPr>
        <w:t xml:space="preserve"> </w:t>
      </w:r>
      <w:proofErr w:type="spellStart"/>
      <w:r w:rsidRPr="00E470EB">
        <w:rPr>
          <w:rFonts w:ascii="Arial Narrow" w:hAnsi="Arial Narrow"/>
          <w:b/>
        </w:rPr>
        <w:t>poshtë</w:t>
      </w:r>
      <w:proofErr w:type="spellEnd"/>
      <w:r w:rsidRPr="00E470EB">
        <w:rPr>
          <w:rFonts w:ascii="Arial Narrow" w:hAnsi="Arial Narrow"/>
          <w:b/>
        </w:rPr>
        <w:t>.</w:t>
      </w:r>
    </w:p>
    <w:p w14:paraId="2892E5F7" w14:textId="77777777" w:rsidR="00AF5545" w:rsidRPr="00071FB0" w:rsidRDefault="00AF5545"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1</w:t>
      </w:r>
      <w:r w:rsidRPr="00071FB0">
        <w:rPr>
          <w:rFonts w:ascii="Arial Narrow" w:eastAsia="Times New Roman" w:hAnsi="Arial Narrow" w:cs="Arial"/>
          <w:b/>
          <w:snapToGrid w:val="0"/>
          <w:lang w:eastAsia="es-ES"/>
        </w:rPr>
        <w:t xml:space="preserve">. </w:t>
      </w:r>
      <w:r w:rsidR="00E470EB">
        <w:rPr>
          <w:rFonts w:ascii="Arial Narrow" w:eastAsia="Times New Roman" w:hAnsi="Arial Narrow" w:cs="Arial"/>
          <w:b/>
          <w:snapToGrid w:val="0"/>
          <w:lang w:eastAsia="es-ES"/>
        </w:rPr>
        <w:t>BESIMI</w:t>
      </w:r>
    </w:p>
    <w:p w14:paraId="268CFDA3" w14:textId="77777777" w:rsidR="00AF5545" w:rsidRPr="00071FB0" w:rsidRDefault="00AF5545" w:rsidP="00AF5545">
      <w:pPr>
        <w:spacing w:after="0" w:line="240" w:lineRule="auto"/>
        <w:ind w:left="0" w:right="0"/>
        <w:rPr>
          <w:rFonts w:ascii="Arial Narrow" w:hAnsi="Arial Narrow" w:cstheme="minorHAnsi"/>
          <w:b/>
          <w:sz w:val="20"/>
          <w:szCs w:val="20"/>
        </w:rPr>
      </w:pPr>
    </w:p>
    <w:p w14:paraId="09EB25F1" w14:textId="77777777" w:rsidR="00AF5545" w:rsidRPr="00071FB0" w:rsidRDefault="00E470EB" w:rsidP="0030197A">
      <w:pPr>
        <w:spacing w:after="0" w:line="240" w:lineRule="auto"/>
        <w:ind w:left="0" w:right="-180"/>
        <w:rPr>
          <w:rFonts w:ascii="Arial Narrow" w:hAnsi="Arial Narrow"/>
          <w:sz w:val="20"/>
          <w:szCs w:val="20"/>
        </w:rPr>
      </w:pPr>
      <w:r>
        <w:rPr>
          <w:rFonts w:ascii="Arial Narrow" w:hAnsi="Arial Narrow"/>
          <w:b/>
          <w:sz w:val="20"/>
          <w:szCs w:val="20"/>
        </w:rPr>
        <w:t>LEXO</w:t>
      </w:r>
      <w:r w:rsidR="00935D68">
        <w:rPr>
          <w:rFonts w:ascii="Arial Narrow" w:hAnsi="Arial Narrow"/>
          <w:b/>
          <w:sz w:val="20"/>
          <w:szCs w:val="20"/>
        </w:rPr>
        <w:t>:</w:t>
      </w:r>
      <w:r>
        <w:rPr>
          <w:rFonts w:ascii="Arial Narrow" w:hAnsi="Arial Narrow"/>
          <w:b/>
          <w:sz w:val="20"/>
          <w:szCs w:val="20"/>
        </w:rPr>
        <w:t xml:space="preserve">  </w:t>
      </w:r>
      <w:r w:rsidRPr="00E470EB">
        <w:rPr>
          <w:rFonts w:ascii="Arial Narrow" w:hAnsi="Arial Narrow"/>
          <w:sz w:val="20"/>
          <w:szCs w:val="20"/>
        </w:rPr>
        <w:t xml:space="preserve">Tani do </w:t>
      </w:r>
      <w:proofErr w:type="spellStart"/>
      <w:r w:rsidRPr="00E470EB">
        <w:rPr>
          <w:rFonts w:ascii="Arial Narrow" w:hAnsi="Arial Narrow"/>
          <w:sz w:val="20"/>
          <w:szCs w:val="20"/>
        </w:rPr>
        <w:t>t’ju</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lexoj</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një</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listë</w:t>
      </w:r>
      <w:proofErr w:type="spellEnd"/>
      <w:r w:rsidRPr="00E470EB">
        <w:rPr>
          <w:rFonts w:ascii="Arial Narrow" w:hAnsi="Arial Narrow"/>
          <w:sz w:val="20"/>
          <w:szCs w:val="20"/>
        </w:rPr>
        <w:t xml:space="preserve"> me </w:t>
      </w:r>
      <w:proofErr w:type="spellStart"/>
      <w:r w:rsidRPr="00E470EB">
        <w:rPr>
          <w:rFonts w:ascii="Arial Narrow" w:hAnsi="Arial Narrow"/>
          <w:sz w:val="20"/>
          <w:szCs w:val="20"/>
        </w:rPr>
        <w:t>kategori</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të</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njerëzve</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grup</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njerëzish</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dhe</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institucionesh</w:t>
      </w:r>
      <w:proofErr w:type="spellEnd"/>
      <w:r w:rsidRPr="00E470EB">
        <w:rPr>
          <w:rFonts w:ascii="Arial Narrow" w:hAnsi="Arial Narrow"/>
          <w:sz w:val="20"/>
          <w:szCs w:val="20"/>
        </w:rPr>
        <w:t xml:space="preserve">. Ju </w:t>
      </w:r>
      <w:proofErr w:type="spellStart"/>
      <w:r w:rsidRPr="00E470EB">
        <w:rPr>
          <w:rFonts w:ascii="Arial Narrow" w:hAnsi="Arial Narrow"/>
          <w:sz w:val="20"/>
          <w:szCs w:val="20"/>
        </w:rPr>
        <w:t>lutem</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sa</w:t>
      </w:r>
      <w:proofErr w:type="spellEnd"/>
      <w:r w:rsidRPr="00E470EB">
        <w:rPr>
          <w:rFonts w:ascii="Arial Narrow" w:hAnsi="Arial Narrow"/>
          <w:sz w:val="20"/>
          <w:szCs w:val="20"/>
        </w:rPr>
        <w:t xml:space="preserve"> BESIM </w:t>
      </w:r>
      <w:proofErr w:type="spellStart"/>
      <w:r w:rsidRPr="00E470EB">
        <w:rPr>
          <w:rFonts w:ascii="Arial Narrow" w:hAnsi="Arial Narrow"/>
          <w:sz w:val="20"/>
          <w:szCs w:val="20"/>
        </w:rPr>
        <w:t>keni</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në</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secilën</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nga</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grupet</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në</w:t>
      </w:r>
      <w:proofErr w:type="spellEnd"/>
      <w:r w:rsidRPr="00E470EB">
        <w:rPr>
          <w:rFonts w:ascii="Arial Narrow" w:hAnsi="Arial Narrow"/>
          <w:sz w:val="20"/>
          <w:szCs w:val="20"/>
        </w:rPr>
        <w:t xml:space="preserve"> </w:t>
      </w:r>
      <w:proofErr w:type="spellStart"/>
      <w:r w:rsidRPr="00E470EB">
        <w:rPr>
          <w:rFonts w:ascii="Arial Narrow" w:hAnsi="Arial Narrow"/>
          <w:sz w:val="20"/>
          <w:szCs w:val="20"/>
        </w:rPr>
        <w:t>vijim</w:t>
      </w:r>
      <w:proofErr w:type="spellEnd"/>
      <w:r w:rsidR="00AF5545" w:rsidRPr="00071FB0">
        <w:rPr>
          <w:rFonts w:ascii="Arial Narrow" w:hAnsi="Arial Narrow" w:cstheme="minorHAnsi"/>
          <w:sz w:val="20"/>
          <w:szCs w:val="20"/>
        </w:rPr>
        <w:t>?</w:t>
      </w:r>
    </w:p>
    <w:p w14:paraId="1D1B4C38" w14:textId="77777777" w:rsidR="00AF5545" w:rsidRPr="00071FB0" w:rsidRDefault="00AF5545" w:rsidP="00AF5545">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D4549C" w14:paraId="7AB12746" w14:textId="77777777" w:rsidTr="00243E14">
        <w:tc>
          <w:tcPr>
            <w:tcW w:w="1170" w:type="dxa"/>
          </w:tcPr>
          <w:p w14:paraId="3B47C6A1" w14:textId="77777777" w:rsidR="00AF5545" w:rsidRPr="00071FB0" w:rsidRDefault="00935D68" w:rsidP="00935D68">
            <w:pPr>
              <w:ind w:left="0"/>
              <w:rPr>
                <w:rFonts w:ascii="Arial Narrow" w:hAnsi="Arial Narrow"/>
                <w:sz w:val="20"/>
                <w:szCs w:val="20"/>
              </w:rPr>
            </w:pPr>
            <w:r>
              <w:rPr>
                <w:rFonts w:ascii="Arial Narrow" w:hAnsi="Arial Narrow"/>
                <w:b/>
                <w:sz w:val="20"/>
                <w:szCs w:val="20"/>
              </w:rPr>
              <w:t>q1a</w:t>
            </w:r>
          </w:p>
        </w:tc>
        <w:tc>
          <w:tcPr>
            <w:tcW w:w="4770" w:type="dxa"/>
          </w:tcPr>
          <w:p w14:paraId="4B9BD080" w14:textId="753FA6BA" w:rsidR="00AF5545" w:rsidRPr="00071FB0" w:rsidRDefault="00D4549C" w:rsidP="009514F2">
            <w:pPr>
              <w:ind w:left="0"/>
              <w:rPr>
                <w:rFonts w:ascii="Arial Narrow" w:hAnsi="Arial Narrow"/>
                <w:sz w:val="20"/>
                <w:szCs w:val="20"/>
              </w:rPr>
            </w:pPr>
            <w:proofErr w:type="spellStart"/>
            <w:ins w:id="0" w:author="Bojana Sokolovska Ivkovic" w:date="2023-05-09T16:33:00Z">
              <w:r w:rsidRPr="00D4549C">
                <w:rPr>
                  <w:rFonts w:ascii="Arial Narrow" w:hAnsi="Arial Narrow" w:cstheme="minorHAnsi"/>
                  <w:sz w:val="20"/>
                  <w:szCs w:val="20"/>
                  <w:highlight w:val="yellow"/>
                </w:rPr>
                <w:t>Njerëzit</w:t>
              </w:r>
              <w:proofErr w:type="spellEnd"/>
              <w:r w:rsidRPr="00D4549C" w:rsidDel="00D4549C">
                <w:rPr>
                  <w:rFonts w:ascii="Arial Narrow" w:hAnsi="Arial Narrow" w:cstheme="minorHAnsi"/>
                  <w:sz w:val="20"/>
                  <w:szCs w:val="20"/>
                  <w:highlight w:val="yellow"/>
                </w:rPr>
                <w:t xml:space="preserve"> </w:t>
              </w:r>
            </w:ins>
            <w:del w:id="1" w:author="Bojana Sokolovska Ivkovic" w:date="2023-05-09T16:33:00Z">
              <w:r w:rsidR="009514F2" w:rsidRPr="00D4549C" w:rsidDel="00D4549C">
                <w:rPr>
                  <w:rFonts w:ascii="Arial Narrow" w:hAnsi="Arial Narrow" w:cstheme="minorHAnsi"/>
                  <w:sz w:val="20"/>
                  <w:szCs w:val="20"/>
                  <w:highlight w:val="yellow"/>
                </w:rPr>
                <w:delText>Njerët</w:delText>
              </w:r>
              <w:r w:rsidR="009514F2" w:rsidDel="00D4549C">
                <w:rPr>
                  <w:rFonts w:ascii="Arial Narrow" w:hAnsi="Arial Narrow" w:cstheme="minorHAnsi"/>
                  <w:sz w:val="20"/>
                  <w:szCs w:val="20"/>
                </w:rPr>
                <w:delText xml:space="preserve"> </w:delText>
              </w:r>
            </w:del>
            <w:proofErr w:type="spellStart"/>
            <w:r w:rsidR="009514F2">
              <w:rPr>
                <w:rFonts w:ascii="Arial Narrow" w:hAnsi="Arial Narrow" w:cstheme="minorHAnsi"/>
                <w:sz w:val="20"/>
                <w:szCs w:val="20"/>
              </w:rPr>
              <w:t>që</w:t>
            </w:r>
            <w:proofErr w:type="spellEnd"/>
            <w:r w:rsidR="009514F2">
              <w:rPr>
                <w:rFonts w:ascii="Arial Narrow" w:hAnsi="Arial Narrow" w:cstheme="minorHAnsi"/>
                <w:sz w:val="20"/>
                <w:szCs w:val="20"/>
              </w:rPr>
              <w:t xml:space="preserve"> </w:t>
            </w:r>
            <w:proofErr w:type="spellStart"/>
            <w:r w:rsidR="009514F2">
              <w:rPr>
                <w:rFonts w:ascii="Arial Narrow" w:hAnsi="Arial Narrow" w:cstheme="minorHAnsi"/>
                <w:sz w:val="20"/>
                <w:szCs w:val="20"/>
              </w:rPr>
              <w:t>jetojnë</w:t>
            </w:r>
            <w:proofErr w:type="spellEnd"/>
            <w:r w:rsidR="009514F2">
              <w:rPr>
                <w:rFonts w:ascii="Arial Narrow" w:hAnsi="Arial Narrow" w:cstheme="minorHAnsi"/>
                <w:sz w:val="20"/>
                <w:szCs w:val="20"/>
              </w:rPr>
              <w:t xml:space="preserve"> </w:t>
            </w:r>
            <w:proofErr w:type="spellStart"/>
            <w:r w:rsidR="009514F2">
              <w:rPr>
                <w:rFonts w:ascii="Arial Narrow" w:hAnsi="Arial Narrow" w:cstheme="minorHAnsi"/>
                <w:sz w:val="20"/>
                <w:szCs w:val="20"/>
              </w:rPr>
              <w:t>në</w:t>
            </w:r>
            <w:proofErr w:type="spellEnd"/>
            <w:r w:rsidR="009514F2">
              <w:rPr>
                <w:rFonts w:ascii="Arial Narrow" w:hAnsi="Arial Narrow" w:cstheme="minorHAnsi"/>
                <w:sz w:val="20"/>
                <w:szCs w:val="20"/>
              </w:rPr>
              <w:t xml:space="preserve"> </w:t>
            </w:r>
            <w:proofErr w:type="spellStart"/>
            <w:r w:rsidR="009514F2">
              <w:rPr>
                <w:rFonts w:ascii="Arial Narrow" w:hAnsi="Arial Narrow" w:cstheme="minorHAnsi"/>
                <w:sz w:val="20"/>
                <w:szCs w:val="20"/>
              </w:rPr>
              <w:t>këtë</w:t>
            </w:r>
            <w:proofErr w:type="spellEnd"/>
            <w:r w:rsidR="009514F2">
              <w:rPr>
                <w:rFonts w:ascii="Arial Narrow" w:hAnsi="Arial Narrow" w:cstheme="minorHAnsi"/>
                <w:sz w:val="20"/>
                <w:szCs w:val="20"/>
              </w:rPr>
              <w:t xml:space="preserve"> </w:t>
            </w:r>
            <w:proofErr w:type="spellStart"/>
            <w:r w:rsidR="009514F2">
              <w:rPr>
                <w:rFonts w:ascii="Arial Narrow" w:hAnsi="Arial Narrow" w:cstheme="minorHAnsi"/>
                <w:sz w:val="20"/>
                <w:szCs w:val="20"/>
              </w:rPr>
              <w:t>shtet</w:t>
            </w:r>
            <w:proofErr w:type="spellEnd"/>
            <w:r w:rsidR="009514F2">
              <w:rPr>
                <w:rFonts w:ascii="Arial Narrow" w:hAnsi="Arial Narrow" w:cstheme="minorHAnsi"/>
                <w:sz w:val="20"/>
                <w:szCs w:val="20"/>
              </w:rPr>
              <w:t xml:space="preserve"> </w:t>
            </w:r>
          </w:p>
        </w:tc>
        <w:tc>
          <w:tcPr>
            <w:tcW w:w="4050" w:type="dxa"/>
          </w:tcPr>
          <w:p w14:paraId="339A9950" w14:textId="77777777" w:rsidR="00AF5545" w:rsidRPr="00CE484C" w:rsidRDefault="00234991" w:rsidP="00243E14">
            <w:pPr>
              <w:ind w:left="0" w:right="0"/>
              <w:rPr>
                <w:rFonts w:ascii="Arial Narrow" w:hAnsi="Arial Narrow"/>
                <w:sz w:val="20"/>
                <w:szCs w:val="20"/>
                <w:lang w:val="de-DE"/>
              </w:rPr>
            </w:pPr>
            <w:r w:rsidRPr="00CE484C">
              <w:rPr>
                <w:rFonts w:ascii="Arial Narrow" w:hAnsi="Arial Narrow"/>
                <w:sz w:val="20"/>
                <w:szCs w:val="20"/>
                <w:lang w:val="de-DE"/>
              </w:rPr>
              <w:t>Shumë</w:t>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lang w:val="de-DE"/>
              </w:rPr>
              <w:t>1</w:t>
            </w:r>
          </w:p>
          <w:p w14:paraId="4CF87198" w14:textId="77777777" w:rsidR="00AF5545" w:rsidRPr="00CE484C" w:rsidRDefault="00234991" w:rsidP="00243E14">
            <w:pPr>
              <w:ind w:left="0" w:right="0"/>
              <w:rPr>
                <w:rFonts w:ascii="Arial Narrow" w:hAnsi="Arial Narrow"/>
                <w:sz w:val="20"/>
                <w:szCs w:val="20"/>
                <w:lang w:val="de-DE"/>
              </w:rPr>
            </w:pPr>
            <w:r w:rsidRPr="00CE484C">
              <w:rPr>
                <w:rFonts w:ascii="Arial Narrow" w:hAnsi="Arial Narrow"/>
                <w:sz w:val="20"/>
                <w:szCs w:val="20"/>
                <w:lang w:val="de-DE"/>
              </w:rPr>
              <w:t>Disi</w:t>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lang w:val="de-DE"/>
              </w:rPr>
              <w:t>2</w:t>
            </w:r>
          </w:p>
          <w:p w14:paraId="722AC4C2" w14:textId="77777777" w:rsidR="00AF5545" w:rsidRPr="00CE484C" w:rsidRDefault="00234991" w:rsidP="00243E14">
            <w:pPr>
              <w:ind w:left="0" w:right="0"/>
              <w:rPr>
                <w:rFonts w:ascii="Arial Narrow" w:hAnsi="Arial Narrow"/>
                <w:sz w:val="20"/>
                <w:szCs w:val="20"/>
                <w:lang w:val="de-DE"/>
              </w:rPr>
            </w:pPr>
            <w:r w:rsidRPr="00CE484C">
              <w:rPr>
                <w:rFonts w:ascii="Arial Narrow" w:hAnsi="Arial Narrow"/>
                <w:sz w:val="20"/>
                <w:szCs w:val="20"/>
                <w:lang w:val="de-DE"/>
              </w:rPr>
              <w:t>Pak</w:t>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lang w:val="de-DE"/>
              </w:rPr>
              <w:t>3</w:t>
            </w:r>
          </w:p>
          <w:p w14:paraId="6DCB3FEF" w14:textId="77777777" w:rsidR="00AF5545" w:rsidRPr="00CE484C" w:rsidRDefault="00234991" w:rsidP="00243E14">
            <w:pPr>
              <w:ind w:left="0" w:right="0"/>
              <w:rPr>
                <w:rFonts w:ascii="Arial Narrow" w:hAnsi="Arial Narrow"/>
                <w:sz w:val="20"/>
                <w:szCs w:val="20"/>
                <w:lang w:val="de-DE"/>
              </w:rPr>
            </w:pPr>
            <w:r w:rsidRPr="00CE484C">
              <w:rPr>
                <w:rFonts w:ascii="Arial Narrow" w:hAnsi="Arial Narrow"/>
                <w:sz w:val="20"/>
                <w:szCs w:val="20"/>
                <w:lang w:val="de-DE"/>
              </w:rPr>
              <w:t>Nuk kam besim</w:t>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lang w:val="de-DE"/>
              </w:rPr>
              <w:t>4</w:t>
            </w:r>
          </w:p>
          <w:p w14:paraId="29609E99" w14:textId="77777777" w:rsidR="00AF5545" w:rsidRPr="00CE484C" w:rsidRDefault="00AF5545" w:rsidP="00234991">
            <w:pPr>
              <w:ind w:left="0"/>
              <w:rPr>
                <w:rFonts w:ascii="Arial Narrow" w:hAnsi="Arial Narrow"/>
                <w:sz w:val="20"/>
                <w:szCs w:val="20"/>
                <w:lang w:val="de-DE"/>
              </w:rPr>
            </w:pPr>
            <w:r w:rsidRPr="00CE484C">
              <w:rPr>
                <w:rFonts w:ascii="Arial Narrow" w:hAnsi="Arial Narrow"/>
                <w:b/>
                <w:sz w:val="20"/>
                <w:szCs w:val="20"/>
                <w:lang w:val="de-DE"/>
              </w:rPr>
              <w:t>(</w:t>
            </w:r>
            <w:r w:rsidR="00234991"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234991"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5D4286B8" w14:textId="77777777" w:rsidTr="00243E14">
        <w:tc>
          <w:tcPr>
            <w:tcW w:w="1170" w:type="dxa"/>
          </w:tcPr>
          <w:p w14:paraId="793CA482" w14:textId="77777777" w:rsidR="00AF5545" w:rsidRPr="00071FB0" w:rsidRDefault="00935D68" w:rsidP="00243E14">
            <w:pPr>
              <w:ind w:left="0"/>
              <w:rPr>
                <w:rFonts w:ascii="Arial Narrow" w:hAnsi="Arial Narrow"/>
                <w:sz w:val="20"/>
                <w:szCs w:val="20"/>
              </w:rPr>
            </w:pPr>
            <w:r>
              <w:rPr>
                <w:rFonts w:ascii="Arial Narrow" w:hAnsi="Arial Narrow"/>
                <w:b/>
                <w:sz w:val="20"/>
                <w:szCs w:val="20"/>
              </w:rPr>
              <w:t>q1b</w:t>
            </w:r>
          </w:p>
        </w:tc>
        <w:tc>
          <w:tcPr>
            <w:tcW w:w="4770" w:type="dxa"/>
          </w:tcPr>
          <w:p w14:paraId="268007A3" w14:textId="2922CC99" w:rsidR="00AF5545" w:rsidRPr="00071FB0" w:rsidRDefault="009514F2" w:rsidP="009514F2">
            <w:pPr>
              <w:ind w:left="0"/>
              <w:rPr>
                <w:rFonts w:ascii="Arial Narrow" w:hAnsi="Arial Narrow"/>
                <w:sz w:val="20"/>
                <w:szCs w:val="20"/>
              </w:rPr>
            </w:pPr>
            <w:proofErr w:type="spellStart"/>
            <w:r>
              <w:rPr>
                <w:rFonts w:ascii="Arial Narrow" w:hAnsi="Arial Narrow" w:cstheme="minorHAnsi"/>
                <w:sz w:val="20"/>
                <w:szCs w:val="20"/>
              </w:rPr>
              <w:t>Nënpunës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cilët</w:t>
            </w:r>
            <w:proofErr w:type="spellEnd"/>
            <w:r>
              <w:rPr>
                <w:rFonts w:ascii="Arial Narrow" w:hAnsi="Arial Narrow" w:cstheme="minorHAnsi"/>
                <w:sz w:val="20"/>
                <w:szCs w:val="20"/>
              </w:rPr>
              <w:t xml:space="preserve"> </w:t>
            </w:r>
            <w:proofErr w:type="spellStart"/>
            <w:ins w:id="2" w:author="Bojana Sokolovska Ivkovic" w:date="2023-05-09T16:33:00Z">
              <w:r w:rsidR="00D4549C" w:rsidRPr="00D4549C">
                <w:rPr>
                  <w:rFonts w:ascii="Arial Narrow" w:hAnsi="Arial Narrow" w:cstheme="minorHAnsi"/>
                  <w:sz w:val="20"/>
                  <w:szCs w:val="20"/>
                  <w:highlight w:val="yellow"/>
                </w:rPr>
                <w:t>punojnë</w:t>
              </w:r>
              <w:proofErr w:type="spellEnd"/>
              <w:r w:rsidR="00D4549C" w:rsidRPr="00D4549C" w:rsidDel="00D4549C">
                <w:rPr>
                  <w:rFonts w:ascii="Arial Narrow" w:hAnsi="Arial Narrow" w:cstheme="minorHAnsi"/>
                  <w:sz w:val="20"/>
                  <w:szCs w:val="20"/>
                  <w:highlight w:val="yellow"/>
                </w:rPr>
                <w:t xml:space="preserve"> </w:t>
              </w:r>
            </w:ins>
            <w:del w:id="3" w:author="Bojana Sokolovska Ivkovic" w:date="2023-05-09T16:33:00Z">
              <w:r w:rsidRPr="00D4549C" w:rsidDel="00D4549C">
                <w:rPr>
                  <w:rFonts w:ascii="Arial Narrow" w:hAnsi="Arial Narrow" w:cstheme="minorHAnsi"/>
                  <w:sz w:val="20"/>
                  <w:szCs w:val="20"/>
                  <w:highlight w:val="yellow"/>
                </w:rPr>
                <w:delText>pu</w:delText>
              </w:r>
              <w:r w:rsidR="006C3972" w:rsidRPr="00D4549C" w:rsidDel="00D4549C">
                <w:rPr>
                  <w:rFonts w:ascii="Arial Narrow" w:hAnsi="Arial Narrow" w:cstheme="minorHAnsi"/>
                  <w:sz w:val="20"/>
                  <w:szCs w:val="20"/>
                  <w:highlight w:val="yellow"/>
                </w:rPr>
                <w:delText>Jo</w:delText>
              </w:r>
              <w:r w:rsidRPr="00D4549C" w:rsidDel="00D4549C">
                <w:rPr>
                  <w:rFonts w:ascii="Arial Narrow" w:hAnsi="Arial Narrow" w:cstheme="minorHAnsi"/>
                  <w:sz w:val="20"/>
                  <w:szCs w:val="20"/>
                  <w:highlight w:val="yellow"/>
                </w:rPr>
                <w:delText>jnë</w:delText>
              </w:r>
              <w:r w:rsidDel="00D4549C">
                <w:rPr>
                  <w:rFonts w:ascii="Arial Narrow" w:hAnsi="Arial Narrow" w:cstheme="minorHAnsi"/>
                  <w:sz w:val="20"/>
                  <w:szCs w:val="20"/>
                </w:rPr>
                <w:delText xml:space="preserve"> </w:delText>
              </w:r>
            </w:del>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pushetitn</w:t>
            </w:r>
            <w:proofErr w:type="spellEnd"/>
            <w:r>
              <w:rPr>
                <w:rFonts w:ascii="Arial Narrow" w:hAnsi="Arial Narrow" w:cstheme="minorHAnsi"/>
                <w:sz w:val="20"/>
                <w:szCs w:val="20"/>
              </w:rPr>
              <w:t xml:space="preserve"> vendor</w:t>
            </w:r>
          </w:p>
        </w:tc>
        <w:tc>
          <w:tcPr>
            <w:tcW w:w="4050" w:type="dxa"/>
          </w:tcPr>
          <w:p w14:paraId="18B1CE29" w14:textId="77777777" w:rsidR="00234991" w:rsidRPr="00CE484C" w:rsidRDefault="00234991" w:rsidP="00234991">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83EBB7B" w14:textId="77777777" w:rsidR="00234991" w:rsidRPr="00CE484C" w:rsidRDefault="00234991" w:rsidP="00234991">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19AB4D8E" w14:textId="77777777" w:rsidR="00234991" w:rsidRPr="00CE484C" w:rsidRDefault="00234991" w:rsidP="00234991">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5BCAFB67" w14:textId="77777777" w:rsidR="00234991" w:rsidRPr="00CE484C" w:rsidRDefault="00234991" w:rsidP="00234991">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151B8ED0" w14:textId="77777777" w:rsidR="00AF5545" w:rsidRPr="00CE484C" w:rsidRDefault="00234991" w:rsidP="00234991">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03B4A801" w14:textId="77777777" w:rsidTr="00243E14">
        <w:tc>
          <w:tcPr>
            <w:tcW w:w="1170" w:type="dxa"/>
          </w:tcPr>
          <w:p w14:paraId="5C3733C8" w14:textId="77777777" w:rsidR="00AF5545" w:rsidRPr="00071FB0" w:rsidRDefault="00935D68" w:rsidP="00243E14">
            <w:pPr>
              <w:ind w:left="0"/>
              <w:rPr>
                <w:rFonts w:ascii="Arial Narrow" w:hAnsi="Arial Narrow"/>
                <w:sz w:val="20"/>
                <w:szCs w:val="20"/>
              </w:rPr>
            </w:pPr>
            <w:r>
              <w:rPr>
                <w:rFonts w:ascii="Arial Narrow" w:hAnsi="Arial Narrow"/>
                <w:b/>
                <w:sz w:val="20"/>
                <w:szCs w:val="20"/>
              </w:rPr>
              <w:t>q1c</w:t>
            </w:r>
          </w:p>
        </w:tc>
        <w:tc>
          <w:tcPr>
            <w:tcW w:w="4770" w:type="dxa"/>
          </w:tcPr>
          <w:p w14:paraId="4CCA71EC" w14:textId="2FCE060E" w:rsidR="00AF5545" w:rsidRPr="00071FB0" w:rsidRDefault="009514F2" w:rsidP="009514F2">
            <w:pPr>
              <w:ind w:left="0"/>
              <w:rPr>
                <w:rFonts w:ascii="Arial Narrow" w:hAnsi="Arial Narrow"/>
                <w:sz w:val="20"/>
                <w:szCs w:val="20"/>
              </w:rPr>
            </w:pPr>
            <w:proofErr w:type="spellStart"/>
            <w:r>
              <w:rPr>
                <w:rFonts w:ascii="Arial Narrow" w:hAnsi="Arial Narrow" w:cstheme="minorHAnsi"/>
                <w:sz w:val="20"/>
                <w:szCs w:val="20"/>
              </w:rPr>
              <w:t>Nënpunës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cilët</w:t>
            </w:r>
            <w:proofErr w:type="spellEnd"/>
            <w:r>
              <w:rPr>
                <w:rFonts w:ascii="Arial Narrow" w:hAnsi="Arial Narrow" w:cstheme="minorHAnsi"/>
                <w:sz w:val="20"/>
                <w:szCs w:val="20"/>
              </w:rPr>
              <w:t xml:space="preserve"> </w:t>
            </w:r>
            <w:proofErr w:type="spellStart"/>
            <w:ins w:id="4" w:author="Bojana Sokolovska Ivkovic" w:date="2023-05-09T16:33:00Z">
              <w:r w:rsidR="00D4549C" w:rsidRPr="00D4549C">
                <w:rPr>
                  <w:rFonts w:ascii="Arial Narrow" w:hAnsi="Arial Narrow" w:cstheme="minorHAnsi"/>
                  <w:sz w:val="20"/>
                  <w:szCs w:val="20"/>
                  <w:highlight w:val="yellow"/>
                </w:rPr>
                <w:t>punojnë</w:t>
              </w:r>
              <w:proofErr w:type="spellEnd"/>
              <w:r w:rsidR="00D4549C" w:rsidRPr="00D4549C" w:rsidDel="00D4549C">
                <w:rPr>
                  <w:rFonts w:ascii="Arial Narrow" w:hAnsi="Arial Narrow" w:cstheme="minorHAnsi"/>
                  <w:sz w:val="20"/>
                  <w:szCs w:val="20"/>
                  <w:highlight w:val="yellow"/>
                </w:rPr>
                <w:t xml:space="preserve"> </w:t>
              </w:r>
            </w:ins>
            <w:del w:id="5" w:author="Bojana Sokolovska Ivkovic" w:date="2023-05-09T16:33:00Z">
              <w:r w:rsidRPr="00D4549C" w:rsidDel="00D4549C">
                <w:rPr>
                  <w:rFonts w:ascii="Arial Narrow" w:hAnsi="Arial Narrow" w:cstheme="minorHAnsi"/>
                  <w:sz w:val="20"/>
                  <w:szCs w:val="20"/>
                  <w:highlight w:val="yellow"/>
                </w:rPr>
                <w:delText>pu</w:delText>
              </w:r>
              <w:r w:rsidR="006C3972" w:rsidRPr="00D4549C" w:rsidDel="00D4549C">
                <w:rPr>
                  <w:rFonts w:ascii="Arial Narrow" w:hAnsi="Arial Narrow" w:cstheme="minorHAnsi"/>
                  <w:sz w:val="20"/>
                  <w:szCs w:val="20"/>
                  <w:highlight w:val="yellow"/>
                </w:rPr>
                <w:delText>Jo</w:delText>
              </w:r>
              <w:r w:rsidRPr="00D4549C" w:rsidDel="00D4549C">
                <w:rPr>
                  <w:rFonts w:ascii="Arial Narrow" w:hAnsi="Arial Narrow" w:cstheme="minorHAnsi"/>
                  <w:sz w:val="20"/>
                  <w:szCs w:val="20"/>
                  <w:highlight w:val="yellow"/>
                </w:rPr>
                <w:delText>jnë</w:delText>
              </w:r>
              <w:r w:rsidDel="00D4549C">
                <w:rPr>
                  <w:rFonts w:ascii="Arial Narrow" w:hAnsi="Arial Narrow" w:cstheme="minorHAnsi"/>
                  <w:sz w:val="20"/>
                  <w:szCs w:val="20"/>
                </w:rPr>
                <w:delText xml:space="preserve"> </w:delText>
              </w:r>
            </w:del>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pushtetin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qendror</w:t>
            </w:r>
            <w:proofErr w:type="spellEnd"/>
          </w:p>
        </w:tc>
        <w:tc>
          <w:tcPr>
            <w:tcW w:w="4050" w:type="dxa"/>
          </w:tcPr>
          <w:p w14:paraId="0D8144A7"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33336CF2"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6E7552E"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03BBBAAE"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3F54714"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2BD10695" w14:textId="77777777" w:rsidTr="00243E14">
        <w:tc>
          <w:tcPr>
            <w:tcW w:w="1170" w:type="dxa"/>
          </w:tcPr>
          <w:p w14:paraId="449DEAC1" w14:textId="77777777" w:rsidR="00AF5545" w:rsidRPr="002273C9" w:rsidRDefault="00935D68" w:rsidP="00243E14">
            <w:pPr>
              <w:ind w:left="0"/>
              <w:rPr>
                <w:rFonts w:ascii="Arial Narrow" w:hAnsi="Arial Narrow"/>
                <w:sz w:val="20"/>
                <w:szCs w:val="20"/>
              </w:rPr>
            </w:pPr>
            <w:r w:rsidRPr="002273C9">
              <w:rPr>
                <w:rFonts w:ascii="Arial Narrow" w:hAnsi="Arial Narrow"/>
                <w:b/>
                <w:sz w:val="20"/>
                <w:szCs w:val="20"/>
              </w:rPr>
              <w:t>q1d</w:t>
            </w:r>
          </w:p>
        </w:tc>
        <w:tc>
          <w:tcPr>
            <w:tcW w:w="4770" w:type="dxa"/>
          </w:tcPr>
          <w:p w14:paraId="7943D762" w14:textId="77777777" w:rsidR="00AF5545" w:rsidRPr="002273C9" w:rsidRDefault="007A3A4D" w:rsidP="00243E14">
            <w:pPr>
              <w:ind w:left="0" w:right="0"/>
              <w:rPr>
                <w:rFonts w:ascii="Arial Narrow" w:hAnsi="Arial Narrow" w:cstheme="minorHAnsi"/>
                <w:sz w:val="20"/>
                <w:szCs w:val="20"/>
              </w:rPr>
            </w:pPr>
            <w:proofErr w:type="spellStart"/>
            <w:r>
              <w:rPr>
                <w:rFonts w:ascii="Arial Narrow" w:hAnsi="Arial Narrow" w:cstheme="minorHAnsi"/>
                <w:sz w:val="20"/>
                <w:szCs w:val="20"/>
              </w:rPr>
              <w:t>Zyrtar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policie</w:t>
            </w:r>
            <w:proofErr w:type="spellEnd"/>
          </w:p>
          <w:p w14:paraId="3AAAD2AC" w14:textId="77777777" w:rsidR="00AF5545" w:rsidRPr="002273C9" w:rsidRDefault="00AF5545" w:rsidP="00243E14">
            <w:pPr>
              <w:ind w:left="0"/>
              <w:rPr>
                <w:rFonts w:ascii="Arial Narrow" w:hAnsi="Arial Narrow"/>
                <w:sz w:val="20"/>
                <w:szCs w:val="20"/>
              </w:rPr>
            </w:pPr>
          </w:p>
        </w:tc>
        <w:tc>
          <w:tcPr>
            <w:tcW w:w="4050" w:type="dxa"/>
          </w:tcPr>
          <w:p w14:paraId="4660E4EE"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0E3B4D24"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140B06EB"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061518A0"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725E6EE4"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76D50D5B" w14:textId="77777777" w:rsidTr="00243E14">
        <w:tc>
          <w:tcPr>
            <w:tcW w:w="1170" w:type="dxa"/>
          </w:tcPr>
          <w:p w14:paraId="0CF64F62" w14:textId="77777777" w:rsidR="00AF5545" w:rsidRPr="002273C9" w:rsidRDefault="00935D68" w:rsidP="00243E14">
            <w:pPr>
              <w:ind w:left="0" w:right="0"/>
              <w:rPr>
                <w:rFonts w:ascii="Arial Narrow" w:hAnsi="Arial Narrow"/>
                <w:b/>
                <w:sz w:val="20"/>
                <w:szCs w:val="20"/>
              </w:rPr>
            </w:pPr>
            <w:r w:rsidRPr="002273C9">
              <w:rPr>
                <w:rFonts w:ascii="Arial Narrow" w:hAnsi="Arial Narrow"/>
                <w:b/>
                <w:sz w:val="20"/>
                <w:szCs w:val="20"/>
              </w:rPr>
              <w:t>q1e</w:t>
            </w:r>
          </w:p>
          <w:p w14:paraId="6050207E" w14:textId="77777777" w:rsidR="00AF5545" w:rsidRPr="002273C9" w:rsidRDefault="00AF5545" w:rsidP="00243E14">
            <w:pPr>
              <w:ind w:left="0"/>
              <w:rPr>
                <w:rFonts w:ascii="Arial Narrow" w:hAnsi="Arial Narrow"/>
                <w:sz w:val="20"/>
                <w:szCs w:val="20"/>
              </w:rPr>
            </w:pPr>
          </w:p>
        </w:tc>
        <w:tc>
          <w:tcPr>
            <w:tcW w:w="4770" w:type="dxa"/>
          </w:tcPr>
          <w:p w14:paraId="7CFB5CF5" w14:textId="77777777" w:rsidR="00AF5545" w:rsidRPr="002273C9" w:rsidRDefault="009514F2" w:rsidP="009514F2">
            <w:pPr>
              <w:ind w:left="0"/>
              <w:rPr>
                <w:rFonts w:ascii="Arial Narrow" w:hAnsi="Arial Narrow"/>
                <w:sz w:val="20"/>
                <w:szCs w:val="20"/>
              </w:rPr>
            </w:pPr>
            <w:proofErr w:type="spellStart"/>
            <w:r>
              <w:rPr>
                <w:rFonts w:ascii="Arial Narrow" w:hAnsi="Arial Narrow" w:cstheme="minorHAnsi"/>
                <w:sz w:val="20"/>
                <w:szCs w:val="20"/>
              </w:rPr>
              <w:t>Prokurorët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përgjegjës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hetime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penale</w:t>
            </w:r>
            <w:proofErr w:type="spellEnd"/>
          </w:p>
        </w:tc>
        <w:tc>
          <w:tcPr>
            <w:tcW w:w="4050" w:type="dxa"/>
          </w:tcPr>
          <w:p w14:paraId="522A2561"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35E8D62D"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406D5151"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CD56984"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623DC5AB"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3B51A7DA" w14:textId="77777777" w:rsidTr="00243E14">
        <w:tc>
          <w:tcPr>
            <w:tcW w:w="1170" w:type="dxa"/>
          </w:tcPr>
          <w:p w14:paraId="666E4CE6" w14:textId="77777777" w:rsidR="00AF5545" w:rsidRPr="002273C9" w:rsidRDefault="00935D68" w:rsidP="00243E14">
            <w:pPr>
              <w:ind w:left="0" w:right="0"/>
              <w:rPr>
                <w:rFonts w:ascii="Arial Narrow" w:hAnsi="Arial Narrow"/>
                <w:b/>
                <w:sz w:val="20"/>
                <w:szCs w:val="20"/>
              </w:rPr>
            </w:pPr>
            <w:r w:rsidRPr="002273C9">
              <w:rPr>
                <w:rFonts w:ascii="Arial Narrow" w:hAnsi="Arial Narrow"/>
                <w:b/>
                <w:sz w:val="20"/>
                <w:szCs w:val="20"/>
              </w:rPr>
              <w:t>q1f</w:t>
            </w:r>
          </w:p>
          <w:p w14:paraId="308902AD" w14:textId="77777777" w:rsidR="00AF5545" w:rsidRPr="002273C9" w:rsidRDefault="00AF5545" w:rsidP="00243E14">
            <w:pPr>
              <w:ind w:left="0"/>
              <w:rPr>
                <w:rFonts w:ascii="Arial Narrow" w:hAnsi="Arial Narrow"/>
                <w:sz w:val="20"/>
                <w:szCs w:val="20"/>
              </w:rPr>
            </w:pPr>
          </w:p>
        </w:tc>
        <w:tc>
          <w:tcPr>
            <w:tcW w:w="4770" w:type="dxa"/>
          </w:tcPr>
          <w:p w14:paraId="133868A3" w14:textId="77777777" w:rsidR="00AF5545" w:rsidRPr="002273C9" w:rsidRDefault="009514F2" w:rsidP="009514F2">
            <w:pPr>
              <w:ind w:left="0"/>
              <w:rPr>
                <w:rFonts w:ascii="Arial Narrow" w:hAnsi="Arial Narrow"/>
                <w:sz w:val="20"/>
                <w:szCs w:val="20"/>
              </w:rPr>
            </w:pPr>
            <w:proofErr w:type="spellStart"/>
            <w:r>
              <w:rPr>
                <w:rFonts w:ascii="Arial Narrow" w:hAnsi="Arial Narrow" w:cstheme="minorHAnsi"/>
                <w:sz w:val="20"/>
                <w:szCs w:val="20"/>
              </w:rPr>
              <w:t>Avokatët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mbrojtjes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publike</w:t>
            </w:r>
            <w:proofErr w:type="spellEnd"/>
          </w:p>
        </w:tc>
        <w:tc>
          <w:tcPr>
            <w:tcW w:w="4050" w:type="dxa"/>
          </w:tcPr>
          <w:p w14:paraId="7612FB1F"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5138C028"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930ADF4"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B8E20F0"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069272FA"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2BA8A612" w14:textId="77777777" w:rsidTr="00243E14">
        <w:tc>
          <w:tcPr>
            <w:tcW w:w="1170" w:type="dxa"/>
          </w:tcPr>
          <w:p w14:paraId="46A13787" w14:textId="77777777" w:rsidR="00AF5545" w:rsidRPr="002273C9" w:rsidRDefault="00935D68" w:rsidP="00243E14">
            <w:pPr>
              <w:ind w:left="0"/>
              <w:rPr>
                <w:rFonts w:ascii="Arial Narrow" w:hAnsi="Arial Narrow"/>
                <w:sz w:val="20"/>
                <w:szCs w:val="20"/>
              </w:rPr>
            </w:pPr>
            <w:r w:rsidRPr="002273C9">
              <w:rPr>
                <w:rFonts w:ascii="Arial Narrow" w:hAnsi="Arial Narrow"/>
                <w:b/>
                <w:sz w:val="20"/>
                <w:szCs w:val="20"/>
              </w:rPr>
              <w:t>q1g</w:t>
            </w:r>
            <w:r w:rsidR="00AF5545" w:rsidRPr="002273C9">
              <w:rPr>
                <w:rFonts w:ascii="Arial Narrow" w:hAnsi="Arial Narrow"/>
                <w:b/>
                <w:sz w:val="20"/>
                <w:szCs w:val="20"/>
              </w:rPr>
              <w:br/>
            </w:r>
          </w:p>
        </w:tc>
        <w:tc>
          <w:tcPr>
            <w:tcW w:w="4770" w:type="dxa"/>
          </w:tcPr>
          <w:p w14:paraId="31DC0E03" w14:textId="77777777" w:rsidR="00AF5545" w:rsidRPr="002273C9" w:rsidRDefault="009514F2" w:rsidP="00243E14">
            <w:pPr>
              <w:tabs>
                <w:tab w:val="left" w:pos="1397"/>
              </w:tabs>
              <w:ind w:left="0" w:right="0"/>
              <w:rPr>
                <w:rFonts w:ascii="Arial Narrow" w:hAnsi="Arial Narrow" w:cstheme="minorHAnsi"/>
                <w:sz w:val="20"/>
                <w:szCs w:val="20"/>
              </w:rPr>
            </w:pPr>
            <w:proofErr w:type="spellStart"/>
            <w:r>
              <w:rPr>
                <w:rFonts w:ascii="Arial Narrow" w:hAnsi="Arial Narrow" w:cstheme="minorHAnsi"/>
                <w:sz w:val="20"/>
                <w:szCs w:val="20"/>
              </w:rPr>
              <w:t>Gjyqtarët</w:t>
            </w:r>
            <w:proofErr w:type="spellEnd"/>
          </w:p>
          <w:p w14:paraId="62124601" w14:textId="77777777" w:rsidR="00AF5545" w:rsidRPr="002273C9" w:rsidRDefault="00AF5545" w:rsidP="00243E14">
            <w:pPr>
              <w:ind w:left="0"/>
              <w:rPr>
                <w:rFonts w:ascii="Arial Narrow" w:hAnsi="Arial Narrow"/>
                <w:sz w:val="20"/>
                <w:szCs w:val="20"/>
              </w:rPr>
            </w:pPr>
          </w:p>
        </w:tc>
        <w:tc>
          <w:tcPr>
            <w:tcW w:w="4050" w:type="dxa"/>
          </w:tcPr>
          <w:p w14:paraId="7214880D"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8B445F3"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6EC2C0E"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D62F871"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18E1DB59"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3DFFEEA3" w14:textId="77777777" w:rsidTr="00243E14">
        <w:tc>
          <w:tcPr>
            <w:tcW w:w="1170" w:type="dxa"/>
          </w:tcPr>
          <w:p w14:paraId="7FF7D7FA" w14:textId="77777777" w:rsidR="00AF5545" w:rsidRPr="002273C9" w:rsidRDefault="00935D68" w:rsidP="00243E14">
            <w:pPr>
              <w:ind w:left="0"/>
              <w:rPr>
                <w:rFonts w:ascii="Arial Narrow" w:hAnsi="Arial Narrow"/>
                <w:sz w:val="20"/>
                <w:szCs w:val="20"/>
              </w:rPr>
            </w:pPr>
            <w:r w:rsidRPr="002273C9">
              <w:rPr>
                <w:rFonts w:ascii="Arial Narrow" w:hAnsi="Arial Narrow"/>
                <w:b/>
                <w:sz w:val="20"/>
                <w:szCs w:val="20"/>
              </w:rPr>
              <w:t>q1h</w:t>
            </w:r>
          </w:p>
        </w:tc>
        <w:tc>
          <w:tcPr>
            <w:tcW w:w="4770" w:type="dxa"/>
          </w:tcPr>
          <w:p w14:paraId="6225910C" w14:textId="77777777" w:rsidR="00AF5545" w:rsidRPr="002273C9" w:rsidRDefault="009514F2" w:rsidP="00243E14">
            <w:pPr>
              <w:ind w:left="0"/>
              <w:rPr>
                <w:rFonts w:ascii="Arial Narrow" w:hAnsi="Arial Narrow"/>
                <w:sz w:val="20"/>
                <w:szCs w:val="20"/>
              </w:rPr>
            </w:pPr>
            <w:proofErr w:type="spellStart"/>
            <w:r>
              <w:rPr>
                <w:rFonts w:ascii="Arial Narrow" w:hAnsi="Arial Narrow" w:cstheme="minorHAnsi"/>
                <w:sz w:val="20"/>
                <w:szCs w:val="20"/>
              </w:rPr>
              <w:t>Nënpunësit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shtetëror</w:t>
            </w:r>
            <w:proofErr w:type="spellEnd"/>
          </w:p>
        </w:tc>
        <w:tc>
          <w:tcPr>
            <w:tcW w:w="4050" w:type="dxa"/>
          </w:tcPr>
          <w:p w14:paraId="563A63AE"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90F00C0"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6F9C86DC"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62EEA034"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7784D583"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787CB052" w14:textId="77777777" w:rsidTr="00243E14">
        <w:tc>
          <w:tcPr>
            <w:tcW w:w="1170" w:type="dxa"/>
          </w:tcPr>
          <w:p w14:paraId="1E72BA5C" w14:textId="77777777" w:rsidR="00AF5545" w:rsidRPr="002273C9" w:rsidRDefault="00935D68" w:rsidP="00243E14">
            <w:pPr>
              <w:ind w:left="0"/>
              <w:rPr>
                <w:rFonts w:ascii="Arial Narrow" w:hAnsi="Arial Narrow"/>
                <w:sz w:val="20"/>
                <w:szCs w:val="20"/>
              </w:rPr>
            </w:pPr>
            <w:r w:rsidRPr="002273C9">
              <w:rPr>
                <w:rFonts w:ascii="Arial Narrow" w:hAnsi="Arial Narrow"/>
                <w:b/>
                <w:sz w:val="20"/>
                <w:szCs w:val="20"/>
              </w:rPr>
              <w:t>q1i</w:t>
            </w:r>
          </w:p>
        </w:tc>
        <w:tc>
          <w:tcPr>
            <w:tcW w:w="4770" w:type="dxa"/>
          </w:tcPr>
          <w:p w14:paraId="3264186A" w14:textId="77777777" w:rsidR="00AF5545" w:rsidRPr="002273C9" w:rsidRDefault="009514F2" w:rsidP="00243E14">
            <w:pPr>
              <w:ind w:left="0"/>
              <w:rPr>
                <w:rFonts w:ascii="Arial Narrow" w:hAnsi="Arial Narrow"/>
                <w:sz w:val="20"/>
                <w:szCs w:val="20"/>
              </w:rPr>
            </w:pPr>
            <w:proofErr w:type="spellStart"/>
            <w:r>
              <w:rPr>
                <w:rFonts w:ascii="Arial Narrow" w:hAnsi="Arial Narrow" w:cstheme="minorHAnsi"/>
                <w:sz w:val="20"/>
                <w:szCs w:val="20"/>
              </w:rPr>
              <w:t>Mediat</w:t>
            </w:r>
            <w:proofErr w:type="spellEnd"/>
          </w:p>
        </w:tc>
        <w:tc>
          <w:tcPr>
            <w:tcW w:w="4050" w:type="dxa"/>
          </w:tcPr>
          <w:p w14:paraId="45096ECD"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5EC9594"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3032FFD8"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F8DDA56"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6FFDD90D"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AF5545" w:rsidRPr="00D4549C" w14:paraId="70D072BF" w14:textId="77777777" w:rsidTr="00243E14">
        <w:tc>
          <w:tcPr>
            <w:tcW w:w="1170" w:type="dxa"/>
          </w:tcPr>
          <w:p w14:paraId="62852981" w14:textId="77777777" w:rsidR="00AF5545" w:rsidRPr="002273C9" w:rsidRDefault="00935D68" w:rsidP="00243E14">
            <w:pPr>
              <w:ind w:left="0"/>
              <w:rPr>
                <w:rFonts w:ascii="Arial Narrow" w:hAnsi="Arial Narrow"/>
                <w:sz w:val="20"/>
                <w:szCs w:val="20"/>
              </w:rPr>
            </w:pPr>
            <w:r w:rsidRPr="002273C9">
              <w:rPr>
                <w:rFonts w:ascii="Arial Narrow" w:hAnsi="Arial Narrow"/>
                <w:b/>
                <w:sz w:val="20"/>
                <w:szCs w:val="20"/>
              </w:rPr>
              <w:lastRenderedPageBreak/>
              <w:t>q1j</w:t>
            </w:r>
          </w:p>
        </w:tc>
        <w:tc>
          <w:tcPr>
            <w:tcW w:w="4770" w:type="dxa"/>
          </w:tcPr>
          <w:p w14:paraId="29963379" w14:textId="77777777" w:rsidR="00AF5545" w:rsidRPr="002273C9" w:rsidRDefault="009514F2" w:rsidP="00243E14">
            <w:pPr>
              <w:ind w:left="0"/>
              <w:rPr>
                <w:rFonts w:ascii="Arial Narrow" w:hAnsi="Arial Narrow"/>
                <w:sz w:val="20"/>
                <w:szCs w:val="20"/>
              </w:rPr>
            </w:pPr>
            <w:proofErr w:type="spellStart"/>
            <w:r>
              <w:rPr>
                <w:rFonts w:ascii="Arial Narrow" w:hAnsi="Arial Narrow" w:cstheme="minorHAnsi"/>
                <w:sz w:val="20"/>
                <w:szCs w:val="20"/>
              </w:rPr>
              <w:t>Partitë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politike</w:t>
            </w:r>
            <w:proofErr w:type="spellEnd"/>
          </w:p>
        </w:tc>
        <w:tc>
          <w:tcPr>
            <w:tcW w:w="4050" w:type="dxa"/>
          </w:tcPr>
          <w:p w14:paraId="02417B3B"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25214AD8"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9411418"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0AC9C1C" w14:textId="77777777" w:rsidR="009514F2" w:rsidRPr="00CE484C" w:rsidRDefault="009514F2" w:rsidP="009514F2">
            <w:pPr>
              <w:ind w:left="0" w:right="0"/>
              <w:rPr>
                <w:rFonts w:ascii="Arial Narrow" w:hAnsi="Arial Narrow"/>
                <w:sz w:val="20"/>
                <w:szCs w:val="20"/>
                <w:lang w:val="de-DE"/>
              </w:rPr>
            </w:pPr>
            <w:r w:rsidRPr="00CE484C">
              <w:rPr>
                <w:rFonts w:ascii="Arial Narrow" w:hAnsi="Arial Narrow"/>
                <w:sz w:val="20"/>
                <w:szCs w:val="20"/>
                <w:lang w:val="de-DE"/>
              </w:rPr>
              <w:t>Nuk kam besim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18EDAB47" w14:textId="77777777" w:rsidR="00AF5545" w:rsidRPr="00CE484C" w:rsidRDefault="009514F2" w:rsidP="009514F2">
            <w:pPr>
              <w:ind w:left="0"/>
              <w:rPr>
                <w:rFonts w:ascii="Arial Narrow" w:hAnsi="Arial Narrow"/>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bl>
    <w:p w14:paraId="588F3BFB" w14:textId="77777777" w:rsidR="00650E0A" w:rsidRPr="00A34FD7" w:rsidRDefault="00650E0A">
      <w:pPr>
        <w:rPr>
          <w:lang w:val="de-DE"/>
        </w:rPr>
      </w:pPr>
    </w:p>
    <w:p w14:paraId="07CEECD2" w14:textId="77777777" w:rsidR="00043CEF" w:rsidRPr="00CE484C" w:rsidRDefault="004146E3" w:rsidP="002273C9">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de-DE" w:eastAsia="es-ES"/>
        </w:rPr>
      </w:pPr>
      <w:r w:rsidRPr="00CE484C">
        <w:rPr>
          <w:rFonts w:ascii="Arial Narrow" w:eastAsia="Times New Roman" w:hAnsi="Arial Narrow" w:cs="Arial"/>
          <w:b/>
          <w:snapToGrid w:val="0"/>
          <w:lang w:val="de-DE" w:eastAsia="es-ES"/>
        </w:rPr>
        <w:t xml:space="preserve">2. </w:t>
      </w:r>
      <w:r w:rsidR="009514F2" w:rsidRPr="00CE484C">
        <w:rPr>
          <w:rFonts w:ascii="Arial Narrow" w:eastAsia="Times New Roman" w:hAnsi="Arial Narrow" w:cs="Arial"/>
          <w:b/>
          <w:snapToGrid w:val="0"/>
          <w:lang w:val="de-DE" w:eastAsia="es-ES"/>
        </w:rPr>
        <w:t>KORRUPSIONI</w:t>
      </w:r>
    </w:p>
    <w:p w14:paraId="285FE944" w14:textId="77777777" w:rsidR="00A714F4" w:rsidRPr="00CE484C" w:rsidRDefault="00A714F4" w:rsidP="00043CEF">
      <w:pPr>
        <w:spacing w:after="0" w:line="240" w:lineRule="auto"/>
        <w:ind w:left="0"/>
        <w:rPr>
          <w:rFonts w:ascii="Arial Narrow" w:hAnsi="Arial Narrow"/>
          <w:b/>
          <w:bCs/>
          <w:sz w:val="20"/>
          <w:szCs w:val="20"/>
          <w:lang w:val="de-DE"/>
        </w:rPr>
      </w:pPr>
    </w:p>
    <w:p w14:paraId="0284994B" w14:textId="77777777" w:rsidR="0016362E" w:rsidRPr="00CE484C" w:rsidRDefault="0016362E" w:rsidP="002273C9">
      <w:pPr>
        <w:spacing w:after="0"/>
        <w:ind w:left="0" w:right="0"/>
        <w:rPr>
          <w:rFonts w:ascii="Arial Narrow" w:hAnsi="Arial Narrow"/>
          <w:bCs/>
          <w:sz w:val="20"/>
          <w:szCs w:val="20"/>
          <w:lang w:val="de-DE"/>
        </w:rPr>
      </w:pPr>
      <w:r w:rsidRPr="00CE484C">
        <w:rPr>
          <w:rFonts w:ascii="Arial Narrow" w:hAnsi="Arial Narrow"/>
          <w:b/>
          <w:bCs/>
          <w:sz w:val="20"/>
          <w:szCs w:val="20"/>
          <w:lang w:val="de-DE"/>
        </w:rPr>
        <w:t xml:space="preserve">LEXO: </w:t>
      </w:r>
      <w:r w:rsidRPr="00CE484C">
        <w:rPr>
          <w:rFonts w:ascii="Arial Narrow" w:hAnsi="Arial Narrow"/>
          <w:bCs/>
          <w:sz w:val="20"/>
          <w:szCs w:val="20"/>
          <w:lang w:val="de-DE"/>
        </w:rPr>
        <w:t>Cili është mendimi juaj për sjelljet e mëposhtme? A është gjithmonë e pranueshme, zakonisht e pranueshme, ndonjëherë e pranueshme, apo e papranueshme?</w:t>
      </w:r>
    </w:p>
    <w:p w14:paraId="33F97F94" w14:textId="77777777" w:rsidR="002273C9" w:rsidRPr="00CE484C" w:rsidRDefault="002273C9" w:rsidP="002273C9">
      <w:pPr>
        <w:spacing w:after="0"/>
        <w:ind w:left="0" w:right="0"/>
        <w:rPr>
          <w:rFonts w:ascii="Arial Narrow" w:hAnsi="Arial Narrow"/>
          <w:sz w:val="20"/>
          <w:szCs w:val="20"/>
          <w:lang w:val="de-DE"/>
        </w:rPr>
      </w:pPr>
    </w:p>
    <w:tbl>
      <w:tblPr>
        <w:tblStyle w:val="TableGrid"/>
        <w:tblW w:w="9990" w:type="dxa"/>
        <w:tblInd w:w="-252" w:type="dxa"/>
        <w:tblLook w:val="04A0" w:firstRow="1" w:lastRow="0" w:firstColumn="1" w:lastColumn="0" w:noHBand="0" w:noVBand="1"/>
      </w:tblPr>
      <w:tblGrid>
        <w:gridCol w:w="1170"/>
        <w:gridCol w:w="4770"/>
        <w:gridCol w:w="4050"/>
      </w:tblGrid>
      <w:tr w:rsidR="002273C9" w:rsidRPr="00D4549C" w14:paraId="40D89B53" w14:textId="77777777" w:rsidTr="009F27F2">
        <w:tc>
          <w:tcPr>
            <w:tcW w:w="1170" w:type="dxa"/>
            <w:shd w:val="clear" w:color="auto" w:fill="auto"/>
          </w:tcPr>
          <w:p w14:paraId="05A0267D"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q2a</w:t>
            </w:r>
          </w:p>
        </w:tc>
        <w:tc>
          <w:tcPr>
            <w:tcW w:w="4770" w:type="dxa"/>
            <w:shd w:val="clear" w:color="auto" w:fill="auto"/>
          </w:tcPr>
          <w:p w14:paraId="6BF14C18" w14:textId="3E99BA36" w:rsidR="00730562" w:rsidRDefault="00730562" w:rsidP="002273C9">
            <w:pPr>
              <w:spacing w:line="276" w:lineRule="auto"/>
              <w:ind w:left="0" w:right="0"/>
              <w:rPr>
                <w:rFonts w:ascii="Arial Narrow" w:hAnsi="Arial Narrow"/>
                <w:sz w:val="20"/>
                <w:szCs w:val="20"/>
              </w:rPr>
            </w:pPr>
            <w:proofErr w:type="spellStart"/>
            <w:r>
              <w:rPr>
                <w:rFonts w:ascii="Arial Narrow" w:hAnsi="Arial Narrow"/>
                <w:sz w:val="20"/>
                <w:szCs w:val="20"/>
              </w:rPr>
              <w:t>Një</w:t>
            </w:r>
            <w:proofErr w:type="spellEnd"/>
            <w:r>
              <w:rPr>
                <w:rFonts w:ascii="Arial Narrow" w:hAnsi="Arial Narrow"/>
                <w:sz w:val="20"/>
                <w:szCs w:val="20"/>
              </w:rPr>
              <w:t xml:space="preserve"> </w:t>
            </w:r>
            <w:proofErr w:type="spellStart"/>
            <w:r>
              <w:rPr>
                <w:rFonts w:ascii="Arial Narrow" w:hAnsi="Arial Narrow"/>
                <w:sz w:val="20"/>
                <w:szCs w:val="20"/>
              </w:rPr>
              <w:t>zyrtar</w:t>
            </w:r>
            <w:proofErr w:type="spellEnd"/>
            <w:r>
              <w:rPr>
                <w:rFonts w:ascii="Arial Narrow" w:hAnsi="Arial Narrow"/>
                <w:sz w:val="20"/>
                <w:szCs w:val="20"/>
              </w:rPr>
              <w:t xml:space="preserve"> </w:t>
            </w:r>
            <w:proofErr w:type="spellStart"/>
            <w:r>
              <w:rPr>
                <w:rFonts w:ascii="Arial Narrow" w:hAnsi="Arial Narrow"/>
                <w:sz w:val="20"/>
                <w:szCs w:val="20"/>
              </w:rPr>
              <w:t>publik</w:t>
            </w:r>
            <w:proofErr w:type="spellEnd"/>
            <w:r>
              <w:rPr>
                <w:rFonts w:ascii="Arial Narrow" w:hAnsi="Arial Narrow"/>
                <w:sz w:val="20"/>
                <w:szCs w:val="20"/>
              </w:rPr>
              <w:t xml:space="preserve"> </w:t>
            </w:r>
            <w:proofErr w:type="spellStart"/>
            <w:r>
              <w:rPr>
                <w:rFonts w:ascii="Arial Narrow" w:hAnsi="Arial Narrow"/>
                <w:sz w:val="20"/>
                <w:szCs w:val="20"/>
              </w:rPr>
              <w:t>që</w:t>
            </w:r>
            <w:proofErr w:type="spellEnd"/>
            <w:r>
              <w:rPr>
                <w:rFonts w:ascii="Arial Narrow" w:hAnsi="Arial Narrow"/>
                <w:sz w:val="20"/>
                <w:szCs w:val="20"/>
              </w:rPr>
              <w:t xml:space="preserve"> </w:t>
            </w:r>
            <w:proofErr w:type="spellStart"/>
            <w:r>
              <w:rPr>
                <w:rFonts w:ascii="Arial Narrow" w:hAnsi="Arial Narrow"/>
                <w:sz w:val="20"/>
                <w:szCs w:val="20"/>
              </w:rPr>
              <w:t>punësohet</w:t>
            </w:r>
            <w:proofErr w:type="spellEnd"/>
            <w:r>
              <w:rPr>
                <w:rFonts w:ascii="Arial Narrow" w:hAnsi="Arial Narrow"/>
                <w:sz w:val="20"/>
                <w:szCs w:val="20"/>
              </w:rPr>
              <w:t xml:space="preserve"> </w:t>
            </w:r>
            <w:proofErr w:type="spellStart"/>
            <w:r w:rsidRPr="00730562">
              <w:rPr>
                <w:rFonts w:ascii="Arial Narrow" w:hAnsi="Arial Narrow"/>
                <w:sz w:val="20"/>
                <w:szCs w:val="20"/>
              </w:rPr>
              <w:t>në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bazë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li</w:t>
            </w:r>
            <w:r>
              <w:rPr>
                <w:rFonts w:ascii="Arial Narrow" w:hAnsi="Arial Narrow"/>
                <w:sz w:val="20"/>
                <w:szCs w:val="20"/>
              </w:rPr>
              <w:t>dhjeve</w:t>
            </w:r>
            <w:proofErr w:type="spellEnd"/>
            <w:r>
              <w:rPr>
                <w:rFonts w:ascii="Arial Narrow" w:hAnsi="Arial Narrow"/>
                <w:sz w:val="20"/>
                <w:szCs w:val="20"/>
              </w:rPr>
              <w:t xml:space="preserve"> </w:t>
            </w:r>
            <w:proofErr w:type="spellStart"/>
            <w:r>
              <w:rPr>
                <w:rFonts w:ascii="Arial Narrow" w:hAnsi="Arial Narrow"/>
                <w:sz w:val="20"/>
                <w:szCs w:val="20"/>
              </w:rPr>
              <w:t>familjare</w:t>
            </w:r>
            <w:proofErr w:type="spellEnd"/>
            <w:r>
              <w:rPr>
                <w:rFonts w:ascii="Arial Narrow" w:hAnsi="Arial Narrow"/>
                <w:sz w:val="20"/>
                <w:szCs w:val="20"/>
              </w:rPr>
              <w:t xml:space="preserve"> </w:t>
            </w:r>
            <w:proofErr w:type="spellStart"/>
            <w:r>
              <w:rPr>
                <w:rFonts w:ascii="Arial Narrow" w:hAnsi="Arial Narrow"/>
                <w:sz w:val="20"/>
                <w:szCs w:val="20"/>
              </w:rPr>
              <w:t>dhe</w:t>
            </w:r>
            <w:proofErr w:type="spellEnd"/>
            <w:r>
              <w:rPr>
                <w:rFonts w:ascii="Arial Narrow" w:hAnsi="Arial Narrow"/>
                <w:sz w:val="20"/>
                <w:szCs w:val="20"/>
              </w:rPr>
              <w:t xml:space="preserve"> </w:t>
            </w:r>
            <w:proofErr w:type="spellStart"/>
            <w:r>
              <w:rPr>
                <w:rFonts w:ascii="Arial Narrow" w:hAnsi="Arial Narrow"/>
                <w:sz w:val="20"/>
                <w:szCs w:val="20"/>
              </w:rPr>
              <w:t>miqësore</w:t>
            </w:r>
            <w:proofErr w:type="spellEnd"/>
          </w:p>
          <w:p w14:paraId="230127E3"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7E63E9FB" w14:textId="77777777" w:rsidR="002273C9" w:rsidRPr="00CE484C" w:rsidRDefault="0016362E" w:rsidP="002273C9">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lang w:val="de-DE"/>
              </w:rPr>
              <w:t>1</w:t>
            </w:r>
          </w:p>
          <w:p w14:paraId="5A143D11" w14:textId="77777777" w:rsidR="002273C9" w:rsidRPr="00CE484C" w:rsidRDefault="0016362E" w:rsidP="002273C9">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lang w:val="de-DE"/>
              </w:rPr>
              <w:t>2</w:t>
            </w:r>
          </w:p>
          <w:p w14:paraId="55778AD1" w14:textId="77777777" w:rsidR="002273C9" w:rsidRPr="00CE484C" w:rsidRDefault="0016362E" w:rsidP="002273C9">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lang w:val="de-DE"/>
              </w:rPr>
              <w:t>3</w:t>
            </w:r>
          </w:p>
          <w:p w14:paraId="6615655D" w14:textId="77777777" w:rsidR="002273C9" w:rsidRPr="00CE484C" w:rsidRDefault="0016362E" w:rsidP="002273C9">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u w:val="dotted"/>
                <w:lang w:val="de-DE"/>
              </w:rPr>
              <w:tab/>
            </w:r>
            <w:r w:rsidR="002273C9" w:rsidRPr="00CE484C">
              <w:rPr>
                <w:rFonts w:ascii="Arial Narrow" w:hAnsi="Arial Narrow"/>
                <w:sz w:val="20"/>
                <w:szCs w:val="20"/>
                <w:lang w:val="de-DE"/>
              </w:rPr>
              <w:t>4</w:t>
            </w:r>
          </w:p>
          <w:p w14:paraId="5DDEA123" w14:textId="77777777" w:rsidR="002273C9" w:rsidRPr="00CE484C" w:rsidRDefault="002273C9" w:rsidP="002273C9">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0016362E" w:rsidRPr="00CE484C">
              <w:rPr>
                <w:rFonts w:ascii="Arial Narrow" w:hAnsi="Arial Narrow"/>
                <w:b/>
                <w:sz w:val="20"/>
                <w:szCs w:val="20"/>
                <w:lang w:val="de-DE"/>
              </w:rPr>
              <w:t xml:space="preserve">MOS LEXO) </w:t>
            </w:r>
            <w:r w:rsidR="0016362E"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60F4E5B6" w14:textId="77777777" w:rsidTr="009F27F2">
        <w:tc>
          <w:tcPr>
            <w:tcW w:w="1170" w:type="dxa"/>
            <w:shd w:val="clear" w:color="auto" w:fill="auto"/>
          </w:tcPr>
          <w:p w14:paraId="50CB904D"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q2b</w:t>
            </w:r>
          </w:p>
        </w:tc>
        <w:tc>
          <w:tcPr>
            <w:tcW w:w="4770" w:type="dxa"/>
            <w:shd w:val="clear" w:color="auto" w:fill="auto"/>
          </w:tcPr>
          <w:p w14:paraId="2C6BA8F3" w14:textId="77777777" w:rsidR="00730562" w:rsidRDefault="00730562" w:rsidP="002273C9">
            <w:pPr>
              <w:spacing w:line="276" w:lineRule="auto"/>
              <w:ind w:left="0" w:right="0"/>
              <w:rPr>
                <w:rFonts w:ascii="Arial Narrow" w:hAnsi="Arial Narrow"/>
                <w:sz w:val="20"/>
                <w:szCs w:val="20"/>
              </w:rPr>
            </w:pP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zyrtar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publik</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që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kërkon</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ryshfet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përshpejtuar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procedurat</w:t>
            </w:r>
            <w:proofErr w:type="spellEnd"/>
            <w:r w:rsidRPr="00730562">
              <w:rPr>
                <w:rFonts w:ascii="Arial Narrow" w:hAnsi="Arial Narrow"/>
                <w:sz w:val="20"/>
                <w:szCs w:val="20"/>
              </w:rPr>
              <w:t xml:space="preserve"> administrative</w:t>
            </w:r>
          </w:p>
          <w:p w14:paraId="393D36FD"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7C735109"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6EF8D142"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A80CF14"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1A952715"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67090AEC"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48CAA85C" w14:textId="77777777" w:rsidTr="009F27F2">
        <w:tc>
          <w:tcPr>
            <w:tcW w:w="1170" w:type="dxa"/>
            <w:shd w:val="clear" w:color="auto" w:fill="auto"/>
          </w:tcPr>
          <w:p w14:paraId="2E1D5920"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q2c</w:t>
            </w:r>
          </w:p>
        </w:tc>
        <w:tc>
          <w:tcPr>
            <w:tcW w:w="4770" w:type="dxa"/>
            <w:shd w:val="clear" w:color="auto" w:fill="auto"/>
          </w:tcPr>
          <w:p w14:paraId="36F0EA95" w14:textId="77777777" w:rsidR="00730562" w:rsidRDefault="00730562" w:rsidP="002273C9">
            <w:pPr>
              <w:spacing w:line="276" w:lineRule="auto"/>
              <w:ind w:left="0" w:right="0"/>
              <w:rPr>
                <w:rFonts w:ascii="Arial Narrow" w:hAnsi="Arial Narrow"/>
                <w:sz w:val="20"/>
                <w:szCs w:val="20"/>
              </w:rPr>
            </w:pP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qytetar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privat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që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ofron</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ryshfet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zyrtari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publik</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përshpejtuar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procedurat</w:t>
            </w:r>
            <w:proofErr w:type="spellEnd"/>
            <w:r w:rsidRPr="00730562">
              <w:rPr>
                <w:rFonts w:ascii="Arial Narrow" w:hAnsi="Arial Narrow"/>
                <w:sz w:val="20"/>
                <w:szCs w:val="20"/>
              </w:rPr>
              <w:t xml:space="preserve"> administrative</w:t>
            </w:r>
          </w:p>
          <w:p w14:paraId="53641452"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416C5E7D"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571ACEF"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250450A0"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195D115"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B82ECFE"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6D739F19" w14:textId="77777777" w:rsidTr="009F27F2">
        <w:tc>
          <w:tcPr>
            <w:tcW w:w="1170" w:type="dxa"/>
            <w:shd w:val="clear" w:color="auto" w:fill="auto"/>
          </w:tcPr>
          <w:p w14:paraId="21A9B454"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q2d</w:t>
            </w:r>
          </w:p>
        </w:tc>
        <w:tc>
          <w:tcPr>
            <w:tcW w:w="4770" w:type="dxa"/>
            <w:shd w:val="clear" w:color="auto" w:fill="auto"/>
          </w:tcPr>
          <w:p w14:paraId="0677CB5E" w14:textId="77777777" w:rsidR="00730562" w:rsidRDefault="00730562" w:rsidP="002273C9">
            <w:pPr>
              <w:spacing w:line="276" w:lineRule="auto"/>
              <w:ind w:left="0" w:right="0"/>
              <w:rPr>
                <w:rFonts w:ascii="Arial Narrow" w:hAnsi="Arial Narrow"/>
                <w:sz w:val="20"/>
                <w:szCs w:val="20"/>
              </w:rPr>
            </w:pP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zyrtar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zgjedhur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që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merr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fonde</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publike</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përdorim</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privat</w:t>
            </w:r>
            <w:proofErr w:type="spellEnd"/>
          </w:p>
          <w:p w14:paraId="3CC18840"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6794D471"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53A6E10B"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441455B6"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5B29047A"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4F9DA299"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35C89A7D" w14:textId="77777777" w:rsidTr="009F27F2">
        <w:tc>
          <w:tcPr>
            <w:tcW w:w="1170" w:type="dxa"/>
            <w:shd w:val="clear" w:color="auto" w:fill="auto"/>
          </w:tcPr>
          <w:p w14:paraId="07AB61EB"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 xml:space="preserve">q2e </w:t>
            </w:r>
          </w:p>
        </w:tc>
        <w:tc>
          <w:tcPr>
            <w:tcW w:w="4770" w:type="dxa"/>
            <w:shd w:val="clear" w:color="auto" w:fill="auto"/>
          </w:tcPr>
          <w:p w14:paraId="54D83422" w14:textId="77777777" w:rsidR="00730562" w:rsidRDefault="00730562" w:rsidP="002273C9">
            <w:pPr>
              <w:spacing w:line="276" w:lineRule="auto"/>
              <w:ind w:left="0" w:right="0"/>
              <w:rPr>
                <w:rFonts w:ascii="Arial Narrow" w:hAnsi="Arial Narrow"/>
                <w:sz w:val="20"/>
                <w:szCs w:val="20"/>
              </w:rPr>
            </w:pP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zyrtar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zgjedhur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që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përdor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fondet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publike</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vjedhura</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për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ndihmuar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komunitetin</w:t>
            </w:r>
            <w:proofErr w:type="spellEnd"/>
            <w:r w:rsidRPr="00730562">
              <w:rPr>
                <w:rFonts w:ascii="Arial Narrow" w:hAnsi="Arial Narrow"/>
                <w:sz w:val="20"/>
                <w:szCs w:val="20"/>
              </w:rPr>
              <w:t xml:space="preserve"> e </w:t>
            </w:r>
            <w:proofErr w:type="spellStart"/>
            <w:r w:rsidRPr="00730562">
              <w:rPr>
                <w:rFonts w:ascii="Arial Narrow" w:hAnsi="Arial Narrow"/>
                <w:sz w:val="20"/>
                <w:szCs w:val="20"/>
              </w:rPr>
              <w:t>tij</w:t>
            </w:r>
            <w:proofErr w:type="spellEnd"/>
            <w:r w:rsidRPr="00730562">
              <w:rPr>
                <w:rFonts w:ascii="Arial Narrow" w:hAnsi="Arial Narrow"/>
                <w:sz w:val="20"/>
                <w:szCs w:val="20"/>
              </w:rPr>
              <w:t>/</w:t>
            </w:r>
            <w:proofErr w:type="spellStart"/>
            <w:r w:rsidRPr="00730562">
              <w:rPr>
                <w:rFonts w:ascii="Arial Narrow" w:hAnsi="Arial Narrow"/>
                <w:sz w:val="20"/>
                <w:szCs w:val="20"/>
              </w:rPr>
              <w:t>saj</w:t>
            </w:r>
            <w:proofErr w:type="spellEnd"/>
          </w:p>
          <w:p w14:paraId="0554EC4C"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25F9E153"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E45EC17"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B7F1E5F"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6BD11A2"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0E5A35A4"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7DF32879" w14:textId="77777777" w:rsidTr="009F27F2">
        <w:tc>
          <w:tcPr>
            <w:tcW w:w="1170" w:type="dxa"/>
            <w:shd w:val="clear" w:color="auto" w:fill="auto"/>
          </w:tcPr>
          <w:p w14:paraId="6BDB72F1"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 xml:space="preserve">q2f </w:t>
            </w:r>
          </w:p>
        </w:tc>
        <w:tc>
          <w:tcPr>
            <w:tcW w:w="4770" w:type="dxa"/>
            <w:shd w:val="clear" w:color="auto" w:fill="auto"/>
          </w:tcPr>
          <w:p w14:paraId="5CD576F8" w14:textId="77777777" w:rsidR="00730562" w:rsidRPr="00730562" w:rsidRDefault="00730562" w:rsidP="00730562">
            <w:pPr>
              <w:ind w:left="0" w:right="0"/>
              <w:rPr>
                <w:rFonts w:ascii="Arial Narrow" w:hAnsi="Arial Narrow"/>
                <w:sz w:val="20"/>
                <w:szCs w:val="20"/>
              </w:rPr>
            </w:pPr>
            <w:proofErr w:type="spellStart"/>
            <w:r w:rsidRPr="00730562">
              <w:rPr>
                <w:rFonts w:ascii="Arial Narrow" w:hAnsi="Arial Narrow"/>
                <w:sz w:val="20"/>
                <w:szCs w:val="20"/>
              </w:rPr>
              <w:t>Një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oficer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zbatimit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të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ligjit</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polici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doganë</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emigracion</w:t>
            </w:r>
            <w:proofErr w:type="spellEnd"/>
            <w:r w:rsidRPr="00730562">
              <w:rPr>
                <w:rFonts w:ascii="Arial Narrow" w:hAnsi="Arial Narrow"/>
                <w:sz w:val="20"/>
                <w:szCs w:val="20"/>
              </w:rPr>
              <w:t>, civil</w:t>
            </w:r>
          </w:p>
          <w:p w14:paraId="0441E5D5" w14:textId="77777777" w:rsidR="00730562" w:rsidRDefault="00730562" w:rsidP="00730562">
            <w:pPr>
              <w:spacing w:line="276" w:lineRule="auto"/>
              <w:ind w:left="0" w:right="0"/>
              <w:rPr>
                <w:rFonts w:ascii="Arial Narrow" w:hAnsi="Arial Narrow"/>
                <w:sz w:val="20"/>
                <w:szCs w:val="20"/>
              </w:rPr>
            </w:pPr>
            <w:proofErr w:type="spellStart"/>
            <w:r w:rsidRPr="00730562">
              <w:rPr>
                <w:rFonts w:ascii="Arial Narrow" w:hAnsi="Arial Narrow"/>
                <w:sz w:val="20"/>
                <w:szCs w:val="20"/>
              </w:rPr>
              <w:t>roje</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polici</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ushtarake</w:t>
            </w:r>
            <w:proofErr w:type="spellEnd"/>
            <w:r w:rsidRPr="00730562">
              <w:rPr>
                <w:rFonts w:ascii="Arial Narrow" w:hAnsi="Arial Narrow"/>
                <w:sz w:val="20"/>
                <w:szCs w:val="20"/>
              </w:rPr>
              <w:t xml:space="preserve">) duke </w:t>
            </w:r>
            <w:proofErr w:type="spellStart"/>
            <w:r w:rsidRPr="00730562">
              <w:rPr>
                <w:rFonts w:ascii="Arial Narrow" w:hAnsi="Arial Narrow"/>
                <w:sz w:val="20"/>
                <w:szCs w:val="20"/>
              </w:rPr>
              <w:t>kërkuar</w:t>
            </w:r>
            <w:proofErr w:type="spellEnd"/>
            <w:r w:rsidRPr="00730562">
              <w:rPr>
                <w:rFonts w:ascii="Arial Narrow" w:hAnsi="Arial Narrow"/>
                <w:sz w:val="20"/>
                <w:szCs w:val="20"/>
              </w:rPr>
              <w:t xml:space="preserve"> </w:t>
            </w:r>
            <w:proofErr w:type="spellStart"/>
            <w:r w:rsidRPr="00730562">
              <w:rPr>
                <w:rFonts w:ascii="Arial Narrow" w:hAnsi="Arial Narrow"/>
                <w:sz w:val="20"/>
                <w:szCs w:val="20"/>
              </w:rPr>
              <w:t>ryshfet</w:t>
            </w:r>
            <w:proofErr w:type="spellEnd"/>
          </w:p>
          <w:p w14:paraId="6F1AD8C5"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73FAE6D6"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B76A7E2"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12138AF5"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12C6843E"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64CBEA94"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2273C9" w:rsidRPr="00D4549C" w14:paraId="63583B3A" w14:textId="77777777" w:rsidTr="009F27F2">
        <w:tc>
          <w:tcPr>
            <w:tcW w:w="1170" w:type="dxa"/>
            <w:shd w:val="clear" w:color="auto" w:fill="auto"/>
          </w:tcPr>
          <w:p w14:paraId="74649BB2" w14:textId="77777777" w:rsidR="002273C9" w:rsidRPr="002273C9" w:rsidRDefault="002273C9" w:rsidP="002273C9">
            <w:pPr>
              <w:spacing w:line="276" w:lineRule="auto"/>
              <w:ind w:left="0" w:right="0"/>
              <w:rPr>
                <w:rFonts w:ascii="Arial Narrow" w:hAnsi="Arial Narrow"/>
                <w:b/>
                <w:bCs/>
                <w:sz w:val="20"/>
                <w:szCs w:val="20"/>
              </w:rPr>
            </w:pPr>
            <w:r w:rsidRPr="002273C9">
              <w:rPr>
                <w:rFonts w:ascii="Arial Narrow" w:hAnsi="Arial Narrow"/>
                <w:b/>
                <w:bCs/>
                <w:sz w:val="20"/>
                <w:szCs w:val="20"/>
              </w:rPr>
              <w:t>q2g</w:t>
            </w:r>
            <w:r w:rsidRPr="002273C9">
              <w:rPr>
                <w:rFonts w:ascii="Arial Narrow" w:hAnsi="Arial Narrow"/>
                <w:b/>
                <w:bCs/>
                <w:sz w:val="20"/>
                <w:szCs w:val="20"/>
              </w:rPr>
              <w:br/>
            </w:r>
          </w:p>
        </w:tc>
        <w:tc>
          <w:tcPr>
            <w:tcW w:w="4770" w:type="dxa"/>
            <w:shd w:val="clear" w:color="auto" w:fill="auto"/>
          </w:tcPr>
          <w:p w14:paraId="52B5F1AD" w14:textId="4072D3A4" w:rsidR="00730562" w:rsidRDefault="00730562" w:rsidP="002273C9">
            <w:pPr>
              <w:spacing w:line="276" w:lineRule="auto"/>
              <w:ind w:left="0" w:right="0"/>
              <w:rPr>
                <w:rFonts w:ascii="Arial Narrow" w:hAnsi="Arial Narrow"/>
                <w:sz w:val="20"/>
                <w:szCs w:val="20"/>
              </w:rPr>
            </w:pPr>
            <w:proofErr w:type="spellStart"/>
            <w:r w:rsidRPr="005713E4">
              <w:rPr>
                <w:rFonts w:ascii="Arial Narrow" w:hAnsi="Arial Narrow"/>
                <w:sz w:val="20"/>
                <w:szCs w:val="20"/>
              </w:rPr>
              <w:t>Një</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zyrtar</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i</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kompanisë</w:t>
            </w:r>
            <w:proofErr w:type="spellEnd"/>
            <w:r w:rsidRPr="005713E4">
              <w:rPr>
                <w:rFonts w:ascii="Arial Narrow" w:hAnsi="Arial Narrow"/>
                <w:sz w:val="20"/>
                <w:szCs w:val="20"/>
              </w:rPr>
              <w:t>/</w:t>
            </w:r>
            <w:proofErr w:type="spellStart"/>
            <w:r w:rsidRPr="005713E4">
              <w:rPr>
                <w:rFonts w:ascii="Arial Narrow" w:hAnsi="Arial Narrow"/>
                <w:sz w:val="20"/>
                <w:szCs w:val="20"/>
              </w:rPr>
              <w:t>ndërmarrjes</w:t>
            </w:r>
            <w:proofErr w:type="spellEnd"/>
            <w:r w:rsidRPr="005713E4">
              <w:rPr>
                <w:rFonts w:ascii="Arial Narrow" w:hAnsi="Arial Narrow"/>
                <w:sz w:val="20"/>
                <w:szCs w:val="20"/>
              </w:rPr>
              <w:t xml:space="preserve"> </w:t>
            </w:r>
            <w:r w:rsidR="00BA1D1F" w:rsidRPr="005713E4">
              <w:rPr>
                <w:rFonts w:ascii="Arial Narrow" w:hAnsi="Arial Narrow"/>
                <w:sz w:val="20"/>
                <w:szCs w:val="20"/>
              </w:rPr>
              <w:t xml:space="preserve">duke </w:t>
            </w:r>
            <w:proofErr w:type="spellStart"/>
            <w:r w:rsidR="00BA1D1F" w:rsidRPr="005713E4">
              <w:rPr>
                <w:rFonts w:ascii="Arial Narrow" w:hAnsi="Arial Narrow"/>
                <w:sz w:val="20"/>
                <w:szCs w:val="20"/>
              </w:rPr>
              <w:t>kërkuar</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ryshfet</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nga</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një</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aplikant</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për</w:t>
            </w:r>
            <w:proofErr w:type="spellEnd"/>
            <w:r w:rsidRPr="005713E4">
              <w:rPr>
                <w:rFonts w:ascii="Arial Narrow" w:hAnsi="Arial Narrow"/>
                <w:sz w:val="20"/>
                <w:szCs w:val="20"/>
              </w:rPr>
              <w:t xml:space="preserve"> </w:t>
            </w:r>
            <w:proofErr w:type="spellStart"/>
            <w:r w:rsidRPr="005713E4">
              <w:rPr>
                <w:rFonts w:ascii="Arial Narrow" w:hAnsi="Arial Narrow"/>
                <w:sz w:val="20"/>
                <w:szCs w:val="20"/>
              </w:rPr>
              <w:t>punë</w:t>
            </w:r>
            <w:proofErr w:type="spellEnd"/>
          </w:p>
          <w:p w14:paraId="290556FC" w14:textId="77777777" w:rsidR="002273C9" w:rsidRPr="002273C9" w:rsidRDefault="002273C9" w:rsidP="002273C9">
            <w:pPr>
              <w:spacing w:line="276" w:lineRule="auto"/>
              <w:ind w:left="0" w:right="0"/>
              <w:rPr>
                <w:rFonts w:ascii="Arial Narrow" w:hAnsi="Arial Narrow"/>
                <w:sz w:val="20"/>
                <w:szCs w:val="20"/>
              </w:rPr>
            </w:pPr>
          </w:p>
        </w:tc>
        <w:tc>
          <w:tcPr>
            <w:tcW w:w="4050" w:type="dxa"/>
            <w:shd w:val="clear" w:color="auto" w:fill="auto"/>
          </w:tcPr>
          <w:p w14:paraId="4CE6D2EB"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Gjithmonë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4E366540"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Zakonishe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17D726F6"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Ndonjëherë e 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3FE759F" w14:textId="77777777" w:rsidR="006B0CCB"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Papranueshme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43F32ED3" w14:textId="77777777" w:rsidR="002273C9" w:rsidRPr="00CE484C" w:rsidRDefault="006B0CCB" w:rsidP="006B0CCB">
            <w:pPr>
              <w:spacing w:line="276" w:lineRule="auto"/>
              <w:ind w:left="0" w:right="0"/>
              <w:rPr>
                <w:rFonts w:ascii="Arial Narrow" w:hAnsi="Arial Narrow"/>
                <w:sz w:val="20"/>
                <w:szCs w:val="20"/>
                <w:lang w:val="de-DE"/>
              </w:rPr>
            </w:pPr>
            <w:r w:rsidRPr="00CE484C">
              <w:rPr>
                <w:rFonts w:ascii="Arial Narrow" w:hAnsi="Arial Narrow"/>
                <w:sz w:val="20"/>
                <w:szCs w:val="20"/>
                <w:lang w:val="de-DE"/>
              </w:rPr>
              <w:t>(</w:t>
            </w: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bl>
    <w:p w14:paraId="4AE51376" w14:textId="77777777" w:rsidR="00505EF2" w:rsidRPr="00CE484C" w:rsidRDefault="00505EF2" w:rsidP="002273C9">
      <w:pPr>
        <w:spacing w:after="0"/>
        <w:ind w:left="0" w:right="0"/>
        <w:rPr>
          <w:rFonts w:ascii="Arial Narrow" w:hAnsi="Arial Narrow"/>
          <w:b/>
          <w:bCs/>
          <w:sz w:val="20"/>
          <w:szCs w:val="20"/>
          <w:lang w:val="de-DE"/>
        </w:rPr>
      </w:pPr>
      <w:r w:rsidRPr="00CE484C">
        <w:rPr>
          <w:rFonts w:ascii="Arial Narrow" w:hAnsi="Arial Narrow"/>
          <w:b/>
          <w:bCs/>
          <w:sz w:val="20"/>
          <w:szCs w:val="20"/>
          <w:lang w:val="de-DE"/>
        </w:rPr>
        <w:br w:type="page"/>
      </w:r>
    </w:p>
    <w:p w14:paraId="51286537" w14:textId="77777777" w:rsidR="00730562" w:rsidRPr="00CE484C" w:rsidRDefault="00730562" w:rsidP="00043CEF">
      <w:pPr>
        <w:spacing w:after="0" w:line="240" w:lineRule="auto"/>
        <w:ind w:left="0"/>
        <w:rPr>
          <w:rFonts w:ascii="Arial Narrow" w:hAnsi="Arial Narrow"/>
          <w:bCs/>
          <w:sz w:val="20"/>
          <w:szCs w:val="20"/>
          <w:lang w:val="de-DE"/>
        </w:rPr>
      </w:pPr>
      <w:r w:rsidRPr="00CE484C">
        <w:rPr>
          <w:rFonts w:ascii="Arial Narrow" w:hAnsi="Arial Narrow"/>
          <w:b/>
          <w:bCs/>
          <w:sz w:val="20"/>
          <w:szCs w:val="20"/>
          <w:lang w:val="de-DE"/>
        </w:rPr>
        <w:lastRenderedPageBreak/>
        <w:t xml:space="preserve">LEXO: </w:t>
      </w:r>
      <w:r w:rsidRPr="00CE484C">
        <w:rPr>
          <w:rFonts w:ascii="Arial Narrow" w:hAnsi="Arial Narrow"/>
          <w:bCs/>
          <w:sz w:val="20"/>
          <w:szCs w:val="20"/>
          <w:lang w:val="de-DE"/>
        </w:rPr>
        <w:t xml:space="preserve">Sipas jush, sa të shpeshta janë këto praktika tek </w:t>
      </w:r>
      <w:r w:rsidRPr="00CE484C">
        <w:rPr>
          <w:rFonts w:ascii="Arial Narrow" w:hAnsi="Arial Narrow"/>
          <w:bCs/>
          <w:i/>
          <w:sz w:val="20"/>
          <w:szCs w:val="20"/>
          <w:u w:val="single"/>
          <w:lang w:val="de-DE"/>
        </w:rPr>
        <w:t>zyrtarët publikë</w:t>
      </w:r>
      <w:r w:rsidRPr="00CE484C">
        <w:rPr>
          <w:rFonts w:ascii="Arial Narrow" w:hAnsi="Arial Narrow"/>
          <w:bCs/>
          <w:sz w:val="20"/>
          <w:szCs w:val="20"/>
          <w:lang w:val="de-DE"/>
        </w:rPr>
        <w:t>? Mendoni se janë shumë të shpeshta, të shpeshta, jo të shpeshta, apo mendoni se nuk ndodhin kurrë?</w:t>
      </w:r>
    </w:p>
    <w:p w14:paraId="15BFD689" w14:textId="77777777" w:rsidR="00043CEF" w:rsidRPr="00CE484C" w:rsidRDefault="00043CEF" w:rsidP="00043CEF">
      <w:pPr>
        <w:spacing w:after="0" w:line="240" w:lineRule="auto"/>
        <w:ind w:left="0"/>
        <w:rPr>
          <w:rFonts w:ascii="Arial Narrow" w:hAnsi="Arial Narrow"/>
          <w:sz w:val="20"/>
          <w:szCs w:val="20"/>
          <w:lang w:val="de-DE"/>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51F18E6B" w14:textId="77777777" w:rsidTr="00B7679B">
        <w:tc>
          <w:tcPr>
            <w:tcW w:w="1170" w:type="dxa"/>
          </w:tcPr>
          <w:p w14:paraId="7B95FA4A"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q3a</w:t>
            </w:r>
          </w:p>
        </w:tc>
        <w:tc>
          <w:tcPr>
            <w:tcW w:w="4770" w:type="dxa"/>
          </w:tcPr>
          <w:p w14:paraId="43AFF5C0" w14:textId="77777777" w:rsidR="009E343C" w:rsidRDefault="009E343C" w:rsidP="00B7679B">
            <w:pPr>
              <w:ind w:left="0"/>
              <w:rPr>
                <w:rFonts w:ascii="Arial Narrow" w:hAnsi="Arial Narrow" w:cstheme="minorHAnsi"/>
                <w:sz w:val="20"/>
                <w:szCs w:val="20"/>
                <w:lang w:val="mk-MK"/>
              </w:rPr>
            </w:pPr>
            <w:r w:rsidRPr="009E343C">
              <w:rPr>
                <w:rFonts w:ascii="Arial Narrow" w:hAnsi="Arial Narrow" w:cstheme="minorHAnsi"/>
                <w:sz w:val="20"/>
                <w:szCs w:val="20"/>
                <w:lang w:val="mk-MK"/>
              </w:rPr>
              <w:t>Ndikimi në punësimin e miqve apo të afërmve në sektorin publik</w:t>
            </w:r>
          </w:p>
          <w:p w14:paraId="50738CCF" w14:textId="77777777" w:rsidR="00043CEF" w:rsidRPr="00CE484C" w:rsidRDefault="00043CEF" w:rsidP="00B7679B">
            <w:pPr>
              <w:ind w:left="0"/>
              <w:rPr>
                <w:rFonts w:ascii="Arial Narrow" w:hAnsi="Arial Narrow"/>
                <w:sz w:val="20"/>
                <w:szCs w:val="20"/>
                <w:lang w:val="de-DE"/>
              </w:rPr>
            </w:pPr>
          </w:p>
        </w:tc>
        <w:tc>
          <w:tcPr>
            <w:tcW w:w="4050" w:type="dxa"/>
          </w:tcPr>
          <w:p w14:paraId="7BEDB4AA" w14:textId="77777777" w:rsidR="00043CEF" w:rsidRPr="002273C9" w:rsidRDefault="00730562" w:rsidP="00B7679B">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1</w:t>
            </w:r>
          </w:p>
          <w:p w14:paraId="6938EB4C" w14:textId="77777777" w:rsidR="00043CEF" w:rsidRPr="002273C9" w:rsidRDefault="00730562" w:rsidP="00B7679B">
            <w:pPr>
              <w:ind w:left="0" w:right="0"/>
              <w:rPr>
                <w:rFonts w:ascii="Arial Narrow" w:hAnsi="Arial Narrow"/>
                <w:sz w:val="20"/>
                <w:szCs w:val="20"/>
              </w:rPr>
            </w:pPr>
            <w:proofErr w:type="spellStart"/>
            <w:r>
              <w:rPr>
                <w:rFonts w:ascii="Arial Narrow" w:hAnsi="Arial Narrow"/>
                <w:sz w:val="20"/>
                <w:szCs w:val="20"/>
              </w:rPr>
              <w:t>Shpesh</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2</w:t>
            </w:r>
          </w:p>
          <w:p w14:paraId="47A7A118" w14:textId="77777777" w:rsidR="00043CEF" w:rsidRPr="002273C9" w:rsidRDefault="00730562" w:rsidP="00B7679B">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3</w:t>
            </w:r>
          </w:p>
          <w:p w14:paraId="04DBF16F" w14:textId="77777777" w:rsidR="00043CEF" w:rsidRPr="002273C9" w:rsidRDefault="00730562" w:rsidP="00B7679B">
            <w:pPr>
              <w:ind w:left="0" w:right="0"/>
              <w:rPr>
                <w:rFonts w:ascii="Arial Narrow" w:hAnsi="Arial Narrow"/>
                <w:sz w:val="20"/>
                <w:szCs w:val="20"/>
              </w:rPr>
            </w:pPr>
            <w:proofErr w:type="spellStart"/>
            <w:r>
              <w:rPr>
                <w:rFonts w:ascii="Arial Narrow" w:hAnsi="Arial Narrow"/>
                <w:sz w:val="20"/>
                <w:szCs w:val="20"/>
              </w:rPr>
              <w:t>Asnjëherë</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4</w:t>
            </w:r>
          </w:p>
          <w:p w14:paraId="04C9EF64"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w:t>
            </w:r>
            <w:r w:rsidR="00730562">
              <w:rPr>
                <w:rFonts w:ascii="Arial Narrow" w:hAnsi="Arial Narrow"/>
                <w:b/>
                <w:sz w:val="20"/>
                <w:szCs w:val="20"/>
              </w:rPr>
              <w:t>MOS LEXO</w:t>
            </w:r>
            <w:r w:rsidR="00730562" w:rsidRPr="00071FB0">
              <w:rPr>
                <w:rFonts w:ascii="Arial Narrow" w:hAnsi="Arial Narrow"/>
                <w:b/>
                <w:sz w:val="20"/>
                <w:szCs w:val="20"/>
              </w:rPr>
              <w:t xml:space="preserve">) </w:t>
            </w:r>
            <w:proofErr w:type="spellStart"/>
            <w:r w:rsidR="00730562" w:rsidRPr="00234991">
              <w:rPr>
                <w:rFonts w:ascii="Arial Narrow" w:hAnsi="Arial Narrow"/>
                <w:sz w:val="20"/>
                <w:szCs w:val="20"/>
              </w:rPr>
              <w:t>Nuk</w:t>
            </w:r>
            <w:proofErr w:type="spellEnd"/>
            <w:r w:rsidR="00730562" w:rsidRPr="00234991">
              <w:rPr>
                <w:rFonts w:ascii="Arial Narrow" w:hAnsi="Arial Narrow"/>
                <w:sz w:val="20"/>
                <w:szCs w:val="20"/>
              </w:rPr>
              <w:t xml:space="preserve"> e di/Pa </w:t>
            </w:r>
            <w:proofErr w:type="spellStart"/>
            <w:r w:rsidR="00730562"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0481F05" w14:textId="77777777" w:rsidTr="00B7679B">
        <w:tc>
          <w:tcPr>
            <w:tcW w:w="1170" w:type="dxa"/>
          </w:tcPr>
          <w:p w14:paraId="3AF17677"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q3b</w:t>
            </w:r>
          </w:p>
        </w:tc>
        <w:tc>
          <w:tcPr>
            <w:tcW w:w="4770" w:type="dxa"/>
          </w:tcPr>
          <w:p w14:paraId="5C5A73AB" w14:textId="77777777" w:rsidR="009E343C" w:rsidRPr="009E343C" w:rsidRDefault="009E343C" w:rsidP="009E343C">
            <w:pPr>
              <w:ind w:left="0"/>
              <w:rPr>
                <w:rFonts w:ascii="Arial Narrow" w:hAnsi="Arial Narrow" w:cstheme="minorHAnsi"/>
                <w:sz w:val="20"/>
                <w:szCs w:val="20"/>
                <w:lang w:val="mk-MK"/>
              </w:rPr>
            </w:pPr>
            <w:r w:rsidRPr="009E343C">
              <w:rPr>
                <w:rFonts w:ascii="Arial Narrow" w:hAnsi="Arial Narrow" w:cstheme="minorHAnsi"/>
                <w:sz w:val="20"/>
                <w:szCs w:val="20"/>
                <w:lang w:val="mk-MK"/>
              </w:rPr>
              <w:t>Ndikimi në dhënien e kontratave qeveritare miqve ose</w:t>
            </w:r>
          </w:p>
          <w:p w14:paraId="1514490E" w14:textId="77777777" w:rsidR="009E343C" w:rsidRDefault="009E343C" w:rsidP="009E343C">
            <w:pPr>
              <w:ind w:left="0"/>
              <w:rPr>
                <w:rFonts w:ascii="Arial Narrow" w:hAnsi="Arial Narrow" w:cstheme="minorHAnsi"/>
                <w:sz w:val="20"/>
                <w:szCs w:val="20"/>
                <w:lang w:val="mk-MK"/>
              </w:rPr>
            </w:pPr>
            <w:r w:rsidRPr="009E343C">
              <w:rPr>
                <w:rFonts w:ascii="Arial Narrow" w:hAnsi="Arial Narrow" w:cstheme="minorHAnsi"/>
                <w:sz w:val="20"/>
                <w:szCs w:val="20"/>
                <w:lang w:val="mk-MK"/>
              </w:rPr>
              <w:t>të afërmit</w:t>
            </w:r>
          </w:p>
          <w:p w14:paraId="46436112" w14:textId="77777777" w:rsidR="00043CEF" w:rsidRPr="002273C9" w:rsidRDefault="00043CEF" w:rsidP="00B7679B">
            <w:pPr>
              <w:ind w:left="0"/>
              <w:rPr>
                <w:rFonts w:ascii="Arial Narrow" w:hAnsi="Arial Narrow" w:cstheme="minorHAnsi"/>
                <w:sz w:val="20"/>
                <w:szCs w:val="20"/>
              </w:rPr>
            </w:pPr>
          </w:p>
        </w:tc>
        <w:tc>
          <w:tcPr>
            <w:tcW w:w="4050" w:type="dxa"/>
          </w:tcPr>
          <w:p w14:paraId="21EFD837"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946864F"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719B2D62" w14:textId="77777777" w:rsidR="00730562" w:rsidRPr="002273C9" w:rsidRDefault="00730562" w:rsidP="00730562">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6928FAA4"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Asnjëherë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4245119" w14:textId="77777777" w:rsidR="00043CEF" w:rsidRPr="002273C9" w:rsidRDefault="00730562" w:rsidP="00730562">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4B932B7D" w14:textId="77777777" w:rsidTr="00B7679B">
        <w:tc>
          <w:tcPr>
            <w:tcW w:w="1170" w:type="dxa"/>
          </w:tcPr>
          <w:p w14:paraId="49DAF515"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q3c</w:t>
            </w:r>
          </w:p>
        </w:tc>
        <w:tc>
          <w:tcPr>
            <w:tcW w:w="4770" w:type="dxa"/>
          </w:tcPr>
          <w:p w14:paraId="6FF9008A" w14:textId="77777777" w:rsidR="00043CEF" w:rsidRPr="002273C9" w:rsidRDefault="009E343C" w:rsidP="009E343C">
            <w:pPr>
              <w:ind w:left="0"/>
              <w:rPr>
                <w:rFonts w:ascii="Arial Narrow" w:hAnsi="Arial Narrow"/>
                <w:sz w:val="20"/>
                <w:szCs w:val="20"/>
              </w:rPr>
            </w:pPr>
            <w:r w:rsidRPr="009E343C">
              <w:rPr>
                <w:rFonts w:ascii="Arial Narrow" w:hAnsi="Arial Narrow" w:cstheme="minorHAnsi"/>
                <w:sz w:val="20"/>
                <w:szCs w:val="20"/>
                <w:lang w:val="mk-MK"/>
              </w:rPr>
              <w:t>Kërkimi i parave ose dhuratave për shë</w:t>
            </w:r>
            <w:r>
              <w:rPr>
                <w:rFonts w:ascii="Arial Narrow" w:hAnsi="Arial Narrow" w:cstheme="minorHAnsi"/>
                <w:sz w:val="20"/>
                <w:szCs w:val="20"/>
                <w:lang w:val="mk-MK"/>
              </w:rPr>
              <w:t>rbimet publike që</w:t>
            </w:r>
            <w:r>
              <w:rPr>
                <w:rFonts w:ascii="Arial Narrow" w:hAnsi="Arial Narrow" w:cstheme="minorHAnsi"/>
                <w:sz w:val="20"/>
                <w:szCs w:val="20"/>
                <w:lang w:val="sq-AL"/>
              </w:rPr>
              <w:t xml:space="preserve"> duhet të jenë ofruar falas</w:t>
            </w:r>
          </w:p>
        </w:tc>
        <w:tc>
          <w:tcPr>
            <w:tcW w:w="4050" w:type="dxa"/>
          </w:tcPr>
          <w:p w14:paraId="3E96AD23"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57CED0F"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49F2E05" w14:textId="77777777" w:rsidR="00730562" w:rsidRPr="002273C9" w:rsidRDefault="00730562" w:rsidP="00730562">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9B539ED"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Asnjëherë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87C1734" w14:textId="77777777" w:rsidR="00043CEF" w:rsidRPr="002273C9" w:rsidRDefault="00730562" w:rsidP="00730562">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67F82F27" w14:textId="77777777" w:rsidR="00043CEF" w:rsidRPr="002273C9" w:rsidRDefault="00043CEF" w:rsidP="00043CEF">
      <w:pPr>
        <w:spacing w:after="0" w:line="240" w:lineRule="auto"/>
        <w:ind w:left="0"/>
        <w:rPr>
          <w:rFonts w:ascii="Arial Narrow" w:hAnsi="Arial Narrow"/>
          <w:sz w:val="20"/>
          <w:szCs w:val="20"/>
        </w:rPr>
      </w:pPr>
    </w:p>
    <w:p w14:paraId="3735D5B8" w14:textId="77777777" w:rsidR="00A714F4" w:rsidRPr="002273C9" w:rsidRDefault="00A714F4" w:rsidP="00043CEF">
      <w:pPr>
        <w:spacing w:after="0" w:line="240" w:lineRule="auto"/>
        <w:ind w:left="0"/>
        <w:rPr>
          <w:rFonts w:ascii="Arial Narrow" w:hAnsi="Arial Narrow"/>
          <w:b/>
          <w:bCs/>
          <w:sz w:val="20"/>
          <w:szCs w:val="20"/>
        </w:rPr>
      </w:pPr>
    </w:p>
    <w:p w14:paraId="2754B290" w14:textId="77777777" w:rsidR="00227AE3" w:rsidRPr="00227AE3" w:rsidRDefault="00227AE3" w:rsidP="00043CEF">
      <w:pPr>
        <w:spacing w:after="0" w:line="240" w:lineRule="auto"/>
        <w:ind w:left="0"/>
        <w:rPr>
          <w:rFonts w:ascii="Arial Narrow" w:hAnsi="Arial Narrow"/>
          <w:bCs/>
          <w:sz w:val="20"/>
          <w:szCs w:val="20"/>
        </w:rPr>
      </w:pPr>
      <w:r w:rsidRPr="00227AE3">
        <w:rPr>
          <w:rFonts w:ascii="Arial Narrow" w:hAnsi="Arial Narrow"/>
          <w:b/>
          <w:bCs/>
          <w:sz w:val="20"/>
          <w:szCs w:val="20"/>
        </w:rPr>
        <w:t xml:space="preserve">LEXO: </w:t>
      </w:r>
      <w:proofErr w:type="spellStart"/>
      <w:r w:rsidRPr="00227AE3">
        <w:rPr>
          <w:rFonts w:ascii="Arial Narrow" w:hAnsi="Arial Narrow"/>
          <w:bCs/>
          <w:sz w:val="20"/>
          <w:szCs w:val="20"/>
        </w:rPr>
        <w:t>Sipas</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jush</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sa</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të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shpeshta</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janë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këto</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praktika</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tek</w:t>
      </w:r>
      <w:proofErr w:type="spellEnd"/>
      <w:r w:rsidRPr="00227AE3">
        <w:rPr>
          <w:rFonts w:ascii="Arial Narrow" w:hAnsi="Arial Narrow"/>
          <w:bCs/>
          <w:sz w:val="20"/>
          <w:szCs w:val="20"/>
        </w:rPr>
        <w:t xml:space="preserve"> </w:t>
      </w:r>
      <w:proofErr w:type="spellStart"/>
      <w:r w:rsidRPr="00227AE3">
        <w:rPr>
          <w:rFonts w:ascii="Arial Narrow" w:hAnsi="Arial Narrow"/>
          <w:bCs/>
          <w:i/>
          <w:sz w:val="20"/>
          <w:szCs w:val="20"/>
          <w:u w:val="single"/>
        </w:rPr>
        <w:t>pu</w:t>
      </w:r>
      <w:r w:rsidR="006C3972">
        <w:rPr>
          <w:rFonts w:ascii="Arial Narrow" w:hAnsi="Arial Narrow"/>
          <w:bCs/>
          <w:i/>
          <w:sz w:val="20"/>
          <w:szCs w:val="20"/>
          <w:u w:val="single"/>
        </w:rPr>
        <w:t>Jo</w:t>
      </w:r>
      <w:r w:rsidRPr="00227AE3">
        <w:rPr>
          <w:rFonts w:ascii="Arial Narrow" w:hAnsi="Arial Narrow"/>
          <w:bCs/>
          <w:i/>
          <w:sz w:val="20"/>
          <w:szCs w:val="20"/>
          <w:u w:val="single"/>
        </w:rPr>
        <w:t>njësit</w:t>
      </w:r>
      <w:proofErr w:type="spellEnd"/>
      <w:r w:rsidRPr="00227AE3">
        <w:rPr>
          <w:rFonts w:ascii="Arial Narrow" w:hAnsi="Arial Narrow"/>
          <w:bCs/>
          <w:i/>
          <w:sz w:val="20"/>
          <w:szCs w:val="20"/>
          <w:u w:val="single"/>
        </w:rPr>
        <w:t xml:space="preserve"> e </w:t>
      </w:r>
      <w:proofErr w:type="spellStart"/>
      <w:r w:rsidRPr="00227AE3">
        <w:rPr>
          <w:rFonts w:ascii="Arial Narrow" w:hAnsi="Arial Narrow"/>
          <w:bCs/>
          <w:i/>
          <w:sz w:val="20"/>
          <w:szCs w:val="20"/>
          <w:u w:val="single"/>
        </w:rPr>
        <w:t>sektorit</w:t>
      </w:r>
      <w:proofErr w:type="spellEnd"/>
      <w:r w:rsidRPr="00227AE3">
        <w:rPr>
          <w:rFonts w:ascii="Arial Narrow" w:hAnsi="Arial Narrow"/>
          <w:bCs/>
          <w:i/>
          <w:sz w:val="20"/>
          <w:szCs w:val="20"/>
          <w:u w:val="single"/>
        </w:rPr>
        <w:t xml:space="preserve"> </w:t>
      </w:r>
      <w:proofErr w:type="spellStart"/>
      <w:r w:rsidRPr="00227AE3">
        <w:rPr>
          <w:rFonts w:ascii="Arial Narrow" w:hAnsi="Arial Narrow"/>
          <w:bCs/>
          <w:i/>
          <w:sz w:val="20"/>
          <w:szCs w:val="20"/>
          <w:u w:val="single"/>
        </w:rPr>
        <w:t>privat</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Mendoni</w:t>
      </w:r>
      <w:proofErr w:type="spellEnd"/>
      <w:r w:rsidRPr="00227AE3">
        <w:rPr>
          <w:rFonts w:ascii="Arial Narrow" w:hAnsi="Arial Narrow"/>
          <w:bCs/>
          <w:sz w:val="20"/>
          <w:szCs w:val="20"/>
        </w:rPr>
        <w:t xml:space="preserve"> se </w:t>
      </w:r>
      <w:proofErr w:type="spellStart"/>
      <w:r w:rsidRPr="00227AE3">
        <w:rPr>
          <w:rFonts w:ascii="Arial Narrow" w:hAnsi="Arial Narrow"/>
          <w:bCs/>
          <w:sz w:val="20"/>
          <w:szCs w:val="20"/>
        </w:rPr>
        <w:t>janë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shumë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të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shpeshta</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të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shpeshta</w:t>
      </w:r>
      <w:proofErr w:type="spellEnd"/>
      <w:r w:rsidRPr="00227AE3">
        <w:rPr>
          <w:rFonts w:ascii="Arial Narrow" w:hAnsi="Arial Narrow"/>
          <w:bCs/>
          <w:sz w:val="20"/>
          <w:szCs w:val="20"/>
        </w:rPr>
        <w:t xml:space="preserve">, jo </w:t>
      </w:r>
      <w:proofErr w:type="spellStart"/>
      <w:r w:rsidRPr="00227AE3">
        <w:rPr>
          <w:rFonts w:ascii="Arial Narrow" w:hAnsi="Arial Narrow"/>
          <w:bCs/>
          <w:sz w:val="20"/>
          <w:szCs w:val="20"/>
        </w:rPr>
        <w:t>të</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shpeshta</w:t>
      </w:r>
      <w:proofErr w:type="spellEnd"/>
      <w:r w:rsidRPr="00227AE3">
        <w:rPr>
          <w:rFonts w:ascii="Arial Narrow" w:hAnsi="Arial Narrow"/>
          <w:bCs/>
          <w:sz w:val="20"/>
          <w:szCs w:val="20"/>
        </w:rPr>
        <w:t xml:space="preserve">, apo </w:t>
      </w:r>
      <w:proofErr w:type="spellStart"/>
      <w:r w:rsidRPr="00227AE3">
        <w:rPr>
          <w:rFonts w:ascii="Arial Narrow" w:hAnsi="Arial Narrow"/>
          <w:bCs/>
          <w:sz w:val="20"/>
          <w:szCs w:val="20"/>
        </w:rPr>
        <w:t>mendoni</w:t>
      </w:r>
      <w:proofErr w:type="spellEnd"/>
      <w:r w:rsidRPr="00227AE3">
        <w:rPr>
          <w:rFonts w:ascii="Arial Narrow" w:hAnsi="Arial Narrow"/>
          <w:bCs/>
          <w:sz w:val="20"/>
          <w:szCs w:val="20"/>
        </w:rPr>
        <w:t xml:space="preserve"> se </w:t>
      </w:r>
      <w:proofErr w:type="spellStart"/>
      <w:r w:rsidRPr="00227AE3">
        <w:rPr>
          <w:rFonts w:ascii="Arial Narrow" w:hAnsi="Arial Narrow"/>
          <w:bCs/>
          <w:sz w:val="20"/>
          <w:szCs w:val="20"/>
        </w:rPr>
        <w:t>nuk</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ndodhin</w:t>
      </w:r>
      <w:proofErr w:type="spellEnd"/>
      <w:r w:rsidRPr="00227AE3">
        <w:rPr>
          <w:rFonts w:ascii="Arial Narrow" w:hAnsi="Arial Narrow"/>
          <w:bCs/>
          <w:sz w:val="20"/>
          <w:szCs w:val="20"/>
        </w:rPr>
        <w:t xml:space="preserve"> </w:t>
      </w:r>
      <w:proofErr w:type="spellStart"/>
      <w:r w:rsidRPr="00227AE3">
        <w:rPr>
          <w:rFonts w:ascii="Arial Narrow" w:hAnsi="Arial Narrow"/>
          <w:bCs/>
          <w:sz w:val="20"/>
          <w:szCs w:val="20"/>
        </w:rPr>
        <w:t>kurrë</w:t>
      </w:r>
      <w:proofErr w:type="spellEnd"/>
      <w:r w:rsidRPr="00227AE3">
        <w:rPr>
          <w:rFonts w:ascii="Arial Narrow" w:hAnsi="Arial Narrow"/>
          <w:bCs/>
          <w:sz w:val="20"/>
          <w:szCs w:val="20"/>
        </w:rPr>
        <w:t>?</w:t>
      </w:r>
    </w:p>
    <w:p w14:paraId="7752F30F" w14:textId="77777777" w:rsidR="00043CEF" w:rsidRPr="002273C9" w:rsidRDefault="00043CEF" w:rsidP="00043CEF">
      <w:pPr>
        <w:spacing w:after="0" w:line="240" w:lineRule="auto"/>
        <w:ind w:lef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2A71F27F" w14:textId="77777777" w:rsidTr="00B7679B">
        <w:tc>
          <w:tcPr>
            <w:tcW w:w="1170" w:type="dxa"/>
          </w:tcPr>
          <w:p w14:paraId="444381DB"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q4a</w:t>
            </w:r>
          </w:p>
        </w:tc>
        <w:tc>
          <w:tcPr>
            <w:tcW w:w="4770" w:type="dxa"/>
          </w:tcPr>
          <w:p w14:paraId="6CD98EB0" w14:textId="77777777" w:rsidR="00227AE3" w:rsidRDefault="00227AE3" w:rsidP="00B7679B">
            <w:pPr>
              <w:ind w:left="0"/>
              <w:rPr>
                <w:rFonts w:ascii="Arial Narrow" w:hAnsi="Arial Narrow" w:cstheme="minorHAnsi"/>
                <w:sz w:val="20"/>
                <w:szCs w:val="20"/>
              </w:rPr>
            </w:pPr>
            <w:proofErr w:type="spellStart"/>
            <w:r w:rsidRPr="00227AE3">
              <w:rPr>
                <w:rFonts w:ascii="Arial Narrow" w:hAnsi="Arial Narrow" w:cstheme="minorHAnsi"/>
                <w:sz w:val="20"/>
                <w:szCs w:val="20"/>
              </w:rPr>
              <w:t>Ndikimi</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në</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punësimin</w:t>
            </w:r>
            <w:proofErr w:type="spellEnd"/>
            <w:r w:rsidRPr="00227AE3">
              <w:rPr>
                <w:rFonts w:ascii="Arial Narrow" w:hAnsi="Arial Narrow" w:cstheme="minorHAnsi"/>
                <w:sz w:val="20"/>
                <w:szCs w:val="20"/>
              </w:rPr>
              <w:t xml:space="preserve"> e </w:t>
            </w:r>
            <w:proofErr w:type="spellStart"/>
            <w:r w:rsidRPr="00227AE3">
              <w:rPr>
                <w:rFonts w:ascii="Arial Narrow" w:hAnsi="Arial Narrow" w:cstheme="minorHAnsi"/>
                <w:sz w:val="20"/>
                <w:szCs w:val="20"/>
              </w:rPr>
              <w:t>miqve</w:t>
            </w:r>
            <w:proofErr w:type="spellEnd"/>
            <w:r w:rsidRPr="00227AE3">
              <w:rPr>
                <w:rFonts w:ascii="Arial Narrow" w:hAnsi="Arial Narrow" w:cstheme="minorHAnsi"/>
                <w:sz w:val="20"/>
                <w:szCs w:val="20"/>
              </w:rPr>
              <w:t xml:space="preserve"> apo </w:t>
            </w:r>
            <w:proofErr w:type="spellStart"/>
            <w:r w:rsidRPr="00227AE3">
              <w:rPr>
                <w:rFonts w:ascii="Arial Narrow" w:hAnsi="Arial Narrow" w:cstheme="minorHAnsi"/>
                <w:sz w:val="20"/>
                <w:szCs w:val="20"/>
              </w:rPr>
              <w:t>të</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afërmve</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në</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sektorin</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privat</w:t>
            </w:r>
            <w:proofErr w:type="spellEnd"/>
          </w:p>
          <w:p w14:paraId="7143F7DC" w14:textId="77777777" w:rsidR="00043CEF" w:rsidRPr="002273C9" w:rsidRDefault="00043CEF" w:rsidP="00B7679B">
            <w:pPr>
              <w:ind w:left="0"/>
              <w:rPr>
                <w:rFonts w:ascii="Arial Narrow" w:hAnsi="Arial Narrow"/>
                <w:sz w:val="20"/>
                <w:szCs w:val="20"/>
              </w:rPr>
            </w:pPr>
          </w:p>
        </w:tc>
        <w:tc>
          <w:tcPr>
            <w:tcW w:w="4050" w:type="dxa"/>
          </w:tcPr>
          <w:p w14:paraId="5788B1ED"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21EA671"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5CE4129E" w14:textId="77777777" w:rsidR="00730562" w:rsidRPr="002273C9" w:rsidRDefault="00730562" w:rsidP="00730562">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4AB21DF"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Asnjëherë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243F4620" w14:textId="77777777" w:rsidR="00043CEF" w:rsidRPr="002273C9" w:rsidRDefault="00730562" w:rsidP="00730562">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B0ACCC1" w14:textId="77777777" w:rsidTr="00B7679B">
        <w:tc>
          <w:tcPr>
            <w:tcW w:w="1170" w:type="dxa"/>
          </w:tcPr>
          <w:p w14:paraId="7070C6CE"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q4b</w:t>
            </w:r>
          </w:p>
        </w:tc>
        <w:tc>
          <w:tcPr>
            <w:tcW w:w="4770" w:type="dxa"/>
          </w:tcPr>
          <w:p w14:paraId="3187B06B" w14:textId="77777777" w:rsidR="00227AE3" w:rsidRPr="00CE484C" w:rsidRDefault="00227AE3" w:rsidP="00B7679B">
            <w:pPr>
              <w:ind w:left="0"/>
              <w:rPr>
                <w:rFonts w:ascii="Arial Narrow" w:hAnsi="Arial Narrow" w:cstheme="minorHAnsi"/>
                <w:sz w:val="20"/>
                <w:szCs w:val="20"/>
                <w:lang w:val="de-DE"/>
              </w:rPr>
            </w:pPr>
            <w:r w:rsidRPr="00CE484C">
              <w:rPr>
                <w:rFonts w:ascii="Arial Narrow" w:hAnsi="Arial Narrow" w:cstheme="minorHAnsi"/>
                <w:sz w:val="20"/>
                <w:szCs w:val="20"/>
                <w:lang w:val="de-DE"/>
              </w:rPr>
              <w:t>Ndikimi në dhënien e kontratave miqve apo të afërmve në sektorin privat</w:t>
            </w:r>
          </w:p>
          <w:p w14:paraId="3D87BBC8" w14:textId="77777777" w:rsidR="00043CEF" w:rsidRPr="00CE484C" w:rsidRDefault="00043CEF" w:rsidP="00B7679B">
            <w:pPr>
              <w:ind w:left="0"/>
              <w:rPr>
                <w:rFonts w:ascii="Arial Narrow" w:hAnsi="Arial Narrow" w:cstheme="minorHAnsi"/>
                <w:sz w:val="20"/>
                <w:szCs w:val="20"/>
                <w:lang w:val="de-DE"/>
              </w:rPr>
            </w:pPr>
          </w:p>
        </w:tc>
        <w:tc>
          <w:tcPr>
            <w:tcW w:w="4050" w:type="dxa"/>
          </w:tcPr>
          <w:p w14:paraId="1B3BC95E"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FA8C93A"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93CAB1B" w14:textId="77777777" w:rsidR="00730562" w:rsidRPr="002273C9" w:rsidRDefault="00730562" w:rsidP="00730562">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77D205F"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Asnjëherë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64FB61F" w14:textId="77777777" w:rsidR="00043CEF" w:rsidRPr="002273C9" w:rsidRDefault="00730562" w:rsidP="00730562">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6AF0B75" w14:textId="77777777" w:rsidTr="00B7679B">
        <w:tc>
          <w:tcPr>
            <w:tcW w:w="1170" w:type="dxa"/>
          </w:tcPr>
          <w:p w14:paraId="185DEDF2"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q4c</w:t>
            </w:r>
          </w:p>
        </w:tc>
        <w:tc>
          <w:tcPr>
            <w:tcW w:w="4770" w:type="dxa"/>
          </w:tcPr>
          <w:p w14:paraId="667E0AB1" w14:textId="77777777" w:rsidR="00227AE3" w:rsidRPr="00227AE3" w:rsidRDefault="00227AE3" w:rsidP="00227AE3">
            <w:pPr>
              <w:ind w:left="0"/>
              <w:rPr>
                <w:rFonts w:ascii="Arial Narrow" w:hAnsi="Arial Narrow" w:cstheme="minorHAnsi"/>
                <w:sz w:val="20"/>
                <w:szCs w:val="20"/>
              </w:rPr>
            </w:pPr>
            <w:proofErr w:type="spellStart"/>
            <w:r w:rsidRPr="00227AE3">
              <w:rPr>
                <w:rFonts w:ascii="Arial Narrow" w:hAnsi="Arial Narrow" w:cstheme="minorHAnsi"/>
                <w:sz w:val="20"/>
                <w:szCs w:val="20"/>
              </w:rPr>
              <w:t>Kërkimi</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i</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parave</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ose</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dhuratave</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për</w:t>
            </w:r>
            <w:proofErr w:type="spellEnd"/>
            <w:r w:rsidRPr="00227AE3">
              <w:rPr>
                <w:rFonts w:ascii="Arial Narrow" w:hAnsi="Arial Narrow" w:cstheme="minorHAnsi"/>
                <w:sz w:val="20"/>
                <w:szCs w:val="20"/>
              </w:rPr>
              <w:t xml:space="preserve"> </w:t>
            </w:r>
            <w:proofErr w:type="spellStart"/>
            <w:r w:rsidRPr="00227AE3">
              <w:rPr>
                <w:rFonts w:ascii="Arial Narrow" w:hAnsi="Arial Narrow" w:cstheme="minorHAnsi"/>
                <w:sz w:val="20"/>
                <w:szCs w:val="20"/>
              </w:rPr>
              <w:t>përfitime</w:t>
            </w:r>
            <w:proofErr w:type="spellEnd"/>
            <w:r w:rsidRPr="00227AE3">
              <w:rPr>
                <w:rFonts w:ascii="Arial Narrow" w:hAnsi="Arial Narrow" w:cstheme="minorHAnsi"/>
                <w:sz w:val="20"/>
                <w:szCs w:val="20"/>
              </w:rPr>
              <w:t xml:space="preserve"> private </w:t>
            </w:r>
            <w:proofErr w:type="spellStart"/>
            <w:r w:rsidRPr="00227AE3">
              <w:rPr>
                <w:rFonts w:ascii="Arial Narrow" w:hAnsi="Arial Narrow" w:cstheme="minorHAnsi"/>
                <w:sz w:val="20"/>
                <w:szCs w:val="20"/>
              </w:rPr>
              <w:t>në</w:t>
            </w:r>
            <w:proofErr w:type="spellEnd"/>
            <w:r w:rsidRPr="00227AE3">
              <w:rPr>
                <w:rFonts w:ascii="Arial Narrow" w:hAnsi="Arial Narrow" w:cstheme="minorHAnsi"/>
                <w:sz w:val="20"/>
                <w:szCs w:val="20"/>
              </w:rPr>
              <w:t xml:space="preserve"> vend </w:t>
            </w:r>
            <w:proofErr w:type="spellStart"/>
            <w:proofErr w:type="gramStart"/>
            <w:r w:rsidRPr="00227AE3">
              <w:rPr>
                <w:rFonts w:ascii="Arial Narrow" w:hAnsi="Arial Narrow" w:cstheme="minorHAnsi"/>
                <w:sz w:val="20"/>
                <w:szCs w:val="20"/>
              </w:rPr>
              <w:t>të</w:t>
            </w:r>
            <w:proofErr w:type="spellEnd"/>
            <w:proofErr w:type="gramEnd"/>
          </w:p>
          <w:p w14:paraId="0C6D27D5" w14:textId="77777777" w:rsidR="00043CEF" w:rsidRPr="002273C9" w:rsidRDefault="00227AE3" w:rsidP="00227AE3">
            <w:pPr>
              <w:ind w:left="0"/>
              <w:rPr>
                <w:rFonts w:ascii="Arial Narrow" w:hAnsi="Arial Narrow" w:cstheme="minorHAnsi"/>
                <w:sz w:val="20"/>
                <w:szCs w:val="20"/>
              </w:rPr>
            </w:pPr>
            <w:proofErr w:type="spellStart"/>
            <w:r>
              <w:rPr>
                <w:rFonts w:ascii="Arial Narrow" w:hAnsi="Arial Narrow" w:cstheme="minorHAnsi"/>
                <w:sz w:val="20"/>
                <w:szCs w:val="20"/>
              </w:rPr>
              <w:t>përfitimit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kompaninë</w:t>
            </w:r>
            <w:proofErr w:type="spellEnd"/>
          </w:p>
        </w:tc>
        <w:tc>
          <w:tcPr>
            <w:tcW w:w="4050" w:type="dxa"/>
          </w:tcPr>
          <w:p w14:paraId="529DCFB3"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B35DE26"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C97FC4C" w14:textId="77777777" w:rsidR="00730562" w:rsidRPr="002273C9" w:rsidRDefault="00730562" w:rsidP="00730562">
            <w:pPr>
              <w:ind w:left="0" w:right="0"/>
              <w:rPr>
                <w:rFonts w:ascii="Arial Narrow" w:hAnsi="Arial Narrow"/>
                <w:sz w:val="20"/>
                <w:szCs w:val="20"/>
              </w:rPr>
            </w:pPr>
            <w:r>
              <w:rPr>
                <w:rFonts w:ascii="Arial Narrow" w:hAnsi="Arial Narrow"/>
                <w:sz w:val="20"/>
                <w:szCs w:val="20"/>
              </w:rPr>
              <w:t xml:space="preserve">Jo </w:t>
            </w:r>
            <w:proofErr w:type="spellStart"/>
            <w:r>
              <w:rPr>
                <w:rFonts w:ascii="Arial Narrow" w:hAnsi="Arial Narrow"/>
                <w:sz w:val="20"/>
                <w:szCs w:val="20"/>
              </w:rPr>
              <w:t>shpesh</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DB6B4B1" w14:textId="77777777" w:rsidR="00730562" w:rsidRPr="002273C9" w:rsidRDefault="00730562" w:rsidP="00730562">
            <w:pPr>
              <w:ind w:left="0" w:right="0"/>
              <w:rPr>
                <w:rFonts w:ascii="Arial Narrow" w:hAnsi="Arial Narrow"/>
                <w:sz w:val="20"/>
                <w:szCs w:val="20"/>
              </w:rPr>
            </w:pPr>
            <w:proofErr w:type="spellStart"/>
            <w:r>
              <w:rPr>
                <w:rFonts w:ascii="Arial Narrow" w:hAnsi="Arial Narrow"/>
                <w:sz w:val="20"/>
                <w:szCs w:val="20"/>
              </w:rPr>
              <w:t>Asnjëherë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53ED646" w14:textId="77777777" w:rsidR="00043CEF" w:rsidRPr="002273C9" w:rsidRDefault="00730562" w:rsidP="00730562">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54573AAE" w14:textId="77777777" w:rsidR="00043CEF" w:rsidRPr="002273C9" w:rsidRDefault="00043CEF" w:rsidP="00043CEF">
      <w:pPr>
        <w:spacing w:after="0" w:line="240" w:lineRule="auto"/>
        <w:ind w:left="0"/>
        <w:rPr>
          <w:rFonts w:ascii="Arial Narrow" w:hAnsi="Arial Narrow"/>
          <w:sz w:val="20"/>
          <w:szCs w:val="20"/>
        </w:rPr>
      </w:pPr>
    </w:p>
    <w:p w14:paraId="31730160" w14:textId="77777777" w:rsidR="00A714F4" w:rsidRPr="002273C9" w:rsidRDefault="00A714F4" w:rsidP="00043CEF">
      <w:pPr>
        <w:spacing w:after="0" w:line="240" w:lineRule="auto"/>
        <w:ind w:left="0" w:right="-180"/>
        <w:rPr>
          <w:rFonts w:ascii="Arial Narrow" w:hAnsi="Arial Narrow" w:cstheme="minorHAnsi"/>
          <w:b/>
          <w:sz w:val="20"/>
          <w:szCs w:val="20"/>
        </w:rPr>
      </w:pPr>
    </w:p>
    <w:p w14:paraId="24088363" w14:textId="77777777" w:rsidR="00505EF2" w:rsidRPr="002273C9" w:rsidRDefault="00505EF2">
      <w:pPr>
        <w:ind w:left="0" w:right="0"/>
        <w:rPr>
          <w:rFonts w:ascii="Arial Narrow" w:hAnsi="Arial Narrow" w:cstheme="minorHAnsi"/>
          <w:b/>
          <w:sz w:val="20"/>
          <w:szCs w:val="20"/>
        </w:rPr>
      </w:pPr>
      <w:r w:rsidRPr="002273C9">
        <w:rPr>
          <w:rFonts w:ascii="Arial Narrow" w:hAnsi="Arial Narrow" w:cstheme="minorHAnsi"/>
          <w:b/>
          <w:sz w:val="20"/>
          <w:szCs w:val="20"/>
        </w:rPr>
        <w:br w:type="page"/>
      </w:r>
    </w:p>
    <w:p w14:paraId="75A539B0" w14:textId="7A38BA96" w:rsidR="004F16C6" w:rsidRPr="004F16C6" w:rsidRDefault="004F16C6" w:rsidP="00731C85">
      <w:pPr>
        <w:ind w:left="0" w:right="0"/>
        <w:rPr>
          <w:rFonts w:ascii="Arial Narrow" w:hAnsi="Arial Narrow" w:cstheme="minorHAnsi"/>
          <w:sz w:val="20"/>
          <w:szCs w:val="20"/>
        </w:rPr>
      </w:pPr>
      <w:r w:rsidRPr="004F16C6">
        <w:rPr>
          <w:rFonts w:ascii="Arial Narrow" w:hAnsi="Arial Narrow" w:cstheme="minorHAnsi"/>
          <w:b/>
          <w:sz w:val="20"/>
          <w:szCs w:val="20"/>
        </w:rPr>
        <w:lastRenderedPageBreak/>
        <w:t xml:space="preserve">LEXO: </w:t>
      </w:r>
      <w:proofErr w:type="spellStart"/>
      <w:r w:rsidRPr="004F16C6">
        <w:rPr>
          <w:rFonts w:ascii="Arial Narrow" w:hAnsi="Arial Narrow" w:cstheme="minorHAnsi"/>
          <w:sz w:val="20"/>
          <w:szCs w:val="20"/>
        </w:rPr>
        <w:t>Korrupsioni</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ekziston</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të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gjitha</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vendet</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dhe</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shoqëritë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një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formë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ose</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një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tjetër</w:t>
      </w:r>
      <w:proofErr w:type="spellEnd"/>
      <w:r w:rsidRPr="004F16C6">
        <w:rPr>
          <w:rFonts w:ascii="Arial Narrow" w:hAnsi="Arial Narrow" w:cstheme="minorHAnsi"/>
          <w:sz w:val="20"/>
          <w:szCs w:val="20"/>
        </w:rPr>
        <w:t xml:space="preserve">. Sa </w:t>
      </w:r>
      <w:proofErr w:type="spellStart"/>
      <w:r w:rsidRPr="004F16C6">
        <w:rPr>
          <w:rFonts w:ascii="Arial Narrow" w:hAnsi="Arial Narrow" w:cstheme="minorHAnsi"/>
          <w:sz w:val="20"/>
          <w:szCs w:val="20"/>
        </w:rPr>
        <w:t>nga</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njerëzit</w:t>
      </w:r>
      <w:proofErr w:type="spellEnd"/>
      <w:r w:rsidRPr="004F16C6">
        <w:rPr>
          <w:rFonts w:ascii="Arial Narrow" w:hAnsi="Arial Narrow" w:cstheme="minorHAnsi"/>
          <w:sz w:val="20"/>
          <w:szCs w:val="20"/>
        </w:rPr>
        <w:t xml:space="preserve"> e </w:t>
      </w:r>
      <w:proofErr w:type="spellStart"/>
      <w:r w:rsidRPr="004F16C6">
        <w:rPr>
          <w:rFonts w:ascii="Arial Narrow" w:hAnsi="Arial Narrow" w:cstheme="minorHAnsi"/>
          <w:sz w:val="20"/>
          <w:szCs w:val="20"/>
        </w:rPr>
        <w:t>mëposhtëm</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në</w:t>
      </w:r>
      <w:proofErr w:type="spellEnd"/>
      <w:r w:rsidRPr="004F16C6">
        <w:rPr>
          <w:rFonts w:ascii="Arial Narrow" w:hAnsi="Arial Narrow" w:cstheme="minorHAnsi"/>
          <w:sz w:val="20"/>
          <w:szCs w:val="20"/>
        </w:rPr>
        <w:t xml:space="preserve"> </w:t>
      </w:r>
      <w:proofErr w:type="spellStart"/>
      <w:r w:rsidR="00A35196">
        <w:rPr>
          <w:rFonts w:ascii="Arial Narrow" w:hAnsi="Arial Narrow" w:cstheme="minorHAnsi"/>
          <w:sz w:val="20"/>
          <w:szCs w:val="20"/>
        </w:rPr>
        <w:t>Maqedonin</w:t>
      </w:r>
      <w:proofErr w:type="spellEnd"/>
      <w:r w:rsidR="00A35196">
        <w:rPr>
          <w:rFonts w:ascii="Arial Narrow" w:hAnsi="Arial Narrow" w:cstheme="minorHAnsi"/>
          <w:sz w:val="20"/>
          <w:szCs w:val="20"/>
        </w:rPr>
        <w:t xml:space="preserve"> e </w:t>
      </w:r>
      <w:proofErr w:type="spellStart"/>
      <w:r w:rsidR="00A35196">
        <w:rPr>
          <w:rFonts w:ascii="Arial Narrow" w:hAnsi="Arial Narrow" w:cstheme="minorHAnsi"/>
          <w:sz w:val="20"/>
          <w:szCs w:val="20"/>
        </w:rPr>
        <w:t>Veriut</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mendoni</w:t>
      </w:r>
      <w:proofErr w:type="spellEnd"/>
      <w:r w:rsidRPr="004F16C6">
        <w:rPr>
          <w:rFonts w:ascii="Arial Narrow" w:hAnsi="Arial Narrow" w:cstheme="minorHAnsi"/>
          <w:sz w:val="20"/>
          <w:szCs w:val="20"/>
        </w:rPr>
        <w:t xml:space="preserve"> se </w:t>
      </w:r>
      <w:proofErr w:type="spellStart"/>
      <w:r w:rsidRPr="004F16C6">
        <w:rPr>
          <w:rFonts w:ascii="Arial Narrow" w:hAnsi="Arial Narrow" w:cstheme="minorHAnsi"/>
          <w:sz w:val="20"/>
          <w:szCs w:val="20"/>
        </w:rPr>
        <w:t>janë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të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përfshirë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në</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praktika</w:t>
      </w:r>
      <w:proofErr w:type="spellEnd"/>
      <w:r w:rsidRPr="004F16C6">
        <w:rPr>
          <w:rFonts w:ascii="Arial Narrow" w:hAnsi="Arial Narrow" w:cstheme="minorHAnsi"/>
          <w:sz w:val="20"/>
          <w:szCs w:val="20"/>
        </w:rPr>
        <w:t xml:space="preserve"> </w:t>
      </w:r>
      <w:proofErr w:type="spellStart"/>
      <w:r w:rsidRPr="004F16C6">
        <w:rPr>
          <w:rFonts w:ascii="Arial Narrow" w:hAnsi="Arial Narrow" w:cstheme="minorHAnsi"/>
          <w:sz w:val="20"/>
          <w:szCs w:val="20"/>
        </w:rPr>
        <w:t>korruptive</w:t>
      </w:r>
      <w:proofErr w:type="spellEnd"/>
      <w:r w:rsidRPr="004F16C6">
        <w:rPr>
          <w:rFonts w:ascii="Arial Narrow" w:hAnsi="Arial Narrow" w:cstheme="minorHAnsi"/>
          <w:sz w:val="20"/>
          <w:szCs w:val="20"/>
        </w:rPr>
        <w:t>?</w:t>
      </w:r>
    </w:p>
    <w:tbl>
      <w:tblPr>
        <w:tblStyle w:val="TableGrid"/>
        <w:tblW w:w="9990" w:type="dxa"/>
        <w:tblInd w:w="-252" w:type="dxa"/>
        <w:tblLook w:val="04A0" w:firstRow="1" w:lastRow="0" w:firstColumn="1" w:lastColumn="0" w:noHBand="0" w:noVBand="1"/>
      </w:tblPr>
      <w:tblGrid>
        <w:gridCol w:w="1170"/>
        <w:gridCol w:w="4770"/>
        <w:gridCol w:w="4050"/>
      </w:tblGrid>
      <w:tr w:rsidR="00043CEF" w:rsidRPr="002273C9" w14:paraId="1835ED0E" w14:textId="77777777" w:rsidTr="00B7679B">
        <w:tc>
          <w:tcPr>
            <w:tcW w:w="1170" w:type="dxa"/>
          </w:tcPr>
          <w:p w14:paraId="316ED7D3" w14:textId="777777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a</w:t>
            </w:r>
          </w:p>
        </w:tc>
        <w:tc>
          <w:tcPr>
            <w:tcW w:w="4770" w:type="dxa"/>
          </w:tcPr>
          <w:p w14:paraId="045A9A04" w14:textId="77777777" w:rsidR="00043CEF" w:rsidRPr="002273C9" w:rsidRDefault="006A2576" w:rsidP="00B7679B">
            <w:pPr>
              <w:ind w:left="0" w:right="0"/>
              <w:rPr>
                <w:rFonts w:ascii="Arial Narrow" w:hAnsi="Arial Narrow" w:cstheme="minorHAnsi"/>
                <w:sz w:val="20"/>
                <w:szCs w:val="20"/>
              </w:rPr>
            </w:pPr>
            <w:proofErr w:type="spellStart"/>
            <w:r>
              <w:rPr>
                <w:rFonts w:ascii="Arial Narrow" w:hAnsi="Arial Narrow" w:cstheme="minorHAnsi"/>
                <w:sz w:val="20"/>
                <w:szCs w:val="20"/>
              </w:rPr>
              <w:t>Deputetët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Kuvendit</w:t>
            </w:r>
            <w:proofErr w:type="spellEnd"/>
          </w:p>
          <w:p w14:paraId="22D32F32" w14:textId="77777777" w:rsidR="00043CEF" w:rsidRPr="002273C9" w:rsidRDefault="00043CEF" w:rsidP="00B7679B">
            <w:pPr>
              <w:ind w:left="0"/>
              <w:rPr>
                <w:rFonts w:ascii="Arial Narrow" w:hAnsi="Arial Narrow"/>
                <w:sz w:val="20"/>
                <w:szCs w:val="20"/>
              </w:rPr>
            </w:pPr>
          </w:p>
        </w:tc>
        <w:tc>
          <w:tcPr>
            <w:tcW w:w="4050" w:type="dxa"/>
          </w:tcPr>
          <w:p w14:paraId="1AC65D4B" w14:textId="77777777" w:rsidR="00043CEF" w:rsidRPr="002273C9" w:rsidRDefault="006A2576" w:rsidP="00B7679B">
            <w:pPr>
              <w:ind w:left="0"/>
              <w:rPr>
                <w:rFonts w:ascii="Arial Narrow" w:hAnsi="Arial Narrow"/>
                <w:sz w:val="20"/>
                <w:szCs w:val="20"/>
              </w:rPr>
            </w:pPr>
            <w:proofErr w:type="spellStart"/>
            <w:r>
              <w:rPr>
                <w:rFonts w:ascii="Arial Narrow" w:hAnsi="Arial Narrow"/>
                <w:sz w:val="20"/>
                <w:szCs w:val="20"/>
              </w:rPr>
              <w:t>Asnjë</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1</w:t>
            </w:r>
          </w:p>
          <w:p w14:paraId="46F5CEB4" w14:textId="77777777" w:rsidR="00043CEF" w:rsidRPr="002273C9" w:rsidRDefault="006A2576" w:rsidP="00B7679B">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2</w:t>
            </w:r>
          </w:p>
          <w:p w14:paraId="5F079BAB" w14:textId="77777777" w:rsidR="00043CEF" w:rsidRPr="002273C9" w:rsidRDefault="006A2576" w:rsidP="00B7679B">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3</w:t>
            </w:r>
          </w:p>
          <w:p w14:paraId="41EBC583" w14:textId="77777777" w:rsidR="00043CEF" w:rsidRPr="002273C9" w:rsidRDefault="006A2576" w:rsidP="00B7679B">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u w:val="dotted"/>
              </w:rPr>
              <w:tab/>
            </w:r>
            <w:r w:rsidR="00043CEF" w:rsidRPr="002273C9">
              <w:rPr>
                <w:rFonts w:ascii="Arial Narrow" w:hAnsi="Arial Narrow"/>
                <w:sz w:val="20"/>
                <w:szCs w:val="20"/>
              </w:rPr>
              <w:t>4</w:t>
            </w:r>
          </w:p>
          <w:p w14:paraId="0D051CFE" w14:textId="77777777" w:rsidR="00043CEF" w:rsidRPr="002273C9" w:rsidRDefault="00043CEF" w:rsidP="00B7679B">
            <w:pPr>
              <w:ind w:left="0"/>
              <w:rPr>
                <w:rFonts w:ascii="Arial Narrow" w:hAnsi="Arial Narrow"/>
                <w:sz w:val="20"/>
                <w:szCs w:val="20"/>
              </w:rPr>
            </w:pPr>
            <w:r w:rsidRPr="002273C9">
              <w:rPr>
                <w:rFonts w:ascii="Arial Narrow" w:hAnsi="Arial Narrow"/>
                <w:b/>
                <w:sz w:val="20"/>
                <w:szCs w:val="20"/>
              </w:rPr>
              <w:t>(</w:t>
            </w:r>
            <w:r w:rsidR="006A2576">
              <w:rPr>
                <w:rFonts w:ascii="Arial Narrow" w:hAnsi="Arial Narrow"/>
                <w:b/>
                <w:sz w:val="20"/>
                <w:szCs w:val="20"/>
              </w:rPr>
              <w:t>MOS LEXO</w:t>
            </w:r>
            <w:r w:rsidR="006A2576" w:rsidRPr="00071FB0">
              <w:rPr>
                <w:rFonts w:ascii="Arial Narrow" w:hAnsi="Arial Narrow"/>
                <w:b/>
                <w:sz w:val="20"/>
                <w:szCs w:val="20"/>
              </w:rPr>
              <w:t xml:space="preserve">) </w:t>
            </w:r>
            <w:proofErr w:type="spellStart"/>
            <w:r w:rsidR="006A2576" w:rsidRPr="00234991">
              <w:rPr>
                <w:rFonts w:ascii="Arial Narrow" w:hAnsi="Arial Narrow"/>
                <w:sz w:val="20"/>
                <w:szCs w:val="20"/>
              </w:rPr>
              <w:t>Nuk</w:t>
            </w:r>
            <w:proofErr w:type="spellEnd"/>
            <w:r w:rsidR="006A2576" w:rsidRPr="00234991">
              <w:rPr>
                <w:rFonts w:ascii="Arial Narrow" w:hAnsi="Arial Narrow"/>
                <w:sz w:val="20"/>
                <w:szCs w:val="20"/>
              </w:rPr>
              <w:t xml:space="preserve"> e di/Pa </w:t>
            </w:r>
            <w:proofErr w:type="spellStart"/>
            <w:r w:rsidR="006A2576"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413AED95" w14:textId="77777777" w:rsidTr="00B7679B">
        <w:tc>
          <w:tcPr>
            <w:tcW w:w="1170" w:type="dxa"/>
          </w:tcPr>
          <w:p w14:paraId="67D3EF13" w14:textId="777777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b</w:t>
            </w:r>
          </w:p>
        </w:tc>
        <w:tc>
          <w:tcPr>
            <w:tcW w:w="4770" w:type="dxa"/>
          </w:tcPr>
          <w:p w14:paraId="4887A68F" w14:textId="77777777" w:rsidR="00043CEF" w:rsidRPr="002273C9" w:rsidRDefault="006A2576" w:rsidP="00B7679B">
            <w:pPr>
              <w:ind w:left="0" w:right="0"/>
              <w:rPr>
                <w:rFonts w:ascii="Arial Narrow" w:hAnsi="Arial Narrow" w:cstheme="minorHAnsi"/>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pushtetit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qendror</w:t>
            </w:r>
            <w:proofErr w:type="spellEnd"/>
          </w:p>
          <w:p w14:paraId="170DA30E" w14:textId="77777777" w:rsidR="00043CEF" w:rsidRPr="002273C9" w:rsidRDefault="00043CEF" w:rsidP="00B7679B">
            <w:pPr>
              <w:ind w:left="0" w:right="0"/>
              <w:rPr>
                <w:rFonts w:ascii="Arial Narrow" w:hAnsi="Arial Narrow"/>
                <w:sz w:val="20"/>
                <w:szCs w:val="20"/>
              </w:rPr>
            </w:pPr>
          </w:p>
        </w:tc>
        <w:tc>
          <w:tcPr>
            <w:tcW w:w="4050" w:type="dxa"/>
          </w:tcPr>
          <w:p w14:paraId="0135012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97A811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BB86C7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D24D264"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8A807AA"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2A66237" w14:textId="77777777" w:rsidTr="00B7679B">
        <w:tc>
          <w:tcPr>
            <w:tcW w:w="1170" w:type="dxa"/>
          </w:tcPr>
          <w:p w14:paraId="0CB94B64" w14:textId="777777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c</w:t>
            </w:r>
          </w:p>
        </w:tc>
        <w:tc>
          <w:tcPr>
            <w:tcW w:w="4770" w:type="dxa"/>
          </w:tcPr>
          <w:p w14:paraId="3B8E0223" w14:textId="77777777" w:rsidR="00043CEF" w:rsidRPr="002273C9" w:rsidRDefault="006A2576" w:rsidP="006A2576">
            <w:pPr>
              <w:ind w:left="0" w:right="0"/>
              <w:rPr>
                <w:rFonts w:ascii="Arial Narrow" w:hAnsi="Arial Narrow"/>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pushtetit</w:t>
            </w:r>
            <w:proofErr w:type="spellEnd"/>
            <w:r>
              <w:rPr>
                <w:rFonts w:ascii="Arial Narrow" w:hAnsi="Arial Narrow" w:cstheme="minorHAnsi"/>
                <w:sz w:val="20"/>
                <w:szCs w:val="20"/>
              </w:rPr>
              <w:t xml:space="preserve"> vendor</w:t>
            </w:r>
          </w:p>
        </w:tc>
        <w:tc>
          <w:tcPr>
            <w:tcW w:w="4050" w:type="dxa"/>
          </w:tcPr>
          <w:p w14:paraId="51F4C524"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63BDA6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136A9F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9223415"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034BF94"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2B25F01" w14:textId="77777777" w:rsidTr="00B7679B">
        <w:tc>
          <w:tcPr>
            <w:tcW w:w="1170" w:type="dxa"/>
          </w:tcPr>
          <w:p w14:paraId="14129C78" w14:textId="777777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d</w:t>
            </w:r>
          </w:p>
        </w:tc>
        <w:tc>
          <w:tcPr>
            <w:tcW w:w="4770" w:type="dxa"/>
          </w:tcPr>
          <w:p w14:paraId="29095BD2" w14:textId="77777777" w:rsidR="00043CEF" w:rsidRPr="002273C9" w:rsidRDefault="006A2576" w:rsidP="00B7679B">
            <w:pPr>
              <w:ind w:left="0"/>
              <w:rPr>
                <w:rFonts w:ascii="Arial Narrow" w:hAnsi="Arial Narrow" w:cstheme="minorHAnsi"/>
                <w:sz w:val="20"/>
                <w:szCs w:val="20"/>
              </w:rPr>
            </w:pPr>
            <w:proofErr w:type="spellStart"/>
            <w:r>
              <w:rPr>
                <w:rFonts w:ascii="Arial Narrow" w:hAnsi="Arial Narrow" w:cstheme="minorHAnsi"/>
                <w:sz w:val="20"/>
                <w:szCs w:val="20"/>
              </w:rPr>
              <w:t>Gjyqtarët</w:t>
            </w:r>
            <w:proofErr w:type="spellEnd"/>
            <w:r w:rsidR="00043CEF" w:rsidRPr="002273C9">
              <w:rPr>
                <w:rFonts w:ascii="Arial Narrow" w:hAnsi="Arial Narrow" w:cstheme="minorHAnsi"/>
                <w:sz w:val="20"/>
                <w:szCs w:val="20"/>
              </w:rPr>
              <w:t xml:space="preserve"> </w:t>
            </w:r>
          </w:p>
          <w:p w14:paraId="671451EA" w14:textId="77777777" w:rsidR="00043CEF" w:rsidRPr="002273C9" w:rsidRDefault="00043CEF" w:rsidP="00B7679B">
            <w:pPr>
              <w:ind w:left="0"/>
              <w:rPr>
                <w:rFonts w:ascii="Arial Narrow" w:hAnsi="Arial Narrow"/>
                <w:sz w:val="20"/>
                <w:szCs w:val="20"/>
              </w:rPr>
            </w:pPr>
          </w:p>
        </w:tc>
        <w:tc>
          <w:tcPr>
            <w:tcW w:w="4050" w:type="dxa"/>
          </w:tcPr>
          <w:p w14:paraId="11977AE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B5334F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42245015"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62119D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EE7EE6B"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29CBD08A" w14:textId="77777777" w:rsidTr="00B7679B">
        <w:tc>
          <w:tcPr>
            <w:tcW w:w="1170" w:type="dxa"/>
          </w:tcPr>
          <w:p w14:paraId="6FF384EC"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e</w:t>
            </w:r>
          </w:p>
          <w:p w14:paraId="6C3F5096" w14:textId="77777777" w:rsidR="00043CEF" w:rsidRPr="002273C9" w:rsidRDefault="00043CEF" w:rsidP="00B7679B">
            <w:pPr>
              <w:ind w:left="0"/>
              <w:rPr>
                <w:rFonts w:ascii="Arial Narrow" w:hAnsi="Arial Narrow"/>
                <w:b/>
                <w:sz w:val="20"/>
                <w:szCs w:val="20"/>
              </w:rPr>
            </w:pPr>
          </w:p>
        </w:tc>
        <w:tc>
          <w:tcPr>
            <w:tcW w:w="4770" w:type="dxa"/>
          </w:tcPr>
          <w:p w14:paraId="54037843" w14:textId="77777777" w:rsidR="00043CEF" w:rsidRPr="002273C9" w:rsidRDefault="006A2576" w:rsidP="006A2576">
            <w:pPr>
              <w:ind w:left="0"/>
              <w:rPr>
                <w:rFonts w:ascii="Arial Narrow" w:hAnsi="Arial Narrow" w:cstheme="minorHAnsi"/>
                <w:sz w:val="20"/>
                <w:szCs w:val="20"/>
              </w:rPr>
            </w:pPr>
            <w:proofErr w:type="spellStart"/>
            <w:r>
              <w:rPr>
                <w:rFonts w:ascii="Arial Narrow" w:hAnsi="Arial Narrow" w:cstheme="minorHAnsi"/>
                <w:sz w:val="20"/>
                <w:szCs w:val="20"/>
              </w:rPr>
              <w:t>Prokurorët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përgjegjës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hetime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penale</w:t>
            </w:r>
            <w:proofErr w:type="spellEnd"/>
          </w:p>
        </w:tc>
        <w:tc>
          <w:tcPr>
            <w:tcW w:w="4050" w:type="dxa"/>
          </w:tcPr>
          <w:p w14:paraId="2429803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6728FB66"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A415917"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8038373"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29D6A02E"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13796B8" w14:textId="77777777" w:rsidTr="00B7679B">
        <w:tc>
          <w:tcPr>
            <w:tcW w:w="1170" w:type="dxa"/>
          </w:tcPr>
          <w:p w14:paraId="0B0C1115"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f</w:t>
            </w:r>
          </w:p>
        </w:tc>
        <w:tc>
          <w:tcPr>
            <w:tcW w:w="4770" w:type="dxa"/>
          </w:tcPr>
          <w:p w14:paraId="68F80906" w14:textId="77777777" w:rsidR="00043CEF" w:rsidRPr="002273C9" w:rsidRDefault="006A2576" w:rsidP="00B7679B">
            <w:pPr>
              <w:ind w:left="0"/>
              <w:rPr>
                <w:rFonts w:ascii="Arial Narrow" w:hAnsi="Arial Narrow" w:cstheme="minorHAnsi"/>
                <w:sz w:val="20"/>
                <w:szCs w:val="20"/>
              </w:rPr>
            </w:pPr>
            <w:proofErr w:type="spellStart"/>
            <w:r>
              <w:rPr>
                <w:rFonts w:ascii="Arial Narrow" w:hAnsi="Arial Narrow" w:cstheme="minorHAnsi"/>
                <w:sz w:val="20"/>
                <w:szCs w:val="20"/>
              </w:rPr>
              <w:t>Avokatët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mbrojtjes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publike</w:t>
            </w:r>
            <w:proofErr w:type="spellEnd"/>
          </w:p>
        </w:tc>
        <w:tc>
          <w:tcPr>
            <w:tcW w:w="4050" w:type="dxa"/>
          </w:tcPr>
          <w:p w14:paraId="0E7F2671"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EF268C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74ABAA0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8A6F721"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863A181"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25DDB037" w14:textId="77777777" w:rsidTr="00B7679B">
        <w:tc>
          <w:tcPr>
            <w:tcW w:w="1170" w:type="dxa"/>
          </w:tcPr>
          <w:p w14:paraId="2C9E0E46"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g</w:t>
            </w:r>
          </w:p>
          <w:p w14:paraId="46966FD1" w14:textId="77777777" w:rsidR="00043CEF" w:rsidRPr="002273C9" w:rsidRDefault="00043CEF" w:rsidP="00B7679B">
            <w:pPr>
              <w:ind w:left="0"/>
              <w:rPr>
                <w:rFonts w:ascii="Arial Narrow" w:hAnsi="Arial Narrow"/>
                <w:sz w:val="20"/>
                <w:szCs w:val="20"/>
              </w:rPr>
            </w:pPr>
          </w:p>
        </w:tc>
        <w:tc>
          <w:tcPr>
            <w:tcW w:w="4770" w:type="dxa"/>
          </w:tcPr>
          <w:p w14:paraId="144C7D58" w14:textId="77777777" w:rsidR="00043CEF" w:rsidRPr="002273C9" w:rsidRDefault="007A3A4D" w:rsidP="00B7679B">
            <w:pPr>
              <w:ind w:left="0"/>
              <w:rPr>
                <w:rFonts w:ascii="Arial Narrow" w:hAnsi="Arial Narrow"/>
                <w:sz w:val="20"/>
                <w:szCs w:val="20"/>
              </w:rPr>
            </w:pPr>
            <w:proofErr w:type="spellStart"/>
            <w:r>
              <w:rPr>
                <w:rFonts w:ascii="Arial Narrow" w:hAnsi="Arial Narrow" w:cstheme="minorHAnsi"/>
                <w:sz w:val="20"/>
                <w:szCs w:val="20"/>
              </w:rPr>
              <w:t>Zyrtar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policie</w:t>
            </w:r>
            <w:proofErr w:type="spellEnd"/>
          </w:p>
        </w:tc>
        <w:tc>
          <w:tcPr>
            <w:tcW w:w="4050" w:type="dxa"/>
          </w:tcPr>
          <w:p w14:paraId="55715955"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87CECD7"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B96E193"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1658ACC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62E9292E"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62E8B8A6" w14:textId="77777777" w:rsidTr="00B7679B">
        <w:tc>
          <w:tcPr>
            <w:tcW w:w="1170" w:type="dxa"/>
          </w:tcPr>
          <w:p w14:paraId="44BDF40A"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h</w:t>
            </w:r>
          </w:p>
          <w:p w14:paraId="4647F71A" w14:textId="77777777" w:rsidR="00043CEF" w:rsidRPr="002273C9" w:rsidRDefault="00043CEF" w:rsidP="00B7679B">
            <w:pPr>
              <w:ind w:left="0"/>
              <w:rPr>
                <w:rFonts w:ascii="Arial Narrow" w:hAnsi="Arial Narrow"/>
                <w:sz w:val="20"/>
                <w:szCs w:val="20"/>
              </w:rPr>
            </w:pPr>
          </w:p>
        </w:tc>
        <w:tc>
          <w:tcPr>
            <w:tcW w:w="4770" w:type="dxa"/>
          </w:tcPr>
          <w:p w14:paraId="51DF879F" w14:textId="77777777" w:rsidR="00043CEF" w:rsidRPr="002273C9" w:rsidRDefault="006A2576" w:rsidP="006A2576">
            <w:pPr>
              <w:ind w:left="0"/>
              <w:rPr>
                <w:rFonts w:ascii="Arial Narrow" w:hAnsi="Arial Narrow"/>
                <w:sz w:val="20"/>
                <w:szCs w:val="20"/>
              </w:rPr>
            </w:pPr>
            <w:proofErr w:type="spellStart"/>
            <w:r>
              <w:rPr>
                <w:rFonts w:ascii="Arial Narrow" w:hAnsi="Arial Narrow" w:cstheme="minorHAnsi"/>
                <w:sz w:val="20"/>
                <w:szCs w:val="20"/>
              </w:rPr>
              <w:t>Anëtarët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Forcave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Armatosura</w:t>
            </w:r>
            <w:proofErr w:type="spellEnd"/>
          </w:p>
        </w:tc>
        <w:tc>
          <w:tcPr>
            <w:tcW w:w="4050" w:type="dxa"/>
          </w:tcPr>
          <w:p w14:paraId="0762BD2D"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20015B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84E6B1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370432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4CC0BAD"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0447674B" w14:textId="77777777" w:rsidTr="00B7679B">
        <w:tc>
          <w:tcPr>
            <w:tcW w:w="1170" w:type="dxa"/>
          </w:tcPr>
          <w:p w14:paraId="1500991D" w14:textId="77777777" w:rsidR="00043CEF" w:rsidRPr="002273C9" w:rsidRDefault="00BA44E0" w:rsidP="00B7679B">
            <w:pPr>
              <w:ind w:left="0"/>
              <w:rPr>
                <w:rFonts w:ascii="Arial Narrow" w:hAnsi="Arial Narrow"/>
                <w:sz w:val="20"/>
                <w:szCs w:val="20"/>
              </w:rPr>
            </w:pPr>
            <w:r w:rsidRPr="002273C9">
              <w:rPr>
                <w:rFonts w:ascii="Arial Narrow" w:hAnsi="Arial Narrow"/>
                <w:b/>
                <w:sz w:val="20"/>
                <w:szCs w:val="20"/>
              </w:rPr>
              <w:t>q5</w:t>
            </w:r>
            <w:r w:rsidR="00043CEF" w:rsidRPr="002273C9">
              <w:rPr>
                <w:rFonts w:ascii="Arial Narrow" w:hAnsi="Arial Narrow"/>
                <w:b/>
                <w:sz w:val="20"/>
                <w:szCs w:val="20"/>
              </w:rPr>
              <w:t>i</w:t>
            </w:r>
          </w:p>
        </w:tc>
        <w:tc>
          <w:tcPr>
            <w:tcW w:w="4770" w:type="dxa"/>
          </w:tcPr>
          <w:p w14:paraId="52FEBB16" w14:textId="77777777" w:rsidR="00043CEF" w:rsidRPr="002273C9" w:rsidRDefault="006A2576" w:rsidP="00B7679B">
            <w:pPr>
              <w:ind w:left="0"/>
              <w:rPr>
                <w:rFonts w:ascii="Arial Narrow" w:hAnsi="Arial Narrow"/>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tatimeve</w:t>
            </w:r>
            <w:proofErr w:type="spellEnd"/>
            <w:r>
              <w:rPr>
                <w:rFonts w:ascii="Arial Narrow" w:hAnsi="Arial Narrow" w:cstheme="minorHAnsi"/>
                <w:sz w:val="20"/>
                <w:szCs w:val="20"/>
              </w:rPr>
              <w:t>/</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ardhurave</w:t>
            </w:r>
            <w:proofErr w:type="spellEnd"/>
            <w:r w:rsidR="00043CEF" w:rsidRPr="002273C9">
              <w:rPr>
                <w:rFonts w:ascii="Arial Narrow" w:hAnsi="Arial Narrow" w:cstheme="minorHAnsi"/>
                <w:sz w:val="20"/>
                <w:szCs w:val="20"/>
              </w:rPr>
              <w:t xml:space="preserve"> </w:t>
            </w:r>
          </w:p>
        </w:tc>
        <w:tc>
          <w:tcPr>
            <w:tcW w:w="4050" w:type="dxa"/>
          </w:tcPr>
          <w:p w14:paraId="115C14C2"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1495212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3826BF39"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182BB8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F622C39"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405B8E1" w14:textId="77777777" w:rsidTr="00B7679B">
        <w:tc>
          <w:tcPr>
            <w:tcW w:w="1170" w:type="dxa"/>
          </w:tcPr>
          <w:p w14:paraId="425260E4"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j</w:t>
            </w:r>
          </w:p>
        </w:tc>
        <w:tc>
          <w:tcPr>
            <w:tcW w:w="4770" w:type="dxa"/>
          </w:tcPr>
          <w:p w14:paraId="6D5BF0F4" w14:textId="77777777" w:rsidR="00043CEF" w:rsidRPr="002273C9" w:rsidRDefault="006A2576" w:rsidP="00B7679B">
            <w:pPr>
              <w:ind w:left="0"/>
              <w:rPr>
                <w:rFonts w:ascii="Arial Narrow" w:hAnsi="Arial Narrow" w:cstheme="minorHAnsi"/>
                <w:sz w:val="20"/>
                <w:szCs w:val="20"/>
              </w:rPr>
            </w:pPr>
            <w:proofErr w:type="spellStart"/>
            <w:r>
              <w:rPr>
                <w:rFonts w:ascii="Arial Narrow" w:hAnsi="Arial Narrow" w:cstheme="minorHAnsi"/>
                <w:sz w:val="20"/>
                <w:szCs w:val="20"/>
              </w:rPr>
              <w:t>Doganierët</w:t>
            </w:r>
            <w:proofErr w:type="spellEnd"/>
          </w:p>
          <w:p w14:paraId="7B37B095" w14:textId="77777777" w:rsidR="00043CEF" w:rsidRPr="002273C9" w:rsidRDefault="00043CEF" w:rsidP="00B7679B">
            <w:pPr>
              <w:ind w:left="0"/>
              <w:rPr>
                <w:rFonts w:ascii="Arial Narrow" w:hAnsi="Arial Narrow" w:cstheme="minorHAnsi"/>
                <w:sz w:val="20"/>
                <w:szCs w:val="20"/>
              </w:rPr>
            </w:pPr>
          </w:p>
        </w:tc>
        <w:tc>
          <w:tcPr>
            <w:tcW w:w="4050" w:type="dxa"/>
          </w:tcPr>
          <w:p w14:paraId="227E2C5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D786C02"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FD4777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44F82244"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E47654A" w14:textId="77777777" w:rsidR="00F06209"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4E7BF14D" w14:textId="77777777" w:rsidTr="00B7679B">
        <w:tc>
          <w:tcPr>
            <w:tcW w:w="1170" w:type="dxa"/>
          </w:tcPr>
          <w:p w14:paraId="3A923FEB"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k</w:t>
            </w:r>
          </w:p>
        </w:tc>
        <w:tc>
          <w:tcPr>
            <w:tcW w:w="4770" w:type="dxa"/>
          </w:tcPr>
          <w:p w14:paraId="17AAEC58" w14:textId="2E9A001C" w:rsidR="00043CEF" w:rsidRPr="002273C9" w:rsidRDefault="006A2576" w:rsidP="006A2576">
            <w:pPr>
              <w:ind w:left="0"/>
              <w:rPr>
                <w:rFonts w:ascii="Arial Narrow" w:hAnsi="Arial Narrow" w:cstheme="minorHAnsi"/>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w:t>
            </w:r>
            <w:proofErr w:type="spellStart"/>
            <w:r w:rsidRPr="006A2576">
              <w:rPr>
                <w:rFonts w:ascii="Arial Narrow" w:hAnsi="Arial Narrow" w:cstheme="minorHAnsi"/>
                <w:sz w:val="20"/>
                <w:szCs w:val="20"/>
              </w:rPr>
              <w:t>dhe</w:t>
            </w:r>
            <w:proofErr w:type="spellEnd"/>
            <w:r w:rsidRPr="006A2576">
              <w:rPr>
                <w:rFonts w:ascii="Arial Narrow" w:hAnsi="Arial Narrow" w:cstheme="minorHAnsi"/>
                <w:sz w:val="20"/>
                <w:szCs w:val="20"/>
              </w:rPr>
              <w:t xml:space="preserve"> </w:t>
            </w:r>
            <w:proofErr w:type="spellStart"/>
            <w:ins w:id="6" w:author="Bojana Sokolovska Ivkovic" w:date="2023-05-09T16:34:00Z">
              <w:r w:rsidR="00D4549C" w:rsidRPr="00D4549C">
                <w:rPr>
                  <w:rFonts w:ascii="Arial Narrow" w:hAnsi="Arial Narrow" w:cstheme="minorHAnsi"/>
                  <w:sz w:val="20"/>
                  <w:szCs w:val="20"/>
                  <w:highlight w:val="yellow"/>
                </w:rPr>
                <w:t>punonjësit</w:t>
              </w:r>
              <w:proofErr w:type="spellEnd"/>
              <w:r w:rsidR="00D4549C" w:rsidRPr="00D4549C" w:rsidDel="00D4549C">
                <w:rPr>
                  <w:rFonts w:ascii="Arial Narrow" w:hAnsi="Arial Narrow" w:cstheme="minorHAnsi"/>
                  <w:sz w:val="20"/>
                  <w:szCs w:val="20"/>
                  <w:highlight w:val="yellow"/>
                </w:rPr>
                <w:t xml:space="preserve"> </w:t>
              </w:r>
            </w:ins>
            <w:del w:id="7" w:author="Bojana Sokolovska Ivkovic" w:date="2023-05-09T16:34:00Z">
              <w:r w:rsidRPr="00D4549C" w:rsidDel="00D4549C">
                <w:rPr>
                  <w:rFonts w:ascii="Arial Narrow" w:hAnsi="Arial Narrow" w:cstheme="minorHAnsi"/>
                  <w:sz w:val="20"/>
                  <w:szCs w:val="20"/>
                  <w:highlight w:val="yellow"/>
                </w:rPr>
                <w:delText>pu</w:delText>
              </w:r>
              <w:r w:rsidR="006C3972" w:rsidRPr="00D4549C" w:rsidDel="00D4549C">
                <w:rPr>
                  <w:rFonts w:ascii="Arial Narrow" w:hAnsi="Arial Narrow" w:cstheme="minorHAnsi"/>
                  <w:sz w:val="20"/>
                  <w:szCs w:val="20"/>
                  <w:highlight w:val="yellow"/>
                </w:rPr>
                <w:delText>Jo</w:delText>
              </w:r>
              <w:r w:rsidRPr="00D4549C" w:rsidDel="00D4549C">
                <w:rPr>
                  <w:rFonts w:ascii="Arial Narrow" w:hAnsi="Arial Narrow" w:cstheme="minorHAnsi"/>
                  <w:sz w:val="20"/>
                  <w:szCs w:val="20"/>
                  <w:highlight w:val="yellow"/>
                </w:rPr>
                <w:delText>njësit</w:delText>
              </w:r>
              <w:r w:rsidRPr="006A2576" w:rsidDel="00D4549C">
                <w:rPr>
                  <w:rFonts w:ascii="Arial Narrow" w:hAnsi="Arial Narrow" w:cstheme="minorHAnsi"/>
                  <w:sz w:val="20"/>
                  <w:szCs w:val="20"/>
                </w:rPr>
                <w:delText xml:space="preserve"> </w:delText>
              </w:r>
            </w:del>
            <w:r w:rsidRPr="006A2576">
              <w:rPr>
                <w:rFonts w:ascii="Arial Narrow" w:hAnsi="Arial Narrow" w:cstheme="minorHAnsi"/>
                <w:sz w:val="20"/>
                <w:szCs w:val="20"/>
              </w:rPr>
              <w:t xml:space="preserve">e </w:t>
            </w:r>
            <w:proofErr w:type="spellStart"/>
            <w:r w:rsidRPr="006A2576">
              <w:rPr>
                <w:rFonts w:ascii="Arial Narrow" w:hAnsi="Arial Narrow" w:cstheme="minorHAnsi"/>
                <w:sz w:val="20"/>
                <w:szCs w:val="20"/>
              </w:rPr>
              <w:t>ndërmarrjeve</w:t>
            </w:r>
            <w:proofErr w:type="spellEnd"/>
            <w:r w:rsidRPr="006A2576">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sidRPr="006A2576">
              <w:rPr>
                <w:rFonts w:ascii="Arial Narrow" w:hAnsi="Arial Narrow" w:cstheme="minorHAnsi"/>
                <w:sz w:val="20"/>
                <w:szCs w:val="20"/>
              </w:rPr>
              <w:t xml:space="preserve"> </w:t>
            </w:r>
            <w:proofErr w:type="spellStart"/>
            <w:r w:rsidRPr="006A2576">
              <w:rPr>
                <w:rFonts w:ascii="Arial Narrow" w:hAnsi="Arial Narrow" w:cstheme="minorHAnsi"/>
                <w:sz w:val="20"/>
                <w:szCs w:val="20"/>
              </w:rPr>
              <w:t>shërbime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publike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energji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elektrike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ujë</w:t>
            </w:r>
            <w:proofErr w:type="spellEnd"/>
            <w:r w:rsidRPr="006A2576">
              <w:rPr>
                <w:rFonts w:ascii="Arial Narrow" w:hAnsi="Arial Narrow" w:cstheme="minorHAnsi"/>
                <w:sz w:val="20"/>
                <w:szCs w:val="20"/>
              </w:rPr>
              <w:t xml:space="preserve">, </w:t>
            </w:r>
            <w:proofErr w:type="spellStart"/>
            <w:r w:rsidRPr="006A2576">
              <w:rPr>
                <w:rFonts w:ascii="Arial Narrow" w:hAnsi="Arial Narrow" w:cstheme="minorHAnsi"/>
                <w:sz w:val="20"/>
                <w:szCs w:val="20"/>
              </w:rPr>
              <w:t>kanalizimi</w:t>
            </w:r>
            <w:proofErr w:type="spellEnd"/>
            <w:r w:rsidRPr="006A2576">
              <w:rPr>
                <w:rFonts w:ascii="Arial Narrow" w:hAnsi="Arial Narrow" w:cstheme="minorHAnsi"/>
                <w:sz w:val="20"/>
                <w:szCs w:val="20"/>
              </w:rPr>
              <w:t xml:space="preserve">, </w:t>
            </w:r>
            <w:proofErr w:type="spellStart"/>
            <w:r w:rsidRPr="006A2576">
              <w:rPr>
                <w:rFonts w:ascii="Arial Narrow" w:hAnsi="Arial Narrow" w:cstheme="minorHAnsi"/>
                <w:sz w:val="20"/>
                <w:szCs w:val="20"/>
              </w:rPr>
              <w:t>etj</w:t>
            </w:r>
            <w:proofErr w:type="spellEnd"/>
            <w:r w:rsidRPr="006A2576">
              <w:rPr>
                <w:rFonts w:ascii="Arial Narrow" w:hAnsi="Arial Narrow" w:cstheme="minorHAnsi"/>
                <w:sz w:val="20"/>
                <w:szCs w:val="20"/>
              </w:rPr>
              <w:t>.)</w:t>
            </w:r>
          </w:p>
        </w:tc>
        <w:tc>
          <w:tcPr>
            <w:tcW w:w="4050" w:type="dxa"/>
          </w:tcPr>
          <w:p w14:paraId="1339BAD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28C2BAC1"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51834B5D"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34EF130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lastRenderedPageBreak/>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52BA41D2"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1245463" w14:textId="77777777" w:rsidTr="00B7679B">
        <w:tc>
          <w:tcPr>
            <w:tcW w:w="1170" w:type="dxa"/>
          </w:tcPr>
          <w:p w14:paraId="03E4F2EA"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lastRenderedPageBreak/>
              <w:t>q5</w:t>
            </w:r>
            <w:r w:rsidR="00043CEF" w:rsidRPr="002273C9">
              <w:rPr>
                <w:rFonts w:ascii="Arial Narrow" w:hAnsi="Arial Narrow"/>
                <w:b/>
                <w:sz w:val="20"/>
                <w:szCs w:val="20"/>
              </w:rPr>
              <w:t>l</w:t>
            </w:r>
          </w:p>
        </w:tc>
        <w:tc>
          <w:tcPr>
            <w:tcW w:w="4770" w:type="dxa"/>
          </w:tcPr>
          <w:p w14:paraId="0147A99E" w14:textId="77777777" w:rsidR="00043CEF" w:rsidRPr="002273C9" w:rsidRDefault="006A2576" w:rsidP="006A2576">
            <w:pPr>
              <w:ind w:left="0"/>
              <w:rPr>
                <w:rFonts w:ascii="Arial Narrow" w:hAnsi="Arial Narrow" w:cstheme="minorHAnsi"/>
                <w:sz w:val="20"/>
                <w:szCs w:val="20"/>
              </w:rPr>
            </w:pPr>
            <w:proofErr w:type="spellStart"/>
            <w:r>
              <w:rPr>
                <w:rFonts w:ascii="Arial Narrow" w:hAnsi="Arial Narrow" w:cstheme="minorHAnsi"/>
                <w:sz w:val="20"/>
                <w:szCs w:val="20"/>
              </w:rPr>
              <w:t>Mjekët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personeli</w:t>
            </w:r>
            <w:proofErr w:type="spellEnd"/>
            <w:r>
              <w:rPr>
                <w:rFonts w:ascii="Arial Narrow" w:hAnsi="Arial Narrow" w:cstheme="minorHAnsi"/>
                <w:sz w:val="20"/>
                <w:szCs w:val="20"/>
              </w:rPr>
              <w:t xml:space="preserve"> medicinal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spitalet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publike</w:t>
            </w:r>
            <w:proofErr w:type="spellEnd"/>
          </w:p>
        </w:tc>
        <w:tc>
          <w:tcPr>
            <w:tcW w:w="4050" w:type="dxa"/>
          </w:tcPr>
          <w:p w14:paraId="3542C52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D913557"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6B8325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03703323"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02667F0A"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185F2A09" w14:textId="77777777" w:rsidTr="00B7679B">
        <w:tc>
          <w:tcPr>
            <w:tcW w:w="1170" w:type="dxa"/>
          </w:tcPr>
          <w:p w14:paraId="59C624D2"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m</w:t>
            </w:r>
          </w:p>
        </w:tc>
        <w:tc>
          <w:tcPr>
            <w:tcW w:w="4770" w:type="dxa"/>
          </w:tcPr>
          <w:p w14:paraId="217F6861" w14:textId="77777777" w:rsidR="00043CEF" w:rsidRPr="002273C9" w:rsidRDefault="007648EF" w:rsidP="006A2576">
            <w:pPr>
              <w:ind w:left="0"/>
              <w:rPr>
                <w:rFonts w:ascii="Arial Narrow" w:hAnsi="Arial Narrow" w:cstheme="minorHAnsi"/>
                <w:sz w:val="20"/>
                <w:szCs w:val="20"/>
              </w:rPr>
            </w:pPr>
            <w:proofErr w:type="spellStart"/>
            <w:r>
              <w:rPr>
                <w:rFonts w:ascii="Arial Narrow" w:hAnsi="Arial Narrow" w:cstheme="minorHAnsi"/>
                <w:sz w:val="20"/>
                <w:szCs w:val="20"/>
              </w:rPr>
              <w:t>Më</w:t>
            </w:r>
            <w:r w:rsidR="006A2576">
              <w:rPr>
                <w:rFonts w:ascii="Arial Narrow" w:hAnsi="Arial Narrow" w:cstheme="minorHAnsi"/>
                <w:sz w:val="20"/>
                <w:szCs w:val="20"/>
              </w:rPr>
              <w:t>simdhënësit</w:t>
            </w:r>
            <w:proofErr w:type="spellEnd"/>
            <w:r w:rsidR="006A2576">
              <w:rPr>
                <w:rFonts w:ascii="Arial Narrow" w:hAnsi="Arial Narrow" w:cstheme="minorHAnsi"/>
                <w:sz w:val="20"/>
                <w:szCs w:val="20"/>
              </w:rPr>
              <w:t xml:space="preserve"> </w:t>
            </w:r>
            <w:proofErr w:type="spellStart"/>
            <w:r w:rsidR="006A2576">
              <w:rPr>
                <w:rFonts w:ascii="Arial Narrow" w:hAnsi="Arial Narrow" w:cstheme="minorHAnsi"/>
                <w:sz w:val="20"/>
                <w:szCs w:val="20"/>
              </w:rPr>
              <w:t>në</w:t>
            </w:r>
            <w:proofErr w:type="spellEnd"/>
            <w:r w:rsidR="006A2576">
              <w:rPr>
                <w:rFonts w:ascii="Arial Narrow" w:hAnsi="Arial Narrow" w:cstheme="minorHAnsi"/>
                <w:sz w:val="20"/>
                <w:szCs w:val="20"/>
              </w:rPr>
              <w:t xml:space="preserve"> </w:t>
            </w:r>
            <w:proofErr w:type="spellStart"/>
            <w:r w:rsidR="006A2576">
              <w:rPr>
                <w:rFonts w:ascii="Arial Narrow" w:hAnsi="Arial Narrow" w:cstheme="minorHAnsi"/>
                <w:sz w:val="20"/>
                <w:szCs w:val="20"/>
              </w:rPr>
              <w:t>shkolla</w:t>
            </w:r>
            <w:proofErr w:type="spellEnd"/>
            <w:r w:rsidR="006A2576">
              <w:rPr>
                <w:rFonts w:ascii="Arial Narrow" w:hAnsi="Arial Narrow" w:cstheme="minorHAnsi"/>
                <w:sz w:val="20"/>
                <w:szCs w:val="20"/>
              </w:rPr>
              <w:t xml:space="preserve"> </w:t>
            </w:r>
            <w:proofErr w:type="spellStart"/>
            <w:r w:rsidR="006A2576">
              <w:rPr>
                <w:rFonts w:ascii="Arial Narrow" w:hAnsi="Arial Narrow" w:cstheme="minorHAnsi"/>
                <w:sz w:val="20"/>
                <w:szCs w:val="20"/>
              </w:rPr>
              <w:t>publike</w:t>
            </w:r>
            <w:proofErr w:type="spellEnd"/>
          </w:p>
        </w:tc>
        <w:tc>
          <w:tcPr>
            <w:tcW w:w="4050" w:type="dxa"/>
          </w:tcPr>
          <w:p w14:paraId="2FD40DC8"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75218280"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21986854"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6EE733D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36BD547E"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57B0B863" w14:textId="77777777" w:rsidTr="00B7679B">
        <w:tc>
          <w:tcPr>
            <w:tcW w:w="1170" w:type="dxa"/>
          </w:tcPr>
          <w:p w14:paraId="15DC60F5"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n</w:t>
            </w:r>
          </w:p>
        </w:tc>
        <w:tc>
          <w:tcPr>
            <w:tcW w:w="4770" w:type="dxa"/>
          </w:tcPr>
          <w:p w14:paraId="428047A2" w14:textId="77777777" w:rsidR="00043CEF" w:rsidRPr="002273C9" w:rsidRDefault="00043896" w:rsidP="00043896">
            <w:pPr>
              <w:ind w:left="0"/>
              <w:rPr>
                <w:rFonts w:ascii="Arial Narrow" w:hAnsi="Arial Narrow" w:cstheme="minorHAnsi"/>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evidentimit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regjistrimit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tokës</w:t>
            </w:r>
            <w:proofErr w:type="spellEnd"/>
            <w:r>
              <w:rPr>
                <w:rFonts w:ascii="Arial Narrow" w:hAnsi="Arial Narrow" w:cstheme="minorHAnsi"/>
                <w:sz w:val="20"/>
                <w:szCs w:val="20"/>
              </w:rPr>
              <w:t>/</w:t>
            </w:r>
            <w:proofErr w:type="spellStart"/>
            <w:r>
              <w:rPr>
                <w:rFonts w:ascii="Arial Narrow" w:hAnsi="Arial Narrow" w:cstheme="minorHAnsi"/>
                <w:sz w:val="20"/>
                <w:szCs w:val="20"/>
              </w:rPr>
              <w:t>truallit</w:t>
            </w:r>
            <w:proofErr w:type="spellEnd"/>
          </w:p>
        </w:tc>
        <w:tc>
          <w:tcPr>
            <w:tcW w:w="4050" w:type="dxa"/>
          </w:tcPr>
          <w:p w14:paraId="4E48E745"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5DDD1E9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06EBE04D"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208A219"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403F4E6E"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32A3E697" w14:textId="77777777" w:rsidTr="00B7679B">
        <w:tc>
          <w:tcPr>
            <w:tcW w:w="1170" w:type="dxa"/>
          </w:tcPr>
          <w:p w14:paraId="319E936B"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o</w:t>
            </w:r>
          </w:p>
        </w:tc>
        <w:tc>
          <w:tcPr>
            <w:tcW w:w="4770" w:type="dxa"/>
          </w:tcPr>
          <w:p w14:paraId="2B8A4777" w14:textId="77777777" w:rsidR="00043CEF" w:rsidRPr="002273C9" w:rsidRDefault="00043896" w:rsidP="00043896">
            <w:pPr>
              <w:ind w:left="0"/>
              <w:rPr>
                <w:rFonts w:ascii="Arial Narrow" w:hAnsi="Arial Narrow" w:cstheme="minorHAnsi"/>
                <w:sz w:val="20"/>
                <w:szCs w:val="20"/>
              </w:rPr>
            </w:pP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regjistrimin</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automjeteve</w:t>
            </w:r>
            <w:proofErr w:type="spellEnd"/>
            <w:r>
              <w:rPr>
                <w:rFonts w:ascii="Arial Narrow" w:hAnsi="Arial Narrow" w:cstheme="minorHAnsi"/>
                <w:sz w:val="20"/>
                <w:szCs w:val="20"/>
              </w:rPr>
              <w:t>/</w:t>
            </w:r>
            <w:proofErr w:type="spellStart"/>
            <w:r>
              <w:rPr>
                <w:rFonts w:ascii="Arial Narrow" w:hAnsi="Arial Narrow" w:cstheme="minorHAnsi"/>
                <w:sz w:val="20"/>
                <w:szCs w:val="20"/>
              </w:rPr>
              <w:t>patentë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shoferëve</w:t>
            </w:r>
            <w:proofErr w:type="spellEnd"/>
          </w:p>
        </w:tc>
        <w:tc>
          <w:tcPr>
            <w:tcW w:w="4050" w:type="dxa"/>
          </w:tcPr>
          <w:p w14:paraId="72E460A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3E5D620E"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1F877626"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2ACC5916"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C826D31"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4866683B" w14:textId="77777777" w:rsidTr="00B7679B">
        <w:tc>
          <w:tcPr>
            <w:tcW w:w="1170" w:type="dxa"/>
          </w:tcPr>
          <w:p w14:paraId="54D1F703"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p</w:t>
            </w:r>
          </w:p>
        </w:tc>
        <w:tc>
          <w:tcPr>
            <w:tcW w:w="4770" w:type="dxa"/>
          </w:tcPr>
          <w:p w14:paraId="15FE04DC" w14:textId="77777777" w:rsidR="00043CEF" w:rsidRPr="002273C9" w:rsidRDefault="00043896" w:rsidP="00B7679B">
            <w:pPr>
              <w:ind w:left="0"/>
              <w:rPr>
                <w:rFonts w:ascii="Arial Narrow" w:hAnsi="Arial Narrow" w:cstheme="minorHAnsi"/>
                <w:sz w:val="20"/>
                <w:szCs w:val="20"/>
              </w:rPr>
            </w:pPr>
            <w:r>
              <w:rPr>
                <w:rFonts w:ascii="Arial Narrow" w:hAnsi="Arial Narrow" w:cstheme="minorHAnsi"/>
                <w:sz w:val="20"/>
                <w:szCs w:val="20"/>
              </w:rPr>
              <w:t>Media</w:t>
            </w:r>
          </w:p>
        </w:tc>
        <w:tc>
          <w:tcPr>
            <w:tcW w:w="4050" w:type="dxa"/>
          </w:tcPr>
          <w:p w14:paraId="4D0D2C6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D6E873A"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4467AE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7EE70BD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00BF5D2E"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r w:rsidR="00043CEF" w:rsidRPr="002273C9" w14:paraId="77141489" w14:textId="77777777" w:rsidTr="00B7679B">
        <w:tc>
          <w:tcPr>
            <w:tcW w:w="1170" w:type="dxa"/>
          </w:tcPr>
          <w:p w14:paraId="1BB973F5" w14:textId="77777777" w:rsidR="00043CEF" w:rsidRPr="002273C9" w:rsidRDefault="00BA44E0" w:rsidP="00B7679B">
            <w:pPr>
              <w:ind w:left="0"/>
              <w:rPr>
                <w:rFonts w:ascii="Arial Narrow" w:hAnsi="Arial Narrow"/>
                <w:b/>
                <w:sz w:val="20"/>
                <w:szCs w:val="20"/>
              </w:rPr>
            </w:pPr>
            <w:r w:rsidRPr="002273C9">
              <w:rPr>
                <w:rFonts w:ascii="Arial Narrow" w:hAnsi="Arial Narrow"/>
                <w:b/>
                <w:sz w:val="20"/>
                <w:szCs w:val="20"/>
              </w:rPr>
              <w:t>q5</w:t>
            </w:r>
            <w:r w:rsidR="00043CEF" w:rsidRPr="002273C9">
              <w:rPr>
                <w:rFonts w:ascii="Arial Narrow" w:hAnsi="Arial Narrow"/>
                <w:b/>
                <w:sz w:val="20"/>
                <w:szCs w:val="20"/>
              </w:rPr>
              <w:t>q</w:t>
            </w:r>
          </w:p>
        </w:tc>
        <w:tc>
          <w:tcPr>
            <w:tcW w:w="4770" w:type="dxa"/>
          </w:tcPr>
          <w:p w14:paraId="34A238C0" w14:textId="77777777" w:rsidR="00043CEF" w:rsidRPr="002273C9" w:rsidRDefault="00043896" w:rsidP="00B7679B">
            <w:pPr>
              <w:ind w:left="0"/>
              <w:rPr>
                <w:rFonts w:ascii="Arial Narrow" w:hAnsi="Arial Narrow" w:cstheme="minorHAnsi"/>
                <w:sz w:val="20"/>
                <w:szCs w:val="20"/>
              </w:rPr>
            </w:pPr>
            <w:proofErr w:type="spellStart"/>
            <w:r>
              <w:rPr>
                <w:rFonts w:ascii="Arial Narrow" w:hAnsi="Arial Narrow" w:cstheme="minorHAnsi"/>
                <w:sz w:val="20"/>
                <w:szCs w:val="20"/>
              </w:rPr>
              <w:t>Partitë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politike</w:t>
            </w:r>
            <w:proofErr w:type="spellEnd"/>
          </w:p>
        </w:tc>
        <w:tc>
          <w:tcPr>
            <w:tcW w:w="4050" w:type="dxa"/>
          </w:tcPr>
          <w:p w14:paraId="4E67E0CF"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Asnjë</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1</w:t>
            </w:r>
          </w:p>
          <w:p w14:paraId="022854D9"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Disa</w:t>
            </w:r>
            <w:proofErr w:type="spellEnd"/>
            <w:r>
              <w:rPr>
                <w:rFonts w:ascii="Arial Narrow" w:hAnsi="Arial Narrow"/>
                <w:sz w:val="20"/>
                <w:szCs w:val="20"/>
              </w:rPr>
              <w:t xml:space="preserve"> </w:t>
            </w:r>
            <w:proofErr w:type="spellStart"/>
            <w:r>
              <w:rPr>
                <w:rFonts w:ascii="Arial Narrow" w:hAnsi="Arial Narrow"/>
                <w:sz w:val="20"/>
                <w:szCs w:val="20"/>
              </w:rPr>
              <w:t>prej</w:t>
            </w:r>
            <w:proofErr w:type="spellEnd"/>
            <w:r>
              <w:rPr>
                <w:rFonts w:ascii="Arial Narrow" w:hAnsi="Arial Narrow"/>
                <w:sz w:val="20"/>
                <w:szCs w:val="20"/>
              </w:rPr>
              <w:t xml:space="preserv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2</w:t>
            </w:r>
          </w:p>
          <w:p w14:paraId="604BAEAB"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Shumica</w:t>
            </w:r>
            <w:proofErr w:type="spellEnd"/>
            <w:r>
              <w:rPr>
                <w:rFonts w:ascii="Arial Narrow" w:hAnsi="Arial Narrow"/>
                <w:sz w:val="20"/>
                <w:szCs w:val="20"/>
              </w:rPr>
              <w:t xml:space="preserve"> e </w:t>
            </w:r>
            <w:proofErr w:type="spellStart"/>
            <w:r>
              <w:rPr>
                <w:rFonts w:ascii="Arial Narrow" w:hAnsi="Arial Narrow"/>
                <w:sz w:val="20"/>
                <w:szCs w:val="20"/>
              </w:rPr>
              <w:t>tyre</w:t>
            </w:r>
            <w:proofErr w:type="spellEnd"/>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3</w:t>
            </w:r>
          </w:p>
          <w:p w14:paraId="5278CBE9" w14:textId="77777777" w:rsidR="006A2576" w:rsidRPr="002273C9" w:rsidRDefault="006A2576" w:rsidP="006A2576">
            <w:pPr>
              <w:ind w:left="0"/>
              <w:rPr>
                <w:rFonts w:ascii="Arial Narrow" w:hAnsi="Arial Narrow"/>
                <w:sz w:val="20"/>
                <w:szCs w:val="20"/>
              </w:rPr>
            </w:pP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gjithë</w:t>
            </w:r>
            <w:proofErr w:type="spellEnd"/>
            <w:r>
              <w:rPr>
                <w:rFonts w:ascii="Arial Narrow" w:hAnsi="Arial Narrow"/>
                <w:sz w:val="20"/>
                <w:szCs w:val="20"/>
              </w:rPr>
              <w:t>…</w:t>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u w:val="dotted"/>
              </w:rPr>
              <w:tab/>
            </w:r>
            <w:r w:rsidRPr="002273C9">
              <w:rPr>
                <w:rFonts w:ascii="Arial Narrow" w:hAnsi="Arial Narrow"/>
                <w:sz w:val="20"/>
                <w:szCs w:val="20"/>
              </w:rPr>
              <w:t>4</w:t>
            </w:r>
          </w:p>
          <w:p w14:paraId="7F3388CD" w14:textId="77777777" w:rsidR="00043CEF" w:rsidRPr="002273C9" w:rsidRDefault="006A2576" w:rsidP="006A2576">
            <w:pPr>
              <w:ind w:left="0"/>
              <w:rPr>
                <w:rFonts w:ascii="Arial Narrow" w:hAnsi="Arial Narrow"/>
                <w:sz w:val="20"/>
                <w:szCs w:val="20"/>
              </w:rPr>
            </w:pPr>
            <w:r w:rsidRPr="002273C9">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proofErr w:type="spellStart"/>
            <w:r w:rsidRPr="00234991">
              <w:rPr>
                <w:rFonts w:ascii="Arial Narrow" w:hAnsi="Arial Narrow"/>
                <w:sz w:val="20"/>
                <w:szCs w:val="20"/>
              </w:rPr>
              <w:t>Nuk</w:t>
            </w:r>
            <w:proofErr w:type="spellEnd"/>
            <w:r w:rsidRPr="00234991">
              <w:rPr>
                <w:rFonts w:ascii="Arial Narrow" w:hAnsi="Arial Narrow"/>
                <w:sz w:val="20"/>
                <w:szCs w:val="20"/>
              </w:rPr>
              <w:t xml:space="preserve"> e di/Pa </w:t>
            </w:r>
            <w:proofErr w:type="spellStart"/>
            <w:r w:rsidRPr="00234991">
              <w:rPr>
                <w:rFonts w:ascii="Arial Narrow" w:hAnsi="Arial Narrow"/>
                <w:sz w:val="20"/>
                <w:szCs w:val="20"/>
              </w:rPr>
              <w:t>përgjigje</w:t>
            </w:r>
            <w:proofErr w:type="spellEnd"/>
            <w:r w:rsidRPr="002273C9">
              <w:rPr>
                <w:rFonts w:ascii="Arial Narrow" w:hAnsi="Arial Narrow"/>
                <w:sz w:val="20"/>
                <w:szCs w:val="20"/>
                <w:u w:val="dotted"/>
              </w:rPr>
              <w:tab/>
            </w:r>
            <w:r w:rsidRPr="002273C9">
              <w:rPr>
                <w:rFonts w:ascii="Calibri Light" w:hAnsi="Calibri Light"/>
                <w:sz w:val="20"/>
                <w:szCs w:val="20"/>
                <w:u w:val="dotted"/>
              </w:rPr>
              <w:tab/>
            </w:r>
            <w:r w:rsidRPr="002273C9">
              <w:rPr>
                <w:rFonts w:ascii="Arial Narrow" w:hAnsi="Arial Narrow"/>
                <w:sz w:val="20"/>
                <w:szCs w:val="20"/>
              </w:rPr>
              <w:t>99</w:t>
            </w:r>
          </w:p>
        </w:tc>
      </w:tr>
    </w:tbl>
    <w:p w14:paraId="5864B38B" w14:textId="77777777" w:rsidR="00EF555E" w:rsidRPr="002273C9" w:rsidRDefault="00EF555E" w:rsidP="00AF5545">
      <w:pPr>
        <w:spacing w:after="0" w:line="240" w:lineRule="auto"/>
        <w:ind w:left="0"/>
        <w:rPr>
          <w:rFonts w:ascii="Arial Narrow" w:hAnsi="Arial Narrow"/>
          <w:sz w:val="20"/>
          <w:szCs w:val="20"/>
        </w:rPr>
      </w:pPr>
    </w:p>
    <w:p w14:paraId="2A48CB5E" w14:textId="77777777" w:rsidR="00A714F4" w:rsidRPr="002273C9" w:rsidRDefault="00A714F4" w:rsidP="003F5D78">
      <w:pPr>
        <w:pStyle w:val="HTMLPreformatted"/>
        <w:rPr>
          <w:rFonts w:ascii="Arial Narrow" w:hAnsi="Arial Narrow"/>
          <w:b/>
        </w:rPr>
      </w:pPr>
    </w:p>
    <w:p w14:paraId="45AE8FE4" w14:textId="77777777" w:rsidR="003F5D78" w:rsidRPr="002273C9" w:rsidRDefault="003F5D78" w:rsidP="003F5D78">
      <w:pPr>
        <w:pStyle w:val="HTMLPreformatted"/>
        <w:rPr>
          <w:rFonts w:ascii="Arial Narrow" w:hAnsi="Arial Narrow"/>
          <w:b/>
        </w:rPr>
      </w:pPr>
    </w:p>
    <w:p w14:paraId="54D30740" w14:textId="77777777" w:rsidR="003F5D78" w:rsidRPr="002273C9" w:rsidRDefault="003F5D78" w:rsidP="003F5D78">
      <w:pPr>
        <w:pStyle w:val="HTMLPreformatted"/>
        <w:rPr>
          <w:rFonts w:ascii="Arial Narrow" w:hAnsi="Arial Narrow"/>
          <w:b/>
        </w:rPr>
      </w:pPr>
    </w:p>
    <w:p w14:paraId="3ECA11E5" w14:textId="77777777" w:rsidR="003F5D78" w:rsidRPr="002273C9" w:rsidRDefault="003F5D78" w:rsidP="003F5D78">
      <w:pPr>
        <w:pStyle w:val="HTMLPreformatted"/>
        <w:rPr>
          <w:rFonts w:ascii="Arial Narrow" w:hAnsi="Arial Narrow"/>
          <w:b/>
        </w:rPr>
      </w:pPr>
    </w:p>
    <w:p w14:paraId="691D4A64" w14:textId="77777777" w:rsidR="003F5D78" w:rsidRPr="002273C9" w:rsidRDefault="003F5D78" w:rsidP="003F5D78">
      <w:pPr>
        <w:pStyle w:val="HTMLPreformatted"/>
        <w:rPr>
          <w:rFonts w:ascii="Arial Narrow" w:hAnsi="Arial Narrow"/>
          <w:b/>
        </w:rPr>
      </w:pPr>
    </w:p>
    <w:p w14:paraId="23BBD41E" w14:textId="77777777" w:rsidR="003F5D78" w:rsidRPr="002273C9" w:rsidRDefault="003F5D78" w:rsidP="003F5D78">
      <w:pPr>
        <w:pStyle w:val="HTMLPreformatted"/>
        <w:rPr>
          <w:rFonts w:ascii="Arial Narrow" w:hAnsi="Arial Narrow"/>
          <w:b/>
        </w:rPr>
      </w:pPr>
    </w:p>
    <w:p w14:paraId="77C54B0D" w14:textId="77777777" w:rsidR="003F5D78" w:rsidRPr="002273C9" w:rsidRDefault="003F5D78" w:rsidP="003F5D78">
      <w:pPr>
        <w:pStyle w:val="HTMLPreformatted"/>
        <w:rPr>
          <w:rFonts w:ascii="Arial Narrow" w:hAnsi="Arial Narrow"/>
          <w:b/>
        </w:rPr>
      </w:pPr>
    </w:p>
    <w:p w14:paraId="66DD2EDA" w14:textId="77777777" w:rsidR="003F5D78" w:rsidRPr="002273C9" w:rsidRDefault="003F5D78" w:rsidP="003F5D78">
      <w:pPr>
        <w:pStyle w:val="HTMLPreformatted"/>
        <w:rPr>
          <w:rFonts w:ascii="Arial Narrow" w:hAnsi="Arial Narrow"/>
          <w:b/>
        </w:rPr>
      </w:pPr>
    </w:p>
    <w:p w14:paraId="4E5B4839" w14:textId="77777777" w:rsidR="003F5D78" w:rsidRPr="002273C9" w:rsidRDefault="003F5D78" w:rsidP="003F5D78">
      <w:pPr>
        <w:pStyle w:val="HTMLPreformatted"/>
        <w:rPr>
          <w:rFonts w:ascii="Arial Narrow" w:hAnsi="Arial Narrow"/>
          <w:b/>
        </w:rPr>
      </w:pPr>
    </w:p>
    <w:p w14:paraId="1EEE832F" w14:textId="77777777" w:rsidR="003F5D78" w:rsidRPr="002273C9" w:rsidRDefault="003F5D78" w:rsidP="003F5D78">
      <w:pPr>
        <w:pStyle w:val="HTMLPreformatted"/>
        <w:rPr>
          <w:rFonts w:ascii="Arial Narrow" w:hAnsi="Arial Narrow"/>
          <w:b/>
        </w:rPr>
      </w:pPr>
    </w:p>
    <w:p w14:paraId="3F2B58B3" w14:textId="77777777" w:rsidR="003F5D78" w:rsidRPr="002273C9" w:rsidRDefault="003F5D78" w:rsidP="003F5D78">
      <w:pPr>
        <w:pStyle w:val="HTMLPreformatted"/>
        <w:rPr>
          <w:rFonts w:ascii="Arial Narrow" w:hAnsi="Arial Narrow"/>
          <w:b/>
        </w:rPr>
      </w:pPr>
    </w:p>
    <w:p w14:paraId="7CF68E76" w14:textId="77777777" w:rsidR="003F5D78" w:rsidRPr="002273C9" w:rsidRDefault="003F5D78" w:rsidP="003F5D78">
      <w:pPr>
        <w:pStyle w:val="HTMLPreformatted"/>
        <w:rPr>
          <w:rFonts w:ascii="Arial Narrow" w:hAnsi="Arial Narrow"/>
          <w:b/>
        </w:rPr>
      </w:pPr>
    </w:p>
    <w:p w14:paraId="19C430FE" w14:textId="77777777" w:rsidR="003F5D78" w:rsidRPr="002273C9" w:rsidRDefault="003F5D78" w:rsidP="003F5D78">
      <w:pPr>
        <w:pStyle w:val="HTMLPreformatted"/>
        <w:rPr>
          <w:rFonts w:ascii="Arial Narrow" w:hAnsi="Arial Narrow"/>
          <w:b/>
        </w:rPr>
      </w:pPr>
    </w:p>
    <w:p w14:paraId="169837F3" w14:textId="77777777" w:rsidR="003F5D78" w:rsidRPr="002273C9" w:rsidRDefault="003F5D78" w:rsidP="003F5D78">
      <w:pPr>
        <w:pStyle w:val="HTMLPreformatted"/>
        <w:rPr>
          <w:rFonts w:ascii="Arial Narrow" w:hAnsi="Arial Narrow"/>
          <w:b/>
        </w:rPr>
      </w:pPr>
    </w:p>
    <w:p w14:paraId="68A7172D" w14:textId="77777777" w:rsidR="003F5D78" w:rsidRPr="002273C9" w:rsidRDefault="003F5D78" w:rsidP="003F5D78">
      <w:pPr>
        <w:pStyle w:val="HTMLPreformatted"/>
        <w:rPr>
          <w:rFonts w:ascii="Arial Narrow" w:hAnsi="Arial Narrow"/>
          <w:b/>
        </w:rPr>
      </w:pPr>
    </w:p>
    <w:p w14:paraId="6D311880" w14:textId="77777777" w:rsidR="003F5D78" w:rsidRPr="002273C9" w:rsidRDefault="003F5D78" w:rsidP="003F5D78">
      <w:pPr>
        <w:pStyle w:val="HTMLPreformatted"/>
        <w:rPr>
          <w:rFonts w:ascii="Arial Narrow" w:hAnsi="Arial Narrow"/>
          <w:b/>
        </w:rPr>
      </w:pPr>
    </w:p>
    <w:p w14:paraId="0F85C9B5" w14:textId="77777777" w:rsidR="003F5D78" w:rsidRPr="002273C9" w:rsidRDefault="003F5D78" w:rsidP="003F5D78">
      <w:pPr>
        <w:pStyle w:val="HTMLPreformatted"/>
        <w:rPr>
          <w:rFonts w:ascii="Arial Narrow" w:hAnsi="Arial Narrow"/>
          <w:b/>
        </w:rPr>
      </w:pPr>
    </w:p>
    <w:p w14:paraId="1A97EB1D" w14:textId="77777777" w:rsidR="003F5D78" w:rsidRPr="002273C9" w:rsidRDefault="003F5D78" w:rsidP="003F5D78">
      <w:pPr>
        <w:pStyle w:val="HTMLPreformatted"/>
        <w:rPr>
          <w:rFonts w:ascii="Arial Narrow" w:hAnsi="Arial Narrow"/>
          <w:b/>
        </w:rPr>
      </w:pPr>
    </w:p>
    <w:p w14:paraId="51238084" w14:textId="77777777" w:rsidR="003F5D78" w:rsidRPr="002273C9" w:rsidRDefault="003F5D78" w:rsidP="003F5D78">
      <w:pPr>
        <w:pStyle w:val="HTMLPreformatted"/>
        <w:rPr>
          <w:rFonts w:ascii="Arial Narrow" w:hAnsi="Arial Narrow"/>
          <w:b/>
        </w:rPr>
      </w:pPr>
    </w:p>
    <w:p w14:paraId="5A061EA5" w14:textId="77777777" w:rsidR="002273C9" w:rsidRDefault="002273C9" w:rsidP="002273C9">
      <w:pPr>
        <w:ind w:left="0" w:right="0"/>
        <w:rPr>
          <w:rFonts w:ascii="Arial Narrow" w:eastAsia="Times New Roman" w:hAnsi="Arial Narrow" w:cs="Courier New"/>
          <w:b/>
          <w:bCs/>
          <w:sz w:val="20"/>
          <w:szCs w:val="20"/>
        </w:rPr>
      </w:pPr>
    </w:p>
    <w:p w14:paraId="37D27FDA" w14:textId="77777777" w:rsidR="00A30B16" w:rsidRPr="00A30B16" w:rsidRDefault="00A30B16" w:rsidP="002273C9">
      <w:pPr>
        <w:spacing w:after="0"/>
        <w:ind w:left="0" w:right="0"/>
        <w:rPr>
          <w:rFonts w:ascii="Arial Narrow" w:eastAsia="Times New Roman" w:hAnsi="Arial Narrow" w:cs="Courier New"/>
          <w:bCs/>
          <w:sz w:val="20"/>
          <w:szCs w:val="20"/>
        </w:rPr>
      </w:pPr>
      <w:r w:rsidRPr="00A30B16">
        <w:rPr>
          <w:rFonts w:ascii="Arial Narrow" w:eastAsia="Times New Roman" w:hAnsi="Arial Narrow" w:cs="Courier New"/>
          <w:b/>
          <w:bCs/>
          <w:sz w:val="20"/>
          <w:szCs w:val="20"/>
        </w:rPr>
        <w:t xml:space="preserve">LEXO: </w:t>
      </w:r>
      <w:r w:rsidRPr="00A30B16">
        <w:rPr>
          <w:rFonts w:ascii="Arial Narrow" w:eastAsia="Times New Roman" w:hAnsi="Arial Narrow" w:cs="Courier New"/>
          <w:bCs/>
          <w:sz w:val="20"/>
          <w:szCs w:val="20"/>
        </w:rPr>
        <w:t xml:space="preserve">Tani </w:t>
      </w:r>
      <w:proofErr w:type="spellStart"/>
      <w:r w:rsidRPr="00A30B16">
        <w:rPr>
          <w:rFonts w:ascii="Arial Narrow" w:eastAsia="Times New Roman" w:hAnsi="Arial Narrow" w:cs="Courier New"/>
          <w:bCs/>
          <w:sz w:val="20"/>
          <w:szCs w:val="20"/>
        </w:rPr>
        <w:t>më</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lejoni</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t'ju</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pyes</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për</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përvojat</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personale</w:t>
      </w:r>
      <w:proofErr w:type="spellEnd"/>
      <w:r w:rsidRPr="00A30B16">
        <w:rPr>
          <w:rFonts w:ascii="Arial Narrow" w:eastAsia="Times New Roman" w:hAnsi="Arial Narrow" w:cs="Courier New"/>
          <w:bCs/>
          <w:sz w:val="20"/>
          <w:szCs w:val="20"/>
        </w:rPr>
        <w:t xml:space="preserve"> me </w:t>
      </w:r>
      <w:proofErr w:type="spellStart"/>
      <w:r w:rsidRPr="00A30B16">
        <w:rPr>
          <w:rFonts w:ascii="Arial Narrow" w:eastAsia="Times New Roman" w:hAnsi="Arial Narrow" w:cs="Courier New"/>
          <w:bCs/>
          <w:sz w:val="20"/>
          <w:szCs w:val="20"/>
        </w:rPr>
        <w:t>korrupsionin</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dhe</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kërkimin</w:t>
      </w:r>
      <w:proofErr w:type="spellEnd"/>
      <w:r w:rsidRPr="00A30B16">
        <w:rPr>
          <w:rFonts w:ascii="Arial Narrow" w:eastAsia="Times New Roman" w:hAnsi="Arial Narrow" w:cs="Courier New"/>
          <w:bCs/>
          <w:sz w:val="20"/>
          <w:szCs w:val="20"/>
        </w:rPr>
        <w:t xml:space="preserve"> e </w:t>
      </w:r>
      <w:proofErr w:type="spellStart"/>
      <w:r w:rsidRPr="00A30B16">
        <w:rPr>
          <w:rFonts w:ascii="Arial Narrow" w:eastAsia="Times New Roman" w:hAnsi="Arial Narrow" w:cs="Courier New"/>
          <w:bCs/>
          <w:sz w:val="20"/>
          <w:szCs w:val="20"/>
        </w:rPr>
        <w:t>ryshfetit</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në</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u w:val="single"/>
        </w:rPr>
        <w:t>shërbimet</w:t>
      </w:r>
      <w:proofErr w:type="spellEnd"/>
      <w:r w:rsidRPr="00A30B16">
        <w:rPr>
          <w:rFonts w:ascii="Arial Narrow" w:eastAsia="Times New Roman" w:hAnsi="Arial Narrow" w:cs="Courier New"/>
          <w:bCs/>
          <w:sz w:val="20"/>
          <w:szCs w:val="20"/>
          <w:u w:val="single"/>
        </w:rPr>
        <w:t xml:space="preserve"> </w:t>
      </w:r>
      <w:proofErr w:type="spellStart"/>
      <w:r w:rsidRPr="00A30B16">
        <w:rPr>
          <w:rFonts w:ascii="Arial Narrow" w:eastAsia="Times New Roman" w:hAnsi="Arial Narrow" w:cs="Courier New"/>
          <w:bCs/>
          <w:sz w:val="20"/>
          <w:szCs w:val="20"/>
          <w:u w:val="single"/>
        </w:rPr>
        <w:t>publike</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Më</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lejoni</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t'ju</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kujtoj</w:t>
      </w:r>
      <w:proofErr w:type="spellEnd"/>
      <w:r w:rsidRPr="00A30B16">
        <w:rPr>
          <w:rFonts w:ascii="Arial Narrow" w:eastAsia="Times New Roman" w:hAnsi="Arial Narrow" w:cs="Courier New"/>
          <w:bCs/>
          <w:sz w:val="20"/>
          <w:szCs w:val="20"/>
        </w:rPr>
        <w:t xml:space="preserve"> se </w:t>
      </w:r>
      <w:proofErr w:type="spellStart"/>
      <w:r w:rsidRPr="00A30B16">
        <w:rPr>
          <w:rFonts w:ascii="Arial Narrow" w:eastAsia="Times New Roman" w:hAnsi="Arial Narrow" w:cs="Courier New"/>
          <w:bCs/>
          <w:sz w:val="20"/>
          <w:szCs w:val="20"/>
        </w:rPr>
        <w:t>përgjigjet</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tuaja</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për</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t</w:t>
      </w:r>
      <w:r>
        <w:rPr>
          <w:rFonts w:ascii="Arial Narrow" w:eastAsia="Times New Roman" w:hAnsi="Arial Narrow" w:cs="Courier New"/>
          <w:bCs/>
          <w:sz w:val="20"/>
          <w:szCs w:val="20"/>
        </w:rPr>
        <w:t>ë</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gjitha</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pyetjet</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në</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këtë</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anketë</w:t>
      </w:r>
      <w:proofErr w:type="spellEnd"/>
      <w:r w:rsidRPr="00A30B16">
        <w:rPr>
          <w:rFonts w:ascii="Arial Narrow" w:eastAsia="Times New Roman" w:hAnsi="Arial Narrow" w:cs="Courier New"/>
          <w:bCs/>
          <w:sz w:val="20"/>
          <w:szCs w:val="20"/>
        </w:rPr>
        <w:t xml:space="preserve"> do </w:t>
      </w:r>
      <w:proofErr w:type="spellStart"/>
      <w:r w:rsidRPr="00A30B16">
        <w:rPr>
          <w:rFonts w:ascii="Arial Narrow" w:eastAsia="Times New Roman" w:hAnsi="Arial Narrow" w:cs="Courier New"/>
          <w:bCs/>
          <w:sz w:val="20"/>
          <w:szCs w:val="20"/>
        </w:rPr>
        <w:t>të</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mbeten</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plotësisht</w:t>
      </w:r>
      <w:proofErr w:type="spellEnd"/>
      <w:r w:rsidRPr="00A30B16">
        <w:rPr>
          <w:rFonts w:ascii="Arial Narrow" w:eastAsia="Times New Roman" w:hAnsi="Arial Narrow" w:cs="Courier New"/>
          <w:bCs/>
          <w:sz w:val="20"/>
          <w:szCs w:val="20"/>
        </w:rPr>
        <w:t xml:space="preserve"> </w:t>
      </w:r>
      <w:proofErr w:type="spellStart"/>
      <w:r w:rsidRPr="00A30B16">
        <w:rPr>
          <w:rFonts w:ascii="Arial Narrow" w:eastAsia="Times New Roman" w:hAnsi="Arial Narrow" w:cs="Courier New"/>
          <w:bCs/>
          <w:sz w:val="20"/>
          <w:szCs w:val="20"/>
        </w:rPr>
        <w:t>konfidenciale</w:t>
      </w:r>
      <w:proofErr w:type="spellEnd"/>
      <w:r w:rsidRPr="00A30B16">
        <w:rPr>
          <w:rFonts w:ascii="Arial Narrow" w:eastAsia="Times New Roman" w:hAnsi="Arial Narrow" w:cs="Courier New"/>
          <w:bCs/>
          <w:sz w:val="20"/>
          <w:szCs w:val="20"/>
        </w:rPr>
        <w:t>.</w:t>
      </w:r>
    </w:p>
    <w:p w14:paraId="217F94DB" w14:textId="77777777" w:rsidR="009844FA" w:rsidRPr="002273C9" w:rsidRDefault="009844FA" w:rsidP="002273C9">
      <w:pPr>
        <w:spacing w:after="0"/>
        <w:ind w:left="0" w:right="0"/>
        <w:rPr>
          <w:rFonts w:ascii="Arial Narrow" w:eastAsia="Times New Roman" w:hAnsi="Arial Narrow" w:cs="Courier New"/>
          <w:bCs/>
          <w:sz w:val="20"/>
          <w:szCs w:val="20"/>
        </w:rPr>
      </w:pPr>
    </w:p>
    <w:tbl>
      <w:tblPr>
        <w:tblStyle w:val="TableGrid"/>
        <w:tblW w:w="9715" w:type="dxa"/>
        <w:tblLayout w:type="fixed"/>
        <w:tblLook w:val="04A0" w:firstRow="1" w:lastRow="0" w:firstColumn="1" w:lastColumn="0" w:noHBand="0" w:noVBand="1"/>
      </w:tblPr>
      <w:tblGrid>
        <w:gridCol w:w="2425"/>
        <w:gridCol w:w="3690"/>
        <w:gridCol w:w="3600"/>
      </w:tblGrid>
      <w:tr w:rsidR="002273C9" w:rsidRPr="002273C9" w14:paraId="38CC394A" w14:textId="77777777" w:rsidTr="009F27F2">
        <w:tc>
          <w:tcPr>
            <w:tcW w:w="2425" w:type="dxa"/>
          </w:tcPr>
          <w:p w14:paraId="367E540D" w14:textId="77777777" w:rsidR="002273C9" w:rsidRPr="005713E4" w:rsidRDefault="002273C9" w:rsidP="009844FA">
            <w:pPr>
              <w:spacing w:line="276" w:lineRule="auto"/>
              <w:ind w:left="0" w:right="0"/>
              <w:rPr>
                <w:rFonts w:ascii="Arial Narrow" w:eastAsia="Times New Roman" w:hAnsi="Arial Narrow" w:cs="Courier New"/>
                <w:bCs/>
                <w:sz w:val="20"/>
                <w:szCs w:val="20"/>
              </w:rPr>
            </w:pPr>
          </w:p>
          <w:p w14:paraId="276B3CEF" w14:textId="77777777" w:rsidR="002273C9" w:rsidRPr="005713E4" w:rsidRDefault="002273C9" w:rsidP="009844FA">
            <w:pPr>
              <w:spacing w:line="276" w:lineRule="auto"/>
              <w:ind w:left="0" w:right="0"/>
              <w:rPr>
                <w:rFonts w:ascii="Arial Narrow" w:eastAsia="Times New Roman" w:hAnsi="Arial Narrow" w:cs="Courier New"/>
                <w:bCs/>
                <w:sz w:val="20"/>
                <w:szCs w:val="20"/>
              </w:rPr>
            </w:pPr>
          </w:p>
        </w:tc>
        <w:tc>
          <w:tcPr>
            <w:tcW w:w="3690" w:type="dxa"/>
          </w:tcPr>
          <w:p w14:paraId="580D57DE" w14:textId="27B73426" w:rsidR="002273C9" w:rsidRPr="005713E4" w:rsidRDefault="002273C9" w:rsidP="00A30B16">
            <w:pPr>
              <w:spacing w:line="276" w:lineRule="auto"/>
              <w:ind w:left="0" w:right="0"/>
              <w:rPr>
                <w:rFonts w:ascii="Arial Narrow" w:eastAsia="Times New Roman" w:hAnsi="Arial Narrow" w:cs="Courier New"/>
                <w:b/>
                <w:sz w:val="20"/>
                <w:szCs w:val="20"/>
              </w:rPr>
            </w:pPr>
            <w:r w:rsidRPr="005713E4">
              <w:rPr>
                <w:rFonts w:ascii="Arial Narrow" w:eastAsia="Times New Roman" w:hAnsi="Arial Narrow" w:cs="Courier New"/>
                <w:b/>
                <w:sz w:val="20"/>
                <w:szCs w:val="20"/>
              </w:rPr>
              <w:t>q5_1.</w:t>
            </w:r>
            <w:r w:rsidR="00A30B16" w:rsidRPr="005713E4">
              <w:rPr>
                <w:rFonts w:ascii="Arial Narrow" w:eastAsia="Times New Roman" w:hAnsi="Arial Narrow" w:cs="Courier New"/>
                <w:b/>
                <w:sz w:val="20"/>
                <w:szCs w:val="20"/>
              </w:rPr>
              <w:t xml:space="preserve"> </w:t>
            </w:r>
            <w:proofErr w:type="spellStart"/>
            <w:r w:rsidR="00A30B16" w:rsidRPr="005713E4">
              <w:rPr>
                <w:rFonts w:ascii="Arial Narrow" w:eastAsia="Times New Roman" w:hAnsi="Arial Narrow" w:cs="Courier New"/>
                <w:sz w:val="20"/>
                <w:szCs w:val="20"/>
              </w:rPr>
              <w:t>Në</w:t>
            </w:r>
            <w:proofErr w:type="spellEnd"/>
            <w:r w:rsidR="00A30B16" w:rsidRPr="005713E4">
              <w:rPr>
                <w:rFonts w:ascii="Arial Narrow" w:eastAsia="Times New Roman" w:hAnsi="Arial Narrow" w:cs="Courier New"/>
                <w:sz w:val="20"/>
                <w:szCs w:val="20"/>
              </w:rPr>
              <w:t xml:space="preserve"> 12 </w:t>
            </w:r>
            <w:proofErr w:type="spellStart"/>
            <w:r w:rsidR="00A30B16" w:rsidRPr="005713E4">
              <w:rPr>
                <w:rFonts w:ascii="Arial Narrow" w:eastAsia="Times New Roman" w:hAnsi="Arial Narrow" w:cs="Courier New"/>
                <w:sz w:val="20"/>
                <w:szCs w:val="20"/>
              </w:rPr>
              <w:t>muajt</w:t>
            </w:r>
            <w:proofErr w:type="spellEnd"/>
            <w:r w:rsidR="00A30B16" w:rsidRPr="005713E4">
              <w:rPr>
                <w:rFonts w:ascii="Arial Narrow" w:eastAsia="Times New Roman" w:hAnsi="Arial Narrow" w:cs="Courier New"/>
                <w:sz w:val="20"/>
                <w:szCs w:val="20"/>
              </w:rPr>
              <w:t xml:space="preserve"> e </w:t>
            </w:r>
            <w:proofErr w:type="spellStart"/>
            <w:r w:rsidR="00A30B16" w:rsidRPr="005713E4">
              <w:rPr>
                <w:rFonts w:ascii="Arial Narrow" w:eastAsia="Times New Roman" w:hAnsi="Arial Narrow" w:cs="Courier New"/>
                <w:sz w:val="20"/>
                <w:szCs w:val="20"/>
              </w:rPr>
              <w:t>fundit</w:t>
            </w:r>
            <w:proofErr w:type="spellEnd"/>
            <w:r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prej</w:t>
            </w:r>
            <w:proofErr w:type="spellEnd"/>
            <w:r w:rsidRPr="005713E4">
              <w:rPr>
                <w:rFonts w:ascii="Arial Narrow" w:eastAsia="Times New Roman" w:hAnsi="Arial Narrow" w:cs="Courier New"/>
                <w:sz w:val="20"/>
                <w:szCs w:val="20"/>
              </w:rPr>
              <w:t xml:space="preserve"> </w:t>
            </w:r>
            <w:r w:rsidRPr="005713E4">
              <w:rPr>
                <w:rFonts w:ascii="Arial Narrow" w:eastAsia="Times New Roman" w:hAnsi="Arial Narrow" w:cs="Courier New"/>
                <w:b/>
                <w:bCs/>
                <w:sz w:val="20"/>
                <w:szCs w:val="20"/>
              </w:rPr>
              <w:t>[</w:t>
            </w:r>
            <w:proofErr w:type="spellStart"/>
            <w:r w:rsidR="00A30B16" w:rsidRPr="005713E4">
              <w:rPr>
                <w:rFonts w:ascii="Arial Narrow" w:eastAsia="Times New Roman" w:hAnsi="Arial Narrow" w:cs="Courier New"/>
                <w:b/>
                <w:bCs/>
                <w:sz w:val="20"/>
                <w:szCs w:val="20"/>
              </w:rPr>
              <w:t>muaji</w:t>
            </w:r>
            <w:proofErr w:type="spellEnd"/>
            <w:r w:rsidR="00A30B16" w:rsidRPr="005713E4">
              <w:rPr>
                <w:rFonts w:ascii="Arial Narrow" w:eastAsia="Times New Roman" w:hAnsi="Arial Narrow" w:cs="Courier New"/>
                <w:b/>
                <w:bCs/>
                <w:sz w:val="20"/>
                <w:szCs w:val="20"/>
              </w:rPr>
              <w:t xml:space="preserve"> </w:t>
            </w:r>
            <w:r w:rsidRPr="005713E4">
              <w:rPr>
                <w:rFonts w:ascii="Arial Narrow" w:eastAsia="Times New Roman" w:hAnsi="Arial Narrow" w:cs="Courier New"/>
                <w:b/>
                <w:bCs/>
                <w:sz w:val="20"/>
                <w:szCs w:val="20"/>
              </w:rPr>
              <w:t>2022</w:t>
            </w:r>
            <w:r w:rsidR="00255A1C" w:rsidRPr="005713E4">
              <w:rPr>
                <w:rFonts w:ascii="Arial Narrow" w:eastAsia="Times New Roman" w:hAnsi="Arial Narrow" w:cs="Courier New"/>
                <w:b/>
                <w:bCs/>
                <w:sz w:val="20"/>
                <w:szCs w:val="20"/>
              </w:rPr>
              <w:t>]</w:t>
            </w:r>
            <w:r w:rsidR="00255A1C" w:rsidRPr="005713E4">
              <w:rPr>
                <w:rFonts w:ascii="Arial Narrow" w:eastAsia="Times New Roman" w:hAnsi="Arial Narrow" w:cs="Courier New"/>
                <w:sz w:val="20"/>
                <w:szCs w:val="20"/>
              </w:rPr>
              <w:t>)</w:t>
            </w:r>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keni</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pasur</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kontakt</w:t>
            </w:r>
            <w:proofErr w:type="spellEnd"/>
            <w:r w:rsidR="00A30B16" w:rsidRPr="005713E4">
              <w:rPr>
                <w:rFonts w:ascii="Arial Narrow" w:eastAsia="Times New Roman" w:hAnsi="Arial Narrow" w:cs="Courier New"/>
                <w:sz w:val="20"/>
                <w:szCs w:val="20"/>
              </w:rPr>
              <w:t xml:space="preserve"> me </w:t>
            </w:r>
            <w:proofErr w:type="spellStart"/>
            <w:r w:rsidR="00A30B16" w:rsidRPr="005713E4">
              <w:rPr>
                <w:rFonts w:ascii="Arial Narrow" w:eastAsia="Times New Roman" w:hAnsi="Arial Narrow" w:cs="Courier New"/>
                <w:sz w:val="20"/>
                <w:szCs w:val="20"/>
              </w:rPr>
              <w:t>ndonjë</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nga</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u w:val="single"/>
              </w:rPr>
              <w:t>zyrtarët</w:t>
            </w:r>
            <w:proofErr w:type="spellEnd"/>
            <w:r w:rsidR="00A30B16" w:rsidRPr="005713E4">
              <w:rPr>
                <w:rFonts w:ascii="Arial Narrow" w:eastAsia="Times New Roman" w:hAnsi="Arial Narrow" w:cs="Courier New"/>
                <w:sz w:val="20"/>
                <w:szCs w:val="20"/>
                <w:u w:val="single"/>
              </w:rPr>
              <w:t xml:space="preserve"> </w:t>
            </w:r>
            <w:proofErr w:type="spellStart"/>
            <w:r w:rsidR="00A30B16" w:rsidRPr="005713E4">
              <w:rPr>
                <w:rFonts w:ascii="Arial Narrow" w:eastAsia="Times New Roman" w:hAnsi="Arial Narrow" w:cs="Courier New"/>
                <w:sz w:val="20"/>
                <w:szCs w:val="20"/>
                <w:u w:val="single"/>
              </w:rPr>
              <w:t>publikë</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të</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mëposhtëm</w:t>
            </w:r>
            <w:proofErr w:type="spellEnd"/>
            <w:r w:rsidR="00A30B16" w:rsidRPr="005713E4">
              <w:rPr>
                <w:rFonts w:ascii="Arial Narrow" w:eastAsia="Times New Roman" w:hAnsi="Arial Narrow" w:cs="Courier New"/>
                <w:sz w:val="20"/>
                <w:szCs w:val="20"/>
              </w:rPr>
              <w:t xml:space="preserve">, duke </w:t>
            </w:r>
            <w:proofErr w:type="spellStart"/>
            <w:r w:rsidR="00A30B16" w:rsidRPr="005713E4">
              <w:rPr>
                <w:rFonts w:ascii="Arial Narrow" w:eastAsia="Times New Roman" w:hAnsi="Arial Narrow" w:cs="Courier New"/>
                <w:sz w:val="20"/>
                <w:szCs w:val="20"/>
              </w:rPr>
              <w:t>përfshirë</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edhe</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një</w:t>
            </w:r>
            <w:proofErr w:type="spellEnd"/>
            <w:r w:rsidR="00A30B16" w:rsidRPr="005713E4">
              <w:rPr>
                <w:rFonts w:ascii="Arial Narrow" w:eastAsia="Times New Roman" w:hAnsi="Arial Narrow" w:cs="Courier New"/>
                <w:sz w:val="20"/>
                <w:szCs w:val="20"/>
              </w:rPr>
              <w:t xml:space="preserve"> </w:t>
            </w:r>
            <w:proofErr w:type="spellStart"/>
            <w:r w:rsidR="00A30B16" w:rsidRPr="005713E4">
              <w:rPr>
                <w:rFonts w:ascii="Arial Narrow" w:eastAsia="Times New Roman" w:hAnsi="Arial Narrow" w:cs="Courier New"/>
                <w:sz w:val="20"/>
                <w:szCs w:val="20"/>
              </w:rPr>
              <w:t>ndërmjetës</w:t>
            </w:r>
            <w:proofErr w:type="spellEnd"/>
            <w:r w:rsidR="00A30B16" w:rsidRPr="005713E4">
              <w:rPr>
                <w:rFonts w:ascii="Arial Narrow" w:eastAsia="Times New Roman" w:hAnsi="Arial Narrow" w:cs="Courier New"/>
                <w:sz w:val="20"/>
                <w:szCs w:val="20"/>
              </w:rPr>
              <w:t>?</w:t>
            </w:r>
          </w:p>
        </w:tc>
        <w:tc>
          <w:tcPr>
            <w:tcW w:w="3600" w:type="dxa"/>
          </w:tcPr>
          <w:p w14:paraId="12F0BE96" w14:textId="77777777" w:rsidR="002273C9" w:rsidRPr="00A30B16" w:rsidRDefault="002273C9" w:rsidP="009844FA">
            <w:pPr>
              <w:spacing w:line="276" w:lineRule="auto"/>
              <w:ind w:left="0" w:right="0"/>
              <w:rPr>
                <w:rFonts w:ascii="Arial Narrow" w:eastAsia="Times New Roman" w:hAnsi="Arial Narrow" w:cs="Courier New"/>
                <w:sz w:val="20"/>
                <w:szCs w:val="20"/>
              </w:rPr>
            </w:pPr>
            <w:r w:rsidRPr="002273C9">
              <w:rPr>
                <w:rFonts w:ascii="Arial Narrow" w:eastAsia="Times New Roman" w:hAnsi="Arial Narrow" w:cs="Courier New"/>
                <w:b/>
                <w:sz w:val="20"/>
                <w:szCs w:val="20"/>
              </w:rPr>
              <w:t xml:space="preserve">q5_2. </w:t>
            </w:r>
            <w:r w:rsidR="00A30B16" w:rsidRPr="00A30B16">
              <w:rPr>
                <w:rFonts w:ascii="Arial Narrow" w:eastAsia="Times New Roman" w:hAnsi="Arial Narrow" w:cs="Courier New"/>
                <w:sz w:val="20"/>
                <w:szCs w:val="20"/>
              </w:rPr>
              <w:t xml:space="preserve">A </w:t>
            </w:r>
            <w:proofErr w:type="spellStart"/>
            <w:r w:rsidR="00A30B16" w:rsidRPr="00A30B16">
              <w:rPr>
                <w:rFonts w:ascii="Arial Narrow" w:eastAsia="Times New Roman" w:hAnsi="Arial Narrow" w:cs="Courier New"/>
                <w:sz w:val="20"/>
                <w:szCs w:val="20"/>
              </w:rPr>
              <w:t>ju</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është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dashur</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t'i</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jepni</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ndonjërit</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prej</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tyre</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një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dhuratë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një</w:t>
            </w:r>
            <w:proofErr w:type="spellEnd"/>
            <w:r w:rsidR="00A30B16" w:rsidRPr="00A30B16">
              <w:rPr>
                <w:rFonts w:ascii="Arial Narrow" w:eastAsia="Times New Roman" w:hAnsi="Arial Narrow" w:cs="Courier New"/>
                <w:sz w:val="20"/>
                <w:szCs w:val="20"/>
              </w:rPr>
              <w:t xml:space="preserve"> favor </w:t>
            </w:r>
            <w:proofErr w:type="spellStart"/>
            <w:r w:rsidR="00A30B16" w:rsidRPr="00A30B16">
              <w:rPr>
                <w:rFonts w:ascii="Arial Narrow" w:eastAsia="Times New Roman" w:hAnsi="Arial Narrow" w:cs="Courier New"/>
                <w:sz w:val="20"/>
                <w:szCs w:val="20"/>
              </w:rPr>
              <w:t>ose</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disa</w:t>
            </w:r>
            <w:proofErr w:type="spellEnd"/>
            <w:r w:rsidR="00A30B16" w:rsidRPr="00A30B16">
              <w:rPr>
                <w:rFonts w:ascii="Arial Narrow" w:eastAsia="Times New Roman" w:hAnsi="Arial Narrow" w:cs="Courier New"/>
                <w:sz w:val="20"/>
                <w:szCs w:val="20"/>
              </w:rPr>
              <w:t xml:space="preserve"> para </w:t>
            </w:r>
            <w:proofErr w:type="spellStart"/>
            <w:r w:rsidR="00A30B16" w:rsidRPr="00A30B16">
              <w:rPr>
                <w:rFonts w:ascii="Arial Narrow" w:eastAsia="Times New Roman" w:hAnsi="Arial Narrow" w:cs="Courier New"/>
                <w:sz w:val="20"/>
                <w:szCs w:val="20"/>
              </w:rPr>
              <w:t>shtesë</w:t>
            </w:r>
            <w:proofErr w:type="spellEnd"/>
            <w:r w:rsidR="00A30B16" w:rsidRPr="00A30B16">
              <w:rPr>
                <w:rFonts w:ascii="Arial Narrow" w:eastAsia="Times New Roman" w:hAnsi="Arial Narrow" w:cs="Courier New"/>
                <w:sz w:val="20"/>
                <w:szCs w:val="20"/>
              </w:rPr>
              <w:t xml:space="preserve">, duke </w:t>
            </w:r>
            <w:proofErr w:type="spellStart"/>
            <w:r w:rsidR="00A30B16" w:rsidRPr="00A30B16">
              <w:rPr>
                <w:rFonts w:ascii="Arial Narrow" w:eastAsia="Times New Roman" w:hAnsi="Arial Narrow" w:cs="Courier New"/>
                <w:sz w:val="20"/>
                <w:szCs w:val="20"/>
              </w:rPr>
              <w:t>përfshirë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një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ndërmjetës</w:t>
            </w:r>
            <w:proofErr w:type="spellEnd"/>
            <w:r w:rsidR="00A30B16" w:rsidRPr="00A30B16">
              <w:rPr>
                <w:rFonts w:ascii="Arial Narrow" w:eastAsia="Times New Roman" w:hAnsi="Arial Narrow" w:cs="Courier New"/>
                <w:sz w:val="20"/>
                <w:szCs w:val="20"/>
              </w:rPr>
              <w:t xml:space="preserve"> (pa </w:t>
            </w:r>
            <w:proofErr w:type="spellStart"/>
            <w:r w:rsidR="00A30B16" w:rsidRPr="00A30B16">
              <w:rPr>
                <w:rFonts w:ascii="Arial Narrow" w:eastAsia="Times New Roman" w:hAnsi="Arial Narrow" w:cs="Courier New"/>
                <w:sz w:val="20"/>
                <w:szCs w:val="20"/>
              </w:rPr>
              <w:t>llogaritur</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shumën</w:t>
            </w:r>
            <w:proofErr w:type="spellEnd"/>
            <w:r w:rsidR="00A30B16" w:rsidRPr="00A30B16">
              <w:rPr>
                <w:rFonts w:ascii="Arial Narrow" w:eastAsia="Times New Roman" w:hAnsi="Arial Narrow" w:cs="Courier New"/>
                <w:sz w:val="20"/>
                <w:szCs w:val="20"/>
              </w:rPr>
              <w:t xml:space="preserve"> e </w:t>
            </w:r>
            <w:proofErr w:type="spellStart"/>
            <w:r w:rsidR="00A30B16" w:rsidRPr="00A30B16">
              <w:rPr>
                <w:rFonts w:ascii="Arial Narrow" w:eastAsia="Times New Roman" w:hAnsi="Arial Narrow" w:cs="Courier New"/>
                <w:sz w:val="20"/>
                <w:szCs w:val="20"/>
              </w:rPr>
              <w:t>saktë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të</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tarifave</w:t>
            </w:r>
            <w:proofErr w:type="spellEnd"/>
            <w:r w:rsidR="00A30B16" w:rsidRPr="00A30B16">
              <w:rPr>
                <w:rFonts w:ascii="Arial Narrow" w:eastAsia="Times New Roman" w:hAnsi="Arial Narrow" w:cs="Courier New"/>
                <w:sz w:val="20"/>
                <w:szCs w:val="20"/>
              </w:rPr>
              <w:t xml:space="preserve"> </w:t>
            </w:r>
            <w:proofErr w:type="spellStart"/>
            <w:r w:rsidR="00A30B16" w:rsidRPr="00A30B16">
              <w:rPr>
                <w:rFonts w:ascii="Arial Narrow" w:eastAsia="Times New Roman" w:hAnsi="Arial Narrow" w:cs="Courier New"/>
                <w:sz w:val="20"/>
                <w:szCs w:val="20"/>
              </w:rPr>
              <w:t>zyrtare</w:t>
            </w:r>
            <w:proofErr w:type="spellEnd"/>
            <w:r w:rsidR="00A30B16" w:rsidRPr="00A30B16">
              <w:rPr>
                <w:rFonts w:ascii="Arial Narrow" w:eastAsia="Times New Roman" w:hAnsi="Arial Narrow" w:cs="Courier New"/>
                <w:sz w:val="20"/>
                <w:szCs w:val="20"/>
              </w:rPr>
              <w:t>)?</w:t>
            </w:r>
          </w:p>
        </w:tc>
      </w:tr>
      <w:tr w:rsidR="002273C9" w:rsidRPr="002273C9" w14:paraId="0036B2FF" w14:textId="77777777" w:rsidTr="009F27F2">
        <w:tc>
          <w:tcPr>
            <w:tcW w:w="2425" w:type="dxa"/>
          </w:tcPr>
          <w:p w14:paraId="0DBE9996" w14:textId="77777777" w:rsidR="002273C9" w:rsidRPr="002273C9" w:rsidRDefault="007A3A4D" w:rsidP="009844FA">
            <w:pPr>
              <w:numPr>
                <w:ilvl w:val="0"/>
                <w:numId w:val="5"/>
              </w:numPr>
              <w:spacing w:line="276" w:lineRule="auto"/>
              <w:ind w:right="0"/>
              <w:rPr>
                <w:rFonts w:ascii="Arial Narrow" w:eastAsia="Times New Roman" w:hAnsi="Arial Narrow" w:cs="Courier New"/>
                <w:bCs/>
                <w:sz w:val="20"/>
                <w:szCs w:val="20"/>
              </w:rPr>
            </w:pPr>
            <w:proofErr w:type="spellStart"/>
            <w:r>
              <w:rPr>
                <w:rFonts w:ascii="Arial Narrow" w:eastAsia="Times New Roman" w:hAnsi="Arial Narrow" w:cs="Courier New"/>
                <w:bCs/>
                <w:sz w:val="20"/>
                <w:szCs w:val="20"/>
              </w:rPr>
              <w:t>Zyrtar</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policie</w:t>
            </w:r>
            <w:proofErr w:type="spellEnd"/>
            <w:r w:rsidR="002273C9" w:rsidRPr="002273C9">
              <w:rPr>
                <w:rFonts w:ascii="Arial Narrow" w:eastAsia="Times New Roman" w:hAnsi="Arial Narrow" w:cs="Courier New"/>
                <w:bCs/>
                <w:sz w:val="20"/>
                <w:szCs w:val="20"/>
              </w:rPr>
              <w:t xml:space="preserve"> </w:t>
            </w:r>
          </w:p>
        </w:tc>
        <w:tc>
          <w:tcPr>
            <w:tcW w:w="3690" w:type="dxa"/>
          </w:tcPr>
          <w:p w14:paraId="6416D0D4"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Pr>
                <w:rFonts w:ascii="Arial Narrow" w:eastAsia="Times New Roman" w:hAnsi="Arial Narrow" w:cs="Courier New"/>
                <w:bCs/>
                <w:sz w:val="20"/>
                <w:szCs w:val="20"/>
              </w:rPr>
              <w:t>SKO TE</w:t>
            </w:r>
            <w:r w:rsidR="002273C9" w:rsidRPr="002273C9">
              <w:rPr>
                <w:rFonts w:ascii="Arial Narrow" w:eastAsia="Times New Roman" w:hAnsi="Arial Narrow" w:cs="Courier New"/>
                <w:bCs/>
                <w:sz w:val="20"/>
                <w:szCs w:val="20"/>
              </w:rPr>
              <w:t xml:space="preserve"> q5_2a)</w:t>
            </w:r>
          </w:p>
          <w:p w14:paraId="5A563DD7" w14:textId="77777777" w:rsidR="002273C9" w:rsidRPr="00CE484C" w:rsidRDefault="00A47358" w:rsidP="009844FA">
            <w:pPr>
              <w:spacing w:line="276" w:lineRule="auto"/>
              <w:ind w:left="0" w:right="0"/>
              <w:rPr>
                <w:rFonts w:ascii="Arial Narrow" w:eastAsia="Times New Roman" w:hAnsi="Arial Narrow" w:cs="Courier New"/>
                <w:bCs/>
                <w:sz w:val="20"/>
                <w:szCs w:val="20"/>
                <w:lang w:val="de-DE"/>
              </w:rPr>
            </w:pPr>
            <w:r w:rsidRPr="00CE484C">
              <w:rPr>
                <w:rFonts w:ascii="Arial Narrow" w:eastAsia="Times New Roman" w:hAnsi="Arial Narrow" w:cs="Courier New"/>
                <w:bCs/>
                <w:sz w:val="20"/>
                <w:szCs w:val="20"/>
                <w:lang w:val="de-DE"/>
              </w:rPr>
              <w:t>Jo</w:t>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lang w:val="de-DE"/>
              </w:rPr>
              <w:t>2 (</w:t>
            </w:r>
            <w:r w:rsidRPr="00CE484C">
              <w:rPr>
                <w:rFonts w:ascii="Arial Narrow" w:eastAsia="Times New Roman" w:hAnsi="Arial Narrow" w:cs="Courier New"/>
                <w:bCs/>
                <w:sz w:val="20"/>
                <w:szCs w:val="20"/>
                <w:lang w:val="de-DE"/>
              </w:rPr>
              <w:t>SHKO TE</w:t>
            </w:r>
            <w:r w:rsidR="002273C9" w:rsidRPr="00CE484C">
              <w:rPr>
                <w:rFonts w:ascii="Arial Narrow" w:eastAsia="Times New Roman" w:hAnsi="Arial Narrow" w:cs="Courier New"/>
                <w:bCs/>
                <w:sz w:val="20"/>
                <w:szCs w:val="20"/>
                <w:lang w:val="de-DE"/>
              </w:rPr>
              <w:t xml:space="preserve"> q5_1b) </w:t>
            </w:r>
          </w:p>
          <w:p w14:paraId="398F3F5E" w14:textId="77777777" w:rsidR="002273C9" w:rsidRPr="00CE484C" w:rsidRDefault="002273C9" w:rsidP="009844FA">
            <w:pPr>
              <w:spacing w:line="276" w:lineRule="auto"/>
              <w:ind w:left="0" w:right="0"/>
              <w:rPr>
                <w:rFonts w:ascii="Arial Narrow" w:eastAsia="Times New Roman" w:hAnsi="Arial Narrow" w:cs="Courier New"/>
                <w:bCs/>
                <w:sz w:val="20"/>
                <w:szCs w:val="20"/>
                <w:lang w:val="de-DE"/>
              </w:rPr>
            </w:pPr>
            <w:r w:rsidRPr="00CE484C">
              <w:rPr>
                <w:rFonts w:ascii="Arial Narrow" w:eastAsia="Times New Roman" w:hAnsi="Arial Narrow" w:cs="Courier New"/>
                <w:bCs/>
                <w:sz w:val="20"/>
                <w:szCs w:val="20"/>
                <w:lang w:val="de-DE"/>
              </w:rPr>
              <w:t>(</w:t>
            </w:r>
            <w:r w:rsidR="00A47358" w:rsidRPr="00CE484C">
              <w:rPr>
                <w:rFonts w:ascii="Arial Narrow" w:eastAsia="Times New Roman" w:hAnsi="Arial Narrow" w:cs="Courier New"/>
                <w:b/>
                <w:bCs/>
                <w:sz w:val="20"/>
                <w:szCs w:val="20"/>
                <w:lang w:val="de-DE"/>
              </w:rPr>
              <w:t>MOS LEXO</w:t>
            </w:r>
            <w:r w:rsidRPr="00CE484C">
              <w:rPr>
                <w:rFonts w:ascii="Arial Narrow" w:eastAsia="Times New Roman" w:hAnsi="Arial Narrow" w:cs="Courier New"/>
                <w:bCs/>
                <w:sz w:val="20"/>
                <w:szCs w:val="20"/>
                <w:lang w:val="de-DE"/>
              </w:rPr>
              <w:t xml:space="preserve">) </w:t>
            </w:r>
            <w:r w:rsidR="00A47358" w:rsidRPr="00CE484C">
              <w:rPr>
                <w:rFonts w:ascii="Arial Narrow" w:eastAsia="Times New Roman" w:hAnsi="Arial Narrow" w:cs="Courier New"/>
                <w:bCs/>
                <w:sz w:val="20"/>
                <w:szCs w:val="20"/>
                <w:lang w:val="de-DE"/>
              </w:rPr>
              <w:t>ND/PP</w:t>
            </w:r>
            <w:r w:rsidRPr="00CE484C">
              <w:rPr>
                <w:rFonts w:ascii="Arial Narrow" w:eastAsia="Times New Roman" w:hAnsi="Arial Narrow" w:cs="Courier New"/>
                <w:bCs/>
                <w:sz w:val="20"/>
                <w:szCs w:val="20"/>
                <w:u w:val="dotted"/>
                <w:lang w:val="de-DE"/>
              </w:rPr>
              <w:tab/>
            </w:r>
            <w:r w:rsidRPr="00CE484C">
              <w:rPr>
                <w:rFonts w:ascii="Arial Narrow" w:eastAsia="Times New Roman" w:hAnsi="Arial Narrow" w:cs="Courier New"/>
                <w:bCs/>
                <w:sz w:val="20"/>
                <w:szCs w:val="20"/>
                <w:lang w:val="de-DE"/>
              </w:rPr>
              <w:t xml:space="preserve">99 </w:t>
            </w:r>
          </w:p>
          <w:p w14:paraId="477EBFF5" w14:textId="77777777" w:rsidR="002273C9" w:rsidRPr="00CE484C" w:rsidRDefault="002273C9" w:rsidP="00A47358">
            <w:pPr>
              <w:spacing w:line="276" w:lineRule="auto"/>
              <w:ind w:left="0" w:right="0"/>
              <w:rPr>
                <w:rFonts w:ascii="Arial Narrow" w:eastAsia="Times New Roman" w:hAnsi="Arial Narrow" w:cs="Courier New"/>
                <w:bCs/>
                <w:sz w:val="20"/>
                <w:szCs w:val="20"/>
                <w:lang w:val="de-DE"/>
              </w:rPr>
            </w:pPr>
            <w:r w:rsidRPr="00CE484C">
              <w:rPr>
                <w:rFonts w:ascii="Arial Narrow" w:eastAsia="Times New Roman" w:hAnsi="Arial Narrow" w:cs="Courier New"/>
                <w:bCs/>
                <w:sz w:val="20"/>
                <w:szCs w:val="20"/>
                <w:lang w:val="de-DE"/>
              </w:rPr>
              <w:t>(</w:t>
            </w:r>
            <w:r w:rsidR="00A47358" w:rsidRPr="00CE484C">
              <w:rPr>
                <w:rFonts w:ascii="Arial Narrow" w:eastAsia="Times New Roman" w:hAnsi="Arial Narrow" w:cs="Courier New"/>
                <w:bCs/>
                <w:sz w:val="20"/>
                <w:szCs w:val="20"/>
                <w:lang w:val="de-DE"/>
              </w:rPr>
              <w:t>SHKO TE</w:t>
            </w:r>
            <w:r w:rsidRPr="00CE484C">
              <w:rPr>
                <w:rFonts w:ascii="Arial Narrow" w:eastAsia="Times New Roman" w:hAnsi="Arial Narrow" w:cs="Courier New"/>
                <w:bCs/>
                <w:sz w:val="20"/>
                <w:szCs w:val="20"/>
                <w:lang w:val="de-DE"/>
              </w:rPr>
              <w:t xml:space="preserve"> q5_1b)</w:t>
            </w:r>
          </w:p>
        </w:tc>
        <w:tc>
          <w:tcPr>
            <w:tcW w:w="3600" w:type="dxa"/>
          </w:tcPr>
          <w:p w14:paraId="6496E66E" w14:textId="77777777" w:rsidR="002273C9" w:rsidRPr="00CE484C" w:rsidRDefault="00A47358" w:rsidP="009844FA">
            <w:pPr>
              <w:spacing w:line="276" w:lineRule="auto"/>
              <w:ind w:left="0" w:right="0"/>
              <w:rPr>
                <w:rFonts w:ascii="Arial Narrow" w:eastAsia="Times New Roman" w:hAnsi="Arial Narrow" w:cs="Courier New"/>
                <w:bCs/>
                <w:sz w:val="20"/>
                <w:szCs w:val="20"/>
                <w:lang w:val="de-DE"/>
              </w:rPr>
            </w:pPr>
            <w:r w:rsidRPr="00CE484C">
              <w:rPr>
                <w:rFonts w:ascii="Arial Narrow" w:eastAsia="Times New Roman" w:hAnsi="Arial Narrow" w:cs="Courier New"/>
                <w:bCs/>
                <w:sz w:val="20"/>
                <w:szCs w:val="20"/>
                <w:lang w:val="de-DE"/>
              </w:rPr>
              <w:t>Po</w:t>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lang w:val="de-DE"/>
              </w:rPr>
              <w:t>1 (</w:t>
            </w:r>
            <w:r w:rsidR="007A3A4D" w:rsidRPr="00CE484C">
              <w:rPr>
                <w:rFonts w:ascii="Arial Narrow" w:eastAsia="Times New Roman" w:hAnsi="Arial Narrow" w:cs="Courier New"/>
                <w:bCs/>
                <w:sz w:val="20"/>
                <w:szCs w:val="20"/>
                <w:lang w:val="de-DE"/>
              </w:rPr>
              <w:t>SHKO TE</w:t>
            </w:r>
            <w:r w:rsidR="002273C9" w:rsidRPr="00CE484C">
              <w:rPr>
                <w:rFonts w:ascii="Arial Narrow" w:eastAsia="Times New Roman" w:hAnsi="Arial Narrow" w:cs="Courier New"/>
                <w:bCs/>
                <w:sz w:val="20"/>
                <w:szCs w:val="20"/>
                <w:lang w:val="de-DE"/>
              </w:rPr>
              <w:t>q5_1b)</w:t>
            </w:r>
          </w:p>
          <w:p w14:paraId="0C12EE4B" w14:textId="77777777" w:rsidR="002273C9" w:rsidRPr="00CE484C" w:rsidRDefault="006C3972" w:rsidP="009844FA">
            <w:pPr>
              <w:spacing w:line="276" w:lineRule="auto"/>
              <w:ind w:left="0" w:right="0"/>
              <w:rPr>
                <w:rFonts w:ascii="Arial Narrow" w:eastAsia="Times New Roman" w:hAnsi="Arial Narrow" w:cs="Courier New"/>
                <w:bCs/>
                <w:sz w:val="20"/>
                <w:szCs w:val="20"/>
                <w:lang w:val="de-DE"/>
              </w:rPr>
            </w:pPr>
            <w:r w:rsidRPr="00CE484C">
              <w:rPr>
                <w:rFonts w:ascii="Arial Narrow" w:eastAsia="Times New Roman" w:hAnsi="Arial Narrow" w:cs="Courier New"/>
                <w:bCs/>
                <w:sz w:val="20"/>
                <w:szCs w:val="20"/>
                <w:lang w:val="de-DE"/>
              </w:rPr>
              <w:t>Jo</w:t>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u w:val="dotted"/>
                <w:lang w:val="de-DE"/>
              </w:rPr>
              <w:tab/>
            </w:r>
            <w:r w:rsidR="002273C9" w:rsidRPr="00CE484C">
              <w:rPr>
                <w:rFonts w:ascii="Arial Narrow" w:eastAsia="Times New Roman" w:hAnsi="Arial Narrow" w:cs="Courier New"/>
                <w:bCs/>
                <w:sz w:val="20"/>
                <w:szCs w:val="20"/>
                <w:lang w:val="de-DE"/>
              </w:rPr>
              <w:t>2 (</w:t>
            </w:r>
            <w:r w:rsidR="007A3A4D" w:rsidRPr="00CE484C">
              <w:rPr>
                <w:rFonts w:ascii="Arial Narrow" w:eastAsia="Times New Roman" w:hAnsi="Arial Narrow" w:cs="Courier New"/>
                <w:bCs/>
                <w:sz w:val="20"/>
                <w:szCs w:val="20"/>
                <w:lang w:val="de-DE"/>
              </w:rPr>
              <w:t>SHKO TE</w:t>
            </w:r>
            <w:r w:rsidR="002273C9" w:rsidRPr="00CE484C">
              <w:rPr>
                <w:rFonts w:ascii="Arial Narrow" w:eastAsia="Times New Roman" w:hAnsi="Arial Narrow" w:cs="Courier New"/>
                <w:bCs/>
                <w:sz w:val="20"/>
                <w:szCs w:val="20"/>
                <w:lang w:val="de-DE"/>
              </w:rPr>
              <w:t xml:space="preserve">q5_1b) </w:t>
            </w:r>
          </w:p>
          <w:p w14:paraId="4D4C6F0A"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084CAA87"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 xml:space="preserve">q5_1b) </w:t>
            </w:r>
          </w:p>
        </w:tc>
      </w:tr>
      <w:tr w:rsidR="002273C9" w:rsidRPr="002273C9" w14:paraId="5D09EEA1" w14:textId="77777777" w:rsidTr="009F27F2">
        <w:tc>
          <w:tcPr>
            <w:tcW w:w="2425" w:type="dxa"/>
          </w:tcPr>
          <w:p w14:paraId="4D7D8BB8" w14:textId="77777777" w:rsidR="002273C9" w:rsidRPr="002273C9" w:rsidRDefault="007A3A4D" w:rsidP="007A3A4D">
            <w:pPr>
              <w:numPr>
                <w:ilvl w:val="0"/>
                <w:numId w:val="5"/>
              </w:numPr>
              <w:spacing w:line="276" w:lineRule="auto"/>
              <w:ind w:right="0"/>
              <w:rPr>
                <w:rFonts w:ascii="Arial Narrow" w:eastAsia="Times New Roman" w:hAnsi="Arial Narrow" w:cs="Courier New"/>
                <w:bCs/>
                <w:sz w:val="20"/>
                <w:szCs w:val="20"/>
              </w:rPr>
            </w:pPr>
            <w:proofErr w:type="spellStart"/>
            <w:r>
              <w:rPr>
                <w:rFonts w:ascii="Arial Narrow" w:eastAsia="Times New Roman" w:hAnsi="Arial Narrow" w:cs="Courier New"/>
                <w:bCs/>
                <w:sz w:val="20"/>
                <w:szCs w:val="20"/>
              </w:rPr>
              <w:t>Gjyqtarët</w:t>
            </w:r>
            <w:proofErr w:type="spellEnd"/>
          </w:p>
        </w:tc>
        <w:tc>
          <w:tcPr>
            <w:tcW w:w="3690" w:type="dxa"/>
          </w:tcPr>
          <w:p w14:paraId="6465FCB1"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q5_2b)</w:t>
            </w:r>
          </w:p>
          <w:p w14:paraId="379BFB47"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q5_1c) </w:t>
            </w:r>
          </w:p>
          <w:p w14:paraId="760398A0"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0303170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q5_1c)</w:t>
            </w:r>
          </w:p>
        </w:tc>
        <w:tc>
          <w:tcPr>
            <w:tcW w:w="3600" w:type="dxa"/>
          </w:tcPr>
          <w:p w14:paraId="28984157"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q5_1c)</w:t>
            </w:r>
          </w:p>
          <w:p w14:paraId="740F647F"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q5_1c) </w:t>
            </w:r>
          </w:p>
          <w:p w14:paraId="0D8F4E5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4DBCBF7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q5_1c)</w:t>
            </w:r>
          </w:p>
        </w:tc>
      </w:tr>
      <w:tr w:rsidR="002273C9" w:rsidRPr="002273C9" w14:paraId="3FBC5651" w14:textId="77777777" w:rsidTr="009F27F2">
        <w:tc>
          <w:tcPr>
            <w:tcW w:w="2425" w:type="dxa"/>
          </w:tcPr>
          <w:p w14:paraId="61146B61" w14:textId="77777777" w:rsidR="002273C9" w:rsidRPr="002273C9" w:rsidRDefault="007A3A4D" w:rsidP="007A3A4D">
            <w:pPr>
              <w:numPr>
                <w:ilvl w:val="0"/>
                <w:numId w:val="5"/>
              </w:numPr>
              <w:spacing w:line="276" w:lineRule="auto"/>
              <w:ind w:right="0"/>
              <w:rPr>
                <w:rFonts w:ascii="Arial Narrow" w:eastAsia="Times New Roman" w:hAnsi="Arial Narrow" w:cs="Courier New"/>
                <w:bCs/>
                <w:sz w:val="20"/>
                <w:szCs w:val="20"/>
              </w:rPr>
            </w:pPr>
            <w:proofErr w:type="spellStart"/>
            <w:r>
              <w:rPr>
                <w:rFonts w:ascii="Arial Narrow" w:eastAsia="Times New Roman" w:hAnsi="Arial Narrow" w:cs="Courier New"/>
                <w:bCs/>
                <w:sz w:val="20"/>
                <w:szCs w:val="20"/>
              </w:rPr>
              <w:t>Prokurorët</w:t>
            </w:r>
            <w:proofErr w:type="spellEnd"/>
          </w:p>
        </w:tc>
        <w:tc>
          <w:tcPr>
            <w:tcW w:w="3690" w:type="dxa"/>
          </w:tcPr>
          <w:p w14:paraId="676860B9"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q5_2c)</w:t>
            </w:r>
          </w:p>
          <w:p w14:paraId="2A53760B"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q5_1d) </w:t>
            </w:r>
          </w:p>
          <w:p w14:paraId="5EE45FDB"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7A3E48EB"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q5_1d)</w:t>
            </w:r>
          </w:p>
        </w:tc>
        <w:tc>
          <w:tcPr>
            <w:tcW w:w="3600" w:type="dxa"/>
          </w:tcPr>
          <w:p w14:paraId="428062F2"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q5_1d)</w:t>
            </w:r>
          </w:p>
          <w:p w14:paraId="5260B641"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q5_1d) </w:t>
            </w:r>
          </w:p>
          <w:p w14:paraId="633CBB5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2BED0A9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q5_1d)</w:t>
            </w:r>
          </w:p>
        </w:tc>
      </w:tr>
      <w:tr w:rsidR="002273C9" w:rsidRPr="002273C9" w14:paraId="18F663A5" w14:textId="77777777" w:rsidTr="009F27F2">
        <w:tc>
          <w:tcPr>
            <w:tcW w:w="2425" w:type="dxa"/>
          </w:tcPr>
          <w:p w14:paraId="374826E3" w14:textId="77777777" w:rsidR="002273C9" w:rsidRPr="002273C9" w:rsidRDefault="007A3A4D" w:rsidP="007A3A4D">
            <w:pPr>
              <w:numPr>
                <w:ilvl w:val="0"/>
                <w:numId w:val="5"/>
              </w:numPr>
              <w:spacing w:line="276" w:lineRule="auto"/>
              <w:ind w:right="0"/>
              <w:rPr>
                <w:rFonts w:ascii="Arial Narrow" w:eastAsia="Times New Roman" w:hAnsi="Arial Narrow" w:cs="Courier New"/>
                <w:bCs/>
                <w:sz w:val="20"/>
                <w:szCs w:val="20"/>
              </w:rPr>
            </w:pPr>
            <w:proofErr w:type="spellStart"/>
            <w:r>
              <w:rPr>
                <w:rFonts w:ascii="Arial Narrow" w:eastAsia="Times New Roman" w:hAnsi="Arial Narrow" w:cs="Courier New"/>
                <w:bCs/>
                <w:sz w:val="20"/>
                <w:szCs w:val="20"/>
              </w:rPr>
              <w:t>Avokatët</w:t>
            </w:r>
            <w:proofErr w:type="spellEnd"/>
            <w:r>
              <w:rPr>
                <w:rFonts w:ascii="Arial Narrow" w:eastAsia="Times New Roman" w:hAnsi="Arial Narrow" w:cs="Courier New"/>
                <w:bCs/>
                <w:sz w:val="20"/>
                <w:szCs w:val="20"/>
              </w:rPr>
              <w:t xml:space="preserve"> e </w:t>
            </w:r>
            <w:proofErr w:type="spellStart"/>
            <w:r>
              <w:rPr>
                <w:rFonts w:ascii="Arial Narrow" w:eastAsia="Times New Roman" w:hAnsi="Arial Narrow" w:cs="Courier New"/>
                <w:bCs/>
                <w:sz w:val="20"/>
                <w:szCs w:val="20"/>
              </w:rPr>
              <w:t>mbrojtjes</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publike</w:t>
            </w:r>
            <w:proofErr w:type="spellEnd"/>
          </w:p>
        </w:tc>
        <w:tc>
          <w:tcPr>
            <w:tcW w:w="3690" w:type="dxa"/>
          </w:tcPr>
          <w:p w14:paraId="6608948D"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q5_2d)</w:t>
            </w:r>
          </w:p>
          <w:p w14:paraId="7237C700"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q5_1e) </w:t>
            </w:r>
          </w:p>
          <w:p w14:paraId="60DA4CC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31C038D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q5_1e)</w:t>
            </w:r>
          </w:p>
        </w:tc>
        <w:tc>
          <w:tcPr>
            <w:tcW w:w="3600" w:type="dxa"/>
          </w:tcPr>
          <w:p w14:paraId="3651AC68"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q5_1e)</w:t>
            </w:r>
          </w:p>
          <w:p w14:paraId="764FE7DF"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q5_1e) </w:t>
            </w:r>
          </w:p>
          <w:p w14:paraId="727F4AE6"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1869412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q5_1e)</w:t>
            </w:r>
          </w:p>
        </w:tc>
      </w:tr>
      <w:tr w:rsidR="002273C9" w:rsidRPr="002273C9" w14:paraId="26438B89" w14:textId="77777777" w:rsidTr="009F27F2">
        <w:tc>
          <w:tcPr>
            <w:tcW w:w="2425" w:type="dxa"/>
          </w:tcPr>
          <w:p w14:paraId="3F5973ED" w14:textId="77777777" w:rsidR="002273C9" w:rsidRPr="002273C9" w:rsidRDefault="007A3A4D" w:rsidP="007A3A4D">
            <w:pPr>
              <w:numPr>
                <w:ilvl w:val="0"/>
                <w:numId w:val="5"/>
              </w:numPr>
              <w:spacing w:line="276" w:lineRule="auto"/>
              <w:ind w:right="0"/>
              <w:rPr>
                <w:rFonts w:ascii="Arial Narrow" w:eastAsia="Times New Roman" w:hAnsi="Arial Narrow" w:cs="Courier New"/>
                <w:bCs/>
                <w:sz w:val="20"/>
                <w:szCs w:val="20"/>
              </w:rPr>
            </w:pPr>
            <w:proofErr w:type="spellStart"/>
            <w:r>
              <w:rPr>
                <w:rFonts w:ascii="Arial Narrow" w:eastAsia="Times New Roman" w:hAnsi="Arial Narrow" w:cs="Courier New"/>
                <w:bCs/>
                <w:sz w:val="20"/>
                <w:szCs w:val="20"/>
              </w:rPr>
              <w:t>Zyrtar</w:t>
            </w:r>
            <w:proofErr w:type="spellEnd"/>
            <w:r>
              <w:rPr>
                <w:rFonts w:ascii="Arial Narrow" w:eastAsia="Times New Roman" w:hAnsi="Arial Narrow" w:cs="Courier New"/>
                <w:bCs/>
                <w:sz w:val="20"/>
                <w:szCs w:val="20"/>
              </w:rPr>
              <w:t xml:space="preserve"> </w:t>
            </w:r>
            <w:proofErr w:type="spellStart"/>
            <w:r>
              <w:rPr>
                <w:rFonts w:ascii="Arial Narrow" w:eastAsia="Times New Roman" w:hAnsi="Arial Narrow" w:cs="Courier New"/>
                <w:bCs/>
                <w:sz w:val="20"/>
                <w:szCs w:val="20"/>
              </w:rPr>
              <w:t>dogane</w:t>
            </w:r>
            <w:proofErr w:type="spellEnd"/>
          </w:p>
        </w:tc>
        <w:tc>
          <w:tcPr>
            <w:tcW w:w="3690" w:type="dxa"/>
          </w:tcPr>
          <w:p w14:paraId="65C133C5"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q5_2e)</w:t>
            </w:r>
          </w:p>
          <w:p w14:paraId="3FEC0341"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q5_1f) </w:t>
            </w:r>
          </w:p>
          <w:p w14:paraId="5C45A3A9"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76A47C6F"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q5_1f)</w:t>
            </w:r>
          </w:p>
        </w:tc>
        <w:tc>
          <w:tcPr>
            <w:tcW w:w="3600" w:type="dxa"/>
          </w:tcPr>
          <w:p w14:paraId="1F4699B3"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q5_1f)</w:t>
            </w:r>
          </w:p>
          <w:p w14:paraId="728326BD"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q5_1f) </w:t>
            </w:r>
          </w:p>
          <w:p w14:paraId="2C722223"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31946DC2"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q5_1f)</w:t>
            </w:r>
          </w:p>
        </w:tc>
      </w:tr>
      <w:tr w:rsidR="002273C9" w:rsidRPr="002273C9" w14:paraId="58E52175" w14:textId="77777777" w:rsidTr="009F27F2">
        <w:tc>
          <w:tcPr>
            <w:tcW w:w="2425" w:type="dxa"/>
          </w:tcPr>
          <w:p w14:paraId="084CDB5E" w14:textId="0FF978FE" w:rsidR="002273C9" w:rsidRPr="002273C9" w:rsidRDefault="007A3A4D" w:rsidP="007A3A4D">
            <w:pPr>
              <w:numPr>
                <w:ilvl w:val="0"/>
                <w:numId w:val="5"/>
              </w:numPr>
              <w:spacing w:line="276" w:lineRule="auto"/>
              <w:ind w:right="0"/>
              <w:rPr>
                <w:rFonts w:ascii="Arial Narrow" w:eastAsia="Times New Roman" w:hAnsi="Arial Narrow" w:cs="Courier New"/>
                <w:bCs/>
                <w:sz w:val="20"/>
                <w:szCs w:val="20"/>
              </w:rPr>
            </w:pPr>
            <w:proofErr w:type="spellStart"/>
            <w:r w:rsidRPr="005713E4">
              <w:rPr>
                <w:rFonts w:ascii="Arial Narrow" w:eastAsia="Times New Roman" w:hAnsi="Arial Narrow" w:cs="Courier New"/>
                <w:bCs/>
                <w:sz w:val="20"/>
                <w:szCs w:val="20"/>
              </w:rPr>
              <w:t>Përfaqësues</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të</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zgjedhur</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nga</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pushteti</w:t>
            </w:r>
            <w:proofErr w:type="spellEnd"/>
            <w:r w:rsidRPr="005713E4">
              <w:rPr>
                <w:rFonts w:ascii="Arial Narrow" w:eastAsia="Times New Roman" w:hAnsi="Arial Narrow" w:cs="Courier New"/>
                <w:bCs/>
                <w:sz w:val="20"/>
                <w:szCs w:val="20"/>
              </w:rPr>
              <w:t xml:space="preserve"> </w:t>
            </w:r>
            <w:r w:rsidR="00507ED1" w:rsidRPr="005713E4">
              <w:rPr>
                <w:rFonts w:ascii="Arial Narrow" w:eastAsia="Times New Roman" w:hAnsi="Arial Narrow" w:cs="Courier New"/>
                <w:bCs/>
                <w:sz w:val="20"/>
                <w:szCs w:val="20"/>
              </w:rPr>
              <w:t>local</w:t>
            </w:r>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Kryetari</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i</w:t>
            </w:r>
            <w:proofErr w:type="spellEnd"/>
            <w:r w:rsidRPr="005713E4">
              <w:rPr>
                <w:rFonts w:ascii="Arial Narrow" w:eastAsia="Times New Roman" w:hAnsi="Arial Narrow" w:cs="Courier New"/>
                <w:bCs/>
                <w:sz w:val="20"/>
                <w:szCs w:val="20"/>
              </w:rPr>
              <w:t xml:space="preserve"> AQL-</w:t>
            </w:r>
            <w:proofErr w:type="spellStart"/>
            <w:r w:rsidRPr="005713E4">
              <w:rPr>
                <w:rFonts w:ascii="Arial Narrow" w:eastAsia="Times New Roman" w:hAnsi="Arial Narrow" w:cs="Courier New"/>
                <w:bCs/>
                <w:sz w:val="20"/>
                <w:szCs w:val="20"/>
              </w:rPr>
              <w:t>së</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Këshilltari</w:t>
            </w:r>
            <w:proofErr w:type="spellEnd"/>
            <w:r w:rsidRPr="005713E4">
              <w:rPr>
                <w:rFonts w:ascii="Arial Narrow" w:eastAsia="Times New Roman" w:hAnsi="Arial Narrow" w:cs="Courier New"/>
                <w:bCs/>
                <w:sz w:val="20"/>
                <w:szCs w:val="20"/>
              </w:rPr>
              <w:t xml:space="preserve"> </w:t>
            </w:r>
            <w:proofErr w:type="spellStart"/>
            <w:r w:rsidRPr="005713E4">
              <w:rPr>
                <w:rFonts w:ascii="Arial Narrow" w:eastAsia="Times New Roman" w:hAnsi="Arial Narrow" w:cs="Courier New"/>
                <w:bCs/>
                <w:sz w:val="20"/>
                <w:szCs w:val="20"/>
              </w:rPr>
              <w:t>etj</w:t>
            </w:r>
            <w:proofErr w:type="spellEnd"/>
            <w:r w:rsidRPr="005713E4">
              <w:rPr>
                <w:rFonts w:ascii="Arial Narrow" w:eastAsia="Times New Roman" w:hAnsi="Arial Narrow" w:cs="Courier New"/>
                <w:bCs/>
                <w:sz w:val="20"/>
                <w:szCs w:val="20"/>
              </w:rPr>
              <w:t>.)</w:t>
            </w:r>
          </w:p>
        </w:tc>
        <w:tc>
          <w:tcPr>
            <w:tcW w:w="3690" w:type="dxa"/>
          </w:tcPr>
          <w:p w14:paraId="07885B66"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q5_2f)</w:t>
            </w:r>
          </w:p>
          <w:p w14:paraId="15271F04"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q5_1g) </w:t>
            </w:r>
          </w:p>
          <w:p w14:paraId="18DD907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06FB8E3B"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q5_1g)</w:t>
            </w:r>
          </w:p>
        </w:tc>
        <w:tc>
          <w:tcPr>
            <w:tcW w:w="3600" w:type="dxa"/>
          </w:tcPr>
          <w:p w14:paraId="7B8C29F9"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q5_1g)</w:t>
            </w:r>
          </w:p>
          <w:p w14:paraId="4B332CAB"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 xml:space="preserve">q5_1g) </w:t>
            </w:r>
          </w:p>
          <w:p w14:paraId="054575AA"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 xml:space="preserve">99 </w:t>
            </w:r>
          </w:p>
          <w:p w14:paraId="54BFB08E"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q5_1g)</w:t>
            </w:r>
          </w:p>
        </w:tc>
      </w:tr>
      <w:tr w:rsidR="002273C9" w:rsidRPr="002273C9" w14:paraId="16C2E688" w14:textId="77777777" w:rsidTr="009F27F2">
        <w:tc>
          <w:tcPr>
            <w:tcW w:w="2425" w:type="dxa"/>
          </w:tcPr>
          <w:p w14:paraId="69417897" w14:textId="77777777" w:rsidR="007A3A4D" w:rsidRDefault="007A3A4D" w:rsidP="009844FA">
            <w:pPr>
              <w:numPr>
                <w:ilvl w:val="0"/>
                <w:numId w:val="5"/>
              </w:numPr>
              <w:spacing w:line="276" w:lineRule="auto"/>
              <w:ind w:right="0"/>
              <w:rPr>
                <w:rFonts w:ascii="Arial Narrow" w:eastAsia="Times New Roman" w:hAnsi="Arial Narrow" w:cs="Courier New"/>
                <w:bCs/>
                <w:sz w:val="20"/>
                <w:szCs w:val="20"/>
              </w:rPr>
            </w:pPr>
            <w:proofErr w:type="spellStart"/>
            <w:r w:rsidRPr="007A3A4D">
              <w:rPr>
                <w:rFonts w:ascii="Arial Narrow" w:eastAsia="Times New Roman" w:hAnsi="Arial Narrow" w:cs="Courier New"/>
                <w:bCs/>
                <w:sz w:val="20"/>
                <w:szCs w:val="20"/>
              </w:rPr>
              <w:t>Zyrtar</w:t>
            </w:r>
            <w:proofErr w:type="spellEnd"/>
            <w:r w:rsidRPr="007A3A4D">
              <w:rPr>
                <w:rFonts w:ascii="Arial Narrow" w:eastAsia="Times New Roman" w:hAnsi="Arial Narrow" w:cs="Courier New"/>
                <w:bCs/>
                <w:sz w:val="20"/>
                <w:szCs w:val="20"/>
              </w:rPr>
              <w:t xml:space="preserve"> </w:t>
            </w:r>
            <w:proofErr w:type="spellStart"/>
            <w:r w:rsidRPr="007A3A4D">
              <w:rPr>
                <w:rFonts w:ascii="Arial Narrow" w:eastAsia="Times New Roman" w:hAnsi="Arial Narrow" w:cs="Courier New"/>
                <w:bCs/>
                <w:sz w:val="20"/>
                <w:szCs w:val="20"/>
              </w:rPr>
              <w:t>tjetë</w:t>
            </w:r>
            <w:proofErr w:type="spellEnd"/>
            <w:r w:rsidRPr="007A3A4D">
              <w:rPr>
                <w:rFonts w:ascii="Arial Narrow" w:eastAsia="Times New Roman" w:hAnsi="Arial Narrow" w:cs="Courier New"/>
                <w:bCs/>
                <w:sz w:val="20"/>
                <w:szCs w:val="20"/>
              </w:rPr>
              <w:t xml:space="preserve"> </w:t>
            </w:r>
            <w:proofErr w:type="spellStart"/>
            <w:r w:rsidRPr="007A3A4D">
              <w:rPr>
                <w:rFonts w:ascii="Arial Narrow" w:eastAsia="Times New Roman" w:hAnsi="Arial Narrow" w:cs="Courier New"/>
                <w:bCs/>
                <w:sz w:val="20"/>
                <w:szCs w:val="20"/>
              </w:rPr>
              <w:t>publik</w:t>
            </w:r>
            <w:proofErr w:type="spellEnd"/>
            <w:r w:rsidRPr="007A3A4D">
              <w:rPr>
                <w:rFonts w:ascii="Arial Narrow" w:eastAsia="Times New Roman" w:hAnsi="Arial Narrow" w:cs="Courier New"/>
                <w:bCs/>
                <w:sz w:val="20"/>
                <w:szCs w:val="20"/>
              </w:rPr>
              <w:t>/</w:t>
            </w:r>
            <w:proofErr w:type="spellStart"/>
            <w:r w:rsidRPr="007A3A4D">
              <w:rPr>
                <w:rFonts w:ascii="Arial Narrow" w:eastAsia="Times New Roman" w:hAnsi="Arial Narrow" w:cs="Courier New"/>
                <w:bCs/>
                <w:sz w:val="20"/>
                <w:szCs w:val="20"/>
              </w:rPr>
              <w:t>nëpunës</w:t>
            </w:r>
            <w:proofErr w:type="spellEnd"/>
            <w:r w:rsidRPr="007A3A4D">
              <w:rPr>
                <w:rFonts w:ascii="Arial Narrow" w:eastAsia="Times New Roman" w:hAnsi="Arial Narrow" w:cs="Courier New"/>
                <w:bCs/>
                <w:sz w:val="20"/>
                <w:szCs w:val="20"/>
              </w:rPr>
              <w:t xml:space="preserve"> civil</w:t>
            </w:r>
          </w:p>
          <w:p w14:paraId="0FBC3910" w14:textId="77777777" w:rsidR="002273C9" w:rsidRPr="002273C9" w:rsidRDefault="002273C9" w:rsidP="007A3A4D">
            <w:pPr>
              <w:spacing w:line="276" w:lineRule="auto"/>
              <w:ind w:left="360" w:right="0"/>
              <w:rPr>
                <w:rFonts w:ascii="Arial Narrow" w:eastAsia="Times New Roman" w:hAnsi="Arial Narrow" w:cs="Courier New"/>
                <w:bCs/>
                <w:sz w:val="20"/>
                <w:szCs w:val="20"/>
              </w:rPr>
            </w:pPr>
          </w:p>
        </w:tc>
        <w:tc>
          <w:tcPr>
            <w:tcW w:w="3690" w:type="dxa"/>
          </w:tcPr>
          <w:p w14:paraId="42E5C61F"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q5_2g)</w:t>
            </w:r>
          </w:p>
          <w:p w14:paraId="03EE6CA8"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q6)</w:t>
            </w:r>
          </w:p>
          <w:p w14:paraId="6CCB10E4"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99 (</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q6a)</w:t>
            </w:r>
          </w:p>
        </w:tc>
        <w:tc>
          <w:tcPr>
            <w:tcW w:w="3600" w:type="dxa"/>
          </w:tcPr>
          <w:p w14:paraId="4553ECF2" w14:textId="77777777" w:rsidR="002273C9" w:rsidRPr="002273C9" w:rsidRDefault="00A47358"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Po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1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q6a)</w:t>
            </w:r>
          </w:p>
          <w:p w14:paraId="3FB5CBF7" w14:textId="77777777" w:rsidR="002273C9" w:rsidRPr="002273C9" w:rsidRDefault="006C3972" w:rsidP="009844FA">
            <w:pPr>
              <w:spacing w:line="276" w:lineRule="auto"/>
              <w:ind w:left="0" w:right="0"/>
              <w:rPr>
                <w:rFonts w:ascii="Arial Narrow" w:eastAsia="Times New Roman" w:hAnsi="Arial Narrow" w:cs="Courier New"/>
                <w:bCs/>
                <w:sz w:val="20"/>
                <w:szCs w:val="20"/>
              </w:rPr>
            </w:pPr>
            <w:r>
              <w:rPr>
                <w:rFonts w:ascii="Arial Narrow" w:eastAsia="Times New Roman" w:hAnsi="Arial Narrow" w:cs="Courier New"/>
                <w:bCs/>
                <w:sz w:val="20"/>
                <w:szCs w:val="20"/>
              </w:rPr>
              <w:t>Jo</w:t>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u w:val="dotted"/>
              </w:rPr>
              <w:tab/>
            </w:r>
            <w:r w:rsidR="002273C9" w:rsidRPr="002273C9">
              <w:rPr>
                <w:rFonts w:ascii="Arial Narrow" w:eastAsia="Times New Roman" w:hAnsi="Arial Narrow" w:cs="Courier New"/>
                <w:bCs/>
                <w:sz w:val="20"/>
                <w:szCs w:val="20"/>
              </w:rPr>
              <w:t>2 (</w:t>
            </w:r>
            <w:r w:rsidR="007A3A4D">
              <w:rPr>
                <w:rFonts w:ascii="Arial Narrow" w:eastAsia="Times New Roman" w:hAnsi="Arial Narrow" w:cs="Courier New"/>
                <w:bCs/>
                <w:sz w:val="20"/>
                <w:szCs w:val="20"/>
              </w:rPr>
              <w:t>SHKO TE</w:t>
            </w:r>
            <w:r w:rsidR="002273C9" w:rsidRPr="002273C9">
              <w:rPr>
                <w:rFonts w:ascii="Arial Narrow" w:eastAsia="Times New Roman" w:hAnsi="Arial Narrow" w:cs="Courier New"/>
                <w:bCs/>
                <w:sz w:val="20"/>
                <w:szCs w:val="20"/>
              </w:rPr>
              <w:t>q6a)</w:t>
            </w:r>
          </w:p>
          <w:p w14:paraId="3C5EAA95" w14:textId="77777777" w:rsidR="002273C9" w:rsidRPr="002273C9" w:rsidRDefault="002273C9" w:rsidP="009844FA">
            <w:pPr>
              <w:spacing w:line="276" w:lineRule="auto"/>
              <w:ind w:left="0" w:right="0"/>
              <w:rPr>
                <w:rFonts w:ascii="Arial Narrow" w:eastAsia="Times New Roman" w:hAnsi="Arial Narrow" w:cs="Courier New"/>
                <w:bCs/>
                <w:sz w:val="20"/>
                <w:szCs w:val="20"/>
              </w:rPr>
            </w:pPr>
            <w:r w:rsidRPr="002273C9">
              <w:rPr>
                <w:rFonts w:ascii="Arial Narrow" w:eastAsia="Times New Roman" w:hAnsi="Arial Narrow" w:cs="Courier New"/>
                <w:bCs/>
                <w:sz w:val="20"/>
                <w:szCs w:val="20"/>
              </w:rPr>
              <w:t>(</w:t>
            </w:r>
            <w:r w:rsidR="007A3A4D">
              <w:rPr>
                <w:rFonts w:ascii="Arial Narrow" w:eastAsia="Times New Roman" w:hAnsi="Arial Narrow" w:cs="Courier New"/>
                <w:b/>
                <w:sz w:val="20"/>
                <w:szCs w:val="20"/>
              </w:rPr>
              <w:t>MOS LEXO</w:t>
            </w:r>
            <w:r w:rsidRPr="002273C9">
              <w:rPr>
                <w:rFonts w:ascii="Arial Narrow" w:eastAsia="Times New Roman" w:hAnsi="Arial Narrow" w:cs="Courier New"/>
                <w:bCs/>
                <w:sz w:val="20"/>
                <w:szCs w:val="20"/>
              </w:rPr>
              <w:t xml:space="preserve">) </w:t>
            </w:r>
            <w:r w:rsidR="007A3A4D">
              <w:rPr>
                <w:rFonts w:ascii="Arial Narrow" w:eastAsia="Times New Roman" w:hAnsi="Arial Narrow" w:cs="Courier New"/>
                <w:bCs/>
                <w:sz w:val="20"/>
                <w:szCs w:val="20"/>
              </w:rPr>
              <w:t>ND/PP</w:t>
            </w:r>
            <w:r w:rsidRPr="002273C9">
              <w:rPr>
                <w:rFonts w:ascii="Arial Narrow" w:eastAsia="Times New Roman" w:hAnsi="Arial Narrow" w:cs="Courier New"/>
                <w:bCs/>
                <w:sz w:val="20"/>
                <w:szCs w:val="20"/>
                <w:u w:val="dotted"/>
              </w:rPr>
              <w:tab/>
            </w:r>
            <w:r w:rsidRPr="002273C9">
              <w:rPr>
                <w:rFonts w:ascii="Arial Narrow" w:eastAsia="Times New Roman" w:hAnsi="Arial Narrow" w:cs="Courier New"/>
                <w:bCs/>
                <w:sz w:val="20"/>
                <w:szCs w:val="20"/>
              </w:rPr>
              <w:t>99 (</w:t>
            </w:r>
            <w:r w:rsidR="007A3A4D">
              <w:rPr>
                <w:rFonts w:ascii="Arial Narrow" w:eastAsia="Times New Roman" w:hAnsi="Arial Narrow" w:cs="Courier New"/>
                <w:bCs/>
                <w:sz w:val="20"/>
                <w:szCs w:val="20"/>
              </w:rPr>
              <w:t>SHKO TE</w:t>
            </w:r>
            <w:r w:rsidRPr="002273C9">
              <w:rPr>
                <w:rFonts w:ascii="Arial Narrow" w:eastAsia="Times New Roman" w:hAnsi="Arial Narrow" w:cs="Courier New"/>
                <w:bCs/>
                <w:sz w:val="20"/>
                <w:szCs w:val="20"/>
              </w:rPr>
              <w:t>q6a)</w:t>
            </w:r>
          </w:p>
        </w:tc>
      </w:tr>
    </w:tbl>
    <w:p w14:paraId="4E129F0F" w14:textId="77777777" w:rsidR="00F06209" w:rsidRPr="002273C9" w:rsidRDefault="00F06209">
      <w:pPr>
        <w:ind w:left="0" w:right="0"/>
        <w:rPr>
          <w:rFonts w:ascii="Arial Narrow" w:eastAsia="Times New Roman" w:hAnsi="Arial Narrow" w:cs="Courier New"/>
          <w:b/>
          <w:sz w:val="20"/>
          <w:szCs w:val="20"/>
        </w:rPr>
      </w:pPr>
    </w:p>
    <w:p w14:paraId="3B6CF05F" w14:textId="77777777" w:rsidR="0003047A" w:rsidRPr="0003047A" w:rsidRDefault="0003047A" w:rsidP="00E62787">
      <w:pPr>
        <w:pStyle w:val="HTMLPreformatted"/>
        <w:shd w:val="clear" w:color="auto" w:fill="FFFFFF"/>
        <w:rPr>
          <w:rFonts w:ascii="Arial Narrow" w:hAnsi="Arial Narrow"/>
        </w:rPr>
      </w:pPr>
      <w:r w:rsidRPr="0003047A">
        <w:rPr>
          <w:rFonts w:ascii="Arial Narrow" w:hAnsi="Arial Narrow"/>
          <w:b/>
        </w:rPr>
        <w:t xml:space="preserve">LEXO: </w:t>
      </w:r>
      <w:r w:rsidRPr="0003047A">
        <w:rPr>
          <w:rFonts w:ascii="Arial Narrow" w:hAnsi="Arial Narrow"/>
        </w:rPr>
        <w:t xml:space="preserve">Tani </w:t>
      </w:r>
      <w:proofErr w:type="spellStart"/>
      <w:r w:rsidRPr="0003047A">
        <w:rPr>
          <w:rFonts w:ascii="Arial Narrow" w:hAnsi="Arial Narrow"/>
        </w:rPr>
        <w:t>më</w:t>
      </w:r>
      <w:proofErr w:type="spellEnd"/>
      <w:r w:rsidRPr="0003047A">
        <w:rPr>
          <w:rFonts w:ascii="Arial Narrow" w:hAnsi="Arial Narrow"/>
        </w:rPr>
        <w:t xml:space="preserve"> </w:t>
      </w:r>
      <w:proofErr w:type="spellStart"/>
      <w:r w:rsidRPr="0003047A">
        <w:rPr>
          <w:rFonts w:ascii="Arial Narrow" w:hAnsi="Arial Narrow"/>
        </w:rPr>
        <w:t>lejoni</w:t>
      </w:r>
      <w:proofErr w:type="spellEnd"/>
      <w:r w:rsidRPr="0003047A">
        <w:rPr>
          <w:rFonts w:ascii="Arial Narrow" w:hAnsi="Arial Narrow"/>
        </w:rPr>
        <w:t xml:space="preserve"> </w:t>
      </w:r>
      <w:proofErr w:type="spellStart"/>
      <w:r w:rsidRPr="0003047A">
        <w:rPr>
          <w:rFonts w:ascii="Arial Narrow" w:hAnsi="Arial Narrow"/>
        </w:rPr>
        <w:t>t'ju</w:t>
      </w:r>
      <w:proofErr w:type="spellEnd"/>
      <w:r w:rsidRPr="0003047A">
        <w:rPr>
          <w:rFonts w:ascii="Arial Narrow" w:hAnsi="Arial Narrow"/>
        </w:rPr>
        <w:t xml:space="preserve"> </w:t>
      </w:r>
      <w:proofErr w:type="spellStart"/>
      <w:r w:rsidRPr="0003047A">
        <w:rPr>
          <w:rFonts w:ascii="Arial Narrow" w:hAnsi="Arial Narrow"/>
        </w:rPr>
        <w:t>pyes</w:t>
      </w:r>
      <w:proofErr w:type="spellEnd"/>
      <w:r w:rsidRPr="0003047A">
        <w:rPr>
          <w:rFonts w:ascii="Arial Narrow" w:hAnsi="Arial Narrow"/>
        </w:rPr>
        <w:t xml:space="preserve"> </w:t>
      </w:r>
      <w:proofErr w:type="spellStart"/>
      <w:r w:rsidRPr="0003047A">
        <w:rPr>
          <w:rFonts w:ascii="Arial Narrow" w:hAnsi="Arial Narrow"/>
        </w:rPr>
        <w:t>për</w:t>
      </w:r>
      <w:proofErr w:type="spellEnd"/>
      <w:r w:rsidRPr="0003047A">
        <w:rPr>
          <w:rFonts w:ascii="Arial Narrow" w:hAnsi="Arial Narrow"/>
        </w:rPr>
        <w:t xml:space="preserve"> </w:t>
      </w:r>
      <w:proofErr w:type="spellStart"/>
      <w:r w:rsidRPr="0003047A">
        <w:rPr>
          <w:rFonts w:ascii="Arial Narrow" w:hAnsi="Arial Narrow"/>
        </w:rPr>
        <w:t>përvojat</w:t>
      </w:r>
      <w:proofErr w:type="spellEnd"/>
      <w:r w:rsidRPr="0003047A">
        <w:rPr>
          <w:rFonts w:ascii="Arial Narrow" w:hAnsi="Arial Narrow"/>
        </w:rPr>
        <w:t xml:space="preserve"> </w:t>
      </w:r>
      <w:proofErr w:type="spellStart"/>
      <w:r w:rsidRPr="0003047A">
        <w:rPr>
          <w:rFonts w:ascii="Arial Narrow" w:hAnsi="Arial Narrow"/>
        </w:rPr>
        <w:t>personale</w:t>
      </w:r>
      <w:proofErr w:type="spellEnd"/>
      <w:r w:rsidRPr="0003047A">
        <w:rPr>
          <w:rFonts w:ascii="Arial Narrow" w:hAnsi="Arial Narrow"/>
        </w:rPr>
        <w:t xml:space="preserve"> me </w:t>
      </w:r>
      <w:proofErr w:type="spellStart"/>
      <w:r w:rsidRPr="0003047A">
        <w:rPr>
          <w:rFonts w:ascii="Arial Narrow" w:hAnsi="Arial Narrow"/>
        </w:rPr>
        <w:t>korrupsionin</w:t>
      </w:r>
      <w:proofErr w:type="spellEnd"/>
      <w:r w:rsidRPr="0003047A">
        <w:rPr>
          <w:rFonts w:ascii="Arial Narrow" w:hAnsi="Arial Narrow"/>
        </w:rPr>
        <w:t xml:space="preserve"> </w:t>
      </w:r>
      <w:proofErr w:type="spellStart"/>
      <w:r w:rsidRPr="0003047A">
        <w:rPr>
          <w:rFonts w:ascii="Arial Narrow" w:hAnsi="Arial Narrow"/>
        </w:rPr>
        <w:t>dhe</w:t>
      </w:r>
      <w:proofErr w:type="spellEnd"/>
      <w:r w:rsidRPr="0003047A">
        <w:rPr>
          <w:rFonts w:ascii="Arial Narrow" w:hAnsi="Arial Narrow"/>
        </w:rPr>
        <w:t xml:space="preserve"> </w:t>
      </w:r>
      <w:proofErr w:type="spellStart"/>
      <w:r w:rsidRPr="0003047A">
        <w:rPr>
          <w:rFonts w:ascii="Arial Narrow" w:hAnsi="Arial Narrow"/>
        </w:rPr>
        <w:t>kërkimin</w:t>
      </w:r>
      <w:proofErr w:type="spellEnd"/>
      <w:r w:rsidRPr="0003047A">
        <w:rPr>
          <w:rFonts w:ascii="Arial Narrow" w:hAnsi="Arial Narrow"/>
        </w:rPr>
        <w:t xml:space="preserve"> e </w:t>
      </w:r>
      <w:proofErr w:type="spellStart"/>
      <w:r w:rsidRPr="0003047A">
        <w:rPr>
          <w:rFonts w:ascii="Arial Narrow" w:hAnsi="Arial Narrow"/>
        </w:rPr>
        <w:t>ryshfetit</w:t>
      </w:r>
      <w:proofErr w:type="spellEnd"/>
      <w:r w:rsidRPr="0003047A">
        <w:rPr>
          <w:rFonts w:ascii="Arial Narrow" w:hAnsi="Arial Narrow"/>
        </w:rPr>
        <w:t xml:space="preserve">. </w:t>
      </w:r>
      <w:proofErr w:type="spellStart"/>
      <w:r w:rsidRPr="0003047A">
        <w:rPr>
          <w:rFonts w:ascii="Arial Narrow" w:hAnsi="Arial Narrow"/>
        </w:rPr>
        <w:t>Më</w:t>
      </w:r>
      <w:proofErr w:type="spellEnd"/>
      <w:r w:rsidRPr="0003047A">
        <w:rPr>
          <w:rFonts w:ascii="Arial Narrow" w:hAnsi="Arial Narrow"/>
        </w:rPr>
        <w:t xml:space="preserve"> </w:t>
      </w:r>
      <w:proofErr w:type="spellStart"/>
      <w:r w:rsidRPr="0003047A">
        <w:rPr>
          <w:rFonts w:ascii="Arial Narrow" w:hAnsi="Arial Narrow"/>
        </w:rPr>
        <w:t>lejoni</w:t>
      </w:r>
      <w:proofErr w:type="spellEnd"/>
      <w:r w:rsidRPr="0003047A">
        <w:rPr>
          <w:rFonts w:ascii="Arial Narrow" w:hAnsi="Arial Narrow"/>
        </w:rPr>
        <w:t xml:space="preserve"> </w:t>
      </w:r>
      <w:proofErr w:type="spellStart"/>
      <w:r w:rsidRPr="0003047A">
        <w:rPr>
          <w:rFonts w:ascii="Arial Narrow" w:hAnsi="Arial Narrow"/>
        </w:rPr>
        <w:t>t'ju</w:t>
      </w:r>
      <w:proofErr w:type="spellEnd"/>
      <w:r w:rsidRPr="0003047A">
        <w:rPr>
          <w:rFonts w:ascii="Arial Narrow" w:hAnsi="Arial Narrow"/>
        </w:rPr>
        <w:t xml:space="preserve"> </w:t>
      </w:r>
      <w:proofErr w:type="spellStart"/>
      <w:r w:rsidRPr="0003047A">
        <w:rPr>
          <w:rFonts w:ascii="Arial Narrow" w:hAnsi="Arial Narrow"/>
        </w:rPr>
        <w:t>kujtoj</w:t>
      </w:r>
      <w:proofErr w:type="spellEnd"/>
      <w:r w:rsidRPr="0003047A">
        <w:rPr>
          <w:rFonts w:ascii="Arial Narrow" w:hAnsi="Arial Narrow"/>
        </w:rPr>
        <w:t xml:space="preserve"> se </w:t>
      </w:r>
      <w:proofErr w:type="spellStart"/>
      <w:r w:rsidRPr="0003047A">
        <w:rPr>
          <w:rFonts w:ascii="Arial Narrow" w:hAnsi="Arial Narrow"/>
        </w:rPr>
        <w:t>përgjigjet</w:t>
      </w:r>
      <w:proofErr w:type="spellEnd"/>
      <w:r w:rsidRPr="0003047A">
        <w:rPr>
          <w:rFonts w:ascii="Arial Narrow" w:hAnsi="Arial Narrow"/>
        </w:rPr>
        <w:t xml:space="preserve"> </w:t>
      </w:r>
      <w:proofErr w:type="spellStart"/>
      <w:r w:rsidRPr="0003047A">
        <w:rPr>
          <w:rFonts w:ascii="Arial Narrow" w:hAnsi="Arial Narrow"/>
        </w:rPr>
        <w:t>tuaja</w:t>
      </w:r>
      <w:proofErr w:type="spellEnd"/>
      <w:r w:rsidRPr="0003047A">
        <w:rPr>
          <w:rFonts w:ascii="Arial Narrow" w:hAnsi="Arial Narrow"/>
        </w:rPr>
        <w:t xml:space="preserve"> </w:t>
      </w:r>
      <w:proofErr w:type="spellStart"/>
      <w:r w:rsidRPr="0003047A">
        <w:rPr>
          <w:rFonts w:ascii="Arial Narrow" w:hAnsi="Arial Narrow"/>
        </w:rPr>
        <w:t>për</w:t>
      </w:r>
      <w:proofErr w:type="spellEnd"/>
      <w:r w:rsidRPr="0003047A">
        <w:rPr>
          <w:rFonts w:ascii="Arial Narrow" w:hAnsi="Arial Narrow"/>
        </w:rPr>
        <w:t xml:space="preserve"> </w:t>
      </w:r>
      <w:proofErr w:type="spellStart"/>
      <w:r w:rsidRPr="0003047A">
        <w:rPr>
          <w:rFonts w:ascii="Arial Narrow" w:hAnsi="Arial Narrow"/>
        </w:rPr>
        <w:t>t</w:t>
      </w:r>
      <w:r>
        <w:rPr>
          <w:rFonts w:ascii="Arial Narrow" w:hAnsi="Arial Narrow"/>
        </w:rPr>
        <w:t>ë</w:t>
      </w:r>
      <w:proofErr w:type="spellEnd"/>
      <w:r>
        <w:rPr>
          <w:rFonts w:ascii="Arial Narrow" w:hAnsi="Arial Narrow"/>
        </w:rPr>
        <w:t xml:space="preserve"> </w:t>
      </w:r>
      <w:proofErr w:type="spellStart"/>
      <w:r>
        <w:rPr>
          <w:rFonts w:ascii="Arial Narrow" w:hAnsi="Arial Narrow"/>
        </w:rPr>
        <w:t>gjitha</w:t>
      </w:r>
      <w:proofErr w:type="spellEnd"/>
      <w:r>
        <w:rPr>
          <w:rFonts w:ascii="Arial Narrow" w:hAnsi="Arial Narrow"/>
        </w:rPr>
        <w:t xml:space="preserve"> </w:t>
      </w:r>
      <w:proofErr w:type="spellStart"/>
      <w:r>
        <w:rPr>
          <w:rFonts w:ascii="Arial Narrow" w:hAnsi="Arial Narrow"/>
        </w:rPr>
        <w:t>pyetjet</w:t>
      </w:r>
      <w:proofErr w:type="spellEnd"/>
      <w:r>
        <w:rPr>
          <w:rFonts w:ascii="Arial Narrow" w:hAnsi="Arial Narrow"/>
        </w:rPr>
        <w:t xml:space="preserve"> </w:t>
      </w:r>
      <w:proofErr w:type="spellStart"/>
      <w:r>
        <w:rPr>
          <w:rFonts w:ascii="Arial Narrow" w:hAnsi="Arial Narrow"/>
        </w:rPr>
        <w:t>në</w:t>
      </w:r>
      <w:proofErr w:type="spellEnd"/>
      <w:r>
        <w:rPr>
          <w:rFonts w:ascii="Arial Narrow" w:hAnsi="Arial Narrow"/>
        </w:rPr>
        <w:t xml:space="preserve"> </w:t>
      </w:r>
      <w:proofErr w:type="spellStart"/>
      <w:r>
        <w:rPr>
          <w:rFonts w:ascii="Arial Narrow" w:hAnsi="Arial Narrow"/>
        </w:rPr>
        <w:t>këtë</w:t>
      </w:r>
      <w:proofErr w:type="spellEnd"/>
      <w:r>
        <w:rPr>
          <w:rFonts w:ascii="Arial Narrow" w:hAnsi="Arial Narrow"/>
        </w:rPr>
        <w:t xml:space="preserve"> </w:t>
      </w:r>
      <w:proofErr w:type="spellStart"/>
      <w:r>
        <w:rPr>
          <w:rFonts w:ascii="Arial Narrow" w:hAnsi="Arial Narrow"/>
        </w:rPr>
        <w:t>anketë</w:t>
      </w:r>
      <w:proofErr w:type="spellEnd"/>
      <w:r w:rsidRPr="0003047A">
        <w:rPr>
          <w:rFonts w:ascii="Arial Narrow" w:hAnsi="Arial Narrow"/>
        </w:rPr>
        <w:t xml:space="preserve"> do </w:t>
      </w:r>
      <w:proofErr w:type="spellStart"/>
      <w:r w:rsidRPr="0003047A">
        <w:rPr>
          <w:rFonts w:ascii="Arial Narrow" w:hAnsi="Arial Narrow"/>
        </w:rPr>
        <w:t>të</w:t>
      </w:r>
      <w:proofErr w:type="spellEnd"/>
      <w:r w:rsidRPr="0003047A">
        <w:rPr>
          <w:rFonts w:ascii="Arial Narrow" w:hAnsi="Arial Narrow"/>
        </w:rPr>
        <w:t xml:space="preserve"> </w:t>
      </w:r>
      <w:proofErr w:type="spellStart"/>
      <w:r w:rsidRPr="0003047A">
        <w:rPr>
          <w:rFonts w:ascii="Arial Narrow" w:hAnsi="Arial Narrow"/>
        </w:rPr>
        <w:t>mbeten</w:t>
      </w:r>
      <w:proofErr w:type="spellEnd"/>
      <w:r w:rsidRPr="0003047A">
        <w:rPr>
          <w:rFonts w:ascii="Arial Narrow" w:hAnsi="Arial Narrow"/>
        </w:rPr>
        <w:t xml:space="preserve"> </w:t>
      </w:r>
      <w:proofErr w:type="spellStart"/>
      <w:r w:rsidRPr="0003047A">
        <w:rPr>
          <w:rFonts w:ascii="Arial Narrow" w:hAnsi="Arial Narrow"/>
        </w:rPr>
        <w:t>plotësisht</w:t>
      </w:r>
      <w:proofErr w:type="spellEnd"/>
      <w:r w:rsidRPr="0003047A">
        <w:rPr>
          <w:rFonts w:ascii="Arial Narrow" w:hAnsi="Arial Narrow"/>
        </w:rPr>
        <w:t xml:space="preserve"> </w:t>
      </w:r>
      <w:proofErr w:type="spellStart"/>
      <w:r w:rsidRPr="0003047A">
        <w:rPr>
          <w:rFonts w:ascii="Arial Narrow" w:hAnsi="Arial Narrow"/>
        </w:rPr>
        <w:t>konfidenciale</w:t>
      </w:r>
      <w:proofErr w:type="spellEnd"/>
      <w:r w:rsidRPr="0003047A">
        <w:rPr>
          <w:rFonts w:ascii="Arial Narrow" w:hAnsi="Arial Narrow"/>
        </w:rPr>
        <w:t>.</w:t>
      </w:r>
    </w:p>
    <w:p w14:paraId="5D4E31E5" w14:textId="77777777" w:rsidR="00E62787" w:rsidRPr="002273C9" w:rsidRDefault="00E62787" w:rsidP="00E62787">
      <w:pPr>
        <w:pStyle w:val="HTMLPreformatted"/>
        <w:shd w:val="clear" w:color="auto" w:fill="FFFFFF"/>
        <w:rPr>
          <w:rFonts w:ascii="Arial Narrow" w:hAnsi="Arial Narrow"/>
        </w:rPr>
      </w:pPr>
    </w:p>
    <w:tbl>
      <w:tblPr>
        <w:tblStyle w:val="TableGrid"/>
        <w:tblW w:w="10440" w:type="dxa"/>
        <w:tblInd w:w="-432" w:type="dxa"/>
        <w:tblLook w:val="04A0" w:firstRow="1" w:lastRow="0" w:firstColumn="1" w:lastColumn="0" w:noHBand="0" w:noVBand="1"/>
      </w:tblPr>
      <w:tblGrid>
        <w:gridCol w:w="3240"/>
        <w:gridCol w:w="3420"/>
        <w:gridCol w:w="3780"/>
      </w:tblGrid>
      <w:tr w:rsidR="00E62787" w:rsidRPr="00E209AF" w14:paraId="6547DC9B" w14:textId="77777777" w:rsidTr="00F87280">
        <w:tc>
          <w:tcPr>
            <w:tcW w:w="3240" w:type="dxa"/>
          </w:tcPr>
          <w:p w14:paraId="1BDCFFAD" w14:textId="77777777" w:rsidR="00E62787" w:rsidRPr="002273C9" w:rsidRDefault="00E62787" w:rsidP="00F87280">
            <w:pPr>
              <w:ind w:left="0" w:right="0"/>
              <w:rPr>
                <w:rFonts w:ascii="Arial Narrow" w:hAnsi="Arial Narrow"/>
                <w:b/>
                <w:sz w:val="20"/>
                <w:szCs w:val="20"/>
              </w:rPr>
            </w:pPr>
          </w:p>
          <w:p w14:paraId="08494F64" w14:textId="77777777" w:rsidR="00E62787" w:rsidRPr="002273C9" w:rsidRDefault="00E62787" w:rsidP="00F87280">
            <w:pPr>
              <w:pStyle w:val="HTMLPreformatted"/>
              <w:rPr>
                <w:rFonts w:ascii="Arial Narrow" w:hAnsi="Arial Narrow"/>
              </w:rPr>
            </w:pPr>
          </w:p>
        </w:tc>
        <w:tc>
          <w:tcPr>
            <w:tcW w:w="3420" w:type="dxa"/>
          </w:tcPr>
          <w:p w14:paraId="7F776400" w14:textId="7648EAE9" w:rsidR="00E62787" w:rsidRPr="002273C9" w:rsidRDefault="00072A9A" w:rsidP="00F87280">
            <w:pPr>
              <w:ind w:left="0" w:right="0"/>
              <w:rPr>
                <w:rFonts w:ascii="Arial Narrow" w:hAnsi="Arial Narrow" w:cstheme="minorHAnsi"/>
                <w:sz w:val="20"/>
                <w:szCs w:val="20"/>
              </w:rPr>
            </w:pPr>
            <w:r w:rsidRPr="002273C9">
              <w:rPr>
                <w:rFonts w:ascii="Arial Narrow" w:hAnsi="Arial Narrow" w:cstheme="minorHAnsi"/>
                <w:b/>
                <w:sz w:val="20"/>
                <w:szCs w:val="20"/>
              </w:rPr>
              <w:t>q6</w:t>
            </w:r>
            <w:r w:rsidR="00E62787" w:rsidRPr="002273C9">
              <w:rPr>
                <w:rFonts w:ascii="Arial Narrow" w:hAnsi="Arial Narrow" w:cstheme="minorHAnsi"/>
                <w:b/>
                <w:sz w:val="20"/>
                <w:szCs w:val="20"/>
              </w:rPr>
              <w:t>.</w:t>
            </w:r>
            <w:r w:rsidR="00E62787" w:rsidRPr="002273C9">
              <w:rPr>
                <w:rFonts w:ascii="Arial Narrow" w:hAnsi="Arial Narrow" w:cstheme="minorHAnsi"/>
                <w:sz w:val="20"/>
                <w:szCs w:val="20"/>
              </w:rPr>
              <w:t xml:space="preserve"> </w:t>
            </w:r>
            <w:proofErr w:type="spellStart"/>
            <w:r w:rsidR="0003047A">
              <w:rPr>
                <w:rFonts w:ascii="Arial Narrow" w:hAnsi="Arial Narrow" w:cstheme="minorHAnsi"/>
                <w:sz w:val="20"/>
                <w:szCs w:val="20"/>
              </w:rPr>
              <w:t>Në</w:t>
            </w:r>
            <w:proofErr w:type="spellEnd"/>
            <w:r w:rsidR="0003047A">
              <w:rPr>
                <w:rFonts w:ascii="Arial Narrow" w:hAnsi="Arial Narrow" w:cstheme="minorHAnsi"/>
                <w:sz w:val="20"/>
                <w:szCs w:val="20"/>
              </w:rPr>
              <w:t xml:space="preserve"> </w:t>
            </w:r>
            <w:proofErr w:type="spellStart"/>
            <w:r w:rsidR="0003047A" w:rsidRPr="0003047A">
              <w:rPr>
                <w:rFonts w:ascii="Arial Narrow" w:hAnsi="Arial Narrow" w:cstheme="minorHAnsi"/>
                <w:b/>
                <w:sz w:val="20"/>
                <w:szCs w:val="20"/>
                <w:u w:val="single"/>
              </w:rPr>
              <w:t>tre</w:t>
            </w:r>
            <w:proofErr w:type="spellEnd"/>
            <w:r w:rsidR="0003047A" w:rsidRPr="0003047A">
              <w:rPr>
                <w:rFonts w:ascii="Arial Narrow" w:hAnsi="Arial Narrow" w:cstheme="minorHAnsi"/>
                <w:b/>
                <w:sz w:val="20"/>
                <w:szCs w:val="20"/>
                <w:u w:val="single"/>
              </w:rPr>
              <w:t xml:space="preserve"> </w:t>
            </w:r>
            <w:proofErr w:type="spellStart"/>
            <w:r w:rsidR="0003047A" w:rsidRPr="0003047A">
              <w:rPr>
                <w:rFonts w:ascii="Arial Narrow" w:hAnsi="Arial Narrow" w:cstheme="minorHAnsi"/>
                <w:b/>
                <w:sz w:val="20"/>
                <w:szCs w:val="20"/>
                <w:u w:val="single"/>
              </w:rPr>
              <w:t>vitet</w:t>
            </w:r>
            <w:proofErr w:type="spellEnd"/>
            <w:r w:rsidR="0003047A">
              <w:rPr>
                <w:rFonts w:ascii="Arial Narrow" w:hAnsi="Arial Narrow" w:cstheme="minorHAnsi"/>
                <w:sz w:val="20"/>
                <w:szCs w:val="20"/>
              </w:rPr>
              <w:t xml:space="preserve"> e </w:t>
            </w:r>
            <w:proofErr w:type="spellStart"/>
            <w:r w:rsidR="0003047A">
              <w:rPr>
                <w:rFonts w:ascii="Arial Narrow" w:hAnsi="Arial Narrow" w:cstheme="minorHAnsi"/>
                <w:sz w:val="20"/>
                <w:szCs w:val="20"/>
              </w:rPr>
              <w:t>fundit</w:t>
            </w:r>
            <w:proofErr w:type="spellEnd"/>
            <w:r w:rsidR="0003047A">
              <w:rPr>
                <w:rFonts w:ascii="Arial Narrow" w:hAnsi="Arial Narrow" w:cstheme="minorHAnsi"/>
                <w:sz w:val="20"/>
                <w:szCs w:val="20"/>
              </w:rPr>
              <w:t>,</w:t>
            </w:r>
            <w:r w:rsidR="00E62787" w:rsidRPr="002273C9">
              <w:rPr>
                <w:rFonts w:ascii="Arial Narrow" w:hAnsi="Arial Narrow" w:cstheme="minorHAnsi"/>
                <w:sz w:val="20"/>
                <w:szCs w:val="20"/>
              </w:rPr>
              <w:t xml:space="preserve"> </w:t>
            </w:r>
            <w:r w:rsidR="0003047A">
              <w:rPr>
                <w:rFonts w:ascii="Arial Narrow" w:hAnsi="Arial Narrow" w:cstheme="minorHAnsi"/>
                <w:sz w:val="20"/>
                <w:szCs w:val="20"/>
              </w:rPr>
              <w:t xml:space="preserve">a </w:t>
            </w:r>
            <w:proofErr w:type="spellStart"/>
            <w:r w:rsidR="0003047A">
              <w:rPr>
                <w:rFonts w:ascii="Arial Narrow" w:hAnsi="Arial Narrow" w:cstheme="minorHAnsi"/>
                <w:sz w:val="20"/>
                <w:szCs w:val="20"/>
              </w:rPr>
              <w:t>keni</w:t>
            </w:r>
            <w:proofErr w:type="spellEnd"/>
            <w:r w:rsidR="0003047A">
              <w:rPr>
                <w:rFonts w:ascii="Arial Narrow" w:hAnsi="Arial Narrow" w:cstheme="minorHAnsi"/>
                <w:sz w:val="20"/>
                <w:szCs w:val="20"/>
              </w:rPr>
              <w:t>?</w:t>
            </w:r>
          </w:p>
          <w:p w14:paraId="22444871" w14:textId="77777777" w:rsidR="00E62787" w:rsidRPr="002273C9" w:rsidRDefault="00E62787" w:rsidP="00F87280">
            <w:pPr>
              <w:pStyle w:val="HTMLPreformatted"/>
              <w:rPr>
                <w:rFonts w:ascii="Arial Narrow" w:hAnsi="Arial Narrow"/>
              </w:rPr>
            </w:pPr>
          </w:p>
        </w:tc>
        <w:tc>
          <w:tcPr>
            <w:tcW w:w="3780" w:type="dxa"/>
          </w:tcPr>
          <w:p w14:paraId="309BD505" w14:textId="2A89748C" w:rsidR="00E62787" w:rsidRPr="00E209AF" w:rsidRDefault="00072A9A" w:rsidP="00F87280">
            <w:pPr>
              <w:pStyle w:val="HTMLPreformatted"/>
              <w:rPr>
                <w:rFonts w:ascii="Arial Narrow" w:hAnsi="Arial Narrow"/>
              </w:rPr>
            </w:pPr>
            <w:r w:rsidRPr="002273C9">
              <w:rPr>
                <w:rFonts w:ascii="Arial Narrow" w:hAnsi="Arial Narrow" w:cstheme="minorHAnsi"/>
                <w:b/>
              </w:rPr>
              <w:t>q7</w:t>
            </w:r>
            <w:r w:rsidR="00E62787" w:rsidRPr="002273C9">
              <w:rPr>
                <w:rFonts w:ascii="Arial Narrow" w:hAnsi="Arial Narrow" w:cstheme="minorHAnsi"/>
                <w:b/>
              </w:rPr>
              <w:t>.</w:t>
            </w:r>
            <w:r w:rsidR="00E62787" w:rsidRPr="002273C9">
              <w:rPr>
                <w:rFonts w:ascii="Arial Narrow" w:hAnsi="Arial Narrow" w:cstheme="minorHAnsi"/>
              </w:rPr>
              <w:t xml:space="preserve"> </w:t>
            </w:r>
            <w:r w:rsidR="0003047A" w:rsidRPr="0003047A">
              <w:rPr>
                <w:rFonts w:ascii="Arial Narrow" w:hAnsi="Arial Narrow" w:cstheme="minorHAnsi"/>
              </w:rPr>
              <w:t xml:space="preserve">A </w:t>
            </w:r>
            <w:proofErr w:type="spellStart"/>
            <w:r w:rsidR="0003047A" w:rsidRPr="0003047A">
              <w:rPr>
                <w:rFonts w:ascii="Arial Narrow" w:hAnsi="Arial Narrow" w:cstheme="minorHAnsi"/>
              </w:rPr>
              <w:t>ju</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është</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dashur</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të</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paguani</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b/>
                <w:u w:val="single"/>
              </w:rPr>
              <w:t>ryshfet</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për</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të</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marrë</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shërbimin</w:t>
            </w:r>
            <w:proofErr w:type="spellEnd"/>
            <w:r w:rsidR="0003047A" w:rsidRPr="0003047A">
              <w:rPr>
                <w:rFonts w:ascii="Arial Narrow" w:hAnsi="Arial Narrow" w:cstheme="minorHAnsi"/>
              </w:rPr>
              <w:t xml:space="preserve"> apo </w:t>
            </w:r>
            <w:proofErr w:type="spellStart"/>
            <w:r w:rsidR="0003047A" w:rsidRPr="0003047A">
              <w:rPr>
                <w:rFonts w:ascii="Arial Narrow" w:hAnsi="Arial Narrow" w:cstheme="minorHAnsi"/>
              </w:rPr>
              <w:t>për</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të</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përshpejtuar</w:t>
            </w:r>
            <w:proofErr w:type="spellEnd"/>
            <w:r w:rsidR="0003047A" w:rsidRPr="0003047A">
              <w:rPr>
                <w:rFonts w:ascii="Arial Narrow" w:hAnsi="Arial Narrow" w:cstheme="minorHAnsi"/>
              </w:rPr>
              <w:t xml:space="preserve"> </w:t>
            </w:r>
            <w:proofErr w:type="spellStart"/>
            <w:r w:rsidR="0003047A" w:rsidRPr="0003047A">
              <w:rPr>
                <w:rFonts w:ascii="Arial Narrow" w:hAnsi="Arial Narrow" w:cstheme="minorHAnsi"/>
              </w:rPr>
              <w:t>procesin</w:t>
            </w:r>
            <w:proofErr w:type="spellEnd"/>
            <w:r w:rsidR="0003047A" w:rsidRPr="0003047A">
              <w:rPr>
                <w:rFonts w:ascii="Arial Narrow" w:hAnsi="Arial Narrow" w:cstheme="minorHAnsi"/>
              </w:rPr>
              <w:t>?</w:t>
            </w:r>
          </w:p>
        </w:tc>
      </w:tr>
      <w:tr w:rsidR="00E62787" w:rsidRPr="00071FB0" w14:paraId="2EB13327" w14:textId="77777777" w:rsidTr="00F87280">
        <w:tc>
          <w:tcPr>
            <w:tcW w:w="3240" w:type="dxa"/>
          </w:tcPr>
          <w:p w14:paraId="10E72491" w14:textId="77777777" w:rsidR="00E62787" w:rsidRPr="00251710" w:rsidRDefault="00251710" w:rsidP="00251710">
            <w:pPr>
              <w:pStyle w:val="HTMLPreformatted"/>
              <w:numPr>
                <w:ilvl w:val="0"/>
                <w:numId w:val="30"/>
              </w:numPr>
              <w:rPr>
                <w:rFonts w:ascii="Arial Narrow" w:hAnsi="Arial Narrow"/>
              </w:rPr>
            </w:pPr>
            <w:proofErr w:type="spellStart"/>
            <w:r w:rsidRPr="00251710">
              <w:rPr>
                <w:rFonts w:ascii="Arial Narrow" w:hAnsi="Arial Narrow"/>
              </w:rPr>
              <w:t>Kërkoni</w:t>
            </w:r>
            <w:proofErr w:type="spellEnd"/>
            <w:r w:rsidRPr="00251710">
              <w:rPr>
                <w:rFonts w:ascii="Arial Narrow" w:hAnsi="Arial Narrow"/>
              </w:rPr>
              <w:t xml:space="preserve"> </w:t>
            </w:r>
            <w:proofErr w:type="spellStart"/>
            <w:r w:rsidRPr="00251710">
              <w:rPr>
                <w:rFonts w:ascii="Arial Narrow" w:hAnsi="Arial Narrow"/>
              </w:rPr>
              <w:t>nj</w:t>
            </w:r>
            <w:r>
              <w:rPr>
                <w:rFonts w:ascii="Arial Narrow" w:hAnsi="Arial Narrow"/>
              </w:rPr>
              <w:t>ë</w:t>
            </w:r>
            <w:proofErr w:type="spellEnd"/>
            <w:r>
              <w:rPr>
                <w:rFonts w:ascii="Arial Narrow" w:hAnsi="Arial Narrow"/>
              </w:rPr>
              <w:t xml:space="preserve"> </w:t>
            </w:r>
            <w:proofErr w:type="spellStart"/>
            <w:r>
              <w:rPr>
                <w:rFonts w:ascii="Arial Narrow" w:hAnsi="Arial Narrow"/>
              </w:rPr>
              <w:t>leje</w:t>
            </w:r>
            <w:proofErr w:type="spellEnd"/>
            <w:r>
              <w:rPr>
                <w:rFonts w:ascii="Arial Narrow" w:hAnsi="Arial Narrow"/>
              </w:rPr>
              <w:t xml:space="preserve"> </w:t>
            </w:r>
            <w:proofErr w:type="spellStart"/>
            <w:r>
              <w:rPr>
                <w:rFonts w:ascii="Arial Narrow" w:hAnsi="Arial Narrow"/>
              </w:rPr>
              <w:t>nga</w:t>
            </w:r>
            <w:proofErr w:type="spellEnd"/>
            <w:r>
              <w:rPr>
                <w:rFonts w:ascii="Arial Narrow" w:hAnsi="Arial Narrow"/>
              </w:rPr>
              <w:t xml:space="preserve"> </w:t>
            </w:r>
            <w:proofErr w:type="spellStart"/>
            <w:r>
              <w:rPr>
                <w:rFonts w:ascii="Arial Narrow" w:hAnsi="Arial Narrow"/>
              </w:rPr>
              <w:t>pushteti</w:t>
            </w:r>
            <w:proofErr w:type="spellEnd"/>
            <w:r>
              <w:rPr>
                <w:rFonts w:ascii="Arial Narrow" w:hAnsi="Arial Narrow"/>
              </w:rPr>
              <w:t xml:space="preserve"> </w:t>
            </w:r>
            <w:proofErr w:type="spellStart"/>
            <w:r>
              <w:rPr>
                <w:rFonts w:ascii="Arial Narrow" w:hAnsi="Arial Narrow"/>
              </w:rPr>
              <w:t>qendror</w:t>
            </w:r>
            <w:proofErr w:type="spellEnd"/>
            <w:r>
              <w:rPr>
                <w:rFonts w:ascii="Arial Narrow" w:hAnsi="Arial Narrow"/>
              </w:rPr>
              <w:t xml:space="preserve">, apo </w:t>
            </w:r>
            <w:proofErr w:type="spellStart"/>
            <w:r>
              <w:rPr>
                <w:rFonts w:ascii="Arial Narrow" w:hAnsi="Arial Narrow"/>
              </w:rPr>
              <w:t>përpilim</w:t>
            </w:r>
            <w:proofErr w:type="spellEnd"/>
            <w:r>
              <w:rPr>
                <w:rFonts w:ascii="Arial Narrow" w:hAnsi="Arial Narrow"/>
              </w:rPr>
              <w:t xml:space="preserve"> </w:t>
            </w:r>
            <w:proofErr w:type="spellStart"/>
            <w:r>
              <w:rPr>
                <w:rFonts w:ascii="Arial Narrow" w:hAnsi="Arial Narrow"/>
              </w:rPr>
              <w:t>të</w:t>
            </w:r>
            <w:proofErr w:type="spellEnd"/>
            <w:r w:rsidRPr="00251710">
              <w:rPr>
                <w:rFonts w:ascii="Arial Narrow" w:hAnsi="Arial Narrow"/>
              </w:rPr>
              <w:t xml:space="preserve"> </w:t>
            </w:r>
            <w:proofErr w:type="spellStart"/>
            <w:r w:rsidRPr="00251710">
              <w:rPr>
                <w:rFonts w:ascii="Arial Narrow" w:hAnsi="Arial Narrow"/>
              </w:rPr>
              <w:t>çdo</w:t>
            </w:r>
            <w:proofErr w:type="spellEnd"/>
            <w:r w:rsidRPr="00251710">
              <w:rPr>
                <w:rFonts w:ascii="Arial Narrow" w:hAnsi="Arial Narrow"/>
              </w:rPr>
              <w:t xml:space="preserve"> </w:t>
            </w:r>
            <w:proofErr w:type="spellStart"/>
            <w:r w:rsidRPr="00251710">
              <w:rPr>
                <w:rFonts w:ascii="Arial Narrow" w:hAnsi="Arial Narrow"/>
              </w:rPr>
              <w:t>lloj</w:t>
            </w:r>
            <w:proofErr w:type="spellEnd"/>
            <w:r w:rsidRPr="00251710">
              <w:rPr>
                <w:rFonts w:ascii="Arial Narrow" w:hAnsi="Arial Narrow"/>
              </w:rPr>
              <w:t xml:space="preserve"> </w:t>
            </w:r>
            <w:proofErr w:type="spellStart"/>
            <w:r w:rsidRPr="00251710">
              <w:rPr>
                <w:rFonts w:ascii="Arial Narrow" w:hAnsi="Arial Narrow"/>
              </w:rPr>
              <w:t>dokumenti</w:t>
            </w:r>
            <w:proofErr w:type="spellEnd"/>
            <w:r w:rsidRPr="00251710">
              <w:rPr>
                <w:rFonts w:ascii="Arial Narrow" w:hAnsi="Arial Narrow"/>
              </w:rPr>
              <w:t xml:space="preserve"> (</w:t>
            </w:r>
            <w:proofErr w:type="spellStart"/>
            <w:r w:rsidRPr="00251710">
              <w:rPr>
                <w:rFonts w:ascii="Arial Narrow" w:hAnsi="Arial Narrow"/>
              </w:rPr>
              <w:t>si</w:t>
            </w:r>
            <w:proofErr w:type="spellEnd"/>
            <w:r w:rsidRPr="00251710">
              <w:rPr>
                <w:rFonts w:ascii="Arial Narrow" w:hAnsi="Arial Narrow"/>
              </w:rPr>
              <w:t xml:space="preserve"> </w:t>
            </w:r>
            <w:proofErr w:type="spellStart"/>
            <w:r w:rsidRPr="00251710">
              <w:rPr>
                <w:rFonts w:ascii="Arial Narrow" w:hAnsi="Arial Narrow"/>
              </w:rPr>
              <w:t>licencë</w:t>
            </w:r>
            <w:proofErr w:type="spellEnd"/>
            <w:r w:rsidRPr="00251710">
              <w:rPr>
                <w:rFonts w:ascii="Arial Narrow" w:hAnsi="Arial Narrow"/>
              </w:rPr>
              <w:t xml:space="preserve">, </w:t>
            </w:r>
            <w:proofErr w:type="spellStart"/>
            <w:r w:rsidRPr="00251710">
              <w:rPr>
                <w:rFonts w:ascii="Arial Narrow" w:hAnsi="Arial Narrow"/>
              </w:rPr>
              <w:t>leje</w:t>
            </w:r>
            <w:proofErr w:type="spellEnd"/>
            <w:r w:rsidRPr="00251710">
              <w:rPr>
                <w:rFonts w:ascii="Arial Narrow" w:hAnsi="Arial Narrow"/>
              </w:rPr>
              <w:t xml:space="preserve"> </w:t>
            </w:r>
            <w:proofErr w:type="spellStart"/>
            <w:r w:rsidRPr="00251710">
              <w:rPr>
                <w:rFonts w:ascii="Arial Narrow" w:hAnsi="Arial Narrow"/>
              </w:rPr>
              <w:t>ndërtimi</w:t>
            </w:r>
            <w:proofErr w:type="spellEnd"/>
            <w:r w:rsidRPr="00251710">
              <w:rPr>
                <w:rFonts w:ascii="Arial Narrow" w:hAnsi="Arial Narrow"/>
              </w:rPr>
              <w:t xml:space="preserve">, </w:t>
            </w:r>
            <w:proofErr w:type="spellStart"/>
            <w:r w:rsidRPr="00251710">
              <w:rPr>
                <w:rFonts w:ascii="Arial Narrow" w:hAnsi="Arial Narrow"/>
              </w:rPr>
              <w:t>etj</w:t>
            </w:r>
            <w:proofErr w:type="spellEnd"/>
            <w:r w:rsidRPr="00251710">
              <w:rPr>
                <w:rFonts w:ascii="Arial Narrow" w:hAnsi="Arial Narrow"/>
              </w:rPr>
              <w:t xml:space="preserve">.) </w:t>
            </w:r>
            <w:proofErr w:type="spellStart"/>
            <w:r w:rsidRPr="00251710">
              <w:rPr>
                <w:rFonts w:ascii="Arial Narrow" w:hAnsi="Arial Narrow"/>
              </w:rPr>
              <w:t>në</w:t>
            </w:r>
            <w:proofErr w:type="spellEnd"/>
            <w:r w:rsidRPr="00251710">
              <w:rPr>
                <w:rFonts w:ascii="Arial Narrow" w:hAnsi="Arial Narrow"/>
              </w:rPr>
              <w:t xml:space="preserve"> </w:t>
            </w:r>
            <w:proofErr w:type="spellStart"/>
            <w:r w:rsidRPr="00251710">
              <w:rPr>
                <w:rFonts w:ascii="Arial Narrow" w:hAnsi="Arial Narrow"/>
              </w:rPr>
              <w:t>një</w:t>
            </w:r>
            <w:proofErr w:type="spellEnd"/>
            <w:r w:rsidRPr="00251710">
              <w:rPr>
                <w:rFonts w:ascii="Arial Narrow" w:hAnsi="Arial Narrow"/>
              </w:rPr>
              <w:t xml:space="preserve"> </w:t>
            </w:r>
            <w:proofErr w:type="spellStart"/>
            <w:r w:rsidRPr="00251710">
              <w:rPr>
                <w:rFonts w:ascii="Arial Narrow" w:hAnsi="Arial Narrow"/>
              </w:rPr>
              <w:t>zyrë</w:t>
            </w:r>
            <w:proofErr w:type="spellEnd"/>
            <w:r w:rsidRPr="00251710">
              <w:rPr>
                <w:rFonts w:ascii="Arial Narrow" w:hAnsi="Arial Narrow"/>
              </w:rPr>
              <w:t xml:space="preserve"> </w:t>
            </w:r>
            <w:proofErr w:type="spellStart"/>
            <w:r w:rsidRPr="00251710">
              <w:rPr>
                <w:rFonts w:ascii="Arial Narrow" w:hAnsi="Arial Narrow"/>
              </w:rPr>
              <w:t>të</w:t>
            </w:r>
            <w:proofErr w:type="spellEnd"/>
            <w:r w:rsidRPr="00251710">
              <w:rPr>
                <w:rFonts w:ascii="Arial Narrow" w:hAnsi="Arial Narrow"/>
              </w:rPr>
              <w:t xml:space="preserve"> </w:t>
            </w:r>
            <w:proofErr w:type="spellStart"/>
            <w:r w:rsidRPr="00251710">
              <w:rPr>
                <w:rFonts w:ascii="Arial Narrow" w:hAnsi="Arial Narrow"/>
              </w:rPr>
              <w:t>qeverisjes</w:t>
            </w:r>
            <w:proofErr w:type="spellEnd"/>
            <w:r w:rsidRPr="00251710">
              <w:rPr>
                <w:rFonts w:ascii="Arial Narrow" w:hAnsi="Arial Narrow"/>
              </w:rPr>
              <w:t xml:space="preserve"> </w:t>
            </w:r>
            <w:proofErr w:type="spellStart"/>
            <w:r w:rsidRPr="00251710">
              <w:rPr>
                <w:rFonts w:ascii="Arial Narrow" w:hAnsi="Arial Narrow"/>
              </w:rPr>
              <w:t>vendore</w:t>
            </w:r>
            <w:proofErr w:type="spellEnd"/>
            <w:r w:rsidRPr="00251710">
              <w:rPr>
                <w:rFonts w:ascii="Arial Narrow" w:hAnsi="Arial Narrow"/>
              </w:rPr>
              <w:t>?</w:t>
            </w:r>
          </w:p>
        </w:tc>
        <w:tc>
          <w:tcPr>
            <w:tcW w:w="3420" w:type="dxa"/>
          </w:tcPr>
          <w:p w14:paraId="0E7284A1" w14:textId="77777777" w:rsidR="00E62787" w:rsidRPr="00E209AF" w:rsidRDefault="00A47358" w:rsidP="00F87280">
            <w:pPr>
              <w:ind w:left="0" w:right="0"/>
              <w:rPr>
                <w:rFonts w:ascii="Arial Narrow" w:hAnsi="Arial Narrow"/>
                <w:sz w:val="20"/>
                <w:szCs w:val="20"/>
              </w:rPr>
            </w:pPr>
            <w:r>
              <w:rPr>
                <w:rFonts w:ascii="Arial Narrow" w:hAnsi="Arial Narrow"/>
                <w:sz w:val="20"/>
                <w:szCs w:val="20"/>
              </w:rPr>
              <w:t>Po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1 (</w:t>
            </w:r>
            <w:r w:rsidR="007A3A4D">
              <w:rPr>
                <w:rFonts w:ascii="Arial Narrow" w:hAnsi="Arial Narrow"/>
                <w:sz w:val="20"/>
                <w:szCs w:val="20"/>
              </w:rPr>
              <w:t>SHKO TE</w:t>
            </w:r>
            <w:r w:rsidR="00E62787" w:rsidRPr="00E209AF">
              <w:rPr>
                <w:rFonts w:ascii="Arial Narrow" w:hAnsi="Arial Narrow"/>
                <w:sz w:val="20"/>
                <w:szCs w:val="20"/>
              </w:rPr>
              <w:t>q</w:t>
            </w:r>
            <w:r w:rsidR="00A7654B">
              <w:rPr>
                <w:rFonts w:ascii="Arial Narrow" w:hAnsi="Arial Narrow"/>
                <w:sz w:val="20"/>
                <w:szCs w:val="20"/>
              </w:rPr>
              <w:t>7</w:t>
            </w:r>
            <w:r w:rsidR="00E62787" w:rsidRPr="00E209AF">
              <w:rPr>
                <w:rFonts w:ascii="Arial Narrow" w:hAnsi="Arial Narrow"/>
                <w:sz w:val="20"/>
                <w:szCs w:val="20"/>
              </w:rPr>
              <w:t>a)</w:t>
            </w:r>
          </w:p>
          <w:p w14:paraId="5A56BF92" w14:textId="77777777" w:rsidR="00E62787" w:rsidRPr="00E209AF" w:rsidRDefault="006C3972" w:rsidP="00F87280">
            <w:pPr>
              <w:ind w:left="0" w:right="0"/>
              <w:rPr>
                <w:rFonts w:ascii="Arial Narrow" w:hAnsi="Arial Narrow"/>
                <w:sz w:val="20"/>
                <w:szCs w:val="20"/>
              </w:rPr>
            </w:pPr>
            <w:r>
              <w:rPr>
                <w:rFonts w:ascii="Arial Narrow" w:hAnsi="Arial Narrow"/>
                <w:sz w:val="20"/>
                <w:szCs w:val="20"/>
              </w:rPr>
              <w:t>Jo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2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6</w:t>
            </w:r>
            <w:r w:rsidR="00E62787" w:rsidRPr="00E209AF">
              <w:rPr>
                <w:rFonts w:ascii="Arial Narrow" w:hAnsi="Arial Narrow"/>
                <w:sz w:val="20"/>
                <w:szCs w:val="20"/>
              </w:rPr>
              <w:t>b)</w:t>
            </w:r>
          </w:p>
          <w:p w14:paraId="4D002EE3" w14:textId="77777777" w:rsidR="00E62787" w:rsidRPr="00E209AF" w:rsidRDefault="00E62787" w:rsidP="00F87280">
            <w:pPr>
              <w:pStyle w:val="HTMLPreformatted"/>
              <w:rPr>
                <w:rFonts w:ascii="Arial Narrow" w:hAnsi="Arial Narrow"/>
              </w:rPr>
            </w:pPr>
            <w:r w:rsidRPr="00E209AF">
              <w:rPr>
                <w:rFonts w:ascii="Arial Narrow" w:hAnsi="Arial Narrow"/>
                <w:b/>
              </w:rPr>
              <w:t>(</w:t>
            </w:r>
            <w:r w:rsidR="007A3A4D">
              <w:rPr>
                <w:rFonts w:ascii="Arial Narrow" w:hAnsi="Arial Narrow"/>
                <w:b/>
              </w:rPr>
              <w:t>MOS LEXO</w:t>
            </w:r>
            <w:r w:rsidRPr="00E209AF">
              <w:rPr>
                <w:rFonts w:ascii="Arial Narrow" w:hAnsi="Arial Narrow"/>
                <w:b/>
              </w:rPr>
              <w:t xml:space="preserve">) </w:t>
            </w:r>
            <w:r w:rsidR="007A3A4D">
              <w:rPr>
                <w:rFonts w:ascii="Arial Narrow" w:hAnsi="Arial Narrow"/>
              </w:rPr>
              <w:t>ND/PP</w:t>
            </w:r>
            <w:r w:rsidRPr="00E209AF">
              <w:rPr>
                <w:rFonts w:ascii="Arial Narrow" w:hAnsi="Arial Narrow"/>
                <w:u w:val="dotted"/>
              </w:rPr>
              <w:tab/>
            </w:r>
            <w:r w:rsidRPr="00E209AF">
              <w:rPr>
                <w:rFonts w:ascii="Arial Narrow" w:hAnsi="Arial Narrow"/>
              </w:rPr>
              <w:t>99 (</w:t>
            </w:r>
            <w:r w:rsidR="007A3A4D">
              <w:rPr>
                <w:rFonts w:ascii="Arial Narrow" w:hAnsi="Arial Narrow"/>
              </w:rPr>
              <w:t>SHKO TE</w:t>
            </w:r>
            <w:r w:rsidRPr="00E209AF">
              <w:rPr>
                <w:rFonts w:ascii="Arial Narrow" w:hAnsi="Arial Narrow"/>
              </w:rPr>
              <w:t>q</w:t>
            </w:r>
            <w:r w:rsidR="00E722F9">
              <w:rPr>
                <w:rFonts w:ascii="Arial Narrow" w:hAnsi="Arial Narrow"/>
              </w:rPr>
              <w:t>6</w:t>
            </w:r>
            <w:r w:rsidRPr="00E209AF">
              <w:rPr>
                <w:rFonts w:ascii="Arial Narrow" w:hAnsi="Arial Narrow"/>
              </w:rPr>
              <w:t xml:space="preserve">b) </w:t>
            </w:r>
          </w:p>
        </w:tc>
        <w:tc>
          <w:tcPr>
            <w:tcW w:w="3780" w:type="dxa"/>
          </w:tcPr>
          <w:p w14:paraId="1B13950E" w14:textId="77777777" w:rsidR="00E62787" w:rsidRPr="00E209AF" w:rsidRDefault="00A47358" w:rsidP="00F87280">
            <w:pPr>
              <w:ind w:left="0" w:right="0"/>
              <w:rPr>
                <w:rFonts w:ascii="Arial Narrow" w:hAnsi="Arial Narrow"/>
                <w:sz w:val="20"/>
                <w:szCs w:val="20"/>
              </w:rPr>
            </w:pPr>
            <w:r>
              <w:rPr>
                <w:rFonts w:ascii="Arial Narrow" w:hAnsi="Arial Narrow"/>
                <w:sz w:val="20"/>
                <w:szCs w:val="20"/>
              </w:rPr>
              <w:t>Po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1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6</w:t>
            </w:r>
            <w:r w:rsidR="00E62787" w:rsidRPr="00E209AF">
              <w:rPr>
                <w:rFonts w:ascii="Arial Narrow" w:hAnsi="Arial Narrow"/>
                <w:sz w:val="20"/>
                <w:szCs w:val="20"/>
              </w:rPr>
              <w:t>b)</w:t>
            </w:r>
          </w:p>
          <w:p w14:paraId="594A04B7" w14:textId="77777777" w:rsidR="00E62787" w:rsidRPr="00E209AF" w:rsidRDefault="006C3972" w:rsidP="00F87280">
            <w:pPr>
              <w:ind w:left="0" w:right="0"/>
              <w:rPr>
                <w:rFonts w:ascii="Arial Narrow" w:hAnsi="Arial Narrow"/>
                <w:sz w:val="20"/>
                <w:szCs w:val="20"/>
              </w:rPr>
            </w:pPr>
            <w:r>
              <w:rPr>
                <w:rFonts w:ascii="Arial Narrow" w:hAnsi="Arial Narrow"/>
                <w:sz w:val="20"/>
                <w:szCs w:val="20"/>
              </w:rPr>
              <w:t>Jo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2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6</w:t>
            </w:r>
            <w:r w:rsidR="00E62787" w:rsidRPr="00E209AF">
              <w:rPr>
                <w:rFonts w:ascii="Arial Narrow" w:hAnsi="Arial Narrow"/>
                <w:sz w:val="20"/>
                <w:szCs w:val="20"/>
              </w:rPr>
              <w:t xml:space="preserve">b) </w:t>
            </w:r>
          </w:p>
          <w:p w14:paraId="07A3B707" w14:textId="77777777" w:rsidR="00E62787" w:rsidRPr="00071FB0" w:rsidRDefault="00E62787" w:rsidP="00F87280">
            <w:pPr>
              <w:pStyle w:val="HTMLPreformatted"/>
              <w:rPr>
                <w:rFonts w:ascii="Arial Narrow" w:hAnsi="Arial Narrow"/>
              </w:rPr>
            </w:pPr>
            <w:r w:rsidRPr="00E209AF">
              <w:rPr>
                <w:rFonts w:ascii="Arial Narrow" w:hAnsi="Arial Narrow"/>
                <w:b/>
              </w:rPr>
              <w:t>(</w:t>
            </w:r>
            <w:r w:rsidR="007A3A4D">
              <w:rPr>
                <w:rFonts w:ascii="Arial Narrow" w:hAnsi="Arial Narrow"/>
                <w:b/>
              </w:rPr>
              <w:t>MOS LEXO</w:t>
            </w:r>
            <w:r w:rsidRPr="00E209AF">
              <w:rPr>
                <w:rFonts w:ascii="Arial Narrow" w:hAnsi="Arial Narrow"/>
                <w:b/>
              </w:rPr>
              <w:t xml:space="preserve">) </w:t>
            </w:r>
            <w:r w:rsidR="007A3A4D">
              <w:rPr>
                <w:rFonts w:ascii="Arial Narrow" w:hAnsi="Arial Narrow"/>
              </w:rPr>
              <w:t>ND/PP</w:t>
            </w:r>
            <w:r w:rsidRPr="00E209AF">
              <w:rPr>
                <w:rFonts w:ascii="Arial Narrow" w:hAnsi="Arial Narrow"/>
                <w:u w:val="dotted"/>
              </w:rPr>
              <w:tab/>
            </w:r>
            <w:r w:rsidRPr="00E209AF">
              <w:rPr>
                <w:rFonts w:ascii="Arial Narrow" w:hAnsi="Arial Narrow"/>
              </w:rPr>
              <w:t>99 (</w:t>
            </w:r>
            <w:r w:rsidR="007A3A4D">
              <w:rPr>
                <w:rFonts w:ascii="Arial Narrow" w:hAnsi="Arial Narrow"/>
              </w:rPr>
              <w:t>SHKO TE</w:t>
            </w:r>
            <w:r w:rsidRPr="00E209AF">
              <w:rPr>
                <w:rFonts w:ascii="Arial Narrow" w:hAnsi="Arial Narrow"/>
              </w:rPr>
              <w:t>q</w:t>
            </w:r>
            <w:r w:rsidR="00E722F9">
              <w:rPr>
                <w:rFonts w:ascii="Arial Narrow" w:hAnsi="Arial Narrow"/>
              </w:rPr>
              <w:t>6</w:t>
            </w:r>
            <w:r w:rsidRPr="00E209AF">
              <w:rPr>
                <w:rFonts w:ascii="Arial Narrow" w:hAnsi="Arial Narrow"/>
              </w:rPr>
              <w:t>b)</w:t>
            </w:r>
          </w:p>
        </w:tc>
      </w:tr>
      <w:tr w:rsidR="00E62787" w:rsidRPr="00071FB0" w14:paraId="76EFD9CB" w14:textId="77777777" w:rsidTr="00F87280">
        <w:tc>
          <w:tcPr>
            <w:tcW w:w="3240" w:type="dxa"/>
          </w:tcPr>
          <w:p w14:paraId="5F042E11" w14:textId="34B40D21" w:rsidR="00E62787" w:rsidRPr="00251710" w:rsidRDefault="00251710" w:rsidP="00251710">
            <w:pPr>
              <w:pStyle w:val="HTMLPreformatted"/>
              <w:numPr>
                <w:ilvl w:val="0"/>
                <w:numId w:val="30"/>
              </w:numPr>
              <w:rPr>
                <w:rFonts w:ascii="Arial Narrow" w:hAnsi="Arial Narrow"/>
              </w:rPr>
            </w:pPr>
            <w:r w:rsidRPr="00251710">
              <w:rPr>
                <w:rFonts w:ascii="Arial Narrow" w:hAnsi="Arial Narrow"/>
              </w:rPr>
              <w:t xml:space="preserve">(A </w:t>
            </w:r>
            <w:proofErr w:type="spellStart"/>
            <w:r w:rsidRPr="00251710">
              <w:rPr>
                <w:rFonts w:ascii="Arial Narrow" w:hAnsi="Arial Narrow"/>
              </w:rPr>
              <w:t>keni</w:t>
            </w:r>
            <w:proofErr w:type="spellEnd"/>
            <w:r w:rsidRPr="00251710">
              <w:rPr>
                <w:rFonts w:ascii="Arial Narrow" w:hAnsi="Arial Narrow"/>
              </w:rPr>
              <w:t xml:space="preserve"> </w:t>
            </w:r>
            <w:proofErr w:type="spellStart"/>
            <w:r w:rsidRPr="00251710">
              <w:rPr>
                <w:rFonts w:ascii="Arial Narrow" w:hAnsi="Arial Narrow"/>
              </w:rPr>
              <w:t>kërkuar</w:t>
            </w:r>
            <w:proofErr w:type="spellEnd"/>
            <w:r w:rsidRPr="00251710">
              <w:rPr>
                <w:rFonts w:ascii="Arial Narrow" w:hAnsi="Arial Narrow"/>
              </w:rPr>
              <w:t xml:space="preserve">) </w:t>
            </w:r>
            <w:proofErr w:type="spellStart"/>
            <w:r w:rsidRPr="00251710">
              <w:rPr>
                <w:rFonts w:ascii="Arial Narrow" w:hAnsi="Arial Narrow"/>
              </w:rPr>
              <w:t>përfitime</w:t>
            </w:r>
            <w:proofErr w:type="spellEnd"/>
            <w:r w:rsidRPr="00251710">
              <w:rPr>
                <w:rFonts w:ascii="Arial Narrow" w:hAnsi="Arial Narrow"/>
              </w:rPr>
              <w:t xml:space="preserve"> </w:t>
            </w:r>
            <w:proofErr w:type="spellStart"/>
            <w:r w:rsidRPr="00251710">
              <w:rPr>
                <w:rFonts w:ascii="Arial Narrow" w:hAnsi="Arial Narrow"/>
              </w:rPr>
              <w:t>publike</w:t>
            </w:r>
            <w:proofErr w:type="spellEnd"/>
            <w:r w:rsidRPr="00251710">
              <w:rPr>
                <w:rFonts w:ascii="Arial Narrow" w:hAnsi="Arial Narrow"/>
              </w:rPr>
              <w:t xml:space="preserve"> </w:t>
            </w:r>
            <w:proofErr w:type="spellStart"/>
            <w:r>
              <w:rPr>
                <w:rFonts w:ascii="Arial Narrow" w:hAnsi="Arial Narrow"/>
              </w:rPr>
              <w:t>ose</w:t>
            </w:r>
            <w:proofErr w:type="spellEnd"/>
            <w:r>
              <w:rPr>
                <w:rFonts w:ascii="Arial Narrow" w:hAnsi="Arial Narrow"/>
              </w:rPr>
              <w:t xml:space="preserve"> </w:t>
            </w:r>
            <w:proofErr w:type="spellStart"/>
            <w:r>
              <w:rPr>
                <w:rFonts w:ascii="Arial Narrow" w:hAnsi="Arial Narrow"/>
              </w:rPr>
              <w:t>ndihmë</w:t>
            </w:r>
            <w:proofErr w:type="spellEnd"/>
            <w:r>
              <w:rPr>
                <w:rFonts w:ascii="Arial Narrow" w:hAnsi="Arial Narrow"/>
              </w:rPr>
              <w:t xml:space="preserve"> </w:t>
            </w:r>
            <w:proofErr w:type="spellStart"/>
            <w:r>
              <w:rPr>
                <w:rFonts w:ascii="Arial Narrow" w:hAnsi="Arial Narrow"/>
              </w:rPr>
              <w:t>nga</w:t>
            </w:r>
            <w:proofErr w:type="spellEnd"/>
            <w:r>
              <w:rPr>
                <w:rFonts w:ascii="Arial Narrow" w:hAnsi="Arial Narrow"/>
              </w:rPr>
              <w:t xml:space="preserve"> </w:t>
            </w:r>
            <w:proofErr w:type="spellStart"/>
            <w:r>
              <w:rPr>
                <w:rFonts w:ascii="Arial Narrow" w:hAnsi="Arial Narrow"/>
              </w:rPr>
              <w:t>qeveria</w:t>
            </w:r>
            <w:proofErr w:type="spellEnd"/>
            <w:r>
              <w:rPr>
                <w:rFonts w:ascii="Arial Narrow" w:hAnsi="Arial Narrow"/>
              </w:rPr>
              <w:t>,</w:t>
            </w:r>
            <w:r w:rsidRPr="00251710">
              <w:rPr>
                <w:rFonts w:ascii="Arial Narrow" w:hAnsi="Arial Narrow"/>
              </w:rPr>
              <w:t xml:space="preserve"> </w:t>
            </w:r>
            <w:proofErr w:type="spellStart"/>
            <w:r w:rsidRPr="00251710">
              <w:rPr>
                <w:rFonts w:ascii="Arial Narrow" w:hAnsi="Arial Narrow"/>
              </w:rPr>
              <w:t>si</w:t>
            </w:r>
            <w:proofErr w:type="spellEnd"/>
            <w:r>
              <w:rPr>
                <w:rFonts w:ascii="Arial Narrow" w:hAnsi="Arial Narrow"/>
              </w:rPr>
              <w:t xml:space="preserve"> </w:t>
            </w:r>
            <w:proofErr w:type="spellStart"/>
            <w:r>
              <w:rPr>
                <w:rFonts w:ascii="Arial Narrow" w:hAnsi="Arial Narrow"/>
              </w:rPr>
              <w:t>psh</w:t>
            </w:r>
            <w:proofErr w:type="spellEnd"/>
            <w:r>
              <w:rPr>
                <w:rFonts w:ascii="Arial Narrow" w:hAnsi="Arial Narrow"/>
              </w:rPr>
              <w:t>,</w:t>
            </w:r>
            <w:r w:rsidR="00CE484C">
              <w:rPr>
                <w:rFonts w:ascii="Arial Narrow" w:hAnsi="Arial Narrow"/>
              </w:rPr>
              <w:t xml:space="preserve"> </w:t>
            </w:r>
            <w:proofErr w:type="spellStart"/>
            <w:r w:rsidRPr="00251710">
              <w:rPr>
                <w:rFonts w:ascii="Arial Narrow" w:hAnsi="Arial Narrow"/>
              </w:rPr>
              <w:t>transferta</w:t>
            </w:r>
            <w:proofErr w:type="spellEnd"/>
            <w:r w:rsidRPr="00251710">
              <w:rPr>
                <w:rFonts w:ascii="Arial Narrow" w:hAnsi="Arial Narrow"/>
              </w:rPr>
              <w:t xml:space="preserve"> </w:t>
            </w:r>
            <w:proofErr w:type="spellStart"/>
            <w:r w:rsidRPr="00251710">
              <w:rPr>
                <w:rFonts w:ascii="Arial Narrow" w:hAnsi="Arial Narrow"/>
              </w:rPr>
              <w:t>në</w:t>
            </w:r>
            <w:proofErr w:type="spellEnd"/>
            <w:r>
              <w:rPr>
                <w:rFonts w:ascii="Arial Narrow" w:hAnsi="Arial Narrow"/>
              </w:rPr>
              <w:t xml:space="preserve"> para, pensione </w:t>
            </w:r>
            <w:proofErr w:type="spellStart"/>
            <w:r>
              <w:rPr>
                <w:rFonts w:ascii="Arial Narrow" w:hAnsi="Arial Narrow"/>
              </w:rPr>
              <w:t>ose</w:t>
            </w:r>
            <w:proofErr w:type="spellEnd"/>
            <w:r>
              <w:rPr>
                <w:rFonts w:ascii="Arial Narrow" w:hAnsi="Arial Narrow"/>
              </w:rPr>
              <w:t xml:space="preserve"> </w:t>
            </w:r>
            <w:proofErr w:type="spellStart"/>
            <w:r>
              <w:rPr>
                <w:rFonts w:ascii="Arial Narrow" w:hAnsi="Arial Narrow"/>
              </w:rPr>
              <w:t>përfitime</w:t>
            </w:r>
            <w:proofErr w:type="spellEnd"/>
            <w:r>
              <w:rPr>
                <w:rFonts w:ascii="Arial Narrow" w:hAnsi="Arial Narrow"/>
              </w:rPr>
              <w:t xml:space="preserve"> </w:t>
            </w:r>
            <w:proofErr w:type="spellStart"/>
            <w:r>
              <w:rPr>
                <w:rFonts w:ascii="Arial Narrow" w:hAnsi="Arial Narrow"/>
              </w:rPr>
              <w:t>për</w:t>
            </w:r>
            <w:proofErr w:type="spellEnd"/>
            <w:r>
              <w:rPr>
                <w:rFonts w:ascii="Arial Narrow" w:hAnsi="Arial Narrow"/>
              </w:rPr>
              <w:t xml:space="preserve"> </w:t>
            </w:r>
            <w:proofErr w:type="spellStart"/>
            <w:r w:rsidRPr="00251710">
              <w:rPr>
                <w:rFonts w:ascii="Arial Narrow" w:hAnsi="Arial Narrow"/>
              </w:rPr>
              <w:t>aftësi</w:t>
            </w:r>
            <w:r>
              <w:rPr>
                <w:rFonts w:ascii="Arial Narrow" w:hAnsi="Arial Narrow"/>
              </w:rPr>
              <w:t>në</w:t>
            </w:r>
            <w:proofErr w:type="spellEnd"/>
            <w:r>
              <w:rPr>
                <w:rFonts w:ascii="Arial Narrow" w:hAnsi="Arial Narrow"/>
              </w:rPr>
              <w:t xml:space="preserve"> e</w:t>
            </w:r>
            <w:r w:rsidRPr="00251710">
              <w:rPr>
                <w:rFonts w:ascii="Arial Narrow" w:hAnsi="Arial Narrow"/>
              </w:rPr>
              <w:t xml:space="preserve"> </w:t>
            </w:r>
            <w:proofErr w:type="spellStart"/>
            <w:r w:rsidRPr="00251710">
              <w:rPr>
                <w:rFonts w:ascii="Arial Narrow" w:hAnsi="Arial Narrow"/>
              </w:rPr>
              <w:t>kufizuar</w:t>
            </w:r>
            <w:proofErr w:type="spellEnd"/>
            <w:r w:rsidRPr="00251710">
              <w:rPr>
                <w:rFonts w:ascii="Arial Narrow" w:hAnsi="Arial Narrow"/>
              </w:rPr>
              <w:t>?</w:t>
            </w:r>
          </w:p>
        </w:tc>
        <w:tc>
          <w:tcPr>
            <w:tcW w:w="3420" w:type="dxa"/>
          </w:tcPr>
          <w:p w14:paraId="3E682648" w14:textId="77777777" w:rsidR="00E62787" w:rsidRPr="00D34656" w:rsidRDefault="00A47358" w:rsidP="00F87280">
            <w:pPr>
              <w:ind w:left="0" w:right="0"/>
              <w:rPr>
                <w:rFonts w:ascii="Arial Narrow" w:hAnsi="Arial Narrow"/>
                <w:sz w:val="20"/>
                <w:szCs w:val="20"/>
              </w:rPr>
            </w:pPr>
            <w:r>
              <w:rPr>
                <w:rFonts w:ascii="Arial Narrow" w:hAnsi="Arial Narrow"/>
                <w:sz w:val="20"/>
                <w:szCs w:val="20"/>
              </w:rPr>
              <w:t>Po</w:t>
            </w:r>
            <w:r w:rsidR="00E62787" w:rsidRPr="00D34656">
              <w:rPr>
                <w:rFonts w:ascii="Arial Narrow" w:hAnsi="Arial Narrow"/>
                <w:sz w:val="20"/>
                <w:szCs w:val="20"/>
                <w:u w:val="dotted"/>
              </w:rPr>
              <w:tab/>
            </w:r>
            <w:r w:rsidR="00E62787" w:rsidRPr="00D34656">
              <w:rPr>
                <w:rFonts w:ascii="Arial Narrow" w:hAnsi="Arial Narrow"/>
                <w:sz w:val="20"/>
                <w:szCs w:val="20"/>
                <w:u w:val="dotted"/>
              </w:rPr>
              <w:tab/>
            </w:r>
            <w:r w:rsidR="00E62787" w:rsidRPr="00D34656">
              <w:rPr>
                <w:rFonts w:ascii="Arial Narrow" w:hAnsi="Arial Narrow"/>
                <w:sz w:val="20"/>
                <w:szCs w:val="20"/>
              </w:rPr>
              <w:t xml:space="preserve">1 </w:t>
            </w:r>
            <w:r w:rsidR="00E62787">
              <w:rPr>
                <w:rFonts w:ascii="Arial Narrow" w:hAnsi="Arial Narrow"/>
                <w:sz w:val="20"/>
                <w:szCs w:val="20"/>
              </w:rPr>
              <w:t>(</w:t>
            </w:r>
            <w:r w:rsidR="007A3A4D">
              <w:rPr>
                <w:rFonts w:ascii="Arial Narrow" w:hAnsi="Arial Narrow"/>
                <w:sz w:val="20"/>
                <w:szCs w:val="20"/>
              </w:rPr>
              <w:t>SHKO TE</w:t>
            </w:r>
            <w:r w:rsidR="00E62787" w:rsidRPr="00D34656">
              <w:rPr>
                <w:rFonts w:ascii="Arial Narrow" w:hAnsi="Arial Narrow"/>
                <w:sz w:val="20"/>
                <w:szCs w:val="20"/>
              </w:rPr>
              <w:t>q</w:t>
            </w:r>
            <w:r w:rsidR="00E722F9">
              <w:rPr>
                <w:rFonts w:ascii="Arial Narrow" w:hAnsi="Arial Narrow"/>
                <w:sz w:val="20"/>
                <w:szCs w:val="20"/>
              </w:rPr>
              <w:t>7</w:t>
            </w:r>
            <w:r w:rsidR="00E62787" w:rsidRPr="00D34656">
              <w:rPr>
                <w:rFonts w:ascii="Arial Narrow" w:hAnsi="Arial Narrow"/>
                <w:sz w:val="20"/>
                <w:szCs w:val="20"/>
              </w:rPr>
              <w:t>b</w:t>
            </w:r>
            <w:r w:rsidR="00E62787">
              <w:rPr>
                <w:rFonts w:ascii="Arial Narrow" w:hAnsi="Arial Narrow"/>
                <w:sz w:val="20"/>
                <w:szCs w:val="20"/>
              </w:rPr>
              <w:t>)</w:t>
            </w:r>
          </w:p>
          <w:p w14:paraId="3C916568" w14:textId="77777777" w:rsidR="00E62787" w:rsidRPr="00D34656" w:rsidRDefault="006C3972" w:rsidP="00F87280">
            <w:pPr>
              <w:ind w:left="0" w:right="0"/>
              <w:rPr>
                <w:rFonts w:ascii="Arial Narrow" w:hAnsi="Arial Narrow"/>
                <w:sz w:val="20"/>
                <w:szCs w:val="20"/>
              </w:rPr>
            </w:pPr>
            <w:r>
              <w:rPr>
                <w:rFonts w:ascii="Arial Narrow" w:hAnsi="Arial Narrow"/>
                <w:sz w:val="20"/>
                <w:szCs w:val="20"/>
              </w:rPr>
              <w:t>Jo</w:t>
            </w:r>
            <w:r w:rsidR="00E62787" w:rsidRPr="00D34656">
              <w:rPr>
                <w:rFonts w:ascii="Arial Narrow" w:hAnsi="Arial Narrow"/>
                <w:sz w:val="20"/>
                <w:szCs w:val="20"/>
                <w:u w:val="dotted"/>
              </w:rPr>
              <w:tab/>
            </w:r>
            <w:r w:rsidR="00E62787" w:rsidRPr="00D34656">
              <w:rPr>
                <w:rFonts w:ascii="Arial Narrow" w:hAnsi="Arial Narrow"/>
                <w:sz w:val="20"/>
                <w:szCs w:val="20"/>
                <w:u w:val="dotted"/>
              </w:rPr>
              <w:tab/>
            </w:r>
            <w:r w:rsidR="00E62787" w:rsidRPr="00D34656">
              <w:rPr>
                <w:rFonts w:ascii="Arial Narrow" w:hAnsi="Arial Narrow"/>
                <w:sz w:val="20"/>
                <w:szCs w:val="20"/>
              </w:rPr>
              <w:t xml:space="preserve">2 </w:t>
            </w:r>
            <w:r w:rsidR="00E62787">
              <w:rPr>
                <w:rFonts w:ascii="Arial Narrow" w:hAnsi="Arial Narrow"/>
                <w:sz w:val="20"/>
                <w:szCs w:val="20"/>
              </w:rPr>
              <w:t>(</w:t>
            </w:r>
            <w:r w:rsidR="007A3A4D">
              <w:rPr>
                <w:rFonts w:ascii="Arial Narrow" w:hAnsi="Arial Narrow"/>
                <w:sz w:val="20"/>
                <w:szCs w:val="20"/>
              </w:rPr>
              <w:t>SHKO TE</w:t>
            </w:r>
            <w:r w:rsidR="00E62787" w:rsidRPr="00D34656">
              <w:rPr>
                <w:rFonts w:ascii="Arial Narrow" w:hAnsi="Arial Narrow"/>
                <w:sz w:val="20"/>
                <w:szCs w:val="20"/>
              </w:rPr>
              <w:t>q</w:t>
            </w:r>
            <w:r w:rsidR="00E722F9">
              <w:rPr>
                <w:rFonts w:ascii="Arial Narrow" w:hAnsi="Arial Narrow"/>
                <w:sz w:val="20"/>
                <w:szCs w:val="20"/>
              </w:rPr>
              <w:t>6</w:t>
            </w:r>
            <w:r w:rsidR="00E62787" w:rsidRPr="00D34656">
              <w:rPr>
                <w:rFonts w:ascii="Arial Narrow" w:hAnsi="Arial Narrow"/>
                <w:sz w:val="20"/>
                <w:szCs w:val="20"/>
              </w:rPr>
              <w:t>c</w:t>
            </w:r>
            <w:r w:rsidR="00E62787">
              <w:rPr>
                <w:rFonts w:ascii="Arial Narrow" w:hAnsi="Arial Narrow"/>
                <w:sz w:val="20"/>
                <w:szCs w:val="20"/>
              </w:rPr>
              <w:t>)</w:t>
            </w:r>
          </w:p>
          <w:p w14:paraId="30EC2B09" w14:textId="77777777" w:rsidR="00E62787" w:rsidRPr="00D34656" w:rsidRDefault="00E62787" w:rsidP="00F87280">
            <w:pPr>
              <w:pStyle w:val="HTMLPreformatted"/>
              <w:rPr>
                <w:rFonts w:ascii="Arial Narrow" w:hAnsi="Arial Narrow"/>
              </w:rPr>
            </w:pPr>
            <w:r w:rsidRPr="00071FB0">
              <w:rPr>
                <w:rFonts w:ascii="Arial Narrow" w:hAnsi="Arial Narrow"/>
                <w:b/>
              </w:rPr>
              <w:t>(</w:t>
            </w:r>
            <w:r w:rsidR="007A3A4D">
              <w:rPr>
                <w:rFonts w:ascii="Arial Narrow" w:hAnsi="Arial Narrow"/>
                <w:b/>
              </w:rPr>
              <w:t>MOS LEXO</w:t>
            </w:r>
            <w:r w:rsidRPr="00071FB0">
              <w:rPr>
                <w:rFonts w:ascii="Arial Narrow" w:hAnsi="Arial Narrow"/>
                <w:b/>
              </w:rPr>
              <w:t xml:space="preserve">) </w:t>
            </w:r>
            <w:r w:rsidR="007A3A4D">
              <w:rPr>
                <w:rFonts w:ascii="Arial Narrow" w:hAnsi="Arial Narrow"/>
              </w:rPr>
              <w:t>ND/PP</w:t>
            </w:r>
            <w:r w:rsidRPr="00D34656">
              <w:rPr>
                <w:rFonts w:ascii="Arial Narrow" w:hAnsi="Arial Narrow"/>
                <w:u w:val="dotted"/>
              </w:rPr>
              <w:tab/>
            </w:r>
            <w:r w:rsidRPr="00D34656">
              <w:rPr>
                <w:rFonts w:ascii="Arial Narrow" w:hAnsi="Arial Narrow"/>
              </w:rPr>
              <w:t xml:space="preserve">99 </w:t>
            </w:r>
            <w:r>
              <w:rPr>
                <w:rFonts w:ascii="Arial Narrow" w:hAnsi="Arial Narrow"/>
              </w:rPr>
              <w:t>(</w:t>
            </w:r>
            <w:r w:rsidR="007A3A4D">
              <w:rPr>
                <w:rFonts w:ascii="Arial Narrow" w:hAnsi="Arial Narrow"/>
              </w:rPr>
              <w:t>SHKO TE</w:t>
            </w:r>
            <w:r w:rsidRPr="00D34656">
              <w:rPr>
                <w:rFonts w:ascii="Arial Narrow" w:hAnsi="Arial Narrow"/>
              </w:rPr>
              <w:t>q</w:t>
            </w:r>
            <w:r w:rsidR="00E722F9">
              <w:rPr>
                <w:rFonts w:ascii="Arial Narrow" w:hAnsi="Arial Narrow"/>
              </w:rPr>
              <w:t>6</w:t>
            </w:r>
            <w:r w:rsidRPr="00D34656">
              <w:rPr>
                <w:rFonts w:ascii="Arial Narrow" w:hAnsi="Arial Narrow"/>
              </w:rPr>
              <w:t>c</w:t>
            </w:r>
            <w:r>
              <w:rPr>
                <w:rFonts w:ascii="Arial Narrow" w:hAnsi="Arial Narrow"/>
              </w:rPr>
              <w:t>)</w:t>
            </w:r>
          </w:p>
        </w:tc>
        <w:tc>
          <w:tcPr>
            <w:tcW w:w="3780" w:type="dxa"/>
          </w:tcPr>
          <w:p w14:paraId="6F3BD374" w14:textId="77777777" w:rsidR="00E62787" w:rsidRPr="00D34656" w:rsidRDefault="00A47358" w:rsidP="00F87280">
            <w:pPr>
              <w:ind w:left="0" w:right="0"/>
              <w:rPr>
                <w:rFonts w:ascii="Arial Narrow" w:hAnsi="Arial Narrow"/>
                <w:sz w:val="20"/>
                <w:szCs w:val="20"/>
              </w:rPr>
            </w:pPr>
            <w:r>
              <w:rPr>
                <w:rFonts w:ascii="Arial Narrow" w:hAnsi="Arial Narrow"/>
                <w:sz w:val="20"/>
                <w:szCs w:val="20"/>
              </w:rPr>
              <w:t>Po</w:t>
            </w:r>
            <w:r w:rsidR="00E62787" w:rsidRPr="00D34656">
              <w:rPr>
                <w:rFonts w:ascii="Arial Narrow" w:hAnsi="Arial Narrow"/>
                <w:sz w:val="20"/>
                <w:szCs w:val="20"/>
                <w:u w:val="dotted"/>
              </w:rPr>
              <w:tab/>
            </w:r>
            <w:r w:rsidR="00E62787" w:rsidRPr="00D34656">
              <w:rPr>
                <w:rFonts w:ascii="Arial Narrow" w:hAnsi="Arial Narrow"/>
                <w:sz w:val="20"/>
                <w:szCs w:val="20"/>
                <w:u w:val="dotted"/>
              </w:rPr>
              <w:tab/>
            </w:r>
            <w:r w:rsidR="00E62787" w:rsidRPr="00D34656">
              <w:rPr>
                <w:rFonts w:ascii="Arial Narrow" w:hAnsi="Arial Narrow"/>
                <w:sz w:val="20"/>
                <w:szCs w:val="20"/>
              </w:rPr>
              <w:t xml:space="preserve">1 </w:t>
            </w:r>
            <w:r w:rsidR="00E62787">
              <w:rPr>
                <w:rFonts w:ascii="Arial Narrow" w:hAnsi="Arial Narrow"/>
                <w:sz w:val="20"/>
                <w:szCs w:val="20"/>
              </w:rPr>
              <w:t>(</w:t>
            </w:r>
            <w:r w:rsidR="007A3A4D">
              <w:rPr>
                <w:rFonts w:ascii="Arial Narrow" w:hAnsi="Arial Narrow"/>
                <w:sz w:val="20"/>
                <w:szCs w:val="20"/>
              </w:rPr>
              <w:t>SHKO TE</w:t>
            </w:r>
            <w:r w:rsidR="00E62787" w:rsidRPr="00D34656">
              <w:rPr>
                <w:rFonts w:ascii="Arial Narrow" w:hAnsi="Arial Narrow"/>
                <w:sz w:val="20"/>
                <w:szCs w:val="20"/>
              </w:rPr>
              <w:t>q</w:t>
            </w:r>
            <w:r w:rsidR="00E722F9">
              <w:rPr>
                <w:rFonts w:ascii="Arial Narrow" w:hAnsi="Arial Narrow"/>
                <w:sz w:val="20"/>
                <w:szCs w:val="20"/>
              </w:rPr>
              <w:t>6</w:t>
            </w:r>
            <w:r w:rsidR="00E62787" w:rsidRPr="00D34656">
              <w:rPr>
                <w:rFonts w:ascii="Arial Narrow" w:hAnsi="Arial Narrow"/>
                <w:sz w:val="20"/>
                <w:szCs w:val="20"/>
              </w:rPr>
              <w:t>c</w:t>
            </w:r>
            <w:r w:rsidR="00E62787">
              <w:rPr>
                <w:rFonts w:ascii="Arial Narrow" w:hAnsi="Arial Narrow"/>
                <w:sz w:val="20"/>
                <w:szCs w:val="20"/>
              </w:rPr>
              <w:t>)</w:t>
            </w:r>
          </w:p>
          <w:p w14:paraId="652C0B84" w14:textId="77777777" w:rsidR="00E62787" w:rsidRPr="00D34656" w:rsidRDefault="006C3972" w:rsidP="00F87280">
            <w:pPr>
              <w:ind w:left="0" w:right="0"/>
              <w:rPr>
                <w:rFonts w:ascii="Arial Narrow" w:hAnsi="Arial Narrow"/>
                <w:sz w:val="20"/>
                <w:szCs w:val="20"/>
              </w:rPr>
            </w:pPr>
            <w:r>
              <w:rPr>
                <w:rFonts w:ascii="Arial Narrow" w:hAnsi="Arial Narrow"/>
                <w:sz w:val="20"/>
                <w:szCs w:val="20"/>
              </w:rPr>
              <w:t>Jo</w:t>
            </w:r>
            <w:r w:rsidR="00E62787" w:rsidRPr="00D34656">
              <w:rPr>
                <w:rFonts w:ascii="Arial Narrow" w:hAnsi="Arial Narrow"/>
                <w:sz w:val="20"/>
                <w:szCs w:val="20"/>
                <w:u w:val="dotted"/>
              </w:rPr>
              <w:tab/>
            </w:r>
            <w:r w:rsidR="00E62787" w:rsidRPr="00071FB0">
              <w:rPr>
                <w:rFonts w:ascii="Arial Narrow" w:hAnsi="Arial Narrow"/>
                <w:sz w:val="20"/>
                <w:szCs w:val="20"/>
                <w:u w:val="dotted"/>
              </w:rPr>
              <w:tab/>
            </w:r>
            <w:r w:rsidR="00E62787" w:rsidRPr="00D34656">
              <w:rPr>
                <w:rFonts w:ascii="Arial Narrow" w:hAnsi="Arial Narrow"/>
                <w:sz w:val="20"/>
                <w:szCs w:val="20"/>
              </w:rPr>
              <w:t xml:space="preserve">2 </w:t>
            </w:r>
            <w:r w:rsidR="00E62787">
              <w:rPr>
                <w:rFonts w:ascii="Arial Narrow" w:hAnsi="Arial Narrow"/>
                <w:sz w:val="20"/>
                <w:szCs w:val="20"/>
              </w:rPr>
              <w:t>(</w:t>
            </w:r>
            <w:r w:rsidR="007A3A4D">
              <w:rPr>
                <w:rFonts w:ascii="Arial Narrow" w:hAnsi="Arial Narrow"/>
                <w:sz w:val="20"/>
                <w:szCs w:val="20"/>
              </w:rPr>
              <w:t>SHKO TE</w:t>
            </w:r>
            <w:r w:rsidR="00E62787" w:rsidRPr="00D34656">
              <w:rPr>
                <w:rFonts w:ascii="Arial Narrow" w:hAnsi="Arial Narrow"/>
                <w:sz w:val="20"/>
                <w:szCs w:val="20"/>
              </w:rPr>
              <w:t>q</w:t>
            </w:r>
            <w:r w:rsidR="00E722F9">
              <w:rPr>
                <w:rFonts w:ascii="Arial Narrow" w:hAnsi="Arial Narrow"/>
                <w:sz w:val="20"/>
                <w:szCs w:val="20"/>
              </w:rPr>
              <w:t>6</w:t>
            </w:r>
            <w:r w:rsidR="00E62787" w:rsidRPr="00D34656">
              <w:rPr>
                <w:rFonts w:ascii="Arial Narrow" w:hAnsi="Arial Narrow"/>
                <w:sz w:val="20"/>
                <w:szCs w:val="20"/>
              </w:rPr>
              <w:t>c</w:t>
            </w:r>
            <w:r w:rsidR="00E62787">
              <w:rPr>
                <w:rFonts w:ascii="Arial Narrow" w:hAnsi="Arial Narrow"/>
                <w:sz w:val="20"/>
                <w:szCs w:val="20"/>
              </w:rPr>
              <w:t>)</w:t>
            </w:r>
          </w:p>
          <w:p w14:paraId="65C2A2E3" w14:textId="77777777" w:rsidR="00E62787" w:rsidRPr="00D34656" w:rsidRDefault="00E62787" w:rsidP="00F87280">
            <w:pPr>
              <w:pStyle w:val="HTMLPreformatted"/>
              <w:rPr>
                <w:rFonts w:ascii="Arial Narrow" w:hAnsi="Arial Narrow"/>
              </w:rPr>
            </w:pPr>
            <w:r w:rsidRPr="00071FB0">
              <w:rPr>
                <w:rFonts w:ascii="Arial Narrow" w:hAnsi="Arial Narrow"/>
                <w:b/>
              </w:rPr>
              <w:t>(</w:t>
            </w:r>
            <w:r w:rsidR="007A3A4D">
              <w:rPr>
                <w:rFonts w:ascii="Arial Narrow" w:hAnsi="Arial Narrow"/>
                <w:b/>
              </w:rPr>
              <w:t>MOS LEXO</w:t>
            </w:r>
            <w:r w:rsidRPr="00071FB0">
              <w:rPr>
                <w:rFonts w:ascii="Arial Narrow" w:hAnsi="Arial Narrow"/>
                <w:b/>
              </w:rPr>
              <w:t xml:space="preserve">) </w:t>
            </w:r>
            <w:r w:rsidR="007A3A4D">
              <w:rPr>
                <w:rFonts w:ascii="Arial Narrow" w:hAnsi="Arial Narrow"/>
              </w:rPr>
              <w:t>ND/PP</w:t>
            </w:r>
            <w:r w:rsidRPr="00D34656">
              <w:rPr>
                <w:rFonts w:ascii="Arial Narrow" w:hAnsi="Arial Narrow"/>
                <w:u w:val="dotted"/>
              </w:rPr>
              <w:tab/>
            </w:r>
            <w:r w:rsidRPr="00D34656">
              <w:rPr>
                <w:rFonts w:ascii="Arial Narrow" w:hAnsi="Arial Narrow"/>
              </w:rPr>
              <w:t xml:space="preserve">99 </w:t>
            </w:r>
            <w:r>
              <w:rPr>
                <w:rFonts w:ascii="Arial Narrow" w:hAnsi="Arial Narrow"/>
              </w:rPr>
              <w:t>(</w:t>
            </w:r>
            <w:r w:rsidR="007A3A4D">
              <w:rPr>
                <w:rFonts w:ascii="Arial Narrow" w:hAnsi="Arial Narrow"/>
              </w:rPr>
              <w:t>SHKO TE</w:t>
            </w:r>
            <w:r w:rsidRPr="00D34656">
              <w:rPr>
                <w:rFonts w:ascii="Arial Narrow" w:hAnsi="Arial Narrow"/>
              </w:rPr>
              <w:t>q</w:t>
            </w:r>
            <w:r w:rsidR="00E722F9">
              <w:rPr>
                <w:rFonts w:ascii="Arial Narrow" w:hAnsi="Arial Narrow"/>
              </w:rPr>
              <w:t>6</w:t>
            </w:r>
            <w:r w:rsidRPr="00D34656">
              <w:rPr>
                <w:rFonts w:ascii="Arial Narrow" w:hAnsi="Arial Narrow"/>
              </w:rPr>
              <w:t>c</w:t>
            </w:r>
            <w:r>
              <w:rPr>
                <w:rFonts w:ascii="Arial Narrow" w:hAnsi="Arial Narrow"/>
              </w:rPr>
              <w:t>)</w:t>
            </w:r>
          </w:p>
        </w:tc>
      </w:tr>
      <w:tr w:rsidR="00E62787" w:rsidRPr="00071FB0" w14:paraId="08B77D44" w14:textId="77777777" w:rsidTr="00F87280">
        <w:tc>
          <w:tcPr>
            <w:tcW w:w="3240" w:type="dxa"/>
          </w:tcPr>
          <w:p w14:paraId="6A834032" w14:textId="77777777" w:rsidR="00E62787" w:rsidRPr="00071FB0" w:rsidRDefault="00251710" w:rsidP="00251710">
            <w:pPr>
              <w:pStyle w:val="HTMLPreformatted"/>
              <w:numPr>
                <w:ilvl w:val="0"/>
                <w:numId w:val="30"/>
              </w:numPr>
              <w:rPr>
                <w:rFonts w:ascii="Arial Narrow" w:hAnsi="Arial Narrow"/>
              </w:rPr>
            </w:pPr>
            <w:r w:rsidRPr="00251710">
              <w:rPr>
                <w:rFonts w:ascii="Arial Narrow" w:hAnsi="Arial Narrow"/>
              </w:rPr>
              <w:lastRenderedPageBreak/>
              <w:t xml:space="preserve">(A </w:t>
            </w:r>
            <w:proofErr w:type="spellStart"/>
            <w:r w:rsidRPr="00251710">
              <w:rPr>
                <w:rFonts w:ascii="Arial Narrow" w:hAnsi="Arial Narrow"/>
              </w:rPr>
              <w:t>keni</w:t>
            </w:r>
            <w:proofErr w:type="spellEnd"/>
            <w:r w:rsidRPr="00251710">
              <w:rPr>
                <w:rFonts w:ascii="Arial Narrow" w:hAnsi="Arial Narrow"/>
              </w:rPr>
              <w:t xml:space="preserve"> </w:t>
            </w:r>
            <w:proofErr w:type="spellStart"/>
            <w:r w:rsidRPr="00251710">
              <w:rPr>
                <w:rFonts w:ascii="Arial Narrow" w:hAnsi="Arial Narrow"/>
              </w:rPr>
              <w:t>kërkuar</w:t>
            </w:r>
            <w:proofErr w:type="spellEnd"/>
            <w:r w:rsidRPr="00251710">
              <w:rPr>
                <w:rFonts w:ascii="Arial Narrow" w:hAnsi="Arial Narrow"/>
              </w:rPr>
              <w:t xml:space="preserve">) </w:t>
            </w:r>
            <w:proofErr w:type="spellStart"/>
            <w:r w:rsidRPr="00251710">
              <w:rPr>
                <w:rFonts w:ascii="Arial Narrow" w:hAnsi="Arial Narrow"/>
              </w:rPr>
              <w:t>një</w:t>
            </w:r>
            <w:proofErr w:type="spellEnd"/>
            <w:r w:rsidRPr="00251710">
              <w:rPr>
                <w:rFonts w:ascii="Arial Narrow" w:hAnsi="Arial Narrow"/>
              </w:rPr>
              <w:t xml:space="preserve"> </w:t>
            </w:r>
            <w:proofErr w:type="spellStart"/>
            <w:r w:rsidRPr="00251710">
              <w:rPr>
                <w:rFonts w:ascii="Arial Narrow" w:hAnsi="Arial Narrow"/>
              </w:rPr>
              <w:t>certifikatë</w:t>
            </w:r>
            <w:proofErr w:type="spellEnd"/>
            <w:r w:rsidRPr="00251710">
              <w:rPr>
                <w:rFonts w:ascii="Arial Narrow" w:hAnsi="Arial Narrow"/>
              </w:rPr>
              <w:t xml:space="preserve"> </w:t>
            </w:r>
            <w:proofErr w:type="spellStart"/>
            <w:r w:rsidRPr="00251710">
              <w:rPr>
                <w:rFonts w:ascii="Arial Narrow" w:hAnsi="Arial Narrow"/>
              </w:rPr>
              <w:t>lindjeje</w:t>
            </w:r>
            <w:proofErr w:type="spellEnd"/>
            <w:r w:rsidRPr="00251710">
              <w:rPr>
                <w:rFonts w:ascii="Arial Narrow" w:hAnsi="Arial Narrow"/>
              </w:rPr>
              <w:t xml:space="preserve"> </w:t>
            </w:r>
            <w:proofErr w:type="spellStart"/>
            <w:r w:rsidRPr="00251710">
              <w:rPr>
                <w:rFonts w:ascii="Arial Narrow" w:hAnsi="Arial Narrow"/>
              </w:rPr>
              <w:t>për</w:t>
            </w:r>
            <w:proofErr w:type="spellEnd"/>
            <w:r w:rsidRPr="00251710">
              <w:rPr>
                <w:rFonts w:ascii="Arial Narrow" w:hAnsi="Arial Narrow"/>
              </w:rPr>
              <w:t xml:space="preserve"> </w:t>
            </w:r>
            <w:proofErr w:type="spellStart"/>
            <w:r w:rsidRPr="00251710">
              <w:rPr>
                <w:rFonts w:ascii="Arial Narrow" w:hAnsi="Arial Narrow"/>
              </w:rPr>
              <w:t>ju</w:t>
            </w:r>
            <w:proofErr w:type="spellEnd"/>
            <w:r w:rsidRPr="00251710">
              <w:rPr>
                <w:rFonts w:ascii="Arial Narrow" w:hAnsi="Arial Narrow"/>
              </w:rPr>
              <w:t xml:space="preserve"> </w:t>
            </w:r>
            <w:proofErr w:type="spellStart"/>
            <w:r w:rsidRPr="00251710">
              <w:rPr>
                <w:rFonts w:ascii="Arial Narrow" w:hAnsi="Arial Narrow"/>
              </w:rPr>
              <w:t>ose</w:t>
            </w:r>
            <w:proofErr w:type="spellEnd"/>
            <w:r w:rsidRPr="00251710">
              <w:rPr>
                <w:rFonts w:ascii="Arial Narrow" w:hAnsi="Arial Narrow"/>
              </w:rPr>
              <w:t xml:space="preserve"> </w:t>
            </w:r>
            <w:proofErr w:type="spellStart"/>
            <w:r w:rsidRPr="00251710">
              <w:rPr>
                <w:rFonts w:ascii="Arial Narrow" w:hAnsi="Arial Narrow"/>
              </w:rPr>
              <w:t>fëmijët</w:t>
            </w:r>
            <w:proofErr w:type="spellEnd"/>
            <w:r w:rsidRPr="00251710">
              <w:rPr>
                <w:rFonts w:ascii="Arial Narrow" w:hAnsi="Arial Narrow"/>
              </w:rPr>
              <w:t xml:space="preserve"> </w:t>
            </w:r>
            <w:proofErr w:type="spellStart"/>
            <w:r w:rsidRPr="00251710">
              <w:rPr>
                <w:rFonts w:ascii="Arial Narrow" w:hAnsi="Arial Narrow"/>
              </w:rPr>
              <w:t>tuaj</w:t>
            </w:r>
            <w:proofErr w:type="spellEnd"/>
            <w:r w:rsidRPr="00251710">
              <w:rPr>
                <w:rFonts w:ascii="Arial Narrow" w:hAnsi="Arial Narrow"/>
              </w:rPr>
              <w:t xml:space="preserve"> </w:t>
            </w:r>
            <w:proofErr w:type="spellStart"/>
            <w:r w:rsidRPr="00251710">
              <w:rPr>
                <w:rFonts w:ascii="Arial Narrow" w:hAnsi="Arial Narrow"/>
              </w:rPr>
              <w:t>ose</w:t>
            </w:r>
            <w:proofErr w:type="spellEnd"/>
            <w:r w:rsidRPr="00251710">
              <w:rPr>
                <w:rFonts w:ascii="Arial Narrow" w:hAnsi="Arial Narrow"/>
              </w:rPr>
              <w:t xml:space="preserve"> </w:t>
            </w:r>
            <w:proofErr w:type="spellStart"/>
            <w:r w:rsidRPr="00251710">
              <w:rPr>
                <w:rFonts w:ascii="Arial Narrow" w:hAnsi="Arial Narrow"/>
              </w:rPr>
              <w:t>një</w:t>
            </w:r>
            <w:proofErr w:type="spellEnd"/>
            <w:r w:rsidRPr="00251710">
              <w:rPr>
                <w:rFonts w:ascii="Arial Narrow" w:hAnsi="Arial Narrow"/>
              </w:rPr>
              <w:t xml:space="preserve"> </w:t>
            </w:r>
            <w:proofErr w:type="spellStart"/>
            <w:r w:rsidRPr="00251710">
              <w:rPr>
                <w:rFonts w:ascii="Arial Narrow" w:hAnsi="Arial Narrow"/>
              </w:rPr>
              <w:t>kartë</w:t>
            </w:r>
            <w:proofErr w:type="spellEnd"/>
            <w:r w:rsidRPr="00251710">
              <w:rPr>
                <w:rFonts w:ascii="Arial Narrow" w:hAnsi="Arial Narrow"/>
              </w:rPr>
              <w:t xml:space="preserve"> </w:t>
            </w:r>
            <w:proofErr w:type="spellStart"/>
            <w:r w:rsidRPr="00251710">
              <w:rPr>
                <w:rFonts w:ascii="Arial Narrow" w:hAnsi="Arial Narrow"/>
              </w:rPr>
              <w:t>identiteti</w:t>
            </w:r>
            <w:proofErr w:type="spellEnd"/>
            <w:r w:rsidRPr="00251710">
              <w:rPr>
                <w:rFonts w:ascii="Arial Narrow" w:hAnsi="Arial Narrow"/>
              </w:rPr>
              <w:t xml:space="preserve"> </w:t>
            </w:r>
            <w:proofErr w:type="spellStart"/>
            <w:r w:rsidRPr="00251710">
              <w:rPr>
                <w:rFonts w:ascii="Arial Narrow" w:hAnsi="Arial Narrow"/>
              </w:rPr>
              <w:t>të</w:t>
            </w:r>
            <w:proofErr w:type="spellEnd"/>
            <w:r w:rsidRPr="00251710">
              <w:rPr>
                <w:rFonts w:ascii="Arial Narrow" w:hAnsi="Arial Narrow"/>
              </w:rPr>
              <w:t xml:space="preserve"> </w:t>
            </w:r>
            <w:proofErr w:type="spellStart"/>
            <w:r w:rsidRPr="00251710">
              <w:rPr>
                <w:rFonts w:ascii="Arial Narrow" w:hAnsi="Arial Narrow"/>
              </w:rPr>
              <w:t>lëshuar</w:t>
            </w:r>
            <w:proofErr w:type="spellEnd"/>
            <w:r w:rsidRPr="00251710">
              <w:rPr>
                <w:rFonts w:ascii="Arial Narrow" w:hAnsi="Arial Narrow"/>
              </w:rPr>
              <w:t xml:space="preserve"> </w:t>
            </w:r>
            <w:proofErr w:type="spellStart"/>
            <w:r w:rsidRPr="00251710">
              <w:rPr>
                <w:rFonts w:ascii="Arial Narrow" w:hAnsi="Arial Narrow"/>
              </w:rPr>
              <w:t>nga</w:t>
            </w:r>
            <w:proofErr w:type="spellEnd"/>
            <w:r>
              <w:rPr>
                <w:rFonts w:ascii="Arial Narrow" w:hAnsi="Arial Narrow"/>
              </w:rPr>
              <w:t xml:space="preserve"> </w:t>
            </w:r>
            <w:proofErr w:type="spellStart"/>
            <w:r>
              <w:rPr>
                <w:rFonts w:ascii="Arial Narrow" w:hAnsi="Arial Narrow"/>
              </w:rPr>
              <w:t>organet</w:t>
            </w:r>
            <w:proofErr w:type="spellEnd"/>
            <w:r>
              <w:rPr>
                <w:rFonts w:ascii="Arial Narrow" w:hAnsi="Arial Narrow"/>
              </w:rPr>
              <w:t xml:space="preserve"> e </w:t>
            </w:r>
            <w:proofErr w:type="spellStart"/>
            <w:r>
              <w:rPr>
                <w:rFonts w:ascii="Arial Narrow" w:hAnsi="Arial Narrow"/>
              </w:rPr>
              <w:t>pushtetit</w:t>
            </w:r>
            <w:proofErr w:type="spellEnd"/>
            <w:r w:rsidR="00E62787" w:rsidRPr="00071FB0">
              <w:rPr>
                <w:rFonts w:ascii="Arial Narrow" w:hAnsi="Arial Narrow" w:cstheme="minorHAnsi"/>
              </w:rPr>
              <w:t xml:space="preserve">? </w:t>
            </w:r>
          </w:p>
        </w:tc>
        <w:tc>
          <w:tcPr>
            <w:tcW w:w="3420" w:type="dxa"/>
          </w:tcPr>
          <w:p w14:paraId="4842BD51" w14:textId="77777777" w:rsidR="00E62787" w:rsidRPr="00F54EBC" w:rsidRDefault="00A47358" w:rsidP="00F87280">
            <w:pPr>
              <w:ind w:left="0" w:right="0"/>
              <w:rPr>
                <w:rFonts w:ascii="Arial Narrow" w:hAnsi="Arial Narrow"/>
                <w:sz w:val="20"/>
                <w:szCs w:val="20"/>
              </w:rPr>
            </w:pPr>
            <w:r>
              <w:rPr>
                <w:rFonts w:ascii="Arial Narrow" w:hAnsi="Arial Narrow"/>
                <w:sz w:val="20"/>
                <w:szCs w:val="20"/>
              </w:rPr>
              <w:t>Po</w:t>
            </w:r>
            <w:r w:rsidR="00E62787" w:rsidRPr="00F54EBC">
              <w:rPr>
                <w:rFonts w:ascii="Arial Narrow" w:hAnsi="Arial Narrow"/>
                <w:sz w:val="20"/>
                <w:szCs w:val="20"/>
                <w:u w:val="dotted"/>
              </w:rPr>
              <w:tab/>
            </w:r>
            <w:r w:rsidR="00E62787" w:rsidRPr="00071FB0">
              <w:rPr>
                <w:rFonts w:ascii="Arial Narrow" w:hAnsi="Arial Narrow"/>
                <w:sz w:val="20"/>
                <w:szCs w:val="20"/>
                <w:u w:val="dotted"/>
              </w:rPr>
              <w:tab/>
            </w:r>
            <w:r w:rsidR="00E62787" w:rsidRPr="00F54EBC">
              <w:rPr>
                <w:rFonts w:ascii="Arial Narrow" w:hAnsi="Arial Narrow"/>
                <w:sz w:val="20"/>
                <w:szCs w:val="20"/>
              </w:rPr>
              <w:t xml:space="preserve">1 </w:t>
            </w:r>
            <w:r w:rsidR="00E62787">
              <w:rPr>
                <w:rFonts w:ascii="Arial Narrow" w:hAnsi="Arial Narrow"/>
                <w:sz w:val="20"/>
                <w:szCs w:val="20"/>
              </w:rPr>
              <w:t>(</w:t>
            </w:r>
            <w:r w:rsidR="007A3A4D">
              <w:rPr>
                <w:rFonts w:ascii="Arial Narrow" w:hAnsi="Arial Narrow"/>
                <w:sz w:val="20"/>
                <w:szCs w:val="20"/>
              </w:rPr>
              <w:t>SHKO TE</w:t>
            </w:r>
            <w:r w:rsidR="00E62787" w:rsidRPr="00F54EBC">
              <w:rPr>
                <w:rFonts w:ascii="Arial Narrow" w:hAnsi="Arial Narrow"/>
                <w:sz w:val="20"/>
                <w:szCs w:val="20"/>
              </w:rPr>
              <w:t>q</w:t>
            </w:r>
            <w:r w:rsidR="00E722F9">
              <w:rPr>
                <w:rFonts w:ascii="Arial Narrow" w:hAnsi="Arial Narrow"/>
                <w:sz w:val="20"/>
                <w:szCs w:val="20"/>
              </w:rPr>
              <w:t>7</w:t>
            </w:r>
            <w:r w:rsidR="00E62787" w:rsidRPr="00F54EBC">
              <w:rPr>
                <w:rFonts w:ascii="Arial Narrow" w:hAnsi="Arial Narrow"/>
                <w:sz w:val="20"/>
                <w:szCs w:val="20"/>
              </w:rPr>
              <w:t>c</w:t>
            </w:r>
            <w:r w:rsidR="00E62787">
              <w:rPr>
                <w:rFonts w:ascii="Arial Narrow" w:hAnsi="Arial Narrow"/>
                <w:sz w:val="20"/>
                <w:szCs w:val="20"/>
              </w:rPr>
              <w:t>)</w:t>
            </w:r>
          </w:p>
          <w:p w14:paraId="4365AFA2" w14:textId="77777777" w:rsidR="00E62787" w:rsidRPr="00F54EBC" w:rsidRDefault="006C3972" w:rsidP="00F87280">
            <w:pPr>
              <w:ind w:left="0" w:right="0"/>
              <w:rPr>
                <w:rFonts w:ascii="Arial Narrow" w:hAnsi="Arial Narrow"/>
                <w:sz w:val="20"/>
                <w:szCs w:val="20"/>
              </w:rPr>
            </w:pPr>
            <w:r>
              <w:rPr>
                <w:rFonts w:ascii="Arial Narrow" w:hAnsi="Arial Narrow"/>
                <w:sz w:val="20"/>
                <w:szCs w:val="20"/>
              </w:rPr>
              <w:t>Jo</w:t>
            </w:r>
            <w:r w:rsidR="00E62787" w:rsidRPr="00F54EBC">
              <w:rPr>
                <w:rFonts w:ascii="Arial Narrow" w:hAnsi="Arial Narrow"/>
                <w:sz w:val="20"/>
                <w:szCs w:val="20"/>
                <w:u w:val="dotted"/>
              </w:rPr>
              <w:tab/>
            </w:r>
            <w:r w:rsidR="00E62787" w:rsidRPr="00071FB0">
              <w:rPr>
                <w:rFonts w:ascii="Arial Narrow" w:hAnsi="Arial Narrow"/>
                <w:sz w:val="20"/>
                <w:szCs w:val="20"/>
                <w:u w:val="dotted"/>
              </w:rPr>
              <w:tab/>
            </w:r>
            <w:r w:rsidR="00E62787" w:rsidRPr="00F54EBC">
              <w:rPr>
                <w:rFonts w:ascii="Arial Narrow" w:hAnsi="Arial Narrow"/>
                <w:sz w:val="20"/>
                <w:szCs w:val="20"/>
              </w:rPr>
              <w:t xml:space="preserve">2 </w:t>
            </w:r>
            <w:r w:rsidR="00E62787">
              <w:rPr>
                <w:rFonts w:ascii="Arial Narrow" w:hAnsi="Arial Narrow"/>
                <w:sz w:val="20"/>
                <w:szCs w:val="20"/>
              </w:rPr>
              <w:t>(</w:t>
            </w:r>
            <w:r w:rsidR="007A3A4D">
              <w:rPr>
                <w:rFonts w:ascii="Arial Narrow" w:hAnsi="Arial Narrow"/>
                <w:sz w:val="20"/>
                <w:szCs w:val="20"/>
              </w:rPr>
              <w:t>SHKO TE</w:t>
            </w:r>
            <w:r w:rsidR="00E62787" w:rsidRPr="00F54EBC">
              <w:rPr>
                <w:rFonts w:ascii="Arial Narrow" w:hAnsi="Arial Narrow"/>
                <w:sz w:val="20"/>
                <w:szCs w:val="20"/>
              </w:rPr>
              <w:t>q</w:t>
            </w:r>
            <w:r w:rsidR="00E722F9">
              <w:rPr>
                <w:rFonts w:ascii="Arial Narrow" w:hAnsi="Arial Narrow"/>
                <w:sz w:val="20"/>
                <w:szCs w:val="20"/>
              </w:rPr>
              <w:t>6</w:t>
            </w:r>
            <w:r w:rsidR="00E62787" w:rsidRPr="00F54EBC">
              <w:rPr>
                <w:rFonts w:ascii="Arial Narrow" w:hAnsi="Arial Narrow"/>
                <w:sz w:val="20"/>
                <w:szCs w:val="20"/>
              </w:rPr>
              <w:t>d</w:t>
            </w:r>
            <w:r w:rsidR="00E62787">
              <w:rPr>
                <w:rFonts w:ascii="Arial Narrow" w:hAnsi="Arial Narrow"/>
                <w:sz w:val="20"/>
                <w:szCs w:val="20"/>
              </w:rPr>
              <w:t>)</w:t>
            </w:r>
          </w:p>
          <w:p w14:paraId="2F0FA036" w14:textId="77777777" w:rsidR="00E62787" w:rsidRPr="00F54EBC" w:rsidRDefault="00E62787" w:rsidP="00F87280">
            <w:pPr>
              <w:pStyle w:val="HTMLPreformatted"/>
              <w:rPr>
                <w:rFonts w:ascii="Arial Narrow" w:hAnsi="Arial Narrow"/>
              </w:rPr>
            </w:pPr>
            <w:r w:rsidRPr="00071FB0">
              <w:rPr>
                <w:rFonts w:ascii="Arial Narrow" w:hAnsi="Arial Narrow"/>
                <w:b/>
              </w:rPr>
              <w:t>(</w:t>
            </w:r>
            <w:r w:rsidR="007A3A4D">
              <w:rPr>
                <w:rFonts w:ascii="Arial Narrow" w:hAnsi="Arial Narrow"/>
                <w:b/>
              </w:rPr>
              <w:t>MOS LEXO</w:t>
            </w:r>
            <w:r w:rsidRPr="00071FB0">
              <w:rPr>
                <w:rFonts w:ascii="Arial Narrow" w:hAnsi="Arial Narrow"/>
                <w:b/>
              </w:rPr>
              <w:t xml:space="preserve">) </w:t>
            </w:r>
            <w:r w:rsidR="007A3A4D">
              <w:rPr>
                <w:rFonts w:ascii="Arial Narrow" w:hAnsi="Arial Narrow"/>
              </w:rPr>
              <w:t>ND/PP</w:t>
            </w:r>
            <w:r w:rsidRPr="00F54EBC">
              <w:rPr>
                <w:rFonts w:ascii="Arial Narrow" w:hAnsi="Arial Narrow"/>
                <w:u w:val="dotted"/>
              </w:rPr>
              <w:tab/>
            </w:r>
            <w:r w:rsidRPr="00F54EBC">
              <w:rPr>
                <w:rFonts w:ascii="Arial Narrow" w:hAnsi="Arial Narrow"/>
              </w:rPr>
              <w:t xml:space="preserve">99 </w:t>
            </w:r>
            <w:r>
              <w:rPr>
                <w:rFonts w:ascii="Arial Narrow" w:hAnsi="Arial Narrow"/>
              </w:rPr>
              <w:t>(</w:t>
            </w:r>
            <w:r w:rsidR="007A3A4D">
              <w:rPr>
                <w:rFonts w:ascii="Arial Narrow" w:hAnsi="Arial Narrow"/>
              </w:rPr>
              <w:t>SHKO TE</w:t>
            </w:r>
            <w:r w:rsidRPr="00F54EBC">
              <w:rPr>
                <w:rFonts w:ascii="Arial Narrow" w:hAnsi="Arial Narrow"/>
              </w:rPr>
              <w:t>q</w:t>
            </w:r>
            <w:r w:rsidR="00E722F9">
              <w:rPr>
                <w:rFonts w:ascii="Arial Narrow" w:hAnsi="Arial Narrow"/>
              </w:rPr>
              <w:t>6</w:t>
            </w:r>
            <w:r w:rsidRPr="00F54EBC">
              <w:rPr>
                <w:rFonts w:ascii="Arial Narrow" w:hAnsi="Arial Narrow"/>
              </w:rPr>
              <w:t>d</w:t>
            </w:r>
            <w:r>
              <w:rPr>
                <w:rFonts w:ascii="Arial Narrow" w:hAnsi="Arial Narrow"/>
              </w:rPr>
              <w:t>)</w:t>
            </w:r>
          </w:p>
        </w:tc>
        <w:tc>
          <w:tcPr>
            <w:tcW w:w="3780" w:type="dxa"/>
          </w:tcPr>
          <w:p w14:paraId="0582009A" w14:textId="77777777" w:rsidR="00E62787" w:rsidRPr="00F54EBC" w:rsidRDefault="00A47358" w:rsidP="00F87280">
            <w:pPr>
              <w:ind w:left="0" w:right="0"/>
              <w:rPr>
                <w:rFonts w:ascii="Arial Narrow" w:hAnsi="Arial Narrow"/>
                <w:sz w:val="20"/>
                <w:szCs w:val="20"/>
              </w:rPr>
            </w:pPr>
            <w:r>
              <w:rPr>
                <w:rFonts w:ascii="Arial Narrow" w:hAnsi="Arial Narrow"/>
                <w:sz w:val="20"/>
                <w:szCs w:val="20"/>
              </w:rPr>
              <w:t>Po</w:t>
            </w:r>
            <w:r w:rsidR="00E62787" w:rsidRPr="00F54EBC">
              <w:rPr>
                <w:rFonts w:ascii="Arial Narrow" w:hAnsi="Arial Narrow"/>
                <w:sz w:val="20"/>
                <w:szCs w:val="20"/>
                <w:u w:val="dotted"/>
              </w:rPr>
              <w:tab/>
            </w:r>
            <w:r w:rsidR="00E62787" w:rsidRPr="00071FB0">
              <w:rPr>
                <w:rFonts w:ascii="Arial Narrow" w:hAnsi="Arial Narrow"/>
                <w:sz w:val="20"/>
                <w:szCs w:val="20"/>
                <w:u w:val="dotted"/>
              </w:rPr>
              <w:tab/>
            </w:r>
            <w:r w:rsidR="00E62787" w:rsidRPr="00F54EBC">
              <w:rPr>
                <w:rFonts w:ascii="Arial Narrow" w:hAnsi="Arial Narrow"/>
                <w:sz w:val="20"/>
                <w:szCs w:val="20"/>
              </w:rPr>
              <w:t xml:space="preserve">1 </w:t>
            </w:r>
            <w:r w:rsidR="00E62787">
              <w:rPr>
                <w:rFonts w:ascii="Arial Narrow" w:hAnsi="Arial Narrow"/>
                <w:sz w:val="20"/>
                <w:szCs w:val="20"/>
              </w:rPr>
              <w:t>(</w:t>
            </w:r>
            <w:r w:rsidR="007A3A4D">
              <w:rPr>
                <w:rFonts w:ascii="Arial Narrow" w:hAnsi="Arial Narrow"/>
                <w:sz w:val="20"/>
                <w:szCs w:val="20"/>
              </w:rPr>
              <w:t>SHKO TE</w:t>
            </w:r>
            <w:r w:rsidR="00E62787" w:rsidRPr="00F54EBC">
              <w:rPr>
                <w:rFonts w:ascii="Arial Narrow" w:hAnsi="Arial Narrow"/>
                <w:sz w:val="20"/>
                <w:szCs w:val="20"/>
              </w:rPr>
              <w:t>q</w:t>
            </w:r>
            <w:r w:rsidR="00E722F9">
              <w:rPr>
                <w:rFonts w:ascii="Arial Narrow" w:hAnsi="Arial Narrow"/>
                <w:sz w:val="20"/>
                <w:szCs w:val="20"/>
              </w:rPr>
              <w:t>6</w:t>
            </w:r>
            <w:r w:rsidR="00E62787" w:rsidRPr="00F54EBC">
              <w:rPr>
                <w:rFonts w:ascii="Arial Narrow" w:hAnsi="Arial Narrow"/>
                <w:sz w:val="20"/>
                <w:szCs w:val="20"/>
              </w:rPr>
              <w:t>d</w:t>
            </w:r>
            <w:r w:rsidR="00E62787">
              <w:rPr>
                <w:rFonts w:ascii="Arial Narrow" w:hAnsi="Arial Narrow"/>
                <w:sz w:val="20"/>
                <w:szCs w:val="20"/>
              </w:rPr>
              <w:t>)</w:t>
            </w:r>
          </w:p>
          <w:p w14:paraId="675DC446" w14:textId="77777777" w:rsidR="00E62787" w:rsidRPr="00F54EBC" w:rsidRDefault="006C3972" w:rsidP="00F87280">
            <w:pPr>
              <w:ind w:left="0" w:right="0"/>
              <w:rPr>
                <w:rFonts w:ascii="Arial Narrow" w:hAnsi="Arial Narrow"/>
                <w:sz w:val="20"/>
                <w:szCs w:val="20"/>
              </w:rPr>
            </w:pPr>
            <w:r>
              <w:rPr>
                <w:rFonts w:ascii="Arial Narrow" w:hAnsi="Arial Narrow"/>
                <w:sz w:val="20"/>
                <w:szCs w:val="20"/>
              </w:rPr>
              <w:t>Jo</w:t>
            </w:r>
            <w:r w:rsidR="00E62787" w:rsidRPr="00F54EBC">
              <w:rPr>
                <w:rFonts w:ascii="Arial Narrow" w:hAnsi="Arial Narrow"/>
                <w:sz w:val="20"/>
                <w:szCs w:val="20"/>
                <w:u w:val="dotted"/>
              </w:rPr>
              <w:tab/>
            </w:r>
            <w:r w:rsidR="00E62787" w:rsidRPr="00071FB0">
              <w:rPr>
                <w:rFonts w:ascii="Arial Narrow" w:hAnsi="Arial Narrow"/>
                <w:sz w:val="20"/>
                <w:szCs w:val="20"/>
                <w:u w:val="dotted"/>
              </w:rPr>
              <w:tab/>
            </w:r>
            <w:r w:rsidR="00E62787" w:rsidRPr="00F54EBC">
              <w:rPr>
                <w:rFonts w:ascii="Arial Narrow" w:hAnsi="Arial Narrow"/>
                <w:sz w:val="20"/>
                <w:szCs w:val="20"/>
              </w:rPr>
              <w:t xml:space="preserve">2 </w:t>
            </w:r>
            <w:r w:rsidR="00E62787">
              <w:rPr>
                <w:rFonts w:ascii="Arial Narrow" w:hAnsi="Arial Narrow"/>
                <w:sz w:val="20"/>
                <w:szCs w:val="20"/>
              </w:rPr>
              <w:t>(</w:t>
            </w:r>
            <w:r w:rsidR="007A3A4D">
              <w:rPr>
                <w:rFonts w:ascii="Arial Narrow" w:hAnsi="Arial Narrow"/>
                <w:sz w:val="20"/>
                <w:szCs w:val="20"/>
              </w:rPr>
              <w:t>SHKO TE</w:t>
            </w:r>
            <w:r w:rsidR="00E62787" w:rsidRPr="00F54EBC">
              <w:rPr>
                <w:rFonts w:ascii="Arial Narrow" w:hAnsi="Arial Narrow"/>
                <w:sz w:val="20"/>
                <w:szCs w:val="20"/>
              </w:rPr>
              <w:t>q</w:t>
            </w:r>
            <w:r w:rsidR="00E722F9">
              <w:rPr>
                <w:rFonts w:ascii="Arial Narrow" w:hAnsi="Arial Narrow"/>
                <w:sz w:val="20"/>
                <w:szCs w:val="20"/>
              </w:rPr>
              <w:t>6</w:t>
            </w:r>
            <w:r w:rsidR="00E62787" w:rsidRPr="00F54EBC">
              <w:rPr>
                <w:rFonts w:ascii="Arial Narrow" w:hAnsi="Arial Narrow"/>
                <w:sz w:val="20"/>
                <w:szCs w:val="20"/>
              </w:rPr>
              <w:t>d</w:t>
            </w:r>
            <w:r w:rsidR="00E62787">
              <w:rPr>
                <w:rFonts w:ascii="Arial Narrow" w:hAnsi="Arial Narrow"/>
                <w:sz w:val="20"/>
                <w:szCs w:val="20"/>
              </w:rPr>
              <w:t>)</w:t>
            </w:r>
          </w:p>
          <w:p w14:paraId="133F9157" w14:textId="77777777" w:rsidR="00E62787" w:rsidRPr="00F54EBC" w:rsidRDefault="00E62787" w:rsidP="00F87280">
            <w:pPr>
              <w:pStyle w:val="HTMLPreformatted"/>
              <w:rPr>
                <w:rFonts w:ascii="Arial Narrow" w:hAnsi="Arial Narrow"/>
              </w:rPr>
            </w:pPr>
            <w:r w:rsidRPr="00071FB0">
              <w:rPr>
                <w:rFonts w:ascii="Arial Narrow" w:hAnsi="Arial Narrow"/>
                <w:b/>
              </w:rPr>
              <w:t>(</w:t>
            </w:r>
            <w:r w:rsidR="007A3A4D">
              <w:rPr>
                <w:rFonts w:ascii="Arial Narrow" w:hAnsi="Arial Narrow"/>
                <w:b/>
              </w:rPr>
              <w:t>MOS LEXO</w:t>
            </w:r>
            <w:r w:rsidRPr="00071FB0">
              <w:rPr>
                <w:rFonts w:ascii="Arial Narrow" w:hAnsi="Arial Narrow"/>
                <w:b/>
              </w:rPr>
              <w:t xml:space="preserve">) </w:t>
            </w:r>
            <w:r w:rsidR="007A3A4D">
              <w:rPr>
                <w:rFonts w:ascii="Arial Narrow" w:hAnsi="Arial Narrow"/>
              </w:rPr>
              <w:t>ND/PP</w:t>
            </w:r>
            <w:r>
              <w:rPr>
                <w:rFonts w:ascii="Arial Narrow" w:hAnsi="Arial Narrow"/>
                <w:u w:val="dotted"/>
              </w:rPr>
              <w:tab/>
            </w:r>
            <w:r w:rsidRPr="00F54EBC">
              <w:rPr>
                <w:rFonts w:ascii="Arial Narrow" w:hAnsi="Arial Narrow"/>
              </w:rPr>
              <w:t xml:space="preserve">99 </w:t>
            </w:r>
            <w:r>
              <w:rPr>
                <w:rFonts w:ascii="Arial Narrow" w:hAnsi="Arial Narrow"/>
              </w:rPr>
              <w:t>(</w:t>
            </w:r>
            <w:r w:rsidR="007A3A4D">
              <w:rPr>
                <w:rFonts w:ascii="Arial Narrow" w:hAnsi="Arial Narrow"/>
              </w:rPr>
              <w:t>SHKO TE</w:t>
            </w:r>
            <w:r w:rsidRPr="00F54EBC">
              <w:rPr>
                <w:rFonts w:ascii="Arial Narrow" w:hAnsi="Arial Narrow"/>
              </w:rPr>
              <w:t>q</w:t>
            </w:r>
            <w:r w:rsidR="00E722F9">
              <w:rPr>
                <w:rFonts w:ascii="Arial Narrow" w:hAnsi="Arial Narrow"/>
              </w:rPr>
              <w:t>6</w:t>
            </w:r>
            <w:r w:rsidRPr="00F54EBC">
              <w:rPr>
                <w:rFonts w:ascii="Arial Narrow" w:hAnsi="Arial Narrow"/>
              </w:rPr>
              <w:t>d</w:t>
            </w:r>
            <w:r>
              <w:rPr>
                <w:rFonts w:ascii="Arial Narrow" w:hAnsi="Arial Narrow"/>
              </w:rPr>
              <w:t>)</w:t>
            </w:r>
          </w:p>
        </w:tc>
      </w:tr>
      <w:tr w:rsidR="00E62787" w:rsidRPr="00D4549C" w14:paraId="0E049C1E" w14:textId="77777777" w:rsidTr="00F87280">
        <w:tc>
          <w:tcPr>
            <w:tcW w:w="3240" w:type="dxa"/>
          </w:tcPr>
          <w:p w14:paraId="024D5833" w14:textId="77777777" w:rsidR="00E62787" w:rsidRPr="00E209AF" w:rsidRDefault="00E62787" w:rsidP="005C7E4D">
            <w:pPr>
              <w:pStyle w:val="ListParagraph"/>
              <w:numPr>
                <w:ilvl w:val="0"/>
                <w:numId w:val="30"/>
              </w:numPr>
              <w:pBdr>
                <w:top w:val="nil"/>
                <w:left w:val="nil"/>
                <w:bottom w:val="nil"/>
                <w:right w:val="nil"/>
                <w:between w:val="nil"/>
                <w:bar w:val="nil"/>
              </w:pBdr>
              <w:ind w:right="0"/>
              <w:rPr>
                <w:rFonts w:ascii="Arial Narrow" w:hAnsi="Arial Narrow" w:cstheme="minorHAnsi"/>
                <w:sz w:val="20"/>
                <w:szCs w:val="20"/>
              </w:rPr>
            </w:pPr>
            <w:r w:rsidRPr="00E209AF">
              <w:rPr>
                <w:rFonts w:ascii="Arial Narrow" w:hAnsi="Arial Narrow" w:cstheme="minorHAnsi"/>
                <w:sz w:val="20"/>
                <w:szCs w:val="20"/>
              </w:rPr>
              <w:t>(</w:t>
            </w:r>
            <w:r w:rsidR="00251710">
              <w:rPr>
                <w:rFonts w:ascii="Arial Narrow" w:hAnsi="Arial Narrow" w:cstheme="minorHAnsi"/>
                <w:sz w:val="20"/>
                <w:szCs w:val="20"/>
              </w:rPr>
              <w:t xml:space="preserve">A </w:t>
            </w:r>
            <w:proofErr w:type="spellStart"/>
            <w:r w:rsidR="00251710">
              <w:rPr>
                <w:rFonts w:ascii="Arial Narrow" w:hAnsi="Arial Narrow" w:cstheme="minorHAnsi"/>
                <w:sz w:val="20"/>
                <w:szCs w:val="20"/>
              </w:rPr>
              <w:t>keni</w:t>
            </w:r>
            <w:proofErr w:type="spellEnd"/>
            <w:r w:rsidR="00251710">
              <w:rPr>
                <w:rFonts w:ascii="Arial Narrow" w:hAnsi="Arial Narrow" w:cstheme="minorHAnsi"/>
                <w:sz w:val="20"/>
                <w:szCs w:val="20"/>
              </w:rPr>
              <w:t xml:space="preserve"> </w:t>
            </w:r>
            <w:proofErr w:type="spellStart"/>
            <w:r w:rsidR="00251710">
              <w:rPr>
                <w:rFonts w:ascii="Arial Narrow" w:hAnsi="Arial Narrow" w:cstheme="minorHAnsi"/>
                <w:sz w:val="20"/>
                <w:szCs w:val="20"/>
              </w:rPr>
              <w:t>kërkuar</w:t>
            </w:r>
            <w:proofErr w:type="spellEnd"/>
            <w:r w:rsidR="00251710">
              <w:rPr>
                <w:rFonts w:ascii="Arial Narrow" w:hAnsi="Arial Narrow" w:cstheme="minorHAnsi"/>
                <w:sz w:val="20"/>
                <w:szCs w:val="20"/>
              </w:rPr>
              <w:t xml:space="preserve">) </w:t>
            </w:r>
            <w:proofErr w:type="spellStart"/>
            <w:r w:rsidR="00251710">
              <w:rPr>
                <w:rFonts w:ascii="Arial Narrow" w:hAnsi="Arial Narrow" w:cstheme="minorHAnsi"/>
                <w:sz w:val="20"/>
                <w:szCs w:val="20"/>
              </w:rPr>
              <w:t>një</w:t>
            </w:r>
            <w:proofErr w:type="spellEnd"/>
            <w:r w:rsidR="00251710">
              <w:rPr>
                <w:rFonts w:ascii="Arial Narrow" w:hAnsi="Arial Narrow" w:cstheme="minorHAnsi"/>
                <w:sz w:val="20"/>
                <w:szCs w:val="20"/>
              </w:rPr>
              <w:t xml:space="preserve"> vend </w:t>
            </w:r>
            <w:proofErr w:type="spellStart"/>
            <w:r w:rsidR="00251710">
              <w:rPr>
                <w:rFonts w:ascii="Arial Narrow" w:hAnsi="Arial Narrow" w:cstheme="minorHAnsi"/>
                <w:sz w:val="20"/>
                <w:szCs w:val="20"/>
              </w:rPr>
              <w:t>për</w:t>
            </w:r>
            <w:proofErr w:type="spellEnd"/>
            <w:r w:rsidR="00251710">
              <w:rPr>
                <w:rFonts w:ascii="Arial Narrow" w:hAnsi="Arial Narrow" w:cstheme="minorHAnsi"/>
                <w:sz w:val="20"/>
                <w:szCs w:val="20"/>
              </w:rPr>
              <w:t xml:space="preserve"> </w:t>
            </w:r>
            <w:proofErr w:type="spellStart"/>
            <w:r w:rsidR="00251710">
              <w:rPr>
                <w:rFonts w:ascii="Arial Narrow" w:hAnsi="Arial Narrow" w:cstheme="minorHAnsi"/>
                <w:sz w:val="20"/>
                <w:szCs w:val="20"/>
              </w:rPr>
              <w:t>në</w:t>
            </w:r>
            <w:proofErr w:type="spellEnd"/>
            <w:r w:rsidR="00251710">
              <w:rPr>
                <w:rFonts w:ascii="Arial Narrow" w:hAnsi="Arial Narrow" w:cstheme="minorHAnsi"/>
                <w:sz w:val="20"/>
                <w:szCs w:val="20"/>
              </w:rPr>
              <w:t xml:space="preserve"> </w:t>
            </w:r>
            <w:proofErr w:type="spellStart"/>
            <w:r w:rsidR="00251710">
              <w:rPr>
                <w:rFonts w:ascii="Arial Narrow" w:hAnsi="Arial Narrow" w:cstheme="minorHAnsi"/>
                <w:sz w:val="20"/>
                <w:szCs w:val="20"/>
              </w:rPr>
              <w:t>shkollë</w:t>
            </w:r>
            <w:proofErr w:type="spellEnd"/>
            <w:r w:rsidR="00251710">
              <w:rPr>
                <w:rFonts w:ascii="Arial Narrow" w:hAnsi="Arial Narrow" w:cstheme="minorHAnsi"/>
                <w:sz w:val="20"/>
                <w:szCs w:val="20"/>
              </w:rPr>
              <w:t xml:space="preserve"> </w:t>
            </w:r>
            <w:proofErr w:type="spellStart"/>
            <w:r w:rsidR="00251710">
              <w:rPr>
                <w:rFonts w:ascii="Arial Narrow" w:hAnsi="Arial Narrow" w:cstheme="minorHAnsi"/>
                <w:sz w:val="20"/>
                <w:szCs w:val="20"/>
              </w:rPr>
              <w:t>publike</w:t>
            </w:r>
            <w:proofErr w:type="spellEnd"/>
            <w:r w:rsidRPr="00E209AF">
              <w:rPr>
                <w:rFonts w:ascii="Arial Narrow" w:hAnsi="Arial Narrow" w:cstheme="minorHAnsi"/>
                <w:sz w:val="20"/>
                <w:szCs w:val="20"/>
              </w:rPr>
              <w:t>?</w:t>
            </w:r>
          </w:p>
          <w:p w14:paraId="6C3D3C5F" w14:textId="77777777" w:rsidR="00E62787" w:rsidRPr="00E209AF" w:rsidRDefault="00E62787" w:rsidP="00F87280">
            <w:pPr>
              <w:pStyle w:val="HTMLPreformatted"/>
              <w:rPr>
                <w:rFonts w:ascii="Arial Narrow" w:hAnsi="Arial Narrow"/>
              </w:rPr>
            </w:pPr>
          </w:p>
        </w:tc>
        <w:tc>
          <w:tcPr>
            <w:tcW w:w="3420" w:type="dxa"/>
          </w:tcPr>
          <w:p w14:paraId="0441E9ED" w14:textId="77777777" w:rsidR="00E62787" w:rsidRPr="00E209AF" w:rsidRDefault="00A47358" w:rsidP="00F87280">
            <w:pPr>
              <w:ind w:left="0" w:right="0"/>
              <w:rPr>
                <w:rFonts w:ascii="Arial Narrow" w:hAnsi="Arial Narrow"/>
                <w:sz w:val="20"/>
                <w:szCs w:val="20"/>
              </w:rPr>
            </w:pPr>
            <w:r>
              <w:rPr>
                <w:rFonts w:ascii="Arial Narrow" w:hAnsi="Arial Narrow"/>
                <w:sz w:val="20"/>
                <w:szCs w:val="20"/>
              </w:rPr>
              <w:t>Po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1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7</w:t>
            </w:r>
            <w:r w:rsidR="00E62787" w:rsidRPr="00E209AF">
              <w:rPr>
                <w:rFonts w:ascii="Arial Narrow" w:hAnsi="Arial Narrow"/>
                <w:sz w:val="20"/>
                <w:szCs w:val="20"/>
              </w:rPr>
              <w:t>d)</w:t>
            </w:r>
          </w:p>
          <w:p w14:paraId="6FB7D261" w14:textId="77777777" w:rsidR="00E62787" w:rsidRPr="00E209AF" w:rsidRDefault="006C3972" w:rsidP="00F87280">
            <w:pPr>
              <w:ind w:left="0" w:right="0"/>
              <w:rPr>
                <w:rFonts w:ascii="Arial Narrow" w:hAnsi="Arial Narrow"/>
                <w:sz w:val="20"/>
                <w:szCs w:val="20"/>
              </w:rPr>
            </w:pPr>
            <w:r>
              <w:rPr>
                <w:rFonts w:ascii="Arial Narrow" w:hAnsi="Arial Narrow"/>
                <w:sz w:val="20"/>
                <w:szCs w:val="20"/>
              </w:rPr>
              <w:t>Jo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2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6</w:t>
            </w:r>
            <w:r w:rsidR="00E62787" w:rsidRPr="00E209AF">
              <w:rPr>
                <w:rFonts w:ascii="Arial Narrow" w:hAnsi="Arial Narrow"/>
                <w:sz w:val="20"/>
                <w:szCs w:val="20"/>
              </w:rPr>
              <w:t>e)</w:t>
            </w:r>
          </w:p>
          <w:p w14:paraId="7A0ED6A9" w14:textId="77777777" w:rsidR="00E62787" w:rsidRPr="00CE484C" w:rsidRDefault="00E62787" w:rsidP="00F87280">
            <w:pPr>
              <w:pStyle w:val="HTMLPreformatted"/>
              <w:rPr>
                <w:rFonts w:ascii="Arial Narrow" w:hAnsi="Arial Narrow"/>
                <w:lang w:val="de-DE"/>
              </w:rPr>
            </w:pPr>
            <w:r w:rsidRPr="00CE484C">
              <w:rPr>
                <w:rFonts w:ascii="Arial Narrow" w:hAnsi="Arial Narrow"/>
                <w:b/>
                <w:lang w:val="de-DE"/>
              </w:rPr>
              <w:t>(</w:t>
            </w:r>
            <w:r w:rsidR="007A3A4D" w:rsidRPr="00CE484C">
              <w:rPr>
                <w:rFonts w:ascii="Arial Narrow" w:hAnsi="Arial Narrow"/>
                <w:b/>
                <w:lang w:val="de-DE"/>
              </w:rPr>
              <w:t>MOS LEXO</w:t>
            </w:r>
            <w:r w:rsidRPr="00CE484C">
              <w:rPr>
                <w:rFonts w:ascii="Arial Narrow" w:hAnsi="Arial Narrow"/>
                <w:b/>
                <w:lang w:val="de-DE"/>
              </w:rPr>
              <w:t xml:space="preserve">) </w:t>
            </w:r>
            <w:r w:rsidR="007A3A4D" w:rsidRPr="00CE484C">
              <w:rPr>
                <w:rFonts w:ascii="Arial Narrow" w:hAnsi="Arial Narrow"/>
                <w:lang w:val="de-DE"/>
              </w:rPr>
              <w:t>ND/PP</w:t>
            </w:r>
            <w:r w:rsidRPr="00CE484C">
              <w:rPr>
                <w:rFonts w:ascii="Arial Narrow" w:hAnsi="Arial Narrow"/>
                <w:u w:val="dotted"/>
                <w:lang w:val="de-DE"/>
              </w:rPr>
              <w:tab/>
            </w:r>
            <w:r w:rsidRPr="00CE484C">
              <w:rPr>
                <w:rFonts w:ascii="Arial Narrow" w:hAnsi="Arial Narrow"/>
                <w:lang w:val="de-DE"/>
              </w:rPr>
              <w:t>99 (</w:t>
            </w:r>
            <w:r w:rsidR="007A3A4D" w:rsidRPr="00CE484C">
              <w:rPr>
                <w:rFonts w:ascii="Arial Narrow" w:hAnsi="Arial Narrow"/>
                <w:lang w:val="de-DE"/>
              </w:rPr>
              <w:t>SHKO TE</w:t>
            </w:r>
            <w:r w:rsidRPr="00CE484C">
              <w:rPr>
                <w:rFonts w:ascii="Arial Narrow" w:hAnsi="Arial Narrow"/>
                <w:lang w:val="de-DE"/>
              </w:rPr>
              <w:t>q</w:t>
            </w:r>
            <w:r w:rsidR="00E722F9" w:rsidRPr="00CE484C">
              <w:rPr>
                <w:rFonts w:ascii="Arial Narrow" w:hAnsi="Arial Narrow"/>
                <w:lang w:val="de-DE"/>
              </w:rPr>
              <w:t>6</w:t>
            </w:r>
            <w:r w:rsidRPr="00CE484C">
              <w:rPr>
                <w:rFonts w:ascii="Arial Narrow" w:hAnsi="Arial Narrow"/>
                <w:lang w:val="de-DE"/>
              </w:rPr>
              <w:t>e)</w:t>
            </w:r>
          </w:p>
        </w:tc>
        <w:tc>
          <w:tcPr>
            <w:tcW w:w="3780" w:type="dxa"/>
          </w:tcPr>
          <w:p w14:paraId="264E0250" w14:textId="77777777" w:rsidR="00E62787" w:rsidRPr="00CE484C" w:rsidRDefault="00A47358" w:rsidP="00F87280">
            <w:pPr>
              <w:ind w:left="0" w:right="0"/>
              <w:rPr>
                <w:rFonts w:ascii="Arial Narrow" w:hAnsi="Arial Narrow"/>
                <w:sz w:val="20"/>
                <w:szCs w:val="20"/>
                <w:lang w:val="de-DE"/>
              </w:rPr>
            </w:pPr>
            <w:r w:rsidRPr="00CE484C">
              <w:rPr>
                <w:rFonts w:ascii="Arial Narrow" w:hAnsi="Arial Narrow"/>
                <w:sz w:val="20"/>
                <w:szCs w:val="20"/>
                <w:lang w:val="de-DE"/>
              </w:rPr>
              <w:t>Po</w:t>
            </w:r>
            <w:r w:rsidR="00E62787" w:rsidRPr="00CE484C">
              <w:rPr>
                <w:rFonts w:ascii="Arial Narrow" w:hAnsi="Arial Narrow"/>
                <w:sz w:val="20"/>
                <w:szCs w:val="20"/>
                <w:u w:val="dotted"/>
                <w:lang w:val="de-DE"/>
              </w:rPr>
              <w:tab/>
            </w:r>
            <w:r w:rsidR="00E62787" w:rsidRPr="00CE484C">
              <w:rPr>
                <w:rFonts w:ascii="Arial Narrow" w:hAnsi="Arial Narrow"/>
                <w:sz w:val="20"/>
                <w:szCs w:val="20"/>
                <w:u w:val="dotted"/>
                <w:lang w:val="de-DE"/>
              </w:rPr>
              <w:tab/>
            </w:r>
            <w:r w:rsidR="00E62787" w:rsidRPr="00CE484C">
              <w:rPr>
                <w:rFonts w:ascii="Arial Narrow" w:hAnsi="Arial Narrow"/>
                <w:sz w:val="20"/>
                <w:szCs w:val="20"/>
                <w:lang w:val="de-DE"/>
              </w:rPr>
              <w:t>1 (</w:t>
            </w:r>
            <w:r w:rsidR="007A3A4D" w:rsidRPr="00CE484C">
              <w:rPr>
                <w:rFonts w:ascii="Arial Narrow" w:hAnsi="Arial Narrow"/>
                <w:sz w:val="20"/>
                <w:szCs w:val="20"/>
                <w:lang w:val="de-DE"/>
              </w:rPr>
              <w:t>SHKO TE</w:t>
            </w:r>
            <w:r w:rsidR="00E62787" w:rsidRPr="00CE484C">
              <w:rPr>
                <w:rFonts w:ascii="Arial Narrow" w:hAnsi="Arial Narrow"/>
                <w:sz w:val="20"/>
                <w:szCs w:val="20"/>
                <w:lang w:val="de-DE"/>
              </w:rPr>
              <w:t>q</w:t>
            </w:r>
            <w:r w:rsidR="00CC17A4" w:rsidRPr="00CE484C">
              <w:rPr>
                <w:rFonts w:ascii="Arial Narrow" w:hAnsi="Arial Narrow"/>
                <w:sz w:val="20"/>
                <w:szCs w:val="20"/>
                <w:lang w:val="de-DE"/>
              </w:rPr>
              <w:t>6</w:t>
            </w:r>
            <w:r w:rsidR="00E62787" w:rsidRPr="00CE484C">
              <w:rPr>
                <w:rFonts w:ascii="Arial Narrow" w:hAnsi="Arial Narrow"/>
                <w:sz w:val="20"/>
                <w:szCs w:val="20"/>
                <w:lang w:val="de-DE"/>
              </w:rPr>
              <w:t>e)</w:t>
            </w:r>
          </w:p>
          <w:p w14:paraId="19BB86B7" w14:textId="77777777" w:rsidR="00E62787" w:rsidRPr="00CE484C" w:rsidRDefault="006C3972" w:rsidP="00F87280">
            <w:pPr>
              <w:ind w:left="0" w:right="0"/>
              <w:rPr>
                <w:rFonts w:ascii="Arial Narrow" w:hAnsi="Arial Narrow"/>
                <w:sz w:val="20"/>
                <w:szCs w:val="20"/>
                <w:lang w:val="de-DE"/>
              </w:rPr>
            </w:pPr>
            <w:r w:rsidRPr="00CE484C">
              <w:rPr>
                <w:rFonts w:ascii="Arial Narrow" w:hAnsi="Arial Narrow"/>
                <w:sz w:val="20"/>
                <w:szCs w:val="20"/>
                <w:lang w:val="de-DE"/>
              </w:rPr>
              <w:t>Jo</w:t>
            </w:r>
            <w:r w:rsidR="00E62787" w:rsidRPr="00CE484C">
              <w:rPr>
                <w:rFonts w:ascii="Arial Narrow" w:hAnsi="Arial Narrow"/>
                <w:sz w:val="20"/>
                <w:szCs w:val="20"/>
                <w:u w:val="dotted"/>
                <w:lang w:val="de-DE"/>
              </w:rPr>
              <w:tab/>
            </w:r>
            <w:r w:rsidR="00E62787" w:rsidRPr="00CE484C">
              <w:rPr>
                <w:rFonts w:ascii="Arial Narrow" w:hAnsi="Arial Narrow"/>
                <w:sz w:val="20"/>
                <w:szCs w:val="20"/>
                <w:u w:val="dotted"/>
                <w:lang w:val="de-DE"/>
              </w:rPr>
              <w:tab/>
            </w:r>
            <w:r w:rsidR="00E62787" w:rsidRPr="00CE484C">
              <w:rPr>
                <w:rFonts w:ascii="Arial Narrow" w:hAnsi="Arial Narrow"/>
                <w:sz w:val="20"/>
                <w:szCs w:val="20"/>
                <w:lang w:val="de-DE"/>
              </w:rPr>
              <w:t>2 (</w:t>
            </w:r>
            <w:r w:rsidR="007A3A4D" w:rsidRPr="00CE484C">
              <w:rPr>
                <w:rFonts w:ascii="Arial Narrow" w:hAnsi="Arial Narrow"/>
                <w:sz w:val="20"/>
                <w:szCs w:val="20"/>
                <w:lang w:val="de-DE"/>
              </w:rPr>
              <w:t>SHKO TE</w:t>
            </w:r>
            <w:r w:rsidR="00E62787" w:rsidRPr="00CE484C">
              <w:rPr>
                <w:rFonts w:ascii="Arial Narrow" w:hAnsi="Arial Narrow"/>
                <w:sz w:val="20"/>
                <w:szCs w:val="20"/>
                <w:lang w:val="de-DE"/>
              </w:rPr>
              <w:t>q</w:t>
            </w:r>
            <w:r w:rsidR="00CC17A4" w:rsidRPr="00CE484C">
              <w:rPr>
                <w:rFonts w:ascii="Arial Narrow" w:hAnsi="Arial Narrow"/>
                <w:sz w:val="20"/>
                <w:szCs w:val="20"/>
                <w:lang w:val="de-DE"/>
              </w:rPr>
              <w:t>6</w:t>
            </w:r>
            <w:r w:rsidR="00E62787" w:rsidRPr="00CE484C">
              <w:rPr>
                <w:rFonts w:ascii="Arial Narrow" w:hAnsi="Arial Narrow"/>
                <w:sz w:val="20"/>
                <w:szCs w:val="20"/>
                <w:lang w:val="de-DE"/>
              </w:rPr>
              <w:t xml:space="preserve">e) </w:t>
            </w:r>
          </w:p>
          <w:p w14:paraId="4A2BD12E" w14:textId="77777777" w:rsidR="00E62787" w:rsidRPr="00CE484C" w:rsidRDefault="00E62787" w:rsidP="00F87280">
            <w:pPr>
              <w:pStyle w:val="HTMLPreformatted"/>
              <w:rPr>
                <w:rFonts w:ascii="Arial Narrow" w:hAnsi="Arial Narrow"/>
                <w:lang w:val="de-DE"/>
              </w:rPr>
            </w:pPr>
            <w:r w:rsidRPr="00CE484C">
              <w:rPr>
                <w:rFonts w:ascii="Arial Narrow" w:hAnsi="Arial Narrow"/>
                <w:b/>
                <w:lang w:val="de-DE"/>
              </w:rPr>
              <w:t>(</w:t>
            </w:r>
            <w:r w:rsidR="007A3A4D" w:rsidRPr="00CE484C">
              <w:rPr>
                <w:rFonts w:ascii="Arial Narrow" w:hAnsi="Arial Narrow"/>
                <w:b/>
                <w:lang w:val="de-DE"/>
              </w:rPr>
              <w:t>MOS LEXO</w:t>
            </w:r>
            <w:r w:rsidRPr="00CE484C">
              <w:rPr>
                <w:rFonts w:ascii="Arial Narrow" w:hAnsi="Arial Narrow"/>
                <w:b/>
                <w:lang w:val="de-DE"/>
              </w:rPr>
              <w:t xml:space="preserve">) </w:t>
            </w:r>
            <w:r w:rsidR="007A3A4D" w:rsidRPr="00CE484C">
              <w:rPr>
                <w:rFonts w:ascii="Arial Narrow" w:hAnsi="Arial Narrow"/>
                <w:lang w:val="de-DE"/>
              </w:rPr>
              <w:t>ND/PP</w:t>
            </w:r>
            <w:r w:rsidRPr="00CE484C">
              <w:rPr>
                <w:rFonts w:ascii="Arial Narrow" w:hAnsi="Arial Narrow"/>
                <w:u w:val="dotted"/>
                <w:lang w:val="de-DE"/>
              </w:rPr>
              <w:tab/>
            </w:r>
            <w:r w:rsidRPr="00CE484C">
              <w:rPr>
                <w:rFonts w:ascii="Arial Narrow" w:hAnsi="Arial Narrow"/>
                <w:lang w:val="de-DE"/>
              </w:rPr>
              <w:t>99 (</w:t>
            </w:r>
            <w:r w:rsidR="007A3A4D" w:rsidRPr="00CE484C">
              <w:rPr>
                <w:rFonts w:ascii="Arial Narrow" w:hAnsi="Arial Narrow"/>
                <w:lang w:val="de-DE"/>
              </w:rPr>
              <w:t>SHKO TE</w:t>
            </w:r>
            <w:r w:rsidRPr="00CE484C">
              <w:rPr>
                <w:rFonts w:ascii="Arial Narrow" w:hAnsi="Arial Narrow"/>
                <w:lang w:val="de-DE"/>
              </w:rPr>
              <w:t>q</w:t>
            </w:r>
            <w:r w:rsidR="00CC17A4" w:rsidRPr="00CE484C">
              <w:rPr>
                <w:rFonts w:ascii="Arial Narrow" w:hAnsi="Arial Narrow"/>
                <w:lang w:val="de-DE"/>
              </w:rPr>
              <w:t>6</w:t>
            </w:r>
            <w:r w:rsidRPr="00CE484C">
              <w:rPr>
                <w:rFonts w:ascii="Arial Narrow" w:hAnsi="Arial Narrow"/>
                <w:lang w:val="de-DE"/>
              </w:rPr>
              <w:t>e)</w:t>
            </w:r>
          </w:p>
        </w:tc>
      </w:tr>
      <w:tr w:rsidR="00E62787" w:rsidRPr="00E209AF" w14:paraId="5F324696" w14:textId="77777777" w:rsidTr="00F87280">
        <w:tc>
          <w:tcPr>
            <w:tcW w:w="3240" w:type="dxa"/>
          </w:tcPr>
          <w:p w14:paraId="61E5EC89" w14:textId="77777777" w:rsidR="00E62787" w:rsidRPr="00CE484C" w:rsidRDefault="00E62787" w:rsidP="005C7E4D">
            <w:pPr>
              <w:pStyle w:val="ListParagraph"/>
              <w:numPr>
                <w:ilvl w:val="0"/>
                <w:numId w:val="30"/>
              </w:numPr>
              <w:ind w:right="0"/>
              <w:rPr>
                <w:rFonts w:ascii="Arial Narrow" w:hAnsi="Arial Narrow" w:cstheme="minorHAnsi"/>
                <w:sz w:val="20"/>
                <w:szCs w:val="20"/>
                <w:lang w:val="de-DE"/>
              </w:rPr>
            </w:pPr>
            <w:r w:rsidRPr="00CE484C">
              <w:rPr>
                <w:rFonts w:ascii="Arial Narrow" w:hAnsi="Arial Narrow" w:cstheme="minorHAnsi"/>
                <w:sz w:val="20"/>
                <w:szCs w:val="20"/>
                <w:lang w:val="de-DE"/>
              </w:rPr>
              <w:t>(</w:t>
            </w:r>
            <w:r w:rsidR="00251710" w:rsidRPr="00CE484C">
              <w:rPr>
                <w:rFonts w:ascii="Arial Narrow" w:hAnsi="Arial Narrow" w:cstheme="minorHAnsi"/>
                <w:sz w:val="20"/>
                <w:szCs w:val="20"/>
                <w:lang w:val="de-DE"/>
              </w:rPr>
              <w:t>A shfrytëzoni) ndonjë shërbim nga shëndeti PUBLIK</w:t>
            </w:r>
            <w:r w:rsidRPr="00CE484C">
              <w:rPr>
                <w:rFonts w:ascii="Arial Narrow" w:hAnsi="Arial Narrow" w:cstheme="minorHAnsi"/>
                <w:sz w:val="20"/>
                <w:szCs w:val="20"/>
                <w:lang w:val="de-DE"/>
              </w:rPr>
              <w:t>?</w:t>
            </w:r>
          </w:p>
          <w:p w14:paraId="4CB0221B" w14:textId="77777777" w:rsidR="00E62787" w:rsidRPr="00CE484C" w:rsidRDefault="00E62787" w:rsidP="00F87280">
            <w:pPr>
              <w:pStyle w:val="HTMLPreformatted"/>
              <w:rPr>
                <w:rFonts w:ascii="Arial Narrow" w:hAnsi="Arial Narrow"/>
                <w:lang w:val="de-DE"/>
              </w:rPr>
            </w:pPr>
          </w:p>
        </w:tc>
        <w:tc>
          <w:tcPr>
            <w:tcW w:w="3420" w:type="dxa"/>
          </w:tcPr>
          <w:p w14:paraId="1C193396" w14:textId="77777777" w:rsidR="00E62787" w:rsidRPr="00CE484C" w:rsidRDefault="00A47358" w:rsidP="00F87280">
            <w:pPr>
              <w:ind w:left="0" w:right="0"/>
              <w:rPr>
                <w:rFonts w:ascii="Arial Narrow" w:hAnsi="Arial Narrow"/>
                <w:sz w:val="20"/>
                <w:szCs w:val="20"/>
                <w:lang w:val="de-DE"/>
              </w:rPr>
            </w:pPr>
            <w:r w:rsidRPr="00CE484C">
              <w:rPr>
                <w:rFonts w:ascii="Arial Narrow" w:hAnsi="Arial Narrow"/>
                <w:sz w:val="20"/>
                <w:szCs w:val="20"/>
                <w:lang w:val="de-DE"/>
              </w:rPr>
              <w:t>Po</w:t>
            </w:r>
            <w:r w:rsidR="00E62787" w:rsidRPr="00CE484C">
              <w:rPr>
                <w:rFonts w:ascii="Arial Narrow" w:hAnsi="Arial Narrow"/>
                <w:sz w:val="20"/>
                <w:szCs w:val="20"/>
                <w:u w:val="dotted"/>
                <w:lang w:val="de-DE"/>
              </w:rPr>
              <w:tab/>
            </w:r>
            <w:r w:rsidR="00E62787" w:rsidRPr="00CE484C">
              <w:rPr>
                <w:rFonts w:ascii="Arial Narrow" w:hAnsi="Arial Narrow"/>
                <w:sz w:val="20"/>
                <w:szCs w:val="20"/>
                <w:u w:val="dotted"/>
                <w:lang w:val="de-DE"/>
              </w:rPr>
              <w:tab/>
            </w:r>
            <w:r w:rsidR="00E62787" w:rsidRPr="00CE484C">
              <w:rPr>
                <w:rFonts w:ascii="Arial Narrow" w:hAnsi="Arial Narrow"/>
                <w:sz w:val="20"/>
                <w:szCs w:val="20"/>
                <w:lang w:val="de-DE"/>
              </w:rPr>
              <w:t>1 (</w:t>
            </w:r>
            <w:r w:rsidR="007A3A4D" w:rsidRPr="00CE484C">
              <w:rPr>
                <w:rFonts w:ascii="Arial Narrow" w:hAnsi="Arial Narrow"/>
                <w:sz w:val="20"/>
                <w:szCs w:val="20"/>
                <w:lang w:val="de-DE"/>
              </w:rPr>
              <w:t>SHKO TE</w:t>
            </w:r>
            <w:r w:rsidR="00E62787" w:rsidRPr="00CE484C">
              <w:rPr>
                <w:rFonts w:ascii="Arial Narrow" w:hAnsi="Arial Narrow"/>
                <w:sz w:val="20"/>
                <w:szCs w:val="20"/>
                <w:lang w:val="de-DE"/>
              </w:rPr>
              <w:t>q</w:t>
            </w:r>
            <w:r w:rsidR="00E722F9" w:rsidRPr="00CE484C">
              <w:rPr>
                <w:rFonts w:ascii="Arial Narrow" w:hAnsi="Arial Narrow"/>
                <w:sz w:val="20"/>
                <w:szCs w:val="20"/>
                <w:lang w:val="de-DE"/>
              </w:rPr>
              <w:t>7</w:t>
            </w:r>
            <w:r w:rsidR="00E62787" w:rsidRPr="00CE484C">
              <w:rPr>
                <w:rFonts w:ascii="Arial Narrow" w:hAnsi="Arial Narrow"/>
                <w:sz w:val="20"/>
                <w:szCs w:val="20"/>
                <w:lang w:val="de-DE"/>
              </w:rPr>
              <w:t>e)</w:t>
            </w:r>
          </w:p>
          <w:p w14:paraId="0DDCC9CD" w14:textId="77777777" w:rsidR="00E62787" w:rsidRPr="00CE484C" w:rsidRDefault="006C3972" w:rsidP="00F87280">
            <w:pPr>
              <w:ind w:left="0" w:right="0"/>
              <w:rPr>
                <w:rFonts w:ascii="Arial Narrow" w:hAnsi="Arial Narrow"/>
                <w:sz w:val="20"/>
                <w:szCs w:val="20"/>
                <w:lang w:val="de-DE"/>
              </w:rPr>
            </w:pPr>
            <w:r w:rsidRPr="00CE484C">
              <w:rPr>
                <w:rFonts w:ascii="Arial Narrow" w:hAnsi="Arial Narrow"/>
                <w:sz w:val="20"/>
                <w:szCs w:val="20"/>
                <w:lang w:val="de-DE"/>
              </w:rPr>
              <w:t>Jo</w:t>
            </w:r>
            <w:r w:rsidR="00E62787" w:rsidRPr="00CE484C">
              <w:rPr>
                <w:rFonts w:ascii="Arial Narrow" w:hAnsi="Arial Narrow"/>
                <w:sz w:val="20"/>
                <w:szCs w:val="20"/>
                <w:u w:val="dotted"/>
                <w:lang w:val="de-DE"/>
              </w:rPr>
              <w:tab/>
            </w:r>
            <w:r w:rsidR="00E62787" w:rsidRPr="00CE484C">
              <w:rPr>
                <w:rFonts w:ascii="Arial Narrow" w:hAnsi="Arial Narrow"/>
                <w:sz w:val="20"/>
                <w:szCs w:val="20"/>
                <w:u w:val="dotted"/>
                <w:lang w:val="de-DE"/>
              </w:rPr>
              <w:tab/>
            </w:r>
            <w:r w:rsidR="00E62787" w:rsidRPr="00CE484C">
              <w:rPr>
                <w:rFonts w:ascii="Arial Narrow" w:hAnsi="Arial Narrow"/>
                <w:sz w:val="20"/>
                <w:szCs w:val="20"/>
                <w:lang w:val="de-DE"/>
              </w:rPr>
              <w:t>2 (</w:t>
            </w:r>
            <w:r w:rsidR="007A3A4D" w:rsidRPr="00CE484C">
              <w:rPr>
                <w:rFonts w:ascii="Arial Narrow" w:hAnsi="Arial Narrow"/>
                <w:sz w:val="20"/>
                <w:szCs w:val="20"/>
                <w:lang w:val="de-DE"/>
              </w:rPr>
              <w:t>SHKO TE</w:t>
            </w:r>
            <w:r w:rsidR="00E62787" w:rsidRPr="00CE484C">
              <w:rPr>
                <w:rFonts w:ascii="Arial Narrow" w:hAnsi="Arial Narrow"/>
                <w:sz w:val="20"/>
                <w:szCs w:val="20"/>
                <w:lang w:val="de-DE"/>
              </w:rPr>
              <w:t>q</w:t>
            </w:r>
            <w:r w:rsidR="00E722F9" w:rsidRPr="00CE484C">
              <w:rPr>
                <w:rFonts w:ascii="Arial Narrow" w:hAnsi="Arial Narrow"/>
                <w:sz w:val="20"/>
                <w:szCs w:val="20"/>
                <w:lang w:val="de-DE"/>
              </w:rPr>
              <w:t>8</w:t>
            </w:r>
            <w:r w:rsidR="00E62787" w:rsidRPr="00CE484C">
              <w:rPr>
                <w:rFonts w:ascii="Arial Narrow" w:hAnsi="Arial Narrow"/>
                <w:sz w:val="20"/>
                <w:szCs w:val="20"/>
                <w:lang w:val="de-DE"/>
              </w:rPr>
              <w:t>)</w:t>
            </w:r>
          </w:p>
          <w:p w14:paraId="6A367BD0" w14:textId="77777777" w:rsidR="00E62787" w:rsidRPr="00E209AF" w:rsidRDefault="00E62787" w:rsidP="00F87280">
            <w:pPr>
              <w:pStyle w:val="HTMLPreformatted"/>
              <w:rPr>
                <w:rFonts w:ascii="Arial Narrow" w:hAnsi="Arial Narrow"/>
              </w:rPr>
            </w:pPr>
            <w:r w:rsidRPr="00E209AF">
              <w:rPr>
                <w:rFonts w:ascii="Arial Narrow" w:hAnsi="Arial Narrow"/>
                <w:b/>
              </w:rPr>
              <w:t>(</w:t>
            </w:r>
            <w:r w:rsidR="007A3A4D">
              <w:rPr>
                <w:rFonts w:ascii="Arial Narrow" w:hAnsi="Arial Narrow"/>
                <w:b/>
              </w:rPr>
              <w:t>MOS LEXO</w:t>
            </w:r>
            <w:r w:rsidRPr="00E209AF">
              <w:rPr>
                <w:rFonts w:ascii="Arial Narrow" w:hAnsi="Arial Narrow"/>
                <w:b/>
              </w:rPr>
              <w:t xml:space="preserve">) </w:t>
            </w:r>
            <w:r w:rsidR="007A3A4D">
              <w:rPr>
                <w:rFonts w:ascii="Arial Narrow" w:hAnsi="Arial Narrow"/>
              </w:rPr>
              <w:t>ND/PP</w:t>
            </w:r>
            <w:r w:rsidRPr="00E209AF">
              <w:rPr>
                <w:rFonts w:ascii="Arial Narrow" w:hAnsi="Arial Narrow"/>
                <w:u w:val="dotted"/>
              </w:rPr>
              <w:tab/>
            </w:r>
            <w:r w:rsidRPr="00E209AF">
              <w:rPr>
                <w:rFonts w:ascii="Arial Narrow" w:hAnsi="Arial Narrow"/>
              </w:rPr>
              <w:t>99 (</w:t>
            </w:r>
            <w:r w:rsidR="007A3A4D">
              <w:rPr>
                <w:rFonts w:ascii="Arial Narrow" w:hAnsi="Arial Narrow"/>
              </w:rPr>
              <w:t>SHKO TE</w:t>
            </w:r>
            <w:r w:rsidRPr="00E209AF">
              <w:rPr>
                <w:rFonts w:ascii="Arial Narrow" w:hAnsi="Arial Narrow"/>
              </w:rPr>
              <w:t>q</w:t>
            </w:r>
            <w:r w:rsidR="00E722F9">
              <w:rPr>
                <w:rFonts w:ascii="Arial Narrow" w:hAnsi="Arial Narrow"/>
              </w:rPr>
              <w:t>8</w:t>
            </w:r>
            <w:r w:rsidRPr="00E209AF">
              <w:rPr>
                <w:rFonts w:ascii="Arial Narrow" w:hAnsi="Arial Narrow"/>
              </w:rPr>
              <w:t xml:space="preserve">) </w:t>
            </w:r>
          </w:p>
        </w:tc>
        <w:tc>
          <w:tcPr>
            <w:tcW w:w="3780" w:type="dxa"/>
          </w:tcPr>
          <w:p w14:paraId="4738B932" w14:textId="77777777" w:rsidR="00E62787" w:rsidRPr="00E209AF" w:rsidRDefault="00A47358" w:rsidP="00F87280">
            <w:pPr>
              <w:ind w:left="0" w:right="0"/>
              <w:rPr>
                <w:rFonts w:ascii="Arial Narrow" w:hAnsi="Arial Narrow"/>
                <w:sz w:val="20"/>
                <w:szCs w:val="20"/>
              </w:rPr>
            </w:pPr>
            <w:r>
              <w:rPr>
                <w:rFonts w:ascii="Arial Narrow" w:hAnsi="Arial Narrow"/>
                <w:sz w:val="20"/>
                <w:szCs w:val="20"/>
              </w:rPr>
              <w:t>Po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1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8</w:t>
            </w:r>
            <w:r w:rsidR="00E62787" w:rsidRPr="00E209AF">
              <w:rPr>
                <w:rFonts w:ascii="Arial Narrow" w:hAnsi="Arial Narrow"/>
                <w:sz w:val="20"/>
                <w:szCs w:val="20"/>
              </w:rPr>
              <w:t>)</w:t>
            </w:r>
          </w:p>
          <w:p w14:paraId="66259CD0" w14:textId="77777777" w:rsidR="00E62787" w:rsidRPr="00E209AF" w:rsidRDefault="006C3972" w:rsidP="00F87280">
            <w:pPr>
              <w:ind w:left="0" w:right="0"/>
              <w:rPr>
                <w:rFonts w:ascii="Arial Narrow" w:hAnsi="Arial Narrow"/>
                <w:sz w:val="20"/>
                <w:szCs w:val="20"/>
              </w:rPr>
            </w:pPr>
            <w:r>
              <w:rPr>
                <w:rFonts w:ascii="Arial Narrow" w:hAnsi="Arial Narrow"/>
                <w:sz w:val="20"/>
                <w:szCs w:val="20"/>
              </w:rPr>
              <w:t>Jo</w:t>
            </w:r>
            <w:r w:rsidR="00E62787" w:rsidRPr="00E209AF">
              <w:rPr>
                <w:rFonts w:ascii="Arial Narrow" w:hAnsi="Arial Narrow"/>
                <w:sz w:val="20"/>
                <w:szCs w:val="20"/>
                <w:u w:val="dotted"/>
              </w:rPr>
              <w:tab/>
            </w:r>
            <w:r w:rsidR="00E62787" w:rsidRPr="00E209AF">
              <w:rPr>
                <w:rFonts w:ascii="Arial Narrow" w:hAnsi="Arial Narrow"/>
                <w:sz w:val="20"/>
                <w:szCs w:val="20"/>
                <w:u w:val="dotted"/>
              </w:rPr>
              <w:tab/>
            </w:r>
            <w:r w:rsidR="00E62787" w:rsidRPr="00E209AF">
              <w:rPr>
                <w:rFonts w:ascii="Arial Narrow" w:hAnsi="Arial Narrow"/>
                <w:sz w:val="20"/>
                <w:szCs w:val="20"/>
              </w:rPr>
              <w:t>2 (</w:t>
            </w:r>
            <w:r w:rsidR="007A3A4D">
              <w:rPr>
                <w:rFonts w:ascii="Arial Narrow" w:hAnsi="Arial Narrow"/>
                <w:sz w:val="20"/>
                <w:szCs w:val="20"/>
              </w:rPr>
              <w:t>SHKO TE</w:t>
            </w:r>
            <w:r w:rsidR="00E62787" w:rsidRPr="00E209AF">
              <w:rPr>
                <w:rFonts w:ascii="Arial Narrow" w:hAnsi="Arial Narrow"/>
                <w:sz w:val="20"/>
                <w:szCs w:val="20"/>
              </w:rPr>
              <w:t>q</w:t>
            </w:r>
            <w:r w:rsidR="00E722F9">
              <w:rPr>
                <w:rFonts w:ascii="Arial Narrow" w:hAnsi="Arial Narrow"/>
                <w:sz w:val="20"/>
                <w:szCs w:val="20"/>
              </w:rPr>
              <w:t>8</w:t>
            </w:r>
            <w:r w:rsidR="00E62787" w:rsidRPr="00E209AF">
              <w:rPr>
                <w:rFonts w:ascii="Arial Narrow" w:hAnsi="Arial Narrow"/>
                <w:sz w:val="20"/>
                <w:szCs w:val="20"/>
              </w:rPr>
              <w:t xml:space="preserve">) </w:t>
            </w:r>
          </w:p>
          <w:p w14:paraId="4BFDB5BF" w14:textId="77777777" w:rsidR="00E62787" w:rsidRPr="00E209AF" w:rsidRDefault="00E62787" w:rsidP="00F87280">
            <w:pPr>
              <w:pStyle w:val="HTMLPreformatted"/>
              <w:rPr>
                <w:rFonts w:ascii="Arial Narrow" w:hAnsi="Arial Narrow"/>
              </w:rPr>
            </w:pPr>
            <w:r w:rsidRPr="00E209AF">
              <w:rPr>
                <w:rFonts w:ascii="Arial Narrow" w:hAnsi="Arial Narrow"/>
                <w:b/>
              </w:rPr>
              <w:t>(</w:t>
            </w:r>
            <w:r w:rsidR="007A3A4D">
              <w:rPr>
                <w:rFonts w:ascii="Arial Narrow" w:hAnsi="Arial Narrow"/>
                <w:b/>
              </w:rPr>
              <w:t>MOS LEXO</w:t>
            </w:r>
            <w:r w:rsidRPr="00E209AF">
              <w:rPr>
                <w:rFonts w:ascii="Arial Narrow" w:hAnsi="Arial Narrow"/>
                <w:b/>
              </w:rPr>
              <w:t xml:space="preserve">) </w:t>
            </w:r>
            <w:r w:rsidR="007A3A4D">
              <w:rPr>
                <w:rFonts w:ascii="Arial Narrow" w:hAnsi="Arial Narrow"/>
              </w:rPr>
              <w:t>ND/PP</w:t>
            </w:r>
            <w:r w:rsidRPr="00E209AF">
              <w:rPr>
                <w:rFonts w:ascii="Arial Narrow" w:hAnsi="Arial Narrow"/>
                <w:u w:val="dotted"/>
              </w:rPr>
              <w:tab/>
            </w:r>
            <w:r w:rsidRPr="00E209AF">
              <w:rPr>
                <w:rFonts w:ascii="Arial Narrow" w:hAnsi="Arial Narrow"/>
              </w:rPr>
              <w:t>99 (</w:t>
            </w:r>
            <w:r w:rsidR="007A3A4D">
              <w:rPr>
                <w:rFonts w:ascii="Arial Narrow" w:hAnsi="Arial Narrow"/>
              </w:rPr>
              <w:t>SHKO TE</w:t>
            </w:r>
            <w:r w:rsidRPr="00E209AF">
              <w:rPr>
                <w:rFonts w:ascii="Arial Narrow" w:hAnsi="Arial Narrow"/>
              </w:rPr>
              <w:t>q</w:t>
            </w:r>
            <w:r w:rsidR="00E722F9">
              <w:rPr>
                <w:rFonts w:ascii="Arial Narrow" w:hAnsi="Arial Narrow"/>
              </w:rPr>
              <w:t>8</w:t>
            </w:r>
            <w:r w:rsidRPr="00E209AF">
              <w:rPr>
                <w:rFonts w:ascii="Arial Narrow" w:hAnsi="Arial Narrow"/>
              </w:rPr>
              <w:t>)</w:t>
            </w:r>
          </w:p>
        </w:tc>
      </w:tr>
    </w:tbl>
    <w:p w14:paraId="26CADF68" w14:textId="77777777" w:rsidR="00E62787" w:rsidRPr="00E209AF" w:rsidRDefault="00E62787" w:rsidP="00E62787">
      <w:pPr>
        <w:pStyle w:val="HTMLPreformatted"/>
        <w:shd w:val="clear" w:color="auto" w:fill="FFFFFF"/>
        <w:rPr>
          <w:rFonts w:ascii="Arial Narrow" w:hAnsi="Arial Narrow"/>
          <w:sz w:val="22"/>
          <w:szCs w:val="22"/>
        </w:rPr>
      </w:pPr>
    </w:p>
    <w:p w14:paraId="4FE9565F" w14:textId="77777777" w:rsidR="00E62787" w:rsidRDefault="00E62787" w:rsidP="00AF5545">
      <w:pPr>
        <w:spacing w:after="0" w:line="240" w:lineRule="auto"/>
        <w:ind w:left="0"/>
        <w:rPr>
          <w:rFonts w:ascii="Arial Narrow" w:hAnsi="Arial Narrow"/>
        </w:rPr>
      </w:pPr>
    </w:p>
    <w:p w14:paraId="27ADFDEF" w14:textId="77777777" w:rsidR="00AF5545" w:rsidRPr="00071FB0" w:rsidRDefault="00AE7AEC"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3</w:t>
      </w:r>
      <w:r w:rsidR="00AF5545" w:rsidRPr="00071FB0">
        <w:rPr>
          <w:rFonts w:ascii="Arial Narrow" w:eastAsia="Times New Roman" w:hAnsi="Arial Narrow" w:cs="Arial"/>
          <w:b/>
          <w:snapToGrid w:val="0"/>
          <w:lang w:eastAsia="es-ES"/>
        </w:rPr>
        <w:t xml:space="preserve">. </w:t>
      </w:r>
      <w:r w:rsidR="007648EF" w:rsidRPr="007648EF">
        <w:rPr>
          <w:rFonts w:ascii="Arial Narrow" w:eastAsia="Times New Roman" w:hAnsi="Arial Narrow" w:cs="Arial"/>
          <w:b/>
          <w:snapToGrid w:val="0"/>
          <w:lang w:eastAsia="es-ES"/>
        </w:rPr>
        <w:t>KËRKESAT PËR INFORMACION</w:t>
      </w:r>
    </w:p>
    <w:p w14:paraId="58F39443" w14:textId="77777777" w:rsidR="00AF5545" w:rsidRPr="00071FB0" w:rsidRDefault="00AF5545" w:rsidP="00AF5545">
      <w:pPr>
        <w:spacing w:after="0" w:line="240" w:lineRule="auto"/>
        <w:ind w:left="0" w:right="0"/>
        <w:rPr>
          <w:rFonts w:ascii="Arial Narrow" w:hAnsi="Arial Narrow"/>
          <w:b/>
          <w:sz w:val="20"/>
          <w:szCs w:val="20"/>
        </w:rPr>
      </w:pPr>
    </w:p>
    <w:p w14:paraId="138BB166" w14:textId="77777777" w:rsidR="007648EF" w:rsidRDefault="007648EF" w:rsidP="00AF5545">
      <w:pPr>
        <w:spacing w:after="0" w:line="240" w:lineRule="auto"/>
        <w:ind w:left="0" w:right="0"/>
        <w:rPr>
          <w:rFonts w:ascii="Arial Narrow" w:hAnsi="Arial Narrow"/>
          <w:b/>
          <w:sz w:val="20"/>
          <w:szCs w:val="20"/>
        </w:rPr>
      </w:pPr>
    </w:p>
    <w:p w14:paraId="71214E79" w14:textId="77777777" w:rsidR="007648EF" w:rsidRPr="007648EF" w:rsidRDefault="007648EF" w:rsidP="00AF5545">
      <w:pPr>
        <w:spacing w:after="0" w:line="240" w:lineRule="auto"/>
        <w:ind w:left="0" w:right="0"/>
        <w:rPr>
          <w:rFonts w:ascii="Arial Narrow" w:hAnsi="Arial Narrow"/>
          <w:sz w:val="20"/>
          <w:szCs w:val="20"/>
        </w:rPr>
      </w:pPr>
      <w:r w:rsidRPr="007648EF">
        <w:rPr>
          <w:rFonts w:ascii="Arial Narrow" w:hAnsi="Arial Narrow"/>
          <w:b/>
          <w:sz w:val="20"/>
          <w:szCs w:val="20"/>
        </w:rPr>
        <w:t xml:space="preserve">LEXO: </w:t>
      </w:r>
      <w:r w:rsidRPr="007648EF">
        <w:rPr>
          <w:rFonts w:ascii="Arial Narrow" w:hAnsi="Arial Narrow"/>
          <w:sz w:val="20"/>
          <w:szCs w:val="20"/>
        </w:rPr>
        <w:t xml:space="preserve">Tani, </w:t>
      </w:r>
      <w:proofErr w:type="spellStart"/>
      <w:r w:rsidRPr="007648EF">
        <w:rPr>
          <w:rFonts w:ascii="Arial Narrow" w:hAnsi="Arial Narrow"/>
          <w:sz w:val="20"/>
          <w:szCs w:val="20"/>
        </w:rPr>
        <w:t>unë</w:t>
      </w:r>
      <w:proofErr w:type="spellEnd"/>
      <w:r w:rsidRPr="007648EF">
        <w:rPr>
          <w:rFonts w:ascii="Arial Narrow" w:hAnsi="Arial Narrow"/>
          <w:sz w:val="20"/>
          <w:szCs w:val="20"/>
        </w:rPr>
        <w:t xml:space="preserve"> do </w:t>
      </w:r>
      <w:proofErr w:type="spellStart"/>
      <w:r w:rsidRPr="007648EF">
        <w:rPr>
          <w:rFonts w:ascii="Arial Narrow" w:hAnsi="Arial Narrow"/>
          <w:sz w:val="20"/>
          <w:szCs w:val="20"/>
        </w:rPr>
        <w:t>t'ju</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bëj</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disa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pyetje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lidhje</w:t>
      </w:r>
      <w:proofErr w:type="spellEnd"/>
      <w:r w:rsidRPr="007648EF">
        <w:rPr>
          <w:rFonts w:ascii="Arial Narrow" w:hAnsi="Arial Narrow"/>
          <w:sz w:val="20"/>
          <w:szCs w:val="20"/>
        </w:rPr>
        <w:t xml:space="preserve"> me </w:t>
      </w:r>
      <w:proofErr w:type="spellStart"/>
      <w:r w:rsidRPr="007648EF">
        <w:rPr>
          <w:rFonts w:ascii="Arial Narrow" w:hAnsi="Arial Narrow"/>
          <w:sz w:val="20"/>
          <w:szCs w:val="20"/>
        </w:rPr>
        <w:t>kërkesat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informacion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Këto</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janë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kërkesa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që</w:t>
      </w:r>
      <w:proofErr w:type="spellEnd"/>
      <w:r w:rsidRPr="007648EF">
        <w:rPr>
          <w:rFonts w:ascii="Arial Narrow" w:hAnsi="Arial Narrow"/>
          <w:sz w:val="20"/>
          <w:szCs w:val="20"/>
        </w:rPr>
        <w:t xml:space="preserve"> u </w:t>
      </w:r>
      <w:proofErr w:type="spellStart"/>
      <w:r w:rsidRPr="007648EF">
        <w:rPr>
          <w:rFonts w:ascii="Arial Narrow" w:hAnsi="Arial Narrow"/>
          <w:sz w:val="20"/>
          <w:szCs w:val="20"/>
        </w:rPr>
        <w:t>bëhen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organeve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qeveritare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informacion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rreth</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aktiviteteve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tyre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shembull</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kërkesa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regjistrime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publike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një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agjencie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qeveritare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procedura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aksesin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programet</w:t>
      </w:r>
      <w:proofErr w:type="spellEnd"/>
      <w:r w:rsidRPr="007648EF">
        <w:rPr>
          <w:rFonts w:ascii="Arial Narrow" w:hAnsi="Arial Narrow"/>
          <w:sz w:val="20"/>
          <w:szCs w:val="20"/>
        </w:rPr>
        <w:t xml:space="preserve"> e </w:t>
      </w:r>
      <w:proofErr w:type="spellStart"/>
      <w:r w:rsidRPr="007648EF">
        <w:rPr>
          <w:rFonts w:ascii="Arial Narrow" w:hAnsi="Arial Narrow"/>
          <w:sz w:val="20"/>
          <w:szCs w:val="20"/>
        </w:rPr>
        <w:t>përfitimit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publik</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informacion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rreth</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projekteve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komunitetit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ose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dhëna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statistikore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seksion</w:t>
      </w:r>
      <w:proofErr w:type="spellEnd"/>
      <w:r w:rsidRPr="007648EF">
        <w:rPr>
          <w:rFonts w:ascii="Arial Narrow" w:hAnsi="Arial Narrow"/>
          <w:sz w:val="20"/>
          <w:szCs w:val="20"/>
        </w:rPr>
        <w:t xml:space="preserve">, ne </w:t>
      </w:r>
      <w:proofErr w:type="spellStart"/>
      <w:r w:rsidRPr="007648EF">
        <w:rPr>
          <w:rFonts w:ascii="Arial Narrow" w:hAnsi="Arial Narrow"/>
          <w:sz w:val="20"/>
          <w:szCs w:val="20"/>
        </w:rPr>
        <w:t>jemi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interesuar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vetëm</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u w:val="single"/>
        </w:rPr>
        <w:t>kërkesat</w:t>
      </w:r>
      <w:proofErr w:type="spellEnd"/>
      <w:r w:rsidRPr="007648EF">
        <w:rPr>
          <w:rFonts w:ascii="Arial Narrow" w:hAnsi="Arial Narrow"/>
          <w:sz w:val="20"/>
          <w:szCs w:val="20"/>
          <w:u w:val="single"/>
        </w:rPr>
        <w:t xml:space="preserve"> </w:t>
      </w:r>
      <w:proofErr w:type="spellStart"/>
      <w:r w:rsidRPr="007648EF">
        <w:rPr>
          <w:rFonts w:ascii="Arial Narrow" w:hAnsi="Arial Narrow"/>
          <w:sz w:val="20"/>
          <w:szCs w:val="20"/>
          <w:u w:val="single"/>
        </w:rPr>
        <w:t>për</w:t>
      </w:r>
      <w:proofErr w:type="spellEnd"/>
      <w:r w:rsidRPr="007648EF">
        <w:rPr>
          <w:rFonts w:ascii="Arial Narrow" w:hAnsi="Arial Narrow"/>
          <w:sz w:val="20"/>
          <w:szCs w:val="20"/>
          <w:u w:val="single"/>
        </w:rPr>
        <w:t xml:space="preserve"> </w:t>
      </w:r>
      <w:proofErr w:type="spellStart"/>
      <w:r w:rsidRPr="007648EF">
        <w:rPr>
          <w:rFonts w:ascii="Arial Narrow" w:hAnsi="Arial Narrow"/>
          <w:sz w:val="20"/>
          <w:szCs w:val="20"/>
          <w:u w:val="single"/>
        </w:rPr>
        <w:t>informacion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keni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bërë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u w:val="single"/>
        </w:rPr>
        <w:t>gjatë</w:t>
      </w:r>
      <w:proofErr w:type="spellEnd"/>
      <w:r w:rsidRPr="007648EF">
        <w:rPr>
          <w:rFonts w:ascii="Arial Narrow" w:hAnsi="Arial Narrow"/>
          <w:sz w:val="20"/>
          <w:szCs w:val="20"/>
          <w:u w:val="single"/>
        </w:rPr>
        <w:t xml:space="preserve"> 12 </w:t>
      </w:r>
      <w:proofErr w:type="spellStart"/>
      <w:r w:rsidRPr="007648EF">
        <w:rPr>
          <w:rFonts w:ascii="Arial Narrow" w:hAnsi="Arial Narrow"/>
          <w:sz w:val="20"/>
          <w:szCs w:val="20"/>
          <w:u w:val="single"/>
        </w:rPr>
        <w:t>muajve</w:t>
      </w:r>
      <w:proofErr w:type="spellEnd"/>
      <w:r w:rsidRPr="007648EF">
        <w:rPr>
          <w:rFonts w:ascii="Arial Narrow" w:hAnsi="Arial Narrow"/>
          <w:sz w:val="20"/>
          <w:szCs w:val="20"/>
          <w:u w:val="single"/>
        </w:rPr>
        <w:t xml:space="preserve"> </w:t>
      </w:r>
      <w:proofErr w:type="spellStart"/>
      <w:r w:rsidRPr="007648EF">
        <w:rPr>
          <w:rFonts w:ascii="Arial Narrow" w:hAnsi="Arial Narrow"/>
          <w:sz w:val="20"/>
          <w:szCs w:val="20"/>
          <w:u w:val="single"/>
        </w:rPr>
        <w:t>të</w:t>
      </w:r>
      <w:proofErr w:type="spellEnd"/>
      <w:r w:rsidRPr="007648EF">
        <w:rPr>
          <w:rFonts w:ascii="Arial Narrow" w:hAnsi="Arial Narrow"/>
          <w:sz w:val="20"/>
          <w:szCs w:val="20"/>
          <w:u w:val="single"/>
        </w:rPr>
        <w:t xml:space="preserve"> </w:t>
      </w:r>
      <w:proofErr w:type="spellStart"/>
      <w:r w:rsidRPr="007648EF">
        <w:rPr>
          <w:rFonts w:ascii="Arial Narrow" w:hAnsi="Arial Narrow"/>
          <w:sz w:val="20"/>
          <w:szCs w:val="20"/>
          <w:u w:val="single"/>
        </w:rPr>
        <w:t>fundit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nga</w:t>
      </w:r>
      <w:proofErr w:type="spellEnd"/>
      <w:r w:rsidRPr="007648EF">
        <w:rPr>
          <w:rFonts w:ascii="Arial Narrow" w:hAnsi="Arial Narrow"/>
          <w:sz w:val="20"/>
          <w:szCs w:val="20"/>
        </w:rPr>
        <w:t xml:space="preserve"> [</w:t>
      </w:r>
      <w:proofErr w:type="spellStart"/>
      <w:r w:rsidRPr="007648EF">
        <w:rPr>
          <w:rFonts w:ascii="Arial Narrow" w:hAnsi="Arial Narrow"/>
          <w:b/>
          <w:sz w:val="20"/>
          <w:szCs w:val="20"/>
        </w:rPr>
        <w:t>muaji</w:t>
      </w:r>
      <w:proofErr w:type="spellEnd"/>
      <w:r w:rsidRPr="007648EF">
        <w:rPr>
          <w:rFonts w:ascii="Arial Narrow" w:hAnsi="Arial Narrow"/>
          <w:b/>
          <w:sz w:val="20"/>
          <w:szCs w:val="20"/>
        </w:rPr>
        <w:t xml:space="preserve"> </w:t>
      </w:r>
      <w:proofErr w:type="spellStart"/>
      <w:r w:rsidRPr="007648EF">
        <w:rPr>
          <w:rFonts w:ascii="Arial Narrow" w:hAnsi="Arial Narrow"/>
          <w:b/>
          <w:sz w:val="20"/>
          <w:szCs w:val="20"/>
        </w:rPr>
        <w:t>i</w:t>
      </w:r>
      <w:proofErr w:type="spellEnd"/>
      <w:r w:rsidRPr="007648EF">
        <w:rPr>
          <w:rFonts w:ascii="Arial Narrow" w:hAnsi="Arial Narrow"/>
          <w:b/>
          <w:sz w:val="20"/>
          <w:szCs w:val="20"/>
        </w:rPr>
        <w:t xml:space="preserve"> </w:t>
      </w:r>
      <w:proofErr w:type="spellStart"/>
      <w:r w:rsidRPr="007648EF">
        <w:rPr>
          <w:rFonts w:ascii="Arial Narrow" w:hAnsi="Arial Narrow"/>
          <w:b/>
          <w:sz w:val="20"/>
          <w:szCs w:val="20"/>
        </w:rPr>
        <w:t>sotëm</w:t>
      </w:r>
      <w:proofErr w:type="spellEnd"/>
      <w:r w:rsidRPr="007648EF">
        <w:rPr>
          <w:rFonts w:ascii="Arial Narrow" w:hAnsi="Arial Narrow"/>
          <w:b/>
          <w:sz w:val="20"/>
          <w:szCs w:val="20"/>
        </w:rPr>
        <w:t xml:space="preserve"> 2022</w:t>
      </w:r>
      <w:r w:rsidRPr="007648EF">
        <w:rPr>
          <w:rFonts w:ascii="Arial Narrow" w:hAnsi="Arial Narrow"/>
          <w:sz w:val="20"/>
          <w:szCs w:val="20"/>
        </w:rPr>
        <w:t xml:space="preserve">] </w:t>
      </w:r>
      <w:proofErr w:type="spellStart"/>
      <w:r w:rsidRPr="007648EF">
        <w:rPr>
          <w:rFonts w:ascii="Arial Narrow" w:hAnsi="Arial Narrow"/>
          <w:sz w:val="20"/>
          <w:szCs w:val="20"/>
        </w:rPr>
        <w:t>dhe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tani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Vini</w:t>
      </w:r>
      <w:proofErr w:type="spellEnd"/>
      <w:r w:rsidRPr="007648EF">
        <w:rPr>
          <w:rFonts w:ascii="Arial Narrow" w:hAnsi="Arial Narrow"/>
          <w:sz w:val="20"/>
          <w:szCs w:val="20"/>
        </w:rPr>
        <w:t xml:space="preserve"> re se </w:t>
      </w:r>
      <w:proofErr w:type="spellStart"/>
      <w:r w:rsidRPr="007648EF">
        <w:rPr>
          <w:rFonts w:ascii="Arial Narrow" w:hAnsi="Arial Narrow"/>
          <w:sz w:val="20"/>
          <w:szCs w:val="20"/>
        </w:rPr>
        <w:t>nuk</w:t>
      </w:r>
      <w:proofErr w:type="spellEnd"/>
      <w:r w:rsidRPr="007648EF">
        <w:rPr>
          <w:rFonts w:ascii="Arial Narrow" w:hAnsi="Arial Narrow"/>
          <w:sz w:val="20"/>
          <w:szCs w:val="20"/>
        </w:rPr>
        <w:t xml:space="preserve"> po </w:t>
      </w:r>
      <w:proofErr w:type="spellStart"/>
      <w:r w:rsidRPr="007648EF">
        <w:rPr>
          <w:rFonts w:ascii="Arial Narrow" w:hAnsi="Arial Narrow"/>
          <w:sz w:val="20"/>
          <w:szCs w:val="20"/>
        </w:rPr>
        <w:t>pyes</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kërkesat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keni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bërë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lidhje</w:t>
      </w:r>
      <w:proofErr w:type="spellEnd"/>
      <w:r w:rsidRPr="007648EF">
        <w:rPr>
          <w:rFonts w:ascii="Arial Narrow" w:hAnsi="Arial Narrow"/>
          <w:sz w:val="20"/>
          <w:szCs w:val="20"/>
        </w:rPr>
        <w:t xml:space="preserve"> me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dhënat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tuaja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personale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tilla </w:t>
      </w:r>
      <w:proofErr w:type="spellStart"/>
      <w:r w:rsidRPr="007648EF">
        <w:rPr>
          <w:rFonts w:ascii="Arial Narrow" w:hAnsi="Arial Narrow"/>
          <w:sz w:val="20"/>
          <w:szCs w:val="20"/>
        </w:rPr>
        <w:t>si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certifikata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juaj</w:t>
      </w:r>
      <w:proofErr w:type="spellEnd"/>
      <w:r w:rsidRPr="007648EF">
        <w:rPr>
          <w:rFonts w:ascii="Arial Narrow" w:hAnsi="Arial Narrow"/>
          <w:sz w:val="20"/>
          <w:szCs w:val="20"/>
        </w:rPr>
        <w:t xml:space="preserve"> e </w:t>
      </w:r>
      <w:proofErr w:type="spellStart"/>
      <w:r w:rsidRPr="007648EF">
        <w:rPr>
          <w:rFonts w:ascii="Arial Narrow" w:hAnsi="Arial Narrow"/>
          <w:sz w:val="20"/>
          <w:szCs w:val="20"/>
        </w:rPr>
        <w:t>lindjes</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ose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dhënat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tuaja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shëndetësore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ose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informacione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janë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disponueshme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lirisht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dhe</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publikisht</w:t>
      </w:r>
      <w:proofErr w:type="spellEnd"/>
      <w:r w:rsidRPr="007648EF">
        <w:rPr>
          <w:rFonts w:ascii="Arial Narrow" w:hAnsi="Arial Narrow"/>
          <w:sz w:val="20"/>
          <w:szCs w:val="20"/>
        </w:rPr>
        <w:t>.</w:t>
      </w:r>
    </w:p>
    <w:p w14:paraId="25CC6F8B" w14:textId="77777777" w:rsidR="00AF5545" w:rsidRPr="00071FB0" w:rsidRDefault="00AF5545" w:rsidP="00AF5545">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071FB0" w14:paraId="048AB377" w14:textId="77777777" w:rsidTr="00243E14">
        <w:tc>
          <w:tcPr>
            <w:tcW w:w="1170" w:type="dxa"/>
          </w:tcPr>
          <w:p w14:paraId="2EDFFD71" w14:textId="77777777" w:rsidR="00AF5545" w:rsidRPr="00071FB0" w:rsidRDefault="00332171" w:rsidP="008011FE">
            <w:pPr>
              <w:ind w:left="0" w:right="0"/>
              <w:rPr>
                <w:rFonts w:ascii="Arial Narrow" w:hAnsi="Arial Narrow"/>
                <w:sz w:val="20"/>
                <w:szCs w:val="20"/>
              </w:rPr>
            </w:pPr>
            <w:r>
              <w:rPr>
                <w:rFonts w:ascii="Arial Narrow" w:hAnsi="Arial Narrow"/>
                <w:b/>
                <w:sz w:val="20"/>
                <w:szCs w:val="20"/>
              </w:rPr>
              <w:t>q8</w:t>
            </w:r>
          </w:p>
        </w:tc>
        <w:tc>
          <w:tcPr>
            <w:tcW w:w="4770" w:type="dxa"/>
          </w:tcPr>
          <w:p w14:paraId="620A98A3" w14:textId="77777777" w:rsidR="007648EF" w:rsidRDefault="007648EF" w:rsidP="00243E14">
            <w:pPr>
              <w:ind w:left="0"/>
              <w:rPr>
                <w:rFonts w:ascii="Arial Narrow" w:hAnsi="Arial Narrow"/>
                <w:sz w:val="20"/>
                <w:szCs w:val="20"/>
              </w:rPr>
            </w:pPr>
            <w:r w:rsidRPr="007648EF">
              <w:rPr>
                <w:rFonts w:ascii="Arial Narrow" w:hAnsi="Arial Narrow"/>
                <w:sz w:val="20"/>
                <w:szCs w:val="20"/>
              </w:rPr>
              <w:t xml:space="preserve">A </w:t>
            </w:r>
            <w:proofErr w:type="spellStart"/>
            <w:r w:rsidRPr="007648EF">
              <w:rPr>
                <w:rFonts w:ascii="Arial Narrow" w:hAnsi="Arial Narrow"/>
                <w:sz w:val="20"/>
                <w:szCs w:val="20"/>
              </w:rPr>
              <w:t>keni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bërë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një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kërkesë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për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informacion</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mbajtur</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nga</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një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agjenci</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qeveritare</w:t>
            </w:r>
            <w:proofErr w:type="spellEnd"/>
            <w:r>
              <w:rPr>
                <w:rFonts w:ascii="Arial Narrow" w:hAnsi="Arial Narrow"/>
                <w:sz w:val="20"/>
                <w:szCs w:val="20"/>
              </w:rPr>
              <w:t xml:space="preserve"> (</w:t>
            </w:r>
            <w:proofErr w:type="spellStart"/>
            <w:r>
              <w:rPr>
                <w:rFonts w:ascii="Arial Narrow" w:hAnsi="Arial Narrow"/>
                <w:sz w:val="20"/>
                <w:szCs w:val="20"/>
              </w:rPr>
              <w:t>si</w:t>
            </w:r>
            <w:proofErr w:type="spellEnd"/>
            <w:r>
              <w:rPr>
                <w:rFonts w:ascii="Arial Narrow" w:hAnsi="Arial Narrow"/>
                <w:sz w:val="20"/>
                <w:szCs w:val="20"/>
              </w:rPr>
              <w:t xml:space="preserve"> </w:t>
            </w:r>
            <w:proofErr w:type="spellStart"/>
            <w:r>
              <w:rPr>
                <w:rFonts w:ascii="Arial Narrow" w:hAnsi="Arial Narrow"/>
                <w:sz w:val="20"/>
                <w:szCs w:val="20"/>
              </w:rPr>
              <w:t>ministritë</w:t>
            </w:r>
            <w:proofErr w:type="spellEnd"/>
            <w:r>
              <w:rPr>
                <w:rFonts w:ascii="Arial Narrow" w:hAnsi="Arial Narrow"/>
                <w:sz w:val="20"/>
                <w:szCs w:val="20"/>
              </w:rPr>
              <w:t xml:space="preserve"> e </w:t>
            </w:r>
            <w:proofErr w:type="spellStart"/>
            <w:r>
              <w:rPr>
                <w:rFonts w:ascii="Arial Narrow" w:hAnsi="Arial Narrow"/>
                <w:sz w:val="20"/>
                <w:szCs w:val="20"/>
              </w:rPr>
              <w:t>qeverisë</w:t>
            </w:r>
            <w:proofErr w:type="spellEnd"/>
            <w:r>
              <w:rPr>
                <w:rFonts w:ascii="Arial Narrow" w:hAnsi="Arial Narrow"/>
                <w:sz w:val="20"/>
                <w:szCs w:val="20"/>
              </w:rPr>
              <w:t xml:space="preserve">, </w:t>
            </w:r>
            <w:proofErr w:type="spellStart"/>
            <w:r>
              <w:rPr>
                <w:rFonts w:ascii="Arial Narrow" w:hAnsi="Arial Narrow"/>
                <w:sz w:val="20"/>
                <w:szCs w:val="20"/>
              </w:rPr>
              <w:t>komunat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agjencitë</w:t>
            </w:r>
            <w:proofErr w:type="spellEnd"/>
            <w:r w:rsidRPr="007648EF">
              <w:rPr>
                <w:rFonts w:ascii="Arial Narrow" w:hAnsi="Arial Narrow"/>
                <w:sz w:val="20"/>
                <w:szCs w:val="20"/>
              </w:rPr>
              <w:t xml:space="preserve"> e </w:t>
            </w:r>
            <w:proofErr w:type="spellStart"/>
            <w:r w:rsidRPr="007648EF">
              <w:rPr>
                <w:rFonts w:ascii="Arial Narrow" w:hAnsi="Arial Narrow"/>
                <w:sz w:val="20"/>
                <w:szCs w:val="20"/>
              </w:rPr>
              <w:t>zbatimit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të</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ligjit</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etj</w:t>
            </w:r>
            <w:proofErr w:type="spellEnd"/>
            <w:r w:rsidRPr="007648EF">
              <w:rPr>
                <w:rFonts w:ascii="Arial Narrow" w:hAnsi="Arial Narrow"/>
                <w:sz w:val="20"/>
                <w:szCs w:val="20"/>
              </w:rPr>
              <w:t xml:space="preserve">.) </w:t>
            </w:r>
            <w:proofErr w:type="spellStart"/>
            <w:r w:rsidRPr="007648EF">
              <w:rPr>
                <w:rFonts w:ascii="Arial Narrow" w:hAnsi="Arial Narrow"/>
                <w:sz w:val="20"/>
                <w:szCs w:val="20"/>
              </w:rPr>
              <w:t>në</w:t>
            </w:r>
            <w:proofErr w:type="spellEnd"/>
            <w:r w:rsidRPr="007648EF">
              <w:rPr>
                <w:rFonts w:ascii="Arial Narrow" w:hAnsi="Arial Narrow"/>
                <w:sz w:val="20"/>
                <w:szCs w:val="20"/>
              </w:rPr>
              <w:t xml:space="preserve"> 12 </w:t>
            </w:r>
            <w:proofErr w:type="spellStart"/>
            <w:r w:rsidRPr="007648EF">
              <w:rPr>
                <w:rFonts w:ascii="Arial Narrow" w:hAnsi="Arial Narrow"/>
                <w:sz w:val="20"/>
                <w:szCs w:val="20"/>
              </w:rPr>
              <w:t>muajt</w:t>
            </w:r>
            <w:proofErr w:type="spellEnd"/>
            <w:r w:rsidRPr="007648EF">
              <w:rPr>
                <w:rFonts w:ascii="Arial Narrow" w:hAnsi="Arial Narrow"/>
                <w:sz w:val="20"/>
                <w:szCs w:val="20"/>
              </w:rPr>
              <w:t xml:space="preserve"> e </w:t>
            </w:r>
            <w:proofErr w:type="spellStart"/>
            <w:r w:rsidRPr="007648EF">
              <w:rPr>
                <w:rFonts w:ascii="Arial Narrow" w:hAnsi="Arial Narrow"/>
                <w:sz w:val="20"/>
                <w:szCs w:val="20"/>
              </w:rPr>
              <w:t>fundit</w:t>
            </w:r>
            <w:proofErr w:type="spellEnd"/>
            <w:r w:rsidRPr="007648EF">
              <w:rPr>
                <w:rFonts w:ascii="Arial Narrow" w:hAnsi="Arial Narrow"/>
                <w:sz w:val="20"/>
                <w:szCs w:val="20"/>
              </w:rPr>
              <w:t>?</w:t>
            </w:r>
          </w:p>
          <w:p w14:paraId="4B8E9515" w14:textId="77777777" w:rsidR="00AF5545" w:rsidRPr="00071FB0" w:rsidRDefault="00AF5545" w:rsidP="00243E14">
            <w:pPr>
              <w:ind w:left="0"/>
              <w:rPr>
                <w:rFonts w:ascii="Arial Narrow" w:hAnsi="Arial Narrow"/>
                <w:sz w:val="20"/>
                <w:szCs w:val="20"/>
              </w:rPr>
            </w:pPr>
          </w:p>
        </w:tc>
        <w:tc>
          <w:tcPr>
            <w:tcW w:w="4050" w:type="dxa"/>
          </w:tcPr>
          <w:p w14:paraId="37FA27BD" w14:textId="77777777" w:rsidR="00AF5545" w:rsidRPr="00071FB0" w:rsidRDefault="00A47358" w:rsidP="00243E14">
            <w:pPr>
              <w:ind w:left="0"/>
              <w:rPr>
                <w:rFonts w:ascii="Arial Narrow" w:hAnsi="Arial Narrow"/>
                <w:sz w:val="20"/>
                <w:szCs w:val="20"/>
              </w:rPr>
            </w:pPr>
            <w:r>
              <w:rPr>
                <w:rFonts w:ascii="Arial Narrow" w:hAnsi="Arial Narrow"/>
                <w:sz w:val="20"/>
                <w:szCs w:val="20"/>
              </w:rPr>
              <w:t>Po</w:t>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sz w:val="20"/>
                <w:szCs w:val="20"/>
              </w:rPr>
              <w:t>1</w:t>
            </w:r>
          </w:p>
          <w:p w14:paraId="12D340B9" w14:textId="77777777" w:rsidR="00AF5545" w:rsidRPr="00071FB0" w:rsidRDefault="006C3972" w:rsidP="00243E14">
            <w:pPr>
              <w:ind w:left="0"/>
              <w:rPr>
                <w:rFonts w:ascii="Arial Narrow" w:hAnsi="Arial Narrow"/>
                <w:sz w:val="20"/>
                <w:szCs w:val="20"/>
              </w:rPr>
            </w:pPr>
            <w:r>
              <w:rPr>
                <w:rFonts w:ascii="Arial Narrow" w:hAnsi="Arial Narrow"/>
                <w:sz w:val="20"/>
                <w:szCs w:val="20"/>
              </w:rPr>
              <w:t>Jo</w:t>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sz w:val="20"/>
                <w:szCs w:val="20"/>
              </w:rPr>
              <w:t xml:space="preserve">2 </w:t>
            </w:r>
          </w:p>
          <w:p w14:paraId="4D66C27D" w14:textId="77777777" w:rsidR="00AF5545" w:rsidRPr="00071FB0" w:rsidRDefault="00C46AFD" w:rsidP="00243E14">
            <w:pPr>
              <w:ind w:left="0"/>
              <w:rPr>
                <w:rFonts w:ascii="Arial Narrow" w:hAnsi="Arial Narrow"/>
                <w:sz w:val="20"/>
                <w:szCs w:val="20"/>
              </w:rPr>
            </w:pPr>
            <w:r>
              <w:rPr>
                <w:rFonts w:ascii="Arial Narrow" w:hAnsi="Arial Narrow"/>
                <w:sz w:val="20"/>
                <w:szCs w:val="20"/>
              </w:rPr>
              <w:t>(</w:t>
            </w:r>
            <w:r w:rsidR="007A3A4D">
              <w:rPr>
                <w:rFonts w:ascii="Arial Narrow" w:hAnsi="Arial Narrow"/>
                <w:sz w:val="20"/>
                <w:szCs w:val="20"/>
              </w:rPr>
              <w:t>SHKO TE</w:t>
            </w:r>
            <w:r w:rsidR="00F52C9D"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Pr>
                <w:rFonts w:ascii="Arial Narrow" w:hAnsi="Arial Narrow"/>
                <w:color w:val="000000"/>
                <w:sz w:val="20"/>
                <w:szCs w:val="20"/>
              </w:rPr>
              <w:t>)</w:t>
            </w:r>
          </w:p>
          <w:p w14:paraId="7A40019C" w14:textId="7A686A73" w:rsidR="00AF5545" w:rsidRPr="00071FB0" w:rsidRDefault="00AF5545" w:rsidP="00243E14">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99 </w:t>
            </w:r>
            <w:r w:rsidR="00C46AFD">
              <w:rPr>
                <w:rFonts w:ascii="Arial Narrow" w:hAnsi="Arial Narrow"/>
                <w:sz w:val="20"/>
                <w:szCs w:val="20"/>
              </w:rPr>
              <w:t>(</w:t>
            </w:r>
            <w:r w:rsidR="007A3A4D">
              <w:rPr>
                <w:rFonts w:ascii="Arial Narrow" w:hAnsi="Arial Narrow"/>
                <w:sz w:val="20"/>
                <w:szCs w:val="20"/>
              </w:rPr>
              <w:t>SHKO TE</w:t>
            </w:r>
            <w:r w:rsidR="00AD20FE" w:rsidRPr="00F52C9D">
              <w:rPr>
                <w:rFonts w:ascii="Arial Narrow" w:hAnsi="Arial Narrow"/>
                <w:color w:val="000000"/>
                <w:sz w:val="20"/>
                <w:szCs w:val="20"/>
              </w:rPr>
              <w:t>q</w:t>
            </w:r>
            <w:r w:rsidR="00AD20FE">
              <w:rPr>
                <w:rFonts w:ascii="Arial Narrow" w:hAnsi="Arial Narrow"/>
                <w:color w:val="000000"/>
                <w:sz w:val="20"/>
                <w:szCs w:val="20"/>
              </w:rPr>
              <w:t>10</w:t>
            </w:r>
            <w:r w:rsidR="00565E94">
              <w:rPr>
                <w:rFonts w:ascii="Arial Narrow" w:hAnsi="Arial Narrow"/>
                <w:color w:val="000000"/>
                <w:sz w:val="20"/>
                <w:szCs w:val="20"/>
              </w:rPr>
              <w:t>a</w:t>
            </w:r>
            <w:r w:rsidR="00C46AFD">
              <w:rPr>
                <w:rFonts w:ascii="Arial Narrow" w:hAnsi="Arial Narrow"/>
                <w:color w:val="000000"/>
                <w:sz w:val="20"/>
                <w:szCs w:val="20"/>
              </w:rPr>
              <w:t>)</w:t>
            </w:r>
          </w:p>
        </w:tc>
      </w:tr>
    </w:tbl>
    <w:p w14:paraId="58137E06" w14:textId="77777777" w:rsidR="00AF5545" w:rsidRPr="00071FB0" w:rsidRDefault="00AF5545" w:rsidP="00AF5545">
      <w:pPr>
        <w:spacing w:after="0" w:line="240" w:lineRule="auto"/>
        <w:ind w:left="0" w:right="0"/>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D4549C" w14:paraId="1BB34CAD" w14:textId="77777777" w:rsidTr="00243E14">
        <w:tc>
          <w:tcPr>
            <w:tcW w:w="1170" w:type="dxa"/>
          </w:tcPr>
          <w:p w14:paraId="7ED682F1" w14:textId="77777777" w:rsidR="00AF5545" w:rsidRPr="00071FB0" w:rsidRDefault="00332171" w:rsidP="00243E14">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sz w:val="20"/>
                <w:szCs w:val="20"/>
              </w:rPr>
              <w:t>a</w:t>
            </w:r>
          </w:p>
        </w:tc>
        <w:tc>
          <w:tcPr>
            <w:tcW w:w="4770" w:type="dxa"/>
          </w:tcPr>
          <w:p w14:paraId="066A64CB" w14:textId="77777777" w:rsidR="00AF5545" w:rsidRPr="00CE484C" w:rsidRDefault="007648EF" w:rsidP="007648EF">
            <w:pPr>
              <w:ind w:left="0" w:right="0"/>
              <w:rPr>
                <w:rFonts w:ascii="Arial Narrow" w:hAnsi="Arial Narrow"/>
                <w:sz w:val="20"/>
                <w:szCs w:val="20"/>
                <w:lang w:val="de-DE"/>
              </w:rPr>
            </w:pPr>
            <w:r w:rsidRPr="00CE484C">
              <w:rPr>
                <w:rFonts w:ascii="Arial Narrow" w:hAnsi="Arial Narrow"/>
                <w:color w:val="000000"/>
                <w:sz w:val="20"/>
                <w:szCs w:val="20"/>
                <w:lang w:val="de-DE"/>
              </w:rPr>
              <w:t>A e keni pranuar informacionin të cilin e keni kërkuar</w:t>
            </w:r>
            <w:r w:rsidR="00AF5545" w:rsidRPr="00CE484C">
              <w:rPr>
                <w:rFonts w:ascii="Arial Narrow" w:hAnsi="Arial Narrow"/>
                <w:sz w:val="20"/>
                <w:szCs w:val="20"/>
                <w:lang w:val="de-DE"/>
              </w:rPr>
              <w:t>?</w:t>
            </w:r>
          </w:p>
        </w:tc>
        <w:tc>
          <w:tcPr>
            <w:tcW w:w="4050" w:type="dxa"/>
          </w:tcPr>
          <w:p w14:paraId="3AA9825C" w14:textId="77777777" w:rsidR="00AF5545" w:rsidRPr="00CE484C" w:rsidRDefault="00A47358" w:rsidP="00243E14">
            <w:pPr>
              <w:ind w:left="0" w:right="-18" w:hanging="18"/>
              <w:rPr>
                <w:rFonts w:ascii="Arial Narrow" w:hAnsi="Arial Narrow"/>
                <w:sz w:val="20"/>
                <w:szCs w:val="20"/>
                <w:lang w:val="de-DE"/>
              </w:rPr>
            </w:pPr>
            <w:r w:rsidRPr="00CE484C">
              <w:rPr>
                <w:rFonts w:ascii="Arial Narrow" w:hAnsi="Arial Narrow"/>
                <w:sz w:val="20"/>
                <w:szCs w:val="20"/>
                <w:lang w:val="de-DE"/>
              </w:rPr>
              <w:t>Po</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7042C9" w:rsidRPr="00CE484C">
              <w:rPr>
                <w:rFonts w:ascii="Arial Narrow" w:hAnsi="Arial Narrow"/>
                <w:sz w:val="20"/>
                <w:szCs w:val="20"/>
                <w:lang w:val="de-DE"/>
              </w:rPr>
              <w:t xml:space="preserve">1 </w:t>
            </w:r>
          </w:p>
          <w:p w14:paraId="13FAC942" w14:textId="77777777" w:rsidR="00AF5545" w:rsidRPr="00CE484C" w:rsidRDefault="006C3972" w:rsidP="00243E14">
            <w:pPr>
              <w:ind w:left="0" w:right="-18" w:hanging="18"/>
              <w:rPr>
                <w:rFonts w:ascii="Arial Narrow" w:hAnsi="Arial Narrow"/>
                <w:sz w:val="20"/>
                <w:szCs w:val="20"/>
                <w:lang w:val="de-DE"/>
              </w:rPr>
            </w:pPr>
            <w:r w:rsidRPr="00CE484C">
              <w:rPr>
                <w:rFonts w:ascii="Arial Narrow" w:hAnsi="Arial Narrow"/>
                <w:sz w:val="20"/>
                <w:szCs w:val="20"/>
                <w:lang w:val="de-DE"/>
              </w:rPr>
              <w:t>Jo</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lang w:val="de-DE"/>
              </w:rPr>
              <w:t xml:space="preserve">2 </w:t>
            </w:r>
            <w:r w:rsidR="00C46AFD" w:rsidRPr="00CE484C">
              <w:rPr>
                <w:rFonts w:ascii="Arial Narrow" w:hAnsi="Arial Narrow"/>
                <w:sz w:val="20"/>
                <w:szCs w:val="20"/>
                <w:lang w:val="de-DE"/>
              </w:rPr>
              <w:t>(</w:t>
            </w:r>
            <w:r w:rsidR="007A3A4D" w:rsidRPr="00CE484C">
              <w:rPr>
                <w:rFonts w:ascii="Arial Narrow" w:hAnsi="Arial Narrow"/>
                <w:sz w:val="20"/>
                <w:szCs w:val="20"/>
                <w:lang w:val="de-DE"/>
              </w:rPr>
              <w:t>SHKO TE</w:t>
            </w:r>
            <w:r w:rsidR="00AD20FE" w:rsidRPr="00CE484C">
              <w:rPr>
                <w:rFonts w:ascii="Arial Narrow" w:hAnsi="Arial Narrow"/>
                <w:color w:val="000000"/>
                <w:sz w:val="20"/>
                <w:szCs w:val="20"/>
                <w:lang w:val="de-DE"/>
              </w:rPr>
              <w:t>q10</w:t>
            </w:r>
            <w:r w:rsidR="00565E94" w:rsidRPr="00CE484C">
              <w:rPr>
                <w:rFonts w:ascii="Arial Narrow" w:hAnsi="Arial Narrow"/>
                <w:color w:val="000000"/>
                <w:sz w:val="20"/>
                <w:szCs w:val="20"/>
                <w:lang w:val="de-DE"/>
              </w:rPr>
              <w:t>a</w:t>
            </w:r>
            <w:r w:rsidR="00C46AFD" w:rsidRPr="00CE484C">
              <w:rPr>
                <w:rFonts w:ascii="Arial Narrow" w:hAnsi="Arial Narrow"/>
                <w:sz w:val="20"/>
                <w:szCs w:val="20"/>
                <w:lang w:val="de-DE"/>
              </w:rPr>
              <w:t>)</w:t>
            </w:r>
          </w:p>
          <w:p w14:paraId="1707A78B" w14:textId="77777777" w:rsidR="00AF5545" w:rsidRPr="00CE484C" w:rsidRDefault="00AF5545" w:rsidP="00243E14">
            <w:pPr>
              <w:ind w:left="0" w:righ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cstheme="minorHAnsi"/>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 xml:space="preserve">99 </w:t>
            </w:r>
            <w:r w:rsidR="00C46AFD" w:rsidRPr="00CE484C">
              <w:rPr>
                <w:rFonts w:ascii="Arial Narrow" w:hAnsi="Arial Narrow"/>
                <w:sz w:val="20"/>
                <w:szCs w:val="20"/>
                <w:lang w:val="de-DE"/>
              </w:rPr>
              <w:t>(</w:t>
            </w:r>
            <w:r w:rsidR="007A3A4D" w:rsidRPr="00CE484C">
              <w:rPr>
                <w:rFonts w:ascii="Arial Narrow" w:hAnsi="Arial Narrow"/>
                <w:sz w:val="20"/>
                <w:szCs w:val="20"/>
                <w:lang w:val="de-DE"/>
              </w:rPr>
              <w:t>SHKO TE</w:t>
            </w:r>
            <w:r w:rsidR="00AD20FE" w:rsidRPr="00CE484C">
              <w:rPr>
                <w:rFonts w:ascii="Arial Narrow" w:hAnsi="Arial Narrow"/>
                <w:color w:val="000000"/>
                <w:sz w:val="20"/>
                <w:szCs w:val="20"/>
                <w:lang w:val="de-DE"/>
              </w:rPr>
              <w:t>q10</w:t>
            </w:r>
            <w:r w:rsidR="00565E94" w:rsidRPr="00CE484C">
              <w:rPr>
                <w:rFonts w:ascii="Arial Narrow" w:hAnsi="Arial Narrow"/>
                <w:color w:val="000000"/>
                <w:sz w:val="20"/>
                <w:szCs w:val="20"/>
                <w:lang w:val="de-DE"/>
              </w:rPr>
              <w:t>a</w:t>
            </w:r>
            <w:r w:rsidR="00C46AFD" w:rsidRPr="00CE484C">
              <w:rPr>
                <w:rFonts w:ascii="Arial Narrow" w:hAnsi="Arial Narrow"/>
                <w:sz w:val="20"/>
                <w:szCs w:val="20"/>
                <w:lang w:val="de-DE"/>
              </w:rPr>
              <w:t>)</w:t>
            </w:r>
          </w:p>
        </w:tc>
      </w:tr>
      <w:tr w:rsidR="00AF5545" w:rsidRPr="00D4549C" w14:paraId="01A87029" w14:textId="77777777" w:rsidTr="00243E14">
        <w:tc>
          <w:tcPr>
            <w:tcW w:w="1170" w:type="dxa"/>
          </w:tcPr>
          <w:p w14:paraId="48913FC5" w14:textId="77777777" w:rsidR="00AF5545" w:rsidRPr="00071FB0" w:rsidRDefault="00332171" w:rsidP="00243E14">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color w:val="000000"/>
                <w:sz w:val="20"/>
                <w:szCs w:val="20"/>
              </w:rPr>
              <w:t>b</w:t>
            </w:r>
          </w:p>
        </w:tc>
        <w:tc>
          <w:tcPr>
            <w:tcW w:w="4770" w:type="dxa"/>
          </w:tcPr>
          <w:p w14:paraId="074847E1" w14:textId="77777777" w:rsidR="00AF5545" w:rsidRPr="00686062" w:rsidRDefault="007648EF" w:rsidP="007648EF">
            <w:pPr>
              <w:ind w:left="0" w:right="0"/>
              <w:rPr>
                <w:rFonts w:ascii="Arial Narrow" w:hAnsi="Arial Narrow"/>
                <w:sz w:val="20"/>
                <w:szCs w:val="20"/>
              </w:rPr>
            </w:pPr>
            <w:proofErr w:type="spellStart"/>
            <w:r w:rsidRPr="00686062">
              <w:rPr>
                <w:rFonts w:ascii="Arial Narrow" w:hAnsi="Arial Narrow"/>
                <w:sz w:val="20"/>
                <w:szCs w:val="20"/>
              </w:rPr>
              <w:t>Përafërsisht</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sa</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kohë</w:t>
            </w:r>
            <w:proofErr w:type="spellEnd"/>
            <w:r w:rsidRPr="00686062">
              <w:rPr>
                <w:rFonts w:ascii="Arial Narrow" w:hAnsi="Arial Narrow"/>
                <w:sz w:val="20"/>
                <w:szCs w:val="20"/>
              </w:rPr>
              <w:t xml:space="preserve"> ka </w:t>
            </w:r>
            <w:proofErr w:type="spellStart"/>
            <w:r w:rsidRPr="00686062">
              <w:rPr>
                <w:rFonts w:ascii="Arial Narrow" w:hAnsi="Arial Narrow"/>
                <w:sz w:val="20"/>
                <w:szCs w:val="20"/>
              </w:rPr>
              <w:t>marrë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pranimi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informacionit</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të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ciline</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keni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kërkuar</w:t>
            </w:r>
            <w:proofErr w:type="spellEnd"/>
            <w:r w:rsidR="00AF5545" w:rsidRPr="00686062">
              <w:rPr>
                <w:rFonts w:ascii="Arial Narrow" w:hAnsi="Arial Narrow"/>
                <w:color w:val="000000"/>
                <w:sz w:val="20"/>
                <w:szCs w:val="20"/>
              </w:rPr>
              <w:t>?</w:t>
            </w:r>
          </w:p>
        </w:tc>
        <w:tc>
          <w:tcPr>
            <w:tcW w:w="4050" w:type="dxa"/>
          </w:tcPr>
          <w:p w14:paraId="7AFA3802" w14:textId="1D677C76" w:rsidR="00AF5545" w:rsidRPr="00686062" w:rsidRDefault="00A34FD7" w:rsidP="00243E14">
            <w:pPr>
              <w:ind w:left="0" w:right="-18" w:hanging="18"/>
              <w:rPr>
                <w:rFonts w:ascii="Arial Narrow" w:hAnsi="Arial Narrow" w:cstheme="minorHAnsi"/>
                <w:sz w:val="20"/>
                <w:szCs w:val="20"/>
              </w:rPr>
            </w:pPr>
            <w:proofErr w:type="spellStart"/>
            <w:r w:rsidRPr="00686062">
              <w:rPr>
                <w:rFonts w:ascii="Arial Narrow" w:hAnsi="Arial Narrow"/>
                <w:sz w:val="20"/>
                <w:szCs w:val="20"/>
              </w:rPr>
              <w:t>Më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pak</w:t>
            </w:r>
            <w:proofErr w:type="spellEnd"/>
            <w:r w:rsidRPr="00686062">
              <w:rPr>
                <w:rFonts w:ascii="Arial Narrow" w:hAnsi="Arial Narrow"/>
                <w:sz w:val="20"/>
                <w:szCs w:val="20"/>
              </w:rPr>
              <w:t xml:space="preserve"> se </w:t>
            </w:r>
            <w:proofErr w:type="spellStart"/>
            <w:r w:rsidRPr="00686062">
              <w:rPr>
                <w:rFonts w:ascii="Arial Narrow" w:hAnsi="Arial Narrow"/>
                <w:sz w:val="20"/>
                <w:szCs w:val="20"/>
              </w:rPr>
              <w:t>një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javë</w:t>
            </w:r>
            <w:proofErr w:type="spellEnd"/>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rPr>
              <w:t>1</w:t>
            </w:r>
          </w:p>
          <w:p w14:paraId="6C43AA8C" w14:textId="476BEF24" w:rsidR="00AF5545" w:rsidRPr="00686062" w:rsidRDefault="00A34FD7" w:rsidP="00243E14">
            <w:pPr>
              <w:ind w:left="0" w:right="-18" w:hanging="18"/>
              <w:rPr>
                <w:rFonts w:ascii="Arial Narrow" w:hAnsi="Arial Narrow" w:cstheme="minorHAnsi"/>
                <w:sz w:val="20"/>
                <w:szCs w:val="20"/>
              </w:rPr>
            </w:pPr>
            <w:r w:rsidRPr="00686062">
              <w:rPr>
                <w:rFonts w:ascii="Arial Narrow" w:hAnsi="Arial Narrow"/>
                <w:sz w:val="20"/>
                <w:szCs w:val="20"/>
              </w:rPr>
              <w:t xml:space="preserve">Nga </w:t>
            </w:r>
            <w:proofErr w:type="spellStart"/>
            <w:r w:rsidRPr="00686062">
              <w:rPr>
                <w:rFonts w:ascii="Arial Narrow" w:hAnsi="Arial Narrow"/>
                <w:sz w:val="20"/>
                <w:szCs w:val="20"/>
              </w:rPr>
              <w:t>një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javë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deri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në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nje</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00AF5545" w:rsidRPr="00686062">
              <w:rPr>
                <w:rFonts w:ascii="Arial Narrow" w:hAnsi="Arial Narrow" w:cstheme="minorHAnsi"/>
                <w:sz w:val="20"/>
                <w:szCs w:val="20"/>
                <w:u w:val="dotted"/>
              </w:rPr>
              <w:tab/>
            </w:r>
            <w:r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rPr>
              <w:t>2</w:t>
            </w:r>
          </w:p>
          <w:p w14:paraId="7AF2A694" w14:textId="65DA3C8E" w:rsidR="00AF5545" w:rsidRPr="00686062" w:rsidRDefault="005F3D70" w:rsidP="00243E14">
            <w:pPr>
              <w:ind w:left="0" w:right="-18" w:hanging="18"/>
              <w:rPr>
                <w:rFonts w:ascii="Arial Narrow" w:hAnsi="Arial Narrow" w:cstheme="minorHAnsi"/>
                <w:sz w:val="20"/>
                <w:szCs w:val="20"/>
              </w:rPr>
            </w:pPr>
            <w:r w:rsidRPr="00686062">
              <w:rPr>
                <w:rFonts w:ascii="Arial Narrow" w:hAnsi="Arial Narrow"/>
                <w:sz w:val="20"/>
                <w:szCs w:val="20"/>
              </w:rPr>
              <w:t xml:space="preserve">Nga </w:t>
            </w:r>
            <w:proofErr w:type="spellStart"/>
            <w:r w:rsidRPr="00686062">
              <w:rPr>
                <w:rFonts w:ascii="Arial Narrow" w:hAnsi="Arial Narrow"/>
                <w:sz w:val="20"/>
                <w:szCs w:val="20"/>
              </w:rPr>
              <w:t>një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deri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në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tre</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00AF5545" w:rsidRPr="00686062">
              <w:rPr>
                <w:rFonts w:ascii="Arial Narrow" w:hAnsi="Arial Narrow" w:cstheme="minorHAnsi"/>
                <w:sz w:val="20"/>
                <w:szCs w:val="20"/>
                <w:u w:val="dotted"/>
              </w:rPr>
              <w:tab/>
            </w:r>
            <w:r w:rsidRPr="00686062">
              <w:rPr>
                <w:rFonts w:ascii="Arial Narrow" w:hAnsi="Arial Narrow" w:cstheme="minorHAnsi"/>
                <w:sz w:val="20"/>
                <w:szCs w:val="20"/>
                <w:u w:val="dotted"/>
              </w:rPr>
              <w:tab/>
            </w:r>
            <w:r w:rsidR="00AF5545" w:rsidRPr="00686062">
              <w:rPr>
                <w:rFonts w:ascii="Arial Narrow" w:hAnsi="Arial Narrow"/>
                <w:sz w:val="20"/>
                <w:szCs w:val="20"/>
                <w:u w:val="dotted"/>
              </w:rPr>
              <w:tab/>
            </w:r>
            <w:r w:rsidR="00AF5545" w:rsidRPr="00686062">
              <w:rPr>
                <w:rFonts w:ascii="Arial Narrow" w:hAnsi="Arial Narrow" w:cstheme="minorHAnsi"/>
                <w:sz w:val="20"/>
                <w:szCs w:val="20"/>
              </w:rPr>
              <w:t>3</w:t>
            </w:r>
          </w:p>
          <w:p w14:paraId="49ED875B" w14:textId="7CF1893E" w:rsidR="00AF5545" w:rsidRPr="00686062" w:rsidRDefault="005F3D70" w:rsidP="00243E14">
            <w:pPr>
              <w:ind w:left="0" w:right="-18" w:hanging="18"/>
              <w:rPr>
                <w:rFonts w:ascii="Arial Narrow" w:hAnsi="Arial Narrow" w:cstheme="minorHAnsi"/>
                <w:sz w:val="20"/>
                <w:szCs w:val="20"/>
              </w:rPr>
            </w:pPr>
            <w:r w:rsidRPr="00686062">
              <w:rPr>
                <w:rFonts w:ascii="Arial Narrow" w:hAnsi="Arial Narrow"/>
                <w:sz w:val="20"/>
                <w:szCs w:val="20"/>
              </w:rPr>
              <w:t xml:space="preserve">Nga </w:t>
            </w:r>
            <w:proofErr w:type="spellStart"/>
            <w:r w:rsidRPr="00686062">
              <w:rPr>
                <w:rFonts w:ascii="Arial Narrow" w:hAnsi="Arial Narrow"/>
                <w:sz w:val="20"/>
                <w:szCs w:val="20"/>
              </w:rPr>
              <w:t>tre</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deri</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në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gjashtë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00AF5545" w:rsidRPr="00686062">
              <w:rPr>
                <w:rFonts w:ascii="Arial Narrow" w:hAnsi="Arial Narrow" w:cstheme="minorHAnsi"/>
                <w:sz w:val="20"/>
                <w:szCs w:val="20"/>
                <w:u w:val="dotted"/>
              </w:rPr>
              <w:tab/>
            </w:r>
            <w:r w:rsidR="00AF5545" w:rsidRPr="00686062">
              <w:rPr>
                <w:rFonts w:ascii="Arial Narrow" w:hAnsi="Arial Narrow"/>
                <w:sz w:val="20"/>
                <w:szCs w:val="20"/>
                <w:u w:val="dotted"/>
              </w:rPr>
              <w:tab/>
            </w:r>
            <w:r w:rsidR="00AF5545" w:rsidRPr="00686062">
              <w:rPr>
                <w:rFonts w:ascii="Arial Narrow" w:hAnsi="Arial Narrow" w:cstheme="minorHAnsi"/>
                <w:sz w:val="20"/>
                <w:szCs w:val="20"/>
              </w:rPr>
              <w:t>4</w:t>
            </w:r>
          </w:p>
          <w:p w14:paraId="386E972F" w14:textId="24E0B9F7" w:rsidR="00AF5545" w:rsidRPr="00686062" w:rsidRDefault="005F3D70" w:rsidP="00243E14">
            <w:pPr>
              <w:ind w:left="0" w:right="-18" w:hanging="18"/>
              <w:rPr>
                <w:rFonts w:ascii="Arial Narrow" w:hAnsi="Arial Narrow" w:cstheme="minorHAnsi"/>
                <w:sz w:val="20"/>
                <w:szCs w:val="20"/>
              </w:rPr>
            </w:pPr>
            <w:proofErr w:type="spellStart"/>
            <w:r w:rsidRPr="00686062">
              <w:rPr>
                <w:rFonts w:ascii="Arial Narrow" w:hAnsi="Arial Narrow"/>
                <w:sz w:val="20"/>
                <w:szCs w:val="20"/>
              </w:rPr>
              <w:t>Më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shumë</w:t>
            </w:r>
            <w:proofErr w:type="spellEnd"/>
            <w:r w:rsidRPr="00686062">
              <w:rPr>
                <w:rFonts w:ascii="Arial Narrow" w:hAnsi="Arial Narrow"/>
                <w:sz w:val="20"/>
                <w:szCs w:val="20"/>
              </w:rPr>
              <w:t xml:space="preserve"> se </w:t>
            </w:r>
            <w:proofErr w:type="spellStart"/>
            <w:r w:rsidRPr="00686062">
              <w:rPr>
                <w:rFonts w:ascii="Arial Narrow" w:hAnsi="Arial Narrow"/>
                <w:sz w:val="20"/>
                <w:szCs w:val="20"/>
              </w:rPr>
              <w:t>gjashtë</w:t>
            </w:r>
            <w:proofErr w:type="spellEnd"/>
            <w:r w:rsidRPr="00686062">
              <w:rPr>
                <w:rFonts w:ascii="Arial Narrow" w:hAnsi="Arial Narrow"/>
                <w:sz w:val="20"/>
                <w:szCs w:val="20"/>
              </w:rPr>
              <w:t xml:space="preserve"> </w:t>
            </w:r>
            <w:proofErr w:type="spellStart"/>
            <w:r w:rsidRPr="00686062">
              <w:rPr>
                <w:rFonts w:ascii="Arial Narrow" w:hAnsi="Arial Narrow"/>
                <w:sz w:val="20"/>
                <w:szCs w:val="20"/>
              </w:rPr>
              <w:t>muaj</w:t>
            </w:r>
            <w:proofErr w:type="spellEnd"/>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u w:val="dotted"/>
              </w:rPr>
              <w:tab/>
            </w:r>
            <w:r w:rsidR="00AF5545" w:rsidRPr="00686062">
              <w:rPr>
                <w:rFonts w:ascii="Arial Narrow" w:hAnsi="Arial Narrow" w:cstheme="minorHAnsi"/>
                <w:sz w:val="20"/>
                <w:szCs w:val="20"/>
              </w:rPr>
              <w:t>5</w:t>
            </w:r>
          </w:p>
          <w:p w14:paraId="05AAB9D9" w14:textId="77777777" w:rsidR="00AF5545" w:rsidRPr="00686062" w:rsidRDefault="00AF5545" w:rsidP="00243E14">
            <w:pPr>
              <w:ind w:left="0" w:right="0"/>
              <w:rPr>
                <w:rFonts w:ascii="Arial Narrow" w:hAnsi="Arial Narrow"/>
                <w:sz w:val="20"/>
                <w:szCs w:val="20"/>
                <w:lang w:val="de-DE"/>
              </w:rPr>
            </w:pPr>
            <w:r w:rsidRPr="00686062">
              <w:rPr>
                <w:rFonts w:ascii="Arial Narrow" w:hAnsi="Arial Narrow"/>
                <w:b/>
                <w:sz w:val="20"/>
                <w:szCs w:val="20"/>
                <w:lang w:val="de-DE"/>
              </w:rPr>
              <w:t>(</w:t>
            </w:r>
            <w:r w:rsidR="007A3A4D" w:rsidRPr="00686062">
              <w:rPr>
                <w:rFonts w:ascii="Arial Narrow" w:hAnsi="Arial Narrow"/>
                <w:b/>
                <w:sz w:val="20"/>
                <w:szCs w:val="20"/>
                <w:lang w:val="de-DE"/>
              </w:rPr>
              <w:t>MOS LEXO</w:t>
            </w:r>
            <w:r w:rsidRPr="00686062">
              <w:rPr>
                <w:rFonts w:ascii="Arial Narrow" w:hAnsi="Arial Narrow"/>
                <w:b/>
                <w:sz w:val="20"/>
                <w:szCs w:val="20"/>
                <w:lang w:val="de-DE"/>
              </w:rPr>
              <w:t xml:space="preserve">) </w:t>
            </w:r>
            <w:r w:rsidR="007648EF" w:rsidRPr="00686062">
              <w:rPr>
                <w:rFonts w:ascii="Arial Narrow" w:hAnsi="Arial Narrow"/>
                <w:sz w:val="20"/>
                <w:szCs w:val="20"/>
                <w:lang w:val="de-DE"/>
              </w:rPr>
              <w:t>Nuk e di/Pa përgjigje</w:t>
            </w:r>
            <w:r w:rsidRPr="00686062">
              <w:rPr>
                <w:rFonts w:ascii="Arial Narrow" w:hAnsi="Arial Narrow"/>
                <w:sz w:val="20"/>
                <w:szCs w:val="20"/>
                <w:u w:val="dotted"/>
                <w:lang w:val="de-DE"/>
              </w:rPr>
              <w:tab/>
            </w:r>
            <w:r w:rsidRPr="00686062">
              <w:rPr>
                <w:rFonts w:ascii="Arial Narrow" w:hAnsi="Arial Narrow"/>
                <w:sz w:val="20"/>
                <w:szCs w:val="20"/>
                <w:u w:val="dotted"/>
                <w:lang w:val="de-DE"/>
              </w:rPr>
              <w:tab/>
            </w:r>
            <w:r w:rsidRPr="00686062">
              <w:rPr>
                <w:rFonts w:ascii="Arial Narrow" w:hAnsi="Arial Narrow" w:cstheme="minorHAnsi"/>
                <w:sz w:val="20"/>
                <w:szCs w:val="20"/>
                <w:lang w:val="de-DE"/>
              </w:rPr>
              <w:t>99</w:t>
            </w:r>
          </w:p>
        </w:tc>
      </w:tr>
      <w:tr w:rsidR="00AF5545" w:rsidRPr="00174ADA" w14:paraId="1817C3E5" w14:textId="77777777" w:rsidTr="00243E14">
        <w:tc>
          <w:tcPr>
            <w:tcW w:w="1170" w:type="dxa"/>
          </w:tcPr>
          <w:p w14:paraId="35E37C75" w14:textId="77777777" w:rsidR="00AF5545" w:rsidRPr="00071FB0" w:rsidRDefault="00332171" w:rsidP="008011FE">
            <w:pPr>
              <w:ind w:left="0" w:right="0"/>
              <w:rPr>
                <w:rFonts w:ascii="Arial Narrow" w:hAnsi="Arial Narrow"/>
                <w:sz w:val="20"/>
                <w:szCs w:val="20"/>
              </w:rPr>
            </w:pPr>
            <w:r>
              <w:rPr>
                <w:rFonts w:ascii="Arial Narrow" w:hAnsi="Arial Narrow"/>
                <w:b/>
                <w:sz w:val="20"/>
                <w:szCs w:val="20"/>
              </w:rPr>
              <w:t>q9</w:t>
            </w:r>
            <w:r w:rsidR="00AF5545" w:rsidRPr="00071FB0">
              <w:rPr>
                <w:rFonts w:ascii="Arial Narrow" w:hAnsi="Arial Narrow"/>
                <w:b/>
                <w:sz w:val="20"/>
                <w:szCs w:val="20"/>
              </w:rPr>
              <w:t>c</w:t>
            </w:r>
          </w:p>
        </w:tc>
        <w:tc>
          <w:tcPr>
            <w:tcW w:w="4770" w:type="dxa"/>
          </w:tcPr>
          <w:p w14:paraId="732A6ABF" w14:textId="77777777" w:rsidR="00AF5545" w:rsidRPr="00071FB0" w:rsidRDefault="007648EF" w:rsidP="007648EF">
            <w:pPr>
              <w:ind w:left="0" w:right="0"/>
              <w:rPr>
                <w:rFonts w:ascii="Arial Narrow" w:hAnsi="Arial Narrow"/>
                <w:sz w:val="20"/>
                <w:szCs w:val="20"/>
              </w:rPr>
            </w:pPr>
            <w:r>
              <w:rPr>
                <w:rFonts w:ascii="Arial Narrow" w:hAnsi="Arial Narrow" w:cstheme="minorHAnsi"/>
                <w:sz w:val="20"/>
                <w:szCs w:val="20"/>
              </w:rPr>
              <w:t xml:space="preserve">A </w:t>
            </w:r>
            <w:proofErr w:type="spellStart"/>
            <w:r>
              <w:rPr>
                <w:rFonts w:ascii="Arial Narrow" w:hAnsi="Arial Narrow" w:cstheme="minorHAnsi"/>
                <w:sz w:val="20"/>
                <w:szCs w:val="20"/>
              </w:rPr>
              <w:t>keni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paguar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ryshfet</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qëllim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merrni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informacionin</w:t>
            </w:r>
            <w:proofErr w:type="spellEnd"/>
            <w:r>
              <w:rPr>
                <w:rFonts w:ascii="Arial Narrow" w:hAnsi="Arial Narrow" w:cstheme="minorHAnsi"/>
                <w:sz w:val="20"/>
                <w:szCs w:val="20"/>
              </w:rPr>
              <w:t>?</w:t>
            </w:r>
          </w:p>
        </w:tc>
        <w:tc>
          <w:tcPr>
            <w:tcW w:w="4050" w:type="dxa"/>
          </w:tcPr>
          <w:p w14:paraId="3D4E0950" w14:textId="77777777" w:rsidR="00AF5545" w:rsidRPr="00071FB0" w:rsidRDefault="00A47358" w:rsidP="00243E14">
            <w:pPr>
              <w:ind w:left="0" w:right="-18" w:hanging="18"/>
              <w:rPr>
                <w:rFonts w:ascii="Arial Narrow" w:hAnsi="Arial Narrow"/>
                <w:sz w:val="20"/>
                <w:szCs w:val="20"/>
              </w:rPr>
            </w:pPr>
            <w:r>
              <w:rPr>
                <w:rFonts w:ascii="Arial Narrow" w:hAnsi="Arial Narrow"/>
                <w:sz w:val="20"/>
                <w:szCs w:val="20"/>
              </w:rPr>
              <w:t>Po</w:t>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sz w:val="20"/>
                <w:szCs w:val="20"/>
              </w:rPr>
              <w:t>1</w:t>
            </w:r>
          </w:p>
          <w:p w14:paraId="75C81980" w14:textId="77777777" w:rsidR="00AF5545" w:rsidRPr="00071FB0" w:rsidRDefault="006C3972" w:rsidP="00243E14">
            <w:pPr>
              <w:ind w:left="0" w:right="-18" w:hanging="18"/>
              <w:rPr>
                <w:rFonts w:ascii="Arial Narrow" w:hAnsi="Arial Narrow"/>
                <w:sz w:val="20"/>
                <w:szCs w:val="20"/>
              </w:rPr>
            </w:pPr>
            <w:r>
              <w:rPr>
                <w:rFonts w:ascii="Arial Narrow" w:hAnsi="Arial Narrow"/>
                <w:sz w:val="20"/>
                <w:szCs w:val="20"/>
              </w:rPr>
              <w:t>Jo</w:t>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cstheme="minorHAnsi"/>
                <w:sz w:val="20"/>
                <w:szCs w:val="20"/>
                <w:u w:val="dotted"/>
              </w:rPr>
              <w:tab/>
            </w:r>
            <w:r w:rsidR="00AF5545" w:rsidRPr="00071FB0">
              <w:rPr>
                <w:rFonts w:ascii="Arial Narrow" w:hAnsi="Arial Narrow"/>
                <w:sz w:val="20"/>
                <w:szCs w:val="20"/>
              </w:rPr>
              <w:t xml:space="preserve">2 </w:t>
            </w:r>
          </w:p>
          <w:p w14:paraId="188742BB" w14:textId="77777777" w:rsidR="00AF5545" w:rsidRPr="00174ADA" w:rsidRDefault="00AF5545" w:rsidP="00243E14">
            <w:pPr>
              <w:ind w:left="0" w:right="0"/>
              <w:rPr>
                <w:rFonts w:ascii="Arial Narrow" w:hAnsi="Arial Narrow"/>
                <w:sz w:val="20"/>
                <w:szCs w:val="20"/>
                <w:lang w:val="de-DE"/>
              </w:rPr>
            </w:pPr>
            <w:r w:rsidRPr="00174ADA">
              <w:rPr>
                <w:rFonts w:ascii="Arial Narrow" w:hAnsi="Arial Narrow"/>
                <w:b/>
                <w:sz w:val="20"/>
                <w:szCs w:val="20"/>
                <w:lang w:val="de-DE"/>
              </w:rPr>
              <w:t>(</w:t>
            </w:r>
            <w:r w:rsidR="007A3A4D" w:rsidRPr="00174ADA">
              <w:rPr>
                <w:rFonts w:ascii="Arial Narrow" w:hAnsi="Arial Narrow"/>
                <w:b/>
                <w:sz w:val="20"/>
                <w:szCs w:val="20"/>
                <w:lang w:val="de-DE"/>
              </w:rPr>
              <w:t>MOS LEXO</w:t>
            </w:r>
            <w:r w:rsidRPr="00174ADA">
              <w:rPr>
                <w:rFonts w:ascii="Arial Narrow" w:hAnsi="Arial Narrow"/>
                <w:b/>
                <w:sz w:val="20"/>
                <w:szCs w:val="20"/>
                <w:lang w:val="de-DE"/>
              </w:rPr>
              <w:t>)</w:t>
            </w:r>
            <w:r w:rsidR="007648EF" w:rsidRPr="00174ADA">
              <w:rPr>
                <w:rFonts w:ascii="Arial Narrow" w:hAnsi="Arial Narrow"/>
                <w:sz w:val="20"/>
                <w:szCs w:val="20"/>
                <w:lang w:val="de-DE"/>
              </w:rPr>
              <w:t>Nuk e di/Pa përgjigje</w:t>
            </w:r>
            <w:r w:rsidRPr="00174ADA">
              <w:rPr>
                <w:rFonts w:ascii="Arial Narrow" w:hAnsi="Arial Narrow" w:cstheme="minorHAnsi"/>
                <w:sz w:val="20"/>
                <w:szCs w:val="20"/>
                <w:u w:val="dotted"/>
                <w:lang w:val="de-DE"/>
              </w:rPr>
              <w:tab/>
            </w:r>
            <w:r w:rsidRPr="00174ADA">
              <w:rPr>
                <w:rFonts w:ascii="Arial Narrow" w:hAnsi="Arial Narrow"/>
                <w:sz w:val="20"/>
                <w:szCs w:val="20"/>
                <w:u w:val="dotted"/>
                <w:lang w:val="de-DE"/>
              </w:rPr>
              <w:tab/>
            </w:r>
            <w:r w:rsidRPr="00174ADA">
              <w:rPr>
                <w:rFonts w:ascii="Arial Narrow" w:hAnsi="Arial Narrow"/>
                <w:sz w:val="20"/>
                <w:szCs w:val="20"/>
                <w:lang w:val="de-DE"/>
              </w:rPr>
              <w:t xml:space="preserve">99 </w:t>
            </w:r>
          </w:p>
        </w:tc>
      </w:tr>
    </w:tbl>
    <w:p w14:paraId="62C2F85D" w14:textId="77777777" w:rsidR="00AF5545" w:rsidRPr="00174ADA" w:rsidRDefault="00AF5545" w:rsidP="00AF5545">
      <w:pPr>
        <w:spacing w:after="0" w:line="240" w:lineRule="auto"/>
        <w:ind w:left="0" w:right="0"/>
        <w:rPr>
          <w:rFonts w:ascii="Arial Narrow" w:hAnsi="Arial Narrow"/>
          <w:sz w:val="20"/>
          <w:szCs w:val="20"/>
          <w:lang w:val="de-DE"/>
        </w:rPr>
      </w:pPr>
    </w:p>
    <w:p w14:paraId="6CBEEF42" w14:textId="77777777" w:rsidR="00AF5545" w:rsidRPr="00174ADA" w:rsidRDefault="00AF5545" w:rsidP="00AF5545">
      <w:pPr>
        <w:spacing w:after="0" w:line="240" w:lineRule="auto"/>
        <w:ind w:left="0" w:right="0"/>
        <w:rPr>
          <w:rFonts w:ascii="Arial Narrow" w:hAnsi="Arial Narrow"/>
          <w:b/>
          <w:sz w:val="20"/>
          <w:szCs w:val="20"/>
          <w:lang w:val="de-DE"/>
        </w:rPr>
      </w:pPr>
    </w:p>
    <w:p w14:paraId="73EDB142" w14:textId="77777777" w:rsidR="007648EF" w:rsidRPr="00D4549C" w:rsidRDefault="007648EF" w:rsidP="00AF5545">
      <w:pPr>
        <w:spacing w:after="0" w:line="240" w:lineRule="auto"/>
        <w:ind w:left="0" w:right="0"/>
        <w:rPr>
          <w:rFonts w:ascii="Arial Narrow" w:hAnsi="Arial Narrow"/>
          <w:sz w:val="20"/>
          <w:szCs w:val="20"/>
          <w:lang w:val="de-DE"/>
        </w:rPr>
      </w:pPr>
      <w:r w:rsidRPr="00D4549C">
        <w:rPr>
          <w:rFonts w:ascii="Arial Narrow" w:hAnsi="Arial Narrow"/>
          <w:b/>
          <w:sz w:val="20"/>
          <w:szCs w:val="20"/>
          <w:lang w:val="de-DE"/>
        </w:rPr>
        <w:t>LEXO</w:t>
      </w:r>
      <w:r w:rsidR="00AF5545" w:rsidRPr="00D4549C">
        <w:rPr>
          <w:rFonts w:ascii="Arial Narrow" w:hAnsi="Arial Narrow"/>
          <w:sz w:val="20"/>
          <w:szCs w:val="20"/>
          <w:lang w:val="de-DE"/>
        </w:rPr>
        <w:t>:</w:t>
      </w:r>
      <w:r w:rsidRPr="00D4549C">
        <w:rPr>
          <w:lang w:val="de-DE"/>
        </w:rPr>
        <w:t xml:space="preserve"> </w:t>
      </w:r>
      <w:r w:rsidRPr="00D4549C">
        <w:rPr>
          <w:rFonts w:ascii="Arial Narrow" w:hAnsi="Arial Narrow"/>
          <w:sz w:val="20"/>
          <w:szCs w:val="20"/>
          <w:lang w:val="de-DE"/>
        </w:rPr>
        <w:t>Tani, unë do të lexoj një listë të informacionit të mbajtur nga agjencitë qeveritare. Nëse do të kërkonit të keni akses në këto dokumente, sa gjasa mendoni se ka që agjencia qeveritare ta japë atë, duke supozuar se informacioni është kërkuar siç duhet? A do të thoni se është shumë e mundshme, e mundshme, e pamundur apo shumë e pamundur?</w:t>
      </w:r>
    </w:p>
    <w:p w14:paraId="00B61B9B" w14:textId="77777777" w:rsidR="002165B1" w:rsidRPr="00D4549C" w:rsidRDefault="00AF5545" w:rsidP="00AF5545">
      <w:pPr>
        <w:spacing w:after="0" w:line="240" w:lineRule="auto"/>
        <w:ind w:left="0" w:right="0"/>
        <w:rPr>
          <w:rFonts w:ascii="Arial Narrow" w:hAnsi="Arial Narrow"/>
          <w:sz w:val="20"/>
          <w:szCs w:val="20"/>
          <w:lang w:val="de-DE"/>
        </w:rPr>
      </w:pPr>
      <w:r w:rsidRPr="00D4549C">
        <w:rPr>
          <w:rFonts w:ascii="Arial Narrow" w:hAnsi="Arial Narrow"/>
          <w:b/>
          <w:sz w:val="20"/>
          <w:szCs w:val="20"/>
          <w:lang w:val="de-DE"/>
        </w:rPr>
        <w:t xml:space="preserve"> </w:t>
      </w:r>
    </w:p>
    <w:tbl>
      <w:tblPr>
        <w:tblStyle w:val="TableGrid"/>
        <w:tblW w:w="9990" w:type="dxa"/>
        <w:tblInd w:w="-252" w:type="dxa"/>
        <w:tblLook w:val="04A0" w:firstRow="1" w:lastRow="0" w:firstColumn="1" w:lastColumn="0" w:noHBand="0" w:noVBand="1"/>
      </w:tblPr>
      <w:tblGrid>
        <w:gridCol w:w="1170"/>
        <w:gridCol w:w="4770"/>
        <w:gridCol w:w="4050"/>
      </w:tblGrid>
      <w:tr w:rsidR="00AF5545" w:rsidRPr="00D4549C" w14:paraId="530BE276" w14:textId="77777777" w:rsidTr="00243E14">
        <w:tc>
          <w:tcPr>
            <w:tcW w:w="1170" w:type="dxa"/>
          </w:tcPr>
          <w:p w14:paraId="654DA8B4" w14:textId="77777777" w:rsidR="00AF5545" w:rsidRPr="00071FB0" w:rsidRDefault="009778C8" w:rsidP="00243E14">
            <w:pPr>
              <w:ind w:left="0" w:right="0"/>
              <w:rPr>
                <w:rFonts w:ascii="Arial Narrow" w:hAnsi="Arial Narrow"/>
                <w:sz w:val="20"/>
                <w:szCs w:val="20"/>
              </w:rPr>
            </w:pPr>
            <w:r>
              <w:rPr>
                <w:rFonts w:ascii="Arial Narrow" w:hAnsi="Arial Narrow"/>
                <w:b/>
                <w:sz w:val="20"/>
                <w:szCs w:val="20"/>
              </w:rPr>
              <w:t>q10</w:t>
            </w:r>
            <w:r w:rsidR="00AF5545" w:rsidRPr="00071FB0">
              <w:rPr>
                <w:rFonts w:ascii="Arial Narrow" w:hAnsi="Arial Narrow"/>
                <w:b/>
                <w:sz w:val="20"/>
                <w:szCs w:val="20"/>
              </w:rPr>
              <w:t>a</w:t>
            </w:r>
          </w:p>
        </w:tc>
        <w:tc>
          <w:tcPr>
            <w:tcW w:w="4770" w:type="dxa"/>
          </w:tcPr>
          <w:p w14:paraId="6F4DDF59" w14:textId="77777777" w:rsidR="00ED08DE" w:rsidRDefault="00ED08DE" w:rsidP="00243E14">
            <w:pPr>
              <w:ind w:left="0" w:right="0"/>
              <w:rPr>
                <w:rFonts w:ascii="Arial Narrow" w:hAnsi="Arial Narrow" w:cstheme="minorHAnsi"/>
                <w:sz w:val="20"/>
                <w:szCs w:val="20"/>
              </w:rPr>
            </w:pPr>
            <w:proofErr w:type="spellStart"/>
            <w:r w:rsidRPr="00ED08DE">
              <w:rPr>
                <w:rFonts w:ascii="Arial Narrow" w:hAnsi="Arial Narrow" w:cstheme="minorHAnsi"/>
                <w:sz w:val="20"/>
                <w:szCs w:val="20"/>
              </w:rPr>
              <w:t>Shifra</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të</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detajuara</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buxhetore</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të</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agjencive</w:t>
            </w:r>
            <w:proofErr w:type="spellEnd"/>
            <w:r w:rsidRPr="00ED08DE">
              <w:rPr>
                <w:rFonts w:ascii="Arial Narrow" w:hAnsi="Arial Narrow" w:cstheme="minorHAnsi"/>
                <w:sz w:val="20"/>
                <w:szCs w:val="20"/>
              </w:rPr>
              <w:t xml:space="preserve"> </w:t>
            </w:r>
            <w:proofErr w:type="spellStart"/>
            <w:r w:rsidRPr="00ED08DE">
              <w:rPr>
                <w:rFonts w:ascii="Arial Narrow" w:hAnsi="Arial Narrow" w:cstheme="minorHAnsi"/>
                <w:sz w:val="20"/>
                <w:szCs w:val="20"/>
              </w:rPr>
              <w:t>qeveritare</w:t>
            </w:r>
            <w:proofErr w:type="spellEnd"/>
          </w:p>
          <w:p w14:paraId="197E5C76" w14:textId="77777777" w:rsidR="00AF5545" w:rsidRPr="00071FB0" w:rsidRDefault="00AF5545" w:rsidP="00243E14">
            <w:pPr>
              <w:ind w:left="0" w:right="0"/>
              <w:rPr>
                <w:rFonts w:ascii="Arial Narrow" w:hAnsi="Arial Narrow"/>
                <w:sz w:val="20"/>
                <w:szCs w:val="20"/>
              </w:rPr>
            </w:pPr>
          </w:p>
        </w:tc>
        <w:tc>
          <w:tcPr>
            <w:tcW w:w="4050" w:type="dxa"/>
          </w:tcPr>
          <w:p w14:paraId="1FADC98D" w14:textId="77777777" w:rsidR="00AF5545" w:rsidRPr="00CE484C" w:rsidRDefault="007648EF" w:rsidP="00243E14">
            <w:pPr>
              <w:ind w:left="0"/>
              <w:rPr>
                <w:rFonts w:ascii="Arial Narrow" w:hAnsi="Arial Narrow"/>
                <w:sz w:val="20"/>
                <w:szCs w:val="20"/>
                <w:lang w:val="de-DE"/>
              </w:rPr>
            </w:pPr>
            <w:r w:rsidRPr="00CE484C">
              <w:rPr>
                <w:rFonts w:ascii="Arial Narrow" w:hAnsi="Arial Narrow"/>
                <w:sz w:val="20"/>
                <w:szCs w:val="20"/>
                <w:lang w:val="de-DE"/>
              </w:rPr>
              <w:t>Shumë e mundshme</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lang w:val="de-DE"/>
              </w:rPr>
              <w:t>1</w:t>
            </w:r>
          </w:p>
          <w:p w14:paraId="6919DFEA" w14:textId="77777777" w:rsidR="00AF5545" w:rsidRPr="00CE484C" w:rsidRDefault="007648EF" w:rsidP="00243E14">
            <w:pPr>
              <w:ind w:left="0"/>
              <w:rPr>
                <w:rFonts w:ascii="Arial Narrow" w:hAnsi="Arial Narrow"/>
                <w:sz w:val="20"/>
                <w:szCs w:val="20"/>
                <w:lang w:val="de-DE"/>
              </w:rPr>
            </w:pPr>
            <w:r w:rsidRPr="00CE484C">
              <w:rPr>
                <w:rFonts w:ascii="Arial Narrow" w:hAnsi="Arial Narrow"/>
                <w:sz w:val="20"/>
                <w:szCs w:val="20"/>
                <w:lang w:val="de-DE"/>
              </w:rPr>
              <w:t>E mundshme</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lang w:val="de-DE"/>
              </w:rPr>
              <w:t>2</w:t>
            </w:r>
          </w:p>
          <w:p w14:paraId="20B00EF8" w14:textId="77777777" w:rsidR="00AF5545" w:rsidRPr="00CE484C" w:rsidRDefault="007648EF" w:rsidP="00243E14">
            <w:pPr>
              <w:ind w:left="0"/>
              <w:rPr>
                <w:rFonts w:ascii="Arial Narrow" w:hAnsi="Arial Narrow"/>
                <w:sz w:val="20"/>
                <w:szCs w:val="20"/>
                <w:lang w:val="de-DE"/>
              </w:rPr>
            </w:pPr>
            <w:r w:rsidRPr="00CE484C">
              <w:rPr>
                <w:rFonts w:ascii="Arial Narrow" w:hAnsi="Arial Narrow"/>
                <w:sz w:val="20"/>
                <w:szCs w:val="20"/>
                <w:lang w:val="de-DE"/>
              </w:rPr>
              <w:t>Pamundur</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lang w:val="de-DE"/>
              </w:rPr>
              <w:t>3</w:t>
            </w:r>
          </w:p>
          <w:p w14:paraId="1D3AF658" w14:textId="77777777" w:rsidR="00AF5545" w:rsidRPr="00CE484C" w:rsidRDefault="007648EF" w:rsidP="00243E14">
            <w:pPr>
              <w:ind w:left="0"/>
              <w:rPr>
                <w:rFonts w:ascii="Arial Narrow" w:hAnsi="Arial Narrow"/>
                <w:sz w:val="20"/>
                <w:szCs w:val="20"/>
                <w:lang w:val="de-DE"/>
              </w:rPr>
            </w:pPr>
            <w:r w:rsidRPr="00CE484C">
              <w:rPr>
                <w:rFonts w:ascii="Arial Narrow" w:hAnsi="Arial Narrow"/>
                <w:sz w:val="20"/>
                <w:szCs w:val="20"/>
                <w:lang w:val="de-DE"/>
              </w:rPr>
              <w:t>Shumë e pamundur</w:t>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lang w:val="de-DE"/>
              </w:rPr>
              <w:t>4</w:t>
            </w:r>
          </w:p>
          <w:p w14:paraId="7A0954EC" w14:textId="77777777" w:rsidR="00AF5545" w:rsidRPr="00CE484C" w:rsidRDefault="00AF5545" w:rsidP="00243E14">
            <w:pPr>
              <w:ind w:left="0" w:righ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cstheme="minorHAnsi"/>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AF5545" w:rsidRPr="00D4549C" w14:paraId="403A00DE" w14:textId="77777777" w:rsidTr="00243E14">
        <w:tc>
          <w:tcPr>
            <w:tcW w:w="1170" w:type="dxa"/>
          </w:tcPr>
          <w:p w14:paraId="09FBA51C" w14:textId="77777777" w:rsidR="00AF5545" w:rsidRPr="00071FB0" w:rsidRDefault="009778C8" w:rsidP="008011FE">
            <w:pPr>
              <w:ind w:left="0" w:right="0"/>
              <w:rPr>
                <w:rFonts w:ascii="Arial Narrow" w:hAnsi="Arial Narrow"/>
                <w:sz w:val="20"/>
                <w:szCs w:val="20"/>
              </w:rPr>
            </w:pPr>
            <w:r>
              <w:rPr>
                <w:rFonts w:ascii="Arial Narrow" w:hAnsi="Arial Narrow"/>
                <w:b/>
                <w:sz w:val="20"/>
                <w:szCs w:val="20"/>
              </w:rPr>
              <w:t>q10</w:t>
            </w:r>
            <w:r w:rsidR="00AF5545" w:rsidRPr="00071FB0">
              <w:rPr>
                <w:rFonts w:ascii="Arial Narrow" w:hAnsi="Arial Narrow"/>
                <w:b/>
                <w:sz w:val="20"/>
                <w:szCs w:val="20"/>
              </w:rPr>
              <w:t>b</w:t>
            </w:r>
          </w:p>
        </w:tc>
        <w:tc>
          <w:tcPr>
            <w:tcW w:w="4770" w:type="dxa"/>
          </w:tcPr>
          <w:p w14:paraId="15F9C74A" w14:textId="77777777" w:rsidR="00AF5545" w:rsidRPr="00071FB0" w:rsidRDefault="00D94520" w:rsidP="00D94520">
            <w:pPr>
              <w:ind w:left="0" w:right="0"/>
              <w:rPr>
                <w:rFonts w:ascii="Arial Narrow" w:hAnsi="Arial Narrow"/>
                <w:sz w:val="20"/>
                <w:szCs w:val="20"/>
              </w:rPr>
            </w:pPr>
            <w:r>
              <w:rPr>
                <w:rFonts w:ascii="Arial Narrow" w:hAnsi="Arial Narrow" w:cstheme="minorHAnsi"/>
                <w:sz w:val="20"/>
                <w:szCs w:val="20"/>
              </w:rPr>
              <w:t xml:space="preserve">Kopje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kontratave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qeveritare</w:t>
            </w:r>
            <w:proofErr w:type="spellEnd"/>
          </w:p>
        </w:tc>
        <w:tc>
          <w:tcPr>
            <w:tcW w:w="4050" w:type="dxa"/>
          </w:tcPr>
          <w:p w14:paraId="2A5F2A7D"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1</w:t>
            </w:r>
          </w:p>
          <w:p w14:paraId="1FEDD7A0"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2</w:t>
            </w:r>
          </w:p>
          <w:p w14:paraId="0275E347"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lastRenderedPageBreak/>
              <w:t>Pamundur</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3</w:t>
            </w:r>
          </w:p>
          <w:p w14:paraId="7F9CDF93" w14:textId="77777777" w:rsidR="002C6867" w:rsidRPr="00CE484C" w:rsidRDefault="00D94520" w:rsidP="00D94520">
            <w:pPr>
              <w:ind w:left="0" w:righ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4</w:t>
            </w:r>
            <w:r w:rsidRPr="00CE484C">
              <w:rPr>
                <w:rFonts w:ascii="Arial Narrow" w:hAnsi="Arial Narrow"/>
                <w:b/>
                <w:sz w:val="20"/>
                <w:szCs w:val="20"/>
                <w:lang w:val="de-DE"/>
              </w:rPr>
              <w:t xml:space="preserve"> </w:t>
            </w:r>
            <w:r w:rsidR="00AF5545"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AF5545"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AF5545" w:rsidRPr="00CE484C">
              <w:rPr>
                <w:rFonts w:ascii="Arial Narrow" w:hAnsi="Arial Narrow" w:cstheme="minorHAnsi"/>
                <w:sz w:val="20"/>
                <w:szCs w:val="20"/>
                <w:u w:val="dotted"/>
                <w:lang w:val="de-DE"/>
              </w:rPr>
              <w:tab/>
            </w:r>
            <w:r w:rsidR="00AF5545" w:rsidRPr="00CE484C">
              <w:rPr>
                <w:rFonts w:ascii="Arial Narrow" w:hAnsi="Arial Narrow"/>
                <w:sz w:val="20"/>
                <w:szCs w:val="20"/>
                <w:u w:val="dotted"/>
                <w:lang w:val="de-DE"/>
              </w:rPr>
              <w:tab/>
            </w:r>
            <w:r w:rsidR="00AF5545" w:rsidRPr="00CE484C">
              <w:rPr>
                <w:rFonts w:ascii="Arial Narrow" w:hAnsi="Arial Narrow"/>
                <w:sz w:val="20"/>
                <w:szCs w:val="20"/>
                <w:lang w:val="de-DE"/>
              </w:rPr>
              <w:t>99</w:t>
            </w:r>
          </w:p>
        </w:tc>
      </w:tr>
      <w:tr w:rsidR="00AF5545" w:rsidRPr="00D4549C" w14:paraId="62F876BD" w14:textId="77777777" w:rsidTr="00243E14">
        <w:tc>
          <w:tcPr>
            <w:tcW w:w="1170" w:type="dxa"/>
          </w:tcPr>
          <w:p w14:paraId="0C4015CD" w14:textId="77777777" w:rsidR="00AF5545" w:rsidRPr="00071FB0" w:rsidRDefault="009778C8" w:rsidP="008011FE">
            <w:pPr>
              <w:ind w:left="0" w:right="0"/>
              <w:rPr>
                <w:rFonts w:ascii="Arial Narrow" w:hAnsi="Arial Narrow"/>
                <w:sz w:val="20"/>
                <w:szCs w:val="20"/>
              </w:rPr>
            </w:pPr>
            <w:r>
              <w:rPr>
                <w:rFonts w:ascii="Arial Narrow" w:hAnsi="Arial Narrow"/>
                <w:b/>
                <w:sz w:val="20"/>
                <w:szCs w:val="20"/>
              </w:rPr>
              <w:lastRenderedPageBreak/>
              <w:t>q10</w:t>
            </w:r>
            <w:r w:rsidR="00AF5545" w:rsidRPr="00071FB0">
              <w:rPr>
                <w:rFonts w:ascii="Arial Narrow" w:hAnsi="Arial Narrow"/>
                <w:b/>
                <w:sz w:val="20"/>
                <w:szCs w:val="20"/>
              </w:rPr>
              <w:t>c</w:t>
            </w:r>
          </w:p>
        </w:tc>
        <w:tc>
          <w:tcPr>
            <w:tcW w:w="4770" w:type="dxa"/>
          </w:tcPr>
          <w:p w14:paraId="11910216" w14:textId="77777777" w:rsidR="00D94520" w:rsidRDefault="00D94520" w:rsidP="00243E14">
            <w:pPr>
              <w:ind w:left="0" w:right="0"/>
              <w:rPr>
                <w:rFonts w:ascii="Arial Narrow" w:hAnsi="Arial Narrow" w:cstheme="minorHAnsi"/>
                <w:sz w:val="20"/>
                <w:szCs w:val="20"/>
              </w:rPr>
            </w:pP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dhënat</w:t>
            </w:r>
            <w:proofErr w:type="spellEnd"/>
            <w:r w:rsidRPr="00D94520">
              <w:rPr>
                <w:rFonts w:ascii="Arial Narrow" w:hAnsi="Arial Narrow" w:cstheme="minorHAnsi"/>
                <w:sz w:val="20"/>
                <w:szCs w:val="20"/>
              </w:rPr>
              <w:t xml:space="preserve"> e </w:t>
            </w:r>
            <w:proofErr w:type="spellStart"/>
            <w:r>
              <w:rPr>
                <w:rFonts w:ascii="Arial Narrow" w:hAnsi="Arial Narrow" w:cstheme="minorHAnsi"/>
                <w:sz w:val="20"/>
                <w:szCs w:val="20"/>
              </w:rPr>
              <w:t>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hapura</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zyrtarëve</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lartë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qeverisë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tilla </w:t>
            </w:r>
            <w:proofErr w:type="spellStart"/>
            <w:r w:rsidRPr="00D94520">
              <w:rPr>
                <w:rFonts w:ascii="Arial Narrow" w:hAnsi="Arial Narrow" w:cstheme="minorHAnsi"/>
                <w:sz w:val="20"/>
                <w:szCs w:val="20"/>
              </w:rPr>
              <w:t>si</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të</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dhënat</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tatimore</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ose</w:t>
            </w:r>
            <w:proofErr w:type="spellEnd"/>
            <w:r w:rsidRPr="00D94520">
              <w:rPr>
                <w:rFonts w:ascii="Arial Narrow" w:hAnsi="Arial Narrow" w:cstheme="minorHAnsi"/>
                <w:sz w:val="20"/>
                <w:szCs w:val="20"/>
              </w:rPr>
              <w:t xml:space="preserve"> </w:t>
            </w:r>
            <w:proofErr w:type="spellStart"/>
            <w:r w:rsidRPr="00D94520">
              <w:rPr>
                <w:rFonts w:ascii="Arial Narrow" w:hAnsi="Arial Narrow" w:cstheme="minorHAnsi"/>
                <w:sz w:val="20"/>
                <w:szCs w:val="20"/>
              </w:rPr>
              <w:t>zotërimet</w:t>
            </w:r>
            <w:proofErr w:type="spellEnd"/>
            <w:r w:rsidRPr="00D94520">
              <w:rPr>
                <w:rFonts w:ascii="Arial Narrow" w:hAnsi="Arial Narrow" w:cstheme="minorHAnsi"/>
                <w:sz w:val="20"/>
                <w:szCs w:val="20"/>
              </w:rPr>
              <w:t xml:space="preserve"> e </w:t>
            </w:r>
            <w:proofErr w:type="spellStart"/>
            <w:r w:rsidRPr="00D94520">
              <w:rPr>
                <w:rFonts w:ascii="Arial Narrow" w:hAnsi="Arial Narrow" w:cstheme="minorHAnsi"/>
                <w:sz w:val="20"/>
                <w:szCs w:val="20"/>
              </w:rPr>
              <w:t>pronave</w:t>
            </w:r>
            <w:proofErr w:type="spellEnd"/>
            <w:r w:rsidRPr="00D94520">
              <w:rPr>
                <w:rFonts w:ascii="Arial Narrow" w:hAnsi="Arial Narrow" w:cstheme="minorHAnsi"/>
                <w:sz w:val="20"/>
                <w:szCs w:val="20"/>
              </w:rPr>
              <w:t>)</w:t>
            </w:r>
          </w:p>
          <w:p w14:paraId="0309CAB5" w14:textId="77777777" w:rsidR="00AF5545" w:rsidRPr="00071FB0" w:rsidRDefault="00AF5545" w:rsidP="00243E14">
            <w:pPr>
              <w:ind w:left="0" w:right="0"/>
              <w:rPr>
                <w:rFonts w:ascii="Arial Narrow" w:hAnsi="Arial Narrow"/>
                <w:sz w:val="20"/>
                <w:szCs w:val="20"/>
              </w:rPr>
            </w:pPr>
          </w:p>
        </w:tc>
        <w:tc>
          <w:tcPr>
            <w:tcW w:w="4050" w:type="dxa"/>
          </w:tcPr>
          <w:p w14:paraId="29B22486"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1</w:t>
            </w:r>
          </w:p>
          <w:p w14:paraId="322FE6F3"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2</w:t>
            </w:r>
          </w:p>
          <w:p w14:paraId="72BBC095" w14:textId="77777777" w:rsidR="00D94520"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Pamundur</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3</w:t>
            </w:r>
          </w:p>
          <w:p w14:paraId="27D7F8D6" w14:textId="77777777" w:rsidR="00AF5545" w:rsidRPr="00CE484C" w:rsidRDefault="00D94520" w:rsidP="00D94520">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4</w:t>
            </w:r>
          </w:p>
          <w:p w14:paraId="2371E204" w14:textId="77777777" w:rsidR="00AF5545" w:rsidRPr="00CE484C" w:rsidRDefault="00AF5545" w:rsidP="00243E14">
            <w:pPr>
              <w:ind w:left="0" w:righ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cstheme="minorHAnsi"/>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bl>
    <w:p w14:paraId="70F00ED8" w14:textId="77777777" w:rsidR="00AF5545" w:rsidRPr="00CE484C" w:rsidRDefault="00AF5545" w:rsidP="00AF5545">
      <w:pPr>
        <w:pStyle w:val="HTMLPreformatted"/>
        <w:shd w:val="clear" w:color="auto" w:fill="FFFFFF"/>
        <w:rPr>
          <w:rFonts w:ascii="Arial Narrow" w:hAnsi="Arial Narrow"/>
          <w:b/>
          <w:lang w:val="de-DE"/>
        </w:rPr>
      </w:pPr>
    </w:p>
    <w:p w14:paraId="44765AAC" w14:textId="77777777" w:rsidR="0050254A" w:rsidRPr="00CE484C" w:rsidRDefault="0050254A" w:rsidP="0050254A">
      <w:pPr>
        <w:spacing w:after="0" w:line="240" w:lineRule="auto"/>
        <w:ind w:left="0" w:right="0"/>
        <w:rPr>
          <w:rFonts w:ascii="Arial Narrow" w:eastAsia="Times New Roman" w:hAnsi="Arial Narrow" w:cs="Arial"/>
          <w:snapToGrid w:val="0"/>
          <w:sz w:val="20"/>
          <w:szCs w:val="20"/>
          <w:lang w:val="de-DE" w:eastAsia="es-ES"/>
        </w:rPr>
      </w:pPr>
    </w:p>
    <w:p w14:paraId="0B814909" w14:textId="77777777" w:rsidR="00F06209" w:rsidRPr="00CE484C" w:rsidRDefault="00F06209">
      <w:pPr>
        <w:ind w:left="0" w:right="0"/>
        <w:rPr>
          <w:rFonts w:ascii="Arial Narrow" w:eastAsia="Times New Roman" w:hAnsi="Arial Narrow" w:cs="Arial"/>
          <w:snapToGrid w:val="0"/>
          <w:sz w:val="20"/>
          <w:szCs w:val="20"/>
          <w:lang w:val="de-DE" w:eastAsia="es-ES"/>
        </w:rPr>
      </w:pPr>
      <w:r w:rsidRPr="00CE484C">
        <w:rPr>
          <w:rFonts w:ascii="Arial Narrow" w:eastAsia="Times New Roman" w:hAnsi="Arial Narrow" w:cs="Arial"/>
          <w:snapToGrid w:val="0"/>
          <w:sz w:val="20"/>
          <w:szCs w:val="20"/>
          <w:lang w:val="de-DE" w:eastAsia="es-ES"/>
        </w:rPr>
        <w:br w:type="page"/>
      </w:r>
    </w:p>
    <w:p w14:paraId="79DB9BDB" w14:textId="77777777" w:rsidR="0050254A" w:rsidRPr="00CE484C" w:rsidRDefault="00E27139" w:rsidP="0050254A">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de-DE" w:eastAsia="es-ES"/>
        </w:rPr>
      </w:pPr>
      <w:r w:rsidRPr="00CE484C">
        <w:rPr>
          <w:rFonts w:ascii="Arial Narrow" w:eastAsia="Times New Roman" w:hAnsi="Arial Narrow" w:cs="Arial"/>
          <w:b/>
          <w:snapToGrid w:val="0"/>
          <w:lang w:val="de-DE" w:eastAsia="es-ES"/>
        </w:rPr>
        <w:lastRenderedPageBreak/>
        <w:t>4</w:t>
      </w:r>
      <w:r w:rsidR="0050254A" w:rsidRPr="00CE484C">
        <w:rPr>
          <w:rFonts w:ascii="Arial Narrow" w:eastAsia="Times New Roman" w:hAnsi="Arial Narrow" w:cs="Arial"/>
          <w:b/>
          <w:snapToGrid w:val="0"/>
          <w:lang w:val="de-DE" w:eastAsia="es-ES"/>
        </w:rPr>
        <w:t xml:space="preserve">. </w:t>
      </w:r>
      <w:r w:rsidR="00BC78C7" w:rsidRPr="00CE484C">
        <w:rPr>
          <w:rFonts w:ascii="Arial Narrow" w:eastAsia="Times New Roman" w:hAnsi="Arial Narrow" w:cs="Arial"/>
          <w:b/>
          <w:snapToGrid w:val="0"/>
          <w:lang w:val="de-DE" w:eastAsia="es-ES"/>
        </w:rPr>
        <w:t>SIGURIA</w:t>
      </w:r>
    </w:p>
    <w:p w14:paraId="78F72C99" w14:textId="77777777" w:rsidR="0050254A" w:rsidRPr="00CE484C" w:rsidRDefault="0050254A" w:rsidP="0050254A">
      <w:pPr>
        <w:spacing w:after="0" w:line="240" w:lineRule="auto"/>
        <w:ind w:left="0"/>
        <w:rPr>
          <w:rFonts w:ascii="Arial Narrow" w:hAnsi="Arial Narrow" w:cstheme="minorHAnsi"/>
          <w:sz w:val="20"/>
          <w:szCs w:val="20"/>
          <w:lang w:val="de-DE"/>
        </w:rPr>
      </w:pPr>
    </w:p>
    <w:p w14:paraId="3D76D627" w14:textId="77777777" w:rsidR="001E44F5" w:rsidRPr="00CE484C" w:rsidRDefault="00BC78C7" w:rsidP="00BC78C7">
      <w:pPr>
        <w:spacing w:after="0" w:line="240" w:lineRule="auto"/>
        <w:ind w:left="0" w:right="-180"/>
        <w:rPr>
          <w:rFonts w:ascii="Arial Narrow" w:hAnsi="Arial Narrow" w:cstheme="minorHAnsi"/>
          <w:sz w:val="20"/>
          <w:szCs w:val="20"/>
          <w:lang w:val="de-DE"/>
        </w:rPr>
      </w:pPr>
      <w:r w:rsidRPr="00CE484C">
        <w:rPr>
          <w:rFonts w:ascii="Arial Narrow" w:hAnsi="Arial Narrow" w:cstheme="minorHAnsi"/>
          <w:b/>
          <w:sz w:val="20"/>
          <w:szCs w:val="20"/>
          <w:lang w:val="de-DE"/>
        </w:rPr>
        <w:t xml:space="preserve">LEXO: </w:t>
      </w:r>
      <w:r w:rsidRPr="00CE484C">
        <w:rPr>
          <w:rFonts w:ascii="Arial Narrow" w:hAnsi="Arial Narrow" w:cstheme="minorHAnsi"/>
          <w:sz w:val="20"/>
          <w:szCs w:val="20"/>
          <w:lang w:val="de-DE"/>
        </w:rPr>
        <w:t>Tani dua t'ju pyes për krimet që mund të keni përjetuar gjatë 12 muajve të fundit. Ju lutem vini re se unë jam i interesuar vetëm për shkeljet që keni përjetuar. E di që ndonjëherë është e vështirë të kujtosh incidente të tilla, kështu që pyetjet do t'i lexoj ngadalë dhe do të doja që t'i mendoni me kujdes.</w:t>
      </w:r>
    </w:p>
    <w:p w14:paraId="130277A7" w14:textId="77777777" w:rsidR="00780C29" w:rsidRPr="00CE484C" w:rsidRDefault="00780C29" w:rsidP="00780C29">
      <w:pPr>
        <w:spacing w:after="0" w:line="240" w:lineRule="auto"/>
        <w:ind w:left="0" w:right="-180"/>
        <w:rPr>
          <w:rFonts w:ascii="Arial Narrow" w:hAnsi="Arial Narrow" w:cstheme="minorHAnsi"/>
          <w:sz w:val="20"/>
          <w:szCs w:val="20"/>
          <w:lang w:val="de-DE"/>
        </w:rPr>
      </w:pPr>
    </w:p>
    <w:tbl>
      <w:tblPr>
        <w:tblStyle w:val="TableGrid"/>
        <w:tblW w:w="8275" w:type="dxa"/>
        <w:jc w:val="center"/>
        <w:tblLook w:val="04A0" w:firstRow="1" w:lastRow="0" w:firstColumn="1" w:lastColumn="0" w:noHBand="0" w:noVBand="1"/>
      </w:tblPr>
      <w:tblGrid>
        <w:gridCol w:w="1080"/>
        <w:gridCol w:w="3870"/>
        <w:gridCol w:w="3325"/>
      </w:tblGrid>
      <w:tr w:rsidR="00780C29" w:rsidRPr="00E209AF" w14:paraId="75B85DF7" w14:textId="77777777" w:rsidTr="00B7679B">
        <w:trPr>
          <w:jc w:val="center"/>
        </w:trPr>
        <w:tc>
          <w:tcPr>
            <w:tcW w:w="1080" w:type="dxa"/>
            <w:tcBorders>
              <w:bottom w:val="single" w:sz="4" w:space="0" w:color="auto"/>
            </w:tcBorders>
          </w:tcPr>
          <w:p w14:paraId="60B50135" w14:textId="77777777" w:rsidR="00780C29" w:rsidRPr="00CE484C"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highlight w:val="cyan"/>
                <w:lang w:val="de-DE"/>
              </w:rPr>
            </w:pPr>
          </w:p>
        </w:tc>
        <w:tc>
          <w:tcPr>
            <w:tcW w:w="3870" w:type="dxa"/>
            <w:tcBorders>
              <w:bottom w:val="single" w:sz="4" w:space="0" w:color="auto"/>
            </w:tcBorders>
          </w:tcPr>
          <w:p w14:paraId="1AFC294B" w14:textId="77777777" w:rsidR="00780C29" w:rsidRPr="00A74DE4" w:rsidRDefault="00BC78C7" w:rsidP="00BC78C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b/>
                <w:bCs/>
                <w:sz w:val="20"/>
                <w:szCs w:val="20"/>
              </w:rPr>
              <w:t>Lloji</w:t>
            </w:r>
            <w:proofErr w:type="spellEnd"/>
            <w:r>
              <w:rPr>
                <w:rFonts w:ascii="Arial Narrow" w:hAnsi="Arial Narrow"/>
                <w:b/>
                <w:bCs/>
                <w:sz w:val="20"/>
                <w:szCs w:val="20"/>
              </w:rPr>
              <w:t xml:space="preserve"> </w:t>
            </w:r>
            <w:proofErr w:type="spellStart"/>
            <w:r w:rsidR="003A753C">
              <w:rPr>
                <w:rFonts w:ascii="Arial Narrow" w:hAnsi="Arial Narrow"/>
                <w:b/>
                <w:bCs/>
                <w:sz w:val="20"/>
                <w:szCs w:val="20"/>
              </w:rPr>
              <w:t>i</w:t>
            </w:r>
            <w:proofErr w:type="spellEnd"/>
            <w:r>
              <w:rPr>
                <w:rFonts w:ascii="Arial Narrow" w:hAnsi="Arial Narrow"/>
                <w:b/>
                <w:bCs/>
                <w:sz w:val="20"/>
                <w:szCs w:val="20"/>
              </w:rPr>
              <w:t xml:space="preserve"> </w:t>
            </w:r>
            <w:proofErr w:type="spellStart"/>
            <w:r>
              <w:rPr>
                <w:rFonts w:ascii="Arial Narrow" w:hAnsi="Arial Narrow"/>
                <w:b/>
                <w:bCs/>
                <w:sz w:val="20"/>
                <w:szCs w:val="20"/>
              </w:rPr>
              <w:t>krimit</w:t>
            </w:r>
            <w:proofErr w:type="spellEnd"/>
          </w:p>
        </w:tc>
        <w:tc>
          <w:tcPr>
            <w:tcW w:w="3325" w:type="dxa"/>
            <w:tcBorders>
              <w:bottom w:val="single" w:sz="4" w:space="0" w:color="auto"/>
            </w:tcBorders>
          </w:tcPr>
          <w:p w14:paraId="56C8F052" w14:textId="77777777" w:rsidR="00780C29" w:rsidRPr="00A74DE4" w:rsidRDefault="00E25923" w:rsidP="003A75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cstheme="minorHAnsi"/>
                <w:b/>
                <w:sz w:val="20"/>
                <w:szCs w:val="20"/>
              </w:rPr>
              <w:t>q11</w:t>
            </w:r>
            <w:r w:rsidR="00780C29" w:rsidRPr="00A74DE4">
              <w:rPr>
                <w:rFonts w:ascii="Arial Narrow" w:hAnsi="Arial Narrow" w:cstheme="minorHAnsi"/>
                <w:b/>
                <w:sz w:val="20"/>
                <w:szCs w:val="20"/>
              </w:rPr>
              <w:t>a.</w:t>
            </w:r>
            <w:r w:rsidR="00780C29" w:rsidRPr="00A74DE4">
              <w:rPr>
                <w:rFonts w:ascii="Arial Narrow" w:hAnsi="Arial Narrow" w:cstheme="minorHAnsi"/>
                <w:sz w:val="20"/>
                <w:szCs w:val="20"/>
              </w:rPr>
              <w:t xml:space="preserve"> </w:t>
            </w:r>
            <w:r w:rsidR="00BC78C7">
              <w:rPr>
                <w:rFonts w:ascii="Arial Narrow" w:hAnsi="Arial Narrow" w:cstheme="minorHAnsi"/>
                <w:sz w:val="20"/>
                <w:szCs w:val="20"/>
              </w:rPr>
              <w:t xml:space="preserve">A </w:t>
            </w:r>
            <w:proofErr w:type="spellStart"/>
            <w:r w:rsidR="00BC78C7">
              <w:rPr>
                <w:rFonts w:ascii="Arial Narrow" w:hAnsi="Arial Narrow" w:cstheme="minorHAnsi"/>
                <w:sz w:val="20"/>
                <w:szCs w:val="20"/>
              </w:rPr>
              <w:t>keni</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përjetuar</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ndonjë</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e</w:t>
            </w:r>
            <w:r w:rsidR="003A753C">
              <w:rPr>
                <w:rFonts w:ascii="Arial Narrow" w:hAnsi="Arial Narrow" w:cstheme="minorHAnsi"/>
                <w:sz w:val="20"/>
                <w:szCs w:val="20"/>
              </w:rPr>
              <w:t>ksperiencë</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të</w:t>
            </w:r>
            <w:proofErr w:type="spellEnd"/>
            <w:r w:rsidR="00BC78C7">
              <w:rPr>
                <w:rFonts w:ascii="Arial Narrow" w:hAnsi="Arial Narrow" w:cstheme="minorHAnsi"/>
                <w:sz w:val="20"/>
                <w:szCs w:val="20"/>
              </w:rPr>
              <w:t xml:space="preserve"> situate </w:t>
            </w:r>
            <w:proofErr w:type="spellStart"/>
            <w:r w:rsidR="00BC78C7">
              <w:rPr>
                <w:rFonts w:ascii="Arial Narrow" w:hAnsi="Arial Narrow" w:cstheme="minorHAnsi"/>
                <w:sz w:val="20"/>
                <w:szCs w:val="20"/>
              </w:rPr>
              <w:t>vijuese</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në</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dymbëdhjetë</w:t>
            </w:r>
            <w:proofErr w:type="spellEnd"/>
            <w:r w:rsidR="00BC78C7">
              <w:rPr>
                <w:rFonts w:ascii="Arial Narrow" w:hAnsi="Arial Narrow" w:cstheme="minorHAnsi"/>
                <w:sz w:val="20"/>
                <w:szCs w:val="20"/>
              </w:rPr>
              <w:t xml:space="preserve"> </w:t>
            </w:r>
            <w:proofErr w:type="spellStart"/>
            <w:r w:rsidR="00BC78C7">
              <w:rPr>
                <w:rFonts w:ascii="Arial Narrow" w:hAnsi="Arial Narrow" w:cstheme="minorHAnsi"/>
                <w:sz w:val="20"/>
                <w:szCs w:val="20"/>
              </w:rPr>
              <w:t>muajt</w:t>
            </w:r>
            <w:proofErr w:type="spellEnd"/>
            <w:r w:rsidR="00BC78C7">
              <w:rPr>
                <w:rFonts w:ascii="Arial Narrow" w:hAnsi="Arial Narrow" w:cstheme="minorHAnsi"/>
                <w:sz w:val="20"/>
                <w:szCs w:val="20"/>
              </w:rPr>
              <w:t xml:space="preserve"> e </w:t>
            </w:r>
            <w:proofErr w:type="spellStart"/>
            <w:r w:rsidR="00BC78C7">
              <w:rPr>
                <w:rFonts w:ascii="Arial Narrow" w:hAnsi="Arial Narrow" w:cstheme="minorHAnsi"/>
                <w:sz w:val="20"/>
                <w:szCs w:val="20"/>
              </w:rPr>
              <w:t>fundit</w:t>
            </w:r>
            <w:proofErr w:type="spellEnd"/>
            <w:r w:rsidR="00780C29" w:rsidRPr="00A74DE4">
              <w:rPr>
                <w:rFonts w:ascii="Arial Narrow" w:hAnsi="Arial Narrow" w:cstheme="minorHAnsi"/>
                <w:sz w:val="20"/>
                <w:szCs w:val="20"/>
              </w:rPr>
              <w:t>?</w:t>
            </w:r>
          </w:p>
        </w:tc>
      </w:tr>
      <w:tr w:rsidR="00780C29" w:rsidRPr="00E209AF" w14:paraId="069A984A" w14:textId="77777777" w:rsidTr="00B7679B">
        <w:trPr>
          <w:trHeight w:val="476"/>
          <w:jc w:val="center"/>
        </w:trPr>
        <w:tc>
          <w:tcPr>
            <w:tcW w:w="1080" w:type="dxa"/>
            <w:shd w:val="clear" w:color="auto" w:fill="auto"/>
          </w:tcPr>
          <w:p w14:paraId="3CF9C750"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w:t>
            </w:r>
          </w:p>
        </w:tc>
        <w:tc>
          <w:tcPr>
            <w:tcW w:w="3870" w:type="dxa"/>
            <w:shd w:val="clear" w:color="auto" w:fill="auto"/>
          </w:tcPr>
          <w:p w14:paraId="55602832" w14:textId="77777777" w:rsidR="00780C29" w:rsidRPr="00E209AF" w:rsidRDefault="00BC78C7"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Vjedhje</w:t>
            </w:r>
            <w:proofErr w:type="spellEnd"/>
            <w:r>
              <w:rPr>
                <w:rFonts w:ascii="Arial Narrow" w:hAnsi="Arial Narrow"/>
                <w:sz w:val="20"/>
                <w:szCs w:val="20"/>
              </w:rPr>
              <w:t xml:space="preserve"> e </w:t>
            </w:r>
            <w:proofErr w:type="spellStart"/>
            <w:r>
              <w:rPr>
                <w:rFonts w:ascii="Arial Narrow" w:hAnsi="Arial Narrow"/>
                <w:sz w:val="20"/>
                <w:szCs w:val="20"/>
              </w:rPr>
              <w:t>aumotmjetit</w:t>
            </w:r>
            <w:proofErr w:type="spellEnd"/>
          </w:p>
        </w:tc>
        <w:tc>
          <w:tcPr>
            <w:tcW w:w="3325" w:type="dxa"/>
            <w:shd w:val="clear" w:color="auto" w:fill="auto"/>
          </w:tcPr>
          <w:p w14:paraId="64F2E1B9"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54CA750F"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75F9AE24" w14:textId="77777777" w:rsidR="00780C29" w:rsidRPr="008D461B" w:rsidRDefault="00780C29" w:rsidP="00B7679B">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0F3F8F6A" w14:textId="77777777" w:rsidTr="00B7679B">
        <w:trPr>
          <w:trHeight w:val="467"/>
          <w:jc w:val="center"/>
        </w:trPr>
        <w:tc>
          <w:tcPr>
            <w:tcW w:w="1080" w:type="dxa"/>
            <w:shd w:val="clear" w:color="auto" w:fill="auto"/>
          </w:tcPr>
          <w:p w14:paraId="73D0F013"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2</w:t>
            </w:r>
          </w:p>
        </w:tc>
        <w:tc>
          <w:tcPr>
            <w:tcW w:w="3870" w:type="dxa"/>
            <w:shd w:val="clear" w:color="auto" w:fill="auto"/>
          </w:tcPr>
          <w:p w14:paraId="3196F4A7" w14:textId="77777777" w:rsidR="00780C29" w:rsidRPr="00E209AF" w:rsidRDefault="00BC78C7" w:rsidP="00BC78C7">
            <w:pPr>
              <w:ind w:left="0"/>
              <w:rPr>
                <w:rFonts w:ascii="Arial Narrow" w:hAnsi="Arial Narrow"/>
                <w:sz w:val="20"/>
                <w:szCs w:val="20"/>
              </w:rPr>
            </w:pPr>
            <w:proofErr w:type="spellStart"/>
            <w:r>
              <w:rPr>
                <w:rFonts w:ascii="Arial Narrow" w:hAnsi="Arial Narrow"/>
                <w:sz w:val="20"/>
                <w:szCs w:val="20"/>
              </w:rPr>
              <w:t>Vjedhje</w:t>
            </w:r>
            <w:proofErr w:type="spellEnd"/>
            <w:r>
              <w:rPr>
                <w:rFonts w:ascii="Arial Narrow" w:hAnsi="Arial Narrow"/>
                <w:sz w:val="20"/>
                <w:szCs w:val="20"/>
              </w:rPr>
              <w:t xml:space="preserve"> </w:t>
            </w:r>
            <w:proofErr w:type="spellStart"/>
            <w:r>
              <w:rPr>
                <w:rFonts w:ascii="Arial Narrow" w:hAnsi="Arial Narrow"/>
                <w:sz w:val="20"/>
                <w:szCs w:val="20"/>
              </w:rPr>
              <w:t>në</w:t>
            </w:r>
            <w:proofErr w:type="spellEnd"/>
            <w:r>
              <w:rPr>
                <w:rFonts w:ascii="Arial Narrow" w:hAnsi="Arial Narrow"/>
                <w:sz w:val="20"/>
                <w:szCs w:val="20"/>
              </w:rPr>
              <w:t xml:space="preserve"> </w:t>
            </w:r>
            <w:proofErr w:type="spellStart"/>
            <w:r>
              <w:rPr>
                <w:rFonts w:ascii="Arial Narrow" w:hAnsi="Arial Narrow"/>
                <w:sz w:val="20"/>
                <w:szCs w:val="20"/>
              </w:rPr>
              <w:t>automjet</w:t>
            </w:r>
            <w:proofErr w:type="spellEnd"/>
            <w:r>
              <w:rPr>
                <w:rFonts w:ascii="Arial Narrow" w:hAnsi="Arial Narrow"/>
                <w:sz w:val="20"/>
                <w:szCs w:val="20"/>
              </w:rPr>
              <w:t xml:space="preserve"> (</w:t>
            </w:r>
            <w:proofErr w:type="spellStart"/>
            <w:r>
              <w:rPr>
                <w:rFonts w:ascii="Arial Narrow" w:hAnsi="Arial Narrow"/>
                <w:sz w:val="20"/>
                <w:szCs w:val="20"/>
              </w:rPr>
              <w:t>pjesë</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automjetit</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diçka</w:t>
            </w:r>
            <w:proofErr w:type="spellEnd"/>
            <w:r>
              <w:rPr>
                <w:rFonts w:ascii="Arial Narrow" w:hAnsi="Arial Narrow"/>
                <w:sz w:val="20"/>
                <w:szCs w:val="20"/>
              </w:rPr>
              <w:t xml:space="preserve"> </w:t>
            </w:r>
            <w:proofErr w:type="spellStart"/>
            <w:r>
              <w:rPr>
                <w:rFonts w:ascii="Arial Narrow" w:hAnsi="Arial Narrow"/>
                <w:sz w:val="20"/>
                <w:szCs w:val="20"/>
              </w:rPr>
              <w:t>është</w:t>
            </w:r>
            <w:proofErr w:type="spellEnd"/>
            <w:r>
              <w:rPr>
                <w:rFonts w:ascii="Arial Narrow" w:hAnsi="Arial Narrow"/>
                <w:sz w:val="20"/>
                <w:szCs w:val="20"/>
              </w:rPr>
              <w:t xml:space="preserve"> </w:t>
            </w:r>
            <w:proofErr w:type="spellStart"/>
            <w:r>
              <w:rPr>
                <w:rFonts w:ascii="Arial Narrow" w:hAnsi="Arial Narrow"/>
                <w:sz w:val="20"/>
                <w:szCs w:val="20"/>
              </w:rPr>
              <w:t>vjedhur</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brendësia</w:t>
            </w:r>
            <w:proofErr w:type="spellEnd"/>
            <w:r>
              <w:rPr>
                <w:rFonts w:ascii="Arial Narrow" w:hAnsi="Arial Narrow"/>
                <w:sz w:val="20"/>
                <w:szCs w:val="20"/>
              </w:rPr>
              <w:t xml:space="preserve"> e </w:t>
            </w:r>
            <w:proofErr w:type="spellStart"/>
            <w:r>
              <w:rPr>
                <w:rFonts w:ascii="Arial Narrow" w:hAnsi="Arial Narrow"/>
                <w:sz w:val="20"/>
                <w:szCs w:val="20"/>
              </w:rPr>
              <w:t>automjetit</w:t>
            </w:r>
            <w:proofErr w:type="spellEnd"/>
            <w:r w:rsidR="00780C29" w:rsidRPr="00726362">
              <w:rPr>
                <w:rFonts w:ascii="Arial Narrow" w:hAnsi="Arial Narrow"/>
                <w:sz w:val="20"/>
                <w:szCs w:val="20"/>
              </w:rPr>
              <w:t>)</w:t>
            </w:r>
          </w:p>
        </w:tc>
        <w:tc>
          <w:tcPr>
            <w:tcW w:w="3325" w:type="dxa"/>
            <w:shd w:val="clear" w:color="auto" w:fill="auto"/>
          </w:tcPr>
          <w:p w14:paraId="073465F1"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003775AB"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6AA9CD8D" w14:textId="77777777" w:rsidR="00780C29" w:rsidRPr="008D461B" w:rsidRDefault="00780C29" w:rsidP="00B7679B">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0CEA843A" w14:textId="77777777" w:rsidTr="00B7679B">
        <w:trPr>
          <w:jc w:val="center"/>
        </w:trPr>
        <w:tc>
          <w:tcPr>
            <w:tcW w:w="1080" w:type="dxa"/>
            <w:shd w:val="clear" w:color="auto" w:fill="auto"/>
          </w:tcPr>
          <w:p w14:paraId="146D9AAB"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3</w:t>
            </w:r>
          </w:p>
        </w:tc>
        <w:tc>
          <w:tcPr>
            <w:tcW w:w="3870" w:type="dxa"/>
            <w:shd w:val="clear" w:color="auto" w:fill="auto"/>
          </w:tcPr>
          <w:p w14:paraId="4BD35EB3" w14:textId="77777777" w:rsidR="00780C29" w:rsidRPr="00E209AF" w:rsidRDefault="00BC78C7" w:rsidP="00BC78C7">
            <w:pPr>
              <w:pStyle w:val="Body"/>
              <w:rPr>
                <w:rFonts w:ascii="Arial Narrow" w:hAnsi="Arial Narrow"/>
                <w:sz w:val="20"/>
                <w:szCs w:val="20"/>
              </w:rPr>
            </w:pPr>
            <w:proofErr w:type="spellStart"/>
            <w:r>
              <w:rPr>
                <w:rFonts w:ascii="Arial Narrow" w:hAnsi="Arial Narrow"/>
                <w:sz w:val="20"/>
                <w:szCs w:val="20"/>
              </w:rPr>
              <w:t>Vandalizim</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dëmtim</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pronës</w:t>
            </w:r>
            <w:proofErr w:type="spellEnd"/>
          </w:p>
        </w:tc>
        <w:tc>
          <w:tcPr>
            <w:tcW w:w="3325" w:type="dxa"/>
            <w:shd w:val="clear" w:color="auto" w:fill="auto"/>
          </w:tcPr>
          <w:p w14:paraId="06E4C4EF"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1163B861"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39A51384"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7F648AB8" w14:textId="77777777" w:rsidTr="00B7679B">
        <w:trPr>
          <w:jc w:val="center"/>
        </w:trPr>
        <w:tc>
          <w:tcPr>
            <w:tcW w:w="1080" w:type="dxa"/>
            <w:shd w:val="clear" w:color="auto" w:fill="auto"/>
          </w:tcPr>
          <w:p w14:paraId="1BDF4D4F"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4</w:t>
            </w:r>
          </w:p>
        </w:tc>
        <w:tc>
          <w:tcPr>
            <w:tcW w:w="3870" w:type="dxa"/>
            <w:shd w:val="clear" w:color="auto" w:fill="auto"/>
          </w:tcPr>
          <w:p w14:paraId="60A597EE" w14:textId="4B36F7EE" w:rsidR="00780C29" w:rsidRPr="005756BB" w:rsidRDefault="00BC78C7" w:rsidP="00BC78C7">
            <w:pPr>
              <w:pStyle w:val="Body"/>
              <w:rPr>
                <w:rFonts w:ascii="Arial Narrow" w:hAnsi="Arial Narrow"/>
                <w:sz w:val="20"/>
                <w:szCs w:val="20"/>
              </w:rPr>
            </w:pPr>
            <w:proofErr w:type="spellStart"/>
            <w:r w:rsidRPr="005756BB">
              <w:rPr>
                <w:rFonts w:ascii="Arial Narrow" w:hAnsi="Arial Narrow"/>
                <w:sz w:val="20"/>
                <w:szCs w:val="20"/>
              </w:rPr>
              <w:t>Vjedhje</w:t>
            </w:r>
            <w:proofErr w:type="spellEnd"/>
            <w:r w:rsidRPr="005756BB">
              <w:rPr>
                <w:rFonts w:ascii="Arial Narrow" w:hAnsi="Arial Narrow"/>
                <w:sz w:val="20"/>
                <w:szCs w:val="20"/>
              </w:rPr>
              <w:t xml:space="preserve"> </w:t>
            </w:r>
            <w:proofErr w:type="spellStart"/>
            <w:r w:rsidRPr="005756BB">
              <w:rPr>
                <w:rFonts w:ascii="Arial Narrow" w:hAnsi="Arial Narrow"/>
                <w:sz w:val="20"/>
                <w:szCs w:val="20"/>
              </w:rPr>
              <w:t>të</w:t>
            </w:r>
            <w:proofErr w:type="spellEnd"/>
            <w:r w:rsidRPr="005756BB">
              <w:rPr>
                <w:rFonts w:ascii="Arial Narrow" w:hAnsi="Arial Narrow"/>
                <w:sz w:val="20"/>
                <w:szCs w:val="20"/>
              </w:rPr>
              <w:t xml:space="preserve"> </w:t>
            </w:r>
            <w:proofErr w:type="spellStart"/>
            <w:r w:rsidR="00507ED1" w:rsidRPr="005756BB">
              <w:rPr>
                <w:rFonts w:ascii="Arial Narrow" w:hAnsi="Arial Narrow"/>
                <w:sz w:val="20"/>
                <w:szCs w:val="20"/>
              </w:rPr>
              <w:t>mopedit</w:t>
            </w:r>
            <w:proofErr w:type="spellEnd"/>
            <w:r w:rsidR="00507ED1" w:rsidRPr="005756BB">
              <w:rPr>
                <w:rFonts w:ascii="Arial Narrow" w:hAnsi="Arial Narrow"/>
                <w:sz w:val="20"/>
                <w:szCs w:val="20"/>
              </w:rPr>
              <w:t xml:space="preserve">, </w:t>
            </w:r>
            <w:proofErr w:type="spellStart"/>
            <w:r w:rsidR="00507ED1" w:rsidRPr="005756BB">
              <w:rPr>
                <w:rFonts w:ascii="Arial Narrow" w:hAnsi="Arial Narrow"/>
                <w:sz w:val="20"/>
                <w:szCs w:val="20"/>
              </w:rPr>
              <w:t>skuter</w:t>
            </w:r>
            <w:proofErr w:type="spellEnd"/>
            <w:r w:rsidR="00507ED1" w:rsidRPr="005756BB">
              <w:rPr>
                <w:rFonts w:ascii="Arial Narrow" w:hAnsi="Arial Narrow"/>
                <w:sz w:val="20"/>
                <w:szCs w:val="20"/>
              </w:rPr>
              <w:t xml:space="preserve"> </w:t>
            </w:r>
            <w:proofErr w:type="spellStart"/>
            <w:r w:rsidR="00507ED1" w:rsidRPr="005756BB">
              <w:rPr>
                <w:rFonts w:ascii="Arial Narrow" w:hAnsi="Arial Narrow"/>
                <w:sz w:val="20"/>
                <w:szCs w:val="20"/>
              </w:rPr>
              <w:t>ose</w:t>
            </w:r>
            <w:proofErr w:type="spellEnd"/>
            <w:r w:rsidR="00507ED1" w:rsidRPr="005756BB">
              <w:rPr>
                <w:rFonts w:ascii="Arial Narrow" w:hAnsi="Arial Narrow"/>
                <w:sz w:val="20"/>
                <w:szCs w:val="20"/>
              </w:rPr>
              <w:t xml:space="preserve"> </w:t>
            </w:r>
            <w:proofErr w:type="spellStart"/>
            <w:r w:rsidRPr="005756BB">
              <w:rPr>
                <w:rFonts w:ascii="Arial Narrow" w:hAnsi="Arial Narrow"/>
                <w:sz w:val="20"/>
                <w:szCs w:val="20"/>
              </w:rPr>
              <w:t>motoçikletave</w:t>
            </w:r>
            <w:proofErr w:type="spellEnd"/>
            <w:r w:rsidRPr="005756BB">
              <w:rPr>
                <w:rFonts w:ascii="Arial Narrow" w:hAnsi="Arial Narrow"/>
                <w:sz w:val="20"/>
                <w:szCs w:val="20"/>
              </w:rPr>
              <w:t xml:space="preserve"> </w:t>
            </w:r>
          </w:p>
        </w:tc>
        <w:tc>
          <w:tcPr>
            <w:tcW w:w="3325" w:type="dxa"/>
            <w:shd w:val="clear" w:color="auto" w:fill="auto"/>
          </w:tcPr>
          <w:p w14:paraId="4BC26332"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7B6457EB"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538DBBA5"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0F65DE27" w14:textId="77777777" w:rsidTr="00B7679B">
        <w:trPr>
          <w:jc w:val="center"/>
        </w:trPr>
        <w:tc>
          <w:tcPr>
            <w:tcW w:w="1080" w:type="dxa"/>
            <w:shd w:val="clear" w:color="auto" w:fill="auto"/>
          </w:tcPr>
          <w:p w14:paraId="4F2AB69E"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5</w:t>
            </w:r>
          </w:p>
        </w:tc>
        <w:tc>
          <w:tcPr>
            <w:tcW w:w="3870" w:type="dxa"/>
            <w:shd w:val="clear" w:color="auto" w:fill="auto"/>
          </w:tcPr>
          <w:p w14:paraId="34ACBC51" w14:textId="5C58034D" w:rsidR="00780C29" w:rsidRPr="005756BB" w:rsidRDefault="00BC78C7" w:rsidP="00B7679B">
            <w:pPr>
              <w:pStyle w:val="Body"/>
              <w:rPr>
                <w:rFonts w:ascii="Arial Narrow" w:hAnsi="Arial Narrow"/>
                <w:sz w:val="20"/>
                <w:szCs w:val="20"/>
              </w:rPr>
            </w:pPr>
            <w:proofErr w:type="spellStart"/>
            <w:r w:rsidRPr="005756BB">
              <w:rPr>
                <w:rFonts w:ascii="Arial Narrow" w:hAnsi="Arial Narrow"/>
                <w:sz w:val="20"/>
                <w:szCs w:val="20"/>
              </w:rPr>
              <w:t>Vjedhje</w:t>
            </w:r>
            <w:proofErr w:type="spellEnd"/>
            <w:r w:rsidRPr="005756BB">
              <w:rPr>
                <w:rFonts w:ascii="Arial Narrow" w:hAnsi="Arial Narrow"/>
                <w:sz w:val="20"/>
                <w:szCs w:val="20"/>
              </w:rPr>
              <w:t xml:space="preserve"> </w:t>
            </w:r>
          </w:p>
        </w:tc>
        <w:tc>
          <w:tcPr>
            <w:tcW w:w="3325" w:type="dxa"/>
            <w:shd w:val="clear" w:color="auto" w:fill="auto"/>
          </w:tcPr>
          <w:p w14:paraId="61C13EFF"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4D9AB918"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43BB9C3E"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394B0DC0" w14:textId="77777777" w:rsidTr="00B7679B">
        <w:trPr>
          <w:jc w:val="center"/>
        </w:trPr>
        <w:tc>
          <w:tcPr>
            <w:tcW w:w="1080" w:type="dxa"/>
            <w:shd w:val="clear" w:color="auto" w:fill="auto"/>
          </w:tcPr>
          <w:p w14:paraId="520839A9"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6</w:t>
            </w:r>
          </w:p>
        </w:tc>
        <w:tc>
          <w:tcPr>
            <w:tcW w:w="3870" w:type="dxa"/>
            <w:shd w:val="clear" w:color="auto" w:fill="auto"/>
          </w:tcPr>
          <w:p w14:paraId="2098EAC7" w14:textId="3E668F09" w:rsidR="00780C29" w:rsidRPr="005756BB" w:rsidRDefault="00507ED1"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5756BB">
              <w:rPr>
                <w:rFonts w:ascii="Arial Narrow" w:hAnsi="Arial Narrow"/>
                <w:sz w:val="20"/>
                <w:szCs w:val="20"/>
              </w:rPr>
              <w:t xml:space="preserve"> </w:t>
            </w:r>
            <w:proofErr w:type="spellStart"/>
            <w:r w:rsidRPr="005756BB">
              <w:rPr>
                <w:rFonts w:ascii="Arial Narrow" w:hAnsi="Arial Narrow"/>
                <w:sz w:val="20"/>
                <w:szCs w:val="20"/>
              </w:rPr>
              <w:t>Përpjekje</w:t>
            </w:r>
            <w:proofErr w:type="spellEnd"/>
            <w:r w:rsidRPr="005756BB">
              <w:rPr>
                <w:rFonts w:ascii="Arial Narrow" w:hAnsi="Arial Narrow"/>
                <w:sz w:val="20"/>
                <w:szCs w:val="20"/>
              </w:rPr>
              <w:t xml:space="preserve"> </w:t>
            </w:r>
            <w:proofErr w:type="spellStart"/>
            <w:r w:rsidRPr="005756BB">
              <w:rPr>
                <w:rFonts w:ascii="Arial Narrow" w:hAnsi="Arial Narrow"/>
                <w:sz w:val="20"/>
                <w:szCs w:val="20"/>
              </w:rPr>
              <w:t>për</w:t>
            </w:r>
            <w:proofErr w:type="spellEnd"/>
            <w:r w:rsidRPr="005756BB">
              <w:rPr>
                <w:rFonts w:ascii="Arial Narrow" w:hAnsi="Arial Narrow"/>
                <w:sz w:val="20"/>
                <w:szCs w:val="20"/>
              </w:rPr>
              <w:t xml:space="preserve"> </w:t>
            </w:r>
            <w:proofErr w:type="spellStart"/>
            <w:r w:rsidRPr="005756BB">
              <w:rPr>
                <w:rFonts w:ascii="Arial Narrow" w:hAnsi="Arial Narrow"/>
                <w:sz w:val="20"/>
                <w:szCs w:val="20"/>
              </w:rPr>
              <w:t>vjedhje</w:t>
            </w:r>
            <w:proofErr w:type="spellEnd"/>
          </w:p>
        </w:tc>
        <w:tc>
          <w:tcPr>
            <w:tcW w:w="3325" w:type="dxa"/>
            <w:shd w:val="clear" w:color="auto" w:fill="auto"/>
          </w:tcPr>
          <w:p w14:paraId="25739ABA"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5F03A184"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29583DE4"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0694AC26" w14:textId="77777777" w:rsidTr="00B7679B">
        <w:trPr>
          <w:jc w:val="center"/>
        </w:trPr>
        <w:tc>
          <w:tcPr>
            <w:tcW w:w="1080" w:type="dxa"/>
            <w:tcBorders>
              <w:bottom w:val="single" w:sz="4" w:space="0" w:color="auto"/>
            </w:tcBorders>
            <w:shd w:val="clear" w:color="auto" w:fill="auto"/>
          </w:tcPr>
          <w:p w14:paraId="0F5B41E4"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7</w:t>
            </w:r>
          </w:p>
        </w:tc>
        <w:tc>
          <w:tcPr>
            <w:tcW w:w="3870" w:type="dxa"/>
            <w:tcBorders>
              <w:bottom w:val="single" w:sz="4" w:space="0" w:color="auto"/>
            </w:tcBorders>
            <w:shd w:val="clear" w:color="auto" w:fill="auto"/>
          </w:tcPr>
          <w:p w14:paraId="3AFB71B7" w14:textId="77777777" w:rsidR="00780C29" w:rsidRPr="00E209AF" w:rsidRDefault="00BC78C7"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Grabitje</w:t>
            </w:r>
            <w:proofErr w:type="spellEnd"/>
          </w:p>
        </w:tc>
        <w:tc>
          <w:tcPr>
            <w:tcW w:w="3325" w:type="dxa"/>
            <w:tcBorders>
              <w:bottom w:val="single" w:sz="4" w:space="0" w:color="auto"/>
            </w:tcBorders>
            <w:shd w:val="clear" w:color="auto" w:fill="auto"/>
          </w:tcPr>
          <w:p w14:paraId="5B46418F"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314E011D"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188D7A2C"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2277670B" w14:textId="77777777" w:rsidTr="00B7679B">
        <w:trPr>
          <w:jc w:val="center"/>
        </w:trPr>
        <w:tc>
          <w:tcPr>
            <w:tcW w:w="1080" w:type="dxa"/>
            <w:shd w:val="clear" w:color="auto" w:fill="auto"/>
          </w:tcPr>
          <w:p w14:paraId="109CF032"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8</w:t>
            </w:r>
          </w:p>
        </w:tc>
        <w:tc>
          <w:tcPr>
            <w:tcW w:w="3870" w:type="dxa"/>
            <w:shd w:val="clear" w:color="auto" w:fill="auto"/>
          </w:tcPr>
          <w:p w14:paraId="6FB75F17" w14:textId="77777777" w:rsidR="00780C29" w:rsidRPr="00CE484C" w:rsidRDefault="00BC78C7" w:rsidP="00BC78C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 xml:space="preserve">Vjedhja e pronës personale ose vjedhja e xhepave </w:t>
            </w:r>
          </w:p>
        </w:tc>
        <w:tc>
          <w:tcPr>
            <w:tcW w:w="3325" w:type="dxa"/>
            <w:shd w:val="clear" w:color="auto" w:fill="auto"/>
          </w:tcPr>
          <w:p w14:paraId="68C7E6A5"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57E83A5B"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03139CEA"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045DCB8C" w14:textId="77777777" w:rsidTr="00B7679B">
        <w:trPr>
          <w:jc w:val="center"/>
        </w:trPr>
        <w:tc>
          <w:tcPr>
            <w:tcW w:w="1080" w:type="dxa"/>
            <w:shd w:val="clear" w:color="auto" w:fill="auto"/>
          </w:tcPr>
          <w:p w14:paraId="59B8E704"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9</w:t>
            </w:r>
          </w:p>
        </w:tc>
        <w:tc>
          <w:tcPr>
            <w:tcW w:w="3870" w:type="dxa"/>
            <w:shd w:val="clear" w:color="auto" w:fill="auto"/>
          </w:tcPr>
          <w:p w14:paraId="25836304" w14:textId="77777777" w:rsidR="00BC78C7" w:rsidRDefault="00BC78C7" w:rsidP="00BC78C7">
            <w:pPr>
              <w:ind w:left="0"/>
              <w:rPr>
                <w:rFonts w:ascii="Arial Narrow" w:hAnsi="Arial Narrow"/>
                <w:sz w:val="20"/>
                <w:szCs w:val="20"/>
              </w:rPr>
            </w:pPr>
            <w:proofErr w:type="spellStart"/>
            <w:r w:rsidRPr="00BC78C7">
              <w:rPr>
                <w:rFonts w:ascii="Arial Narrow" w:hAnsi="Arial Narrow"/>
                <w:sz w:val="20"/>
                <w:szCs w:val="20"/>
              </w:rPr>
              <w:t>Zhvatje</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kërcënime</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pres</w:t>
            </w:r>
            <w:r>
              <w:rPr>
                <w:rFonts w:ascii="Arial Narrow" w:hAnsi="Arial Narrow"/>
                <w:sz w:val="20"/>
                <w:szCs w:val="20"/>
              </w:rPr>
              <w:t>ion</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mashtrim</w:t>
            </w:r>
            <w:proofErr w:type="spellEnd"/>
            <w:r>
              <w:rPr>
                <w:rFonts w:ascii="Arial Narrow" w:hAnsi="Arial Narrow"/>
                <w:sz w:val="20"/>
                <w:szCs w:val="20"/>
              </w:rPr>
              <w:t xml:space="preserve"> </w:t>
            </w:r>
            <w:proofErr w:type="spellStart"/>
            <w:r>
              <w:rPr>
                <w:rFonts w:ascii="Arial Narrow" w:hAnsi="Arial Narrow"/>
                <w:sz w:val="20"/>
                <w:szCs w:val="20"/>
              </w:rPr>
              <w:t>për</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kërkuar</w:t>
            </w:r>
            <w:proofErr w:type="spellEnd"/>
            <w:r>
              <w:rPr>
                <w:rFonts w:ascii="Arial Narrow" w:hAnsi="Arial Narrow"/>
                <w:sz w:val="20"/>
                <w:szCs w:val="20"/>
              </w:rPr>
              <w:t xml:space="preserve"> </w:t>
            </w:r>
            <w:r w:rsidRPr="00BC78C7">
              <w:rPr>
                <w:rFonts w:ascii="Arial Narrow" w:hAnsi="Arial Narrow"/>
                <w:sz w:val="20"/>
                <w:szCs w:val="20"/>
              </w:rPr>
              <w:t xml:space="preserve">para </w:t>
            </w:r>
            <w:proofErr w:type="spellStart"/>
            <w:r w:rsidRPr="00BC78C7">
              <w:rPr>
                <w:rFonts w:ascii="Arial Narrow" w:hAnsi="Arial Narrow"/>
                <w:sz w:val="20"/>
                <w:szCs w:val="20"/>
              </w:rPr>
              <w:t>ose</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mallra</w:t>
            </w:r>
            <w:proofErr w:type="spellEnd"/>
            <w:r w:rsidRPr="00BC78C7">
              <w:rPr>
                <w:rFonts w:ascii="Arial Narrow" w:hAnsi="Arial Narrow"/>
                <w:sz w:val="20"/>
                <w:szCs w:val="20"/>
              </w:rPr>
              <w:t>)</w:t>
            </w:r>
          </w:p>
          <w:p w14:paraId="3C7A4CC5" w14:textId="77777777" w:rsidR="00780C29" w:rsidRPr="00E209AF" w:rsidRDefault="00780C29" w:rsidP="00B7679B">
            <w:pPr>
              <w:pStyle w:val="Body"/>
              <w:rPr>
                <w:rFonts w:ascii="Arial Narrow" w:hAnsi="Arial Narrow"/>
                <w:sz w:val="20"/>
                <w:szCs w:val="20"/>
              </w:rPr>
            </w:pPr>
          </w:p>
        </w:tc>
        <w:tc>
          <w:tcPr>
            <w:tcW w:w="3325" w:type="dxa"/>
            <w:shd w:val="clear" w:color="auto" w:fill="auto"/>
          </w:tcPr>
          <w:p w14:paraId="3AE003DF"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3F0167D7"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33F9772D"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423F182E" w14:textId="77777777" w:rsidTr="00B7679B">
        <w:trPr>
          <w:jc w:val="center"/>
        </w:trPr>
        <w:tc>
          <w:tcPr>
            <w:tcW w:w="1080" w:type="dxa"/>
            <w:shd w:val="clear" w:color="auto" w:fill="auto"/>
          </w:tcPr>
          <w:p w14:paraId="1D56774E"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10</w:t>
            </w:r>
          </w:p>
        </w:tc>
        <w:tc>
          <w:tcPr>
            <w:tcW w:w="3870" w:type="dxa"/>
            <w:shd w:val="clear" w:color="auto" w:fill="auto"/>
          </w:tcPr>
          <w:p w14:paraId="192B9CB7" w14:textId="77777777" w:rsidR="00780C29" w:rsidRPr="00E209AF" w:rsidRDefault="00BC78C7" w:rsidP="00B7679B">
            <w:pPr>
              <w:pStyle w:val="Body"/>
              <w:rPr>
                <w:rFonts w:ascii="Arial Narrow" w:hAnsi="Arial Narrow"/>
                <w:sz w:val="20"/>
                <w:szCs w:val="20"/>
              </w:rPr>
            </w:pPr>
            <w:proofErr w:type="spellStart"/>
            <w:r w:rsidRPr="00BC78C7">
              <w:rPr>
                <w:rFonts w:ascii="Arial Narrow" w:hAnsi="Arial Narrow"/>
                <w:sz w:val="20"/>
                <w:szCs w:val="20"/>
              </w:rPr>
              <w:t>Mashtrimi</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i</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konsumatorit</w:t>
            </w:r>
            <w:proofErr w:type="spellEnd"/>
          </w:p>
        </w:tc>
        <w:tc>
          <w:tcPr>
            <w:tcW w:w="3325" w:type="dxa"/>
            <w:shd w:val="clear" w:color="auto" w:fill="auto"/>
          </w:tcPr>
          <w:p w14:paraId="3927E6DB"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4AD0393F"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31310FFD"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492921FA" w14:textId="77777777" w:rsidTr="00B7679B">
        <w:trPr>
          <w:jc w:val="center"/>
        </w:trPr>
        <w:tc>
          <w:tcPr>
            <w:tcW w:w="1080" w:type="dxa"/>
            <w:shd w:val="clear" w:color="auto" w:fill="auto"/>
          </w:tcPr>
          <w:p w14:paraId="098F6A3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11</w:t>
            </w:r>
          </w:p>
        </w:tc>
        <w:tc>
          <w:tcPr>
            <w:tcW w:w="3870" w:type="dxa"/>
            <w:shd w:val="clear" w:color="auto" w:fill="auto"/>
          </w:tcPr>
          <w:p w14:paraId="5DE9863B" w14:textId="77777777" w:rsidR="00780C29" w:rsidRPr="00E209AF" w:rsidRDefault="00BC78C7"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BC78C7">
              <w:rPr>
                <w:rFonts w:ascii="Arial Narrow" w:hAnsi="Arial Narrow"/>
                <w:sz w:val="20"/>
                <w:szCs w:val="20"/>
              </w:rPr>
              <w:t>Ryshfeti</w:t>
            </w:r>
            <w:proofErr w:type="spellEnd"/>
            <w:r w:rsidRPr="00BC78C7">
              <w:rPr>
                <w:rFonts w:ascii="Arial Narrow" w:hAnsi="Arial Narrow"/>
                <w:sz w:val="20"/>
                <w:szCs w:val="20"/>
              </w:rPr>
              <w:t>/</w:t>
            </w:r>
            <w:proofErr w:type="spellStart"/>
            <w:r w:rsidRPr="00BC78C7">
              <w:rPr>
                <w:rFonts w:ascii="Arial Narrow" w:hAnsi="Arial Narrow"/>
                <w:sz w:val="20"/>
                <w:szCs w:val="20"/>
              </w:rPr>
              <w:t>korrupsioni</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nga</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zyrtarët</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publikë</w:t>
            </w:r>
            <w:proofErr w:type="spellEnd"/>
          </w:p>
        </w:tc>
        <w:tc>
          <w:tcPr>
            <w:tcW w:w="3325" w:type="dxa"/>
            <w:shd w:val="clear" w:color="auto" w:fill="auto"/>
          </w:tcPr>
          <w:p w14:paraId="62CF7A9F"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4CA002E6"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319C02EE"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50D5F361" w14:textId="77777777" w:rsidTr="00B7679B">
        <w:trPr>
          <w:jc w:val="center"/>
        </w:trPr>
        <w:tc>
          <w:tcPr>
            <w:tcW w:w="1080" w:type="dxa"/>
            <w:shd w:val="clear" w:color="auto" w:fill="auto"/>
          </w:tcPr>
          <w:p w14:paraId="4A095288"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sidRPr="00F073CE">
              <w:rPr>
                <w:rFonts w:ascii="Arial Narrow" w:hAnsi="Arial Narrow"/>
                <w:b/>
                <w:bCs/>
                <w:sz w:val="20"/>
                <w:szCs w:val="20"/>
              </w:rPr>
              <w:t>1</w:t>
            </w:r>
            <w:r>
              <w:rPr>
                <w:rFonts w:ascii="Arial Narrow" w:hAnsi="Arial Narrow"/>
                <w:b/>
                <w:bCs/>
                <w:sz w:val="20"/>
                <w:szCs w:val="20"/>
              </w:rPr>
              <w:t>2</w:t>
            </w:r>
          </w:p>
        </w:tc>
        <w:tc>
          <w:tcPr>
            <w:tcW w:w="3870" w:type="dxa"/>
            <w:shd w:val="clear" w:color="auto" w:fill="auto"/>
          </w:tcPr>
          <w:p w14:paraId="62AFF5A9" w14:textId="77777777" w:rsidR="00780C29" w:rsidRPr="00E209AF" w:rsidRDefault="00BC78C7" w:rsidP="00B7679B">
            <w:pPr>
              <w:pStyle w:val="Body"/>
              <w:rPr>
                <w:rFonts w:ascii="Arial Narrow" w:hAnsi="Arial Narrow"/>
                <w:sz w:val="20"/>
                <w:szCs w:val="20"/>
              </w:rPr>
            </w:pPr>
            <w:proofErr w:type="spellStart"/>
            <w:r w:rsidRPr="00BC78C7">
              <w:rPr>
                <w:rFonts w:ascii="Arial Narrow" w:hAnsi="Arial Narrow"/>
                <w:sz w:val="20"/>
                <w:szCs w:val="20"/>
              </w:rPr>
              <w:t>Krime</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të</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tjera</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që</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lidhen</w:t>
            </w:r>
            <w:proofErr w:type="spellEnd"/>
            <w:r w:rsidRPr="00BC78C7">
              <w:rPr>
                <w:rFonts w:ascii="Arial Narrow" w:hAnsi="Arial Narrow"/>
                <w:sz w:val="20"/>
                <w:szCs w:val="20"/>
              </w:rPr>
              <w:t xml:space="preserve"> me </w:t>
            </w:r>
            <w:proofErr w:type="spellStart"/>
            <w:r w:rsidRPr="00BC78C7">
              <w:rPr>
                <w:rFonts w:ascii="Arial Narrow" w:hAnsi="Arial Narrow"/>
                <w:sz w:val="20"/>
                <w:szCs w:val="20"/>
              </w:rPr>
              <w:t>pronën</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ose</w:t>
            </w:r>
            <w:proofErr w:type="spellEnd"/>
            <w:r w:rsidRPr="00BC78C7">
              <w:rPr>
                <w:rFonts w:ascii="Arial Narrow" w:hAnsi="Arial Narrow"/>
                <w:sz w:val="20"/>
                <w:szCs w:val="20"/>
              </w:rPr>
              <w:t xml:space="preserve"> </w:t>
            </w:r>
            <w:proofErr w:type="spellStart"/>
            <w:r w:rsidRPr="00BC78C7">
              <w:rPr>
                <w:rFonts w:ascii="Arial Narrow" w:hAnsi="Arial Narrow"/>
                <w:sz w:val="20"/>
                <w:szCs w:val="20"/>
              </w:rPr>
              <w:t>mashtrimin</w:t>
            </w:r>
            <w:proofErr w:type="spellEnd"/>
          </w:p>
        </w:tc>
        <w:tc>
          <w:tcPr>
            <w:tcW w:w="3325" w:type="dxa"/>
            <w:shd w:val="clear" w:color="auto" w:fill="auto"/>
          </w:tcPr>
          <w:p w14:paraId="13702E76"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51B32514"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60A263A7"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bl>
    <w:p w14:paraId="3AE6B7CA" w14:textId="77777777" w:rsidR="00780C29" w:rsidRDefault="00780C29" w:rsidP="00780C29">
      <w:pPr>
        <w:spacing w:after="0" w:line="240" w:lineRule="auto"/>
        <w:ind w:left="0" w:right="-180"/>
        <w:rPr>
          <w:rFonts w:ascii="Arial Narrow" w:hAnsi="Arial Narrow" w:cstheme="minorHAnsi"/>
          <w:sz w:val="20"/>
          <w:szCs w:val="20"/>
        </w:rPr>
      </w:pPr>
    </w:p>
    <w:p w14:paraId="40259B45" w14:textId="77777777" w:rsidR="00D66099" w:rsidRDefault="00D66099" w:rsidP="00780C29">
      <w:pPr>
        <w:spacing w:after="0" w:line="240" w:lineRule="auto"/>
        <w:ind w:left="0" w:right="-180"/>
        <w:rPr>
          <w:rFonts w:ascii="Arial Narrow" w:hAnsi="Arial Narrow"/>
          <w:b/>
          <w:bCs/>
          <w:sz w:val="20"/>
          <w:szCs w:val="20"/>
        </w:rPr>
      </w:pPr>
    </w:p>
    <w:p w14:paraId="7DC28C91" w14:textId="77777777" w:rsidR="00F06209" w:rsidRDefault="00F06209">
      <w:pPr>
        <w:ind w:left="0" w:right="0"/>
        <w:rPr>
          <w:rFonts w:ascii="Arial Narrow" w:hAnsi="Arial Narrow"/>
          <w:b/>
          <w:bCs/>
          <w:sz w:val="20"/>
          <w:szCs w:val="20"/>
        </w:rPr>
      </w:pPr>
      <w:r>
        <w:rPr>
          <w:rFonts w:ascii="Arial Narrow" w:hAnsi="Arial Narrow"/>
          <w:b/>
          <w:bCs/>
          <w:sz w:val="20"/>
          <w:szCs w:val="20"/>
        </w:rPr>
        <w:br w:type="page"/>
      </w:r>
    </w:p>
    <w:p w14:paraId="2B978319" w14:textId="77777777" w:rsidR="00780C29" w:rsidRPr="00726362" w:rsidRDefault="003A753C" w:rsidP="00780C29">
      <w:pPr>
        <w:spacing w:after="0" w:line="240" w:lineRule="auto"/>
        <w:ind w:left="0" w:right="-180"/>
        <w:rPr>
          <w:rFonts w:ascii="Arial Narrow" w:hAnsi="Arial Narrow"/>
          <w:sz w:val="20"/>
          <w:szCs w:val="20"/>
        </w:rPr>
      </w:pPr>
      <w:r>
        <w:rPr>
          <w:rFonts w:ascii="Arial Narrow" w:hAnsi="Arial Narrow"/>
          <w:b/>
          <w:bCs/>
          <w:sz w:val="20"/>
          <w:szCs w:val="20"/>
        </w:rPr>
        <w:lastRenderedPageBreak/>
        <w:t>LEXO</w:t>
      </w:r>
      <w:r w:rsidR="00780C29" w:rsidRPr="00D66099">
        <w:rPr>
          <w:rFonts w:ascii="Arial Narrow" w:hAnsi="Arial Narrow"/>
          <w:b/>
          <w:bCs/>
          <w:sz w:val="20"/>
          <w:szCs w:val="20"/>
        </w:rPr>
        <w:t>:</w:t>
      </w:r>
      <w:r>
        <w:rPr>
          <w:rFonts w:ascii="Arial Narrow" w:hAnsi="Arial Narrow"/>
          <w:b/>
          <w:bCs/>
          <w:sz w:val="20"/>
          <w:szCs w:val="20"/>
        </w:rPr>
        <w:t xml:space="preserve"> </w:t>
      </w:r>
      <w:r w:rsidRPr="003A753C">
        <w:rPr>
          <w:rFonts w:ascii="Arial Narrow" w:hAnsi="Arial Narrow"/>
          <w:bCs/>
          <w:sz w:val="20"/>
          <w:szCs w:val="20"/>
        </w:rPr>
        <w:t xml:space="preserve">Tani do </w:t>
      </w:r>
      <w:proofErr w:type="spellStart"/>
      <w:r w:rsidRPr="003A753C">
        <w:rPr>
          <w:rFonts w:ascii="Arial Narrow" w:hAnsi="Arial Narrow"/>
          <w:bCs/>
          <w:sz w:val="20"/>
          <w:szCs w:val="20"/>
        </w:rPr>
        <w:t>t’Ju</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pyes</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mbi</w:t>
      </w:r>
      <w:proofErr w:type="spellEnd"/>
      <w:r w:rsidRPr="003A753C">
        <w:rPr>
          <w:rFonts w:ascii="Arial Narrow" w:hAnsi="Arial Narrow"/>
          <w:bCs/>
          <w:sz w:val="20"/>
          <w:szCs w:val="20"/>
        </w:rPr>
        <w:t xml:space="preserve"> situate </w:t>
      </w:r>
      <w:proofErr w:type="spellStart"/>
      <w:r w:rsidRPr="003A753C">
        <w:rPr>
          <w:rFonts w:ascii="Arial Narrow" w:hAnsi="Arial Narrow"/>
          <w:bCs/>
          <w:sz w:val="20"/>
          <w:szCs w:val="20"/>
        </w:rPr>
        <w:t>më</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delikate</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të</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cilat</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mund</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t’Ju</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kenë</w:t>
      </w:r>
      <w:proofErr w:type="spellEnd"/>
      <w:r w:rsidRPr="003A753C">
        <w:rPr>
          <w:rFonts w:ascii="Arial Narrow" w:hAnsi="Arial Narrow"/>
          <w:bCs/>
          <w:sz w:val="20"/>
          <w:szCs w:val="20"/>
        </w:rPr>
        <w:t xml:space="preserve"> </w:t>
      </w:r>
      <w:proofErr w:type="spellStart"/>
      <w:r w:rsidRPr="003A753C">
        <w:rPr>
          <w:rFonts w:ascii="Arial Narrow" w:hAnsi="Arial Narrow"/>
          <w:bCs/>
          <w:sz w:val="20"/>
          <w:szCs w:val="20"/>
        </w:rPr>
        <w:t>ndodhur</w:t>
      </w:r>
      <w:proofErr w:type="spellEnd"/>
      <w:r w:rsidR="00780C29">
        <w:rPr>
          <w:rFonts w:ascii="Arial Narrow" w:hAnsi="Arial Narrow"/>
          <w:sz w:val="20"/>
          <w:szCs w:val="20"/>
        </w:rPr>
        <w:t>.</w:t>
      </w:r>
    </w:p>
    <w:p w14:paraId="6E8D29A0" w14:textId="77777777" w:rsidR="00780C29" w:rsidRDefault="00780C29" w:rsidP="00780C29">
      <w:pPr>
        <w:spacing w:after="0" w:line="240" w:lineRule="auto"/>
        <w:ind w:left="0"/>
        <w:rPr>
          <w:rFonts w:ascii="Arial Narrow" w:hAnsi="Arial Narrow"/>
          <w:sz w:val="20"/>
          <w:szCs w:val="20"/>
        </w:rPr>
      </w:pPr>
    </w:p>
    <w:tbl>
      <w:tblPr>
        <w:tblStyle w:val="TableGrid"/>
        <w:tblW w:w="8275" w:type="dxa"/>
        <w:jc w:val="center"/>
        <w:tblLook w:val="04A0" w:firstRow="1" w:lastRow="0" w:firstColumn="1" w:lastColumn="0" w:noHBand="0" w:noVBand="1"/>
      </w:tblPr>
      <w:tblGrid>
        <w:gridCol w:w="1080"/>
        <w:gridCol w:w="3870"/>
        <w:gridCol w:w="3325"/>
      </w:tblGrid>
      <w:tr w:rsidR="00780C29" w:rsidRPr="00E209AF" w14:paraId="73268B27" w14:textId="77777777" w:rsidTr="00B7679B">
        <w:trPr>
          <w:jc w:val="center"/>
        </w:trPr>
        <w:tc>
          <w:tcPr>
            <w:tcW w:w="1080" w:type="dxa"/>
            <w:tcBorders>
              <w:bottom w:val="single" w:sz="4" w:space="0" w:color="auto"/>
            </w:tcBorders>
          </w:tcPr>
          <w:p w14:paraId="3882CD45" w14:textId="77777777" w:rsidR="00780C29" w:rsidRPr="00E209AF"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3870" w:type="dxa"/>
            <w:tcBorders>
              <w:bottom w:val="single" w:sz="4" w:space="0" w:color="auto"/>
            </w:tcBorders>
          </w:tcPr>
          <w:p w14:paraId="0D09AA82" w14:textId="77777777" w:rsidR="00780C29" w:rsidRPr="00CE1AF8" w:rsidRDefault="003A753C"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b/>
                <w:bCs/>
                <w:sz w:val="20"/>
                <w:szCs w:val="20"/>
              </w:rPr>
              <w:t>Lloji</w:t>
            </w:r>
            <w:proofErr w:type="spellEnd"/>
            <w:r>
              <w:rPr>
                <w:rFonts w:ascii="Arial Narrow" w:hAnsi="Arial Narrow"/>
                <w:b/>
                <w:bCs/>
                <w:sz w:val="20"/>
                <w:szCs w:val="20"/>
              </w:rPr>
              <w:t xml:space="preserve"> </w:t>
            </w:r>
            <w:proofErr w:type="spellStart"/>
            <w:r>
              <w:rPr>
                <w:rFonts w:ascii="Arial Narrow" w:hAnsi="Arial Narrow"/>
                <w:b/>
                <w:bCs/>
                <w:sz w:val="20"/>
                <w:szCs w:val="20"/>
              </w:rPr>
              <w:t>i</w:t>
            </w:r>
            <w:proofErr w:type="spellEnd"/>
            <w:r>
              <w:rPr>
                <w:rFonts w:ascii="Arial Narrow" w:hAnsi="Arial Narrow"/>
                <w:b/>
                <w:bCs/>
                <w:sz w:val="20"/>
                <w:szCs w:val="20"/>
              </w:rPr>
              <w:t xml:space="preserve"> </w:t>
            </w:r>
            <w:proofErr w:type="spellStart"/>
            <w:r>
              <w:rPr>
                <w:rFonts w:ascii="Arial Narrow" w:hAnsi="Arial Narrow"/>
                <w:b/>
                <w:bCs/>
                <w:sz w:val="20"/>
                <w:szCs w:val="20"/>
              </w:rPr>
              <w:t>krimit</w:t>
            </w:r>
            <w:proofErr w:type="spellEnd"/>
          </w:p>
        </w:tc>
        <w:tc>
          <w:tcPr>
            <w:tcW w:w="3325" w:type="dxa"/>
            <w:tcBorders>
              <w:bottom w:val="single" w:sz="4" w:space="0" w:color="auto"/>
            </w:tcBorders>
          </w:tcPr>
          <w:p w14:paraId="46DEF9EB" w14:textId="77777777" w:rsidR="00780C29" w:rsidRPr="003A753C" w:rsidRDefault="000E23C1" w:rsidP="00B7679B">
            <w:pPr>
              <w:pStyle w:val="Body"/>
              <w:rPr>
                <w:rFonts w:ascii="Arial Narrow" w:hAnsi="Arial Narrow" w:cstheme="minorHAnsi"/>
                <w:sz w:val="20"/>
                <w:szCs w:val="20"/>
              </w:rPr>
            </w:pPr>
            <w:r>
              <w:rPr>
                <w:rFonts w:ascii="Arial Narrow" w:hAnsi="Arial Narrow" w:cstheme="minorHAnsi"/>
                <w:b/>
                <w:sz w:val="20"/>
                <w:szCs w:val="20"/>
              </w:rPr>
              <w:t>q11</w:t>
            </w:r>
            <w:r w:rsidR="00780C29" w:rsidRPr="00CE1AF8">
              <w:rPr>
                <w:rFonts w:ascii="Arial Narrow" w:hAnsi="Arial Narrow" w:cstheme="minorHAnsi"/>
                <w:b/>
                <w:sz w:val="20"/>
                <w:szCs w:val="20"/>
              </w:rPr>
              <w:t>b.</w:t>
            </w:r>
            <w:r w:rsidR="00780C29" w:rsidRPr="00CE1AF8">
              <w:rPr>
                <w:rFonts w:ascii="Arial Narrow" w:hAnsi="Arial Narrow" w:cstheme="minorHAnsi"/>
                <w:sz w:val="20"/>
                <w:szCs w:val="20"/>
              </w:rPr>
              <w:t xml:space="preserve"> </w:t>
            </w:r>
            <w:r w:rsidR="003A753C">
              <w:rPr>
                <w:rFonts w:ascii="Arial Narrow" w:hAnsi="Arial Narrow" w:cstheme="minorHAnsi"/>
                <w:sz w:val="20"/>
                <w:szCs w:val="20"/>
              </w:rPr>
              <w:t xml:space="preserve">A </w:t>
            </w:r>
            <w:proofErr w:type="spellStart"/>
            <w:r w:rsidR="003A753C">
              <w:rPr>
                <w:rFonts w:ascii="Arial Narrow" w:hAnsi="Arial Narrow" w:cstheme="minorHAnsi"/>
                <w:sz w:val="20"/>
                <w:szCs w:val="20"/>
              </w:rPr>
              <w:t>keni</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përjetuar</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ndonjë</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eksperiencë</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të</w:t>
            </w:r>
            <w:proofErr w:type="spellEnd"/>
            <w:r w:rsidR="003A753C">
              <w:rPr>
                <w:rFonts w:ascii="Arial Narrow" w:hAnsi="Arial Narrow" w:cstheme="minorHAnsi"/>
                <w:sz w:val="20"/>
                <w:szCs w:val="20"/>
              </w:rPr>
              <w:t xml:space="preserve"> situate </w:t>
            </w:r>
            <w:proofErr w:type="spellStart"/>
            <w:r w:rsidR="003A753C">
              <w:rPr>
                <w:rFonts w:ascii="Arial Narrow" w:hAnsi="Arial Narrow" w:cstheme="minorHAnsi"/>
                <w:sz w:val="20"/>
                <w:szCs w:val="20"/>
              </w:rPr>
              <w:t>vijuese</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në</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dymbëdhjetë</w:t>
            </w:r>
            <w:proofErr w:type="spellEnd"/>
            <w:r w:rsidR="003A753C">
              <w:rPr>
                <w:rFonts w:ascii="Arial Narrow" w:hAnsi="Arial Narrow" w:cstheme="minorHAnsi"/>
                <w:sz w:val="20"/>
                <w:szCs w:val="20"/>
              </w:rPr>
              <w:t xml:space="preserve"> </w:t>
            </w:r>
            <w:proofErr w:type="spellStart"/>
            <w:r w:rsidR="003A753C">
              <w:rPr>
                <w:rFonts w:ascii="Arial Narrow" w:hAnsi="Arial Narrow" w:cstheme="minorHAnsi"/>
                <w:sz w:val="20"/>
                <w:szCs w:val="20"/>
              </w:rPr>
              <w:t>muajt</w:t>
            </w:r>
            <w:proofErr w:type="spellEnd"/>
            <w:r w:rsidR="003A753C">
              <w:rPr>
                <w:rFonts w:ascii="Arial Narrow" w:hAnsi="Arial Narrow" w:cstheme="minorHAnsi"/>
                <w:sz w:val="20"/>
                <w:szCs w:val="20"/>
              </w:rPr>
              <w:t xml:space="preserve"> e </w:t>
            </w:r>
            <w:proofErr w:type="spellStart"/>
            <w:r w:rsidR="003A753C">
              <w:rPr>
                <w:rFonts w:ascii="Arial Narrow" w:hAnsi="Arial Narrow" w:cstheme="minorHAnsi"/>
                <w:sz w:val="20"/>
                <w:szCs w:val="20"/>
              </w:rPr>
              <w:t>fundit</w:t>
            </w:r>
            <w:proofErr w:type="spellEnd"/>
            <w:r w:rsidR="003A753C" w:rsidRPr="00A74DE4">
              <w:rPr>
                <w:rFonts w:ascii="Arial Narrow" w:hAnsi="Arial Narrow" w:cstheme="minorHAnsi"/>
                <w:sz w:val="20"/>
                <w:szCs w:val="20"/>
              </w:rPr>
              <w:t>?</w:t>
            </w:r>
          </w:p>
        </w:tc>
      </w:tr>
      <w:tr w:rsidR="00780C29" w:rsidRPr="00E209AF" w14:paraId="35098DB7" w14:textId="77777777" w:rsidTr="00B7679B">
        <w:trPr>
          <w:trHeight w:val="476"/>
          <w:jc w:val="center"/>
        </w:trPr>
        <w:tc>
          <w:tcPr>
            <w:tcW w:w="1080" w:type="dxa"/>
            <w:shd w:val="clear" w:color="auto" w:fill="auto"/>
          </w:tcPr>
          <w:p w14:paraId="28B54EC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1</w:t>
            </w:r>
          </w:p>
        </w:tc>
        <w:tc>
          <w:tcPr>
            <w:tcW w:w="3870" w:type="dxa"/>
            <w:shd w:val="clear" w:color="auto" w:fill="auto"/>
          </w:tcPr>
          <w:p w14:paraId="4E9B180E" w14:textId="77777777" w:rsidR="00780C29" w:rsidRPr="00726362" w:rsidRDefault="00360D1E" w:rsidP="00360D1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Sulme</w:t>
            </w:r>
            <w:proofErr w:type="spellEnd"/>
            <w:r>
              <w:rPr>
                <w:rFonts w:ascii="Arial Narrow" w:hAnsi="Arial Narrow"/>
                <w:sz w:val="20"/>
                <w:szCs w:val="20"/>
              </w:rPr>
              <w:t>/</w:t>
            </w:r>
            <w:proofErr w:type="spellStart"/>
            <w:r>
              <w:rPr>
                <w:rFonts w:ascii="Arial Narrow" w:hAnsi="Arial Narrow"/>
                <w:sz w:val="20"/>
                <w:szCs w:val="20"/>
              </w:rPr>
              <w:t>kërcënime</w:t>
            </w:r>
            <w:proofErr w:type="spellEnd"/>
          </w:p>
        </w:tc>
        <w:tc>
          <w:tcPr>
            <w:tcW w:w="3325" w:type="dxa"/>
            <w:shd w:val="clear" w:color="auto" w:fill="auto"/>
          </w:tcPr>
          <w:p w14:paraId="2EF6B80A"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49FF2123"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5BA71CD2" w14:textId="77777777" w:rsidR="00780C29" w:rsidRPr="00E209AF" w:rsidRDefault="00780C29" w:rsidP="00B7679B">
            <w:pPr>
              <w:pStyle w:val="Body"/>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43F2977" w14:textId="77777777" w:rsidTr="00B7679B">
        <w:trPr>
          <w:trHeight w:val="476"/>
          <w:jc w:val="center"/>
        </w:trPr>
        <w:tc>
          <w:tcPr>
            <w:tcW w:w="1080" w:type="dxa"/>
            <w:shd w:val="clear" w:color="auto" w:fill="auto"/>
          </w:tcPr>
          <w:p w14:paraId="4A8E6EC3"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2</w:t>
            </w:r>
          </w:p>
        </w:tc>
        <w:tc>
          <w:tcPr>
            <w:tcW w:w="3870" w:type="dxa"/>
            <w:shd w:val="clear" w:color="auto" w:fill="auto"/>
          </w:tcPr>
          <w:p w14:paraId="553BFB0A" w14:textId="77777777" w:rsidR="00780C29" w:rsidRPr="00E209AF" w:rsidRDefault="00360D1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Rrëmbim</w:t>
            </w:r>
            <w:proofErr w:type="spellEnd"/>
          </w:p>
        </w:tc>
        <w:tc>
          <w:tcPr>
            <w:tcW w:w="3325" w:type="dxa"/>
            <w:shd w:val="clear" w:color="auto" w:fill="auto"/>
          </w:tcPr>
          <w:p w14:paraId="791AA46B"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0E228B65"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5E4A522B" w14:textId="77777777" w:rsidR="00780C29" w:rsidRPr="006F4AF3"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32A4D3E7" w14:textId="77777777" w:rsidTr="00B7679B">
        <w:trPr>
          <w:trHeight w:val="467"/>
          <w:jc w:val="center"/>
        </w:trPr>
        <w:tc>
          <w:tcPr>
            <w:tcW w:w="1080" w:type="dxa"/>
            <w:shd w:val="clear" w:color="auto" w:fill="auto"/>
          </w:tcPr>
          <w:p w14:paraId="66269F02"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3</w:t>
            </w:r>
          </w:p>
        </w:tc>
        <w:tc>
          <w:tcPr>
            <w:tcW w:w="3870" w:type="dxa"/>
            <w:shd w:val="clear" w:color="auto" w:fill="auto"/>
          </w:tcPr>
          <w:p w14:paraId="72AEF554" w14:textId="77777777" w:rsidR="00780C29" w:rsidRPr="00E209AF" w:rsidRDefault="00360D1E" w:rsidP="00360D1E">
            <w:pPr>
              <w:pStyle w:val="Body"/>
              <w:rPr>
                <w:rFonts w:ascii="Arial Narrow" w:hAnsi="Arial Narrow"/>
                <w:sz w:val="20"/>
                <w:szCs w:val="20"/>
              </w:rPr>
            </w:pPr>
            <w:proofErr w:type="spellStart"/>
            <w:r>
              <w:rPr>
                <w:rFonts w:ascii="Arial Narrow" w:hAnsi="Arial Narrow"/>
                <w:sz w:val="20"/>
                <w:szCs w:val="20"/>
              </w:rPr>
              <w:t>Përdhunim</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sulm</w:t>
            </w:r>
            <w:proofErr w:type="spellEnd"/>
            <w:r>
              <w:rPr>
                <w:rFonts w:ascii="Arial Narrow" w:hAnsi="Arial Narrow"/>
                <w:sz w:val="20"/>
                <w:szCs w:val="20"/>
              </w:rPr>
              <w:t xml:space="preserve"> </w:t>
            </w:r>
            <w:proofErr w:type="spellStart"/>
            <w:r>
              <w:rPr>
                <w:rFonts w:ascii="Arial Narrow" w:hAnsi="Arial Narrow"/>
                <w:sz w:val="20"/>
                <w:szCs w:val="20"/>
              </w:rPr>
              <w:t>seksual</w:t>
            </w:r>
            <w:proofErr w:type="spellEnd"/>
          </w:p>
        </w:tc>
        <w:tc>
          <w:tcPr>
            <w:tcW w:w="3325" w:type="dxa"/>
            <w:shd w:val="clear" w:color="auto" w:fill="auto"/>
          </w:tcPr>
          <w:p w14:paraId="3D067D0B"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3CF7EDA2"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0E642324"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9548646" w14:textId="77777777" w:rsidTr="00B7679B">
        <w:trPr>
          <w:jc w:val="center"/>
        </w:trPr>
        <w:tc>
          <w:tcPr>
            <w:tcW w:w="1080" w:type="dxa"/>
            <w:shd w:val="clear" w:color="auto" w:fill="auto"/>
          </w:tcPr>
          <w:p w14:paraId="786204C1"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4</w:t>
            </w:r>
          </w:p>
        </w:tc>
        <w:tc>
          <w:tcPr>
            <w:tcW w:w="3870" w:type="dxa"/>
            <w:shd w:val="clear" w:color="auto" w:fill="auto"/>
          </w:tcPr>
          <w:p w14:paraId="635D5706" w14:textId="77777777" w:rsidR="00780C29" w:rsidRPr="00E209AF" w:rsidRDefault="00360D1E" w:rsidP="00B7679B">
            <w:pPr>
              <w:pStyle w:val="Body"/>
              <w:rPr>
                <w:rFonts w:ascii="Arial Narrow" w:hAnsi="Arial Narrow"/>
                <w:sz w:val="20"/>
                <w:szCs w:val="20"/>
              </w:rPr>
            </w:pPr>
            <w:r>
              <w:rPr>
                <w:rFonts w:ascii="Arial Narrow" w:hAnsi="Arial Narrow"/>
                <w:sz w:val="20"/>
                <w:szCs w:val="20"/>
                <w:lang w:val="pt-BR"/>
              </w:rPr>
              <w:t>Krim urrejtjeje</w:t>
            </w:r>
          </w:p>
        </w:tc>
        <w:tc>
          <w:tcPr>
            <w:tcW w:w="3325" w:type="dxa"/>
            <w:shd w:val="clear" w:color="auto" w:fill="auto"/>
          </w:tcPr>
          <w:p w14:paraId="0EE06536"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51978EE6"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3E51F5EE"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780C29" w:rsidRPr="00E209AF" w14:paraId="6CB7C8A9" w14:textId="77777777" w:rsidTr="00B7679B">
        <w:trPr>
          <w:jc w:val="center"/>
        </w:trPr>
        <w:tc>
          <w:tcPr>
            <w:tcW w:w="1080" w:type="dxa"/>
            <w:shd w:val="clear" w:color="auto" w:fill="auto"/>
          </w:tcPr>
          <w:p w14:paraId="6AB00AF6" w14:textId="77777777" w:rsidR="00780C29" w:rsidRPr="00F073CE"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rPr>
            </w:pPr>
            <w:r>
              <w:rPr>
                <w:rFonts w:ascii="Arial Narrow" w:hAnsi="Arial Narrow"/>
                <w:b/>
                <w:bCs/>
                <w:sz w:val="20"/>
                <w:szCs w:val="20"/>
              </w:rPr>
              <w:t>5</w:t>
            </w:r>
          </w:p>
        </w:tc>
        <w:tc>
          <w:tcPr>
            <w:tcW w:w="3870" w:type="dxa"/>
            <w:shd w:val="clear" w:color="auto" w:fill="auto"/>
          </w:tcPr>
          <w:p w14:paraId="7EA16FE8" w14:textId="77777777" w:rsidR="00780C29" w:rsidRPr="00E209AF" w:rsidRDefault="00360D1E" w:rsidP="00B7679B">
            <w:pPr>
              <w:pStyle w:val="Body"/>
              <w:rPr>
                <w:rFonts w:ascii="Arial Narrow" w:hAnsi="Arial Narrow"/>
                <w:sz w:val="20"/>
                <w:szCs w:val="20"/>
              </w:rPr>
            </w:pPr>
            <w:proofErr w:type="spellStart"/>
            <w:r w:rsidRPr="00360D1E">
              <w:rPr>
                <w:rFonts w:ascii="Arial Narrow" w:hAnsi="Arial Narrow"/>
                <w:sz w:val="20"/>
                <w:szCs w:val="20"/>
                <w:u w:val="dotted"/>
              </w:rPr>
              <w:t>Krime</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të</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tjera</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që</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lidhen</w:t>
            </w:r>
            <w:proofErr w:type="spellEnd"/>
            <w:r w:rsidRPr="00360D1E">
              <w:rPr>
                <w:rFonts w:ascii="Arial Narrow" w:hAnsi="Arial Narrow"/>
                <w:sz w:val="20"/>
                <w:szCs w:val="20"/>
                <w:u w:val="dotted"/>
              </w:rPr>
              <w:t xml:space="preserve"> me </w:t>
            </w:r>
            <w:proofErr w:type="spellStart"/>
            <w:r w:rsidRPr="00360D1E">
              <w:rPr>
                <w:rFonts w:ascii="Arial Narrow" w:hAnsi="Arial Narrow"/>
                <w:sz w:val="20"/>
                <w:szCs w:val="20"/>
                <w:u w:val="dotted"/>
              </w:rPr>
              <w:t>lëndime</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ose</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dëmtime</w:t>
            </w:r>
            <w:proofErr w:type="spellEnd"/>
            <w:r w:rsidRPr="00360D1E">
              <w:rPr>
                <w:rFonts w:ascii="Arial Narrow" w:hAnsi="Arial Narrow"/>
                <w:sz w:val="20"/>
                <w:szCs w:val="20"/>
                <w:u w:val="dotted"/>
              </w:rPr>
              <w:t xml:space="preserve"> </w:t>
            </w:r>
            <w:proofErr w:type="spellStart"/>
            <w:r w:rsidRPr="00360D1E">
              <w:rPr>
                <w:rFonts w:ascii="Arial Narrow" w:hAnsi="Arial Narrow"/>
                <w:sz w:val="20"/>
                <w:szCs w:val="20"/>
                <w:u w:val="dotted"/>
              </w:rPr>
              <w:t>personale</w:t>
            </w:r>
            <w:proofErr w:type="spellEnd"/>
          </w:p>
        </w:tc>
        <w:tc>
          <w:tcPr>
            <w:tcW w:w="3325" w:type="dxa"/>
            <w:shd w:val="clear" w:color="auto" w:fill="auto"/>
          </w:tcPr>
          <w:p w14:paraId="124F10BE" w14:textId="77777777" w:rsidR="00780C29" w:rsidRPr="00E209AF" w:rsidRDefault="00A47358" w:rsidP="00B7679B">
            <w:pPr>
              <w:pStyle w:val="Body"/>
              <w:rPr>
                <w:rFonts w:ascii="Arial Narrow" w:eastAsia="Arial Narrow" w:hAnsi="Arial Narrow" w:cs="Arial Narrow"/>
                <w:sz w:val="20"/>
                <w:szCs w:val="20"/>
              </w:rPr>
            </w:pPr>
            <w:r>
              <w:rPr>
                <w:rFonts w:ascii="Arial Narrow" w:hAnsi="Arial Narrow"/>
                <w:sz w:val="20"/>
                <w:szCs w:val="20"/>
              </w:rPr>
              <w:t>Po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 xml:space="preserve">1 </w:t>
            </w:r>
          </w:p>
          <w:p w14:paraId="7E420D6E" w14:textId="77777777" w:rsidR="00780C29" w:rsidRDefault="006C3972" w:rsidP="00B7679B">
            <w:pPr>
              <w:pStyle w:val="Body"/>
              <w:rPr>
                <w:rFonts w:ascii="Arial Narrow" w:hAnsi="Arial Narrow"/>
                <w:sz w:val="20"/>
                <w:szCs w:val="20"/>
              </w:rPr>
            </w:pPr>
            <w:r>
              <w:rPr>
                <w:rFonts w:ascii="Arial Narrow" w:hAnsi="Arial Narrow"/>
                <w:sz w:val="20"/>
                <w:szCs w:val="20"/>
              </w:rPr>
              <w:t>Jo</w:t>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cstheme="minorHAnsi"/>
                <w:sz w:val="20"/>
                <w:szCs w:val="20"/>
                <w:u w:val="dotted"/>
              </w:rPr>
              <w:tab/>
            </w:r>
            <w:r w:rsidR="00780C29" w:rsidRPr="00E209AF">
              <w:rPr>
                <w:rFonts w:ascii="Arial Narrow" w:hAnsi="Arial Narrow"/>
                <w:sz w:val="20"/>
                <w:szCs w:val="20"/>
              </w:rPr>
              <w:t>2</w:t>
            </w:r>
          </w:p>
          <w:p w14:paraId="470A2EF2" w14:textId="77777777" w:rsidR="00780C29" w:rsidRPr="00E209AF" w:rsidRDefault="00780C29" w:rsidP="00B7679B">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cstheme="minorHAnsi"/>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bl>
    <w:p w14:paraId="6199F7EC" w14:textId="77777777" w:rsidR="00780C29" w:rsidRDefault="00780C29" w:rsidP="00780C29">
      <w:pPr>
        <w:spacing w:after="0" w:line="240" w:lineRule="auto"/>
        <w:ind w:left="0"/>
        <w:rPr>
          <w:rFonts w:ascii="Arial Narrow" w:hAnsi="Arial Narrow"/>
          <w:sz w:val="20"/>
          <w:szCs w:val="20"/>
        </w:rPr>
      </w:pPr>
    </w:p>
    <w:p w14:paraId="6AC914BD" w14:textId="77777777" w:rsidR="00780C29" w:rsidRDefault="00780C29" w:rsidP="001E44F5">
      <w:pPr>
        <w:spacing w:after="0" w:line="240" w:lineRule="auto"/>
        <w:ind w:left="0"/>
        <w:rPr>
          <w:rFonts w:ascii="Arial Narrow" w:hAnsi="Arial Narrow"/>
          <w:sz w:val="20"/>
          <w:szCs w:val="20"/>
        </w:rPr>
      </w:pPr>
    </w:p>
    <w:p w14:paraId="3F2D881A" w14:textId="77777777" w:rsidR="000C697C" w:rsidRDefault="00360D1E" w:rsidP="000C697C">
      <w:pPr>
        <w:spacing w:after="0" w:line="240" w:lineRule="auto"/>
        <w:ind w:left="0"/>
        <w:rPr>
          <w:rFonts w:ascii="Arial Narrow" w:hAnsi="Arial Narrow"/>
          <w:b/>
          <w:bCs/>
          <w:sz w:val="20"/>
          <w:szCs w:val="20"/>
        </w:rPr>
      </w:pPr>
      <w:r>
        <w:rPr>
          <w:rFonts w:ascii="Arial Narrow" w:hAnsi="Arial Narrow"/>
          <w:b/>
          <w:bCs/>
          <w:sz w:val="20"/>
          <w:szCs w:val="20"/>
        </w:rPr>
        <w:t>UDHËZIME PËR ANKETUESIN</w:t>
      </w:r>
      <w:r w:rsidR="000C697C">
        <w:rPr>
          <w:rFonts w:ascii="Arial Narrow" w:hAnsi="Arial Narrow"/>
          <w:b/>
          <w:bCs/>
          <w:sz w:val="20"/>
          <w:szCs w:val="20"/>
        </w:rPr>
        <w:t>:</w:t>
      </w:r>
    </w:p>
    <w:p w14:paraId="50CB2795" w14:textId="77777777" w:rsidR="000C697C" w:rsidRDefault="00360D1E" w:rsidP="000C697C">
      <w:pPr>
        <w:pStyle w:val="ListParagraph"/>
        <w:numPr>
          <w:ilvl w:val="0"/>
          <w:numId w:val="23"/>
        </w:numPr>
        <w:spacing w:after="0" w:line="240" w:lineRule="auto"/>
        <w:rPr>
          <w:rFonts w:ascii="Arial Narrow" w:hAnsi="Arial Narrow"/>
          <w:b/>
          <w:bCs/>
          <w:sz w:val="20"/>
          <w:szCs w:val="20"/>
        </w:rPr>
      </w:pPr>
      <w:r>
        <w:rPr>
          <w:rFonts w:ascii="Arial Narrow" w:hAnsi="Arial Narrow"/>
          <w:b/>
          <w:bCs/>
          <w:sz w:val="20"/>
          <w:szCs w:val="20"/>
        </w:rPr>
        <w:t xml:space="preserve">NËSE RESPONDENTI NUK PËRGJIGJET </w:t>
      </w:r>
      <w:proofErr w:type="gramStart"/>
      <w:r>
        <w:rPr>
          <w:rFonts w:ascii="Arial Narrow" w:hAnsi="Arial Narrow"/>
          <w:b/>
          <w:bCs/>
          <w:sz w:val="20"/>
          <w:szCs w:val="20"/>
        </w:rPr>
        <w:t xml:space="preserve">ME </w:t>
      </w:r>
      <w:r w:rsidR="000C697C">
        <w:rPr>
          <w:rFonts w:ascii="Arial Narrow" w:hAnsi="Arial Narrow"/>
          <w:b/>
          <w:bCs/>
          <w:sz w:val="20"/>
          <w:szCs w:val="20"/>
        </w:rPr>
        <w:t xml:space="preserve"> “</w:t>
      </w:r>
      <w:proofErr w:type="gramEnd"/>
      <w:r w:rsidR="00A47358">
        <w:rPr>
          <w:rFonts w:ascii="Arial Narrow" w:hAnsi="Arial Narrow"/>
          <w:b/>
          <w:bCs/>
          <w:sz w:val="20"/>
          <w:szCs w:val="20"/>
        </w:rPr>
        <w:t>PO</w:t>
      </w:r>
      <w:r w:rsidR="000C697C">
        <w:rPr>
          <w:rFonts w:ascii="Arial Narrow" w:hAnsi="Arial Narrow"/>
          <w:b/>
          <w:bCs/>
          <w:sz w:val="20"/>
          <w:szCs w:val="20"/>
        </w:rPr>
        <w:t>”</w:t>
      </w:r>
      <w:r>
        <w:rPr>
          <w:rFonts w:ascii="Arial Narrow" w:hAnsi="Arial Narrow"/>
          <w:b/>
          <w:bCs/>
          <w:sz w:val="20"/>
          <w:szCs w:val="20"/>
        </w:rPr>
        <w:t xml:space="preserve"> NË NDONJË NGA PYETJET NË</w:t>
      </w:r>
      <w:r w:rsidR="000C697C">
        <w:rPr>
          <w:rFonts w:ascii="Arial Narrow" w:hAnsi="Arial Narrow"/>
          <w:b/>
          <w:bCs/>
          <w:sz w:val="20"/>
          <w:szCs w:val="20"/>
        </w:rPr>
        <w:t xml:space="preserve"> q</w:t>
      </w:r>
      <w:r w:rsidR="007818D2">
        <w:rPr>
          <w:rFonts w:ascii="Arial Narrow" w:hAnsi="Arial Narrow"/>
          <w:b/>
          <w:bCs/>
          <w:sz w:val="20"/>
          <w:szCs w:val="20"/>
        </w:rPr>
        <w:t>11</w:t>
      </w:r>
      <w:r w:rsidR="00C24E5B">
        <w:rPr>
          <w:rFonts w:ascii="Arial Narrow" w:hAnsi="Arial Narrow"/>
          <w:b/>
          <w:bCs/>
          <w:sz w:val="20"/>
          <w:szCs w:val="20"/>
        </w:rPr>
        <w:t>a or q</w:t>
      </w:r>
      <w:r w:rsidR="007818D2">
        <w:rPr>
          <w:rFonts w:ascii="Arial Narrow" w:hAnsi="Arial Narrow"/>
          <w:b/>
          <w:bCs/>
          <w:sz w:val="20"/>
          <w:szCs w:val="20"/>
        </w:rPr>
        <w:t>11</w:t>
      </w:r>
      <w:r w:rsidR="00C24E5B">
        <w:rPr>
          <w:rFonts w:ascii="Arial Narrow" w:hAnsi="Arial Narrow"/>
          <w:b/>
          <w:bCs/>
          <w:sz w:val="20"/>
          <w:szCs w:val="20"/>
        </w:rPr>
        <w:t>b</w:t>
      </w:r>
      <w:r w:rsidR="000C697C">
        <w:rPr>
          <w:rFonts w:ascii="Arial Narrow" w:hAnsi="Arial Narrow"/>
          <w:b/>
          <w:bCs/>
          <w:sz w:val="20"/>
          <w:szCs w:val="20"/>
        </w:rPr>
        <w:t xml:space="preserve">, </w:t>
      </w:r>
      <w:r w:rsidR="007A3A4D">
        <w:rPr>
          <w:rFonts w:ascii="Arial Narrow" w:hAnsi="Arial Narrow"/>
          <w:b/>
          <w:bCs/>
          <w:sz w:val="20"/>
          <w:szCs w:val="20"/>
        </w:rPr>
        <w:t>SHKO TE</w:t>
      </w:r>
      <w:r w:rsidR="000C697C" w:rsidRPr="001977A6">
        <w:rPr>
          <w:rFonts w:ascii="Arial Narrow" w:hAnsi="Arial Narrow"/>
          <w:b/>
          <w:bCs/>
          <w:sz w:val="20"/>
          <w:szCs w:val="20"/>
        </w:rPr>
        <w:t>q</w:t>
      </w:r>
      <w:r w:rsidR="00E52854">
        <w:rPr>
          <w:rFonts w:ascii="Arial Narrow" w:hAnsi="Arial Narrow"/>
          <w:b/>
          <w:bCs/>
          <w:sz w:val="20"/>
          <w:szCs w:val="20"/>
        </w:rPr>
        <w:t>12</w:t>
      </w:r>
    </w:p>
    <w:p w14:paraId="1CBA6CAD" w14:textId="77777777" w:rsidR="00C56C37" w:rsidRPr="00883A79" w:rsidRDefault="00360D1E" w:rsidP="00883A79">
      <w:pPr>
        <w:pStyle w:val="ListParagraph"/>
        <w:numPr>
          <w:ilvl w:val="0"/>
          <w:numId w:val="23"/>
        </w:numPr>
        <w:spacing w:after="0" w:line="240" w:lineRule="auto"/>
        <w:rPr>
          <w:rFonts w:ascii="Arial Narrow" w:hAnsi="Arial Narrow"/>
          <w:b/>
          <w:bCs/>
          <w:sz w:val="20"/>
          <w:szCs w:val="20"/>
        </w:rPr>
      </w:pPr>
      <w:r>
        <w:rPr>
          <w:rFonts w:ascii="Arial Narrow" w:hAnsi="Arial Narrow"/>
          <w:b/>
          <w:bCs/>
          <w:sz w:val="20"/>
          <w:szCs w:val="20"/>
        </w:rPr>
        <w:t>NËSE RESPONDENTI PËRGJIGJET ME</w:t>
      </w:r>
      <w:r w:rsidR="000C697C">
        <w:rPr>
          <w:rFonts w:ascii="Arial Narrow" w:hAnsi="Arial Narrow"/>
          <w:b/>
          <w:bCs/>
          <w:sz w:val="20"/>
          <w:szCs w:val="20"/>
        </w:rPr>
        <w:t xml:space="preserve"> “</w:t>
      </w:r>
      <w:r w:rsidR="00A47358">
        <w:rPr>
          <w:rFonts w:ascii="Arial Narrow" w:hAnsi="Arial Narrow"/>
          <w:b/>
          <w:bCs/>
          <w:sz w:val="20"/>
          <w:szCs w:val="20"/>
        </w:rPr>
        <w:t>PO</w:t>
      </w:r>
      <w:r w:rsidR="000C697C">
        <w:rPr>
          <w:rFonts w:ascii="Arial Narrow" w:hAnsi="Arial Narrow"/>
          <w:b/>
          <w:bCs/>
          <w:sz w:val="20"/>
          <w:szCs w:val="20"/>
        </w:rPr>
        <w:t xml:space="preserve">” </w:t>
      </w:r>
      <w:r>
        <w:rPr>
          <w:rFonts w:ascii="Arial Narrow" w:hAnsi="Arial Narrow"/>
          <w:b/>
          <w:bCs/>
          <w:sz w:val="20"/>
          <w:szCs w:val="20"/>
        </w:rPr>
        <w:t>NË NDONJË NGA PYETJET NË</w:t>
      </w:r>
      <w:r w:rsidR="000C697C">
        <w:rPr>
          <w:rFonts w:ascii="Arial Narrow" w:hAnsi="Arial Narrow"/>
          <w:b/>
          <w:bCs/>
          <w:sz w:val="20"/>
          <w:szCs w:val="20"/>
        </w:rPr>
        <w:t xml:space="preserve"> </w:t>
      </w:r>
      <w:r w:rsidR="00B43FBF">
        <w:rPr>
          <w:rFonts w:ascii="Arial Narrow" w:hAnsi="Arial Narrow"/>
          <w:b/>
          <w:bCs/>
          <w:sz w:val="20"/>
          <w:szCs w:val="20"/>
        </w:rPr>
        <w:t>q</w:t>
      </w:r>
      <w:r w:rsidR="007818D2">
        <w:rPr>
          <w:rFonts w:ascii="Arial Narrow" w:hAnsi="Arial Narrow"/>
          <w:b/>
          <w:bCs/>
          <w:sz w:val="20"/>
          <w:szCs w:val="20"/>
        </w:rPr>
        <w:t>11</w:t>
      </w:r>
      <w:r w:rsidR="00B43FBF">
        <w:rPr>
          <w:rFonts w:ascii="Arial Narrow" w:hAnsi="Arial Narrow"/>
          <w:b/>
          <w:bCs/>
          <w:sz w:val="20"/>
          <w:szCs w:val="20"/>
        </w:rPr>
        <w:t>a or q</w:t>
      </w:r>
      <w:r w:rsidR="007818D2">
        <w:rPr>
          <w:rFonts w:ascii="Arial Narrow" w:hAnsi="Arial Narrow"/>
          <w:b/>
          <w:bCs/>
          <w:sz w:val="20"/>
          <w:szCs w:val="20"/>
        </w:rPr>
        <w:t>11</w:t>
      </w:r>
      <w:r w:rsidR="00B43FBF">
        <w:rPr>
          <w:rFonts w:ascii="Arial Narrow" w:hAnsi="Arial Narrow"/>
          <w:b/>
          <w:bCs/>
          <w:sz w:val="20"/>
          <w:szCs w:val="20"/>
        </w:rPr>
        <w:t>b</w:t>
      </w:r>
      <w:r w:rsidR="000C697C">
        <w:rPr>
          <w:rFonts w:ascii="Arial Narrow" w:hAnsi="Arial Narrow"/>
          <w:b/>
          <w:bCs/>
          <w:sz w:val="20"/>
          <w:szCs w:val="20"/>
        </w:rPr>
        <w:t xml:space="preserve">, </w:t>
      </w:r>
      <w:r>
        <w:rPr>
          <w:rFonts w:ascii="Arial Narrow" w:hAnsi="Arial Narrow"/>
          <w:b/>
          <w:bCs/>
          <w:sz w:val="20"/>
          <w:szCs w:val="20"/>
        </w:rPr>
        <w:t>VAZHDO ME</w:t>
      </w:r>
      <w:r w:rsidR="000C697C">
        <w:rPr>
          <w:rFonts w:ascii="Arial Narrow" w:hAnsi="Arial Narrow"/>
          <w:b/>
          <w:bCs/>
          <w:sz w:val="20"/>
          <w:szCs w:val="20"/>
        </w:rPr>
        <w:t xml:space="preserve"> q</w:t>
      </w:r>
      <w:r w:rsidR="003A4109">
        <w:rPr>
          <w:rFonts w:ascii="Arial Narrow" w:hAnsi="Arial Narrow"/>
          <w:b/>
          <w:bCs/>
          <w:sz w:val="20"/>
          <w:szCs w:val="20"/>
        </w:rPr>
        <w:t>11</w:t>
      </w:r>
      <w:r w:rsidR="00BE3A38">
        <w:rPr>
          <w:rFonts w:ascii="Arial Narrow" w:hAnsi="Arial Narrow"/>
          <w:b/>
          <w:bCs/>
          <w:sz w:val="20"/>
          <w:szCs w:val="20"/>
        </w:rPr>
        <w:t>c</w:t>
      </w:r>
      <w:r w:rsidR="000C697C">
        <w:rPr>
          <w:rFonts w:ascii="Arial Narrow" w:hAnsi="Arial Narrow"/>
          <w:b/>
          <w:bCs/>
          <w:sz w:val="20"/>
          <w:szCs w:val="20"/>
        </w:rPr>
        <w:t>.</w:t>
      </w:r>
    </w:p>
    <w:p w14:paraId="36E7F1C1" w14:textId="77777777" w:rsidR="00C56C37" w:rsidRDefault="00C56C37" w:rsidP="001E44F5">
      <w:pPr>
        <w:spacing w:after="0" w:line="240" w:lineRule="auto"/>
        <w:ind w:left="0"/>
        <w:rPr>
          <w:rFonts w:ascii="Arial Narrow" w:hAnsi="Arial Narrow"/>
          <w:sz w:val="20"/>
          <w:szCs w:val="20"/>
        </w:rPr>
      </w:pPr>
    </w:p>
    <w:tbl>
      <w:tblPr>
        <w:tblStyle w:val="TableGrid"/>
        <w:tblW w:w="10147" w:type="dxa"/>
        <w:tblInd w:w="-252" w:type="dxa"/>
        <w:tblLayout w:type="fixed"/>
        <w:tblLook w:val="04A0" w:firstRow="1" w:lastRow="0" w:firstColumn="1" w:lastColumn="0" w:noHBand="0" w:noVBand="1"/>
      </w:tblPr>
      <w:tblGrid>
        <w:gridCol w:w="967"/>
        <w:gridCol w:w="51"/>
        <w:gridCol w:w="3999"/>
        <w:gridCol w:w="5130"/>
      </w:tblGrid>
      <w:tr w:rsidR="00C56C37" w:rsidRPr="00D4549C" w14:paraId="3E96E497" w14:textId="77777777" w:rsidTr="00686062">
        <w:tc>
          <w:tcPr>
            <w:tcW w:w="1018" w:type="dxa"/>
            <w:gridSpan w:val="2"/>
          </w:tcPr>
          <w:p w14:paraId="7B3248D5" w14:textId="77777777" w:rsidR="00C56C37" w:rsidRPr="009440D3" w:rsidRDefault="00C06E42" w:rsidP="00F87280">
            <w:pPr>
              <w:ind w:left="0"/>
              <w:rPr>
                <w:rFonts w:ascii="Arial Narrow" w:hAnsi="Arial Narrow"/>
                <w:b/>
                <w:sz w:val="20"/>
                <w:szCs w:val="20"/>
                <w:lang w:val="es-MX"/>
              </w:rPr>
            </w:pPr>
            <w:r w:rsidRPr="009440D3">
              <w:rPr>
                <w:rFonts w:ascii="Arial Narrow" w:hAnsi="Arial Narrow"/>
                <w:b/>
                <w:sz w:val="20"/>
                <w:szCs w:val="20"/>
                <w:lang w:val="es-MX"/>
              </w:rPr>
              <w:t>q1</w:t>
            </w:r>
            <w:r w:rsidR="00CD1725" w:rsidRPr="009440D3">
              <w:rPr>
                <w:rFonts w:ascii="Arial Narrow" w:hAnsi="Arial Narrow"/>
                <w:b/>
                <w:sz w:val="20"/>
                <w:szCs w:val="20"/>
                <w:lang w:val="es-MX"/>
              </w:rPr>
              <w:t>1</w:t>
            </w:r>
            <w:r w:rsidR="00C56C37" w:rsidRPr="009440D3">
              <w:rPr>
                <w:rFonts w:ascii="Arial Narrow" w:hAnsi="Arial Narrow"/>
                <w:b/>
                <w:sz w:val="20"/>
                <w:szCs w:val="20"/>
                <w:lang w:val="es-MX"/>
              </w:rPr>
              <w:t>c</w:t>
            </w:r>
          </w:p>
        </w:tc>
        <w:tc>
          <w:tcPr>
            <w:tcW w:w="3999" w:type="dxa"/>
          </w:tcPr>
          <w:p w14:paraId="52985A16" w14:textId="77777777" w:rsidR="00251051" w:rsidRDefault="004C5F95" w:rsidP="00A35196">
            <w:pPr>
              <w:ind w:left="0"/>
              <w:rPr>
                <w:rFonts w:ascii="Arial Narrow" w:hAnsi="Arial Narrow"/>
                <w:sz w:val="20"/>
                <w:szCs w:val="20"/>
              </w:rPr>
            </w:pPr>
            <w:r w:rsidRPr="004C5F95">
              <w:rPr>
                <w:rFonts w:ascii="Arial Narrow" w:hAnsi="Arial Narrow"/>
                <w:sz w:val="20"/>
                <w:szCs w:val="20"/>
              </w:rPr>
              <w:t xml:space="preserve">Duke </w:t>
            </w:r>
            <w:proofErr w:type="spellStart"/>
            <w:r w:rsidRPr="004C5F95">
              <w:rPr>
                <w:rFonts w:ascii="Arial Narrow" w:hAnsi="Arial Narrow"/>
                <w:sz w:val="20"/>
                <w:szCs w:val="20"/>
              </w:rPr>
              <w:t>menduar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për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incidentin</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më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fundit</w:t>
            </w:r>
            <w:proofErr w:type="spellEnd"/>
            <w:r w:rsidRPr="004C5F95">
              <w:rPr>
                <w:rFonts w:ascii="Arial Narrow" w:hAnsi="Arial Narrow"/>
                <w:sz w:val="20"/>
                <w:szCs w:val="20"/>
              </w:rPr>
              <w:t xml:space="preserve">, a ka </w:t>
            </w:r>
          </w:p>
          <w:p w14:paraId="387FFB4A" w14:textId="56CB1FF0" w:rsidR="00C56C37" w:rsidRPr="00251051" w:rsidRDefault="004C5F95" w:rsidP="00A35196">
            <w:pPr>
              <w:ind w:left="0"/>
              <w:rPr>
                <w:rFonts w:ascii="Arial Narrow" w:hAnsi="Arial Narrow"/>
                <w:sz w:val="20"/>
                <w:szCs w:val="20"/>
                <w:lang w:val="de-DE"/>
              </w:rPr>
            </w:pPr>
            <w:r w:rsidRPr="00251051">
              <w:rPr>
                <w:rFonts w:ascii="Arial Narrow" w:hAnsi="Arial Narrow"/>
                <w:sz w:val="20"/>
                <w:szCs w:val="20"/>
                <w:lang w:val="de-DE"/>
              </w:rPr>
              <w:t>ndodhur në</w:t>
            </w:r>
            <w:r w:rsidR="00251051">
              <w:rPr>
                <w:rFonts w:ascii="Arial Narrow" w:hAnsi="Arial Narrow"/>
                <w:sz w:val="20"/>
                <w:szCs w:val="20"/>
                <w:lang w:val="de-DE"/>
              </w:rPr>
              <w:t xml:space="preserve"> </w:t>
            </w:r>
            <w:r w:rsidR="00A35196" w:rsidRPr="00251051">
              <w:rPr>
                <w:rFonts w:ascii="Arial Narrow" w:hAnsi="Arial Narrow"/>
                <w:sz w:val="20"/>
                <w:szCs w:val="20"/>
                <w:lang w:val="de-DE"/>
              </w:rPr>
              <w:t>Maqedonin e Veriut</w:t>
            </w:r>
            <w:r w:rsidRPr="00251051">
              <w:rPr>
                <w:rFonts w:ascii="Arial Narrow" w:hAnsi="Arial Narrow"/>
                <w:sz w:val="20"/>
                <w:szCs w:val="20"/>
                <w:lang w:val="de-DE"/>
              </w:rPr>
              <w:t>?</w:t>
            </w:r>
          </w:p>
        </w:tc>
        <w:tc>
          <w:tcPr>
            <w:tcW w:w="5130" w:type="dxa"/>
          </w:tcPr>
          <w:p w14:paraId="20D80EDD" w14:textId="77777777" w:rsidR="00C56C37" w:rsidRPr="00A34FD7" w:rsidRDefault="00A47358" w:rsidP="00F87280">
            <w:pPr>
              <w:ind w:left="0"/>
              <w:rPr>
                <w:rFonts w:ascii="Arial Narrow" w:hAnsi="Arial Narrow"/>
                <w:sz w:val="20"/>
                <w:szCs w:val="20"/>
                <w:u w:val="dotted"/>
                <w:lang w:val="de-DE"/>
              </w:rPr>
            </w:pPr>
            <w:r w:rsidRPr="00A34FD7">
              <w:rPr>
                <w:rFonts w:ascii="Arial Narrow" w:hAnsi="Arial Narrow"/>
                <w:sz w:val="20"/>
                <w:szCs w:val="20"/>
                <w:u w:val="dotted"/>
                <w:lang w:val="de-DE"/>
              </w:rPr>
              <w:t>Po</w:t>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lang w:val="de-DE"/>
              </w:rPr>
              <w:t xml:space="preserve">1 </w:t>
            </w:r>
          </w:p>
          <w:p w14:paraId="1BBF0AFB" w14:textId="77777777" w:rsidR="00C56C37" w:rsidRPr="00A34FD7" w:rsidRDefault="006C3972" w:rsidP="00F87280">
            <w:pPr>
              <w:ind w:left="0"/>
              <w:rPr>
                <w:rFonts w:ascii="Arial Narrow" w:hAnsi="Arial Narrow"/>
                <w:sz w:val="20"/>
                <w:szCs w:val="20"/>
                <w:lang w:val="de-DE"/>
              </w:rPr>
            </w:pPr>
            <w:r w:rsidRPr="00A34FD7">
              <w:rPr>
                <w:rFonts w:ascii="Arial Narrow" w:hAnsi="Arial Narrow"/>
                <w:sz w:val="20"/>
                <w:szCs w:val="20"/>
                <w:lang w:val="de-DE"/>
              </w:rPr>
              <w:t>Jo</w:t>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u w:val="dotted"/>
                <w:lang w:val="de-DE"/>
              </w:rPr>
              <w:tab/>
            </w:r>
            <w:r w:rsidR="00C56C37" w:rsidRPr="00A34FD7">
              <w:rPr>
                <w:rFonts w:ascii="Arial Narrow" w:hAnsi="Arial Narrow"/>
                <w:sz w:val="20"/>
                <w:szCs w:val="20"/>
                <w:lang w:val="de-DE"/>
              </w:rPr>
              <w:t>2 (</w:t>
            </w:r>
            <w:r w:rsidR="007A3A4D" w:rsidRPr="00A34FD7">
              <w:rPr>
                <w:rFonts w:ascii="Arial Narrow" w:hAnsi="Arial Narrow"/>
                <w:sz w:val="20"/>
                <w:szCs w:val="20"/>
                <w:lang w:val="de-DE"/>
              </w:rPr>
              <w:t>SHKO TE</w:t>
            </w:r>
            <w:r w:rsidR="00A2289E" w:rsidRPr="00A34FD7">
              <w:rPr>
                <w:rFonts w:ascii="Arial Narrow" w:hAnsi="Arial Narrow"/>
                <w:sz w:val="20"/>
                <w:szCs w:val="20"/>
                <w:lang w:val="de-DE"/>
              </w:rPr>
              <w:t>q</w:t>
            </w:r>
            <w:r w:rsidR="00F2531D" w:rsidRPr="00A34FD7">
              <w:rPr>
                <w:rFonts w:ascii="Arial Narrow" w:hAnsi="Arial Narrow"/>
                <w:sz w:val="20"/>
                <w:szCs w:val="20"/>
                <w:lang w:val="de-DE"/>
              </w:rPr>
              <w:t>12</w:t>
            </w:r>
            <w:r w:rsidR="00717116" w:rsidRPr="00A34FD7">
              <w:rPr>
                <w:rFonts w:ascii="Arial Narrow" w:hAnsi="Arial Narrow"/>
                <w:sz w:val="20"/>
                <w:szCs w:val="20"/>
                <w:lang w:val="de-DE"/>
              </w:rPr>
              <w:t>)</w:t>
            </w:r>
          </w:p>
          <w:p w14:paraId="0B14F8BB" w14:textId="77777777" w:rsidR="00C56C37" w:rsidRPr="00A34FD7" w:rsidRDefault="00C56C37" w:rsidP="00F87280">
            <w:pPr>
              <w:ind w:left="0"/>
              <w:rPr>
                <w:rFonts w:ascii="Arial Narrow" w:hAnsi="Arial Narrow"/>
                <w:sz w:val="20"/>
                <w:szCs w:val="20"/>
                <w:lang w:val="de-DE"/>
              </w:rPr>
            </w:pPr>
            <w:r w:rsidRPr="00A34FD7">
              <w:rPr>
                <w:rFonts w:ascii="Arial Narrow" w:hAnsi="Arial Narrow"/>
                <w:b/>
                <w:sz w:val="20"/>
                <w:szCs w:val="20"/>
                <w:lang w:val="de-DE"/>
              </w:rPr>
              <w:t>(</w:t>
            </w:r>
            <w:r w:rsidR="007A3A4D" w:rsidRPr="00A34FD7">
              <w:rPr>
                <w:rFonts w:ascii="Arial Narrow" w:hAnsi="Arial Narrow"/>
                <w:b/>
                <w:sz w:val="20"/>
                <w:szCs w:val="20"/>
                <w:lang w:val="de-DE"/>
              </w:rPr>
              <w:t>MOS LEXO</w:t>
            </w:r>
            <w:r w:rsidRPr="00A34FD7">
              <w:rPr>
                <w:rFonts w:ascii="Arial Narrow" w:hAnsi="Arial Narrow"/>
                <w:b/>
                <w:sz w:val="20"/>
                <w:szCs w:val="20"/>
                <w:lang w:val="de-DE"/>
              </w:rPr>
              <w:t>)</w:t>
            </w:r>
            <w:r w:rsidRPr="00A34FD7">
              <w:rPr>
                <w:rFonts w:ascii="Arial Narrow" w:hAnsi="Arial Narrow"/>
                <w:sz w:val="20"/>
                <w:szCs w:val="20"/>
                <w:lang w:val="de-DE"/>
              </w:rPr>
              <w:t xml:space="preserve"> </w:t>
            </w:r>
            <w:r w:rsidR="007648EF" w:rsidRPr="00A34FD7">
              <w:rPr>
                <w:rFonts w:ascii="Arial Narrow" w:hAnsi="Arial Narrow"/>
                <w:sz w:val="20"/>
                <w:szCs w:val="20"/>
                <w:lang w:val="de-DE"/>
              </w:rPr>
              <w:t>Nuk e di/Pa përgjigje</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99 (</w:t>
            </w:r>
            <w:r w:rsidR="007A3A4D" w:rsidRPr="00A34FD7">
              <w:rPr>
                <w:rFonts w:ascii="Arial Narrow" w:hAnsi="Arial Narrow"/>
                <w:sz w:val="20"/>
                <w:szCs w:val="20"/>
                <w:lang w:val="de-DE"/>
              </w:rPr>
              <w:t>SHKO TE</w:t>
            </w:r>
            <w:r w:rsidR="00A2289E" w:rsidRPr="00A34FD7">
              <w:rPr>
                <w:rFonts w:ascii="Arial Narrow" w:hAnsi="Arial Narrow"/>
                <w:sz w:val="20"/>
                <w:szCs w:val="20"/>
                <w:lang w:val="de-DE"/>
              </w:rPr>
              <w:t>q</w:t>
            </w:r>
            <w:r w:rsidR="00F2531D" w:rsidRPr="00A34FD7">
              <w:rPr>
                <w:rFonts w:ascii="Arial Narrow" w:hAnsi="Arial Narrow"/>
                <w:sz w:val="20"/>
                <w:szCs w:val="20"/>
                <w:lang w:val="de-DE"/>
              </w:rPr>
              <w:t>12</w:t>
            </w:r>
            <w:r w:rsidR="00717116" w:rsidRPr="00A34FD7">
              <w:rPr>
                <w:rFonts w:ascii="Arial Narrow" w:hAnsi="Arial Narrow"/>
                <w:sz w:val="20"/>
                <w:szCs w:val="20"/>
                <w:lang w:val="de-DE"/>
              </w:rPr>
              <w:t>)</w:t>
            </w:r>
          </w:p>
        </w:tc>
      </w:tr>
      <w:tr w:rsidR="00C56C37" w:rsidRPr="00726362" w14:paraId="1C1BAE69" w14:textId="77777777" w:rsidTr="00686062">
        <w:tc>
          <w:tcPr>
            <w:tcW w:w="1018" w:type="dxa"/>
            <w:gridSpan w:val="2"/>
          </w:tcPr>
          <w:p w14:paraId="3DCC59B6" w14:textId="77777777" w:rsidR="00C56C37" w:rsidRPr="009440D3" w:rsidRDefault="00CD1725" w:rsidP="00F87280">
            <w:pPr>
              <w:ind w:left="0"/>
              <w:rPr>
                <w:rFonts w:ascii="Arial Narrow" w:hAnsi="Arial Narrow"/>
                <w:sz w:val="20"/>
                <w:szCs w:val="20"/>
              </w:rPr>
            </w:pPr>
            <w:r w:rsidRPr="009440D3">
              <w:rPr>
                <w:rFonts w:ascii="Arial Narrow" w:hAnsi="Arial Narrow"/>
                <w:b/>
                <w:sz w:val="20"/>
                <w:szCs w:val="20"/>
                <w:lang w:val="es-MX"/>
              </w:rPr>
              <w:t>q11</w:t>
            </w:r>
            <w:r w:rsidR="00C56C37" w:rsidRPr="009440D3">
              <w:rPr>
                <w:rFonts w:ascii="Arial Narrow" w:hAnsi="Arial Narrow"/>
                <w:b/>
                <w:sz w:val="20"/>
                <w:szCs w:val="20"/>
                <w:lang w:val="es-MX"/>
              </w:rPr>
              <w:t>d</w:t>
            </w:r>
          </w:p>
        </w:tc>
        <w:tc>
          <w:tcPr>
            <w:tcW w:w="3999" w:type="dxa"/>
          </w:tcPr>
          <w:p w14:paraId="59FF4AB9" w14:textId="77777777" w:rsidR="00251051" w:rsidRDefault="004C5F95" w:rsidP="00251051">
            <w:pPr>
              <w:ind w:left="0"/>
              <w:rPr>
                <w:rFonts w:ascii="Arial Narrow" w:hAnsi="Arial Narrow"/>
                <w:sz w:val="20"/>
                <w:szCs w:val="20"/>
              </w:rPr>
            </w:pPr>
            <w:r w:rsidRPr="004C5F95">
              <w:rPr>
                <w:rFonts w:ascii="Arial Narrow" w:hAnsi="Arial Narrow"/>
                <w:sz w:val="20"/>
                <w:szCs w:val="20"/>
              </w:rPr>
              <w:t xml:space="preserve">Duke </w:t>
            </w:r>
            <w:proofErr w:type="spellStart"/>
            <w:r w:rsidRPr="004C5F95">
              <w:rPr>
                <w:rFonts w:ascii="Arial Narrow" w:hAnsi="Arial Narrow"/>
                <w:sz w:val="20"/>
                <w:szCs w:val="20"/>
              </w:rPr>
              <w:t>menduar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për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incidentin</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më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fundit</w:t>
            </w:r>
            <w:proofErr w:type="spellEnd"/>
            <w:r w:rsidRPr="004C5F95">
              <w:rPr>
                <w:rFonts w:ascii="Arial Narrow" w:hAnsi="Arial Narrow"/>
                <w:sz w:val="20"/>
                <w:szCs w:val="20"/>
              </w:rPr>
              <w:t xml:space="preserve">, a e </w:t>
            </w:r>
            <w:proofErr w:type="spellStart"/>
            <w:r w:rsidRPr="004C5F95">
              <w:rPr>
                <w:rFonts w:ascii="Arial Narrow" w:hAnsi="Arial Narrow"/>
                <w:sz w:val="20"/>
                <w:szCs w:val="20"/>
              </w:rPr>
              <w:t>keni</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raportuar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atë</w:t>
            </w:r>
            <w:proofErr w:type="spellEnd"/>
            <w:r w:rsidR="00251051">
              <w:rPr>
                <w:rFonts w:ascii="Arial Narrow" w:hAnsi="Arial Narrow"/>
                <w:sz w:val="20"/>
                <w:szCs w:val="20"/>
              </w:rPr>
              <w:t xml:space="preserve"> </w:t>
            </w:r>
            <w:proofErr w:type="spellStart"/>
            <w:r>
              <w:rPr>
                <w:rFonts w:ascii="Arial Narrow" w:hAnsi="Arial Narrow"/>
                <w:sz w:val="20"/>
                <w:szCs w:val="20"/>
              </w:rPr>
              <w:t>Krim</w:t>
            </w:r>
            <w:proofErr w:type="spellEnd"/>
            <w:r>
              <w:rPr>
                <w:rFonts w:ascii="Arial Narrow" w:hAnsi="Arial Narrow"/>
                <w:sz w:val="20"/>
                <w:szCs w:val="20"/>
              </w:rPr>
              <w:t xml:space="preserve"> </w:t>
            </w:r>
            <w:proofErr w:type="spellStart"/>
            <w:r w:rsidRPr="004C5F95">
              <w:rPr>
                <w:rFonts w:ascii="Arial Narrow" w:hAnsi="Arial Narrow"/>
                <w:sz w:val="20"/>
                <w:szCs w:val="20"/>
              </w:rPr>
              <w:t>në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polici</w:t>
            </w:r>
            <w:proofErr w:type="spellEnd"/>
            <w:r w:rsidRPr="004C5F95">
              <w:rPr>
                <w:rFonts w:ascii="Arial Narrow" w:hAnsi="Arial Narrow"/>
                <w:sz w:val="20"/>
                <w:szCs w:val="20"/>
              </w:rPr>
              <w:t xml:space="preserve"> apo </w:t>
            </w:r>
            <w:proofErr w:type="spellStart"/>
            <w:r w:rsidRPr="004C5F95">
              <w:rPr>
                <w:rFonts w:ascii="Arial Narrow" w:hAnsi="Arial Narrow"/>
                <w:sz w:val="20"/>
                <w:szCs w:val="20"/>
              </w:rPr>
              <w:t>ndonjë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autoritet</w:t>
            </w:r>
            <w:proofErr w:type="spellEnd"/>
            <w:r w:rsidRPr="004C5F95">
              <w:rPr>
                <w:rFonts w:ascii="Arial Narrow" w:hAnsi="Arial Narrow"/>
                <w:sz w:val="20"/>
                <w:szCs w:val="20"/>
              </w:rPr>
              <w:t xml:space="preserve"> </w:t>
            </w:r>
          </w:p>
          <w:p w14:paraId="34948E8F" w14:textId="0A14C612" w:rsidR="00C56C37" w:rsidRPr="00726362" w:rsidRDefault="004C5F95" w:rsidP="00251051">
            <w:pPr>
              <w:ind w:left="0"/>
              <w:rPr>
                <w:rFonts w:ascii="Arial Narrow" w:hAnsi="Arial Narrow"/>
                <w:sz w:val="20"/>
                <w:szCs w:val="20"/>
              </w:rPr>
            </w:pPr>
            <w:proofErr w:type="spellStart"/>
            <w:r w:rsidRPr="004C5F95">
              <w:rPr>
                <w:rFonts w:ascii="Arial Narrow" w:hAnsi="Arial Narrow"/>
                <w:sz w:val="20"/>
                <w:szCs w:val="20"/>
              </w:rPr>
              <w:t>tjetër</w:t>
            </w:r>
            <w:proofErr w:type="spellEnd"/>
            <w:r w:rsidRPr="004C5F95">
              <w:rPr>
                <w:rFonts w:ascii="Arial Narrow" w:hAnsi="Arial Narrow"/>
                <w:sz w:val="20"/>
                <w:szCs w:val="20"/>
              </w:rPr>
              <w:t>?</w:t>
            </w:r>
          </w:p>
        </w:tc>
        <w:tc>
          <w:tcPr>
            <w:tcW w:w="5130" w:type="dxa"/>
          </w:tcPr>
          <w:p w14:paraId="422DE2E2" w14:textId="77777777" w:rsidR="00C56C37" w:rsidRPr="00726362" w:rsidRDefault="00A47358" w:rsidP="00F87280">
            <w:pPr>
              <w:ind w:left="0"/>
              <w:rPr>
                <w:rFonts w:ascii="Arial Narrow" w:hAnsi="Arial Narrow"/>
                <w:sz w:val="20"/>
                <w:szCs w:val="20"/>
              </w:rPr>
            </w:pPr>
            <w:r>
              <w:rPr>
                <w:rFonts w:ascii="Arial Narrow" w:hAnsi="Arial Narrow"/>
                <w:sz w:val="20"/>
                <w:szCs w:val="20"/>
              </w:rPr>
              <w:t>Po</w:t>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rPr>
              <w:t xml:space="preserve">1 </w:t>
            </w:r>
          </w:p>
          <w:p w14:paraId="7565D742" w14:textId="77777777" w:rsidR="00C56C37" w:rsidRPr="00726362" w:rsidRDefault="006C3972" w:rsidP="00F87280">
            <w:pPr>
              <w:ind w:left="0"/>
              <w:rPr>
                <w:rFonts w:ascii="Arial Narrow" w:hAnsi="Arial Narrow"/>
                <w:sz w:val="20"/>
                <w:szCs w:val="20"/>
              </w:rPr>
            </w:pPr>
            <w:r>
              <w:rPr>
                <w:rFonts w:ascii="Arial Narrow" w:hAnsi="Arial Narrow"/>
                <w:sz w:val="20"/>
                <w:szCs w:val="20"/>
              </w:rPr>
              <w:t>Jo</w:t>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rPr>
              <w:t>2(</w:t>
            </w:r>
            <w:r w:rsidR="007A3A4D">
              <w:rPr>
                <w:rFonts w:ascii="Arial Narrow" w:hAnsi="Arial Narrow"/>
                <w:sz w:val="20"/>
                <w:szCs w:val="20"/>
              </w:rPr>
              <w:t>SHKO TE</w:t>
            </w:r>
            <w:r w:rsidR="00B16E41" w:rsidRPr="00B16E41">
              <w:rPr>
                <w:rFonts w:ascii="Arial Narrow" w:hAnsi="Arial Narrow"/>
                <w:sz w:val="20"/>
                <w:szCs w:val="20"/>
              </w:rPr>
              <w:t>q</w:t>
            </w:r>
            <w:r w:rsidR="003A6C78">
              <w:rPr>
                <w:rFonts w:ascii="Arial Narrow" w:hAnsi="Arial Narrow"/>
                <w:sz w:val="20"/>
                <w:szCs w:val="20"/>
              </w:rPr>
              <w:t>11</w:t>
            </w:r>
            <w:r w:rsidR="00B16E41" w:rsidRPr="00B16E41">
              <w:rPr>
                <w:rFonts w:ascii="Arial Narrow" w:hAnsi="Arial Narrow"/>
                <w:sz w:val="20"/>
                <w:szCs w:val="20"/>
              </w:rPr>
              <w:t>h</w:t>
            </w:r>
            <w:r w:rsidR="00C56C37" w:rsidRPr="00726362">
              <w:rPr>
                <w:rFonts w:ascii="Arial Narrow" w:hAnsi="Arial Narrow"/>
                <w:sz w:val="20"/>
                <w:szCs w:val="20"/>
              </w:rPr>
              <w:t>)</w:t>
            </w:r>
          </w:p>
          <w:p w14:paraId="5EFFF30A" w14:textId="77777777" w:rsidR="00C56C37" w:rsidRPr="00726362" w:rsidRDefault="00C56C37" w:rsidP="00F87280">
            <w:pPr>
              <w:ind w:left="0"/>
              <w:rPr>
                <w:rFonts w:ascii="Arial Narrow" w:hAnsi="Arial Narrow"/>
                <w:sz w:val="20"/>
                <w:szCs w:val="20"/>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w:t>
            </w:r>
            <w:r w:rsidRPr="00726362">
              <w:rPr>
                <w:rFonts w:ascii="Arial Narrow" w:hAnsi="Arial Narrow"/>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 (</w:t>
            </w:r>
            <w:r w:rsidR="007A3A4D">
              <w:rPr>
                <w:rFonts w:ascii="Arial Narrow" w:hAnsi="Arial Narrow"/>
                <w:sz w:val="20"/>
                <w:szCs w:val="20"/>
              </w:rPr>
              <w:t>SHKO TE</w:t>
            </w:r>
            <w:r w:rsidR="00B979A8" w:rsidRPr="00B979A8">
              <w:rPr>
                <w:rFonts w:ascii="Arial Narrow" w:hAnsi="Arial Narrow"/>
                <w:sz w:val="20"/>
                <w:szCs w:val="20"/>
              </w:rPr>
              <w:t>q</w:t>
            </w:r>
            <w:r w:rsidR="003A6C78">
              <w:rPr>
                <w:rFonts w:ascii="Arial Narrow" w:hAnsi="Arial Narrow"/>
                <w:sz w:val="20"/>
                <w:szCs w:val="20"/>
              </w:rPr>
              <w:t>12</w:t>
            </w:r>
            <w:r w:rsidRPr="00726362">
              <w:rPr>
                <w:rFonts w:ascii="Arial Narrow" w:hAnsi="Arial Narrow"/>
                <w:sz w:val="20"/>
                <w:szCs w:val="20"/>
              </w:rPr>
              <w:t>)</w:t>
            </w:r>
          </w:p>
        </w:tc>
      </w:tr>
      <w:tr w:rsidR="00C56C37" w:rsidRPr="00D4549C" w14:paraId="40F3CCD4" w14:textId="77777777" w:rsidTr="00686062">
        <w:tc>
          <w:tcPr>
            <w:tcW w:w="1018" w:type="dxa"/>
            <w:gridSpan w:val="2"/>
          </w:tcPr>
          <w:p w14:paraId="6CFEBB92" w14:textId="7777777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e</w:t>
            </w:r>
          </w:p>
        </w:tc>
        <w:tc>
          <w:tcPr>
            <w:tcW w:w="3999" w:type="dxa"/>
          </w:tcPr>
          <w:p w14:paraId="036ED08C" w14:textId="77777777"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lang w:val="de-DE"/>
              </w:rPr>
              <w:t>Në cilin autoritet e keni de</w:t>
            </w:r>
            <w:r w:rsidR="006C3972" w:rsidRPr="00CE484C">
              <w:rPr>
                <w:rFonts w:ascii="Arial Narrow" w:hAnsi="Arial Narrow"/>
                <w:sz w:val="20"/>
                <w:szCs w:val="20"/>
                <w:lang w:val="de-DE"/>
              </w:rPr>
              <w:t>Jo</w:t>
            </w:r>
            <w:r w:rsidRPr="00CE484C">
              <w:rPr>
                <w:rFonts w:ascii="Arial Narrow" w:hAnsi="Arial Narrow"/>
                <w:sz w:val="20"/>
                <w:szCs w:val="20"/>
                <w:lang w:val="de-DE"/>
              </w:rPr>
              <w:t>ncuar krimin?</w:t>
            </w:r>
          </w:p>
        </w:tc>
        <w:tc>
          <w:tcPr>
            <w:tcW w:w="5130" w:type="dxa"/>
          </w:tcPr>
          <w:p w14:paraId="4D432BC1" w14:textId="77777777"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u w:val="dotted"/>
                <w:lang w:val="de-DE"/>
              </w:rPr>
              <w:t>Polici</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lang w:val="de-DE"/>
              </w:rPr>
              <w:t>1</w:t>
            </w:r>
          </w:p>
          <w:p w14:paraId="24F25AFD" w14:textId="77777777"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lang w:val="de-DE"/>
              </w:rPr>
              <w:t>Prokuror publik</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657AD5">
              <w:rPr>
                <w:rFonts w:ascii="Arial Narrow" w:hAnsi="Arial Narrow"/>
                <w:sz w:val="20"/>
                <w:szCs w:val="20"/>
                <w:lang w:val="de-DE"/>
              </w:rPr>
              <w:t>2</w:t>
            </w:r>
          </w:p>
          <w:p w14:paraId="00996784" w14:textId="77777777"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lang w:val="de-DE"/>
              </w:rPr>
              <w:t>Avokat</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lang w:val="de-DE"/>
              </w:rPr>
              <w:t xml:space="preserve">3 </w:t>
            </w:r>
          </w:p>
          <w:p w14:paraId="1824F0FF" w14:textId="77777777"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lang w:val="de-DE"/>
              </w:rPr>
              <w:t>Agjenci mbi të drejtat e njeriut</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657AD5">
              <w:rPr>
                <w:rFonts w:ascii="Arial Narrow" w:hAnsi="Arial Narrow"/>
                <w:sz w:val="20"/>
                <w:szCs w:val="20"/>
                <w:lang w:val="de-DE"/>
              </w:rPr>
              <w:t>4</w:t>
            </w:r>
          </w:p>
          <w:p w14:paraId="5C3E2966" w14:textId="77777777" w:rsidR="00C56C37" w:rsidRPr="00CE484C" w:rsidRDefault="004C5F95" w:rsidP="00F87280">
            <w:pPr>
              <w:ind w:left="0"/>
              <w:rPr>
                <w:rFonts w:ascii="Arial Narrow" w:hAnsi="Arial Narrow"/>
                <w:sz w:val="20"/>
                <w:szCs w:val="20"/>
                <w:u w:val="dotted"/>
                <w:lang w:val="de-DE"/>
              </w:rPr>
            </w:pPr>
            <w:r w:rsidRPr="00CE484C">
              <w:rPr>
                <w:rFonts w:ascii="Arial Narrow" w:hAnsi="Arial Narrow"/>
                <w:sz w:val="20"/>
                <w:szCs w:val="20"/>
                <w:lang w:val="de-DE"/>
              </w:rPr>
              <w:t>Ushtri</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657AD5">
              <w:rPr>
                <w:rFonts w:ascii="Arial Narrow" w:hAnsi="Arial Narrow"/>
                <w:sz w:val="20"/>
                <w:szCs w:val="20"/>
                <w:lang w:val="de-DE"/>
              </w:rPr>
              <w:t>5</w:t>
            </w:r>
          </w:p>
          <w:p w14:paraId="57C70D53" w14:textId="77777777" w:rsidR="00C56C37" w:rsidRPr="00CE484C" w:rsidRDefault="004C5F95" w:rsidP="00F87280">
            <w:pPr>
              <w:ind w:left="0"/>
              <w:rPr>
                <w:rFonts w:ascii="Arial Narrow" w:hAnsi="Arial Narrow"/>
                <w:sz w:val="20"/>
                <w:szCs w:val="20"/>
                <w:u w:val="dotted"/>
                <w:lang w:val="de-DE"/>
              </w:rPr>
            </w:pPr>
            <w:r w:rsidRPr="00CE484C">
              <w:rPr>
                <w:rFonts w:ascii="Arial Narrow" w:hAnsi="Arial Narrow"/>
                <w:sz w:val="20"/>
                <w:szCs w:val="20"/>
                <w:lang w:val="de-DE"/>
              </w:rPr>
              <w:t>Gjyq</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657AD5">
              <w:rPr>
                <w:rFonts w:ascii="Arial Narrow" w:hAnsi="Arial Narrow"/>
                <w:sz w:val="20"/>
                <w:szCs w:val="20"/>
                <w:lang w:val="de-DE"/>
              </w:rPr>
              <w:t>6</w:t>
            </w:r>
          </w:p>
          <w:p w14:paraId="0A571474" w14:textId="504B5907" w:rsidR="00C56C37" w:rsidRPr="00CE484C" w:rsidRDefault="004C5F95" w:rsidP="00F87280">
            <w:pPr>
              <w:ind w:left="0"/>
              <w:rPr>
                <w:rFonts w:ascii="Arial Narrow" w:hAnsi="Arial Narrow"/>
                <w:sz w:val="20"/>
                <w:szCs w:val="20"/>
                <w:u w:val="dotted"/>
                <w:lang w:val="de-DE"/>
              </w:rPr>
            </w:pPr>
            <w:r w:rsidRPr="00CE484C">
              <w:rPr>
                <w:rFonts w:ascii="Arial Narrow" w:hAnsi="Arial Narrow"/>
                <w:sz w:val="20"/>
                <w:szCs w:val="20"/>
                <w:lang w:val="de-DE"/>
              </w:rPr>
              <w:t>Tjetër (ju lutemi saktësoni</w:t>
            </w:r>
            <w:r w:rsidR="00C56C37" w:rsidRPr="00CE484C">
              <w:rPr>
                <w:rFonts w:ascii="Arial Narrow" w:hAnsi="Arial Narrow"/>
                <w:sz w:val="20"/>
                <w:szCs w:val="20"/>
                <w:lang w:val="de-DE"/>
              </w:rPr>
              <w:t>)</w:t>
            </w:r>
            <w:r w:rsidR="00657AD5" w:rsidRPr="00CE484C">
              <w:rPr>
                <w:rFonts w:ascii="Arial Narrow" w:hAnsi="Arial Narrow"/>
                <w:sz w:val="20"/>
                <w:szCs w:val="20"/>
                <w:u w:val="dotted"/>
                <w:lang w:val="de-DE"/>
              </w:rPr>
              <w:t xml:space="preserve"> </w:t>
            </w:r>
            <w:r w:rsidR="00657AD5" w:rsidRPr="00CE484C">
              <w:rPr>
                <w:rFonts w:ascii="Arial Narrow" w:hAnsi="Arial Narrow"/>
                <w:sz w:val="20"/>
                <w:szCs w:val="20"/>
                <w:u w:val="dotted"/>
                <w:lang w:val="de-DE"/>
              </w:rPr>
              <w:tab/>
            </w:r>
            <w:r w:rsidR="00657AD5" w:rsidRPr="00CE484C">
              <w:rPr>
                <w:rFonts w:ascii="Arial Narrow" w:hAnsi="Arial Narrow"/>
                <w:sz w:val="20"/>
                <w:szCs w:val="20"/>
                <w:u w:val="dotted"/>
                <w:lang w:val="de-DE"/>
              </w:rPr>
              <w:tab/>
            </w:r>
            <w:r w:rsidR="00657AD5" w:rsidRPr="00CE484C">
              <w:rPr>
                <w:rFonts w:ascii="Arial Narrow" w:hAnsi="Arial Narrow"/>
                <w:sz w:val="20"/>
                <w:szCs w:val="20"/>
                <w:u w:val="dotted"/>
                <w:lang w:val="de-DE"/>
              </w:rPr>
              <w:tab/>
            </w:r>
            <w:r w:rsidR="00C56C37" w:rsidRPr="00657AD5">
              <w:rPr>
                <w:rFonts w:ascii="Arial Narrow" w:hAnsi="Arial Narrow"/>
                <w:sz w:val="20"/>
                <w:szCs w:val="20"/>
                <w:lang w:val="de-DE"/>
              </w:rPr>
              <w:t>7</w:t>
            </w:r>
          </w:p>
          <w:p w14:paraId="49B85DD0" w14:textId="77777777" w:rsidR="00C56C37" w:rsidRPr="00CE484C" w:rsidRDefault="00C56C37" w:rsidP="00F87280">
            <w:pPr>
              <w:ind w:lef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w:t>
            </w:r>
            <w:r w:rsidRPr="00CE484C">
              <w:rPr>
                <w:rFonts w:ascii="Arial Narrow" w:hAnsi="Arial Narrow"/>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r w:rsidR="00C56C37" w:rsidRPr="00D4549C" w14:paraId="52251D0F" w14:textId="77777777" w:rsidTr="00686062">
        <w:tc>
          <w:tcPr>
            <w:tcW w:w="1018" w:type="dxa"/>
            <w:gridSpan w:val="2"/>
          </w:tcPr>
          <w:p w14:paraId="6405B9CE" w14:textId="7777777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f</w:t>
            </w:r>
          </w:p>
        </w:tc>
        <w:tc>
          <w:tcPr>
            <w:tcW w:w="3999" w:type="dxa"/>
          </w:tcPr>
          <w:p w14:paraId="4AB5F70A" w14:textId="77777777" w:rsidR="00C56C37" w:rsidRPr="00CE484C" w:rsidRDefault="004C5F95" w:rsidP="004C5F95">
            <w:pPr>
              <w:ind w:left="0"/>
              <w:rPr>
                <w:rFonts w:ascii="Arial Narrow" w:hAnsi="Arial Narrow"/>
                <w:sz w:val="20"/>
                <w:szCs w:val="20"/>
                <w:lang w:val="de-DE"/>
              </w:rPr>
            </w:pPr>
            <w:r w:rsidRPr="00CE484C">
              <w:rPr>
                <w:rFonts w:ascii="Arial Narrow" w:hAnsi="Arial Narrow"/>
                <w:sz w:val="20"/>
                <w:szCs w:val="20"/>
                <w:lang w:val="de-DE"/>
              </w:rPr>
              <w:t>A keni bërë kallëzim zyrtar mbi krimin</w:t>
            </w:r>
            <w:r w:rsidR="00C56C37" w:rsidRPr="00CE484C">
              <w:rPr>
                <w:rFonts w:ascii="Arial Narrow" w:hAnsi="Arial Narrow"/>
                <w:sz w:val="20"/>
                <w:szCs w:val="20"/>
                <w:lang w:val="de-DE"/>
              </w:rPr>
              <w:t>?</w:t>
            </w:r>
          </w:p>
        </w:tc>
        <w:tc>
          <w:tcPr>
            <w:tcW w:w="5130" w:type="dxa"/>
          </w:tcPr>
          <w:p w14:paraId="41D3275B" w14:textId="77777777" w:rsidR="00C56C37" w:rsidRPr="00CE484C" w:rsidRDefault="00A47358" w:rsidP="00F87280">
            <w:pPr>
              <w:ind w:left="0"/>
              <w:rPr>
                <w:rFonts w:ascii="Arial Narrow" w:hAnsi="Arial Narrow"/>
                <w:sz w:val="20"/>
                <w:szCs w:val="20"/>
                <w:u w:val="dotted"/>
                <w:lang w:val="de-DE"/>
              </w:rPr>
            </w:pPr>
            <w:r w:rsidRPr="00CE484C">
              <w:rPr>
                <w:rFonts w:ascii="Arial Narrow" w:hAnsi="Arial Narrow"/>
                <w:sz w:val="20"/>
                <w:szCs w:val="20"/>
                <w:lang w:val="de-DE"/>
              </w:rPr>
              <w:t>Po</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lang w:val="de-DE"/>
              </w:rPr>
              <w:t xml:space="preserve">1 </w:t>
            </w:r>
          </w:p>
          <w:p w14:paraId="5C99970A" w14:textId="77777777" w:rsidR="00C56C37" w:rsidRPr="00CE484C" w:rsidRDefault="006C3972" w:rsidP="00F87280">
            <w:pPr>
              <w:ind w:left="0"/>
              <w:rPr>
                <w:rFonts w:ascii="Arial Narrow" w:hAnsi="Arial Narrow"/>
                <w:sz w:val="20"/>
                <w:szCs w:val="20"/>
                <w:lang w:val="de-DE"/>
              </w:rPr>
            </w:pPr>
            <w:r w:rsidRPr="00CE484C">
              <w:rPr>
                <w:rFonts w:ascii="Arial Narrow" w:hAnsi="Arial Narrow"/>
                <w:sz w:val="20"/>
                <w:szCs w:val="20"/>
                <w:lang w:val="de-DE"/>
              </w:rPr>
              <w:t>Jo</w:t>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u w:val="dotted"/>
                <w:lang w:val="de-DE"/>
              </w:rPr>
              <w:tab/>
            </w:r>
            <w:r w:rsidR="00C56C37" w:rsidRPr="00CE484C">
              <w:rPr>
                <w:rFonts w:ascii="Arial Narrow" w:hAnsi="Arial Narrow"/>
                <w:sz w:val="20"/>
                <w:szCs w:val="20"/>
                <w:lang w:val="de-DE"/>
              </w:rPr>
              <w:t>2 (</w:t>
            </w:r>
            <w:r w:rsidR="007A3A4D" w:rsidRPr="00CE484C">
              <w:rPr>
                <w:rFonts w:ascii="Arial Narrow" w:hAnsi="Arial Narrow"/>
                <w:sz w:val="20"/>
                <w:szCs w:val="20"/>
                <w:lang w:val="de-DE"/>
              </w:rPr>
              <w:t>SHKO TE</w:t>
            </w:r>
            <w:r w:rsidR="00921F6E" w:rsidRPr="00CE484C">
              <w:rPr>
                <w:rFonts w:ascii="Arial Narrow" w:hAnsi="Arial Narrow"/>
                <w:sz w:val="20"/>
                <w:szCs w:val="20"/>
                <w:lang w:val="de-DE"/>
              </w:rPr>
              <w:t>q</w:t>
            </w:r>
            <w:r w:rsidR="003A6C78" w:rsidRPr="00CE484C">
              <w:rPr>
                <w:rFonts w:ascii="Arial Narrow" w:hAnsi="Arial Narrow"/>
                <w:sz w:val="20"/>
                <w:szCs w:val="20"/>
                <w:lang w:val="de-DE"/>
              </w:rPr>
              <w:t>12</w:t>
            </w:r>
            <w:r w:rsidR="00FE1357" w:rsidRPr="00CE484C">
              <w:rPr>
                <w:rFonts w:ascii="Arial Narrow" w:hAnsi="Arial Narrow"/>
                <w:sz w:val="20"/>
                <w:szCs w:val="20"/>
                <w:lang w:val="de-DE"/>
              </w:rPr>
              <w:t>)</w:t>
            </w:r>
          </w:p>
          <w:p w14:paraId="0B443154" w14:textId="77777777" w:rsidR="00C56C37" w:rsidRPr="00CE484C" w:rsidRDefault="00C56C37" w:rsidP="00F87280">
            <w:pPr>
              <w:ind w:lef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w:t>
            </w:r>
            <w:r w:rsidRPr="00CE484C">
              <w:rPr>
                <w:rFonts w:ascii="Arial Narrow" w:hAnsi="Arial Narrow"/>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 (</w:t>
            </w:r>
            <w:r w:rsidR="007A3A4D" w:rsidRPr="00CE484C">
              <w:rPr>
                <w:rFonts w:ascii="Arial Narrow" w:hAnsi="Arial Narrow"/>
                <w:sz w:val="20"/>
                <w:szCs w:val="20"/>
                <w:lang w:val="de-DE"/>
              </w:rPr>
              <w:t>SHKO TE</w:t>
            </w:r>
            <w:r w:rsidR="00921F6E" w:rsidRPr="00CE484C">
              <w:rPr>
                <w:rFonts w:ascii="Arial Narrow" w:hAnsi="Arial Narrow"/>
                <w:sz w:val="20"/>
                <w:szCs w:val="20"/>
                <w:lang w:val="de-DE"/>
              </w:rPr>
              <w:t>q</w:t>
            </w:r>
            <w:r w:rsidR="003A6C78" w:rsidRPr="00CE484C">
              <w:rPr>
                <w:rFonts w:ascii="Arial Narrow" w:hAnsi="Arial Narrow"/>
                <w:sz w:val="20"/>
                <w:szCs w:val="20"/>
                <w:lang w:val="de-DE"/>
              </w:rPr>
              <w:t>12</w:t>
            </w:r>
            <w:r w:rsidR="00FE1357" w:rsidRPr="00CE484C">
              <w:rPr>
                <w:rFonts w:ascii="Arial Narrow" w:hAnsi="Arial Narrow"/>
                <w:sz w:val="20"/>
                <w:szCs w:val="20"/>
                <w:lang w:val="de-DE"/>
              </w:rPr>
              <w:t>)</w:t>
            </w:r>
          </w:p>
        </w:tc>
      </w:tr>
      <w:tr w:rsidR="00C56C37" w:rsidRPr="00726362" w14:paraId="034AD7C1" w14:textId="77777777" w:rsidTr="00686062">
        <w:tc>
          <w:tcPr>
            <w:tcW w:w="1018" w:type="dxa"/>
            <w:gridSpan w:val="2"/>
          </w:tcPr>
          <w:p w14:paraId="74D8B578" w14:textId="7777777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g</w:t>
            </w:r>
          </w:p>
        </w:tc>
        <w:tc>
          <w:tcPr>
            <w:tcW w:w="3999" w:type="dxa"/>
          </w:tcPr>
          <w:p w14:paraId="38B6A173" w14:textId="77777777" w:rsidR="00C56C37" w:rsidRPr="00726362" w:rsidRDefault="004C5F95" w:rsidP="004C5F95">
            <w:pPr>
              <w:ind w:left="0"/>
              <w:rPr>
                <w:rFonts w:ascii="Arial Narrow" w:hAnsi="Arial Narrow"/>
                <w:sz w:val="20"/>
                <w:szCs w:val="20"/>
              </w:rPr>
            </w:pPr>
            <w:r>
              <w:rPr>
                <w:rFonts w:ascii="Arial Narrow" w:hAnsi="Arial Narrow"/>
                <w:sz w:val="20"/>
                <w:szCs w:val="20"/>
              </w:rPr>
              <w:t xml:space="preserve">A </w:t>
            </w:r>
            <w:proofErr w:type="spellStart"/>
            <w:r>
              <w:rPr>
                <w:rFonts w:ascii="Arial Narrow" w:hAnsi="Arial Narrow"/>
                <w:sz w:val="20"/>
                <w:szCs w:val="20"/>
              </w:rPr>
              <w:t>keni</w:t>
            </w:r>
            <w:proofErr w:type="spellEnd"/>
            <w:r>
              <w:rPr>
                <w:rFonts w:ascii="Arial Narrow" w:hAnsi="Arial Narrow"/>
                <w:sz w:val="20"/>
                <w:szCs w:val="20"/>
              </w:rPr>
              <w:t xml:space="preserve"> </w:t>
            </w:r>
            <w:proofErr w:type="spellStart"/>
            <w:r>
              <w:rPr>
                <w:rFonts w:ascii="Arial Narrow" w:hAnsi="Arial Narrow"/>
                <w:sz w:val="20"/>
                <w:szCs w:val="20"/>
              </w:rPr>
              <w:t>pranura</w:t>
            </w:r>
            <w:proofErr w:type="spellEnd"/>
            <w:r>
              <w:rPr>
                <w:rFonts w:ascii="Arial Narrow" w:hAnsi="Arial Narrow"/>
                <w:sz w:val="20"/>
                <w:szCs w:val="20"/>
              </w:rPr>
              <w:t xml:space="preserve"> </w:t>
            </w:r>
            <w:proofErr w:type="spellStart"/>
            <w:r>
              <w:rPr>
                <w:rFonts w:ascii="Arial Narrow" w:hAnsi="Arial Narrow"/>
                <w:sz w:val="20"/>
                <w:szCs w:val="20"/>
              </w:rPr>
              <w:t>ndonjë</w:t>
            </w:r>
            <w:proofErr w:type="spellEnd"/>
            <w:r>
              <w:rPr>
                <w:rFonts w:ascii="Arial Narrow" w:hAnsi="Arial Narrow"/>
                <w:sz w:val="20"/>
                <w:szCs w:val="20"/>
              </w:rPr>
              <w:t xml:space="preserve"> </w:t>
            </w:r>
            <w:proofErr w:type="spellStart"/>
            <w:r>
              <w:rPr>
                <w:rFonts w:ascii="Arial Narrow" w:hAnsi="Arial Narrow"/>
                <w:sz w:val="20"/>
                <w:szCs w:val="20"/>
              </w:rPr>
              <w:t>informacion</w:t>
            </w:r>
            <w:proofErr w:type="spellEnd"/>
            <w:r>
              <w:rPr>
                <w:rFonts w:ascii="Arial Narrow" w:hAnsi="Arial Narrow"/>
                <w:sz w:val="20"/>
                <w:szCs w:val="20"/>
              </w:rPr>
              <w:t xml:space="preserve"> </w:t>
            </w:r>
            <w:proofErr w:type="spellStart"/>
            <w:r>
              <w:rPr>
                <w:rFonts w:ascii="Arial Narrow" w:hAnsi="Arial Narrow"/>
                <w:sz w:val="20"/>
                <w:szCs w:val="20"/>
              </w:rPr>
              <w:t>mbi</w:t>
            </w:r>
            <w:proofErr w:type="spellEnd"/>
            <w:r>
              <w:rPr>
                <w:rFonts w:ascii="Arial Narrow" w:hAnsi="Arial Narrow"/>
                <w:sz w:val="20"/>
                <w:szCs w:val="20"/>
              </w:rPr>
              <w:t xml:space="preserve"> </w:t>
            </w:r>
            <w:proofErr w:type="spellStart"/>
            <w:r>
              <w:rPr>
                <w:rFonts w:ascii="Arial Narrow" w:hAnsi="Arial Narrow"/>
                <w:sz w:val="20"/>
                <w:szCs w:val="20"/>
              </w:rPr>
              <w:t>statusin</w:t>
            </w:r>
            <w:proofErr w:type="spellEnd"/>
            <w:r>
              <w:rPr>
                <w:rFonts w:ascii="Arial Narrow" w:hAnsi="Arial Narrow"/>
                <w:sz w:val="20"/>
                <w:szCs w:val="20"/>
              </w:rPr>
              <w:t xml:space="preserve"> e </w:t>
            </w:r>
            <w:proofErr w:type="spellStart"/>
            <w:r>
              <w:rPr>
                <w:rFonts w:ascii="Arial Narrow" w:hAnsi="Arial Narrow"/>
                <w:sz w:val="20"/>
                <w:szCs w:val="20"/>
              </w:rPr>
              <w:t>kallëzimit</w:t>
            </w:r>
            <w:proofErr w:type="spellEnd"/>
            <w:r>
              <w:rPr>
                <w:rFonts w:ascii="Arial Narrow" w:hAnsi="Arial Narrow"/>
                <w:sz w:val="20"/>
                <w:szCs w:val="20"/>
              </w:rPr>
              <w:t xml:space="preserve"> </w:t>
            </w:r>
            <w:proofErr w:type="spellStart"/>
            <w:r>
              <w:rPr>
                <w:rFonts w:ascii="Arial Narrow" w:hAnsi="Arial Narrow"/>
                <w:sz w:val="20"/>
                <w:szCs w:val="20"/>
              </w:rPr>
              <w:t>tuaj</w:t>
            </w:r>
            <w:proofErr w:type="spellEnd"/>
            <w:r w:rsidR="00C56C37" w:rsidRPr="00726362">
              <w:rPr>
                <w:rFonts w:ascii="Arial Narrow" w:hAnsi="Arial Narrow"/>
                <w:sz w:val="20"/>
                <w:szCs w:val="20"/>
              </w:rPr>
              <w:t>?</w:t>
            </w:r>
          </w:p>
        </w:tc>
        <w:tc>
          <w:tcPr>
            <w:tcW w:w="5130" w:type="dxa"/>
          </w:tcPr>
          <w:p w14:paraId="515C7F22" w14:textId="77777777" w:rsidR="00C56C37" w:rsidRPr="00726362" w:rsidRDefault="00A47358" w:rsidP="00F87280">
            <w:pPr>
              <w:ind w:left="0"/>
              <w:rPr>
                <w:rFonts w:ascii="Arial Narrow" w:hAnsi="Arial Narrow"/>
                <w:sz w:val="20"/>
                <w:szCs w:val="20"/>
              </w:rPr>
            </w:pPr>
            <w:r>
              <w:rPr>
                <w:rFonts w:ascii="Arial Narrow" w:hAnsi="Arial Narrow"/>
                <w:sz w:val="20"/>
                <w:szCs w:val="20"/>
              </w:rPr>
              <w:t>Po</w:t>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rPr>
              <w:t xml:space="preserve">1 </w:t>
            </w:r>
          </w:p>
          <w:p w14:paraId="64862AB1" w14:textId="77777777" w:rsidR="00C56C37" w:rsidRPr="00726362" w:rsidRDefault="00C56C37" w:rsidP="00F87280">
            <w:pPr>
              <w:ind w:left="0"/>
              <w:rPr>
                <w:rFonts w:ascii="Arial Narrow" w:hAnsi="Arial Narrow"/>
                <w:sz w:val="20"/>
                <w:szCs w:val="20"/>
              </w:rPr>
            </w:pPr>
            <w:r w:rsidRPr="00726362">
              <w:rPr>
                <w:rFonts w:ascii="Arial Narrow" w:hAnsi="Arial Narrow"/>
                <w:sz w:val="20"/>
                <w:szCs w:val="20"/>
              </w:rPr>
              <w:t>(</w:t>
            </w:r>
            <w:r w:rsidR="007A3A4D">
              <w:rPr>
                <w:rFonts w:ascii="Arial Narrow" w:hAnsi="Arial Narrow"/>
                <w:sz w:val="20"/>
                <w:szCs w:val="20"/>
              </w:rPr>
              <w:t>SHKO TE</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p w14:paraId="0A20C55C" w14:textId="77777777" w:rsidR="00C56C37" w:rsidRPr="00726362" w:rsidRDefault="006C3972" w:rsidP="00F87280">
            <w:pPr>
              <w:ind w:left="0"/>
              <w:rPr>
                <w:rFonts w:ascii="Arial Narrow" w:hAnsi="Arial Narrow"/>
                <w:sz w:val="20"/>
                <w:szCs w:val="20"/>
              </w:rPr>
            </w:pPr>
            <w:r>
              <w:rPr>
                <w:rFonts w:ascii="Arial Narrow" w:hAnsi="Arial Narrow"/>
                <w:sz w:val="20"/>
                <w:szCs w:val="20"/>
              </w:rPr>
              <w:t>Jo</w:t>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rPr>
              <w:t>2 (</w:t>
            </w:r>
            <w:r w:rsidR="007A3A4D">
              <w:rPr>
                <w:rFonts w:ascii="Arial Narrow" w:hAnsi="Arial Narrow"/>
                <w:sz w:val="20"/>
                <w:szCs w:val="20"/>
              </w:rPr>
              <w:t>SHKO TE</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p w14:paraId="264013F8" w14:textId="77777777" w:rsidR="00C56C37" w:rsidRPr="00726362" w:rsidRDefault="00C56C37" w:rsidP="00F87280">
            <w:pPr>
              <w:ind w:left="0"/>
              <w:rPr>
                <w:rFonts w:ascii="Arial Narrow" w:hAnsi="Arial Narrow"/>
                <w:sz w:val="20"/>
                <w:szCs w:val="20"/>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w:t>
            </w:r>
            <w:r w:rsidRPr="00726362">
              <w:rPr>
                <w:rFonts w:ascii="Arial Narrow" w:hAnsi="Arial Narrow"/>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99(</w:t>
            </w:r>
            <w:r w:rsidR="007A3A4D">
              <w:rPr>
                <w:rFonts w:ascii="Arial Narrow" w:hAnsi="Arial Narrow"/>
                <w:sz w:val="20"/>
                <w:szCs w:val="20"/>
              </w:rPr>
              <w:t>SHKO TE</w:t>
            </w:r>
            <w:r w:rsidR="0010650D" w:rsidRPr="00921F6E">
              <w:rPr>
                <w:rFonts w:ascii="Arial Narrow" w:hAnsi="Arial Narrow"/>
                <w:sz w:val="20"/>
                <w:szCs w:val="20"/>
              </w:rPr>
              <w:t>q</w:t>
            </w:r>
            <w:r w:rsidR="003A6C78">
              <w:rPr>
                <w:rFonts w:ascii="Arial Narrow" w:hAnsi="Arial Narrow"/>
                <w:sz w:val="20"/>
                <w:szCs w:val="20"/>
              </w:rPr>
              <w:t>12</w:t>
            </w:r>
            <w:r w:rsidR="00FE1357">
              <w:rPr>
                <w:rFonts w:ascii="Arial Narrow" w:hAnsi="Arial Narrow"/>
                <w:sz w:val="20"/>
                <w:szCs w:val="20"/>
              </w:rPr>
              <w:t>)</w:t>
            </w:r>
          </w:p>
        </w:tc>
      </w:tr>
      <w:tr w:rsidR="00C56C37" w:rsidRPr="00726362" w14:paraId="76152327" w14:textId="77777777" w:rsidTr="00686062">
        <w:tc>
          <w:tcPr>
            <w:tcW w:w="1018" w:type="dxa"/>
            <w:gridSpan w:val="2"/>
          </w:tcPr>
          <w:p w14:paraId="6943C59A" w14:textId="77777777" w:rsidR="00C56C37" w:rsidRPr="009440D3" w:rsidRDefault="00CD1725" w:rsidP="00F87280">
            <w:pPr>
              <w:ind w:left="0"/>
              <w:rPr>
                <w:rFonts w:ascii="Arial Narrow" w:hAnsi="Arial Narrow"/>
                <w:b/>
                <w:sz w:val="20"/>
                <w:szCs w:val="20"/>
                <w:lang w:val="es-MX"/>
              </w:rPr>
            </w:pPr>
            <w:r w:rsidRPr="009440D3">
              <w:rPr>
                <w:rFonts w:ascii="Arial Narrow" w:hAnsi="Arial Narrow"/>
                <w:b/>
                <w:sz w:val="20"/>
                <w:szCs w:val="20"/>
                <w:lang w:val="es-MX"/>
              </w:rPr>
              <w:t>q11</w:t>
            </w:r>
            <w:r w:rsidR="00C56C37" w:rsidRPr="009440D3">
              <w:rPr>
                <w:rFonts w:ascii="Arial Narrow" w:hAnsi="Arial Narrow"/>
                <w:b/>
                <w:sz w:val="20"/>
                <w:szCs w:val="20"/>
                <w:lang w:val="es-MX"/>
              </w:rPr>
              <w:t>h</w:t>
            </w:r>
          </w:p>
        </w:tc>
        <w:tc>
          <w:tcPr>
            <w:tcW w:w="3999" w:type="dxa"/>
          </w:tcPr>
          <w:p w14:paraId="68009184" w14:textId="77777777" w:rsidR="00C56C37" w:rsidRPr="00CE484C" w:rsidRDefault="004C5F95" w:rsidP="004C5F95">
            <w:pPr>
              <w:ind w:left="0"/>
              <w:rPr>
                <w:rFonts w:ascii="Arial Narrow" w:hAnsi="Arial Narrow"/>
                <w:sz w:val="20"/>
                <w:szCs w:val="20"/>
                <w:lang w:val="de-DE"/>
              </w:rPr>
            </w:pPr>
            <w:r w:rsidRPr="00CE484C">
              <w:rPr>
                <w:rFonts w:ascii="Arial Narrow" w:hAnsi="Arial Narrow"/>
                <w:sz w:val="20"/>
                <w:szCs w:val="20"/>
                <w:lang w:val="de-DE"/>
              </w:rPr>
              <w:t>Pse nuk e keni raportuar krimin</w:t>
            </w:r>
            <w:r w:rsidR="00C56C37" w:rsidRPr="00CE484C">
              <w:rPr>
                <w:rFonts w:ascii="Arial Narrow" w:hAnsi="Arial Narrow"/>
                <w:sz w:val="20"/>
                <w:szCs w:val="20"/>
                <w:lang w:val="de-DE"/>
              </w:rPr>
              <w:t>?</w:t>
            </w:r>
          </w:p>
        </w:tc>
        <w:tc>
          <w:tcPr>
            <w:tcW w:w="5130" w:type="dxa"/>
          </w:tcPr>
          <w:p w14:paraId="78DB6D5C" w14:textId="41395CCF" w:rsidR="00C56C37" w:rsidRPr="00CE484C" w:rsidRDefault="004C5F95" w:rsidP="00F87280">
            <w:pPr>
              <w:ind w:left="0"/>
              <w:rPr>
                <w:rFonts w:ascii="Arial Narrow" w:hAnsi="Arial Narrow"/>
                <w:sz w:val="20"/>
                <w:szCs w:val="20"/>
                <w:lang w:val="de-DE"/>
              </w:rPr>
            </w:pPr>
            <w:r w:rsidRPr="00CE484C">
              <w:rPr>
                <w:rFonts w:ascii="Arial Narrow" w:hAnsi="Arial Narrow"/>
                <w:sz w:val="20"/>
                <w:szCs w:val="20"/>
                <w:lang w:val="de-DE"/>
              </w:rPr>
              <w:t>Nuk e di cilin duhet kontaktuar</w:t>
            </w:r>
            <w:r w:rsidR="00C56C37" w:rsidRPr="00CE484C">
              <w:rPr>
                <w:rFonts w:ascii="Arial Narrow" w:hAnsi="Arial Narrow"/>
                <w:sz w:val="20"/>
                <w:szCs w:val="20"/>
                <w:u w:val="dotted"/>
                <w:lang w:val="de-DE"/>
              </w:rPr>
              <w:tab/>
            </w:r>
            <w:r w:rsidR="00251051" w:rsidRPr="00CE484C">
              <w:rPr>
                <w:rFonts w:ascii="Arial Narrow" w:hAnsi="Arial Narrow"/>
                <w:sz w:val="20"/>
                <w:szCs w:val="20"/>
                <w:u w:val="dotted"/>
                <w:lang w:val="de-DE"/>
              </w:rPr>
              <w:tab/>
            </w:r>
            <w:r w:rsidR="00251051" w:rsidRPr="00CE484C">
              <w:rPr>
                <w:rFonts w:ascii="Arial Narrow" w:hAnsi="Arial Narrow"/>
                <w:sz w:val="20"/>
                <w:szCs w:val="20"/>
                <w:u w:val="dotted"/>
                <w:lang w:val="de-DE"/>
              </w:rPr>
              <w:tab/>
            </w:r>
            <w:r w:rsidR="00C56C37" w:rsidRPr="00CE484C">
              <w:rPr>
                <w:rFonts w:ascii="Arial Narrow" w:hAnsi="Arial Narrow"/>
                <w:sz w:val="20"/>
                <w:szCs w:val="20"/>
                <w:lang w:val="de-DE"/>
              </w:rPr>
              <w:t>1</w:t>
            </w:r>
          </w:p>
          <w:p w14:paraId="14FF5EA8" w14:textId="32EC0260" w:rsidR="00C56C37" w:rsidRPr="00726362" w:rsidRDefault="004C5F95" w:rsidP="00F87280">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mendoj</w:t>
            </w:r>
            <w:proofErr w:type="spellEnd"/>
            <w:r>
              <w:rPr>
                <w:rFonts w:ascii="Arial Narrow" w:hAnsi="Arial Narrow"/>
                <w:sz w:val="20"/>
                <w:szCs w:val="20"/>
              </w:rPr>
              <w:t xml:space="preserve"> se do </w:t>
            </w:r>
            <w:proofErr w:type="spellStart"/>
            <w:r>
              <w:rPr>
                <w:rFonts w:ascii="Arial Narrow" w:hAnsi="Arial Narrow"/>
                <w:sz w:val="20"/>
                <w:szCs w:val="20"/>
              </w:rPr>
              <w:t>më</w:t>
            </w:r>
            <w:proofErr w:type="spellEnd"/>
            <w:r>
              <w:rPr>
                <w:rFonts w:ascii="Arial Narrow" w:hAnsi="Arial Narrow"/>
                <w:sz w:val="20"/>
                <w:szCs w:val="20"/>
              </w:rPr>
              <w:t xml:space="preserve"> </w:t>
            </w:r>
            <w:proofErr w:type="spellStart"/>
            <w:r>
              <w:rPr>
                <w:rFonts w:ascii="Arial Narrow" w:hAnsi="Arial Narrow"/>
                <w:sz w:val="20"/>
                <w:szCs w:val="20"/>
              </w:rPr>
              <w:t>besonin</w:t>
            </w:r>
            <w:proofErr w:type="spellEnd"/>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251051" w:rsidRPr="00A34FD7">
              <w:rPr>
                <w:rFonts w:ascii="Arial Narrow" w:hAnsi="Arial Narrow"/>
                <w:sz w:val="20"/>
                <w:szCs w:val="20"/>
                <w:u w:val="dotted"/>
              </w:rPr>
              <w:tab/>
            </w:r>
            <w:r w:rsidR="00C56C37" w:rsidRPr="00CE484C">
              <w:rPr>
                <w:rFonts w:ascii="Arial Narrow" w:hAnsi="Arial Narrow"/>
                <w:sz w:val="20"/>
                <w:szCs w:val="20"/>
              </w:rPr>
              <w:t>2</w:t>
            </w:r>
          </w:p>
          <w:p w14:paraId="23DF0CCE" w14:textId="0975FE81" w:rsidR="00C56C37" w:rsidRPr="00726362" w:rsidRDefault="004C5F95" w:rsidP="00F87280">
            <w:pPr>
              <w:ind w:left="0"/>
              <w:rPr>
                <w:rFonts w:ascii="Arial Narrow" w:hAnsi="Arial Narrow"/>
                <w:sz w:val="20"/>
                <w:szCs w:val="20"/>
              </w:rPr>
            </w:pPr>
            <w:r>
              <w:rPr>
                <w:rFonts w:ascii="Arial Narrow" w:hAnsi="Arial Narrow"/>
                <w:sz w:val="20"/>
                <w:szCs w:val="20"/>
              </w:rPr>
              <w:t xml:space="preserve">Kisha </w:t>
            </w:r>
            <w:proofErr w:type="spellStart"/>
            <w:r>
              <w:rPr>
                <w:rFonts w:ascii="Arial Narrow" w:hAnsi="Arial Narrow"/>
                <w:sz w:val="20"/>
                <w:szCs w:val="20"/>
              </w:rPr>
              <w:t>frikë</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hakmarrja</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shqetësohesha</w:t>
            </w:r>
            <w:proofErr w:type="spellEnd"/>
            <w:r>
              <w:rPr>
                <w:rFonts w:ascii="Arial Narrow" w:hAnsi="Arial Narrow"/>
                <w:sz w:val="20"/>
                <w:szCs w:val="20"/>
              </w:rPr>
              <w:t xml:space="preserve"> </w:t>
            </w:r>
            <w:proofErr w:type="spellStart"/>
            <w:r>
              <w:rPr>
                <w:rFonts w:ascii="Arial Narrow" w:hAnsi="Arial Narrow"/>
                <w:sz w:val="20"/>
                <w:szCs w:val="20"/>
              </w:rPr>
              <w:t>për</w:t>
            </w:r>
            <w:proofErr w:type="spellEnd"/>
            <w:r>
              <w:rPr>
                <w:rFonts w:ascii="Arial Narrow" w:hAnsi="Arial Narrow"/>
                <w:sz w:val="20"/>
                <w:szCs w:val="20"/>
              </w:rPr>
              <w:t xml:space="preserve"> </w:t>
            </w:r>
            <w:proofErr w:type="spellStart"/>
            <w:r>
              <w:rPr>
                <w:rFonts w:ascii="Arial Narrow" w:hAnsi="Arial Narrow"/>
                <w:sz w:val="20"/>
                <w:szCs w:val="20"/>
              </w:rPr>
              <w:t>sigurinë</w:t>
            </w:r>
            <w:proofErr w:type="spellEnd"/>
            <w:r>
              <w:rPr>
                <w:rFonts w:ascii="Arial Narrow" w:hAnsi="Arial Narrow"/>
                <w:sz w:val="20"/>
                <w:szCs w:val="20"/>
              </w:rPr>
              <w:t xml:space="preserve"> time</w:t>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C56C37" w:rsidRPr="00726362">
              <w:rPr>
                <w:rFonts w:ascii="Arial Narrow" w:hAnsi="Arial Narrow"/>
                <w:sz w:val="20"/>
                <w:szCs w:val="20"/>
                <w:u w:val="dotted"/>
              </w:rPr>
              <w:tab/>
            </w:r>
            <w:r w:rsidR="00C56C37" w:rsidRPr="00726362">
              <w:rPr>
                <w:rFonts w:ascii="Arial Narrow" w:hAnsi="Arial Narrow"/>
                <w:sz w:val="20"/>
                <w:szCs w:val="20"/>
              </w:rPr>
              <w:t xml:space="preserve">3 </w:t>
            </w:r>
          </w:p>
          <w:p w14:paraId="3EFAF009" w14:textId="29B2CA26"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Nuk</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doja</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që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tjerët</w:t>
            </w:r>
            <w:proofErr w:type="spellEnd"/>
            <w:r w:rsidRPr="004C5F95">
              <w:rPr>
                <w:rFonts w:ascii="Arial Narrow" w:hAnsi="Arial Narrow"/>
                <w:sz w:val="20"/>
                <w:szCs w:val="20"/>
              </w:rPr>
              <w:t xml:space="preserve"> ta </w:t>
            </w:r>
            <w:proofErr w:type="spellStart"/>
            <w:r w:rsidRPr="004C5F95">
              <w:rPr>
                <w:rFonts w:ascii="Arial Narrow" w:hAnsi="Arial Narrow"/>
                <w:sz w:val="20"/>
                <w:szCs w:val="20"/>
              </w:rPr>
              <w:t>zbulonin</w:t>
            </w:r>
            <w:proofErr w:type="spellEnd"/>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4</w:t>
            </w:r>
          </w:p>
          <w:p w14:paraId="3BD761C3" w14:textId="49BEE043"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Nuk</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mendoja</w:t>
            </w:r>
            <w:proofErr w:type="spellEnd"/>
            <w:r w:rsidRPr="004C5F95">
              <w:rPr>
                <w:rFonts w:ascii="Arial Narrow" w:hAnsi="Arial Narrow"/>
                <w:sz w:val="20"/>
                <w:szCs w:val="20"/>
              </w:rPr>
              <w:t xml:space="preserve"> se do ta </w:t>
            </w:r>
            <w:proofErr w:type="spellStart"/>
            <w:r w:rsidRPr="004C5F95">
              <w:rPr>
                <w:rFonts w:ascii="Arial Narrow" w:hAnsi="Arial Narrow"/>
                <w:sz w:val="20"/>
                <w:szCs w:val="20"/>
              </w:rPr>
              <w:t>përmirësonte</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situatën</w:t>
            </w:r>
            <w:proofErr w:type="spellEnd"/>
            <w:r w:rsidR="00CE484C" w:rsidRPr="009F3B44">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5</w:t>
            </w:r>
          </w:p>
          <w:p w14:paraId="50CE3D2C" w14:textId="0E7E0682"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Një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mik</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ose</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një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anëtar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i</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familjes</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më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bindi</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00CE484C" w:rsidRPr="004C5F95">
              <w:rPr>
                <w:rFonts w:ascii="Arial Narrow" w:hAnsi="Arial Narrow"/>
                <w:sz w:val="20"/>
                <w:szCs w:val="20"/>
              </w:rPr>
              <w:t>mos</w:t>
            </w:r>
            <w:proofErr w:type="spellEnd"/>
            <w:r w:rsidR="00CE484C" w:rsidRPr="009F3B44">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6</w:t>
            </w:r>
          </w:p>
          <w:p w14:paraId="130D97D4" w14:textId="77777777" w:rsidR="004C5F95" w:rsidRPr="004C5F95" w:rsidRDefault="004C5F95" w:rsidP="004C5F95">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mendoja</w:t>
            </w:r>
            <w:proofErr w:type="spellEnd"/>
            <w:r>
              <w:rPr>
                <w:rFonts w:ascii="Arial Narrow" w:hAnsi="Arial Narrow"/>
                <w:sz w:val="20"/>
                <w:szCs w:val="20"/>
              </w:rPr>
              <w:t xml:space="preserve"> se</w:t>
            </w:r>
            <w:r w:rsidRPr="004C5F95">
              <w:rPr>
                <w:rFonts w:ascii="Arial Narrow" w:hAnsi="Arial Narrow"/>
                <w:sz w:val="20"/>
                <w:szCs w:val="20"/>
              </w:rPr>
              <w:t xml:space="preserve"> </w:t>
            </w:r>
            <w:proofErr w:type="spellStart"/>
            <w:r w:rsidRPr="004C5F95">
              <w:rPr>
                <w:rFonts w:ascii="Arial Narrow" w:hAnsi="Arial Narrow"/>
                <w:sz w:val="20"/>
                <w:szCs w:val="20"/>
              </w:rPr>
              <w:t>policia</w:t>
            </w:r>
            <w:proofErr w:type="spellEnd"/>
            <w:r w:rsidRPr="004C5F95">
              <w:rPr>
                <w:rFonts w:ascii="Arial Narrow" w:hAnsi="Arial Narrow"/>
                <w:sz w:val="20"/>
                <w:szCs w:val="20"/>
              </w:rPr>
              <w:t xml:space="preserve"> apo </w:t>
            </w:r>
            <w:proofErr w:type="spellStart"/>
            <w:r w:rsidRPr="004C5F95">
              <w:rPr>
                <w:rFonts w:ascii="Arial Narrow" w:hAnsi="Arial Narrow"/>
                <w:sz w:val="20"/>
                <w:szCs w:val="20"/>
              </w:rPr>
              <w:t>ndonjë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autoritet</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tjetër</w:t>
            </w:r>
            <w:proofErr w:type="spellEnd"/>
          </w:p>
          <w:p w14:paraId="0B866780" w14:textId="0435C313" w:rsidR="004C5F95" w:rsidRPr="004C5F95" w:rsidRDefault="004C5F95" w:rsidP="004C5F95">
            <w:pPr>
              <w:ind w:left="0"/>
              <w:rPr>
                <w:rFonts w:ascii="Arial Narrow" w:hAnsi="Arial Narrow"/>
                <w:sz w:val="20"/>
                <w:szCs w:val="20"/>
              </w:rPr>
            </w:pPr>
            <w:r>
              <w:rPr>
                <w:rFonts w:ascii="Arial Narrow" w:hAnsi="Arial Narrow"/>
                <w:sz w:val="20"/>
                <w:szCs w:val="20"/>
              </w:rPr>
              <w:t xml:space="preserve">Do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bënin</w:t>
            </w:r>
            <w:proofErr w:type="spellEnd"/>
            <w:r>
              <w:rPr>
                <w:rFonts w:ascii="Arial Narrow" w:hAnsi="Arial Narrow"/>
                <w:sz w:val="20"/>
                <w:szCs w:val="20"/>
              </w:rPr>
              <w:t xml:space="preserve"> </w:t>
            </w:r>
            <w:proofErr w:type="spellStart"/>
            <w:r w:rsidRPr="004C5F95">
              <w:rPr>
                <w:rFonts w:ascii="Arial Narrow" w:hAnsi="Arial Narrow"/>
                <w:sz w:val="20"/>
                <w:szCs w:val="20"/>
              </w:rPr>
              <w:t>gjë</w:t>
            </w:r>
            <w:proofErr w:type="spellEnd"/>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251051" w:rsidRPr="00251051">
              <w:rPr>
                <w:rFonts w:ascii="Arial Narrow" w:hAnsi="Arial Narrow"/>
                <w:sz w:val="20"/>
                <w:szCs w:val="20"/>
                <w:u w:val="dotted"/>
              </w:rPr>
              <w:tab/>
            </w:r>
            <w:r w:rsidRPr="004C5F95">
              <w:rPr>
                <w:rFonts w:ascii="Arial Narrow" w:hAnsi="Arial Narrow"/>
                <w:sz w:val="20"/>
                <w:szCs w:val="20"/>
              </w:rPr>
              <w:t>7</w:t>
            </w:r>
          </w:p>
          <w:p w14:paraId="3E3D57EA" w14:textId="43089C0F" w:rsidR="004C5F95" w:rsidRPr="004C5F95" w:rsidRDefault="004C5F95" w:rsidP="004C5F95">
            <w:pPr>
              <w:ind w:left="0"/>
              <w:rPr>
                <w:rFonts w:ascii="Arial Narrow" w:hAnsi="Arial Narrow"/>
                <w:sz w:val="20"/>
                <w:szCs w:val="20"/>
              </w:rPr>
            </w:pPr>
            <w:proofErr w:type="spellStart"/>
            <w:r>
              <w:rPr>
                <w:rFonts w:ascii="Arial Narrow" w:hAnsi="Arial Narrow"/>
                <w:sz w:val="20"/>
                <w:szCs w:val="20"/>
              </w:rPr>
              <w:lastRenderedPageBreak/>
              <w:t>Nuk</w:t>
            </w:r>
            <w:proofErr w:type="spellEnd"/>
            <w:r>
              <w:rPr>
                <w:rFonts w:ascii="Arial Narrow" w:hAnsi="Arial Narrow"/>
                <w:sz w:val="20"/>
                <w:szCs w:val="20"/>
              </w:rPr>
              <w:t xml:space="preserve"> </w:t>
            </w:r>
            <w:proofErr w:type="spellStart"/>
            <w:r>
              <w:rPr>
                <w:rFonts w:ascii="Arial Narrow" w:hAnsi="Arial Narrow"/>
                <w:sz w:val="20"/>
                <w:szCs w:val="20"/>
              </w:rPr>
              <w:t>kisha</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kohë</w:t>
            </w:r>
            <w:proofErr w:type="spellEnd"/>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CE484C" w:rsidRPr="009F3B44">
              <w:rPr>
                <w:rFonts w:ascii="Arial Narrow" w:hAnsi="Arial Narrow"/>
                <w:sz w:val="20"/>
                <w:szCs w:val="20"/>
                <w:u w:val="dotted"/>
              </w:rPr>
              <w:tab/>
            </w:r>
            <w:r w:rsidR="00251051" w:rsidRPr="00251051">
              <w:rPr>
                <w:rFonts w:ascii="Arial Narrow" w:hAnsi="Arial Narrow"/>
                <w:sz w:val="20"/>
                <w:szCs w:val="20"/>
                <w:u w:val="dotted"/>
              </w:rPr>
              <w:tab/>
            </w:r>
            <w:r w:rsidRPr="004C5F95">
              <w:rPr>
                <w:rFonts w:ascii="Arial Narrow" w:hAnsi="Arial Narrow"/>
                <w:sz w:val="20"/>
                <w:szCs w:val="20"/>
              </w:rPr>
              <w:t>8</w:t>
            </w:r>
          </w:p>
          <w:p w14:paraId="5262919C" w14:textId="35003332"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Mendova</w:t>
            </w:r>
            <w:proofErr w:type="spellEnd"/>
            <w:r w:rsidRPr="004C5F95">
              <w:rPr>
                <w:rFonts w:ascii="Arial Narrow" w:hAnsi="Arial Narrow"/>
                <w:sz w:val="20"/>
                <w:szCs w:val="20"/>
              </w:rPr>
              <w:t xml:space="preserve"> se do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fajësohesha</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për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situatën</w:t>
            </w:r>
            <w:proofErr w:type="spellEnd"/>
            <w:r w:rsidR="00251051" w:rsidRPr="00251051">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9</w:t>
            </w:r>
          </w:p>
          <w:p w14:paraId="2A78F334" w14:textId="04B6E8C8"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Nuk</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i</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besoja</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policisë</w:t>
            </w:r>
            <w:proofErr w:type="spellEnd"/>
            <w:r w:rsidRPr="004C5F95">
              <w:rPr>
                <w:rFonts w:ascii="Arial Narrow" w:hAnsi="Arial Narrow"/>
                <w:sz w:val="20"/>
                <w:szCs w:val="20"/>
              </w:rPr>
              <w:t xml:space="preserve"> apo </w:t>
            </w:r>
            <w:proofErr w:type="spellStart"/>
            <w:r w:rsidRPr="004C5F95">
              <w:rPr>
                <w:rFonts w:ascii="Arial Narrow" w:hAnsi="Arial Narrow"/>
                <w:sz w:val="20"/>
                <w:szCs w:val="20"/>
              </w:rPr>
              <w:t>autoriteteve</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tjera</w:t>
            </w:r>
            <w:proofErr w:type="spellEnd"/>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10</w:t>
            </w:r>
          </w:p>
          <w:p w14:paraId="7D16CA15" w14:textId="5717E475" w:rsidR="004C5F95" w:rsidRPr="004C5F95" w:rsidRDefault="004C5F95" w:rsidP="004C5F95">
            <w:pPr>
              <w:ind w:left="0"/>
              <w:rPr>
                <w:rFonts w:ascii="Arial Narrow" w:hAnsi="Arial Narrow"/>
                <w:sz w:val="20"/>
                <w:szCs w:val="20"/>
              </w:rPr>
            </w:pPr>
            <w:proofErr w:type="spellStart"/>
            <w:r w:rsidRPr="004C5F95">
              <w:rPr>
                <w:rFonts w:ascii="Arial Narrow" w:hAnsi="Arial Narrow"/>
                <w:sz w:val="20"/>
                <w:szCs w:val="20"/>
              </w:rPr>
              <w:t>Më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erdhi</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turp</w:t>
            </w:r>
            <w:proofErr w:type="spellEnd"/>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11</w:t>
            </w:r>
          </w:p>
          <w:p w14:paraId="6E5390AC" w14:textId="21E5DDD2" w:rsidR="004C5F95" w:rsidRDefault="004C5F95" w:rsidP="004C5F95">
            <w:pPr>
              <w:ind w:left="0"/>
              <w:rPr>
                <w:rFonts w:ascii="Arial Narrow" w:hAnsi="Arial Narrow"/>
                <w:sz w:val="20"/>
                <w:szCs w:val="20"/>
              </w:rPr>
            </w:pPr>
            <w:proofErr w:type="spellStart"/>
            <w:r>
              <w:rPr>
                <w:rFonts w:ascii="Arial Narrow" w:hAnsi="Arial Narrow"/>
                <w:sz w:val="20"/>
                <w:szCs w:val="20"/>
              </w:rPr>
              <w:t>Tjetër</w:t>
            </w:r>
            <w:proofErr w:type="spellEnd"/>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Pr="004C5F95">
              <w:rPr>
                <w:rFonts w:ascii="Arial Narrow" w:hAnsi="Arial Narrow"/>
                <w:sz w:val="20"/>
                <w:szCs w:val="20"/>
              </w:rPr>
              <w:t>12</w:t>
            </w:r>
          </w:p>
          <w:p w14:paraId="16E1F8DE" w14:textId="131F275E" w:rsidR="00C56C37" w:rsidRPr="00726362" w:rsidRDefault="004C5F95" w:rsidP="004C5F95">
            <w:pPr>
              <w:ind w:left="0"/>
              <w:rPr>
                <w:rFonts w:ascii="Arial Narrow" w:hAnsi="Arial Narrow"/>
                <w:sz w:val="20"/>
                <w:szCs w:val="20"/>
              </w:rPr>
            </w:pPr>
            <w:r w:rsidRPr="004C5F95">
              <w:rPr>
                <w:rFonts w:ascii="Arial Narrow" w:hAnsi="Arial Narrow"/>
                <w:b/>
                <w:sz w:val="20"/>
                <w:szCs w:val="20"/>
              </w:rPr>
              <w:t xml:space="preserve"> </w:t>
            </w:r>
            <w:r w:rsidR="00C56C37" w:rsidRPr="00726362">
              <w:rPr>
                <w:rFonts w:ascii="Arial Narrow" w:hAnsi="Arial Narrow"/>
                <w:b/>
                <w:sz w:val="20"/>
                <w:szCs w:val="20"/>
              </w:rPr>
              <w:t>(</w:t>
            </w:r>
            <w:r w:rsidR="007A3A4D">
              <w:rPr>
                <w:rFonts w:ascii="Arial Narrow" w:hAnsi="Arial Narrow"/>
                <w:b/>
                <w:sz w:val="20"/>
                <w:szCs w:val="20"/>
              </w:rPr>
              <w:t>MOS LEXO</w:t>
            </w:r>
            <w:r w:rsidR="00C56C37" w:rsidRPr="00726362">
              <w:rPr>
                <w:rFonts w:ascii="Arial Narrow" w:hAnsi="Arial Narrow"/>
                <w:b/>
                <w:sz w:val="20"/>
                <w:szCs w:val="20"/>
              </w:rPr>
              <w:t>)</w:t>
            </w:r>
            <w:r w:rsidR="00C56C37" w:rsidRPr="00726362">
              <w:rPr>
                <w:rFonts w:ascii="Arial Narrow" w:hAnsi="Arial Narrow"/>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251051" w:rsidRPr="00A34FD7">
              <w:rPr>
                <w:rFonts w:ascii="Arial Narrow" w:hAnsi="Arial Narrow"/>
                <w:sz w:val="20"/>
                <w:szCs w:val="20"/>
                <w:u w:val="dotted"/>
              </w:rPr>
              <w:tab/>
            </w:r>
            <w:r w:rsidR="00C56C37" w:rsidRPr="00726362">
              <w:rPr>
                <w:rFonts w:ascii="Arial Narrow" w:hAnsi="Arial Narrow"/>
                <w:sz w:val="20"/>
                <w:szCs w:val="20"/>
              </w:rPr>
              <w:t>99</w:t>
            </w:r>
          </w:p>
        </w:tc>
      </w:tr>
      <w:tr w:rsidR="001E44F5" w:rsidRPr="00D4549C" w14:paraId="21879786" w14:textId="77777777" w:rsidTr="00686062">
        <w:tc>
          <w:tcPr>
            <w:tcW w:w="967" w:type="dxa"/>
          </w:tcPr>
          <w:p w14:paraId="2B02E63B" w14:textId="77777777" w:rsidR="001E44F5" w:rsidRPr="00726362" w:rsidRDefault="00C06E42" w:rsidP="00F87280">
            <w:pPr>
              <w:ind w:left="0"/>
              <w:rPr>
                <w:rFonts w:ascii="Arial Narrow" w:hAnsi="Arial Narrow"/>
                <w:sz w:val="20"/>
                <w:szCs w:val="20"/>
              </w:rPr>
            </w:pPr>
            <w:r>
              <w:rPr>
                <w:rFonts w:ascii="Arial Narrow" w:hAnsi="Arial Narrow"/>
                <w:b/>
                <w:sz w:val="20"/>
                <w:szCs w:val="20"/>
              </w:rPr>
              <w:lastRenderedPageBreak/>
              <w:t>q1</w:t>
            </w:r>
            <w:r w:rsidR="006D59B2">
              <w:rPr>
                <w:rFonts w:ascii="Arial Narrow" w:hAnsi="Arial Narrow"/>
                <w:b/>
                <w:sz w:val="20"/>
                <w:szCs w:val="20"/>
              </w:rPr>
              <w:t>2</w:t>
            </w:r>
          </w:p>
        </w:tc>
        <w:tc>
          <w:tcPr>
            <w:tcW w:w="4050" w:type="dxa"/>
            <w:gridSpan w:val="2"/>
          </w:tcPr>
          <w:p w14:paraId="29471FBB" w14:textId="77777777" w:rsidR="001E44F5" w:rsidRDefault="004C5F95" w:rsidP="00F87280">
            <w:pPr>
              <w:ind w:left="0"/>
              <w:rPr>
                <w:rFonts w:ascii="Arial Narrow" w:hAnsi="Arial Narrow"/>
                <w:sz w:val="20"/>
                <w:szCs w:val="20"/>
              </w:rPr>
            </w:pPr>
            <w:r w:rsidRPr="004C5F95">
              <w:rPr>
                <w:rFonts w:ascii="Arial Narrow" w:hAnsi="Arial Narrow"/>
                <w:sz w:val="20"/>
                <w:szCs w:val="20"/>
              </w:rPr>
              <w:t xml:space="preserve">Sa </w:t>
            </w:r>
            <w:proofErr w:type="spellStart"/>
            <w:r w:rsidRPr="004C5F95">
              <w:rPr>
                <w:rFonts w:ascii="Arial Narrow" w:hAnsi="Arial Narrow"/>
                <w:sz w:val="20"/>
                <w:szCs w:val="20"/>
              </w:rPr>
              <w:t>i</w:t>
            </w:r>
            <w:proofErr w:type="spellEnd"/>
            <w:r>
              <w:rPr>
                <w:rFonts w:ascii="Arial Narrow" w:hAnsi="Arial Narrow"/>
                <w:sz w:val="20"/>
                <w:szCs w:val="20"/>
              </w:rPr>
              <w:t>/e</w:t>
            </w:r>
            <w:r w:rsidRPr="004C5F95">
              <w:rPr>
                <w:rFonts w:ascii="Arial Narrow" w:hAnsi="Arial Narrow"/>
                <w:sz w:val="20"/>
                <w:szCs w:val="20"/>
              </w:rPr>
              <w:t xml:space="preserve"> </w:t>
            </w:r>
            <w:proofErr w:type="spellStart"/>
            <w:r w:rsidRPr="004C5F95">
              <w:rPr>
                <w:rFonts w:ascii="Arial Narrow" w:hAnsi="Arial Narrow"/>
                <w:sz w:val="20"/>
                <w:szCs w:val="20"/>
              </w:rPr>
              <w:t>sigurt</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ndiheni</w:t>
            </w:r>
            <w:proofErr w:type="spellEnd"/>
            <w:r w:rsidRPr="004C5F95">
              <w:rPr>
                <w:rFonts w:ascii="Arial Narrow" w:hAnsi="Arial Narrow"/>
                <w:sz w:val="20"/>
                <w:szCs w:val="20"/>
              </w:rPr>
              <w:t xml:space="preserve"> duke </w:t>
            </w:r>
            <w:proofErr w:type="spellStart"/>
            <w:r w:rsidRPr="004C5F95">
              <w:rPr>
                <w:rFonts w:ascii="Arial Narrow" w:hAnsi="Arial Narrow"/>
                <w:sz w:val="20"/>
                <w:szCs w:val="20"/>
              </w:rPr>
              <w:t>ecur</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në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lagjen</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tuaj</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gjatë</w:t>
            </w:r>
            <w:proofErr w:type="spellEnd"/>
            <w:r w:rsidRPr="004C5F95">
              <w:rPr>
                <w:rFonts w:ascii="Arial Narrow" w:hAnsi="Arial Narrow"/>
                <w:sz w:val="20"/>
                <w:szCs w:val="20"/>
              </w:rPr>
              <w:t xml:space="preserve"> </w:t>
            </w:r>
            <w:proofErr w:type="spellStart"/>
            <w:r w:rsidRPr="004C5F95">
              <w:rPr>
                <w:rFonts w:ascii="Arial Narrow" w:hAnsi="Arial Narrow"/>
                <w:sz w:val="20"/>
                <w:szCs w:val="20"/>
              </w:rPr>
              <w:t>natës</w:t>
            </w:r>
            <w:proofErr w:type="spellEnd"/>
            <w:r w:rsidR="001E44F5" w:rsidRPr="00726362">
              <w:rPr>
                <w:rFonts w:ascii="Arial Narrow" w:hAnsi="Arial Narrow"/>
                <w:sz w:val="20"/>
                <w:szCs w:val="20"/>
              </w:rPr>
              <w:t xml:space="preserve">? </w:t>
            </w:r>
          </w:p>
          <w:p w14:paraId="2899088D" w14:textId="77777777" w:rsidR="001E44F5" w:rsidRPr="00FD15E5" w:rsidRDefault="001E44F5" w:rsidP="00F87280">
            <w:pPr>
              <w:ind w:left="0"/>
              <w:rPr>
                <w:rFonts w:ascii="Arial Narrow" w:hAnsi="Arial Narrow"/>
                <w:b/>
                <w:bCs/>
                <w:sz w:val="20"/>
                <w:szCs w:val="20"/>
              </w:rPr>
            </w:pPr>
          </w:p>
        </w:tc>
        <w:tc>
          <w:tcPr>
            <w:tcW w:w="5130" w:type="dxa"/>
          </w:tcPr>
          <w:p w14:paraId="11E9C4DE" w14:textId="77777777" w:rsidR="001E44F5" w:rsidRPr="00726362" w:rsidRDefault="004C5F95"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i</w:t>
            </w:r>
            <w:proofErr w:type="spellEnd"/>
            <w:r>
              <w:rPr>
                <w:rFonts w:ascii="Arial Narrow" w:hAnsi="Arial Narrow"/>
                <w:sz w:val="20"/>
                <w:szCs w:val="20"/>
              </w:rPr>
              <w:t xml:space="preserve">/e </w:t>
            </w:r>
            <w:proofErr w:type="spellStart"/>
            <w:r>
              <w:rPr>
                <w:rFonts w:ascii="Arial Narrow" w:hAnsi="Arial Narrow"/>
                <w:sz w:val="20"/>
                <w:szCs w:val="20"/>
              </w:rPr>
              <w:t>sigurt</w:t>
            </w:r>
            <w:proofErr w:type="spellEnd"/>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rPr>
              <w:t>1</w:t>
            </w:r>
          </w:p>
          <w:p w14:paraId="5032429A" w14:textId="77777777" w:rsidR="001E44F5" w:rsidRPr="00726362" w:rsidRDefault="00573D35" w:rsidP="00F87280">
            <w:pPr>
              <w:ind w:left="0"/>
              <w:rPr>
                <w:rFonts w:ascii="Arial Narrow" w:hAnsi="Arial Narrow"/>
                <w:sz w:val="20"/>
                <w:szCs w:val="20"/>
              </w:rPr>
            </w:pPr>
            <w:proofErr w:type="spellStart"/>
            <w:r>
              <w:rPr>
                <w:rFonts w:ascii="Arial Narrow" w:hAnsi="Arial Narrow"/>
                <w:sz w:val="20"/>
                <w:szCs w:val="20"/>
              </w:rPr>
              <w:t>i</w:t>
            </w:r>
            <w:proofErr w:type="spellEnd"/>
            <w:r>
              <w:rPr>
                <w:rFonts w:ascii="Arial Narrow" w:hAnsi="Arial Narrow"/>
                <w:sz w:val="20"/>
                <w:szCs w:val="20"/>
              </w:rPr>
              <w:t xml:space="preserve">/r </w:t>
            </w:r>
            <w:proofErr w:type="spellStart"/>
            <w:r>
              <w:rPr>
                <w:rFonts w:ascii="Arial Narrow" w:hAnsi="Arial Narrow"/>
                <w:sz w:val="20"/>
                <w:szCs w:val="20"/>
              </w:rPr>
              <w:t>sigurt</w:t>
            </w:r>
            <w:r w:rsidR="001E44F5" w:rsidRPr="00726362">
              <w:rPr>
                <w:rFonts w:ascii="Arial Narrow" w:hAnsi="Arial Narrow"/>
                <w:sz w:val="20"/>
                <w:szCs w:val="20"/>
              </w:rPr>
              <w:t>e</w:t>
            </w:r>
            <w:proofErr w:type="spellEnd"/>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rPr>
              <w:t>2</w:t>
            </w:r>
          </w:p>
          <w:p w14:paraId="3331F280" w14:textId="77777777" w:rsidR="001E44F5" w:rsidRPr="00726362" w:rsidRDefault="00573D35" w:rsidP="00F87280">
            <w:pPr>
              <w:ind w:left="0"/>
              <w:rPr>
                <w:rFonts w:ascii="Arial Narrow" w:hAnsi="Arial Narrow"/>
                <w:sz w:val="20"/>
                <w:szCs w:val="20"/>
              </w:rPr>
            </w:pPr>
            <w:proofErr w:type="spellStart"/>
            <w:r>
              <w:rPr>
                <w:rFonts w:ascii="Arial Narrow" w:hAnsi="Arial Narrow"/>
                <w:sz w:val="20"/>
                <w:szCs w:val="20"/>
              </w:rPr>
              <w:t>Pasigurt</w:t>
            </w:r>
            <w:proofErr w:type="spellEnd"/>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rPr>
              <w:t>3</w:t>
            </w:r>
          </w:p>
          <w:p w14:paraId="1E30E933" w14:textId="77777777" w:rsidR="001E44F5" w:rsidRPr="00726362" w:rsidRDefault="00573D35"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i</w:t>
            </w:r>
            <w:proofErr w:type="spellEnd"/>
            <w:r>
              <w:rPr>
                <w:rFonts w:ascii="Arial Narrow" w:hAnsi="Arial Narrow"/>
                <w:sz w:val="20"/>
                <w:szCs w:val="20"/>
              </w:rPr>
              <w:t xml:space="preserve">/e </w:t>
            </w:r>
            <w:proofErr w:type="spellStart"/>
            <w:r>
              <w:rPr>
                <w:rFonts w:ascii="Arial Narrow" w:hAnsi="Arial Narrow"/>
                <w:sz w:val="20"/>
                <w:szCs w:val="20"/>
              </w:rPr>
              <w:t>pasigurt</w:t>
            </w:r>
            <w:proofErr w:type="spellEnd"/>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u w:val="dotted"/>
              </w:rPr>
              <w:tab/>
            </w:r>
            <w:r w:rsidR="001E44F5" w:rsidRPr="00726362">
              <w:rPr>
                <w:rFonts w:ascii="Arial Narrow" w:hAnsi="Arial Narrow"/>
                <w:sz w:val="20"/>
                <w:szCs w:val="20"/>
              </w:rPr>
              <w:t>4</w:t>
            </w:r>
          </w:p>
          <w:p w14:paraId="556F150E" w14:textId="77777777" w:rsidR="001E44F5" w:rsidRPr="00CE484C" w:rsidRDefault="001E44F5" w:rsidP="00F87280">
            <w:pPr>
              <w:ind w:lef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99</w:t>
            </w:r>
          </w:p>
        </w:tc>
      </w:tr>
    </w:tbl>
    <w:p w14:paraId="69CCB68F" w14:textId="77777777" w:rsidR="004901B8" w:rsidRPr="00CE484C" w:rsidRDefault="004901B8" w:rsidP="004901B8">
      <w:pPr>
        <w:spacing w:after="0" w:line="240" w:lineRule="auto"/>
        <w:ind w:left="0" w:right="0"/>
        <w:rPr>
          <w:rFonts w:ascii="Arial Narrow" w:eastAsia="Times New Roman" w:hAnsi="Arial Narrow" w:cs="Arial"/>
          <w:snapToGrid w:val="0"/>
          <w:sz w:val="20"/>
          <w:szCs w:val="20"/>
          <w:lang w:val="de-DE" w:eastAsia="es-ES"/>
        </w:rPr>
      </w:pPr>
    </w:p>
    <w:p w14:paraId="100A50F7" w14:textId="77777777" w:rsidR="002E216B" w:rsidRPr="00CE484C" w:rsidRDefault="002E216B" w:rsidP="004901B8">
      <w:pPr>
        <w:spacing w:after="0" w:line="240" w:lineRule="auto"/>
        <w:ind w:left="0" w:right="0"/>
        <w:rPr>
          <w:rFonts w:ascii="Arial Narrow" w:eastAsia="Times New Roman" w:hAnsi="Arial Narrow" w:cs="Arial"/>
          <w:snapToGrid w:val="0"/>
          <w:sz w:val="20"/>
          <w:szCs w:val="20"/>
          <w:lang w:val="de-DE" w:eastAsia="es-ES"/>
        </w:rPr>
      </w:pPr>
    </w:p>
    <w:p w14:paraId="76D0CFE5" w14:textId="77777777" w:rsidR="004901B8" w:rsidRPr="00CE484C" w:rsidRDefault="004901B8" w:rsidP="004901B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de-DE" w:eastAsia="es-ES"/>
        </w:rPr>
      </w:pPr>
      <w:r w:rsidRPr="00CE484C">
        <w:rPr>
          <w:rFonts w:ascii="Arial Narrow" w:eastAsia="Times New Roman" w:hAnsi="Arial Narrow" w:cs="Arial"/>
          <w:b/>
          <w:snapToGrid w:val="0"/>
          <w:lang w:val="de-DE" w:eastAsia="es-ES"/>
        </w:rPr>
        <w:t xml:space="preserve">5. </w:t>
      </w:r>
      <w:r w:rsidR="00573D35" w:rsidRPr="00CE484C">
        <w:rPr>
          <w:rFonts w:ascii="Arial Narrow" w:eastAsia="Times New Roman" w:hAnsi="Arial Narrow" w:cs="Arial"/>
          <w:b/>
          <w:snapToGrid w:val="0"/>
          <w:lang w:val="de-DE" w:eastAsia="es-ES"/>
        </w:rPr>
        <w:t>DISKRIMINIMI</w:t>
      </w:r>
    </w:p>
    <w:p w14:paraId="43C47EED" w14:textId="77777777" w:rsidR="00211DDB" w:rsidRPr="00CE484C" w:rsidRDefault="00211DDB" w:rsidP="004901B8">
      <w:pPr>
        <w:spacing w:after="0" w:line="240" w:lineRule="auto"/>
        <w:ind w:left="0" w:right="0"/>
        <w:rPr>
          <w:rFonts w:ascii="Arial Narrow" w:hAnsi="Arial Narrow" w:cstheme="minorHAnsi"/>
          <w:b/>
          <w:sz w:val="20"/>
          <w:szCs w:val="20"/>
          <w:lang w:val="de-DE"/>
        </w:rPr>
      </w:pPr>
    </w:p>
    <w:p w14:paraId="644611F4" w14:textId="77777777" w:rsidR="005C4F4B" w:rsidRPr="00CE484C" w:rsidRDefault="005C4F4B" w:rsidP="009F2EB9">
      <w:pPr>
        <w:spacing w:after="0" w:line="240" w:lineRule="auto"/>
        <w:ind w:left="0" w:right="-180"/>
        <w:rPr>
          <w:rFonts w:ascii="Arial Narrow" w:hAnsi="Arial Narrow" w:cstheme="minorHAnsi"/>
          <w:sz w:val="20"/>
          <w:szCs w:val="20"/>
          <w:lang w:val="de-DE"/>
        </w:rPr>
      </w:pPr>
      <w:r w:rsidRPr="00CE484C">
        <w:rPr>
          <w:rFonts w:ascii="Arial Narrow" w:hAnsi="Arial Narrow" w:cstheme="minorHAnsi"/>
          <w:b/>
          <w:sz w:val="20"/>
          <w:szCs w:val="20"/>
          <w:lang w:val="de-DE"/>
        </w:rPr>
        <w:t xml:space="preserve">LEXO: </w:t>
      </w:r>
      <w:r w:rsidRPr="00CE484C">
        <w:rPr>
          <w:rFonts w:ascii="Arial Narrow" w:hAnsi="Arial Narrow" w:cstheme="minorHAnsi"/>
          <w:sz w:val="20"/>
          <w:szCs w:val="20"/>
          <w:lang w:val="de-DE"/>
        </w:rPr>
        <w:t>Imagji</w:t>
      </w:r>
      <w:r w:rsidR="006C3972" w:rsidRPr="00CE484C">
        <w:rPr>
          <w:rFonts w:ascii="Arial Narrow" w:hAnsi="Arial Narrow" w:cstheme="minorHAnsi"/>
          <w:sz w:val="20"/>
          <w:szCs w:val="20"/>
          <w:lang w:val="de-DE"/>
        </w:rPr>
        <w:t>Jo</w:t>
      </w:r>
      <w:r w:rsidRPr="00CE484C">
        <w:rPr>
          <w:rFonts w:ascii="Arial Narrow" w:hAnsi="Arial Narrow" w:cstheme="minorHAnsi"/>
          <w:sz w:val="20"/>
          <w:szCs w:val="20"/>
          <w:lang w:val="de-DE"/>
        </w:rPr>
        <w:t>ni që policia të ndalojë dy persona të dyshuar njëlloj për kryerjen e një krimi. Sipas mendimit tuaj, karakteristikat e mëposhtme do ta vendosnin njërën prej tyre në disavantazh?</w:t>
      </w:r>
    </w:p>
    <w:p w14:paraId="6F2B9EE5" w14:textId="77777777" w:rsidR="00211DDB" w:rsidRPr="00CE484C" w:rsidRDefault="00211DDB" w:rsidP="004901B8">
      <w:pPr>
        <w:spacing w:after="0" w:line="240" w:lineRule="auto"/>
        <w:ind w:left="0"/>
        <w:rPr>
          <w:rFonts w:ascii="Arial Narrow" w:hAnsi="Arial Narrow"/>
          <w:sz w:val="20"/>
          <w:szCs w:val="20"/>
          <w:lang w:val="de-DE"/>
        </w:rPr>
      </w:pPr>
    </w:p>
    <w:tbl>
      <w:tblPr>
        <w:tblStyle w:val="TableGrid"/>
        <w:tblW w:w="9990" w:type="dxa"/>
        <w:tblInd w:w="-252" w:type="dxa"/>
        <w:tblLook w:val="04A0" w:firstRow="1" w:lastRow="0" w:firstColumn="1" w:lastColumn="0" w:noHBand="0" w:noVBand="1"/>
      </w:tblPr>
      <w:tblGrid>
        <w:gridCol w:w="1080"/>
        <w:gridCol w:w="4860"/>
        <w:gridCol w:w="4050"/>
      </w:tblGrid>
      <w:tr w:rsidR="004901B8" w:rsidRPr="00071FB0" w14:paraId="4C033A1F" w14:textId="77777777" w:rsidTr="00243E14">
        <w:tc>
          <w:tcPr>
            <w:tcW w:w="1080" w:type="dxa"/>
          </w:tcPr>
          <w:p w14:paraId="777BAE8D" w14:textId="77777777"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sidRPr="001455DD">
              <w:rPr>
                <w:rFonts w:ascii="Arial Narrow" w:hAnsi="Arial Narrow"/>
                <w:b/>
                <w:sz w:val="20"/>
                <w:szCs w:val="20"/>
              </w:rPr>
              <w:t>a</w:t>
            </w:r>
          </w:p>
        </w:tc>
        <w:tc>
          <w:tcPr>
            <w:tcW w:w="4860" w:type="dxa"/>
          </w:tcPr>
          <w:p w14:paraId="5EE43EB2" w14:textId="77777777" w:rsidR="004901B8" w:rsidRPr="00071FB0" w:rsidRDefault="005C4F4B" w:rsidP="005C4F4B">
            <w:pPr>
              <w:ind w:left="0"/>
              <w:rPr>
                <w:rFonts w:ascii="Arial Narrow" w:hAnsi="Arial Narrow"/>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person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varfër</w:t>
            </w:r>
            <w:proofErr w:type="spellEnd"/>
          </w:p>
        </w:tc>
        <w:tc>
          <w:tcPr>
            <w:tcW w:w="4050" w:type="dxa"/>
          </w:tcPr>
          <w:p w14:paraId="75462D05"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203A0A69"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6DAE1FB4"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E95C8F">
              <w:rPr>
                <w:rFonts w:ascii="Calibri Light" w:hAnsi="Calibri Light"/>
                <w:sz w:val="20"/>
                <w:szCs w:val="20"/>
                <w:u w:val="dotted"/>
              </w:rPr>
              <w:tab/>
            </w:r>
            <w:r w:rsidRPr="00071FB0">
              <w:rPr>
                <w:rFonts w:ascii="Arial Narrow" w:hAnsi="Arial Narrow"/>
                <w:sz w:val="20"/>
                <w:szCs w:val="20"/>
                <w:u w:val="dotted"/>
              </w:rPr>
              <w:tab/>
            </w:r>
            <w:r w:rsidRPr="00071FB0">
              <w:rPr>
                <w:rFonts w:ascii="Arial Narrow" w:hAnsi="Arial Narrow"/>
                <w:sz w:val="20"/>
                <w:szCs w:val="20"/>
              </w:rPr>
              <w:t>99</w:t>
            </w:r>
          </w:p>
        </w:tc>
      </w:tr>
      <w:tr w:rsidR="004901B8" w:rsidRPr="00071FB0" w14:paraId="077733CF" w14:textId="77777777" w:rsidTr="00243E14">
        <w:tc>
          <w:tcPr>
            <w:tcW w:w="1080" w:type="dxa"/>
          </w:tcPr>
          <w:p w14:paraId="32D9894F" w14:textId="77777777" w:rsidR="004901B8" w:rsidRPr="001455DD" w:rsidRDefault="00961BFF" w:rsidP="00243E14">
            <w:pPr>
              <w:ind w:left="0"/>
              <w:rPr>
                <w:rFonts w:ascii="Arial Narrow" w:hAnsi="Arial Narrow"/>
                <w:bCs/>
                <w:sz w:val="20"/>
                <w:szCs w:val="20"/>
              </w:rPr>
            </w:pPr>
            <w:r>
              <w:rPr>
                <w:rFonts w:ascii="Arial Narrow" w:hAnsi="Arial Narrow"/>
                <w:b/>
                <w:sz w:val="20"/>
                <w:szCs w:val="20"/>
              </w:rPr>
              <w:t>q13</w:t>
            </w:r>
            <w:r w:rsidR="001455DD">
              <w:rPr>
                <w:rFonts w:ascii="Arial Narrow" w:hAnsi="Arial Narrow"/>
                <w:b/>
                <w:sz w:val="20"/>
                <w:szCs w:val="20"/>
              </w:rPr>
              <w:t>b</w:t>
            </w:r>
          </w:p>
        </w:tc>
        <w:tc>
          <w:tcPr>
            <w:tcW w:w="4860" w:type="dxa"/>
          </w:tcPr>
          <w:p w14:paraId="5E757191" w14:textId="77777777" w:rsidR="004901B8" w:rsidRPr="00071FB0" w:rsidRDefault="005C4F4B" w:rsidP="00243E14">
            <w:pPr>
              <w:ind w:left="0"/>
              <w:rPr>
                <w:rFonts w:ascii="Arial Narrow" w:hAnsi="Arial Narrow"/>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femër</w:t>
            </w:r>
            <w:proofErr w:type="spellEnd"/>
          </w:p>
        </w:tc>
        <w:tc>
          <w:tcPr>
            <w:tcW w:w="4050" w:type="dxa"/>
          </w:tcPr>
          <w:p w14:paraId="5A92A7A8"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4736CC05"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1C3DBC8D"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776E86BA" w14:textId="77777777" w:rsidTr="00243E14">
        <w:tc>
          <w:tcPr>
            <w:tcW w:w="1080" w:type="dxa"/>
          </w:tcPr>
          <w:p w14:paraId="030B43BA" w14:textId="77777777"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rPr>
              <w:t>c</w:t>
            </w:r>
          </w:p>
        </w:tc>
        <w:tc>
          <w:tcPr>
            <w:tcW w:w="4860" w:type="dxa"/>
          </w:tcPr>
          <w:p w14:paraId="2D999ACE" w14:textId="6C9B8F29" w:rsidR="004901B8" w:rsidRPr="007D4085" w:rsidRDefault="005C4F4B" w:rsidP="00251051">
            <w:pPr>
              <w:ind w:left="0"/>
              <w:rPr>
                <w:rFonts w:ascii="Arial Narrow" w:hAnsi="Arial Narrow" w:cstheme="minorHAnsi"/>
                <w:sz w:val="20"/>
                <w:szCs w:val="20"/>
              </w:rPr>
            </w:pPr>
            <w:proofErr w:type="spellStart"/>
            <w:r w:rsidRPr="005C4F4B">
              <w:rPr>
                <w:rFonts w:ascii="Arial Narrow" w:hAnsi="Arial Narrow" w:cstheme="minorHAnsi"/>
                <w:sz w:val="20"/>
                <w:szCs w:val="20"/>
              </w:rPr>
              <w:t>Një</w:t>
            </w:r>
            <w:proofErr w:type="spellEnd"/>
            <w:r w:rsidRPr="005C4F4B">
              <w:rPr>
                <w:rFonts w:ascii="Arial Narrow" w:hAnsi="Arial Narrow" w:cstheme="minorHAnsi"/>
                <w:sz w:val="20"/>
                <w:szCs w:val="20"/>
              </w:rPr>
              <w:t xml:space="preserve"> person </w:t>
            </w:r>
            <w:proofErr w:type="spellStart"/>
            <w:r w:rsidRPr="005C4F4B">
              <w:rPr>
                <w:rFonts w:ascii="Arial Narrow" w:hAnsi="Arial Narrow" w:cstheme="minorHAnsi"/>
                <w:sz w:val="20"/>
                <w:szCs w:val="20"/>
              </w:rPr>
              <w:t>nga</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një</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grup</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etnik</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tjetër</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nga</w:t>
            </w:r>
            <w:proofErr w:type="spellEnd"/>
            <w:r w:rsidRPr="005C4F4B">
              <w:rPr>
                <w:rFonts w:ascii="Arial Narrow" w:hAnsi="Arial Narrow" w:cstheme="minorHAnsi"/>
                <w:sz w:val="20"/>
                <w:szCs w:val="20"/>
              </w:rPr>
              <w:t xml:space="preserve"> ai </w:t>
            </w:r>
            <w:proofErr w:type="spellStart"/>
            <w:r w:rsidRPr="005C4F4B">
              <w:rPr>
                <w:rFonts w:ascii="Arial Narrow" w:hAnsi="Arial Narrow" w:cstheme="minorHAnsi"/>
                <w:sz w:val="20"/>
                <w:szCs w:val="20"/>
              </w:rPr>
              <w:t>i</w:t>
            </w:r>
            <w:proofErr w:type="spellEnd"/>
            <w:r w:rsidR="00251051">
              <w:rPr>
                <w:rFonts w:ascii="Arial Narrow" w:hAnsi="Arial Narrow" w:cstheme="minorHAnsi"/>
                <w:sz w:val="20"/>
                <w:szCs w:val="20"/>
              </w:rPr>
              <w:t xml:space="preserve"> </w:t>
            </w:r>
            <w:proofErr w:type="spellStart"/>
            <w:r w:rsidRPr="005C4F4B">
              <w:rPr>
                <w:rFonts w:ascii="Arial Narrow" w:hAnsi="Arial Narrow" w:cstheme="minorHAnsi"/>
                <w:sz w:val="20"/>
                <w:szCs w:val="20"/>
              </w:rPr>
              <w:t>Oficer</w:t>
            </w:r>
            <w:r>
              <w:rPr>
                <w:rFonts w:ascii="Arial Narrow" w:hAnsi="Arial Narrow" w:cstheme="minorHAnsi"/>
                <w:sz w:val="20"/>
                <w:szCs w:val="20"/>
              </w:rPr>
              <w:t>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r w:rsidR="007C2A88">
              <w:rPr>
                <w:rFonts w:ascii="Arial Narrow" w:hAnsi="Arial Narrow" w:cstheme="minorHAnsi"/>
                <w:sz w:val="20"/>
                <w:szCs w:val="20"/>
              </w:rPr>
              <w:t xml:space="preserve">policies </w:t>
            </w:r>
            <w:proofErr w:type="spellStart"/>
            <w:r w:rsidR="007C2A88" w:rsidRPr="005C4F4B">
              <w:rPr>
                <w:rFonts w:ascii="Arial Narrow" w:hAnsi="Arial Narrow" w:cstheme="minorHAnsi"/>
                <w:sz w:val="20"/>
                <w:szCs w:val="20"/>
              </w:rPr>
              <w:t>i</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përfshirë</w:t>
            </w:r>
            <w:proofErr w:type="spellEnd"/>
          </w:p>
        </w:tc>
        <w:tc>
          <w:tcPr>
            <w:tcW w:w="4050" w:type="dxa"/>
          </w:tcPr>
          <w:p w14:paraId="78D4A3EE"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10A1CC29"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2A220D8C"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4BF63AE3" w14:textId="77777777" w:rsidTr="00243E14">
        <w:tc>
          <w:tcPr>
            <w:tcW w:w="1080" w:type="dxa"/>
          </w:tcPr>
          <w:p w14:paraId="663389B9" w14:textId="77777777"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rPr>
              <w:t>d</w:t>
            </w:r>
          </w:p>
        </w:tc>
        <w:tc>
          <w:tcPr>
            <w:tcW w:w="4860" w:type="dxa"/>
          </w:tcPr>
          <w:p w14:paraId="48630716" w14:textId="77777777" w:rsidR="00251051" w:rsidRDefault="005C4F4B" w:rsidP="00251051">
            <w:pPr>
              <w:ind w:left="0"/>
              <w:rPr>
                <w:rFonts w:ascii="Arial Narrow" w:hAnsi="Arial Narrow" w:cstheme="minorHAnsi"/>
                <w:sz w:val="20"/>
                <w:szCs w:val="20"/>
              </w:rPr>
            </w:pPr>
            <w:proofErr w:type="spellStart"/>
            <w:r w:rsidRPr="005C4F4B">
              <w:rPr>
                <w:rFonts w:ascii="Arial Narrow" w:hAnsi="Arial Narrow" w:cstheme="minorHAnsi"/>
                <w:sz w:val="20"/>
                <w:szCs w:val="20"/>
              </w:rPr>
              <w:t>Një</w:t>
            </w:r>
            <w:proofErr w:type="spellEnd"/>
            <w:r w:rsidRPr="005C4F4B">
              <w:rPr>
                <w:rFonts w:ascii="Arial Narrow" w:hAnsi="Arial Narrow" w:cstheme="minorHAnsi"/>
                <w:sz w:val="20"/>
                <w:szCs w:val="20"/>
              </w:rPr>
              <w:t xml:space="preserve"> person </w:t>
            </w:r>
            <w:proofErr w:type="spellStart"/>
            <w:r w:rsidRPr="005C4F4B">
              <w:rPr>
                <w:rFonts w:ascii="Arial Narrow" w:hAnsi="Arial Narrow" w:cstheme="minorHAnsi"/>
                <w:sz w:val="20"/>
                <w:szCs w:val="20"/>
              </w:rPr>
              <w:t>i</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një</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feje</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tjetër</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nga</w:t>
            </w:r>
            <w:proofErr w:type="spellEnd"/>
            <w:r w:rsidRPr="005C4F4B">
              <w:rPr>
                <w:rFonts w:ascii="Arial Narrow" w:hAnsi="Arial Narrow" w:cstheme="minorHAnsi"/>
                <w:sz w:val="20"/>
                <w:szCs w:val="20"/>
              </w:rPr>
              <w:t xml:space="preserve"> ajo e </w:t>
            </w:r>
            <w:proofErr w:type="spellStart"/>
            <w:r w:rsidRPr="005C4F4B">
              <w:rPr>
                <w:rFonts w:ascii="Arial Narrow" w:hAnsi="Arial Narrow" w:cstheme="minorHAnsi"/>
                <w:sz w:val="20"/>
                <w:szCs w:val="20"/>
              </w:rPr>
              <w:t>pu</w:t>
            </w:r>
            <w:r w:rsidR="006D46BC">
              <w:rPr>
                <w:rFonts w:ascii="Arial Narrow" w:hAnsi="Arial Narrow" w:cstheme="minorHAnsi"/>
                <w:sz w:val="20"/>
                <w:szCs w:val="20"/>
              </w:rPr>
              <w:t>no</w:t>
            </w:r>
            <w:r w:rsidRPr="005C4F4B">
              <w:rPr>
                <w:rFonts w:ascii="Arial Narrow" w:hAnsi="Arial Narrow" w:cstheme="minorHAnsi"/>
                <w:sz w:val="20"/>
                <w:szCs w:val="20"/>
              </w:rPr>
              <w:t>njësit</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të</w:t>
            </w:r>
            <w:proofErr w:type="spellEnd"/>
            <w:r w:rsidRPr="005C4F4B">
              <w:rPr>
                <w:rFonts w:ascii="Arial Narrow" w:hAnsi="Arial Narrow" w:cstheme="minorHAnsi"/>
                <w:sz w:val="20"/>
                <w:szCs w:val="20"/>
              </w:rPr>
              <w:t xml:space="preserve"> </w:t>
            </w:r>
            <w:r w:rsidR="00251051">
              <w:rPr>
                <w:rFonts w:ascii="Arial Narrow" w:hAnsi="Arial Narrow" w:cstheme="minorHAnsi"/>
                <w:sz w:val="20"/>
                <w:szCs w:val="20"/>
              </w:rPr>
              <w:t xml:space="preserve">policies </w:t>
            </w:r>
          </w:p>
          <w:p w14:paraId="05DC951D" w14:textId="4CFAB0F2" w:rsidR="004901B8" w:rsidRPr="00071FB0" w:rsidRDefault="005C4F4B" w:rsidP="00251051">
            <w:pPr>
              <w:ind w:left="0"/>
              <w:rPr>
                <w:rFonts w:ascii="Arial Narrow" w:hAnsi="Arial Narrow"/>
                <w:sz w:val="20"/>
                <w:szCs w:val="20"/>
              </w:rPr>
            </w:pPr>
            <w:proofErr w:type="spellStart"/>
            <w:r w:rsidRPr="005C4F4B">
              <w:rPr>
                <w:rFonts w:ascii="Arial Narrow" w:hAnsi="Arial Narrow" w:cstheme="minorHAnsi"/>
                <w:sz w:val="20"/>
                <w:szCs w:val="20"/>
              </w:rPr>
              <w:t>të</w:t>
            </w:r>
            <w:proofErr w:type="spellEnd"/>
            <w:r w:rsidRPr="005C4F4B">
              <w:rPr>
                <w:rFonts w:ascii="Arial Narrow" w:hAnsi="Arial Narrow" w:cstheme="minorHAnsi"/>
                <w:sz w:val="20"/>
                <w:szCs w:val="20"/>
              </w:rPr>
              <w:t xml:space="preserve"> </w:t>
            </w:r>
            <w:proofErr w:type="spellStart"/>
            <w:r w:rsidRPr="005C4F4B">
              <w:rPr>
                <w:rFonts w:ascii="Arial Narrow" w:hAnsi="Arial Narrow" w:cstheme="minorHAnsi"/>
                <w:sz w:val="20"/>
                <w:szCs w:val="20"/>
              </w:rPr>
              <w:t>përfshirë</w:t>
            </w:r>
            <w:proofErr w:type="spellEnd"/>
          </w:p>
        </w:tc>
        <w:tc>
          <w:tcPr>
            <w:tcW w:w="4050" w:type="dxa"/>
          </w:tcPr>
          <w:p w14:paraId="7A512F68"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179499A0"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3AD657E2"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08750034" w14:textId="77777777" w:rsidTr="00243E14">
        <w:tc>
          <w:tcPr>
            <w:tcW w:w="1080" w:type="dxa"/>
          </w:tcPr>
          <w:p w14:paraId="403E02BD" w14:textId="77777777" w:rsidR="004901B8" w:rsidRPr="00071FB0" w:rsidRDefault="00961BFF" w:rsidP="00243E14">
            <w:pPr>
              <w:ind w:left="0"/>
              <w:rPr>
                <w:rFonts w:ascii="Arial Narrow" w:hAnsi="Arial Narrow"/>
                <w:sz w:val="20"/>
                <w:szCs w:val="20"/>
              </w:rPr>
            </w:pPr>
            <w:r>
              <w:rPr>
                <w:rFonts w:ascii="Arial Narrow" w:hAnsi="Arial Narrow"/>
                <w:b/>
                <w:sz w:val="20"/>
                <w:szCs w:val="20"/>
              </w:rPr>
              <w:t>q13</w:t>
            </w:r>
            <w:r w:rsidR="001455DD">
              <w:rPr>
                <w:rFonts w:ascii="Arial Narrow" w:hAnsi="Arial Narrow"/>
                <w:b/>
                <w:sz w:val="20"/>
                <w:szCs w:val="20"/>
                <w:lang w:val="es-US"/>
              </w:rPr>
              <w:t>e</w:t>
            </w:r>
          </w:p>
        </w:tc>
        <w:tc>
          <w:tcPr>
            <w:tcW w:w="4860" w:type="dxa"/>
          </w:tcPr>
          <w:p w14:paraId="25FBD232" w14:textId="77777777" w:rsidR="004901B8" w:rsidRPr="00071FB0" w:rsidRDefault="005C4F4B" w:rsidP="005C4F4B">
            <w:pPr>
              <w:ind w:left="0"/>
              <w:rPr>
                <w:rFonts w:ascii="Arial Narrow" w:hAnsi="Arial Narrow"/>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huaj</w:t>
            </w:r>
            <w:proofErr w:type="spellEnd"/>
            <w:r>
              <w:rPr>
                <w:rFonts w:ascii="Arial Narrow" w:hAnsi="Arial Narrow" w:cstheme="minorHAnsi"/>
                <w:sz w:val="20"/>
                <w:szCs w:val="20"/>
              </w:rPr>
              <w:t xml:space="preserve"> (emigrant)</w:t>
            </w:r>
          </w:p>
        </w:tc>
        <w:tc>
          <w:tcPr>
            <w:tcW w:w="4050" w:type="dxa"/>
          </w:tcPr>
          <w:p w14:paraId="48BB9138"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5EBEEF01"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5DE3D526"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901B8" w:rsidRPr="00071FB0" w14:paraId="13C13533" w14:textId="77777777" w:rsidTr="00243E14">
        <w:tc>
          <w:tcPr>
            <w:tcW w:w="1080" w:type="dxa"/>
          </w:tcPr>
          <w:p w14:paraId="0B9585DD" w14:textId="77777777" w:rsidR="004901B8" w:rsidRPr="00133506" w:rsidRDefault="00961BFF" w:rsidP="00243E14">
            <w:pPr>
              <w:ind w:left="0"/>
              <w:rPr>
                <w:rFonts w:ascii="Arial Narrow" w:hAnsi="Arial Narrow"/>
                <w:sz w:val="20"/>
                <w:szCs w:val="20"/>
              </w:rPr>
            </w:pPr>
            <w:r w:rsidRPr="00133506">
              <w:rPr>
                <w:rFonts w:ascii="Arial Narrow" w:hAnsi="Arial Narrow"/>
                <w:b/>
                <w:sz w:val="20"/>
                <w:szCs w:val="20"/>
              </w:rPr>
              <w:t>q13</w:t>
            </w:r>
            <w:r w:rsidR="001455DD" w:rsidRPr="00133506">
              <w:rPr>
                <w:rFonts w:ascii="Arial Narrow" w:hAnsi="Arial Narrow"/>
                <w:b/>
                <w:sz w:val="20"/>
                <w:szCs w:val="20"/>
              </w:rPr>
              <w:t>f</w:t>
            </w:r>
          </w:p>
        </w:tc>
        <w:tc>
          <w:tcPr>
            <w:tcW w:w="4860" w:type="dxa"/>
          </w:tcPr>
          <w:p w14:paraId="0DE92F67" w14:textId="77777777" w:rsidR="00251051" w:rsidRDefault="005C4F4B" w:rsidP="00243E14">
            <w:pPr>
              <w:ind w:left="0"/>
              <w:rPr>
                <w:rFonts w:ascii="Arial Narrow" w:hAnsi="Arial Narrow" w:cstheme="minorHAnsi"/>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homoseksual</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ose</w:t>
            </w:r>
            <w:proofErr w:type="spellEnd"/>
            <w:r w:rsidR="00877867" w:rsidRPr="00726362">
              <w:rPr>
                <w:rFonts w:ascii="Arial Narrow" w:hAnsi="Arial Narrow" w:cstheme="minorHAnsi"/>
                <w:sz w:val="20"/>
                <w:szCs w:val="20"/>
              </w:rPr>
              <w:t xml:space="preserve"> LGBT+ </w:t>
            </w:r>
            <w:r w:rsidR="00877867">
              <w:rPr>
                <w:rFonts w:ascii="Arial Narrow" w:hAnsi="Arial Narrow" w:cstheme="minorHAnsi"/>
                <w:sz w:val="20"/>
                <w:szCs w:val="20"/>
              </w:rPr>
              <w:t>(Lesbian, Gay, Bisexual</w:t>
            </w:r>
            <w:r w:rsidR="00074DAF">
              <w:rPr>
                <w:rFonts w:ascii="Arial Narrow" w:hAnsi="Arial Narrow" w:cstheme="minorHAnsi"/>
                <w:sz w:val="20"/>
                <w:szCs w:val="20"/>
              </w:rPr>
              <w:t xml:space="preserve">, </w:t>
            </w:r>
          </w:p>
          <w:p w14:paraId="7E2387BE" w14:textId="0F8D14CA" w:rsidR="004901B8" w:rsidRPr="00877867" w:rsidRDefault="00877867" w:rsidP="00251051">
            <w:pPr>
              <w:ind w:left="0"/>
              <w:rPr>
                <w:rFonts w:ascii="Arial Narrow" w:hAnsi="Arial Narrow" w:cstheme="minorHAnsi"/>
                <w:sz w:val="20"/>
                <w:szCs w:val="20"/>
              </w:rPr>
            </w:pPr>
            <w:r>
              <w:rPr>
                <w:rFonts w:ascii="Arial Narrow" w:hAnsi="Arial Narrow" w:cstheme="minorHAnsi"/>
                <w:sz w:val="20"/>
                <w:szCs w:val="20"/>
              </w:rPr>
              <w:t>Transgender</w:t>
            </w:r>
            <w:r w:rsidR="00074DAF">
              <w:rPr>
                <w:rFonts w:ascii="Arial Narrow" w:hAnsi="Arial Narrow" w:cstheme="minorHAnsi"/>
                <w:sz w:val="20"/>
                <w:szCs w:val="20"/>
              </w:rPr>
              <w:t xml:space="preserve">, </w:t>
            </w:r>
            <w:proofErr w:type="spellStart"/>
            <w:r w:rsidR="005C4F4B">
              <w:rPr>
                <w:rFonts w:ascii="Arial Narrow" w:hAnsi="Arial Narrow" w:cstheme="minorHAnsi"/>
                <w:sz w:val="20"/>
                <w:szCs w:val="20"/>
              </w:rPr>
              <w:t>Tjetër</w:t>
            </w:r>
            <w:proofErr w:type="spellEnd"/>
            <w:r>
              <w:rPr>
                <w:rFonts w:ascii="Arial Narrow" w:hAnsi="Arial Narrow" w:cstheme="minorHAnsi"/>
                <w:sz w:val="20"/>
                <w:szCs w:val="20"/>
              </w:rPr>
              <w:t xml:space="preserve">) </w:t>
            </w:r>
            <w:r w:rsidRPr="00726362">
              <w:rPr>
                <w:rFonts w:ascii="Arial Narrow" w:hAnsi="Arial Narrow" w:cstheme="minorHAnsi"/>
                <w:sz w:val="20"/>
                <w:szCs w:val="20"/>
              </w:rPr>
              <w:t>person</w:t>
            </w:r>
          </w:p>
        </w:tc>
        <w:tc>
          <w:tcPr>
            <w:tcW w:w="4050" w:type="dxa"/>
          </w:tcPr>
          <w:p w14:paraId="341B77B7" w14:textId="77777777" w:rsidR="004901B8" w:rsidRPr="00071FB0" w:rsidRDefault="00A47358" w:rsidP="00243E14">
            <w:pPr>
              <w:ind w:left="0"/>
              <w:rPr>
                <w:rFonts w:ascii="Arial Narrow" w:hAnsi="Arial Narrow"/>
                <w:sz w:val="20"/>
                <w:szCs w:val="20"/>
              </w:rPr>
            </w:pPr>
            <w:r>
              <w:rPr>
                <w:rFonts w:ascii="Arial Narrow" w:hAnsi="Arial Narrow"/>
                <w:sz w:val="20"/>
                <w:szCs w:val="20"/>
              </w:rPr>
              <w:t>Po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1</w:t>
            </w:r>
          </w:p>
          <w:p w14:paraId="1CCC836C" w14:textId="77777777" w:rsidR="004901B8" w:rsidRPr="00071FB0" w:rsidRDefault="006C3972" w:rsidP="00243E14">
            <w:pPr>
              <w:ind w:left="0"/>
              <w:rPr>
                <w:rFonts w:ascii="Arial Narrow" w:hAnsi="Arial Narrow"/>
                <w:sz w:val="20"/>
                <w:szCs w:val="20"/>
              </w:rPr>
            </w:pPr>
            <w:r>
              <w:rPr>
                <w:rFonts w:ascii="Arial Narrow" w:hAnsi="Arial Narrow"/>
                <w:sz w:val="20"/>
                <w:szCs w:val="20"/>
              </w:rPr>
              <w:t>Jo</w:t>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u w:val="dotted"/>
              </w:rPr>
              <w:tab/>
            </w:r>
            <w:r w:rsidR="004901B8" w:rsidRPr="00071FB0">
              <w:rPr>
                <w:rFonts w:ascii="Arial Narrow" w:hAnsi="Arial Narrow"/>
                <w:sz w:val="20"/>
                <w:szCs w:val="20"/>
              </w:rPr>
              <w:t>2</w:t>
            </w:r>
          </w:p>
          <w:p w14:paraId="6CDA74D6" w14:textId="77777777" w:rsidR="004901B8" w:rsidRPr="00071FB0" w:rsidRDefault="004901B8" w:rsidP="00243E14">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6DD6AE3D" w14:textId="77777777" w:rsidTr="00243E14">
        <w:tc>
          <w:tcPr>
            <w:tcW w:w="1080" w:type="dxa"/>
          </w:tcPr>
          <w:p w14:paraId="762297F3" w14:textId="77777777"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g</w:t>
            </w:r>
          </w:p>
        </w:tc>
        <w:tc>
          <w:tcPr>
            <w:tcW w:w="4860" w:type="dxa"/>
          </w:tcPr>
          <w:p w14:paraId="282C4ED9" w14:textId="77777777" w:rsidR="00877867" w:rsidRPr="00071FB0" w:rsidRDefault="005C4F4B" w:rsidP="005C4F4B">
            <w:pPr>
              <w:ind w:left="0"/>
              <w:rPr>
                <w:rFonts w:ascii="Arial Narrow" w:hAnsi="Arial Narrow" w:cstheme="minorHAnsi"/>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person me </w:t>
            </w:r>
            <w:proofErr w:type="spellStart"/>
            <w:r>
              <w:rPr>
                <w:rFonts w:ascii="Arial Narrow" w:hAnsi="Arial Narrow" w:cstheme="minorHAnsi"/>
                <w:sz w:val="20"/>
                <w:szCs w:val="20"/>
              </w:rPr>
              <w:t>lëkurë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zezë</w:t>
            </w:r>
            <w:proofErr w:type="spellEnd"/>
          </w:p>
        </w:tc>
        <w:tc>
          <w:tcPr>
            <w:tcW w:w="4050" w:type="dxa"/>
          </w:tcPr>
          <w:p w14:paraId="46D9A131" w14:textId="77777777" w:rsidR="006E338B" w:rsidRPr="00071FB0" w:rsidRDefault="00A47358" w:rsidP="006E338B">
            <w:pPr>
              <w:ind w:left="0"/>
              <w:rPr>
                <w:rFonts w:ascii="Arial Narrow" w:hAnsi="Arial Narrow"/>
                <w:sz w:val="20"/>
                <w:szCs w:val="20"/>
              </w:rPr>
            </w:pPr>
            <w:r>
              <w:rPr>
                <w:rFonts w:ascii="Arial Narrow" w:hAnsi="Arial Narrow"/>
                <w:sz w:val="20"/>
                <w:szCs w:val="20"/>
              </w:rPr>
              <w:t>Po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1</w:t>
            </w:r>
          </w:p>
          <w:p w14:paraId="26099DC8" w14:textId="77777777" w:rsidR="006E338B" w:rsidRPr="00071FB0" w:rsidRDefault="006C3972" w:rsidP="006E338B">
            <w:pPr>
              <w:ind w:left="0"/>
              <w:rPr>
                <w:rFonts w:ascii="Arial Narrow" w:hAnsi="Arial Narrow"/>
                <w:sz w:val="20"/>
                <w:szCs w:val="20"/>
              </w:rPr>
            </w:pPr>
            <w:r>
              <w:rPr>
                <w:rFonts w:ascii="Arial Narrow" w:hAnsi="Arial Narrow"/>
                <w:sz w:val="20"/>
                <w:szCs w:val="20"/>
              </w:rPr>
              <w:t>Jo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2</w:t>
            </w:r>
          </w:p>
          <w:p w14:paraId="59F6D859" w14:textId="77777777" w:rsidR="00877867" w:rsidRPr="00071FB0" w:rsidRDefault="006E338B" w:rsidP="006E338B">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357AD86C" w14:textId="77777777" w:rsidTr="00243E14">
        <w:tc>
          <w:tcPr>
            <w:tcW w:w="1080" w:type="dxa"/>
          </w:tcPr>
          <w:p w14:paraId="5FE7472E" w14:textId="77777777"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h</w:t>
            </w:r>
          </w:p>
        </w:tc>
        <w:tc>
          <w:tcPr>
            <w:tcW w:w="4860" w:type="dxa"/>
          </w:tcPr>
          <w:p w14:paraId="46A294A4" w14:textId="77777777" w:rsidR="00877867" w:rsidRPr="00071FB0" w:rsidRDefault="005C4F4B" w:rsidP="00243E14">
            <w:pPr>
              <w:ind w:left="0"/>
              <w:rPr>
                <w:rFonts w:ascii="Arial Narrow" w:hAnsi="Arial Narrow" w:cstheme="minorHAnsi"/>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person </w:t>
            </w:r>
            <w:proofErr w:type="spellStart"/>
            <w:r>
              <w:rPr>
                <w:rFonts w:ascii="Arial Narrow" w:hAnsi="Arial Narrow" w:cstheme="minorHAnsi"/>
                <w:sz w:val="20"/>
                <w:szCs w:val="20"/>
              </w:rPr>
              <w:t>autokton</w:t>
            </w:r>
            <w:proofErr w:type="spellEnd"/>
          </w:p>
        </w:tc>
        <w:tc>
          <w:tcPr>
            <w:tcW w:w="4050" w:type="dxa"/>
          </w:tcPr>
          <w:p w14:paraId="662D24C1" w14:textId="77777777" w:rsidR="006E338B" w:rsidRPr="00071FB0" w:rsidRDefault="00A47358" w:rsidP="006E338B">
            <w:pPr>
              <w:ind w:left="0"/>
              <w:rPr>
                <w:rFonts w:ascii="Arial Narrow" w:hAnsi="Arial Narrow"/>
                <w:sz w:val="20"/>
                <w:szCs w:val="20"/>
              </w:rPr>
            </w:pPr>
            <w:r>
              <w:rPr>
                <w:rFonts w:ascii="Arial Narrow" w:hAnsi="Arial Narrow"/>
                <w:sz w:val="20"/>
                <w:szCs w:val="20"/>
              </w:rPr>
              <w:t>Po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1</w:t>
            </w:r>
          </w:p>
          <w:p w14:paraId="6CE7DD66" w14:textId="77777777" w:rsidR="006E338B" w:rsidRPr="00071FB0" w:rsidRDefault="006C3972" w:rsidP="006E338B">
            <w:pPr>
              <w:ind w:left="0"/>
              <w:rPr>
                <w:rFonts w:ascii="Arial Narrow" w:hAnsi="Arial Narrow"/>
                <w:sz w:val="20"/>
                <w:szCs w:val="20"/>
              </w:rPr>
            </w:pPr>
            <w:r>
              <w:rPr>
                <w:rFonts w:ascii="Arial Narrow" w:hAnsi="Arial Narrow"/>
                <w:sz w:val="20"/>
                <w:szCs w:val="20"/>
              </w:rPr>
              <w:t>Jo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2</w:t>
            </w:r>
          </w:p>
          <w:p w14:paraId="1625715E" w14:textId="77777777" w:rsidR="00877867" w:rsidRPr="00071FB0" w:rsidRDefault="006E338B" w:rsidP="006E338B">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877867" w:rsidRPr="00071FB0" w14:paraId="3E4601BA" w14:textId="77777777" w:rsidTr="00243E14">
        <w:tc>
          <w:tcPr>
            <w:tcW w:w="1080" w:type="dxa"/>
          </w:tcPr>
          <w:p w14:paraId="44CD86B1" w14:textId="77777777" w:rsidR="00877867"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i</w:t>
            </w:r>
          </w:p>
        </w:tc>
        <w:tc>
          <w:tcPr>
            <w:tcW w:w="4860" w:type="dxa"/>
          </w:tcPr>
          <w:p w14:paraId="1BB51DE1" w14:textId="77777777" w:rsidR="00877867" w:rsidRPr="00071FB0" w:rsidRDefault="005C4F4B" w:rsidP="00243E14">
            <w:pPr>
              <w:ind w:left="0"/>
              <w:rPr>
                <w:rFonts w:ascii="Arial Narrow" w:hAnsi="Arial Narrow" w:cstheme="minorHAnsi"/>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person me </w:t>
            </w:r>
            <w:proofErr w:type="spellStart"/>
            <w:r>
              <w:rPr>
                <w:rFonts w:ascii="Arial Narrow" w:hAnsi="Arial Narrow" w:cstheme="minorHAnsi"/>
                <w:sz w:val="20"/>
                <w:szCs w:val="20"/>
              </w:rPr>
              <w:t>tatuazhe</w:t>
            </w:r>
            <w:proofErr w:type="spellEnd"/>
          </w:p>
        </w:tc>
        <w:tc>
          <w:tcPr>
            <w:tcW w:w="4050" w:type="dxa"/>
          </w:tcPr>
          <w:p w14:paraId="0E47F198" w14:textId="77777777" w:rsidR="006E338B" w:rsidRPr="00071FB0" w:rsidRDefault="00A47358" w:rsidP="006E338B">
            <w:pPr>
              <w:ind w:left="0"/>
              <w:rPr>
                <w:rFonts w:ascii="Arial Narrow" w:hAnsi="Arial Narrow"/>
                <w:sz w:val="20"/>
                <w:szCs w:val="20"/>
              </w:rPr>
            </w:pPr>
            <w:r>
              <w:rPr>
                <w:rFonts w:ascii="Arial Narrow" w:hAnsi="Arial Narrow"/>
                <w:sz w:val="20"/>
                <w:szCs w:val="20"/>
              </w:rPr>
              <w:t>Po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1</w:t>
            </w:r>
          </w:p>
          <w:p w14:paraId="790C182D" w14:textId="77777777" w:rsidR="006E338B" w:rsidRPr="00071FB0" w:rsidRDefault="006C3972" w:rsidP="006E338B">
            <w:pPr>
              <w:ind w:left="0"/>
              <w:rPr>
                <w:rFonts w:ascii="Arial Narrow" w:hAnsi="Arial Narrow"/>
                <w:sz w:val="20"/>
                <w:szCs w:val="20"/>
              </w:rPr>
            </w:pPr>
            <w:r>
              <w:rPr>
                <w:rFonts w:ascii="Arial Narrow" w:hAnsi="Arial Narrow"/>
                <w:sz w:val="20"/>
                <w:szCs w:val="20"/>
              </w:rPr>
              <w:t>Jo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2</w:t>
            </w:r>
          </w:p>
          <w:p w14:paraId="60086CE2" w14:textId="77777777" w:rsidR="00877867" w:rsidRPr="00071FB0" w:rsidRDefault="006E338B" w:rsidP="006E338B">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FB679B" w:rsidRPr="00071FB0" w14:paraId="55FDA725" w14:textId="77777777" w:rsidTr="00243E14">
        <w:tc>
          <w:tcPr>
            <w:tcW w:w="1080" w:type="dxa"/>
          </w:tcPr>
          <w:p w14:paraId="1EBD1E6E" w14:textId="77777777" w:rsidR="00FB679B" w:rsidRPr="00133506" w:rsidRDefault="00F24AEC" w:rsidP="00243E14">
            <w:pPr>
              <w:ind w:left="0"/>
              <w:rPr>
                <w:rFonts w:ascii="Arial Narrow" w:hAnsi="Arial Narrow"/>
                <w:b/>
                <w:sz w:val="20"/>
                <w:szCs w:val="20"/>
              </w:rPr>
            </w:pPr>
            <w:r w:rsidRPr="00133506">
              <w:rPr>
                <w:rFonts w:ascii="Arial Narrow" w:hAnsi="Arial Narrow"/>
                <w:b/>
                <w:sz w:val="20"/>
                <w:szCs w:val="20"/>
              </w:rPr>
              <w:t>q13</w:t>
            </w:r>
            <w:r w:rsidR="00DE4D8F" w:rsidRPr="00133506">
              <w:rPr>
                <w:rFonts w:ascii="Arial Narrow" w:hAnsi="Arial Narrow"/>
                <w:b/>
                <w:sz w:val="20"/>
                <w:szCs w:val="20"/>
              </w:rPr>
              <w:t>j</w:t>
            </w:r>
          </w:p>
        </w:tc>
        <w:tc>
          <w:tcPr>
            <w:tcW w:w="4860" w:type="dxa"/>
          </w:tcPr>
          <w:p w14:paraId="58451DFA" w14:textId="77777777" w:rsidR="00FB679B" w:rsidRPr="00726362" w:rsidRDefault="005C4F4B" w:rsidP="005C4F4B">
            <w:pPr>
              <w:ind w:left="0"/>
              <w:rPr>
                <w:rFonts w:ascii="Arial Narrow" w:hAnsi="Arial Narrow" w:cstheme="minorHAnsi"/>
                <w:sz w:val="20"/>
                <w:szCs w:val="20"/>
              </w:rPr>
            </w:pP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person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ri</w:t>
            </w:r>
            <w:proofErr w:type="spellEnd"/>
          </w:p>
        </w:tc>
        <w:tc>
          <w:tcPr>
            <w:tcW w:w="4050" w:type="dxa"/>
          </w:tcPr>
          <w:p w14:paraId="6E9BEC9D" w14:textId="77777777" w:rsidR="006E338B" w:rsidRPr="00071FB0" w:rsidRDefault="00A47358" w:rsidP="006E338B">
            <w:pPr>
              <w:ind w:left="0"/>
              <w:rPr>
                <w:rFonts w:ascii="Arial Narrow" w:hAnsi="Arial Narrow"/>
                <w:sz w:val="20"/>
                <w:szCs w:val="20"/>
              </w:rPr>
            </w:pPr>
            <w:r>
              <w:rPr>
                <w:rFonts w:ascii="Arial Narrow" w:hAnsi="Arial Narrow"/>
                <w:sz w:val="20"/>
                <w:szCs w:val="20"/>
              </w:rPr>
              <w:t>Po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1</w:t>
            </w:r>
          </w:p>
          <w:p w14:paraId="6ED13958" w14:textId="77777777" w:rsidR="006E338B" w:rsidRPr="00071FB0" w:rsidRDefault="006C3972" w:rsidP="006E338B">
            <w:pPr>
              <w:ind w:left="0"/>
              <w:rPr>
                <w:rFonts w:ascii="Arial Narrow" w:hAnsi="Arial Narrow"/>
                <w:sz w:val="20"/>
                <w:szCs w:val="20"/>
              </w:rPr>
            </w:pPr>
            <w:r>
              <w:rPr>
                <w:rFonts w:ascii="Arial Narrow" w:hAnsi="Arial Narrow"/>
                <w:sz w:val="20"/>
                <w:szCs w:val="20"/>
              </w:rPr>
              <w:t>Jo</w:t>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u w:val="dotted"/>
              </w:rPr>
              <w:tab/>
            </w:r>
            <w:r w:rsidR="006E338B" w:rsidRPr="00071FB0">
              <w:rPr>
                <w:rFonts w:ascii="Arial Narrow" w:hAnsi="Arial Narrow"/>
                <w:sz w:val="20"/>
                <w:szCs w:val="20"/>
              </w:rPr>
              <w:t>2</w:t>
            </w:r>
          </w:p>
          <w:p w14:paraId="6B91DDFA" w14:textId="77777777" w:rsidR="00FB679B" w:rsidRPr="00071FB0" w:rsidRDefault="006E338B" w:rsidP="006E338B">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bl>
    <w:p w14:paraId="7F0222DC" w14:textId="77777777" w:rsidR="00DB2C6F" w:rsidRDefault="00DB2C6F" w:rsidP="009860B3">
      <w:pPr>
        <w:spacing w:after="0" w:line="240" w:lineRule="auto"/>
        <w:ind w:left="0" w:right="0"/>
        <w:rPr>
          <w:rFonts w:ascii="Arial Narrow" w:hAnsi="Arial Narrow" w:cstheme="minorHAnsi"/>
          <w:b/>
          <w:sz w:val="20"/>
          <w:szCs w:val="20"/>
        </w:rPr>
      </w:pPr>
    </w:p>
    <w:p w14:paraId="10004BC2" w14:textId="77777777" w:rsidR="00EA4289" w:rsidRDefault="00EA4289" w:rsidP="009860B3">
      <w:pPr>
        <w:spacing w:after="0" w:line="240" w:lineRule="auto"/>
        <w:ind w:left="0" w:right="0"/>
        <w:rPr>
          <w:rFonts w:ascii="Arial Narrow" w:hAnsi="Arial Narrow" w:cstheme="minorHAnsi"/>
          <w:b/>
          <w:sz w:val="20"/>
          <w:szCs w:val="20"/>
        </w:rPr>
      </w:pPr>
    </w:p>
    <w:p w14:paraId="76671270" w14:textId="77777777" w:rsidR="00043F6C" w:rsidRDefault="00043F6C" w:rsidP="009860B3">
      <w:pPr>
        <w:spacing w:after="0" w:line="240" w:lineRule="auto"/>
        <w:ind w:left="0" w:right="0"/>
        <w:rPr>
          <w:rFonts w:ascii="Arial Narrow" w:hAnsi="Arial Narrow" w:cstheme="minorHAnsi"/>
          <w:b/>
          <w:sz w:val="20"/>
          <w:szCs w:val="20"/>
        </w:rPr>
      </w:pPr>
    </w:p>
    <w:p w14:paraId="6B3B3F08" w14:textId="77777777" w:rsidR="00EA4289" w:rsidRDefault="00EA4289" w:rsidP="009860B3">
      <w:pPr>
        <w:spacing w:after="0" w:line="240" w:lineRule="auto"/>
        <w:ind w:left="0" w:right="0"/>
        <w:rPr>
          <w:rFonts w:ascii="Arial Narrow" w:hAnsi="Arial Narrow" w:cstheme="minorHAnsi"/>
          <w:b/>
          <w:sz w:val="20"/>
          <w:szCs w:val="20"/>
        </w:rPr>
      </w:pPr>
    </w:p>
    <w:p w14:paraId="5AEE08EB" w14:textId="77777777" w:rsidR="00810A97" w:rsidRPr="00107A81" w:rsidRDefault="00810A97" w:rsidP="009860B3">
      <w:pPr>
        <w:spacing w:after="0" w:line="240" w:lineRule="auto"/>
        <w:ind w:left="0" w:right="0"/>
        <w:rPr>
          <w:rFonts w:ascii="Arial Narrow" w:hAnsi="Arial Narrow" w:cstheme="minorHAnsi"/>
          <w:b/>
          <w:sz w:val="20"/>
          <w:szCs w:val="20"/>
        </w:rPr>
      </w:pPr>
    </w:p>
    <w:p w14:paraId="78D918AD" w14:textId="77777777" w:rsidR="00C95487" w:rsidRPr="00E209AF" w:rsidRDefault="00C95487" w:rsidP="00C9548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sidRPr="00E209AF">
        <w:rPr>
          <w:rFonts w:ascii="Arial Narrow" w:eastAsia="Times New Roman" w:hAnsi="Arial Narrow" w:cs="Arial"/>
          <w:b/>
          <w:snapToGrid w:val="0"/>
          <w:lang w:eastAsia="es-ES"/>
        </w:rPr>
        <w:t xml:space="preserve">6. </w:t>
      </w:r>
      <w:r w:rsidR="00810A97" w:rsidRPr="00810A97">
        <w:rPr>
          <w:rFonts w:ascii="Arial Narrow" w:eastAsia="Times New Roman" w:hAnsi="Arial Narrow" w:cs="Arial"/>
          <w:b/>
          <w:snapToGrid w:val="0"/>
          <w:lang w:eastAsia="es-ES"/>
        </w:rPr>
        <w:t>QASJA NË DREJTËSI</w:t>
      </w:r>
    </w:p>
    <w:p w14:paraId="3B94A7F9" w14:textId="77777777" w:rsidR="00C95487" w:rsidRPr="00E209AF" w:rsidRDefault="00C95487" w:rsidP="00C95487">
      <w:pPr>
        <w:pStyle w:val="Body"/>
        <w:spacing w:after="0" w:line="240" w:lineRule="auto"/>
        <w:rPr>
          <w:rFonts w:ascii="Arial Narrow" w:hAnsi="Arial Narrow"/>
          <w:b/>
          <w:bCs/>
          <w:sz w:val="20"/>
          <w:szCs w:val="20"/>
        </w:rPr>
      </w:pPr>
    </w:p>
    <w:p w14:paraId="50FCD080" w14:textId="77777777" w:rsidR="003F3C50" w:rsidRPr="003F3C50" w:rsidRDefault="003F3C50" w:rsidP="00C95487">
      <w:pPr>
        <w:pStyle w:val="Body"/>
        <w:spacing w:after="0" w:line="240" w:lineRule="auto"/>
        <w:rPr>
          <w:rFonts w:ascii="Arial Narrow" w:hAnsi="Arial Narrow"/>
          <w:bCs/>
          <w:sz w:val="20"/>
          <w:szCs w:val="20"/>
        </w:rPr>
      </w:pPr>
      <w:r w:rsidRPr="003F3C50">
        <w:rPr>
          <w:rFonts w:ascii="Arial Narrow" w:hAnsi="Arial Narrow"/>
          <w:b/>
          <w:bCs/>
          <w:sz w:val="20"/>
          <w:szCs w:val="20"/>
        </w:rPr>
        <w:lastRenderedPageBreak/>
        <w:t xml:space="preserve">LEXO: </w:t>
      </w:r>
      <w:proofErr w:type="spellStart"/>
      <w:r w:rsidRPr="003F3C50">
        <w:rPr>
          <w:rFonts w:ascii="Arial Narrow" w:hAnsi="Arial Narrow"/>
          <w:bCs/>
          <w:sz w:val="20"/>
          <w:szCs w:val="20"/>
        </w:rPr>
        <w:t>Unë</w:t>
      </w:r>
      <w:proofErr w:type="spellEnd"/>
      <w:r w:rsidRPr="003F3C50">
        <w:rPr>
          <w:rFonts w:ascii="Arial Narrow" w:hAnsi="Arial Narrow"/>
          <w:bCs/>
          <w:sz w:val="20"/>
          <w:szCs w:val="20"/>
        </w:rPr>
        <w:t xml:space="preserve"> do </w:t>
      </w:r>
      <w:proofErr w:type="spellStart"/>
      <w:r w:rsidRPr="003F3C50">
        <w:rPr>
          <w:rFonts w:ascii="Arial Narrow" w:hAnsi="Arial Narrow"/>
          <w:bCs/>
          <w:sz w:val="20"/>
          <w:szCs w:val="20"/>
        </w:rPr>
        <w:t>t'ju</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lexoj</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një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listë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problemeve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dhe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mosmarrëveshjeve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që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njerëzit</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përjetojnë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zakonisht</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jetën</w:t>
      </w:r>
      <w:proofErr w:type="spellEnd"/>
      <w:r w:rsidRPr="003F3C50">
        <w:rPr>
          <w:rFonts w:ascii="Arial Narrow" w:hAnsi="Arial Narrow"/>
          <w:bCs/>
          <w:sz w:val="20"/>
          <w:szCs w:val="20"/>
        </w:rPr>
        <w:t xml:space="preserve"> e </w:t>
      </w:r>
      <w:proofErr w:type="spellStart"/>
      <w:r w:rsidRPr="003F3C50">
        <w:rPr>
          <w:rFonts w:ascii="Arial Narrow" w:hAnsi="Arial Narrow"/>
          <w:bCs/>
          <w:sz w:val="20"/>
          <w:szCs w:val="20"/>
        </w:rPr>
        <w:t>përditshme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secilin</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rast</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ju</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lutem</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më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tregoni</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nëse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keni</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pasur</w:t>
      </w:r>
      <w:proofErr w:type="spellEnd"/>
      <w:r w:rsidRPr="003F3C50">
        <w:rPr>
          <w:rFonts w:ascii="Arial Narrow" w:hAnsi="Arial Narrow"/>
          <w:bCs/>
          <w:sz w:val="20"/>
          <w:szCs w:val="20"/>
        </w:rPr>
        <w:t xml:space="preserve"> apo jo </w:t>
      </w:r>
      <w:proofErr w:type="spellStart"/>
      <w:r w:rsidRPr="003F3C50">
        <w:rPr>
          <w:rFonts w:ascii="Arial Narrow" w:hAnsi="Arial Narrow"/>
          <w:bCs/>
          <w:sz w:val="20"/>
          <w:szCs w:val="20"/>
        </w:rPr>
        <w:t>ndonjë</w:t>
      </w:r>
      <w:proofErr w:type="spellEnd"/>
      <w:r w:rsidRPr="003F3C50">
        <w:rPr>
          <w:rFonts w:ascii="Arial Narrow" w:hAnsi="Arial Narrow"/>
          <w:bCs/>
          <w:sz w:val="20"/>
          <w:szCs w:val="20"/>
        </w:rPr>
        <w:t xml:space="preserve"> problem </w:t>
      </w:r>
      <w:proofErr w:type="spellStart"/>
      <w:r w:rsidRPr="003F3C50">
        <w:rPr>
          <w:rFonts w:ascii="Arial Narrow" w:hAnsi="Arial Narrow"/>
          <w:bCs/>
          <w:sz w:val="20"/>
          <w:szCs w:val="20"/>
        </w:rPr>
        <w:t>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tillë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gjatë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dy</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viteve</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fundit</w:t>
      </w:r>
      <w:proofErr w:type="spellEnd"/>
      <w:r w:rsidRPr="003F3C50">
        <w:rPr>
          <w:rFonts w:ascii="Arial Narrow" w:hAnsi="Arial Narrow"/>
          <w:bCs/>
          <w:sz w:val="20"/>
          <w:szCs w:val="20"/>
        </w:rPr>
        <w:t xml:space="preserve">, me </w:t>
      </w:r>
      <w:proofErr w:type="spellStart"/>
      <w:r w:rsidRPr="003F3C50">
        <w:rPr>
          <w:rFonts w:ascii="Arial Narrow" w:hAnsi="Arial Narrow"/>
          <w:bCs/>
          <w:sz w:val="20"/>
          <w:szCs w:val="20"/>
        </w:rPr>
        <w:t>të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cilin</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nënkuptoj</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një</w:t>
      </w:r>
      <w:proofErr w:type="spellEnd"/>
      <w:r w:rsidRPr="003F3C50">
        <w:rPr>
          <w:rFonts w:ascii="Arial Narrow" w:hAnsi="Arial Narrow"/>
          <w:bCs/>
          <w:sz w:val="20"/>
          <w:szCs w:val="20"/>
        </w:rPr>
        <w:t xml:space="preserve"> problem </w:t>
      </w:r>
      <w:proofErr w:type="spellStart"/>
      <w:r w:rsidRPr="003F3C50">
        <w:rPr>
          <w:rFonts w:ascii="Arial Narrow" w:hAnsi="Arial Narrow"/>
          <w:bCs/>
          <w:sz w:val="20"/>
          <w:szCs w:val="20"/>
        </w:rPr>
        <w:t>që</w:t>
      </w:r>
      <w:proofErr w:type="spellEnd"/>
      <w:r w:rsidRPr="003F3C50">
        <w:rPr>
          <w:rFonts w:ascii="Arial Narrow" w:hAnsi="Arial Narrow"/>
          <w:bCs/>
          <w:sz w:val="20"/>
          <w:szCs w:val="20"/>
        </w:rPr>
        <w:t xml:space="preserve"> ka </w:t>
      </w:r>
      <w:proofErr w:type="spellStart"/>
      <w:r w:rsidRPr="003F3C50">
        <w:rPr>
          <w:rFonts w:ascii="Arial Narrow" w:hAnsi="Arial Narrow"/>
          <w:bCs/>
          <w:sz w:val="20"/>
          <w:szCs w:val="20"/>
        </w:rPr>
        <w:t>filluar</w:t>
      </w:r>
      <w:proofErr w:type="spellEnd"/>
      <w:r w:rsidRPr="003F3C50">
        <w:rPr>
          <w:rFonts w:ascii="Arial Narrow" w:hAnsi="Arial Narrow"/>
          <w:bCs/>
          <w:sz w:val="20"/>
          <w:szCs w:val="20"/>
        </w:rPr>
        <w:t xml:space="preserve"> pas</w:t>
      </w:r>
      <w:r w:rsidRPr="003F3C50">
        <w:rPr>
          <w:rFonts w:ascii="Arial Narrow" w:hAnsi="Arial Narrow"/>
          <w:b/>
          <w:bCs/>
          <w:sz w:val="20"/>
          <w:szCs w:val="20"/>
        </w:rPr>
        <w:t xml:space="preserve"> [</w:t>
      </w:r>
      <w:proofErr w:type="spellStart"/>
      <w:r w:rsidRPr="003F3C50">
        <w:rPr>
          <w:rFonts w:ascii="Arial Narrow" w:hAnsi="Arial Narrow"/>
          <w:b/>
          <w:bCs/>
          <w:sz w:val="20"/>
          <w:szCs w:val="20"/>
        </w:rPr>
        <w:t>muajit</w:t>
      </w:r>
      <w:proofErr w:type="spellEnd"/>
      <w:r w:rsidRPr="003F3C50">
        <w:rPr>
          <w:rFonts w:ascii="Arial Narrow" w:hAnsi="Arial Narrow"/>
          <w:b/>
          <w:bCs/>
          <w:sz w:val="20"/>
          <w:szCs w:val="20"/>
        </w:rPr>
        <w:t xml:space="preserve"> </w:t>
      </w:r>
      <w:proofErr w:type="spellStart"/>
      <w:r w:rsidRPr="003F3C50">
        <w:rPr>
          <w:rFonts w:ascii="Arial Narrow" w:hAnsi="Arial Narrow"/>
          <w:b/>
          <w:bCs/>
          <w:sz w:val="20"/>
          <w:szCs w:val="20"/>
        </w:rPr>
        <w:t>të</w:t>
      </w:r>
      <w:proofErr w:type="spellEnd"/>
      <w:r w:rsidRPr="003F3C50">
        <w:rPr>
          <w:rFonts w:ascii="Arial Narrow" w:hAnsi="Arial Narrow"/>
          <w:b/>
          <w:bCs/>
          <w:sz w:val="20"/>
          <w:szCs w:val="20"/>
        </w:rPr>
        <w:t xml:space="preserve"> </w:t>
      </w:r>
      <w:proofErr w:type="spellStart"/>
      <w:r w:rsidRPr="003F3C50">
        <w:rPr>
          <w:rFonts w:ascii="Arial Narrow" w:hAnsi="Arial Narrow"/>
          <w:b/>
          <w:bCs/>
          <w:sz w:val="20"/>
          <w:szCs w:val="20"/>
        </w:rPr>
        <w:t>sotëm</w:t>
      </w:r>
      <w:proofErr w:type="spellEnd"/>
      <w:r w:rsidRPr="003F3C50">
        <w:rPr>
          <w:rFonts w:ascii="Arial Narrow" w:hAnsi="Arial Narrow"/>
          <w:b/>
          <w:bCs/>
          <w:sz w:val="20"/>
          <w:szCs w:val="20"/>
        </w:rPr>
        <w:t xml:space="preserve"> 2021] </w:t>
      </w:r>
      <w:proofErr w:type="spellStart"/>
      <w:r w:rsidRPr="003F3C50">
        <w:rPr>
          <w:rFonts w:ascii="Arial Narrow" w:hAnsi="Arial Narrow"/>
          <w:bCs/>
          <w:sz w:val="20"/>
          <w:szCs w:val="20"/>
        </w:rPr>
        <w:t>ose</w:t>
      </w:r>
      <w:proofErr w:type="spellEnd"/>
      <w:r w:rsidRPr="003F3C50">
        <w:rPr>
          <w:rFonts w:ascii="Arial Narrow" w:hAnsi="Arial Narrow"/>
          <w:bCs/>
          <w:sz w:val="20"/>
          <w:szCs w:val="20"/>
        </w:rPr>
        <w:t xml:space="preserve"> ka </w:t>
      </w:r>
      <w:proofErr w:type="spellStart"/>
      <w:r w:rsidRPr="003F3C50">
        <w:rPr>
          <w:rFonts w:ascii="Arial Narrow" w:hAnsi="Arial Narrow"/>
          <w:bCs/>
          <w:sz w:val="20"/>
          <w:szCs w:val="20"/>
        </w:rPr>
        <w:t>filluar</w:t>
      </w:r>
      <w:proofErr w:type="spellEnd"/>
      <w:r w:rsidRPr="003F3C50">
        <w:rPr>
          <w:rFonts w:ascii="Arial Narrow" w:hAnsi="Arial Narrow"/>
          <w:bCs/>
          <w:sz w:val="20"/>
          <w:szCs w:val="20"/>
        </w:rPr>
        <w:t xml:space="preserve"> më </w:t>
      </w:r>
      <w:proofErr w:type="spellStart"/>
      <w:r w:rsidRPr="003F3C50">
        <w:rPr>
          <w:rFonts w:ascii="Arial Narrow" w:hAnsi="Arial Narrow"/>
          <w:bCs/>
          <w:sz w:val="20"/>
          <w:szCs w:val="20"/>
        </w:rPr>
        <w:t>parë</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por</w:t>
      </w:r>
      <w:proofErr w:type="spellEnd"/>
      <w:r w:rsidRPr="003F3C50">
        <w:rPr>
          <w:rFonts w:ascii="Arial Narrow" w:hAnsi="Arial Narrow"/>
          <w:bCs/>
          <w:sz w:val="20"/>
          <w:szCs w:val="20"/>
        </w:rPr>
        <w:t xml:space="preserve"> ka </w:t>
      </w:r>
      <w:proofErr w:type="spellStart"/>
      <w:r w:rsidRPr="003F3C50">
        <w:rPr>
          <w:rFonts w:ascii="Arial Narrow" w:hAnsi="Arial Narrow"/>
          <w:bCs/>
          <w:sz w:val="20"/>
          <w:szCs w:val="20"/>
        </w:rPr>
        <w:t>vazhduar</w:t>
      </w:r>
      <w:proofErr w:type="spellEnd"/>
      <w:r w:rsidRPr="003F3C50">
        <w:rPr>
          <w:rFonts w:ascii="Arial Narrow" w:hAnsi="Arial Narrow"/>
          <w:bCs/>
          <w:sz w:val="20"/>
          <w:szCs w:val="20"/>
        </w:rPr>
        <w:t xml:space="preserve"> </w:t>
      </w:r>
      <w:proofErr w:type="spellStart"/>
      <w:r w:rsidRPr="003F3C50">
        <w:rPr>
          <w:rFonts w:ascii="Arial Narrow" w:hAnsi="Arial Narrow"/>
          <w:bCs/>
          <w:sz w:val="20"/>
          <w:szCs w:val="20"/>
        </w:rPr>
        <w:t>më</w:t>
      </w:r>
      <w:proofErr w:type="spellEnd"/>
      <w:r w:rsidRPr="003F3C50">
        <w:rPr>
          <w:rFonts w:ascii="Arial Narrow" w:hAnsi="Arial Narrow"/>
          <w:bCs/>
          <w:sz w:val="20"/>
          <w:szCs w:val="20"/>
        </w:rPr>
        <w:t xml:space="preserve"> pas.</w:t>
      </w:r>
    </w:p>
    <w:p w14:paraId="0DD79E90" w14:textId="77777777" w:rsidR="00C95487" w:rsidRPr="00E209AF" w:rsidRDefault="00C95487" w:rsidP="00C95487">
      <w:pPr>
        <w:pStyle w:val="Body"/>
        <w:spacing w:after="0" w:line="240" w:lineRule="auto"/>
        <w:rPr>
          <w:rFonts w:ascii="Arial Narrow" w:hAnsi="Arial Narrow"/>
          <w:sz w:val="20"/>
          <w:szCs w:val="20"/>
        </w:rPr>
      </w:pPr>
      <w:r w:rsidRPr="00E209AF">
        <w:rPr>
          <w:rFonts w:ascii="Arial Narrow" w:hAnsi="Arial Narrow"/>
          <w:b/>
          <w:bCs/>
          <w:sz w:val="20"/>
          <w:szCs w:val="20"/>
        </w:rPr>
        <w:t xml:space="preserve"> </w:t>
      </w:r>
    </w:p>
    <w:p w14:paraId="23EAA88C" w14:textId="77777777" w:rsidR="00C95487" w:rsidRPr="00E209AF" w:rsidRDefault="003F3C50" w:rsidP="00C95487">
      <w:pPr>
        <w:pStyle w:val="Body"/>
        <w:spacing w:after="0" w:line="240" w:lineRule="auto"/>
        <w:rPr>
          <w:rFonts w:ascii="Arial Narrow" w:hAnsi="Arial Narrow"/>
          <w:b/>
          <w:sz w:val="20"/>
          <w:szCs w:val="20"/>
        </w:rPr>
      </w:pPr>
      <w:proofErr w:type="spellStart"/>
      <w:r w:rsidRPr="003F3C50">
        <w:rPr>
          <w:rFonts w:ascii="Arial Narrow" w:hAnsi="Arial Narrow"/>
          <w:sz w:val="20"/>
          <w:szCs w:val="20"/>
        </w:rPr>
        <w:t>Në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dy</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vitet</w:t>
      </w:r>
      <w:proofErr w:type="spellEnd"/>
      <w:r w:rsidRPr="003F3C50">
        <w:rPr>
          <w:rFonts w:ascii="Arial Narrow" w:hAnsi="Arial Narrow"/>
          <w:sz w:val="20"/>
          <w:szCs w:val="20"/>
        </w:rPr>
        <w:t xml:space="preserve"> e </w:t>
      </w:r>
      <w:proofErr w:type="spellStart"/>
      <w:r w:rsidRPr="003F3C50">
        <w:rPr>
          <w:rFonts w:ascii="Arial Narrow" w:hAnsi="Arial Narrow"/>
          <w:sz w:val="20"/>
          <w:szCs w:val="20"/>
        </w:rPr>
        <w:t>fundit</w:t>
      </w:r>
      <w:proofErr w:type="spellEnd"/>
      <w:r w:rsidRPr="003F3C50">
        <w:rPr>
          <w:rFonts w:ascii="Arial Narrow" w:hAnsi="Arial Narrow"/>
          <w:sz w:val="20"/>
          <w:szCs w:val="20"/>
        </w:rPr>
        <w:t xml:space="preserve">, a </w:t>
      </w:r>
      <w:proofErr w:type="spellStart"/>
      <w:r w:rsidRPr="003F3C50">
        <w:rPr>
          <w:rFonts w:ascii="Arial Narrow" w:hAnsi="Arial Narrow"/>
          <w:sz w:val="20"/>
          <w:szCs w:val="20"/>
        </w:rPr>
        <w:t>keni</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pasur</w:t>
      </w:r>
      <w:proofErr w:type="spellEnd"/>
      <w:r w:rsidRPr="003F3C50">
        <w:rPr>
          <w:rFonts w:ascii="Arial Narrow" w:hAnsi="Arial Narrow"/>
          <w:sz w:val="20"/>
          <w:szCs w:val="20"/>
        </w:rPr>
        <w:t>…?</w:t>
      </w:r>
    </w:p>
    <w:p w14:paraId="7C50B91B" w14:textId="77777777" w:rsidR="00C95487" w:rsidRPr="00E209AF" w:rsidRDefault="00C95487" w:rsidP="00C95487">
      <w:pPr>
        <w:pStyle w:val="Body"/>
        <w:spacing w:after="0" w:line="240" w:lineRule="auto"/>
        <w:rPr>
          <w:rFonts w:ascii="Arial Narrow" w:hAnsi="Arial Narrow"/>
          <w:b/>
          <w:sz w:val="20"/>
          <w:szCs w:val="20"/>
        </w:rPr>
      </w:pPr>
    </w:p>
    <w:p w14:paraId="3FDA2E21" w14:textId="77777777" w:rsidR="00883A79" w:rsidRPr="00E209AF" w:rsidRDefault="00C95487" w:rsidP="00C95487">
      <w:pPr>
        <w:pStyle w:val="Body"/>
        <w:spacing w:after="120" w:line="240" w:lineRule="auto"/>
        <w:rPr>
          <w:rFonts w:ascii="Arial Narrow" w:hAnsi="Arial Narrow"/>
          <w:b/>
          <w:sz w:val="20"/>
          <w:szCs w:val="20"/>
        </w:rPr>
      </w:pPr>
      <w:r w:rsidRPr="00E209AF">
        <w:rPr>
          <w:rFonts w:ascii="Arial Narrow" w:hAnsi="Arial Narrow"/>
          <w:b/>
          <w:sz w:val="20"/>
          <w:szCs w:val="20"/>
        </w:rPr>
        <w:t>(</w:t>
      </w:r>
      <w:r w:rsidR="003F3C50">
        <w:rPr>
          <w:rFonts w:ascii="Arial Narrow" w:hAnsi="Arial Narrow"/>
          <w:b/>
          <w:sz w:val="20"/>
          <w:szCs w:val="20"/>
        </w:rPr>
        <w:t>ANKETUESI</w:t>
      </w:r>
      <w:r w:rsidRPr="00E209AF">
        <w:rPr>
          <w:rFonts w:ascii="Arial Narrow" w:hAnsi="Arial Narrow"/>
          <w:b/>
          <w:sz w:val="20"/>
          <w:szCs w:val="20"/>
        </w:rPr>
        <w:t xml:space="preserve">: </w:t>
      </w:r>
      <w:r w:rsidR="003F3C50">
        <w:rPr>
          <w:rFonts w:ascii="Arial Narrow" w:hAnsi="Arial Narrow"/>
          <w:b/>
          <w:sz w:val="20"/>
          <w:szCs w:val="20"/>
        </w:rPr>
        <w:t>TREGO KARTELËN ME MOSMARRËVESHJE NË NJË KOHË</w:t>
      </w:r>
      <w:r w:rsidRPr="00E209AF">
        <w:rPr>
          <w:rFonts w:ascii="Arial Narrow" w:hAnsi="Arial Narrow"/>
          <w:b/>
          <w:sz w:val="20"/>
          <w:szCs w:val="20"/>
        </w:rPr>
        <w:t xml:space="preserve">. </w:t>
      </w:r>
      <w:r w:rsidR="003F3C50">
        <w:rPr>
          <w:rFonts w:ascii="Arial Narrow" w:hAnsi="Arial Narrow"/>
          <w:b/>
          <w:sz w:val="20"/>
          <w:szCs w:val="20"/>
        </w:rPr>
        <w:t xml:space="preserve"> KËRKO NGA RESPONDENTËT TË SHË</w:t>
      </w:r>
      <w:r w:rsidR="006D46BC">
        <w:rPr>
          <w:rFonts w:ascii="Arial Narrow" w:hAnsi="Arial Narrow"/>
          <w:b/>
          <w:sz w:val="20"/>
          <w:szCs w:val="20"/>
        </w:rPr>
        <w:t>N</w:t>
      </w:r>
      <w:r w:rsidR="006C3972">
        <w:rPr>
          <w:rFonts w:ascii="Arial Narrow" w:hAnsi="Arial Narrow"/>
          <w:b/>
          <w:sz w:val="20"/>
          <w:szCs w:val="20"/>
        </w:rPr>
        <w:t>O</w:t>
      </w:r>
      <w:r w:rsidR="003F3C50">
        <w:rPr>
          <w:rFonts w:ascii="Arial Narrow" w:hAnsi="Arial Narrow"/>
          <w:b/>
          <w:sz w:val="20"/>
          <w:szCs w:val="20"/>
        </w:rPr>
        <w:t>JNË NJËRËN QË KANË PATUR</w:t>
      </w:r>
      <w:r w:rsidRPr="00E209AF">
        <w:rPr>
          <w:rFonts w:ascii="Arial Narrow" w:hAnsi="Arial Narrow"/>
          <w:b/>
          <w:sz w:val="20"/>
          <w:szCs w:val="20"/>
        </w:rPr>
        <w:t>.)</w:t>
      </w:r>
    </w:p>
    <w:tbl>
      <w:tblPr>
        <w:tblStyle w:val="TableGrid"/>
        <w:tblW w:w="9990" w:type="dxa"/>
        <w:tblInd w:w="-252" w:type="dxa"/>
        <w:tblLook w:val="04A0" w:firstRow="1" w:lastRow="0" w:firstColumn="1" w:lastColumn="0" w:noHBand="0" w:noVBand="1"/>
      </w:tblPr>
      <w:tblGrid>
        <w:gridCol w:w="1080"/>
        <w:gridCol w:w="3870"/>
        <w:gridCol w:w="2520"/>
        <w:gridCol w:w="2520"/>
      </w:tblGrid>
      <w:tr w:rsidR="003F3C50" w:rsidRPr="00E209AF" w14:paraId="772953BA" w14:textId="77777777" w:rsidTr="00F87280">
        <w:tc>
          <w:tcPr>
            <w:tcW w:w="1080" w:type="dxa"/>
            <w:tcBorders>
              <w:bottom w:val="single" w:sz="4" w:space="0" w:color="auto"/>
            </w:tcBorders>
          </w:tcPr>
          <w:p w14:paraId="3028826E" w14:textId="77777777" w:rsidR="00C95487" w:rsidRPr="00E209AF" w:rsidRDefault="003F3C50" w:rsidP="003F3C5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 xml:space="preserve">Kodi </w:t>
            </w:r>
            <w:proofErr w:type="spellStart"/>
            <w:r>
              <w:rPr>
                <w:rFonts w:ascii="Arial Narrow" w:hAnsi="Arial Narrow"/>
                <w:b/>
                <w:bCs/>
                <w:sz w:val="20"/>
                <w:szCs w:val="20"/>
              </w:rPr>
              <w:t>i</w:t>
            </w:r>
            <w:proofErr w:type="spellEnd"/>
            <w:r>
              <w:rPr>
                <w:rFonts w:ascii="Arial Narrow" w:hAnsi="Arial Narrow"/>
                <w:b/>
                <w:bCs/>
                <w:sz w:val="20"/>
                <w:szCs w:val="20"/>
              </w:rPr>
              <w:t xml:space="preserve"> </w:t>
            </w:r>
            <w:proofErr w:type="spellStart"/>
            <w:r>
              <w:rPr>
                <w:rFonts w:ascii="Arial Narrow" w:hAnsi="Arial Narrow"/>
                <w:b/>
                <w:bCs/>
                <w:sz w:val="20"/>
                <w:szCs w:val="20"/>
              </w:rPr>
              <w:t>llojit</w:t>
            </w:r>
            <w:proofErr w:type="spellEnd"/>
            <w:r>
              <w:rPr>
                <w:rFonts w:ascii="Arial Narrow" w:hAnsi="Arial Narrow"/>
                <w:b/>
                <w:bCs/>
                <w:sz w:val="20"/>
                <w:szCs w:val="20"/>
              </w:rPr>
              <w:t xml:space="preserve"> </w:t>
            </w:r>
            <w:proofErr w:type="spellStart"/>
            <w:r>
              <w:rPr>
                <w:rFonts w:ascii="Arial Narrow" w:hAnsi="Arial Narrow"/>
                <w:b/>
                <w:bCs/>
                <w:sz w:val="20"/>
                <w:szCs w:val="20"/>
              </w:rPr>
              <w:t>të</w:t>
            </w:r>
            <w:proofErr w:type="spellEnd"/>
            <w:r>
              <w:rPr>
                <w:rFonts w:ascii="Arial Narrow" w:hAnsi="Arial Narrow"/>
                <w:b/>
                <w:bCs/>
                <w:sz w:val="20"/>
                <w:szCs w:val="20"/>
              </w:rPr>
              <w:t xml:space="preserve"> </w:t>
            </w:r>
            <w:proofErr w:type="spellStart"/>
            <w:r>
              <w:rPr>
                <w:rFonts w:ascii="Arial Narrow" w:hAnsi="Arial Narrow"/>
                <w:b/>
                <w:bCs/>
                <w:sz w:val="20"/>
                <w:szCs w:val="20"/>
              </w:rPr>
              <w:t>problemit</w:t>
            </w:r>
            <w:proofErr w:type="spellEnd"/>
          </w:p>
        </w:tc>
        <w:tc>
          <w:tcPr>
            <w:tcW w:w="3870" w:type="dxa"/>
            <w:tcBorders>
              <w:bottom w:val="single" w:sz="4" w:space="0" w:color="auto"/>
            </w:tcBorders>
          </w:tcPr>
          <w:p w14:paraId="1D2072A8" w14:textId="77777777" w:rsidR="00C95487" w:rsidRPr="00E209AF" w:rsidRDefault="003F3C50" w:rsidP="003F3C5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b/>
                <w:bCs/>
                <w:sz w:val="20"/>
                <w:szCs w:val="20"/>
              </w:rPr>
              <w:t>Përshkrimi</w:t>
            </w:r>
            <w:proofErr w:type="spellEnd"/>
            <w:r>
              <w:rPr>
                <w:rFonts w:ascii="Arial Narrow" w:hAnsi="Arial Narrow"/>
                <w:b/>
                <w:bCs/>
                <w:sz w:val="20"/>
                <w:szCs w:val="20"/>
              </w:rPr>
              <w:t xml:space="preserve"> </w:t>
            </w:r>
            <w:proofErr w:type="spellStart"/>
            <w:r>
              <w:rPr>
                <w:rFonts w:ascii="Arial Narrow" w:hAnsi="Arial Narrow"/>
                <w:b/>
                <w:bCs/>
                <w:sz w:val="20"/>
                <w:szCs w:val="20"/>
              </w:rPr>
              <w:t>i</w:t>
            </w:r>
            <w:proofErr w:type="spellEnd"/>
            <w:r>
              <w:rPr>
                <w:rFonts w:ascii="Arial Narrow" w:hAnsi="Arial Narrow"/>
                <w:b/>
                <w:bCs/>
                <w:sz w:val="20"/>
                <w:szCs w:val="20"/>
              </w:rPr>
              <w:t xml:space="preserve"> </w:t>
            </w:r>
            <w:proofErr w:type="spellStart"/>
            <w:r>
              <w:rPr>
                <w:rFonts w:ascii="Arial Narrow" w:hAnsi="Arial Narrow"/>
                <w:b/>
                <w:bCs/>
                <w:sz w:val="20"/>
                <w:szCs w:val="20"/>
              </w:rPr>
              <w:t>llojit</w:t>
            </w:r>
            <w:proofErr w:type="spellEnd"/>
            <w:r>
              <w:rPr>
                <w:rFonts w:ascii="Arial Narrow" w:hAnsi="Arial Narrow"/>
                <w:b/>
                <w:bCs/>
                <w:sz w:val="20"/>
                <w:szCs w:val="20"/>
              </w:rPr>
              <w:t xml:space="preserve"> </w:t>
            </w:r>
            <w:proofErr w:type="spellStart"/>
            <w:r>
              <w:rPr>
                <w:rFonts w:ascii="Arial Narrow" w:hAnsi="Arial Narrow"/>
                <w:b/>
                <w:bCs/>
                <w:sz w:val="20"/>
                <w:szCs w:val="20"/>
              </w:rPr>
              <w:t>të</w:t>
            </w:r>
            <w:proofErr w:type="spellEnd"/>
            <w:r>
              <w:rPr>
                <w:rFonts w:ascii="Arial Narrow" w:hAnsi="Arial Narrow"/>
                <w:b/>
                <w:bCs/>
                <w:sz w:val="20"/>
                <w:szCs w:val="20"/>
              </w:rPr>
              <w:t xml:space="preserve"> </w:t>
            </w:r>
            <w:proofErr w:type="spellStart"/>
            <w:r>
              <w:rPr>
                <w:rFonts w:ascii="Arial Narrow" w:hAnsi="Arial Narrow"/>
                <w:b/>
                <w:bCs/>
                <w:sz w:val="20"/>
                <w:szCs w:val="20"/>
              </w:rPr>
              <w:t>problemit</w:t>
            </w:r>
            <w:proofErr w:type="spellEnd"/>
          </w:p>
        </w:tc>
        <w:tc>
          <w:tcPr>
            <w:tcW w:w="2520" w:type="dxa"/>
            <w:tcBorders>
              <w:bottom w:val="single" w:sz="4" w:space="0" w:color="auto"/>
            </w:tcBorders>
          </w:tcPr>
          <w:p w14:paraId="00DB4F7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q1</w:t>
            </w:r>
            <w:r w:rsidR="00F136FA">
              <w:rPr>
                <w:rFonts w:ascii="Arial Narrow" w:hAnsi="Arial Narrow"/>
                <w:b/>
                <w:sz w:val="20"/>
                <w:szCs w:val="20"/>
              </w:rPr>
              <w:t>4</w:t>
            </w:r>
          </w:p>
        </w:tc>
        <w:tc>
          <w:tcPr>
            <w:tcW w:w="2520" w:type="dxa"/>
            <w:tcBorders>
              <w:bottom w:val="single" w:sz="4" w:space="0" w:color="auto"/>
            </w:tcBorders>
          </w:tcPr>
          <w:p w14:paraId="7883E65C" w14:textId="77777777" w:rsidR="00C95487" w:rsidRPr="00E209AF" w:rsidRDefault="00F136F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sz w:val="20"/>
                <w:szCs w:val="20"/>
              </w:rPr>
              <w:t>q15</w:t>
            </w:r>
          </w:p>
        </w:tc>
      </w:tr>
      <w:tr w:rsidR="003F3C50" w:rsidRPr="00E209AF" w14:paraId="47DE64AA" w14:textId="77777777" w:rsidTr="00F87280">
        <w:tc>
          <w:tcPr>
            <w:tcW w:w="1080" w:type="dxa"/>
            <w:shd w:val="clear" w:color="auto" w:fill="D9D9D9" w:themeFill="background1" w:themeFillShade="D9"/>
          </w:tcPr>
          <w:p w14:paraId="077DF92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A1</w:t>
            </w:r>
          </w:p>
        </w:tc>
        <w:tc>
          <w:tcPr>
            <w:tcW w:w="3870" w:type="dxa"/>
            <w:shd w:val="clear" w:color="auto" w:fill="D9D9D9" w:themeFill="background1" w:themeFillShade="D9"/>
          </w:tcPr>
          <w:p w14:paraId="06CB8338" w14:textId="7A59B836" w:rsidR="00C95487" w:rsidRPr="00E209AF" w:rsidRDefault="005C47C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ins w:id="8" w:author="Bojana Sokolovska Ivkovic" w:date="2023-05-09T16:34:00Z">
              <w:r w:rsidRPr="005C47C5">
                <w:rPr>
                  <w:rFonts w:ascii="Arial Narrow" w:hAnsi="Arial Narrow"/>
                  <w:sz w:val="20"/>
                  <w:szCs w:val="20"/>
                  <w:highlight w:val="yellow"/>
                </w:rPr>
                <w:t>Probleme</w:t>
              </w:r>
              <w:proofErr w:type="spellEnd"/>
              <w:r w:rsidRPr="005C47C5" w:rsidDel="005C47C5">
                <w:rPr>
                  <w:rFonts w:ascii="Arial Narrow" w:hAnsi="Arial Narrow"/>
                  <w:sz w:val="20"/>
                  <w:szCs w:val="20"/>
                  <w:highlight w:val="yellow"/>
                </w:rPr>
                <w:t xml:space="preserve"> </w:t>
              </w:r>
            </w:ins>
            <w:del w:id="9" w:author="Bojana Sokolovska Ivkovic" w:date="2023-05-09T16:34:00Z">
              <w:r w:rsidR="003F3C50" w:rsidRPr="005C47C5" w:rsidDel="005C47C5">
                <w:rPr>
                  <w:rFonts w:ascii="Arial Narrow" w:hAnsi="Arial Narrow"/>
                  <w:sz w:val="20"/>
                  <w:szCs w:val="20"/>
                  <w:highlight w:val="yellow"/>
                </w:rPr>
                <w:delText>Problemet</w:delText>
              </w:r>
              <w:r w:rsidR="003F3C50" w:rsidRPr="003F3C50" w:rsidDel="005C47C5">
                <w:rPr>
                  <w:rFonts w:ascii="Arial Narrow" w:hAnsi="Arial Narrow"/>
                  <w:sz w:val="20"/>
                  <w:szCs w:val="20"/>
                </w:rPr>
                <w:delText xml:space="preserve"> </w:delText>
              </w:r>
            </w:del>
            <w:proofErr w:type="spellStart"/>
            <w:r w:rsidR="003F3C50" w:rsidRPr="003F3C50">
              <w:rPr>
                <w:rFonts w:ascii="Arial Narrow" w:hAnsi="Arial Narrow"/>
                <w:sz w:val="20"/>
                <w:szCs w:val="20"/>
              </w:rPr>
              <w:t>që</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lidhen</w:t>
            </w:r>
            <w:proofErr w:type="spellEnd"/>
            <w:r w:rsidR="003F3C50" w:rsidRPr="003F3C50">
              <w:rPr>
                <w:rFonts w:ascii="Arial Narrow" w:hAnsi="Arial Narrow"/>
                <w:sz w:val="20"/>
                <w:szCs w:val="20"/>
              </w:rPr>
              <w:t xml:space="preserve"> me </w:t>
            </w:r>
            <w:proofErr w:type="spellStart"/>
            <w:r w:rsidR="003F3C50" w:rsidRPr="003F3C50">
              <w:rPr>
                <w:rFonts w:ascii="Arial Narrow" w:hAnsi="Arial Narrow"/>
                <w:sz w:val="20"/>
                <w:szCs w:val="20"/>
              </w:rPr>
              <w:t>shërbimet</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profesionale</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të</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dobëta</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ose</w:t>
            </w:r>
            <w:proofErr w:type="spellEnd"/>
            <w:r w:rsidR="003F3C50" w:rsidRPr="003F3C50">
              <w:rPr>
                <w:rFonts w:ascii="Arial Narrow" w:hAnsi="Arial Narrow"/>
                <w:sz w:val="20"/>
                <w:szCs w:val="20"/>
              </w:rPr>
              <w:t xml:space="preserve"> jo </w:t>
            </w:r>
            <w:proofErr w:type="spellStart"/>
            <w:r w:rsidR="003F3C50" w:rsidRPr="003F3C50">
              <w:rPr>
                <w:rFonts w:ascii="Arial Narrow" w:hAnsi="Arial Narrow"/>
                <w:sz w:val="20"/>
                <w:szCs w:val="20"/>
              </w:rPr>
              <w:t>të</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plota</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për</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shembull</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shërbimet</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nga</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një</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avokat</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ndërtues</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mekanik</w:t>
            </w:r>
            <w:proofErr w:type="spellEnd"/>
            <w:r w:rsidR="003F3C50" w:rsidRPr="003F3C50">
              <w:rPr>
                <w:rFonts w:ascii="Arial Narrow" w:hAnsi="Arial Narrow"/>
                <w:sz w:val="20"/>
                <w:szCs w:val="20"/>
              </w:rPr>
              <w:t xml:space="preserve">, </w:t>
            </w:r>
            <w:proofErr w:type="spellStart"/>
            <w:r w:rsidR="003F3C50" w:rsidRPr="003F3C50">
              <w:rPr>
                <w:rFonts w:ascii="Arial Narrow" w:hAnsi="Arial Narrow"/>
                <w:sz w:val="20"/>
                <w:szCs w:val="20"/>
              </w:rPr>
              <w:t>etj</w:t>
            </w:r>
            <w:proofErr w:type="spellEnd"/>
            <w:r w:rsidR="003F3C50" w:rsidRPr="003F3C50">
              <w:rPr>
                <w:rFonts w:ascii="Arial Narrow" w:hAnsi="Arial Narrow"/>
                <w:sz w:val="20"/>
                <w:szCs w:val="20"/>
              </w:rPr>
              <w:t>.)</w:t>
            </w:r>
          </w:p>
        </w:tc>
        <w:tc>
          <w:tcPr>
            <w:tcW w:w="2520" w:type="dxa"/>
            <w:shd w:val="clear" w:color="auto" w:fill="D9D9D9" w:themeFill="background1" w:themeFillShade="D9"/>
          </w:tcPr>
          <w:p w14:paraId="4875A41B"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425727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p w14:paraId="0BA4B36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shd w:val="clear" w:color="auto" w:fill="D9D9D9" w:themeFill="background1" w:themeFillShade="D9"/>
          </w:tcPr>
          <w:p w14:paraId="4882E8B5" w14:textId="77777777" w:rsidR="00C95487" w:rsidRPr="00E209AF" w:rsidRDefault="00C95487" w:rsidP="00F87280">
            <w:pPr>
              <w:pStyle w:val="Body"/>
              <w:rPr>
                <w:rFonts w:ascii="Arial Narrow" w:hAnsi="Arial Narrow"/>
                <w:sz w:val="20"/>
                <w:szCs w:val="20"/>
              </w:rPr>
            </w:pPr>
          </w:p>
          <w:p w14:paraId="6126386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124DA5C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4A2BB66D" w14:textId="77777777" w:rsidTr="00F87280">
        <w:trPr>
          <w:trHeight w:val="467"/>
        </w:trPr>
        <w:tc>
          <w:tcPr>
            <w:tcW w:w="1080" w:type="dxa"/>
            <w:shd w:val="clear" w:color="auto" w:fill="D9D9D9" w:themeFill="background1" w:themeFillShade="D9"/>
          </w:tcPr>
          <w:p w14:paraId="39C8BAA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A2</w:t>
            </w:r>
          </w:p>
        </w:tc>
        <w:tc>
          <w:tcPr>
            <w:tcW w:w="3870" w:type="dxa"/>
            <w:shd w:val="clear" w:color="auto" w:fill="D9D9D9" w:themeFill="background1" w:themeFillShade="D9"/>
          </w:tcPr>
          <w:p w14:paraId="64AC8967" w14:textId="77777777" w:rsidR="00C95487" w:rsidRPr="00E209AF" w:rsidRDefault="003F3C50" w:rsidP="00F87280">
            <w:pPr>
              <w:pStyle w:val="Body"/>
              <w:rPr>
                <w:rFonts w:ascii="Arial Narrow" w:hAnsi="Arial Narrow"/>
                <w:sz w:val="20"/>
                <w:szCs w:val="20"/>
              </w:rPr>
            </w:pPr>
            <w:proofErr w:type="spellStart"/>
            <w:r w:rsidRPr="003F3C50">
              <w:rPr>
                <w:rFonts w:ascii="Arial Narrow" w:hAnsi="Arial Narrow"/>
                <w:sz w:val="20"/>
                <w:szCs w:val="20"/>
              </w:rPr>
              <w:t>Problemet</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që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lidhen</w:t>
            </w:r>
            <w:proofErr w:type="spellEnd"/>
            <w:r w:rsidRPr="003F3C50">
              <w:rPr>
                <w:rFonts w:ascii="Arial Narrow" w:hAnsi="Arial Narrow"/>
                <w:sz w:val="20"/>
                <w:szCs w:val="20"/>
              </w:rPr>
              <w:t xml:space="preserve"> me </w:t>
            </w:r>
            <w:proofErr w:type="spellStart"/>
            <w:r w:rsidRPr="003F3C50">
              <w:rPr>
                <w:rFonts w:ascii="Arial Narrow" w:hAnsi="Arial Narrow"/>
                <w:sz w:val="20"/>
                <w:szCs w:val="20"/>
              </w:rPr>
              <w:t>marrjen</w:t>
            </w:r>
            <w:proofErr w:type="spellEnd"/>
            <w:r w:rsidRPr="003F3C50">
              <w:rPr>
                <w:rFonts w:ascii="Arial Narrow" w:hAnsi="Arial Narrow"/>
                <w:sz w:val="20"/>
                <w:szCs w:val="20"/>
              </w:rPr>
              <w:t xml:space="preserve"> e </w:t>
            </w:r>
            <w:proofErr w:type="spellStart"/>
            <w:r w:rsidRPr="003F3C50">
              <w:rPr>
                <w:rFonts w:ascii="Arial Narrow" w:hAnsi="Arial Narrow"/>
                <w:sz w:val="20"/>
                <w:szCs w:val="20"/>
              </w:rPr>
              <w:t>rimbursimit</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për</w:t>
            </w:r>
            <w:proofErr w:type="spellEnd"/>
            <w:r w:rsidRPr="003F3C50">
              <w:rPr>
                <w:rFonts w:ascii="Arial Narrow" w:hAnsi="Arial Narrow"/>
                <w:sz w:val="20"/>
                <w:szCs w:val="20"/>
              </w:rPr>
              <w:t xml:space="preserve"> mallrat </w:t>
            </w:r>
            <w:r>
              <w:rPr>
                <w:rFonts w:ascii="Arial Narrow" w:hAnsi="Arial Narrow"/>
                <w:sz w:val="20"/>
                <w:szCs w:val="20"/>
              </w:rPr>
              <w:t xml:space="preserve">me </w:t>
            </w:r>
            <w:proofErr w:type="spellStart"/>
            <w:r>
              <w:rPr>
                <w:rFonts w:ascii="Arial Narrow" w:hAnsi="Arial Narrow"/>
                <w:sz w:val="20"/>
                <w:szCs w:val="20"/>
              </w:rPr>
              <w:t>difekt</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ose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të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dëmtuara</w:t>
            </w:r>
            <w:proofErr w:type="spellEnd"/>
          </w:p>
        </w:tc>
        <w:tc>
          <w:tcPr>
            <w:tcW w:w="2520" w:type="dxa"/>
            <w:shd w:val="clear" w:color="auto" w:fill="D9D9D9" w:themeFill="background1" w:themeFillShade="D9"/>
          </w:tcPr>
          <w:p w14:paraId="4A20293B"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4EDA9D17"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33C96155" w14:textId="77777777" w:rsidR="00C95487" w:rsidRPr="00E209AF" w:rsidRDefault="00C95487" w:rsidP="00F87280">
            <w:pPr>
              <w:pStyle w:val="Body"/>
              <w:rPr>
                <w:rFonts w:ascii="Arial Narrow" w:hAnsi="Arial Narrow"/>
                <w:sz w:val="20"/>
                <w:szCs w:val="20"/>
              </w:rPr>
            </w:pPr>
          </w:p>
          <w:p w14:paraId="4FA7DBE2"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5AB5D6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AAD08E5" w14:textId="77777777" w:rsidTr="00F87280">
        <w:tc>
          <w:tcPr>
            <w:tcW w:w="1080" w:type="dxa"/>
            <w:shd w:val="clear" w:color="auto" w:fill="D9D9D9" w:themeFill="background1" w:themeFillShade="D9"/>
          </w:tcPr>
          <w:p w14:paraId="0A02447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A3</w:t>
            </w:r>
          </w:p>
        </w:tc>
        <w:tc>
          <w:tcPr>
            <w:tcW w:w="3870" w:type="dxa"/>
            <w:shd w:val="clear" w:color="auto" w:fill="D9D9D9" w:themeFill="background1" w:themeFillShade="D9"/>
          </w:tcPr>
          <w:p w14:paraId="1408A2E2" w14:textId="77777777" w:rsidR="00C95487" w:rsidRPr="00E209AF" w:rsidRDefault="003F3C50" w:rsidP="00F87280">
            <w:pPr>
              <w:pStyle w:val="Body"/>
              <w:rPr>
                <w:rFonts w:ascii="Arial Narrow" w:hAnsi="Arial Narrow"/>
                <w:sz w:val="20"/>
                <w:szCs w:val="20"/>
              </w:rPr>
            </w:pPr>
            <w:proofErr w:type="spellStart"/>
            <w:r w:rsidRPr="003F3C50">
              <w:rPr>
                <w:rFonts w:ascii="Arial Narrow" w:hAnsi="Arial Narrow"/>
                <w:sz w:val="20"/>
                <w:szCs w:val="20"/>
              </w:rPr>
              <w:t>Ndërprerje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të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mëdha</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në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furnizimin</w:t>
            </w:r>
            <w:proofErr w:type="spellEnd"/>
            <w:r w:rsidRPr="003F3C50">
              <w:rPr>
                <w:rFonts w:ascii="Arial Narrow" w:hAnsi="Arial Narrow"/>
                <w:sz w:val="20"/>
                <w:szCs w:val="20"/>
              </w:rPr>
              <w:t xml:space="preserve"> e </w:t>
            </w:r>
            <w:proofErr w:type="spellStart"/>
            <w:r w:rsidRPr="003F3C50">
              <w:rPr>
                <w:rFonts w:ascii="Arial Narrow" w:hAnsi="Arial Narrow"/>
                <w:sz w:val="20"/>
                <w:szCs w:val="20"/>
              </w:rPr>
              <w:t>shërbimeve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komunale</w:t>
            </w:r>
            <w:proofErr w:type="spellEnd"/>
            <w:r w:rsidRPr="003F3C50">
              <w:rPr>
                <w:rFonts w:ascii="Arial Narrow" w:hAnsi="Arial Narrow"/>
                <w:sz w:val="20"/>
                <w:szCs w:val="20"/>
              </w:rPr>
              <w:t xml:space="preserve"> (p.sh. </w:t>
            </w:r>
            <w:proofErr w:type="spellStart"/>
            <w:r w:rsidRPr="003F3C50">
              <w:rPr>
                <w:rFonts w:ascii="Arial Narrow" w:hAnsi="Arial Narrow"/>
                <w:sz w:val="20"/>
                <w:szCs w:val="20"/>
              </w:rPr>
              <w:t>ujë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energji</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elektrike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telefon</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ose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faturim</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i</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gabuar</w:t>
            </w:r>
            <w:proofErr w:type="spellEnd"/>
          </w:p>
        </w:tc>
        <w:tc>
          <w:tcPr>
            <w:tcW w:w="2520" w:type="dxa"/>
            <w:shd w:val="clear" w:color="auto" w:fill="D9D9D9" w:themeFill="background1" w:themeFillShade="D9"/>
          </w:tcPr>
          <w:p w14:paraId="2A5D66EF"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5C42A67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03F8A2DC" w14:textId="77777777" w:rsidR="00C95487" w:rsidRPr="00E209AF" w:rsidRDefault="00C95487" w:rsidP="00F87280">
            <w:pPr>
              <w:pStyle w:val="Body"/>
              <w:rPr>
                <w:rFonts w:ascii="Arial Narrow" w:hAnsi="Arial Narrow"/>
                <w:sz w:val="20"/>
                <w:szCs w:val="20"/>
              </w:rPr>
            </w:pPr>
          </w:p>
          <w:p w14:paraId="748C88EB"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4E6D85A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764010E8" w14:textId="77777777" w:rsidTr="00F87280">
        <w:tc>
          <w:tcPr>
            <w:tcW w:w="1080" w:type="dxa"/>
          </w:tcPr>
          <w:p w14:paraId="3B3B1FF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B1</w:t>
            </w:r>
          </w:p>
        </w:tc>
        <w:tc>
          <w:tcPr>
            <w:tcW w:w="3870" w:type="dxa"/>
          </w:tcPr>
          <w:p w14:paraId="66473534" w14:textId="1BD8E11F" w:rsidR="00C95487" w:rsidRPr="00E209AF" w:rsidRDefault="003F3C50" w:rsidP="00F87280">
            <w:pPr>
              <w:pStyle w:val="Body"/>
              <w:rPr>
                <w:rFonts w:ascii="Arial Narrow" w:hAnsi="Arial Narrow"/>
                <w:sz w:val="20"/>
                <w:szCs w:val="20"/>
              </w:rPr>
            </w:pPr>
            <w:proofErr w:type="spellStart"/>
            <w:r>
              <w:rPr>
                <w:rFonts w:ascii="Arial Narrow" w:hAnsi="Arial Narrow"/>
                <w:sz w:val="20"/>
                <w:szCs w:val="20"/>
              </w:rPr>
              <w:t>Probleme</w:t>
            </w:r>
            <w:proofErr w:type="spellEnd"/>
            <w:r>
              <w:rPr>
                <w:rFonts w:ascii="Arial Narrow" w:hAnsi="Arial Narrow"/>
                <w:sz w:val="20"/>
                <w:szCs w:val="20"/>
              </w:rPr>
              <w:t xml:space="preserve"> me </w:t>
            </w:r>
            <w:proofErr w:type="spellStart"/>
            <w:r>
              <w:rPr>
                <w:rFonts w:ascii="Arial Narrow" w:hAnsi="Arial Narrow"/>
                <w:sz w:val="20"/>
                <w:szCs w:val="20"/>
              </w:rPr>
              <w:t>marrjen</w:t>
            </w:r>
            <w:proofErr w:type="spellEnd"/>
            <w:r>
              <w:rPr>
                <w:rFonts w:ascii="Arial Narrow" w:hAnsi="Arial Narrow"/>
                <w:sz w:val="20"/>
                <w:szCs w:val="20"/>
              </w:rPr>
              <w:t xml:space="preserve"> e </w:t>
            </w:r>
            <w:proofErr w:type="spellStart"/>
            <w:r>
              <w:rPr>
                <w:rFonts w:ascii="Arial Narrow" w:hAnsi="Arial Narrow"/>
                <w:sz w:val="20"/>
                <w:szCs w:val="20"/>
              </w:rPr>
              <w:t>tokës</w:t>
            </w:r>
            <w:proofErr w:type="spellEnd"/>
            <w:r>
              <w:rPr>
                <w:rFonts w:ascii="Arial Narrow" w:hAnsi="Arial Narrow"/>
                <w:sz w:val="20"/>
                <w:szCs w:val="20"/>
              </w:rPr>
              <w:t>,</w:t>
            </w:r>
            <w:r w:rsidRPr="003F3C50">
              <w:rPr>
                <w:rFonts w:ascii="Arial Narrow" w:hAnsi="Arial Narrow"/>
                <w:sz w:val="20"/>
                <w:szCs w:val="20"/>
              </w:rPr>
              <w:t xml:space="preserve"> </w:t>
            </w:r>
            <w:proofErr w:type="spellStart"/>
            <w:r w:rsidRPr="003F3C50">
              <w:rPr>
                <w:rFonts w:ascii="Arial Narrow" w:hAnsi="Arial Narrow"/>
                <w:sz w:val="20"/>
                <w:szCs w:val="20"/>
              </w:rPr>
              <w:t>të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pronësisë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ose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lejes</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për</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ndërtimin</w:t>
            </w:r>
            <w:proofErr w:type="spellEnd"/>
            <w:r w:rsidRPr="003F3C50">
              <w:rPr>
                <w:rFonts w:ascii="Arial Narrow" w:hAnsi="Arial Narrow"/>
                <w:sz w:val="20"/>
                <w:szCs w:val="20"/>
              </w:rPr>
              <w:t xml:space="preserve"> e </w:t>
            </w:r>
            <w:proofErr w:type="spellStart"/>
            <w:r w:rsidRPr="003F3C50">
              <w:rPr>
                <w:rFonts w:ascii="Arial Narrow" w:hAnsi="Arial Narrow"/>
                <w:sz w:val="20"/>
                <w:szCs w:val="20"/>
              </w:rPr>
              <w:t>projekteve</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për</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shtëpinë</w:t>
            </w:r>
            <w:proofErr w:type="spellEnd"/>
            <w:r w:rsidRPr="003F3C50">
              <w:rPr>
                <w:rFonts w:ascii="Arial Narrow" w:hAnsi="Arial Narrow"/>
                <w:sz w:val="20"/>
                <w:szCs w:val="20"/>
              </w:rPr>
              <w:t xml:space="preserve"> </w:t>
            </w:r>
            <w:proofErr w:type="spellStart"/>
            <w:r w:rsidRPr="003F3C50">
              <w:rPr>
                <w:rFonts w:ascii="Arial Narrow" w:hAnsi="Arial Narrow"/>
                <w:sz w:val="20"/>
                <w:szCs w:val="20"/>
              </w:rPr>
              <w:t>tuaj</w:t>
            </w:r>
            <w:proofErr w:type="spellEnd"/>
          </w:p>
        </w:tc>
        <w:tc>
          <w:tcPr>
            <w:tcW w:w="2520" w:type="dxa"/>
          </w:tcPr>
          <w:p w14:paraId="54D0F53D"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F5D0DD5"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5FE89B10" w14:textId="77777777" w:rsidR="00C95487" w:rsidRPr="00E209AF" w:rsidRDefault="00C95487" w:rsidP="00F87280">
            <w:pPr>
              <w:pStyle w:val="Body"/>
              <w:rPr>
                <w:rFonts w:ascii="Arial Narrow" w:hAnsi="Arial Narrow"/>
                <w:sz w:val="20"/>
                <w:szCs w:val="20"/>
              </w:rPr>
            </w:pPr>
          </w:p>
          <w:p w14:paraId="7991AA3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643C3EB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789A907F" w14:textId="77777777" w:rsidTr="00F87280">
        <w:tc>
          <w:tcPr>
            <w:tcW w:w="1080" w:type="dxa"/>
          </w:tcPr>
          <w:p w14:paraId="12D5873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B2</w:t>
            </w:r>
          </w:p>
        </w:tc>
        <w:tc>
          <w:tcPr>
            <w:tcW w:w="3870" w:type="dxa"/>
          </w:tcPr>
          <w:p w14:paraId="24B161C3" w14:textId="77777777" w:rsidR="00C95487" w:rsidRPr="00E209AF" w:rsidRDefault="006C3972" w:rsidP="00F87280">
            <w:pPr>
              <w:pStyle w:val="Body"/>
              <w:rPr>
                <w:rFonts w:ascii="Arial Narrow" w:hAnsi="Arial Narrow"/>
                <w:sz w:val="20"/>
                <w:szCs w:val="20"/>
              </w:rPr>
            </w:pPr>
            <w:proofErr w:type="spellStart"/>
            <w:r w:rsidRPr="006C3972">
              <w:rPr>
                <w:rFonts w:ascii="Arial Narrow" w:hAnsi="Arial Narrow"/>
                <w:sz w:val="20"/>
                <w:szCs w:val="20"/>
              </w:rPr>
              <w:t>Problemet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që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lidhen</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mbledhjen</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dhe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rrëmbimin</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tokës</w:t>
            </w:r>
            <w:proofErr w:type="spellEnd"/>
          </w:p>
        </w:tc>
        <w:tc>
          <w:tcPr>
            <w:tcW w:w="2520" w:type="dxa"/>
          </w:tcPr>
          <w:p w14:paraId="4400375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575761EA"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4E542406" w14:textId="77777777" w:rsidR="00C95487" w:rsidRPr="00E209AF" w:rsidRDefault="00C95487" w:rsidP="00F87280">
            <w:pPr>
              <w:pStyle w:val="Body"/>
              <w:rPr>
                <w:rFonts w:ascii="Arial Narrow" w:hAnsi="Arial Narrow"/>
                <w:sz w:val="20"/>
                <w:szCs w:val="20"/>
              </w:rPr>
            </w:pPr>
          </w:p>
          <w:p w14:paraId="0CF6E81A"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732F2D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3EFE9A9C" w14:textId="77777777" w:rsidTr="00F87280">
        <w:tc>
          <w:tcPr>
            <w:tcW w:w="1080" w:type="dxa"/>
          </w:tcPr>
          <w:p w14:paraId="5CA63E1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B3</w:t>
            </w:r>
          </w:p>
        </w:tc>
        <w:tc>
          <w:tcPr>
            <w:tcW w:w="3870" w:type="dxa"/>
          </w:tcPr>
          <w:p w14:paraId="70A9C09D" w14:textId="77777777" w:rsidR="00C95487" w:rsidRPr="00E209AF" w:rsidRDefault="006C397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6C3972">
              <w:rPr>
                <w:rFonts w:ascii="Arial Narrow" w:hAnsi="Arial Narrow"/>
                <w:sz w:val="20"/>
                <w:szCs w:val="20"/>
              </w:rPr>
              <w:t>Probleme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fqinjët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tuaj</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mbi</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kufijtë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të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drejtën</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për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të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kaluar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nëpër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prona</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gardhe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pemë</w:t>
            </w:r>
            <w:proofErr w:type="spellEnd"/>
          </w:p>
        </w:tc>
        <w:tc>
          <w:tcPr>
            <w:tcW w:w="2520" w:type="dxa"/>
          </w:tcPr>
          <w:p w14:paraId="3B4F3E5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A16B038"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03734BC9" w14:textId="77777777" w:rsidR="00C95487" w:rsidRPr="00E209AF" w:rsidRDefault="00C95487" w:rsidP="00F87280">
            <w:pPr>
              <w:pStyle w:val="Body"/>
              <w:rPr>
                <w:rFonts w:ascii="Arial Narrow" w:hAnsi="Arial Narrow"/>
                <w:sz w:val="20"/>
                <w:szCs w:val="20"/>
              </w:rPr>
            </w:pPr>
          </w:p>
          <w:p w14:paraId="792EFFA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1B12E59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7C8495AA" w14:textId="77777777" w:rsidTr="00F87280">
        <w:tc>
          <w:tcPr>
            <w:tcW w:w="1080" w:type="dxa"/>
            <w:tcBorders>
              <w:bottom w:val="single" w:sz="4" w:space="0" w:color="auto"/>
            </w:tcBorders>
          </w:tcPr>
          <w:p w14:paraId="487E3AD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B4</w:t>
            </w:r>
          </w:p>
        </w:tc>
        <w:tc>
          <w:tcPr>
            <w:tcW w:w="3870" w:type="dxa"/>
            <w:tcBorders>
              <w:bottom w:val="single" w:sz="4" w:space="0" w:color="auto"/>
            </w:tcBorders>
          </w:tcPr>
          <w:p w14:paraId="2DA37690" w14:textId="77777777" w:rsidR="00C95487" w:rsidRPr="00E209AF" w:rsidRDefault="006C397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6C3972">
              <w:rPr>
                <w:rFonts w:ascii="Arial Narrow" w:hAnsi="Arial Narrow"/>
                <w:sz w:val="20"/>
                <w:szCs w:val="20"/>
              </w:rPr>
              <w:t>Probleme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bashkëpronarët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anëtarët</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komunitetit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për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shitjen</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pronës</w:t>
            </w:r>
            <w:proofErr w:type="spellEnd"/>
          </w:p>
        </w:tc>
        <w:tc>
          <w:tcPr>
            <w:tcW w:w="2520" w:type="dxa"/>
            <w:tcBorders>
              <w:bottom w:val="single" w:sz="4" w:space="0" w:color="auto"/>
            </w:tcBorders>
          </w:tcPr>
          <w:p w14:paraId="730837D8"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D5348E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Borders>
              <w:bottom w:val="single" w:sz="4" w:space="0" w:color="auto"/>
            </w:tcBorders>
          </w:tcPr>
          <w:p w14:paraId="1F200A34" w14:textId="77777777" w:rsidR="00C95487" w:rsidRPr="00E209AF" w:rsidRDefault="00C95487" w:rsidP="00F87280">
            <w:pPr>
              <w:pStyle w:val="Body"/>
              <w:rPr>
                <w:rFonts w:ascii="Arial Narrow" w:hAnsi="Arial Narrow"/>
                <w:sz w:val="20"/>
                <w:szCs w:val="20"/>
              </w:rPr>
            </w:pPr>
          </w:p>
          <w:p w14:paraId="2B34294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B20986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3AC29A04" w14:textId="77777777" w:rsidTr="00F87280">
        <w:tc>
          <w:tcPr>
            <w:tcW w:w="1080" w:type="dxa"/>
            <w:shd w:val="clear" w:color="auto" w:fill="D9D9D9" w:themeFill="background1" w:themeFillShade="D9"/>
          </w:tcPr>
          <w:p w14:paraId="056E959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C1</w:t>
            </w:r>
          </w:p>
        </w:tc>
        <w:tc>
          <w:tcPr>
            <w:tcW w:w="3870" w:type="dxa"/>
            <w:shd w:val="clear" w:color="auto" w:fill="D9D9D9" w:themeFill="background1" w:themeFillShade="D9"/>
          </w:tcPr>
          <w:p w14:paraId="7E6CAA6C" w14:textId="77777777" w:rsidR="00C95487" w:rsidRPr="00E209AF" w:rsidRDefault="006C397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6C3972">
              <w:rPr>
                <w:rFonts w:ascii="Arial Narrow" w:hAnsi="Arial Narrow"/>
                <w:sz w:val="20"/>
                <w:szCs w:val="20"/>
              </w:rPr>
              <w:t>Probleme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një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pronar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në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lidhje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marrëveshjet</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qirasë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pagesat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riparimet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depozitat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dëbimin</w:t>
            </w:r>
            <w:proofErr w:type="spellEnd"/>
          </w:p>
        </w:tc>
        <w:tc>
          <w:tcPr>
            <w:tcW w:w="2520" w:type="dxa"/>
            <w:shd w:val="clear" w:color="auto" w:fill="D9D9D9" w:themeFill="background1" w:themeFillShade="D9"/>
          </w:tcPr>
          <w:p w14:paraId="29D2EDC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BF84DD9"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1FCF48EA" w14:textId="77777777" w:rsidR="00C95487" w:rsidRPr="00E209AF" w:rsidRDefault="00C95487" w:rsidP="00F87280">
            <w:pPr>
              <w:pStyle w:val="Body"/>
              <w:rPr>
                <w:rFonts w:ascii="Arial Narrow" w:hAnsi="Arial Narrow"/>
                <w:sz w:val="20"/>
                <w:szCs w:val="20"/>
              </w:rPr>
            </w:pPr>
          </w:p>
          <w:p w14:paraId="6E2CECA2"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4C7EE27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D938F95" w14:textId="77777777" w:rsidTr="00F87280">
        <w:tc>
          <w:tcPr>
            <w:tcW w:w="1080" w:type="dxa"/>
            <w:shd w:val="clear" w:color="auto" w:fill="D9D9D9" w:themeFill="background1" w:themeFillShade="D9"/>
          </w:tcPr>
          <w:p w14:paraId="569B5A6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C2</w:t>
            </w:r>
          </w:p>
        </w:tc>
        <w:tc>
          <w:tcPr>
            <w:tcW w:w="3870" w:type="dxa"/>
            <w:shd w:val="clear" w:color="auto" w:fill="D9D9D9" w:themeFill="background1" w:themeFillShade="D9"/>
          </w:tcPr>
          <w:p w14:paraId="20E8F2AC" w14:textId="77777777" w:rsidR="00C95487" w:rsidRPr="00E209AF" w:rsidRDefault="006C3972" w:rsidP="00F87280">
            <w:pPr>
              <w:pStyle w:val="Body"/>
              <w:rPr>
                <w:rFonts w:ascii="Arial Narrow" w:hAnsi="Arial Narrow"/>
                <w:sz w:val="20"/>
                <w:szCs w:val="20"/>
              </w:rPr>
            </w:pPr>
            <w:proofErr w:type="spellStart"/>
            <w:r w:rsidRPr="006C3972">
              <w:rPr>
                <w:rFonts w:ascii="Arial Narrow" w:hAnsi="Arial Narrow"/>
                <w:sz w:val="20"/>
                <w:szCs w:val="20"/>
              </w:rPr>
              <w:t>Probleme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një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qiramarrës</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në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lidhje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marrëveshjet</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qirasë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dëmtimin</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pronës</w:t>
            </w:r>
            <w:proofErr w:type="spellEnd"/>
          </w:p>
        </w:tc>
        <w:tc>
          <w:tcPr>
            <w:tcW w:w="2520" w:type="dxa"/>
            <w:shd w:val="clear" w:color="auto" w:fill="D9D9D9" w:themeFill="background1" w:themeFillShade="D9"/>
          </w:tcPr>
          <w:p w14:paraId="23B2799E"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0F060AB"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70B9316C" w14:textId="77777777" w:rsidR="00C95487" w:rsidRPr="00E209AF" w:rsidRDefault="00C95487" w:rsidP="00F87280">
            <w:pPr>
              <w:pStyle w:val="Body"/>
              <w:rPr>
                <w:rFonts w:ascii="Arial Narrow" w:hAnsi="Arial Narrow"/>
                <w:sz w:val="20"/>
                <w:szCs w:val="20"/>
              </w:rPr>
            </w:pPr>
          </w:p>
          <w:p w14:paraId="0BA9EA02"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1083064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5B81721" w14:textId="77777777" w:rsidTr="00F87280">
        <w:tc>
          <w:tcPr>
            <w:tcW w:w="1080" w:type="dxa"/>
            <w:shd w:val="clear" w:color="auto" w:fill="D9D9D9" w:themeFill="background1" w:themeFillShade="D9"/>
          </w:tcPr>
          <w:p w14:paraId="70F801C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C3</w:t>
            </w:r>
          </w:p>
        </w:tc>
        <w:tc>
          <w:tcPr>
            <w:tcW w:w="3870" w:type="dxa"/>
            <w:shd w:val="clear" w:color="auto" w:fill="D9D9D9" w:themeFill="background1" w:themeFillShade="D9"/>
          </w:tcPr>
          <w:p w14:paraId="7569D190" w14:textId="77777777" w:rsidR="00C95487" w:rsidRPr="00E209AF" w:rsidRDefault="006C3972" w:rsidP="00F87280">
            <w:pPr>
              <w:pStyle w:val="Body"/>
              <w:rPr>
                <w:rFonts w:ascii="Arial Narrow" w:hAnsi="Arial Narrow"/>
                <w:sz w:val="20"/>
                <w:szCs w:val="20"/>
              </w:rPr>
            </w:pPr>
            <w:proofErr w:type="spellStart"/>
            <w:r w:rsidRPr="006C3972">
              <w:rPr>
                <w:rFonts w:ascii="Arial Narrow" w:hAnsi="Arial Narrow"/>
                <w:sz w:val="20"/>
                <w:szCs w:val="20"/>
              </w:rPr>
              <w:t>Probleme</w:t>
            </w:r>
            <w:proofErr w:type="spellEnd"/>
            <w:r w:rsidRPr="006C3972">
              <w:rPr>
                <w:rFonts w:ascii="Arial Narrow" w:hAnsi="Arial Narrow"/>
                <w:sz w:val="20"/>
                <w:szCs w:val="20"/>
              </w:rPr>
              <w:t xml:space="preserve"> me </w:t>
            </w:r>
            <w:proofErr w:type="spellStart"/>
            <w:r w:rsidRPr="006C3972">
              <w:rPr>
                <w:rFonts w:ascii="Arial Narrow" w:hAnsi="Arial Narrow"/>
                <w:sz w:val="20"/>
                <w:szCs w:val="20"/>
              </w:rPr>
              <w:t>fqinjët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tuaj</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për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zhurmën</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mbeturinat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vendet</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parkimit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kafshët</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shtëpiake</w:t>
            </w:r>
            <w:proofErr w:type="spellEnd"/>
          </w:p>
        </w:tc>
        <w:tc>
          <w:tcPr>
            <w:tcW w:w="2520" w:type="dxa"/>
            <w:shd w:val="clear" w:color="auto" w:fill="D9D9D9" w:themeFill="background1" w:themeFillShade="D9"/>
          </w:tcPr>
          <w:p w14:paraId="77997539"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55330BE9"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225CBB65" w14:textId="77777777" w:rsidR="00C95487" w:rsidRPr="00E209AF" w:rsidRDefault="00C95487" w:rsidP="00F87280">
            <w:pPr>
              <w:pStyle w:val="Body"/>
              <w:rPr>
                <w:rFonts w:ascii="Arial Narrow" w:hAnsi="Arial Narrow"/>
                <w:sz w:val="20"/>
                <w:szCs w:val="20"/>
              </w:rPr>
            </w:pPr>
          </w:p>
          <w:p w14:paraId="5A8DCBAF"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CCBE90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26CE804B" w14:textId="77777777" w:rsidTr="00F87280">
        <w:tc>
          <w:tcPr>
            <w:tcW w:w="1080" w:type="dxa"/>
            <w:shd w:val="clear" w:color="auto" w:fill="D9D9D9" w:themeFill="background1" w:themeFillShade="D9"/>
          </w:tcPr>
          <w:p w14:paraId="025BEF1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C4</w:t>
            </w:r>
          </w:p>
        </w:tc>
        <w:tc>
          <w:tcPr>
            <w:tcW w:w="3870" w:type="dxa"/>
            <w:shd w:val="clear" w:color="auto" w:fill="D9D9D9" w:themeFill="background1" w:themeFillShade="D9"/>
          </w:tcPr>
          <w:p w14:paraId="1BEFC4E9" w14:textId="77777777" w:rsidR="00C95487" w:rsidRPr="00E209AF" w:rsidRDefault="006C397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6C3972">
              <w:rPr>
                <w:rFonts w:ascii="Arial Narrow" w:hAnsi="Arial Narrow"/>
                <w:sz w:val="20"/>
                <w:szCs w:val="20"/>
              </w:rPr>
              <w:t xml:space="preserve">Duke u </w:t>
            </w:r>
            <w:proofErr w:type="spellStart"/>
            <w:r w:rsidRPr="006C3972">
              <w:rPr>
                <w:rFonts w:ascii="Arial Narrow" w:hAnsi="Arial Narrow"/>
                <w:sz w:val="20"/>
                <w:szCs w:val="20"/>
              </w:rPr>
              <w:t>bërë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të</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pastrehë</w:t>
            </w:r>
            <w:proofErr w:type="spellEnd"/>
          </w:p>
        </w:tc>
        <w:tc>
          <w:tcPr>
            <w:tcW w:w="2520" w:type="dxa"/>
            <w:shd w:val="clear" w:color="auto" w:fill="D9D9D9" w:themeFill="background1" w:themeFillShade="D9"/>
          </w:tcPr>
          <w:p w14:paraId="5861CEAD"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B429DE3"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05AFDB8B" w14:textId="77777777" w:rsidR="00C95487" w:rsidRPr="00E209AF" w:rsidRDefault="00C95487" w:rsidP="00F87280">
            <w:pPr>
              <w:pStyle w:val="Body"/>
              <w:rPr>
                <w:rFonts w:ascii="Arial Narrow" w:hAnsi="Arial Narrow"/>
                <w:sz w:val="20"/>
                <w:szCs w:val="20"/>
              </w:rPr>
            </w:pPr>
          </w:p>
          <w:p w14:paraId="4686215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22B8CE4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9435D04" w14:textId="77777777" w:rsidTr="00F87280">
        <w:tc>
          <w:tcPr>
            <w:tcW w:w="1080" w:type="dxa"/>
          </w:tcPr>
          <w:p w14:paraId="5B1C727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D1</w:t>
            </w:r>
          </w:p>
        </w:tc>
        <w:tc>
          <w:tcPr>
            <w:tcW w:w="3870" w:type="dxa"/>
          </w:tcPr>
          <w:p w14:paraId="6D5F57E7" w14:textId="77777777" w:rsidR="00C95487" w:rsidRPr="00E209AF" w:rsidRDefault="006C3972" w:rsidP="00F87280">
            <w:pPr>
              <w:pStyle w:val="Body"/>
              <w:rPr>
                <w:rFonts w:ascii="Arial Narrow" w:hAnsi="Arial Narrow"/>
                <w:sz w:val="20"/>
                <w:szCs w:val="20"/>
              </w:rPr>
            </w:pPr>
            <w:proofErr w:type="spellStart"/>
            <w:r w:rsidRPr="006C3972">
              <w:rPr>
                <w:rFonts w:ascii="Arial Narrow" w:hAnsi="Arial Narrow"/>
                <w:sz w:val="20"/>
                <w:szCs w:val="20"/>
              </w:rPr>
              <w:t>Divorci</w:t>
            </w:r>
            <w:proofErr w:type="spellEnd"/>
            <w:r w:rsidRPr="006C3972">
              <w:rPr>
                <w:rFonts w:ascii="Arial Narrow" w:hAnsi="Arial Narrow"/>
                <w:sz w:val="20"/>
                <w:szCs w:val="20"/>
              </w:rPr>
              <w:t xml:space="preserve"> apo </w:t>
            </w:r>
            <w:proofErr w:type="spellStart"/>
            <w:r w:rsidRPr="006C3972">
              <w:rPr>
                <w:rFonts w:ascii="Arial Narrow" w:hAnsi="Arial Narrow"/>
                <w:sz w:val="20"/>
                <w:szCs w:val="20"/>
              </w:rPr>
              <w:t>ndarja</w:t>
            </w:r>
            <w:proofErr w:type="spellEnd"/>
          </w:p>
        </w:tc>
        <w:tc>
          <w:tcPr>
            <w:tcW w:w="2520" w:type="dxa"/>
          </w:tcPr>
          <w:p w14:paraId="7DBC269C"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6222BE1"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57FA1E4B" w14:textId="77777777" w:rsidR="00C95487" w:rsidRPr="00E209AF" w:rsidRDefault="00C95487" w:rsidP="00F87280">
            <w:pPr>
              <w:pStyle w:val="Body"/>
              <w:rPr>
                <w:rFonts w:ascii="Arial Narrow" w:hAnsi="Arial Narrow"/>
                <w:sz w:val="20"/>
                <w:szCs w:val="20"/>
              </w:rPr>
            </w:pPr>
          </w:p>
          <w:p w14:paraId="31690EFF"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267107C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60F4D324" w14:textId="77777777" w:rsidTr="00F87280">
        <w:tc>
          <w:tcPr>
            <w:tcW w:w="1080" w:type="dxa"/>
          </w:tcPr>
          <w:p w14:paraId="08543D7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D2</w:t>
            </w:r>
          </w:p>
        </w:tc>
        <w:tc>
          <w:tcPr>
            <w:tcW w:w="3870" w:type="dxa"/>
          </w:tcPr>
          <w:p w14:paraId="22C7D8DA" w14:textId="34B92F98" w:rsidR="00C95487" w:rsidRPr="00251051" w:rsidRDefault="006C3972" w:rsidP="00F87280">
            <w:pPr>
              <w:pStyle w:val="Body"/>
              <w:rPr>
                <w:rFonts w:ascii="Arial Narrow" w:hAnsi="Arial Narrow"/>
                <w:sz w:val="20"/>
                <w:szCs w:val="20"/>
              </w:rPr>
            </w:pPr>
            <w:proofErr w:type="spellStart"/>
            <w:r w:rsidRPr="00251051">
              <w:rPr>
                <w:rFonts w:ascii="Arial Narrow" w:hAnsi="Arial Narrow"/>
                <w:sz w:val="20"/>
                <w:szCs w:val="20"/>
              </w:rPr>
              <w:t>Vështirësi</w:t>
            </w:r>
            <w:proofErr w:type="spellEnd"/>
            <w:r w:rsidRPr="00251051">
              <w:rPr>
                <w:rFonts w:ascii="Arial Narrow" w:hAnsi="Arial Narrow"/>
                <w:sz w:val="20"/>
                <w:szCs w:val="20"/>
              </w:rPr>
              <w:t xml:space="preserve"> </w:t>
            </w:r>
            <w:proofErr w:type="spellStart"/>
            <w:r w:rsidRPr="00251051">
              <w:rPr>
                <w:rFonts w:ascii="Arial Narrow" w:hAnsi="Arial Narrow"/>
                <w:sz w:val="20"/>
                <w:szCs w:val="20"/>
              </w:rPr>
              <w:t>në</w:t>
            </w:r>
            <w:proofErr w:type="spellEnd"/>
            <w:r w:rsidRPr="00251051">
              <w:rPr>
                <w:rFonts w:ascii="Arial Narrow" w:hAnsi="Arial Narrow"/>
                <w:sz w:val="20"/>
                <w:szCs w:val="20"/>
              </w:rPr>
              <w:t xml:space="preserve"> </w:t>
            </w:r>
            <w:proofErr w:type="spellStart"/>
            <w:r w:rsidRPr="00251051">
              <w:rPr>
                <w:rFonts w:ascii="Arial Narrow" w:hAnsi="Arial Narrow"/>
                <w:sz w:val="20"/>
                <w:szCs w:val="20"/>
              </w:rPr>
              <w:t>marrjen</w:t>
            </w:r>
            <w:proofErr w:type="spellEnd"/>
            <w:r w:rsidRPr="00251051">
              <w:rPr>
                <w:rFonts w:ascii="Arial Narrow" w:hAnsi="Arial Narrow"/>
                <w:sz w:val="20"/>
                <w:szCs w:val="20"/>
              </w:rPr>
              <w:t xml:space="preserve"> e </w:t>
            </w:r>
            <w:proofErr w:type="spellStart"/>
            <w:r w:rsidR="00C262D0" w:rsidRPr="00251051">
              <w:rPr>
                <w:rFonts w:ascii="Arial Narrow" w:hAnsi="Arial Narrow"/>
                <w:sz w:val="20"/>
                <w:szCs w:val="20"/>
              </w:rPr>
              <w:t>kompensimit</w:t>
            </w:r>
            <w:proofErr w:type="spellEnd"/>
            <w:r w:rsidR="00C262D0" w:rsidRPr="00251051">
              <w:rPr>
                <w:rFonts w:ascii="Arial Narrow" w:hAnsi="Arial Narrow"/>
                <w:sz w:val="20"/>
                <w:szCs w:val="20"/>
              </w:rPr>
              <w:t xml:space="preserve"> </w:t>
            </w:r>
            <w:proofErr w:type="spellStart"/>
            <w:r w:rsidRPr="00251051">
              <w:rPr>
                <w:rFonts w:ascii="Arial Narrow" w:hAnsi="Arial Narrow"/>
                <w:sz w:val="20"/>
                <w:szCs w:val="20"/>
              </w:rPr>
              <w:t>për</w:t>
            </w:r>
            <w:proofErr w:type="spellEnd"/>
            <w:r w:rsidRPr="00251051">
              <w:rPr>
                <w:rFonts w:ascii="Arial Narrow" w:hAnsi="Arial Narrow"/>
                <w:sz w:val="20"/>
                <w:szCs w:val="20"/>
              </w:rPr>
              <w:t xml:space="preserve"> </w:t>
            </w:r>
            <w:proofErr w:type="spellStart"/>
            <w:r w:rsidRPr="00251051">
              <w:rPr>
                <w:rFonts w:ascii="Arial Narrow" w:hAnsi="Arial Narrow"/>
                <w:sz w:val="20"/>
                <w:szCs w:val="20"/>
              </w:rPr>
              <w:t>mbështetjen</w:t>
            </w:r>
            <w:proofErr w:type="spellEnd"/>
            <w:r w:rsidRPr="00251051">
              <w:rPr>
                <w:rFonts w:ascii="Arial Narrow" w:hAnsi="Arial Narrow"/>
                <w:sz w:val="20"/>
                <w:szCs w:val="20"/>
              </w:rPr>
              <w:t xml:space="preserve"> e </w:t>
            </w:r>
            <w:proofErr w:type="spellStart"/>
            <w:r w:rsidRPr="00251051">
              <w:rPr>
                <w:rFonts w:ascii="Arial Narrow" w:hAnsi="Arial Narrow"/>
                <w:sz w:val="20"/>
                <w:szCs w:val="20"/>
              </w:rPr>
              <w:t>fëmijëve</w:t>
            </w:r>
            <w:proofErr w:type="spellEnd"/>
            <w:r w:rsidR="00C262D0" w:rsidRPr="00251051">
              <w:rPr>
                <w:rFonts w:ascii="Arial Narrow" w:hAnsi="Arial Narrow"/>
                <w:sz w:val="20"/>
                <w:szCs w:val="20"/>
              </w:rPr>
              <w:t xml:space="preserve"> (</w:t>
            </w:r>
            <w:proofErr w:type="spellStart"/>
            <w:r w:rsidR="00C262D0" w:rsidRPr="00251051">
              <w:rPr>
                <w:rFonts w:ascii="Arial Narrow" w:hAnsi="Arial Narrow"/>
                <w:sz w:val="20"/>
                <w:szCs w:val="20"/>
              </w:rPr>
              <w:t>alimentacion</w:t>
            </w:r>
            <w:proofErr w:type="spellEnd"/>
            <w:r w:rsidR="00C262D0" w:rsidRPr="00251051">
              <w:rPr>
                <w:rFonts w:ascii="Arial Narrow" w:hAnsi="Arial Narrow"/>
                <w:sz w:val="20"/>
                <w:szCs w:val="20"/>
              </w:rPr>
              <w:t>)</w:t>
            </w:r>
          </w:p>
        </w:tc>
        <w:tc>
          <w:tcPr>
            <w:tcW w:w="2520" w:type="dxa"/>
          </w:tcPr>
          <w:p w14:paraId="67D6E10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983044F"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72492AD4" w14:textId="77777777" w:rsidR="00C95487" w:rsidRPr="00E209AF" w:rsidRDefault="00C95487" w:rsidP="00F87280">
            <w:pPr>
              <w:pStyle w:val="Body"/>
              <w:rPr>
                <w:rFonts w:ascii="Arial Narrow" w:hAnsi="Arial Narrow"/>
                <w:sz w:val="20"/>
                <w:szCs w:val="20"/>
              </w:rPr>
            </w:pPr>
          </w:p>
          <w:p w14:paraId="7BFD08F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354CDE3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1C36E6B3" w14:textId="77777777" w:rsidTr="00F87280">
        <w:tc>
          <w:tcPr>
            <w:tcW w:w="1080" w:type="dxa"/>
          </w:tcPr>
          <w:p w14:paraId="2B55080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D3</w:t>
            </w:r>
          </w:p>
        </w:tc>
        <w:tc>
          <w:tcPr>
            <w:tcW w:w="3870" w:type="dxa"/>
          </w:tcPr>
          <w:p w14:paraId="78211F32" w14:textId="0F43F9F0" w:rsidR="00C95487" w:rsidRPr="00251051" w:rsidRDefault="006C3972" w:rsidP="00F87280">
            <w:pPr>
              <w:pStyle w:val="Body"/>
              <w:rPr>
                <w:rFonts w:ascii="Arial Narrow" w:hAnsi="Arial Narrow"/>
                <w:sz w:val="20"/>
                <w:szCs w:val="20"/>
              </w:rPr>
            </w:pPr>
            <w:proofErr w:type="spellStart"/>
            <w:r w:rsidRPr="00251051">
              <w:rPr>
                <w:rFonts w:ascii="Arial Narrow" w:hAnsi="Arial Narrow"/>
                <w:sz w:val="20"/>
                <w:szCs w:val="20"/>
              </w:rPr>
              <w:t>Vështirësi</w:t>
            </w:r>
            <w:proofErr w:type="spellEnd"/>
            <w:r w:rsidRPr="00251051">
              <w:rPr>
                <w:rFonts w:ascii="Arial Narrow" w:hAnsi="Arial Narrow"/>
                <w:sz w:val="20"/>
                <w:szCs w:val="20"/>
              </w:rPr>
              <w:t xml:space="preserve"> </w:t>
            </w:r>
            <w:r w:rsidR="00683045" w:rsidRPr="00251051">
              <w:rPr>
                <w:rFonts w:ascii="Arial Narrow" w:hAnsi="Arial Narrow"/>
                <w:sz w:val="20"/>
                <w:szCs w:val="20"/>
              </w:rPr>
              <w:t xml:space="preserve">me </w:t>
            </w:r>
            <w:proofErr w:type="spellStart"/>
            <w:r w:rsidR="00683045" w:rsidRPr="00251051">
              <w:rPr>
                <w:rFonts w:ascii="Arial Narrow" w:hAnsi="Arial Narrow"/>
                <w:sz w:val="20"/>
                <w:szCs w:val="20"/>
              </w:rPr>
              <w:t>pagesën</w:t>
            </w:r>
            <w:proofErr w:type="spellEnd"/>
            <w:r w:rsidR="00683045" w:rsidRPr="00251051">
              <w:rPr>
                <w:rFonts w:ascii="Arial Narrow" w:hAnsi="Arial Narrow"/>
                <w:sz w:val="20"/>
                <w:szCs w:val="20"/>
              </w:rPr>
              <w:t xml:space="preserve"> </w:t>
            </w:r>
            <w:proofErr w:type="spellStart"/>
            <w:r w:rsidR="00683045" w:rsidRPr="00251051">
              <w:rPr>
                <w:rFonts w:ascii="Arial Narrow" w:hAnsi="Arial Narrow"/>
                <w:sz w:val="20"/>
                <w:szCs w:val="20"/>
              </w:rPr>
              <w:t>për</w:t>
            </w:r>
            <w:proofErr w:type="spellEnd"/>
            <w:r w:rsidR="00683045" w:rsidRPr="00251051">
              <w:rPr>
                <w:rFonts w:ascii="Arial Narrow" w:hAnsi="Arial Narrow"/>
                <w:sz w:val="20"/>
                <w:szCs w:val="20"/>
              </w:rPr>
              <w:t xml:space="preserve"> </w:t>
            </w:r>
            <w:proofErr w:type="spellStart"/>
            <w:r w:rsidRPr="00251051">
              <w:rPr>
                <w:rFonts w:ascii="Arial Narrow" w:hAnsi="Arial Narrow"/>
                <w:sz w:val="20"/>
                <w:szCs w:val="20"/>
              </w:rPr>
              <w:t>mbështetjen</w:t>
            </w:r>
            <w:proofErr w:type="spellEnd"/>
            <w:r w:rsidRPr="00251051">
              <w:rPr>
                <w:rFonts w:ascii="Arial Narrow" w:hAnsi="Arial Narrow"/>
                <w:sz w:val="20"/>
                <w:szCs w:val="20"/>
              </w:rPr>
              <w:t xml:space="preserve"> e </w:t>
            </w:r>
            <w:proofErr w:type="spellStart"/>
            <w:r w:rsidRPr="00251051">
              <w:rPr>
                <w:rFonts w:ascii="Arial Narrow" w:hAnsi="Arial Narrow"/>
                <w:sz w:val="20"/>
                <w:szCs w:val="20"/>
              </w:rPr>
              <w:t>fëmijëve</w:t>
            </w:r>
            <w:proofErr w:type="spellEnd"/>
            <w:r w:rsidR="00683045" w:rsidRPr="00251051">
              <w:rPr>
                <w:rFonts w:ascii="Arial Narrow" w:hAnsi="Arial Narrow"/>
                <w:sz w:val="20"/>
                <w:szCs w:val="20"/>
              </w:rPr>
              <w:t xml:space="preserve"> (</w:t>
            </w:r>
            <w:proofErr w:type="spellStart"/>
            <w:r w:rsidR="00683045" w:rsidRPr="00251051">
              <w:rPr>
                <w:rFonts w:ascii="Arial Narrow" w:hAnsi="Arial Narrow"/>
                <w:sz w:val="20"/>
                <w:szCs w:val="20"/>
              </w:rPr>
              <w:t>alimentacion</w:t>
            </w:r>
            <w:proofErr w:type="spellEnd"/>
            <w:r w:rsidR="00683045" w:rsidRPr="00251051">
              <w:rPr>
                <w:rFonts w:ascii="Arial Narrow" w:hAnsi="Arial Narrow"/>
                <w:sz w:val="20"/>
                <w:szCs w:val="20"/>
              </w:rPr>
              <w:t xml:space="preserve">) </w:t>
            </w:r>
          </w:p>
        </w:tc>
        <w:tc>
          <w:tcPr>
            <w:tcW w:w="2520" w:type="dxa"/>
          </w:tcPr>
          <w:p w14:paraId="29B6C5A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3C8DD7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2BE45973" w14:textId="77777777" w:rsidR="00C95487" w:rsidRPr="00E209AF" w:rsidRDefault="00C95487" w:rsidP="00F87280">
            <w:pPr>
              <w:pStyle w:val="Body"/>
              <w:rPr>
                <w:rFonts w:ascii="Arial Narrow" w:hAnsi="Arial Narrow"/>
                <w:sz w:val="20"/>
                <w:szCs w:val="20"/>
              </w:rPr>
            </w:pPr>
          </w:p>
          <w:p w14:paraId="72484DF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AE4F27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75D37A89" w14:textId="77777777" w:rsidTr="00F87280">
        <w:tc>
          <w:tcPr>
            <w:tcW w:w="1080" w:type="dxa"/>
          </w:tcPr>
          <w:p w14:paraId="013D133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D4</w:t>
            </w:r>
          </w:p>
        </w:tc>
        <w:tc>
          <w:tcPr>
            <w:tcW w:w="3870" w:type="dxa"/>
          </w:tcPr>
          <w:p w14:paraId="1F178CBC" w14:textId="77777777" w:rsidR="00C95487" w:rsidRPr="00E209AF" w:rsidRDefault="006C3972" w:rsidP="00F87280">
            <w:pPr>
              <w:pStyle w:val="Body"/>
              <w:rPr>
                <w:rFonts w:ascii="Arial Narrow" w:hAnsi="Arial Narrow"/>
                <w:sz w:val="20"/>
                <w:szCs w:val="20"/>
              </w:rPr>
            </w:pPr>
            <w:proofErr w:type="spellStart"/>
            <w:r w:rsidRPr="006C3972">
              <w:rPr>
                <w:rFonts w:ascii="Arial Narrow" w:hAnsi="Arial Narrow"/>
                <w:sz w:val="20"/>
                <w:szCs w:val="20"/>
              </w:rPr>
              <w:t>Mosmarrëveshje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për</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kujdestarinë</w:t>
            </w:r>
            <w:proofErr w:type="spellEnd"/>
            <w:r w:rsidRPr="006C3972">
              <w:rPr>
                <w:rFonts w:ascii="Arial Narrow" w:hAnsi="Arial Narrow"/>
                <w:sz w:val="20"/>
                <w:szCs w:val="20"/>
              </w:rPr>
              <w:t xml:space="preserve"> e </w:t>
            </w:r>
            <w:proofErr w:type="spellStart"/>
            <w:r w:rsidRPr="006C3972">
              <w:rPr>
                <w:rFonts w:ascii="Arial Narrow" w:hAnsi="Arial Narrow"/>
                <w:sz w:val="20"/>
                <w:szCs w:val="20"/>
              </w:rPr>
              <w:t>fëmijës</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ose</w:t>
            </w:r>
            <w:proofErr w:type="spellEnd"/>
            <w:r w:rsidRPr="006C3972">
              <w:rPr>
                <w:rFonts w:ascii="Arial Narrow" w:hAnsi="Arial Narrow"/>
                <w:sz w:val="20"/>
                <w:szCs w:val="20"/>
              </w:rPr>
              <w:t xml:space="preserve"> </w:t>
            </w:r>
            <w:proofErr w:type="spellStart"/>
            <w:r w:rsidRPr="006C3972">
              <w:rPr>
                <w:rFonts w:ascii="Arial Narrow" w:hAnsi="Arial Narrow"/>
                <w:sz w:val="20"/>
                <w:szCs w:val="20"/>
              </w:rPr>
              <w:t>rregulli</w:t>
            </w:r>
            <w:r>
              <w:rPr>
                <w:rFonts w:ascii="Arial Narrow" w:hAnsi="Arial Narrow"/>
                <w:sz w:val="20"/>
                <w:szCs w:val="20"/>
              </w:rPr>
              <w:t>min</w:t>
            </w:r>
            <w:proofErr w:type="spellEnd"/>
            <w:r>
              <w:rPr>
                <w:rFonts w:ascii="Arial Narrow" w:hAnsi="Arial Narrow"/>
                <w:sz w:val="20"/>
                <w:szCs w:val="20"/>
              </w:rPr>
              <w:t xml:space="preserve"> e </w:t>
            </w:r>
            <w:proofErr w:type="spellStart"/>
            <w:r>
              <w:rPr>
                <w:rFonts w:ascii="Arial Narrow" w:hAnsi="Arial Narrow"/>
                <w:sz w:val="20"/>
                <w:szCs w:val="20"/>
              </w:rPr>
              <w:t>vizitave</w:t>
            </w:r>
            <w:proofErr w:type="spellEnd"/>
          </w:p>
        </w:tc>
        <w:tc>
          <w:tcPr>
            <w:tcW w:w="2520" w:type="dxa"/>
          </w:tcPr>
          <w:p w14:paraId="657EDB0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4EA5222C"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301CE1EE" w14:textId="77777777" w:rsidR="00C95487" w:rsidRPr="00E209AF" w:rsidRDefault="00C95487" w:rsidP="00F87280">
            <w:pPr>
              <w:pStyle w:val="Body"/>
              <w:rPr>
                <w:rFonts w:ascii="Arial Narrow" w:hAnsi="Arial Narrow"/>
                <w:sz w:val="20"/>
                <w:szCs w:val="20"/>
              </w:rPr>
            </w:pPr>
          </w:p>
          <w:p w14:paraId="5F14292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237C624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E3C96A0" w14:textId="77777777" w:rsidTr="00F87280">
        <w:tc>
          <w:tcPr>
            <w:tcW w:w="1080" w:type="dxa"/>
          </w:tcPr>
          <w:p w14:paraId="4D10C8D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lastRenderedPageBreak/>
              <w:t>D5</w:t>
            </w:r>
          </w:p>
        </w:tc>
        <w:tc>
          <w:tcPr>
            <w:tcW w:w="3870" w:type="dxa"/>
          </w:tcPr>
          <w:p w14:paraId="17F4B4E6" w14:textId="77777777" w:rsidR="00C95487" w:rsidRPr="00E209AF" w:rsidRDefault="00370E07" w:rsidP="00F87280">
            <w:pPr>
              <w:pStyle w:val="Body"/>
              <w:rPr>
                <w:rFonts w:ascii="Arial Narrow" w:hAnsi="Arial Narrow"/>
                <w:sz w:val="20"/>
                <w:szCs w:val="20"/>
              </w:rPr>
            </w:pPr>
            <w:proofErr w:type="spellStart"/>
            <w:r w:rsidRPr="00370E07">
              <w:rPr>
                <w:rFonts w:ascii="Arial Narrow" w:hAnsi="Arial Narrow"/>
                <w:sz w:val="20"/>
                <w:szCs w:val="20"/>
              </w:rPr>
              <w:t>Kërcënime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dhunë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fizike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nga</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partner </w:t>
            </w:r>
            <w:proofErr w:type="spellStart"/>
            <w:r w:rsidRPr="00370E07">
              <w:rPr>
                <w:rFonts w:ascii="Arial Narrow" w:hAnsi="Arial Narrow"/>
                <w:sz w:val="20"/>
                <w:szCs w:val="20"/>
              </w:rPr>
              <w:t>aktual</w:t>
            </w:r>
            <w:proofErr w:type="spellEnd"/>
            <w:r w:rsidRPr="00370E07">
              <w:rPr>
                <w:rFonts w:ascii="Arial Narrow" w:hAnsi="Arial Narrow"/>
                <w:sz w:val="20"/>
                <w:szCs w:val="20"/>
              </w:rPr>
              <w:t xml:space="preserve">, </w:t>
            </w:r>
            <w:proofErr w:type="spellStart"/>
            <w:proofErr w:type="gramStart"/>
            <w:r w:rsidRPr="00370E07">
              <w:rPr>
                <w:rFonts w:ascii="Arial Narrow" w:hAnsi="Arial Narrow"/>
                <w:sz w:val="20"/>
                <w:szCs w:val="20"/>
              </w:rPr>
              <w:t>ish</w:t>
            </w:r>
            <w:proofErr w:type="spellEnd"/>
            <w:r w:rsidRPr="00370E07">
              <w:rPr>
                <w:rFonts w:ascii="Arial Narrow" w:hAnsi="Arial Narrow"/>
                <w:sz w:val="20"/>
                <w:szCs w:val="20"/>
              </w:rPr>
              <w:t>-partner</w:t>
            </w:r>
            <w:proofErr w:type="gram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anëtar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tjetër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familjes</w:t>
            </w:r>
            <w:proofErr w:type="spellEnd"/>
          </w:p>
        </w:tc>
        <w:tc>
          <w:tcPr>
            <w:tcW w:w="2520" w:type="dxa"/>
          </w:tcPr>
          <w:p w14:paraId="21CC8D29"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F501AD0"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7F216AE3" w14:textId="77777777" w:rsidR="00C95487" w:rsidRPr="00E209AF" w:rsidRDefault="00C95487" w:rsidP="00F87280">
            <w:pPr>
              <w:pStyle w:val="Body"/>
              <w:rPr>
                <w:rFonts w:ascii="Arial Narrow" w:hAnsi="Arial Narrow"/>
                <w:sz w:val="20"/>
                <w:szCs w:val="20"/>
              </w:rPr>
            </w:pPr>
          </w:p>
          <w:p w14:paraId="400E71B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52C441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62A74ABA" w14:textId="77777777" w:rsidTr="00F87280">
        <w:tc>
          <w:tcPr>
            <w:tcW w:w="1080" w:type="dxa"/>
            <w:tcBorders>
              <w:bottom w:val="single" w:sz="4" w:space="0" w:color="auto"/>
            </w:tcBorders>
          </w:tcPr>
          <w:p w14:paraId="456B260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D6</w:t>
            </w:r>
          </w:p>
        </w:tc>
        <w:tc>
          <w:tcPr>
            <w:tcW w:w="3870" w:type="dxa"/>
            <w:tcBorders>
              <w:bottom w:val="single" w:sz="4" w:space="0" w:color="auto"/>
            </w:tcBorders>
          </w:tcPr>
          <w:p w14:paraId="3A9FCE30" w14:textId="77777777" w:rsidR="00C95487" w:rsidRPr="00E209AF" w:rsidRDefault="00370E07" w:rsidP="00F87280">
            <w:pPr>
              <w:pStyle w:val="Body"/>
              <w:rPr>
                <w:rFonts w:ascii="Arial Narrow" w:hAnsi="Arial Narrow"/>
                <w:sz w:val="20"/>
                <w:szCs w:val="20"/>
              </w:rPr>
            </w:pPr>
            <w:proofErr w:type="spellStart"/>
            <w:r w:rsidRPr="00370E07">
              <w:rPr>
                <w:rFonts w:ascii="Arial Narrow" w:hAnsi="Arial Narrow"/>
                <w:sz w:val="20"/>
                <w:szCs w:val="20"/>
              </w:rPr>
              <w:t>Mosmarrëveshja</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përmbajtjen</w:t>
            </w:r>
            <w:proofErr w:type="spellEnd"/>
            <w:r w:rsidRPr="00370E07">
              <w:rPr>
                <w:rFonts w:ascii="Arial Narrow" w:hAnsi="Arial Narrow"/>
                <w:sz w:val="20"/>
                <w:szCs w:val="20"/>
              </w:rPr>
              <w:t xml:space="preserve"> 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testamenti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ndarja</w:t>
            </w:r>
            <w:proofErr w:type="spellEnd"/>
            <w:r w:rsidRPr="00370E07">
              <w:rPr>
                <w:rFonts w:ascii="Arial Narrow" w:hAnsi="Arial Narrow"/>
                <w:sz w:val="20"/>
                <w:szCs w:val="20"/>
              </w:rPr>
              <w:t xml:space="preserve"> e </w:t>
            </w:r>
            <w:proofErr w:type="spellStart"/>
            <w:r w:rsidRPr="00370E07">
              <w:rPr>
                <w:rFonts w:ascii="Arial Narrow" w:hAnsi="Arial Narrow"/>
                <w:sz w:val="20"/>
                <w:szCs w:val="20"/>
              </w:rPr>
              <w:t>pasurisë</w:t>
            </w:r>
            <w:proofErr w:type="spellEnd"/>
            <w:r w:rsidRPr="00370E07">
              <w:rPr>
                <w:rFonts w:ascii="Arial Narrow" w:hAnsi="Arial Narrow"/>
                <w:sz w:val="20"/>
                <w:szCs w:val="20"/>
              </w:rPr>
              <w:t xml:space="preserve"> pas </w:t>
            </w:r>
            <w:proofErr w:type="spellStart"/>
            <w:r w:rsidRPr="00370E07">
              <w:rPr>
                <w:rFonts w:ascii="Arial Narrow" w:hAnsi="Arial Narrow"/>
                <w:sz w:val="20"/>
                <w:szCs w:val="20"/>
              </w:rPr>
              <w:t>vdekjes</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anëtari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familjes</w:t>
            </w:r>
            <w:proofErr w:type="spellEnd"/>
          </w:p>
        </w:tc>
        <w:tc>
          <w:tcPr>
            <w:tcW w:w="2520" w:type="dxa"/>
            <w:tcBorders>
              <w:bottom w:val="single" w:sz="4" w:space="0" w:color="auto"/>
            </w:tcBorders>
          </w:tcPr>
          <w:p w14:paraId="1FB5DEE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F34369B"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Borders>
              <w:bottom w:val="single" w:sz="4" w:space="0" w:color="auto"/>
            </w:tcBorders>
          </w:tcPr>
          <w:p w14:paraId="311F9C1F" w14:textId="77777777" w:rsidR="00C95487" w:rsidRPr="00E209AF" w:rsidRDefault="00C95487" w:rsidP="00F87280">
            <w:pPr>
              <w:pStyle w:val="Body"/>
              <w:rPr>
                <w:rFonts w:ascii="Arial Narrow" w:hAnsi="Arial Narrow"/>
                <w:sz w:val="20"/>
                <w:szCs w:val="20"/>
              </w:rPr>
            </w:pPr>
          </w:p>
          <w:p w14:paraId="24B5138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1B9DED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41D2191" w14:textId="77777777" w:rsidTr="00F87280">
        <w:tc>
          <w:tcPr>
            <w:tcW w:w="1080" w:type="dxa"/>
            <w:shd w:val="clear" w:color="auto" w:fill="D9D9D9" w:themeFill="background1" w:themeFillShade="D9"/>
          </w:tcPr>
          <w:p w14:paraId="46EAB33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E1</w:t>
            </w:r>
          </w:p>
        </w:tc>
        <w:tc>
          <w:tcPr>
            <w:tcW w:w="3870" w:type="dxa"/>
            <w:shd w:val="clear" w:color="auto" w:fill="D9D9D9" w:themeFill="background1" w:themeFillShade="D9"/>
          </w:tcPr>
          <w:p w14:paraId="34EAF3B1" w14:textId="77777777" w:rsidR="00C95487" w:rsidRPr="00E209AF" w:rsidRDefault="00370E07" w:rsidP="00F87280">
            <w:pPr>
              <w:pStyle w:val="Body"/>
              <w:rPr>
                <w:rFonts w:ascii="Arial Narrow" w:hAnsi="Arial Narrow"/>
                <w:sz w:val="20"/>
                <w:szCs w:val="20"/>
              </w:rPr>
            </w:pPr>
            <w:proofErr w:type="spellStart"/>
            <w:r w:rsidRPr="00370E07">
              <w:rPr>
                <w:rFonts w:ascii="Arial Narrow" w:hAnsi="Arial Narrow"/>
                <w:sz w:val="20"/>
                <w:szCs w:val="20"/>
              </w:rPr>
              <w:t>Vështirësitë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gjetur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vend </w:t>
            </w:r>
            <w:proofErr w:type="spellStart"/>
            <w:r w:rsidRPr="00370E07">
              <w:rPr>
                <w:rFonts w:ascii="Arial Narrow" w:hAnsi="Arial Narrow"/>
                <w:sz w:val="20"/>
                <w:szCs w:val="20"/>
              </w:rPr>
              <w:t>në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shkollë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institucion</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tjetër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arsimor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ku</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ju</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fëmijët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tuaj</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keni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drejtë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ndiqni</w:t>
            </w:r>
            <w:proofErr w:type="spellEnd"/>
          </w:p>
        </w:tc>
        <w:tc>
          <w:tcPr>
            <w:tcW w:w="2520" w:type="dxa"/>
            <w:shd w:val="clear" w:color="auto" w:fill="D9D9D9" w:themeFill="background1" w:themeFillShade="D9"/>
          </w:tcPr>
          <w:p w14:paraId="3493A08C"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E82ED2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1FCFF5C3" w14:textId="77777777" w:rsidR="00C95487" w:rsidRPr="00E209AF" w:rsidRDefault="00C95487" w:rsidP="00F87280">
            <w:pPr>
              <w:pStyle w:val="Body"/>
              <w:rPr>
                <w:rFonts w:ascii="Arial Narrow" w:hAnsi="Arial Narrow"/>
                <w:sz w:val="20"/>
                <w:szCs w:val="20"/>
              </w:rPr>
            </w:pPr>
          </w:p>
          <w:p w14:paraId="08140D77"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455369F"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1737ABC6" w14:textId="77777777" w:rsidTr="00F87280">
        <w:tc>
          <w:tcPr>
            <w:tcW w:w="1080" w:type="dxa"/>
            <w:shd w:val="clear" w:color="auto" w:fill="D9D9D9" w:themeFill="background1" w:themeFillShade="D9"/>
          </w:tcPr>
          <w:p w14:paraId="7C9D8D2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E2</w:t>
            </w:r>
          </w:p>
        </w:tc>
        <w:tc>
          <w:tcPr>
            <w:tcW w:w="3870" w:type="dxa"/>
            <w:shd w:val="clear" w:color="auto" w:fill="D9D9D9" w:themeFill="background1" w:themeFillShade="D9"/>
          </w:tcPr>
          <w:p w14:paraId="433D8E20" w14:textId="77777777" w:rsidR="00C95487" w:rsidRPr="00E209AF" w:rsidRDefault="00370E07" w:rsidP="00370E0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370E07">
              <w:rPr>
                <w:rFonts w:ascii="Arial Narrow" w:hAnsi="Arial Narrow"/>
                <w:sz w:val="20"/>
                <w:szCs w:val="20"/>
              </w:rPr>
              <w:t xml:space="preserve">Ju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fëmijët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tuaj</w:t>
            </w:r>
            <w:proofErr w:type="spellEnd"/>
            <w:r w:rsidRPr="00370E07">
              <w:rPr>
                <w:rFonts w:ascii="Arial Narrow" w:hAnsi="Arial Narrow"/>
                <w:sz w:val="20"/>
                <w:szCs w:val="20"/>
              </w:rPr>
              <w:t xml:space="preserve"> duke u </w:t>
            </w:r>
            <w:proofErr w:type="spellStart"/>
            <w:r w:rsidRPr="00370E07">
              <w:rPr>
                <w:rFonts w:ascii="Arial Narrow" w:hAnsi="Arial Narrow"/>
                <w:sz w:val="20"/>
                <w:szCs w:val="20"/>
              </w:rPr>
              <w:t>ngacmuar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Pr>
                <w:rFonts w:ascii="Arial Narrow" w:hAnsi="Arial Narrow"/>
                <w:sz w:val="20"/>
                <w:szCs w:val="20"/>
              </w:rPr>
              <w:t>maltretuar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shkollë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institucion</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tjetër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arsimor</w:t>
            </w:r>
            <w:proofErr w:type="spellEnd"/>
          </w:p>
        </w:tc>
        <w:tc>
          <w:tcPr>
            <w:tcW w:w="2520" w:type="dxa"/>
            <w:shd w:val="clear" w:color="auto" w:fill="D9D9D9" w:themeFill="background1" w:themeFillShade="D9"/>
          </w:tcPr>
          <w:p w14:paraId="2B8243DC"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F72076B"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14936C11" w14:textId="77777777" w:rsidR="00C95487" w:rsidRPr="00E209AF" w:rsidRDefault="00C95487" w:rsidP="00F87280">
            <w:pPr>
              <w:pStyle w:val="Body"/>
              <w:rPr>
                <w:rFonts w:ascii="Arial Narrow" w:hAnsi="Arial Narrow"/>
                <w:sz w:val="20"/>
                <w:szCs w:val="20"/>
              </w:rPr>
            </w:pPr>
          </w:p>
          <w:p w14:paraId="76A573A2"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4451F52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203D89AE" w14:textId="77777777" w:rsidTr="00F87280">
        <w:tc>
          <w:tcPr>
            <w:tcW w:w="1080" w:type="dxa"/>
            <w:shd w:val="clear" w:color="auto" w:fill="D9D9D9" w:themeFill="background1" w:themeFillShade="D9"/>
          </w:tcPr>
          <w:p w14:paraId="4DC5780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E3</w:t>
            </w:r>
          </w:p>
        </w:tc>
        <w:tc>
          <w:tcPr>
            <w:tcW w:w="3870" w:type="dxa"/>
            <w:shd w:val="clear" w:color="auto" w:fill="D9D9D9" w:themeFill="background1" w:themeFillShade="D9"/>
          </w:tcPr>
          <w:p w14:paraId="2B9AD873" w14:textId="77777777" w:rsidR="00C95487" w:rsidRPr="00CE484C" w:rsidRDefault="00370E0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Probleme me bandat, vandalizmin, apo konsumimin e drogës apo alkoolit në rrugë</w:t>
            </w:r>
          </w:p>
        </w:tc>
        <w:tc>
          <w:tcPr>
            <w:tcW w:w="2520" w:type="dxa"/>
            <w:shd w:val="clear" w:color="auto" w:fill="D9D9D9" w:themeFill="background1" w:themeFillShade="D9"/>
          </w:tcPr>
          <w:p w14:paraId="6E6E6BD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D2B5266"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2204D751" w14:textId="77777777" w:rsidR="00C95487" w:rsidRPr="00E209AF" w:rsidRDefault="00C95487" w:rsidP="00F87280">
            <w:pPr>
              <w:pStyle w:val="Body"/>
              <w:rPr>
                <w:rFonts w:ascii="Arial Narrow" w:hAnsi="Arial Narrow"/>
                <w:sz w:val="20"/>
                <w:szCs w:val="20"/>
              </w:rPr>
            </w:pPr>
          </w:p>
          <w:p w14:paraId="2EC5041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73B7D2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5BAC9E4" w14:textId="77777777" w:rsidTr="00F87280">
        <w:tc>
          <w:tcPr>
            <w:tcW w:w="1080" w:type="dxa"/>
          </w:tcPr>
          <w:p w14:paraId="73D78E6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F1</w:t>
            </w:r>
          </w:p>
        </w:tc>
        <w:tc>
          <w:tcPr>
            <w:tcW w:w="3870" w:type="dxa"/>
          </w:tcPr>
          <w:p w14:paraId="2F7E2BF4" w14:textId="77777777" w:rsidR="00C95487" w:rsidRPr="00E209AF" w:rsidRDefault="00370E07" w:rsidP="00F87280">
            <w:pPr>
              <w:pStyle w:val="Body"/>
              <w:rPr>
                <w:rFonts w:ascii="Arial Narrow" w:hAnsi="Arial Narrow"/>
                <w:sz w:val="20"/>
                <w:szCs w:val="20"/>
              </w:rPr>
            </w:pPr>
            <w:proofErr w:type="spellStart"/>
            <w:r w:rsidRPr="00370E07">
              <w:rPr>
                <w:rFonts w:ascii="Arial Narrow" w:hAnsi="Arial Narrow"/>
                <w:sz w:val="20"/>
                <w:szCs w:val="20"/>
              </w:rPr>
              <w:t>Lëndimet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problemet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shëndetësore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shkaktuara</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pasojë</w:t>
            </w:r>
            <w:proofErr w:type="spellEnd"/>
            <w:r w:rsidRPr="00370E07">
              <w:rPr>
                <w:rFonts w:ascii="Arial Narrow" w:hAnsi="Arial Narrow"/>
                <w:sz w:val="20"/>
                <w:szCs w:val="20"/>
              </w:rPr>
              <w:t xml:space="preserve"> e </w:t>
            </w:r>
            <w:proofErr w:type="spellStart"/>
            <w:r w:rsidRPr="00370E07">
              <w:rPr>
                <w:rFonts w:ascii="Arial Narrow" w:hAnsi="Arial Narrow"/>
                <w:sz w:val="20"/>
                <w:szCs w:val="20"/>
              </w:rPr>
              <w:t>një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aksidenti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për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shkak</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kushteve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këqija</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punës</w:t>
            </w:r>
            <w:proofErr w:type="spellEnd"/>
          </w:p>
        </w:tc>
        <w:tc>
          <w:tcPr>
            <w:tcW w:w="2520" w:type="dxa"/>
          </w:tcPr>
          <w:p w14:paraId="16690E47"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57557D1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05AC4674" w14:textId="77777777" w:rsidR="00C95487" w:rsidRPr="00E209AF" w:rsidRDefault="00C95487" w:rsidP="00F87280">
            <w:pPr>
              <w:pStyle w:val="Body"/>
              <w:rPr>
                <w:rFonts w:ascii="Arial Narrow" w:hAnsi="Arial Narrow"/>
                <w:sz w:val="20"/>
                <w:szCs w:val="20"/>
              </w:rPr>
            </w:pPr>
          </w:p>
          <w:p w14:paraId="3D178FFB"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4BFB60B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1FB83F10" w14:textId="77777777" w:rsidTr="00F87280">
        <w:tc>
          <w:tcPr>
            <w:tcW w:w="1080" w:type="dxa"/>
            <w:tcBorders>
              <w:bottom w:val="single" w:sz="4" w:space="0" w:color="auto"/>
            </w:tcBorders>
          </w:tcPr>
          <w:p w14:paraId="69DFEF2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F2</w:t>
            </w:r>
          </w:p>
        </w:tc>
        <w:tc>
          <w:tcPr>
            <w:tcW w:w="3870" w:type="dxa"/>
            <w:tcBorders>
              <w:bottom w:val="single" w:sz="4" w:space="0" w:color="auto"/>
            </w:tcBorders>
          </w:tcPr>
          <w:p w14:paraId="4EE62493" w14:textId="77777777" w:rsidR="00C95487" w:rsidRPr="00E209AF" w:rsidRDefault="00370E07" w:rsidP="00F87280">
            <w:pPr>
              <w:pStyle w:val="Body"/>
              <w:rPr>
                <w:rFonts w:ascii="Arial Narrow" w:hAnsi="Arial Narrow"/>
                <w:sz w:val="20"/>
                <w:szCs w:val="20"/>
              </w:rPr>
            </w:pPr>
            <w:proofErr w:type="spellStart"/>
            <w:r w:rsidRPr="00370E07">
              <w:rPr>
                <w:rFonts w:ascii="Arial Narrow" w:hAnsi="Arial Narrow"/>
                <w:sz w:val="20"/>
                <w:szCs w:val="20"/>
              </w:rPr>
              <w:t>Lëndimet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problemet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shëndetësore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shkaktuara</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si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rezultat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i</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trajtimit</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pakujdesshëm</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të</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gabuar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mjekësor</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ose</w:t>
            </w:r>
            <w:proofErr w:type="spellEnd"/>
            <w:r w:rsidRPr="00370E07">
              <w:rPr>
                <w:rFonts w:ascii="Arial Narrow" w:hAnsi="Arial Narrow"/>
                <w:sz w:val="20"/>
                <w:szCs w:val="20"/>
              </w:rPr>
              <w:t xml:space="preserve"> </w:t>
            </w:r>
            <w:proofErr w:type="spellStart"/>
            <w:r w:rsidRPr="00370E07">
              <w:rPr>
                <w:rFonts w:ascii="Arial Narrow" w:hAnsi="Arial Narrow"/>
                <w:sz w:val="20"/>
                <w:szCs w:val="20"/>
              </w:rPr>
              <w:t>dentar</w:t>
            </w:r>
            <w:proofErr w:type="spellEnd"/>
          </w:p>
        </w:tc>
        <w:tc>
          <w:tcPr>
            <w:tcW w:w="2520" w:type="dxa"/>
            <w:tcBorders>
              <w:bottom w:val="single" w:sz="4" w:space="0" w:color="auto"/>
            </w:tcBorders>
          </w:tcPr>
          <w:p w14:paraId="6E15F5D7"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5B851C29"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Borders>
              <w:bottom w:val="single" w:sz="4" w:space="0" w:color="auto"/>
            </w:tcBorders>
          </w:tcPr>
          <w:p w14:paraId="1C962FD5" w14:textId="77777777" w:rsidR="00C95487" w:rsidRPr="00E209AF" w:rsidRDefault="00C95487" w:rsidP="00F87280">
            <w:pPr>
              <w:pStyle w:val="Body"/>
              <w:rPr>
                <w:rFonts w:ascii="Arial Narrow" w:hAnsi="Arial Narrow"/>
                <w:sz w:val="20"/>
                <w:szCs w:val="20"/>
              </w:rPr>
            </w:pPr>
          </w:p>
          <w:p w14:paraId="48B5B72D"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E41070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2C54BDCD" w14:textId="77777777" w:rsidTr="00F87280">
        <w:tc>
          <w:tcPr>
            <w:tcW w:w="1080" w:type="dxa"/>
            <w:shd w:val="clear" w:color="auto" w:fill="D9D9D9" w:themeFill="background1" w:themeFillShade="D9"/>
          </w:tcPr>
          <w:p w14:paraId="7A580B4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G1</w:t>
            </w:r>
          </w:p>
        </w:tc>
        <w:tc>
          <w:tcPr>
            <w:tcW w:w="3870" w:type="dxa"/>
            <w:shd w:val="clear" w:color="auto" w:fill="D9D9D9" w:themeFill="background1" w:themeFillShade="D9"/>
          </w:tcPr>
          <w:p w14:paraId="1EB55AB1" w14:textId="77777777" w:rsidR="00C95487" w:rsidRPr="00E209AF" w:rsidRDefault="0089403E" w:rsidP="00F87280">
            <w:pPr>
              <w:pStyle w:val="Body"/>
              <w:rPr>
                <w:rFonts w:ascii="Arial Narrow" w:hAnsi="Arial Narrow"/>
                <w:sz w:val="20"/>
                <w:szCs w:val="20"/>
              </w:rPr>
            </w:pP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pushuarit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nga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puna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mënyrë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padrejtë</w:t>
            </w:r>
            <w:proofErr w:type="spellEnd"/>
          </w:p>
        </w:tc>
        <w:tc>
          <w:tcPr>
            <w:tcW w:w="2520" w:type="dxa"/>
            <w:shd w:val="clear" w:color="auto" w:fill="D9D9D9" w:themeFill="background1" w:themeFillShade="D9"/>
          </w:tcPr>
          <w:p w14:paraId="2E64FF4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73A16156"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112022B2" w14:textId="77777777" w:rsidR="00C95487" w:rsidRPr="00E209AF" w:rsidRDefault="00C95487" w:rsidP="00F87280">
            <w:pPr>
              <w:pStyle w:val="Body"/>
              <w:rPr>
                <w:rFonts w:ascii="Arial Narrow" w:hAnsi="Arial Narrow"/>
                <w:sz w:val="20"/>
                <w:szCs w:val="20"/>
              </w:rPr>
            </w:pPr>
          </w:p>
          <w:p w14:paraId="18DFC349"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B5378F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3A7C0E22" w14:textId="77777777" w:rsidTr="00F87280">
        <w:tc>
          <w:tcPr>
            <w:tcW w:w="1080" w:type="dxa"/>
            <w:shd w:val="clear" w:color="auto" w:fill="D9D9D9" w:themeFill="background1" w:themeFillShade="D9"/>
          </w:tcPr>
          <w:p w14:paraId="4A02370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G2</w:t>
            </w:r>
          </w:p>
        </w:tc>
        <w:tc>
          <w:tcPr>
            <w:tcW w:w="3870" w:type="dxa"/>
            <w:shd w:val="clear" w:color="auto" w:fill="D9D9D9" w:themeFill="background1" w:themeFillShade="D9"/>
          </w:tcPr>
          <w:p w14:paraId="5206651B" w14:textId="77777777" w:rsidR="00C95487" w:rsidRPr="00E209AF" w:rsidRDefault="0089403E" w:rsidP="00F87280">
            <w:pPr>
              <w:pStyle w:val="Body"/>
              <w:rPr>
                <w:rFonts w:ascii="Arial Narrow" w:hAnsi="Arial Narrow"/>
                <w:sz w:val="20"/>
                <w:szCs w:val="20"/>
              </w:rPr>
            </w:pPr>
            <w:proofErr w:type="spellStart"/>
            <w:r w:rsidRPr="0089403E">
              <w:rPr>
                <w:rFonts w:ascii="Arial Narrow" w:hAnsi="Arial Narrow"/>
                <w:sz w:val="20"/>
                <w:szCs w:val="20"/>
              </w:rPr>
              <w:t>Vështirësi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marrjen</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pagave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përfitimeve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punësimit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për</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cilat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është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rënë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dakord</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paraprakisht</w:t>
            </w:r>
            <w:proofErr w:type="spellEnd"/>
          </w:p>
        </w:tc>
        <w:tc>
          <w:tcPr>
            <w:tcW w:w="2520" w:type="dxa"/>
            <w:shd w:val="clear" w:color="auto" w:fill="D9D9D9" w:themeFill="background1" w:themeFillShade="D9"/>
          </w:tcPr>
          <w:p w14:paraId="5A619AEB"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D81089A"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0A33F6FB" w14:textId="77777777" w:rsidR="00C95487" w:rsidRPr="00E209AF" w:rsidRDefault="00C95487" w:rsidP="00F87280">
            <w:pPr>
              <w:pStyle w:val="Body"/>
              <w:rPr>
                <w:rFonts w:ascii="Arial Narrow" w:hAnsi="Arial Narrow"/>
                <w:sz w:val="20"/>
                <w:szCs w:val="20"/>
              </w:rPr>
            </w:pPr>
          </w:p>
          <w:p w14:paraId="0696B88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F32C9F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2101DE9" w14:textId="77777777" w:rsidTr="00F87280">
        <w:tc>
          <w:tcPr>
            <w:tcW w:w="1080" w:type="dxa"/>
            <w:shd w:val="clear" w:color="auto" w:fill="D9D9D9" w:themeFill="background1" w:themeFillShade="D9"/>
          </w:tcPr>
          <w:p w14:paraId="443707A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G3</w:t>
            </w:r>
          </w:p>
        </w:tc>
        <w:tc>
          <w:tcPr>
            <w:tcW w:w="3870" w:type="dxa"/>
            <w:shd w:val="clear" w:color="auto" w:fill="D9D9D9" w:themeFill="background1" w:themeFillShade="D9"/>
          </w:tcPr>
          <w:p w14:paraId="0E2DF262" w14:textId="77777777" w:rsidR="00C95487" w:rsidRPr="00E209AF" w:rsidRDefault="0089403E" w:rsidP="00F87280">
            <w:pPr>
              <w:pStyle w:val="Body"/>
              <w:rPr>
                <w:rFonts w:ascii="Arial Narrow" w:hAnsi="Arial Narrow"/>
                <w:sz w:val="20"/>
                <w:szCs w:val="20"/>
              </w:rPr>
            </w:pPr>
            <w:proofErr w:type="spellStart"/>
            <w:r w:rsidRPr="0089403E">
              <w:rPr>
                <w:rFonts w:ascii="Arial Narrow" w:hAnsi="Arial Narrow"/>
                <w:sz w:val="20"/>
                <w:szCs w:val="20"/>
              </w:rPr>
              <w:t>Ngacmime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punë</w:t>
            </w:r>
            <w:proofErr w:type="spellEnd"/>
          </w:p>
        </w:tc>
        <w:tc>
          <w:tcPr>
            <w:tcW w:w="2520" w:type="dxa"/>
            <w:shd w:val="clear" w:color="auto" w:fill="D9D9D9" w:themeFill="background1" w:themeFillShade="D9"/>
          </w:tcPr>
          <w:p w14:paraId="13B8431D"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EF37B2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7DC7D21E" w14:textId="77777777" w:rsidR="00C95487" w:rsidRPr="00E209AF" w:rsidRDefault="00C95487" w:rsidP="00F87280">
            <w:pPr>
              <w:pStyle w:val="Body"/>
              <w:rPr>
                <w:rFonts w:ascii="Arial Narrow" w:hAnsi="Arial Narrow"/>
                <w:sz w:val="20"/>
                <w:szCs w:val="20"/>
              </w:rPr>
            </w:pPr>
          </w:p>
          <w:p w14:paraId="75D4B205"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BBE640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4699B0F1" w14:textId="77777777" w:rsidTr="00F87280">
        <w:tc>
          <w:tcPr>
            <w:tcW w:w="1080" w:type="dxa"/>
          </w:tcPr>
          <w:p w14:paraId="4F58447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H1</w:t>
            </w:r>
          </w:p>
        </w:tc>
        <w:tc>
          <w:tcPr>
            <w:tcW w:w="3870" w:type="dxa"/>
          </w:tcPr>
          <w:p w14:paraId="08486F3E" w14:textId="77777777" w:rsidR="00C95487" w:rsidRPr="00E209AF" w:rsidRDefault="0089403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89403E">
              <w:rPr>
                <w:rFonts w:ascii="Arial Narrow" w:hAnsi="Arial Narrow"/>
                <w:sz w:val="20"/>
                <w:szCs w:val="20"/>
              </w:rPr>
              <w:t>Vështirësi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marrjen</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përfitimeve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publike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ndihmës</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nga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qeveria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tilla </w:t>
            </w:r>
            <w:proofErr w:type="spellStart"/>
            <w:r w:rsidRPr="0089403E">
              <w:rPr>
                <w:rFonts w:ascii="Arial Narrow" w:hAnsi="Arial Narrow"/>
                <w:sz w:val="20"/>
                <w:szCs w:val="20"/>
              </w:rPr>
              <w:t>si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transfertat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para, </w:t>
            </w:r>
            <w:proofErr w:type="spellStart"/>
            <w:r w:rsidRPr="0089403E">
              <w:rPr>
                <w:rFonts w:ascii="Arial Narrow" w:hAnsi="Arial Narrow"/>
                <w:sz w:val="20"/>
                <w:szCs w:val="20"/>
              </w:rPr>
              <w:t>pensionet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përfitimet</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aftësisë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së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kufizuar</w:t>
            </w:r>
            <w:proofErr w:type="spellEnd"/>
            <w:r w:rsidRPr="0089403E">
              <w:rPr>
                <w:rFonts w:ascii="Arial Narrow" w:hAnsi="Arial Narrow"/>
                <w:sz w:val="20"/>
                <w:szCs w:val="20"/>
              </w:rPr>
              <w:t>.</w:t>
            </w:r>
          </w:p>
        </w:tc>
        <w:tc>
          <w:tcPr>
            <w:tcW w:w="2520" w:type="dxa"/>
          </w:tcPr>
          <w:p w14:paraId="5DE04C5A"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00DE06B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p w14:paraId="60B380A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tcPr>
          <w:p w14:paraId="615B6407" w14:textId="77777777" w:rsidR="00C95487" w:rsidRPr="00E209AF" w:rsidRDefault="00C95487" w:rsidP="00F87280">
            <w:pPr>
              <w:pStyle w:val="Body"/>
              <w:rPr>
                <w:rFonts w:ascii="Arial Narrow" w:hAnsi="Arial Narrow"/>
                <w:sz w:val="20"/>
                <w:szCs w:val="20"/>
              </w:rPr>
            </w:pPr>
          </w:p>
          <w:p w14:paraId="0A19524A"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8768A0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B34035D" w14:textId="77777777" w:rsidTr="00F87280">
        <w:tc>
          <w:tcPr>
            <w:tcW w:w="1080" w:type="dxa"/>
          </w:tcPr>
          <w:p w14:paraId="1125E03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H2</w:t>
            </w:r>
          </w:p>
        </w:tc>
        <w:tc>
          <w:tcPr>
            <w:tcW w:w="3870" w:type="dxa"/>
          </w:tcPr>
          <w:p w14:paraId="7516C56A" w14:textId="77777777" w:rsidR="00C95487" w:rsidRPr="00CE484C" w:rsidRDefault="0089403E" w:rsidP="00F87280">
            <w:pPr>
              <w:pStyle w:val="Body"/>
              <w:rPr>
                <w:rFonts w:ascii="Arial Narrow" w:hAnsi="Arial Narrow"/>
                <w:sz w:val="20"/>
                <w:szCs w:val="20"/>
                <w:lang w:val="de-DE"/>
              </w:rPr>
            </w:pPr>
            <w:r w:rsidRPr="00CE484C">
              <w:rPr>
                <w:rFonts w:ascii="Arial Narrow" w:hAnsi="Arial Narrow"/>
                <w:sz w:val="20"/>
                <w:szCs w:val="20"/>
                <w:lang w:val="de-DE"/>
              </w:rPr>
              <w:t>Vështirësi në aksesin e kujdesit në klinikat ose spitalet publike</w:t>
            </w:r>
          </w:p>
        </w:tc>
        <w:tc>
          <w:tcPr>
            <w:tcW w:w="2520" w:type="dxa"/>
          </w:tcPr>
          <w:p w14:paraId="05A058E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737ECD29"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62918FC9" w14:textId="77777777" w:rsidR="00C95487" w:rsidRPr="00E209AF" w:rsidRDefault="00C95487" w:rsidP="00F87280">
            <w:pPr>
              <w:pStyle w:val="Body"/>
              <w:rPr>
                <w:rFonts w:ascii="Arial Narrow" w:hAnsi="Arial Narrow"/>
                <w:sz w:val="20"/>
                <w:szCs w:val="20"/>
              </w:rPr>
            </w:pPr>
          </w:p>
          <w:p w14:paraId="0545EF76"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6700226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D738C85" w14:textId="77777777" w:rsidTr="00F87280">
        <w:tc>
          <w:tcPr>
            <w:tcW w:w="1080" w:type="dxa"/>
            <w:tcBorders>
              <w:bottom w:val="single" w:sz="4" w:space="0" w:color="auto"/>
            </w:tcBorders>
          </w:tcPr>
          <w:p w14:paraId="6571C0A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H3</w:t>
            </w:r>
          </w:p>
        </w:tc>
        <w:tc>
          <w:tcPr>
            <w:tcW w:w="3870" w:type="dxa"/>
            <w:tcBorders>
              <w:bottom w:val="single" w:sz="4" w:space="0" w:color="auto"/>
            </w:tcBorders>
          </w:tcPr>
          <w:p w14:paraId="57F7C305" w14:textId="77777777" w:rsidR="00C95487" w:rsidRPr="00CE484C" w:rsidRDefault="0089403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Mungesa e aksesit në ujë, kanalizime dhe/ose energji elektrike</w:t>
            </w:r>
          </w:p>
        </w:tc>
        <w:tc>
          <w:tcPr>
            <w:tcW w:w="2520" w:type="dxa"/>
            <w:tcBorders>
              <w:bottom w:val="single" w:sz="4" w:space="0" w:color="auto"/>
            </w:tcBorders>
          </w:tcPr>
          <w:p w14:paraId="57016B2F"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C79D824"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Borders>
              <w:bottom w:val="single" w:sz="4" w:space="0" w:color="auto"/>
            </w:tcBorders>
          </w:tcPr>
          <w:p w14:paraId="1965D6C4" w14:textId="77777777" w:rsidR="00C95487" w:rsidRPr="00E209AF" w:rsidRDefault="00C95487" w:rsidP="00F87280">
            <w:pPr>
              <w:pStyle w:val="Body"/>
              <w:rPr>
                <w:rFonts w:ascii="Arial Narrow" w:hAnsi="Arial Narrow"/>
                <w:sz w:val="20"/>
                <w:szCs w:val="20"/>
              </w:rPr>
            </w:pPr>
          </w:p>
          <w:p w14:paraId="72ECD014"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01F775E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40FC230B" w14:textId="77777777" w:rsidTr="00F87280">
        <w:tc>
          <w:tcPr>
            <w:tcW w:w="1080" w:type="dxa"/>
            <w:shd w:val="clear" w:color="auto" w:fill="D9D9D9" w:themeFill="background1" w:themeFillShade="D9"/>
          </w:tcPr>
          <w:p w14:paraId="24E27D1F" w14:textId="77777777" w:rsidR="00C95487" w:rsidRPr="00E209AF" w:rsidRDefault="00C95487" w:rsidP="00F87280">
            <w:pPr>
              <w:pStyle w:val="Body"/>
              <w:jc w:val="center"/>
              <w:rPr>
                <w:rFonts w:ascii="Arial Narrow" w:hAnsi="Arial Narrow"/>
                <w:b/>
                <w:bCs/>
                <w:sz w:val="20"/>
                <w:szCs w:val="20"/>
              </w:rPr>
            </w:pPr>
            <w:r w:rsidRPr="00E209AF">
              <w:rPr>
                <w:rFonts w:ascii="Arial Narrow" w:hAnsi="Arial Narrow"/>
                <w:b/>
                <w:bCs/>
                <w:sz w:val="20"/>
                <w:szCs w:val="20"/>
              </w:rPr>
              <w:t>I1</w:t>
            </w:r>
          </w:p>
          <w:p w14:paraId="1FE6DE9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p>
        </w:tc>
        <w:tc>
          <w:tcPr>
            <w:tcW w:w="3870" w:type="dxa"/>
            <w:shd w:val="clear" w:color="auto" w:fill="D9D9D9" w:themeFill="background1" w:themeFillShade="D9"/>
          </w:tcPr>
          <w:p w14:paraId="76F5EF8A" w14:textId="77777777" w:rsidR="00C95487" w:rsidRPr="00E209AF" w:rsidRDefault="0089403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89403E">
              <w:rPr>
                <w:rFonts w:ascii="Arial Narrow" w:hAnsi="Arial Narrow"/>
                <w:sz w:val="20"/>
                <w:szCs w:val="20"/>
              </w:rPr>
              <w:t>Rrahja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arrestimi</w:t>
            </w:r>
            <w:proofErr w:type="spellEnd"/>
            <w:r w:rsidRPr="0089403E">
              <w:rPr>
                <w:rFonts w:ascii="Arial Narrow" w:hAnsi="Arial Narrow"/>
                <w:sz w:val="20"/>
                <w:szCs w:val="20"/>
              </w:rPr>
              <w:t xml:space="preserve"> pa </w:t>
            </w:r>
            <w:proofErr w:type="spellStart"/>
            <w:r w:rsidRPr="0089403E">
              <w:rPr>
                <w:rFonts w:ascii="Arial Narrow" w:hAnsi="Arial Narrow"/>
                <w:sz w:val="20"/>
                <w:szCs w:val="20"/>
              </w:rPr>
              <w:t>arsye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nga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një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pjesëtar</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policisë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ushtrisë</w:t>
            </w:r>
            <w:proofErr w:type="spellEnd"/>
            <w:r w:rsidRPr="0089403E">
              <w:rPr>
                <w:rFonts w:ascii="Arial Narrow" w:hAnsi="Arial Narrow"/>
                <w:sz w:val="20"/>
                <w:szCs w:val="20"/>
              </w:rPr>
              <w:t>.</w:t>
            </w:r>
          </w:p>
        </w:tc>
        <w:tc>
          <w:tcPr>
            <w:tcW w:w="2520" w:type="dxa"/>
            <w:shd w:val="clear" w:color="auto" w:fill="D9D9D9" w:themeFill="background1" w:themeFillShade="D9"/>
          </w:tcPr>
          <w:p w14:paraId="53F3732C"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3D964A8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49B529CE" w14:textId="77777777" w:rsidR="00C95487" w:rsidRPr="00E209AF" w:rsidRDefault="00C95487" w:rsidP="00F87280">
            <w:pPr>
              <w:pStyle w:val="Body"/>
              <w:rPr>
                <w:rFonts w:ascii="Arial Narrow" w:hAnsi="Arial Narrow"/>
                <w:sz w:val="20"/>
                <w:szCs w:val="20"/>
              </w:rPr>
            </w:pPr>
          </w:p>
          <w:p w14:paraId="46118FBD"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2AC41F9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20F182A7" w14:textId="77777777" w:rsidTr="00F87280">
        <w:tc>
          <w:tcPr>
            <w:tcW w:w="1080" w:type="dxa"/>
          </w:tcPr>
          <w:p w14:paraId="23D9324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J1</w:t>
            </w:r>
          </w:p>
        </w:tc>
        <w:tc>
          <w:tcPr>
            <w:tcW w:w="3870" w:type="dxa"/>
          </w:tcPr>
          <w:p w14:paraId="5E6A294D" w14:textId="77777777" w:rsidR="00C95487" w:rsidRPr="00E209AF" w:rsidRDefault="0089403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89403E">
              <w:rPr>
                <w:rFonts w:ascii="Arial Narrow" w:hAnsi="Arial Narrow"/>
                <w:sz w:val="20"/>
                <w:szCs w:val="20"/>
              </w:rPr>
              <w:t>Vështirësi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marrjen</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certifikatave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lindjes</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për</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ju</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fëmijët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tuaj</w:t>
            </w:r>
            <w:proofErr w:type="spellEnd"/>
          </w:p>
        </w:tc>
        <w:tc>
          <w:tcPr>
            <w:tcW w:w="2520" w:type="dxa"/>
          </w:tcPr>
          <w:p w14:paraId="29BF5D92"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2D75616A"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0B26DBE7" w14:textId="77777777" w:rsidR="00C95487" w:rsidRPr="00E209AF" w:rsidRDefault="00C95487" w:rsidP="00F87280">
            <w:pPr>
              <w:pStyle w:val="Body"/>
              <w:rPr>
                <w:rFonts w:ascii="Arial Narrow" w:hAnsi="Arial Narrow"/>
                <w:sz w:val="20"/>
                <w:szCs w:val="20"/>
              </w:rPr>
            </w:pPr>
          </w:p>
          <w:p w14:paraId="6CCEEFD4"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9D379B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0D737F54" w14:textId="77777777" w:rsidTr="00F87280">
        <w:tc>
          <w:tcPr>
            <w:tcW w:w="1080" w:type="dxa"/>
          </w:tcPr>
          <w:p w14:paraId="6C2E0F5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J2</w:t>
            </w:r>
          </w:p>
        </w:tc>
        <w:tc>
          <w:tcPr>
            <w:tcW w:w="3870" w:type="dxa"/>
          </w:tcPr>
          <w:p w14:paraId="3E0F722B" w14:textId="77777777" w:rsidR="00C95487" w:rsidRPr="00E209AF" w:rsidRDefault="0089403E" w:rsidP="00F87280">
            <w:pPr>
              <w:pStyle w:val="Body"/>
              <w:rPr>
                <w:rFonts w:ascii="Arial Narrow" w:hAnsi="Arial Narrow"/>
                <w:sz w:val="20"/>
                <w:szCs w:val="20"/>
              </w:rPr>
            </w:pPr>
            <w:proofErr w:type="spellStart"/>
            <w:r w:rsidRPr="0089403E">
              <w:rPr>
                <w:rFonts w:ascii="Arial Narrow" w:hAnsi="Arial Narrow"/>
                <w:sz w:val="20"/>
                <w:szCs w:val="20"/>
              </w:rPr>
              <w:t>Vështirësi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për</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marrë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një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kartë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identiteti</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lëshuar</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nga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qeveria</w:t>
            </w:r>
            <w:proofErr w:type="spellEnd"/>
          </w:p>
        </w:tc>
        <w:tc>
          <w:tcPr>
            <w:tcW w:w="2520" w:type="dxa"/>
          </w:tcPr>
          <w:p w14:paraId="719BB54F"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7D8781CB"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528B50BD" w14:textId="77777777" w:rsidR="00C95487" w:rsidRPr="00E209AF" w:rsidRDefault="00C95487" w:rsidP="00F87280">
            <w:pPr>
              <w:pStyle w:val="Body"/>
              <w:rPr>
                <w:rFonts w:ascii="Arial Narrow" w:hAnsi="Arial Narrow"/>
                <w:sz w:val="20"/>
                <w:szCs w:val="20"/>
              </w:rPr>
            </w:pPr>
          </w:p>
          <w:p w14:paraId="45A55693"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2F71F2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34F9B04A" w14:textId="77777777" w:rsidTr="00F87280">
        <w:tc>
          <w:tcPr>
            <w:tcW w:w="1080" w:type="dxa"/>
          </w:tcPr>
          <w:p w14:paraId="22E870B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J3</w:t>
            </w:r>
          </w:p>
        </w:tc>
        <w:tc>
          <w:tcPr>
            <w:tcW w:w="3870" w:type="dxa"/>
          </w:tcPr>
          <w:p w14:paraId="4A39D77B" w14:textId="1CFA2805" w:rsidR="00C95487" w:rsidRPr="00E209AF" w:rsidRDefault="0089403E" w:rsidP="00F87280">
            <w:pPr>
              <w:pStyle w:val="Body"/>
              <w:rPr>
                <w:rFonts w:ascii="Arial Narrow" w:hAnsi="Arial Narrow"/>
                <w:sz w:val="20"/>
                <w:szCs w:val="20"/>
              </w:rPr>
            </w:pPr>
            <w:proofErr w:type="spellStart"/>
            <w:r w:rsidRPr="0089403E">
              <w:rPr>
                <w:rFonts w:ascii="Arial Narrow" w:hAnsi="Arial Narrow"/>
                <w:sz w:val="20"/>
                <w:szCs w:val="20"/>
              </w:rPr>
              <w:t>Probleme</w:t>
            </w:r>
            <w:proofErr w:type="spellEnd"/>
            <w:r w:rsidRPr="0089403E">
              <w:rPr>
                <w:rFonts w:ascii="Arial Narrow" w:hAnsi="Arial Narrow"/>
                <w:sz w:val="20"/>
                <w:szCs w:val="20"/>
              </w:rPr>
              <w:t xml:space="preserve"> me </w:t>
            </w:r>
            <w:proofErr w:type="spellStart"/>
            <w:r w:rsidRPr="0089403E">
              <w:rPr>
                <w:rFonts w:ascii="Arial Narrow" w:hAnsi="Arial Narrow"/>
                <w:sz w:val="20"/>
                <w:szCs w:val="20"/>
              </w:rPr>
              <w:t>shtetësinë</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vendbanimin</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statusin</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imigrimit</w:t>
            </w:r>
            <w:proofErr w:type="spellEnd"/>
            <w:r w:rsidRPr="0089403E">
              <w:rPr>
                <w:rFonts w:ascii="Arial Narrow" w:hAnsi="Arial Narrow"/>
                <w:sz w:val="20"/>
                <w:szCs w:val="20"/>
              </w:rPr>
              <w:t xml:space="preserve"> </w:t>
            </w:r>
            <w:r w:rsidR="00413D61">
              <w:rPr>
                <w:rFonts w:ascii="Arial Narrow" w:hAnsi="Arial Narrow"/>
                <w:sz w:val="20"/>
                <w:szCs w:val="20"/>
              </w:rPr>
              <w:t>p</w:t>
            </w:r>
            <w:r w:rsidR="00413D61">
              <w:rPr>
                <w:rFonts w:ascii="Arial Narrow" w:hAnsi="Arial Narrow"/>
                <w:sz w:val="20"/>
                <w:szCs w:val="20"/>
                <w:lang w:val="sq-AL"/>
              </w:rPr>
              <w:t xml:space="preserve">ër ju ose </w:t>
            </w:r>
            <w:proofErr w:type="spellStart"/>
            <w:r w:rsidRPr="0089403E">
              <w:rPr>
                <w:rFonts w:ascii="Arial Narrow" w:hAnsi="Arial Narrow"/>
                <w:sz w:val="20"/>
                <w:szCs w:val="20"/>
              </w:rPr>
              <w:t>fëmijëve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tuaj</w:t>
            </w:r>
            <w:proofErr w:type="spellEnd"/>
          </w:p>
        </w:tc>
        <w:tc>
          <w:tcPr>
            <w:tcW w:w="2520" w:type="dxa"/>
          </w:tcPr>
          <w:p w14:paraId="280C54D7"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7C1F76B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5E198C83" w14:textId="77777777" w:rsidR="00C95487" w:rsidRPr="00E209AF" w:rsidRDefault="00C95487" w:rsidP="00F87280">
            <w:pPr>
              <w:pStyle w:val="Body"/>
              <w:rPr>
                <w:rFonts w:ascii="Arial Narrow" w:hAnsi="Arial Narrow"/>
                <w:sz w:val="20"/>
                <w:szCs w:val="20"/>
              </w:rPr>
            </w:pPr>
          </w:p>
          <w:p w14:paraId="1530758E"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7F1A74A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5760258" w14:textId="77777777" w:rsidTr="00F87280">
        <w:tc>
          <w:tcPr>
            <w:tcW w:w="1080" w:type="dxa"/>
            <w:tcBorders>
              <w:bottom w:val="single" w:sz="4" w:space="0" w:color="auto"/>
            </w:tcBorders>
          </w:tcPr>
          <w:p w14:paraId="69ECD25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J4</w:t>
            </w:r>
          </w:p>
        </w:tc>
        <w:tc>
          <w:tcPr>
            <w:tcW w:w="3870" w:type="dxa"/>
            <w:tcBorders>
              <w:bottom w:val="single" w:sz="4" w:space="0" w:color="auto"/>
            </w:tcBorders>
          </w:tcPr>
          <w:p w14:paraId="3D4E03B6" w14:textId="77777777" w:rsidR="00C95487" w:rsidRPr="00E209AF" w:rsidRDefault="0089403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89403E">
              <w:rPr>
                <w:rFonts w:ascii="Arial Narrow" w:hAnsi="Arial Narrow"/>
                <w:sz w:val="20"/>
                <w:szCs w:val="20"/>
              </w:rPr>
              <w:t>Mosmarrëveshjet</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tatimore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ose</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mosmarrëveshjet</w:t>
            </w:r>
            <w:proofErr w:type="spellEnd"/>
            <w:r w:rsidRPr="0089403E">
              <w:rPr>
                <w:rFonts w:ascii="Arial Narrow" w:hAnsi="Arial Narrow"/>
                <w:sz w:val="20"/>
                <w:szCs w:val="20"/>
              </w:rPr>
              <w:t xml:space="preserve"> me </w:t>
            </w:r>
            <w:proofErr w:type="spellStart"/>
            <w:r w:rsidRPr="0089403E">
              <w:rPr>
                <w:rFonts w:ascii="Arial Narrow" w:hAnsi="Arial Narrow"/>
                <w:sz w:val="20"/>
                <w:szCs w:val="20"/>
              </w:rPr>
              <w:t>organet</w:t>
            </w:r>
            <w:proofErr w:type="spellEnd"/>
            <w:r w:rsidRPr="0089403E">
              <w:rPr>
                <w:rFonts w:ascii="Arial Narrow" w:hAnsi="Arial Narrow"/>
                <w:sz w:val="20"/>
                <w:szCs w:val="20"/>
              </w:rPr>
              <w:t xml:space="preserve"> e </w:t>
            </w:r>
            <w:proofErr w:type="spellStart"/>
            <w:r w:rsidRPr="0089403E">
              <w:rPr>
                <w:rFonts w:ascii="Arial Narrow" w:hAnsi="Arial Narrow"/>
                <w:sz w:val="20"/>
                <w:szCs w:val="20"/>
              </w:rPr>
              <w:t>tjera</w:t>
            </w:r>
            <w:proofErr w:type="spellEnd"/>
            <w:r w:rsidRPr="0089403E">
              <w:rPr>
                <w:rFonts w:ascii="Arial Narrow" w:hAnsi="Arial Narrow"/>
                <w:sz w:val="20"/>
                <w:szCs w:val="20"/>
              </w:rPr>
              <w:t xml:space="preserve"> </w:t>
            </w:r>
            <w:proofErr w:type="spellStart"/>
            <w:r w:rsidRPr="0089403E">
              <w:rPr>
                <w:rFonts w:ascii="Arial Narrow" w:hAnsi="Arial Narrow"/>
                <w:sz w:val="20"/>
                <w:szCs w:val="20"/>
              </w:rPr>
              <w:t>qeveritare</w:t>
            </w:r>
            <w:proofErr w:type="spellEnd"/>
          </w:p>
        </w:tc>
        <w:tc>
          <w:tcPr>
            <w:tcW w:w="2520" w:type="dxa"/>
            <w:tcBorders>
              <w:bottom w:val="single" w:sz="4" w:space="0" w:color="auto"/>
            </w:tcBorders>
          </w:tcPr>
          <w:p w14:paraId="74F1281E"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29D0048"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Borders>
              <w:bottom w:val="single" w:sz="4" w:space="0" w:color="auto"/>
            </w:tcBorders>
          </w:tcPr>
          <w:p w14:paraId="3C20ADE3" w14:textId="77777777" w:rsidR="00C95487" w:rsidRPr="00E209AF" w:rsidRDefault="00C95487" w:rsidP="00F87280">
            <w:pPr>
              <w:pStyle w:val="Body"/>
              <w:rPr>
                <w:rFonts w:ascii="Arial Narrow" w:hAnsi="Arial Narrow"/>
                <w:sz w:val="20"/>
                <w:szCs w:val="20"/>
              </w:rPr>
            </w:pPr>
          </w:p>
          <w:p w14:paraId="4CBBAE3D"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7182CA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6D448C3B" w14:textId="77777777" w:rsidTr="00F87280">
        <w:tc>
          <w:tcPr>
            <w:tcW w:w="1080" w:type="dxa"/>
            <w:shd w:val="clear" w:color="auto" w:fill="D9D9D9" w:themeFill="background1" w:themeFillShade="D9"/>
          </w:tcPr>
          <w:p w14:paraId="2B44D79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lastRenderedPageBreak/>
              <w:t>K1</w:t>
            </w:r>
          </w:p>
        </w:tc>
        <w:tc>
          <w:tcPr>
            <w:tcW w:w="3870" w:type="dxa"/>
            <w:shd w:val="clear" w:color="auto" w:fill="D9D9D9" w:themeFill="background1" w:themeFillShade="D9"/>
          </w:tcPr>
          <w:p w14:paraId="0B0F8BBC" w14:textId="77777777" w:rsidR="00C95487" w:rsidRPr="00E209AF" w:rsidRDefault="00F944EF" w:rsidP="00F944EF">
            <w:pPr>
              <w:pStyle w:val="Body"/>
              <w:rPr>
                <w:rFonts w:ascii="Arial Narrow" w:hAnsi="Arial Narrow"/>
                <w:sz w:val="20"/>
                <w:szCs w:val="20"/>
              </w:rPr>
            </w:pPr>
            <w:proofErr w:type="spellStart"/>
            <w:r>
              <w:rPr>
                <w:rFonts w:ascii="Arial Narrow" w:hAnsi="Arial Narrow"/>
                <w:sz w:val="20"/>
                <w:szCs w:val="20"/>
              </w:rPr>
              <w:t>Vonesa</w:t>
            </w:r>
            <w:proofErr w:type="spellEnd"/>
            <w:r>
              <w:rPr>
                <w:rFonts w:ascii="Arial Narrow" w:hAnsi="Arial Narrow"/>
                <w:sz w:val="20"/>
                <w:szCs w:val="20"/>
              </w:rPr>
              <w:t xml:space="preserve"> </w:t>
            </w:r>
            <w:proofErr w:type="spellStart"/>
            <w:r>
              <w:rPr>
                <w:rFonts w:ascii="Arial Narrow" w:hAnsi="Arial Narrow"/>
                <w:sz w:val="20"/>
                <w:szCs w:val="20"/>
              </w:rPr>
              <w:t>dhe</w:t>
            </w:r>
            <w:proofErr w:type="spellEnd"/>
            <w:r>
              <w:rPr>
                <w:rFonts w:ascii="Arial Narrow" w:hAnsi="Arial Narrow"/>
                <w:sz w:val="20"/>
                <w:szCs w:val="20"/>
              </w:rPr>
              <w:t xml:space="preserve"> </w:t>
            </w:r>
            <w:proofErr w:type="spellStart"/>
            <w:r>
              <w:rPr>
                <w:rFonts w:ascii="Arial Narrow" w:hAnsi="Arial Narrow"/>
                <w:sz w:val="20"/>
                <w:szCs w:val="20"/>
              </w:rPr>
              <w:t>pamundësia</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për</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të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paguar</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kartat</w:t>
            </w:r>
            <w:proofErr w:type="spellEnd"/>
            <w:r w:rsidRPr="00F944EF">
              <w:rPr>
                <w:rFonts w:ascii="Arial Narrow" w:hAnsi="Arial Narrow"/>
                <w:sz w:val="20"/>
                <w:szCs w:val="20"/>
              </w:rPr>
              <w:t xml:space="preserve"> e </w:t>
            </w:r>
            <w:proofErr w:type="spellStart"/>
            <w:r w:rsidRPr="00F944EF">
              <w:rPr>
                <w:rFonts w:ascii="Arial Narrow" w:hAnsi="Arial Narrow"/>
                <w:sz w:val="20"/>
                <w:szCs w:val="20"/>
              </w:rPr>
              <w:t>kreditit</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faturat</w:t>
            </w:r>
            <w:proofErr w:type="spellEnd"/>
            <w:r w:rsidRPr="00F944EF">
              <w:rPr>
                <w:rFonts w:ascii="Arial Narrow" w:hAnsi="Arial Narrow"/>
                <w:sz w:val="20"/>
                <w:szCs w:val="20"/>
              </w:rPr>
              <w:t xml:space="preserve"> e </w:t>
            </w:r>
            <w:proofErr w:type="spellStart"/>
            <w:r w:rsidRPr="00F944EF">
              <w:rPr>
                <w:rFonts w:ascii="Arial Narrow" w:hAnsi="Arial Narrow"/>
                <w:sz w:val="20"/>
                <w:szCs w:val="20"/>
              </w:rPr>
              <w:t>shërbimeve</w:t>
            </w:r>
            <w:proofErr w:type="spellEnd"/>
            <w:r w:rsidRPr="00F944EF">
              <w:rPr>
                <w:rFonts w:ascii="Arial Narrow" w:hAnsi="Arial Narrow"/>
                <w:sz w:val="20"/>
                <w:szCs w:val="20"/>
              </w:rPr>
              <w:t xml:space="preserve"> (p.sh., </w:t>
            </w:r>
            <w:proofErr w:type="spellStart"/>
            <w:r w:rsidRPr="00F944EF">
              <w:rPr>
                <w:rFonts w:ascii="Arial Narrow" w:hAnsi="Arial Narrow"/>
                <w:sz w:val="20"/>
                <w:szCs w:val="20"/>
              </w:rPr>
              <w:t>ujë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energji</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elektrike</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gaz</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ose</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një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kredi</w:t>
            </w:r>
            <w:proofErr w:type="spellEnd"/>
          </w:p>
        </w:tc>
        <w:tc>
          <w:tcPr>
            <w:tcW w:w="2520" w:type="dxa"/>
            <w:shd w:val="clear" w:color="auto" w:fill="D9D9D9" w:themeFill="background1" w:themeFillShade="D9"/>
          </w:tcPr>
          <w:p w14:paraId="6E705089"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5CE7C2C"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p w14:paraId="3D7E8D1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c>
          <w:tcPr>
            <w:tcW w:w="2520" w:type="dxa"/>
            <w:shd w:val="clear" w:color="auto" w:fill="D9D9D9" w:themeFill="background1" w:themeFillShade="D9"/>
          </w:tcPr>
          <w:p w14:paraId="3AF83EF1" w14:textId="77777777" w:rsidR="00C95487" w:rsidRPr="00E209AF" w:rsidRDefault="00C95487" w:rsidP="00F87280">
            <w:pPr>
              <w:pStyle w:val="Body"/>
              <w:rPr>
                <w:rFonts w:ascii="Arial Narrow" w:hAnsi="Arial Narrow"/>
                <w:sz w:val="20"/>
                <w:szCs w:val="20"/>
              </w:rPr>
            </w:pPr>
          </w:p>
          <w:p w14:paraId="6093803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15AB721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7F4F3EC7" w14:textId="77777777" w:rsidTr="00F87280">
        <w:tc>
          <w:tcPr>
            <w:tcW w:w="1080" w:type="dxa"/>
            <w:shd w:val="clear" w:color="auto" w:fill="D9D9D9" w:themeFill="background1" w:themeFillShade="D9"/>
          </w:tcPr>
          <w:p w14:paraId="79C4B64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K2</w:t>
            </w:r>
          </w:p>
        </w:tc>
        <w:tc>
          <w:tcPr>
            <w:tcW w:w="3870" w:type="dxa"/>
            <w:shd w:val="clear" w:color="auto" w:fill="D9D9D9" w:themeFill="background1" w:themeFillShade="D9"/>
          </w:tcPr>
          <w:p w14:paraId="0A90E184" w14:textId="77777777" w:rsidR="00C95487" w:rsidRPr="00E209AF" w:rsidRDefault="00F944EF" w:rsidP="00F87280">
            <w:pPr>
              <w:pStyle w:val="Body"/>
              <w:rPr>
                <w:rFonts w:ascii="Arial Narrow" w:hAnsi="Arial Narrow"/>
                <w:sz w:val="20"/>
                <w:szCs w:val="20"/>
              </w:rPr>
            </w:pPr>
            <w:proofErr w:type="spellStart"/>
            <w:r>
              <w:rPr>
                <w:rFonts w:ascii="Arial Narrow" w:hAnsi="Arial Narrow"/>
                <w:sz w:val="20"/>
                <w:szCs w:val="20"/>
              </w:rPr>
              <w:t>Kërcënimet</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nga</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mbledhësit</w:t>
            </w:r>
            <w:proofErr w:type="spellEnd"/>
            <w:r w:rsidRPr="00F944EF">
              <w:rPr>
                <w:rFonts w:ascii="Arial Narrow" w:hAnsi="Arial Narrow"/>
                <w:sz w:val="20"/>
                <w:szCs w:val="20"/>
              </w:rPr>
              <w:t xml:space="preserve"> e </w:t>
            </w:r>
            <w:proofErr w:type="spellStart"/>
            <w:r w:rsidRPr="00F944EF">
              <w:rPr>
                <w:rFonts w:ascii="Arial Narrow" w:hAnsi="Arial Narrow"/>
                <w:sz w:val="20"/>
                <w:szCs w:val="20"/>
              </w:rPr>
              <w:t>borxheve</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për</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kredi</w:t>
            </w:r>
            <w:proofErr w:type="spellEnd"/>
            <w:r w:rsidRPr="00F944EF">
              <w:rPr>
                <w:rFonts w:ascii="Arial Narrow" w:hAnsi="Arial Narrow"/>
                <w:sz w:val="20"/>
                <w:szCs w:val="20"/>
              </w:rPr>
              <w:t xml:space="preserve"> apo </w:t>
            </w:r>
            <w:proofErr w:type="spellStart"/>
            <w:r w:rsidRPr="00F944EF">
              <w:rPr>
                <w:rFonts w:ascii="Arial Narrow" w:hAnsi="Arial Narrow"/>
                <w:sz w:val="20"/>
                <w:szCs w:val="20"/>
              </w:rPr>
              <w:t>fatura</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të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papaguara</w:t>
            </w:r>
            <w:proofErr w:type="spellEnd"/>
          </w:p>
        </w:tc>
        <w:tc>
          <w:tcPr>
            <w:tcW w:w="2520" w:type="dxa"/>
            <w:shd w:val="clear" w:color="auto" w:fill="D9D9D9" w:themeFill="background1" w:themeFillShade="D9"/>
          </w:tcPr>
          <w:p w14:paraId="732828D7"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6B3C088"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18EE0823" w14:textId="77777777" w:rsidR="00C95487" w:rsidRPr="00E209AF" w:rsidRDefault="00C95487" w:rsidP="00F87280">
            <w:pPr>
              <w:pStyle w:val="Body"/>
              <w:rPr>
                <w:rFonts w:ascii="Arial Narrow" w:hAnsi="Arial Narrow"/>
                <w:sz w:val="20"/>
                <w:szCs w:val="20"/>
              </w:rPr>
            </w:pPr>
          </w:p>
          <w:p w14:paraId="7EBADB50"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617C798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2E93A503" w14:textId="77777777" w:rsidTr="00F87280">
        <w:tc>
          <w:tcPr>
            <w:tcW w:w="1080" w:type="dxa"/>
            <w:shd w:val="clear" w:color="auto" w:fill="D9D9D9" w:themeFill="background1" w:themeFillShade="D9"/>
          </w:tcPr>
          <w:p w14:paraId="1E28597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K3</w:t>
            </w:r>
          </w:p>
        </w:tc>
        <w:tc>
          <w:tcPr>
            <w:tcW w:w="3870" w:type="dxa"/>
            <w:shd w:val="clear" w:color="auto" w:fill="D9D9D9" w:themeFill="background1" w:themeFillShade="D9"/>
          </w:tcPr>
          <w:p w14:paraId="0CFD3021" w14:textId="77777777" w:rsidR="00C95487" w:rsidRPr="00E209AF" w:rsidRDefault="00F944EF" w:rsidP="00F944EF">
            <w:pPr>
              <w:pStyle w:val="Body"/>
              <w:rPr>
                <w:rFonts w:ascii="Arial Narrow" w:hAnsi="Arial Narrow"/>
                <w:b/>
                <w:sz w:val="20"/>
                <w:szCs w:val="20"/>
              </w:rPr>
            </w:pPr>
            <w:proofErr w:type="spellStart"/>
            <w:r>
              <w:rPr>
                <w:rFonts w:ascii="Arial Narrow" w:hAnsi="Arial Narrow"/>
                <w:sz w:val="20"/>
                <w:szCs w:val="20"/>
              </w:rPr>
              <w:t>Kërcënimi</w:t>
            </w:r>
            <w:proofErr w:type="spellEnd"/>
            <w:r>
              <w:rPr>
                <w:rFonts w:ascii="Arial Narrow" w:hAnsi="Arial Narrow"/>
                <w:sz w:val="20"/>
                <w:szCs w:val="20"/>
              </w:rPr>
              <w:t xml:space="preserve">, </w:t>
            </w:r>
            <w:proofErr w:type="spellStart"/>
            <w:r>
              <w:rPr>
                <w:rFonts w:ascii="Arial Narrow" w:hAnsi="Arial Narrow"/>
                <w:sz w:val="20"/>
                <w:szCs w:val="20"/>
              </w:rPr>
              <w:t>ngacmimi</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zhvatja</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nga</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një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turmë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një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bandë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ose</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një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organizatë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tjetër</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kriminale</w:t>
            </w:r>
            <w:proofErr w:type="spellEnd"/>
          </w:p>
        </w:tc>
        <w:tc>
          <w:tcPr>
            <w:tcW w:w="2520" w:type="dxa"/>
            <w:shd w:val="clear" w:color="auto" w:fill="D9D9D9" w:themeFill="background1" w:themeFillShade="D9"/>
          </w:tcPr>
          <w:p w14:paraId="682C2C2A"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01A740B8"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shd w:val="clear" w:color="auto" w:fill="D9D9D9" w:themeFill="background1" w:themeFillShade="D9"/>
          </w:tcPr>
          <w:p w14:paraId="086A972F" w14:textId="77777777" w:rsidR="00C95487" w:rsidRPr="00E209AF" w:rsidRDefault="00C95487" w:rsidP="00F87280">
            <w:pPr>
              <w:pStyle w:val="Body"/>
              <w:rPr>
                <w:rFonts w:ascii="Arial Narrow" w:hAnsi="Arial Narrow"/>
                <w:sz w:val="20"/>
                <w:szCs w:val="20"/>
              </w:rPr>
            </w:pPr>
          </w:p>
          <w:p w14:paraId="7C368C5C"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53B3AA2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3B13BC5E" w14:textId="77777777" w:rsidTr="00F87280">
        <w:tc>
          <w:tcPr>
            <w:tcW w:w="1080" w:type="dxa"/>
          </w:tcPr>
          <w:p w14:paraId="712E2DD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L1</w:t>
            </w:r>
          </w:p>
        </w:tc>
        <w:tc>
          <w:tcPr>
            <w:tcW w:w="3870" w:type="dxa"/>
          </w:tcPr>
          <w:p w14:paraId="13A0A0F1" w14:textId="77777777" w:rsidR="00C95487" w:rsidRPr="00E209AF" w:rsidRDefault="00F944EF" w:rsidP="00F944EF">
            <w:pPr>
              <w:pStyle w:val="Body"/>
              <w:rPr>
                <w:rFonts w:ascii="Arial Narrow" w:hAnsi="Arial Narrow"/>
                <w:sz w:val="20"/>
                <w:szCs w:val="20"/>
              </w:rPr>
            </w:pPr>
            <w:proofErr w:type="spellStart"/>
            <w:r w:rsidRPr="00F944EF">
              <w:rPr>
                <w:rFonts w:ascii="Arial Narrow" w:hAnsi="Arial Narrow"/>
                <w:sz w:val="20"/>
                <w:szCs w:val="20"/>
              </w:rPr>
              <w:t>Vështirësi</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në</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mbledhjen</w:t>
            </w:r>
            <w:proofErr w:type="spellEnd"/>
            <w:r w:rsidRPr="00F944EF">
              <w:rPr>
                <w:rFonts w:ascii="Arial Narrow" w:hAnsi="Arial Narrow"/>
                <w:sz w:val="20"/>
                <w:szCs w:val="20"/>
              </w:rPr>
              <w:t xml:space="preserve"> e </w:t>
            </w:r>
            <w:proofErr w:type="spellStart"/>
            <w:r w:rsidRPr="00F944EF">
              <w:rPr>
                <w:rFonts w:ascii="Arial Narrow" w:hAnsi="Arial Narrow"/>
                <w:sz w:val="20"/>
                <w:szCs w:val="20"/>
              </w:rPr>
              <w:t>parave</w:t>
            </w:r>
            <w:proofErr w:type="spellEnd"/>
            <w:r w:rsidRPr="00F944EF">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borxhlinjët</w:t>
            </w:r>
            <w:proofErr w:type="spellEnd"/>
          </w:p>
        </w:tc>
        <w:tc>
          <w:tcPr>
            <w:tcW w:w="2520" w:type="dxa"/>
          </w:tcPr>
          <w:p w14:paraId="144AF454"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1A8BE587"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03F12990" w14:textId="77777777" w:rsidR="00C95487" w:rsidRPr="00E209AF" w:rsidRDefault="00C95487" w:rsidP="00F87280">
            <w:pPr>
              <w:pStyle w:val="Body"/>
              <w:rPr>
                <w:rFonts w:ascii="Arial Narrow" w:hAnsi="Arial Narrow"/>
                <w:sz w:val="20"/>
                <w:szCs w:val="20"/>
              </w:rPr>
            </w:pPr>
          </w:p>
          <w:p w14:paraId="55D431A8"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4881EAA6"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3F3C50" w:rsidRPr="00E209AF" w14:paraId="576D6AFA" w14:textId="77777777" w:rsidTr="00F87280">
        <w:tc>
          <w:tcPr>
            <w:tcW w:w="1080" w:type="dxa"/>
          </w:tcPr>
          <w:p w14:paraId="7F2E48B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rPr>
            </w:pPr>
            <w:r w:rsidRPr="00E209AF">
              <w:rPr>
                <w:rFonts w:ascii="Arial Narrow" w:hAnsi="Arial Narrow"/>
                <w:b/>
                <w:bCs/>
                <w:sz w:val="20"/>
                <w:szCs w:val="20"/>
              </w:rPr>
              <w:t>L2</w:t>
            </w:r>
          </w:p>
        </w:tc>
        <w:tc>
          <w:tcPr>
            <w:tcW w:w="3870" w:type="dxa"/>
          </w:tcPr>
          <w:p w14:paraId="2DA8D499" w14:textId="77777777" w:rsidR="00C95487" w:rsidRPr="00E209AF" w:rsidRDefault="00F944E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F944EF">
              <w:rPr>
                <w:rFonts w:ascii="Arial Narrow" w:hAnsi="Arial Narrow"/>
                <w:sz w:val="20"/>
                <w:szCs w:val="20"/>
              </w:rPr>
              <w:t>Refuzohen</w:t>
            </w:r>
            <w:proofErr w:type="spellEnd"/>
            <w:r w:rsidRPr="00F944EF">
              <w:rPr>
                <w:rFonts w:ascii="Arial Narrow" w:hAnsi="Arial Narrow"/>
                <w:sz w:val="20"/>
                <w:szCs w:val="20"/>
              </w:rPr>
              <w:t xml:space="preserve"> </w:t>
            </w:r>
            <w:proofErr w:type="spellStart"/>
            <w:r w:rsidRPr="00F944EF">
              <w:rPr>
                <w:rFonts w:ascii="Arial Narrow" w:hAnsi="Arial Narrow"/>
                <w:sz w:val="20"/>
                <w:szCs w:val="20"/>
              </w:rPr>
              <w:t>pretendimet</w:t>
            </w:r>
            <w:proofErr w:type="spellEnd"/>
            <w:r w:rsidRPr="00F944EF">
              <w:rPr>
                <w:rFonts w:ascii="Arial Narrow" w:hAnsi="Arial Narrow"/>
                <w:sz w:val="20"/>
                <w:szCs w:val="20"/>
              </w:rPr>
              <w:t xml:space="preserve"> e </w:t>
            </w:r>
            <w:proofErr w:type="spellStart"/>
            <w:r>
              <w:rPr>
                <w:rFonts w:ascii="Arial Narrow" w:hAnsi="Arial Narrow"/>
                <w:sz w:val="20"/>
                <w:szCs w:val="20"/>
              </w:rPr>
              <w:t>dëmshpërblimeve</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sigurimet</w:t>
            </w:r>
            <w:proofErr w:type="spellEnd"/>
          </w:p>
        </w:tc>
        <w:tc>
          <w:tcPr>
            <w:tcW w:w="2520" w:type="dxa"/>
          </w:tcPr>
          <w:p w14:paraId="40F0C0EE" w14:textId="77777777"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 xml:space="preserve">1 </w:t>
            </w:r>
          </w:p>
          <w:p w14:paraId="6F265202" w14:textId="77777777"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2</w:t>
            </w:r>
          </w:p>
        </w:tc>
        <w:tc>
          <w:tcPr>
            <w:tcW w:w="2520" w:type="dxa"/>
          </w:tcPr>
          <w:p w14:paraId="2C2517FB" w14:textId="77777777" w:rsidR="00C95487" w:rsidRPr="00E209AF" w:rsidRDefault="00C95487" w:rsidP="00F87280">
            <w:pPr>
              <w:pStyle w:val="Body"/>
              <w:rPr>
                <w:rFonts w:ascii="Arial Narrow" w:hAnsi="Arial Narrow"/>
                <w:sz w:val="20"/>
                <w:szCs w:val="20"/>
              </w:rPr>
            </w:pPr>
          </w:p>
          <w:p w14:paraId="2615B866" w14:textId="77777777" w:rsidR="00C95487" w:rsidRPr="00E209AF" w:rsidRDefault="00C95487" w:rsidP="00F87280">
            <w:pPr>
              <w:pStyle w:val="Body"/>
              <w:rPr>
                <w:rFonts w:ascii="Arial Narrow" w:hAnsi="Arial Narrow"/>
                <w:sz w:val="18"/>
                <w:szCs w:val="18"/>
              </w:rPr>
            </w:pPr>
            <w:r w:rsidRPr="00E209AF">
              <w:rPr>
                <w:rFonts w:ascii="Arial Narrow" w:hAnsi="Arial Narrow"/>
                <w:sz w:val="18"/>
                <w:szCs w:val="18"/>
              </w:rPr>
              <w:t xml:space="preserve">0 </w:t>
            </w:r>
            <w:proofErr w:type="gramStart"/>
            <w:r w:rsidRPr="00E209AF">
              <w:rPr>
                <w:rFonts w:ascii="Arial Narrow" w:hAnsi="Arial Narrow"/>
                <w:sz w:val="18"/>
                <w:szCs w:val="18"/>
              </w:rPr>
              <w:t>1  2</w:t>
            </w:r>
            <w:proofErr w:type="gramEnd"/>
            <w:r w:rsidRPr="00E209AF">
              <w:rPr>
                <w:rFonts w:ascii="Arial Narrow" w:hAnsi="Arial Narrow"/>
                <w:sz w:val="18"/>
                <w:szCs w:val="18"/>
              </w:rPr>
              <w:t xml:space="preserve">  3  4  5  6  7  8  9  10 </w:t>
            </w:r>
            <w:r w:rsidR="007A3A4D">
              <w:rPr>
                <w:rFonts w:ascii="Arial Narrow" w:hAnsi="Arial Narrow"/>
                <w:sz w:val="18"/>
                <w:szCs w:val="18"/>
              </w:rPr>
              <w:t>ND/PP</w:t>
            </w:r>
            <w:r w:rsidRPr="00E209AF">
              <w:rPr>
                <w:rFonts w:ascii="Arial Narrow" w:hAnsi="Arial Narrow"/>
                <w:sz w:val="18"/>
                <w:szCs w:val="18"/>
              </w:rPr>
              <w:t xml:space="preserve"> </w:t>
            </w:r>
          </w:p>
          <w:p w14:paraId="2A4FEE1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bl>
    <w:p w14:paraId="1BADE060" w14:textId="77777777" w:rsidR="00C95487" w:rsidRPr="00E209AF" w:rsidRDefault="00C95487" w:rsidP="00C95487">
      <w:pPr>
        <w:pStyle w:val="Body"/>
        <w:spacing w:after="0" w:line="240" w:lineRule="auto"/>
        <w:rPr>
          <w:rFonts w:ascii="Arial Narrow" w:hAnsi="Arial Narrow"/>
          <w:b/>
          <w:sz w:val="20"/>
          <w:szCs w:val="20"/>
        </w:rPr>
      </w:pPr>
    </w:p>
    <w:p w14:paraId="78857766" w14:textId="77777777" w:rsidR="00C95487" w:rsidRPr="00E209AF" w:rsidRDefault="00C95487" w:rsidP="00C95487">
      <w:pPr>
        <w:pStyle w:val="Body"/>
        <w:spacing w:after="0" w:line="240" w:lineRule="auto"/>
        <w:rPr>
          <w:rFonts w:ascii="Arial Narrow" w:hAnsi="Arial Narrow"/>
          <w:b/>
          <w:sz w:val="20"/>
          <w:szCs w:val="20"/>
        </w:rPr>
      </w:pPr>
    </w:p>
    <w:p w14:paraId="33426A8F" w14:textId="77777777" w:rsidR="00C95487" w:rsidRPr="00E209AF" w:rsidRDefault="00EC4D05" w:rsidP="00C95487">
      <w:pPr>
        <w:pStyle w:val="Body"/>
        <w:spacing w:after="0" w:line="240" w:lineRule="auto"/>
        <w:rPr>
          <w:rFonts w:ascii="Arial Narrow" w:hAnsi="Arial Narrow"/>
          <w:b/>
          <w:sz w:val="20"/>
          <w:szCs w:val="20"/>
        </w:rPr>
      </w:pPr>
      <w:r>
        <w:rPr>
          <w:rFonts w:ascii="Arial Narrow" w:hAnsi="Arial Narrow"/>
          <w:b/>
          <w:sz w:val="20"/>
          <w:szCs w:val="20"/>
        </w:rPr>
        <w:t>q15</w:t>
      </w:r>
      <w:r w:rsidR="00C95487" w:rsidRPr="00E209AF">
        <w:rPr>
          <w:rFonts w:ascii="Arial Narrow" w:hAnsi="Arial Narrow"/>
          <w:b/>
          <w:sz w:val="20"/>
          <w:szCs w:val="20"/>
        </w:rPr>
        <w:t xml:space="preserve">. </w:t>
      </w:r>
      <w:r w:rsidR="005A3C1A">
        <w:rPr>
          <w:rFonts w:ascii="Arial Narrow" w:hAnsi="Arial Narrow"/>
          <w:b/>
          <w:sz w:val="20"/>
          <w:szCs w:val="20"/>
        </w:rPr>
        <w:t>UDHËZIME PËR ANKETUESIN</w:t>
      </w:r>
      <w:r w:rsidR="00C95487" w:rsidRPr="00E209AF">
        <w:rPr>
          <w:rFonts w:ascii="Arial Narrow" w:hAnsi="Arial Narrow"/>
          <w:b/>
          <w:sz w:val="20"/>
          <w:szCs w:val="20"/>
        </w:rPr>
        <w:t xml:space="preserve">: </w:t>
      </w:r>
    </w:p>
    <w:p w14:paraId="15FEB603" w14:textId="77777777" w:rsidR="00C95487" w:rsidRPr="00E209AF" w:rsidRDefault="005A3C1A" w:rsidP="00C95487">
      <w:pPr>
        <w:pStyle w:val="Body"/>
        <w:numPr>
          <w:ilvl w:val="0"/>
          <w:numId w:val="8"/>
        </w:numPr>
        <w:spacing w:after="120" w:line="240" w:lineRule="auto"/>
        <w:rPr>
          <w:rFonts w:ascii="Arial Narrow" w:hAnsi="Arial Narrow"/>
          <w:b/>
          <w:sz w:val="20"/>
          <w:szCs w:val="20"/>
        </w:rPr>
      </w:pPr>
      <w:r>
        <w:rPr>
          <w:rFonts w:ascii="Arial Narrow" w:hAnsi="Arial Narrow"/>
          <w:b/>
          <w:sz w:val="20"/>
          <w:szCs w:val="20"/>
        </w:rPr>
        <w:t>NËSE RESPONDENTI NUK PËRGJIGJET ME</w:t>
      </w:r>
      <w:r w:rsidR="00C95487" w:rsidRPr="00E209AF">
        <w:rPr>
          <w:rFonts w:ascii="Arial Narrow" w:hAnsi="Arial Narrow"/>
          <w:b/>
          <w:sz w:val="20"/>
          <w:szCs w:val="20"/>
        </w:rPr>
        <w:t xml:space="preserve"> “</w:t>
      </w:r>
      <w:r w:rsidR="00A47358">
        <w:rPr>
          <w:rFonts w:ascii="Arial Narrow" w:hAnsi="Arial Narrow"/>
          <w:b/>
          <w:sz w:val="20"/>
          <w:szCs w:val="20"/>
        </w:rPr>
        <w:t>PO</w:t>
      </w:r>
      <w:r w:rsidR="00C95487" w:rsidRPr="00E209AF">
        <w:rPr>
          <w:rFonts w:ascii="Arial Narrow" w:hAnsi="Arial Narrow"/>
          <w:b/>
          <w:sz w:val="20"/>
          <w:szCs w:val="20"/>
        </w:rPr>
        <w:t xml:space="preserve">” </w:t>
      </w:r>
      <w:r>
        <w:rPr>
          <w:rFonts w:ascii="Arial Narrow" w:hAnsi="Arial Narrow"/>
          <w:b/>
          <w:sz w:val="20"/>
          <w:szCs w:val="20"/>
        </w:rPr>
        <w:t>NË NDONJË NGA PYETJET NË</w:t>
      </w:r>
      <w:r w:rsidR="00C95487" w:rsidRPr="00E209AF">
        <w:rPr>
          <w:rFonts w:ascii="Arial Narrow" w:hAnsi="Arial Narrow"/>
          <w:b/>
          <w:sz w:val="20"/>
          <w:szCs w:val="20"/>
        </w:rPr>
        <w:t xml:space="preserve"> q1</w:t>
      </w:r>
      <w:r w:rsidR="001D5894">
        <w:rPr>
          <w:rFonts w:ascii="Arial Narrow" w:hAnsi="Arial Narrow"/>
          <w:b/>
          <w:sz w:val="20"/>
          <w:szCs w:val="20"/>
        </w:rPr>
        <w:t>4</w:t>
      </w:r>
      <w:r w:rsidR="00C95487" w:rsidRPr="00E209AF">
        <w:rPr>
          <w:rFonts w:ascii="Arial Narrow" w:hAnsi="Arial Narrow"/>
          <w:b/>
          <w:sz w:val="20"/>
          <w:szCs w:val="20"/>
        </w:rPr>
        <w:t xml:space="preserve">, </w:t>
      </w:r>
      <w:r w:rsidR="007A3A4D">
        <w:rPr>
          <w:rFonts w:ascii="Arial Narrow" w:hAnsi="Arial Narrow"/>
          <w:b/>
          <w:sz w:val="20"/>
          <w:szCs w:val="20"/>
        </w:rPr>
        <w:t>SHKO TE</w:t>
      </w:r>
      <w:r w:rsidR="00C95487" w:rsidRPr="00340BC7">
        <w:rPr>
          <w:rFonts w:ascii="Arial Narrow" w:hAnsi="Arial Narrow"/>
          <w:b/>
          <w:sz w:val="20"/>
          <w:szCs w:val="20"/>
        </w:rPr>
        <w:t>q</w:t>
      </w:r>
      <w:r w:rsidR="00340BC7" w:rsidRPr="00340BC7">
        <w:rPr>
          <w:rFonts w:ascii="Arial Narrow" w:hAnsi="Arial Narrow"/>
          <w:b/>
          <w:sz w:val="20"/>
          <w:szCs w:val="20"/>
        </w:rPr>
        <w:t>38</w:t>
      </w:r>
      <w:r w:rsidR="00C95487" w:rsidRPr="00E209AF">
        <w:rPr>
          <w:rFonts w:ascii="Arial Narrow" w:hAnsi="Arial Narrow"/>
          <w:b/>
          <w:sz w:val="20"/>
          <w:szCs w:val="20"/>
        </w:rPr>
        <w:t xml:space="preserve">. </w:t>
      </w:r>
    </w:p>
    <w:p w14:paraId="67993E32" w14:textId="77777777" w:rsidR="005A3C1A" w:rsidRPr="005A3C1A" w:rsidRDefault="005A3C1A" w:rsidP="00C95487">
      <w:pPr>
        <w:pStyle w:val="Body"/>
        <w:numPr>
          <w:ilvl w:val="0"/>
          <w:numId w:val="8"/>
        </w:numPr>
        <w:spacing w:after="120" w:line="240" w:lineRule="auto"/>
        <w:rPr>
          <w:rFonts w:ascii="Arial Narrow" w:hAnsi="Arial Narrow"/>
          <w:sz w:val="20"/>
          <w:szCs w:val="20"/>
        </w:rPr>
      </w:pPr>
      <w:r>
        <w:rPr>
          <w:rFonts w:ascii="Arial Narrow" w:hAnsi="Arial Narrow"/>
          <w:b/>
          <w:sz w:val="20"/>
          <w:szCs w:val="20"/>
        </w:rPr>
        <w:t xml:space="preserve">NËSE RESPONDENTI PËRGJIGJET ME </w:t>
      </w:r>
      <w:r w:rsidR="00C95487" w:rsidRPr="00E209AF">
        <w:rPr>
          <w:rFonts w:ascii="Arial Narrow" w:hAnsi="Arial Narrow"/>
          <w:b/>
          <w:sz w:val="20"/>
          <w:szCs w:val="20"/>
        </w:rPr>
        <w:t>“</w:t>
      </w:r>
      <w:r w:rsidR="00A47358">
        <w:rPr>
          <w:rFonts w:ascii="Arial Narrow" w:hAnsi="Arial Narrow"/>
          <w:b/>
          <w:sz w:val="20"/>
          <w:szCs w:val="20"/>
        </w:rPr>
        <w:t>PO</w:t>
      </w:r>
      <w:r w:rsidR="00C95487" w:rsidRPr="00E209AF">
        <w:rPr>
          <w:rFonts w:ascii="Arial Narrow" w:hAnsi="Arial Narrow"/>
          <w:b/>
          <w:sz w:val="20"/>
          <w:szCs w:val="20"/>
        </w:rPr>
        <w:t xml:space="preserve">” </w:t>
      </w:r>
      <w:r>
        <w:rPr>
          <w:rFonts w:ascii="Arial Narrow" w:hAnsi="Arial Narrow"/>
          <w:b/>
          <w:sz w:val="20"/>
          <w:szCs w:val="20"/>
        </w:rPr>
        <w:t>NË NDONJË NGA PYETJET NË</w:t>
      </w:r>
      <w:r w:rsidR="00C95487" w:rsidRPr="00E209AF">
        <w:rPr>
          <w:rFonts w:ascii="Arial Narrow" w:hAnsi="Arial Narrow"/>
          <w:b/>
          <w:sz w:val="20"/>
          <w:szCs w:val="20"/>
        </w:rPr>
        <w:t xml:space="preserve"> q1</w:t>
      </w:r>
      <w:r w:rsidR="00264BCE">
        <w:rPr>
          <w:rFonts w:ascii="Arial Narrow" w:hAnsi="Arial Narrow"/>
          <w:b/>
          <w:sz w:val="20"/>
          <w:szCs w:val="20"/>
        </w:rPr>
        <w:t>4</w:t>
      </w:r>
      <w:r w:rsidR="00C95487" w:rsidRPr="00E209AF">
        <w:rPr>
          <w:rFonts w:ascii="Arial Narrow" w:hAnsi="Arial Narrow"/>
          <w:b/>
          <w:sz w:val="20"/>
          <w:szCs w:val="20"/>
        </w:rPr>
        <w:t xml:space="preserve">, </w:t>
      </w:r>
      <w:r>
        <w:rPr>
          <w:rFonts w:ascii="Arial Narrow" w:hAnsi="Arial Narrow"/>
          <w:b/>
          <w:sz w:val="20"/>
          <w:szCs w:val="20"/>
        </w:rPr>
        <w:t>TREGO KARTELËN</w:t>
      </w:r>
      <w:r w:rsidR="00C95487" w:rsidRPr="00E209AF">
        <w:rPr>
          <w:rFonts w:ascii="Arial Narrow" w:hAnsi="Arial Narrow"/>
          <w:b/>
          <w:sz w:val="20"/>
          <w:szCs w:val="20"/>
        </w:rPr>
        <w:t xml:space="preserve"> “A”</w:t>
      </w:r>
      <w:r>
        <w:rPr>
          <w:rFonts w:ascii="Arial Narrow" w:hAnsi="Arial Narrow"/>
          <w:b/>
          <w:sz w:val="20"/>
          <w:szCs w:val="20"/>
        </w:rPr>
        <w:t xml:space="preserve"> DHE LEXO</w:t>
      </w:r>
      <w:r w:rsidR="00C95487" w:rsidRPr="00E209AF">
        <w:rPr>
          <w:rFonts w:ascii="Arial Narrow" w:hAnsi="Arial Narrow"/>
          <w:b/>
          <w:sz w:val="20"/>
          <w:szCs w:val="20"/>
        </w:rPr>
        <w:t xml:space="preserve">: </w:t>
      </w:r>
      <w:r w:rsidRPr="005A3C1A">
        <w:rPr>
          <w:rFonts w:ascii="Arial Narrow" w:hAnsi="Arial Narrow"/>
          <w:sz w:val="20"/>
          <w:szCs w:val="20"/>
        </w:rPr>
        <w:t xml:space="preserve">Duke </w:t>
      </w:r>
      <w:proofErr w:type="spellStart"/>
      <w:r w:rsidRPr="005A3C1A">
        <w:rPr>
          <w:rFonts w:ascii="Arial Narrow" w:hAnsi="Arial Narrow"/>
          <w:sz w:val="20"/>
          <w:szCs w:val="20"/>
        </w:rPr>
        <w:t>menduar</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për</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problemet</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që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keni</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përjetuar</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dhe</w:t>
      </w:r>
      <w:proofErr w:type="spellEnd"/>
      <w:r w:rsidRPr="005A3C1A">
        <w:rPr>
          <w:rFonts w:ascii="Arial Narrow" w:hAnsi="Arial Narrow"/>
          <w:sz w:val="20"/>
          <w:szCs w:val="20"/>
        </w:rPr>
        <w:t xml:space="preserve"> duke </w:t>
      </w:r>
      <w:proofErr w:type="spellStart"/>
      <w:r w:rsidRPr="005A3C1A">
        <w:rPr>
          <w:rFonts w:ascii="Arial Narrow" w:hAnsi="Arial Narrow"/>
          <w:sz w:val="20"/>
          <w:szCs w:val="20"/>
        </w:rPr>
        <w:t>parë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këtë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shkallë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ku</w:t>
      </w:r>
      <w:proofErr w:type="spellEnd"/>
      <w:r w:rsidRPr="005A3C1A">
        <w:rPr>
          <w:rFonts w:ascii="Arial Narrow" w:hAnsi="Arial Narrow"/>
          <w:sz w:val="20"/>
          <w:szCs w:val="20"/>
        </w:rPr>
        <w:t xml:space="preserve"> 0 </w:t>
      </w:r>
      <w:proofErr w:type="spellStart"/>
      <w:r w:rsidRPr="005A3C1A">
        <w:rPr>
          <w:rFonts w:ascii="Arial Narrow" w:hAnsi="Arial Narrow"/>
          <w:sz w:val="20"/>
          <w:szCs w:val="20"/>
        </w:rPr>
        <w:t>përfaqëson</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problemin</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më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u w:val="single"/>
        </w:rPr>
        <w:t>pak</w:t>
      </w:r>
      <w:proofErr w:type="spellEnd"/>
      <w:r w:rsidRPr="005A3C1A">
        <w:rPr>
          <w:rFonts w:ascii="Arial Narrow" w:hAnsi="Arial Narrow"/>
          <w:sz w:val="20"/>
          <w:szCs w:val="20"/>
          <w:u w:val="single"/>
        </w:rPr>
        <w:t xml:space="preserve"> </w:t>
      </w:r>
      <w:proofErr w:type="spellStart"/>
      <w:r w:rsidRPr="005A3C1A">
        <w:rPr>
          <w:rFonts w:ascii="Arial Narrow" w:hAnsi="Arial Narrow"/>
          <w:sz w:val="20"/>
          <w:szCs w:val="20"/>
          <w:u w:val="single"/>
        </w:rPr>
        <w:t>serioz</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dhe</w:t>
      </w:r>
      <w:proofErr w:type="spellEnd"/>
      <w:r w:rsidRPr="005A3C1A">
        <w:rPr>
          <w:rFonts w:ascii="Arial Narrow" w:hAnsi="Arial Narrow"/>
          <w:sz w:val="20"/>
          <w:szCs w:val="20"/>
        </w:rPr>
        <w:t xml:space="preserve"> 10 </w:t>
      </w:r>
      <w:proofErr w:type="spellStart"/>
      <w:r w:rsidRPr="005A3C1A">
        <w:rPr>
          <w:rFonts w:ascii="Arial Narrow" w:hAnsi="Arial Narrow"/>
          <w:sz w:val="20"/>
          <w:szCs w:val="20"/>
        </w:rPr>
        <w:t>përfaqëson</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problemin</w:t>
      </w:r>
      <w:proofErr w:type="spellEnd"/>
      <w:r w:rsidRPr="005A3C1A">
        <w:rPr>
          <w:rFonts w:ascii="Arial Narrow" w:hAnsi="Arial Narrow"/>
          <w:sz w:val="20"/>
          <w:szCs w:val="20"/>
        </w:rPr>
        <w:t xml:space="preserve"> </w:t>
      </w:r>
      <w:proofErr w:type="spellStart"/>
      <w:r w:rsidRPr="005A3C1A">
        <w:rPr>
          <w:rFonts w:ascii="Arial Narrow" w:hAnsi="Arial Narrow"/>
          <w:sz w:val="20"/>
          <w:szCs w:val="20"/>
          <w:u w:val="single"/>
        </w:rPr>
        <w:t>më</w:t>
      </w:r>
      <w:proofErr w:type="spellEnd"/>
      <w:r w:rsidRPr="005A3C1A">
        <w:rPr>
          <w:rFonts w:ascii="Arial Narrow" w:hAnsi="Arial Narrow"/>
          <w:sz w:val="20"/>
          <w:szCs w:val="20"/>
          <w:u w:val="single"/>
        </w:rPr>
        <w:t xml:space="preserve"> </w:t>
      </w:r>
      <w:proofErr w:type="spellStart"/>
      <w:r w:rsidRPr="005A3C1A">
        <w:rPr>
          <w:rFonts w:ascii="Arial Narrow" w:hAnsi="Arial Narrow"/>
          <w:sz w:val="20"/>
          <w:szCs w:val="20"/>
          <w:u w:val="single"/>
        </w:rPr>
        <w:t>serioz</w:t>
      </w:r>
      <w:proofErr w:type="spellEnd"/>
      <w:r w:rsidRPr="005A3C1A">
        <w:rPr>
          <w:rFonts w:ascii="Arial Narrow" w:hAnsi="Arial Narrow"/>
          <w:sz w:val="20"/>
          <w:szCs w:val="20"/>
        </w:rPr>
        <w:t xml:space="preserve"> me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cilin</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mund</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përballeni</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ndonjëherë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gjatë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jetës</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tuaj</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ju</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lutemi</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shënoni</w:t>
      </w:r>
      <w:proofErr w:type="spellEnd"/>
      <w:r w:rsidRPr="005A3C1A">
        <w:rPr>
          <w:rFonts w:ascii="Arial Narrow" w:hAnsi="Arial Narrow"/>
          <w:sz w:val="20"/>
          <w:szCs w:val="20"/>
        </w:rPr>
        <w:t xml:space="preserve"> se </w:t>
      </w:r>
      <w:proofErr w:type="spellStart"/>
      <w:r w:rsidRPr="005A3C1A">
        <w:rPr>
          <w:rFonts w:ascii="Arial Narrow" w:hAnsi="Arial Narrow"/>
          <w:sz w:val="20"/>
          <w:szCs w:val="20"/>
        </w:rPr>
        <w:t>ku</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shkallë</w:t>
      </w:r>
      <w:proofErr w:type="spellEnd"/>
      <w:r w:rsidRPr="005A3C1A">
        <w:rPr>
          <w:rFonts w:ascii="Arial Narrow" w:hAnsi="Arial Narrow"/>
          <w:sz w:val="20"/>
          <w:szCs w:val="20"/>
        </w:rPr>
        <w:t xml:space="preserve"> do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vendosnit</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secilën</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nga</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çështjet</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ose</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problemet</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që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keni</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përjetuar</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Për</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shembull</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rezultati</w:t>
      </w:r>
      <w:proofErr w:type="spellEnd"/>
      <w:r w:rsidRPr="005A3C1A">
        <w:rPr>
          <w:rFonts w:ascii="Arial Narrow" w:hAnsi="Arial Narrow"/>
          <w:sz w:val="20"/>
          <w:szCs w:val="20"/>
        </w:rPr>
        <w:t xml:space="preserve"> 2 </w:t>
      </w:r>
      <w:proofErr w:type="spellStart"/>
      <w:r w:rsidRPr="005A3C1A">
        <w:rPr>
          <w:rFonts w:ascii="Arial Narrow" w:hAnsi="Arial Narrow"/>
          <w:sz w:val="20"/>
          <w:szCs w:val="20"/>
        </w:rPr>
        <w:t>mund</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jetë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një</w:t>
      </w:r>
      <w:proofErr w:type="spellEnd"/>
      <w:r w:rsidRPr="005A3C1A">
        <w:rPr>
          <w:rFonts w:ascii="Arial Narrow" w:hAnsi="Arial Narrow"/>
          <w:sz w:val="20"/>
          <w:szCs w:val="20"/>
        </w:rPr>
        <w:t xml:space="preserve"> problem me </w:t>
      </w:r>
      <w:proofErr w:type="spellStart"/>
      <w:r w:rsidRPr="005A3C1A">
        <w:rPr>
          <w:rFonts w:ascii="Arial Narrow" w:hAnsi="Arial Narrow"/>
          <w:sz w:val="20"/>
          <w:szCs w:val="20"/>
        </w:rPr>
        <w:t>një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fqinj</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një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aheng</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zhurmshëm</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dhe</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një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rezultat</w:t>
      </w:r>
      <w:proofErr w:type="spellEnd"/>
      <w:r w:rsidRPr="005A3C1A">
        <w:rPr>
          <w:rFonts w:ascii="Arial Narrow" w:hAnsi="Arial Narrow"/>
          <w:sz w:val="20"/>
          <w:szCs w:val="20"/>
        </w:rPr>
        <w:t xml:space="preserve"> 8 </w:t>
      </w:r>
      <w:proofErr w:type="spellStart"/>
      <w:r w:rsidRPr="005A3C1A">
        <w:rPr>
          <w:rFonts w:ascii="Arial Narrow" w:hAnsi="Arial Narrow"/>
          <w:sz w:val="20"/>
          <w:szCs w:val="20"/>
        </w:rPr>
        <w:t>mund</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jetë</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i</w:t>
      </w:r>
      <w:proofErr w:type="spellEnd"/>
      <w:r w:rsidRPr="005A3C1A">
        <w:rPr>
          <w:rFonts w:ascii="Arial Narrow" w:hAnsi="Arial Narrow"/>
          <w:sz w:val="20"/>
          <w:szCs w:val="20"/>
        </w:rPr>
        <w:t xml:space="preserve"> </w:t>
      </w:r>
      <w:proofErr w:type="spellStart"/>
      <w:r w:rsidRPr="005A3C1A">
        <w:rPr>
          <w:rFonts w:ascii="Arial Narrow" w:hAnsi="Arial Narrow"/>
          <w:sz w:val="20"/>
          <w:szCs w:val="20"/>
        </w:rPr>
        <w:t>pastrehë</w:t>
      </w:r>
      <w:proofErr w:type="spellEnd"/>
      <w:r w:rsidRPr="005A3C1A">
        <w:rPr>
          <w:rFonts w:ascii="Arial Narrow" w:hAnsi="Arial Narrow"/>
          <w:sz w:val="20"/>
          <w:szCs w:val="20"/>
        </w:rPr>
        <w:t>.</w:t>
      </w:r>
    </w:p>
    <w:p w14:paraId="7CF3EB56" w14:textId="77777777" w:rsidR="00C95487" w:rsidRDefault="005A3C1A" w:rsidP="0065468F">
      <w:pPr>
        <w:pStyle w:val="Body"/>
        <w:numPr>
          <w:ilvl w:val="0"/>
          <w:numId w:val="8"/>
        </w:numPr>
        <w:spacing w:after="0" w:line="240" w:lineRule="auto"/>
        <w:rPr>
          <w:rFonts w:ascii="Arial Narrow" w:hAnsi="Arial Narrow"/>
          <w:b/>
          <w:sz w:val="20"/>
          <w:szCs w:val="20"/>
        </w:rPr>
      </w:pPr>
      <w:r>
        <w:rPr>
          <w:rFonts w:ascii="Arial Narrow" w:hAnsi="Arial Narrow"/>
          <w:b/>
          <w:sz w:val="20"/>
          <w:szCs w:val="20"/>
        </w:rPr>
        <w:t>RISHIKO TË GJITHA PROBLEMET TË KODUARA SI</w:t>
      </w:r>
      <w:r w:rsidR="00C95487" w:rsidRPr="00E209AF">
        <w:rPr>
          <w:rFonts w:ascii="Arial Narrow" w:hAnsi="Arial Narrow"/>
          <w:b/>
          <w:sz w:val="20"/>
          <w:szCs w:val="20"/>
        </w:rPr>
        <w:t xml:space="preserve"> “</w:t>
      </w:r>
      <w:r w:rsidR="00A47358">
        <w:rPr>
          <w:rFonts w:ascii="Arial Narrow" w:hAnsi="Arial Narrow"/>
          <w:b/>
          <w:sz w:val="20"/>
          <w:szCs w:val="20"/>
        </w:rPr>
        <w:t>PO</w:t>
      </w:r>
      <w:r w:rsidR="00C95487" w:rsidRPr="00E209AF">
        <w:rPr>
          <w:rFonts w:ascii="Arial Narrow" w:hAnsi="Arial Narrow"/>
          <w:b/>
          <w:sz w:val="20"/>
          <w:szCs w:val="20"/>
        </w:rPr>
        <w:t>”</w:t>
      </w:r>
      <w:r>
        <w:rPr>
          <w:rFonts w:ascii="Arial Narrow" w:hAnsi="Arial Narrow"/>
          <w:b/>
          <w:sz w:val="20"/>
          <w:szCs w:val="20"/>
        </w:rPr>
        <w:t xml:space="preserve"> NË</w:t>
      </w:r>
      <w:r w:rsidR="00C95487" w:rsidRPr="00E209AF">
        <w:rPr>
          <w:rFonts w:ascii="Arial Narrow" w:hAnsi="Arial Narrow"/>
          <w:b/>
          <w:sz w:val="20"/>
          <w:szCs w:val="20"/>
        </w:rPr>
        <w:t xml:space="preserve"> q1</w:t>
      </w:r>
      <w:r w:rsidR="00DD505D">
        <w:rPr>
          <w:rFonts w:ascii="Arial Narrow" w:hAnsi="Arial Narrow"/>
          <w:b/>
          <w:sz w:val="20"/>
          <w:szCs w:val="20"/>
        </w:rPr>
        <w:t>4</w:t>
      </w:r>
      <w:r>
        <w:rPr>
          <w:rFonts w:ascii="Arial Narrow" w:hAnsi="Arial Narrow"/>
          <w:b/>
          <w:sz w:val="20"/>
          <w:szCs w:val="20"/>
        </w:rPr>
        <w:t xml:space="preserve"> DHE LEXO SECILIN PËRSHKRIM TË PROBLEMIT TË THËNË, PASTAJ REGJISTRO PËRGJIGJEN NË</w:t>
      </w:r>
      <w:r w:rsidR="00C95487" w:rsidRPr="00E209AF">
        <w:rPr>
          <w:rFonts w:ascii="Arial Narrow" w:hAnsi="Arial Narrow"/>
          <w:b/>
          <w:sz w:val="20"/>
          <w:szCs w:val="20"/>
        </w:rPr>
        <w:t xml:space="preserve"> q</w:t>
      </w:r>
      <w:r w:rsidR="00DD505D">
        <w:rPr>
          <w:rFonts w:ascii="Arial Narrow" w:hAnsi="Arial Narrow"/>
          <w:b/>
          <w:sz w:val="20"/>
          <w:szCs w:val="20"/>
        </w:rPr>
        <w:t>15</w:t>
      </w:r>
      <w:r w:rsidR="00C95487" w:rsidRPr="00E209AF">
        <w:rPr>
          <w:rFonts w:ascii="Arial Narrow" w:hAnsi="Arial Narrow"/>
          <w:b/>
          <w:sz w:val="20"/>
          <w:szCs w:val="20"/>
        </w:rPr>
        <w:t xml:space="preserve"> </w:t>
      </w:r>
      <w:r>
        <w:rPr>
          <w:rFonts w:ascii="Arial Narrow" w:hAnsi="Arial Narrow"/>
          <w:b/>
          <w:sz w:val="20"/>
          <w:szCs w:val="20"/>
        </w:rPr>
        <w:t>MBI</w:t>
      </w:r>
      <w:r w:rsidR="00C95487" w:rsidRPr="00E209AF">
        <w:rPr>
          <w:rFonts w:ascii="Arial Narrow" w:hAnsi="Arial Narrow"/>
          <w:b/>
          <w:sz w:val="20"/>
          <w:szCs w:val="20"/>
        </w:rPr>
        <w:t>.</w:t>
      </w:r>
    </w:p>
    <w:p w14:paraId="34984704" w14:textId="77777777" w:rsidR="0065468F" w:rsidRPr="0065468F" w:rsidRDefault="0065468F" w:rsidP="0065468F">
      <w:pPr>
        <w:pStyle w:val="Body"/>
        <w:spacing w:after="0" w:line="240" w:lineRule="auto"/>
        <w:ind w:left="720"/>
        <w:rPr>
          <w:rFonts w:ascii="Arial Narrow" w:hAnsi="Arial Narrow"/>
          <w:b/>
          <w:sz w:val="20"/>
          <w:szCs w:val="20"/>
        </w:rPr>
      </w:pPr>
    </w:p>
    <w:p w14:paraId="50E93932" w14:textId="77777777" w:rsidR="00C95487" w:rsidRPr="00E209AF" w:rsidRDefault="003665CB" w:rsidP="00C95487">
      <w:pPr>
        <w:pStyle w:val="Body"/>
        <w:spacing w:after="120" w:line="240" w:lineRule="auto"/>
        <w:rPr>
          <w:rFonts w:ascii="Arial Narrow" w:hAnsi="Arial Narrow"/>
          <w:b/>
          <w:sz w:val="20"/>
          <w:szCs w:val="20"/>
        </w:rPr>
      </w:pPr>
      <w:r>
        <w:rPr>
          <w:rFonts w:ascii="Arial Narrow" w:hAnsi="Arial Narrow"/>
          <w:b/>
          <w:sz w:val="20"/>
          <w:szCs w:val="20"/>
        </w:rPr>
        <w:t>q16</w:t>
      </w:r>
      <w:r w:rsidR="00C95487" w:rsidRPr="00E209AF">
        <w:rPr>
          <w:rFonts w:ascii="Arial Narrow" w:hAnsi="Arial Narrow"/>
          <w:b/>
          <w:sz w:val="20"/>
          <w:szCs w:val="20"/>
        </w:rPr>
        <w:t xml:space="preserve">. </w:t>
      </w:r>
      <w:r w:rsidR="005A3C1A">
        <w:rPr>
          <w:rFonts w:ascii="Arial Narrow" w:hAnsi="Arial Narrow"/>
          <w:b/>
          <w:sz w:val="20"/>
          <w:szCs w:val="20"/>
        </w:rPr>
        <w:t>UDHËZIME PËR ANKETUESIN</w:t>
      </w:r>
      <w:r w:rsidR="00C95487" w:rsidRPr="00E209AF">
        <w:rPr>
          <w:rFonts w:ascii="Arial Narrow" w:hAnsi="Arial Narrow"/>
          <w:b/>
          <w:sz w:val="20"/>
          <w:szCs w:val="20"/>
        </w:rPr>
        <w:t xml:space="preserve">: </w:t>
      </w:r>
      <w:r w:rsidR="005A3C1A">
        <w:rPr>
          <w:rFonts w:ascii="Arial Narrow" w:hAnsi="Arial Narrow"/>
          <w:b/>
          <w:sz w:val="20"/>
          <w:szCs w:val="20"/>
        </w:rPr>
        <w:t>TANI JU DO TË ZGJEDHNI NJË NGA PROBLEMET E IDENTIFIKUARA NË</w:t>
      </w:r>
      <w:r w:rsidR="00C95487" w:rsidRPr="00E209AF">
        <w:rPr>
          <w:rFonts w:ascii="Arial Narrow" w:hAnsi="Arial Narrow"/>
          <w:b/>
          <w:sz w:val="20"/>
          <w:szCs w:val="20"/>
        </w:rPr>
        <w:t xml:space="preserve"> q</w:t>
      </w:r>
      <w:r w:rsidR="00585166">
        <w:rPr>
          <w:rFonts w:ascii="Arial Narrow" w:hAnsi="Arial Narrow"/>
          <w:b/>
          <w:sz w:val="20"/>
          <w:szCs w:val="20"/>
        </w:rPr>
        <w:t>15</w:t>
      </w:r>
      <w:r w:rsidR="00C95487" w:rsidRPr="00E209AF">
        <w:rPr>
          <w:rFonts w:ascii="Arial Narrow" w:hAnsi="Arial Narrow"/>
          <w:b/>
          <w:sz w:val="20"/>
          <w:szCs w:val="20"/>
        </w:rPr>
        <w:t xml:space="preserve"> </w:t>
      </w:r>
      <w:r w:rsidR="005A3C1A">
        <w:rPr>
          <w:rFonts w:ascii="Arial Narrow" w:hAnsi="Arial Narrow"/>
          <w:b/>
          <w:sz w:val="20"/>
          <w:szCs w:val="20"/>
        </w:rPr>
        <w:t>PËR TË PARASHTRUAR PYETJE SHTESË RRETH MBI ATË</w:t>
      </w:r>
      <w:r w:rsidR="00C95487" w:rsidRPr="00E209AF">
        <w:rPr>
          <w:rFonts w:ascii="Arial Narrow" w:hAnsi="Arial Narrow"/>
          <w:b/>
          <w:sz w:val="20"/>
          <w:szCs w:val="20"/>
        </w:rPr>
        <w:t xml:space="preserve">. </w:t>
      </w:r>
    </w:p>
    <w:p w14:paraId="1E441DB7" w14:textId="77777777" w:rsidR="00C95487" w:rsidRPr="005A3C1A" w:rsidRDefault="005A3C1A" w:rsidP="00C95487">
      <w:pPr>
        <w:pStyle w:val="Body"/>
        <w:numPr>
          <w:ilvl w:val="0"/>
          <w:numId w:val="9"/>
        </w:numPr>
        <w:spacing w:after="120" w:line="240" w:lineRule="auto"/>
        <w:rPr>
          <w:rFonts w:ascii="Arial Narrow" w:hAnsi="Arial Narrow"/>
          <w:b/>
          <w:sz w:val="20"/>
          <w:szCs w:val="20"/>
        </w:rPr>
      </w:pPr>
      <w:r w:rsidRPr="005A3C1A">
        <w:rPr>
          <w:rFonts w:ascii="Arial Narrow" w:hAnsi="Arial Narrow"/>
          <w:b/>
          <w:sz w:val="20"/>
          <w:szCs w:val="20"/>
        </w:rPr>
        <w:t>PËRDORNI NJË GJENERATOR TË NUMRAVE TË RASTËSISHËM PËR TË ZGJEDHUR MIDIS ATO MOSMARRËVESHJEVE ME NJË SHKALLË SERIOZISHT MË TË MADHE SE</w:t>
      </w:r>
      <w:r w:rsidR="00C95487" w:rsidRPr="005A3C1A">
        <w:rPr>
          <w:rFonts w:ascii="Arial Narrow" w:hAnsi="Arial Narrow"/>
          <w:b/>
          <w:sz w:val="20"/>
          <w:szCs w:val="20"/>
        </w:rPr>
        <w:t xml:space="preserve"> 3 (4-10). </w:t>
      </w:r>
    </w:p>
    <w:p w14:paraId="3634B432" w14:textId="1346950E" w:rsidR="00C95487" w:rsidRPr="00E209AF" w:rsidRDefault="00D412F4" w:rsidP="00C95487">
      <w:pPr>
        <w:pStyle w:val="Body"/>
        <w:numPr>
          <w:ilvl w:val="0"/>
          <w:numId w:val="9"/>
        </w:numPr>
        <w:spacing w:after="120" w:line="240" w:lineRule="auto"/>
        <w:rPr>
          <w:rFonts w:ascii="Arial Narrow" w:hAnsi="Arial Narrow"/>
          <w:b/>
          <w:sz w:val="20"/>
          <w:szCs w:val="20"/>
        </w:rPr>
      </w:pPr>
      <w:r>
        <w:rPr>
          <w:rFonts w:ascii="Arial Narrow" w:hAnsi="Arial Narrow"/>
          <w:b/>
          <w:sz w:val="20"/>
          <w:szCs w:val="20"/>
        </w:rPr>
        <w:t>NËSE I RESPONDENTI NUK KA MOSMARRËVESHJE SERIOZE MES SHKALLËVE</w:t>
      </w:r>
      <w:r w:rsidR="00C95487" w:rsidRPr="00E209AF">
        <w:rPr>
          <w:rFonts w:ascii="Arial Narrow" w:hAnsi="Arial Narrow"/>
          <w:b/>
          <w:sz w:val="20"/>
          <w:szCs w:val="20"/>
        </w:rPr>
        <w:t xml:space="preserve"> 4 </w:t>
      </w:r>
      <w:r>
        <w:rPr>
          <w:rFonts w:ascii="Arial Narrow" w:hAnsi="Arial Narrow"/>
          <w:b/>
          <w:sz w:val="20"/>
          <w:szCs w:val="20"/>
        </w:rPr>
        <w:t>DHE</w:t>
      </w:r>
      <w:r w:rsidR="00C95487" w:rsidRPr="00E209AF">
        <w:rPr>
          <w:rFonts w:ascii="Arial Narrow" w:hAnsi="Arial Narrow"/>
          <w:b/>
          <w:sz w:val="20"/>
          <w:szCs w:val="20"/>
        </w:rPr>
        <w:t xml:space="preserve"> 10,</w:t>
      </w:r>
      <w:r>
        <w:rPr>
          <w:rFonts w:ascii="Arial Narrow" w:hAnsi="Arial Narrow"/>
          <w:b/>
          <w:sz w:val="20"/>
          <w:szCs w:val="20"/>
        </w:rPr>
        <w:t xml:space="preserve"> PËRDORNI GJENERATORIN E RASTËSISHËM TË NURMAVE PËR TË PËRZGJEDHUR NGA TË GJITHA MOSMARRËVESHJET TË CILAT ISHIN SHËNUAR ME</w:t>
      </w:r>
      <w:r w:rsidR="00C95487" w:rsidRPr="00E209AF">
        <w:rPr>
          <w:rFonts w:ascii="Arial Narrow" w:hAnsi="Arial Narrow"/>
          <w:b/>
          <w:sz w:val="20"/>
          <w:szCs w:val="20"/>
        </w:rPr>
        <w:t xml:space="preserve"> “</w:t>
      </w:r>
      <w:r w:rsidR="00A47358">
        <w:rPr>
          <w:rFonts w:ascii="Arial Narrow" w:hAnsi="Arial Narrow"/>
          <w:b/>
          <w:sz w:val="20"/>
          <w:szCs w:val="20"/>
        </w:rPr>
        <w:t>PO</w:t>
      </w:r>
      <w:r w:rsidR="00C95487" w:rsidRPr="00E209AF">
        <w:rPr>
          <w:rFonts w:ascii="Arial Narrow" w:hAnsi="Arial Narrow"/>
          <w:b/>
          <w:sz w:val="20"/>
          <w:szCs w:val="20"/>
        </w:rPr>
        <w:t xml:space="preserve">” </w:t>
      </w:r>
      <w:r>
        <w:rPr>
          <w:rFonts w:ascii="Arial Narrow" w:hAnsi="Arial Narrow"/>
          <w:b/>
          <w:sz w:val="20"/>
          <w:szCs w:val="20"/>
        </w:rPr>
        <w:t>NË</w:t>
      </w:r>
      <w:r w:rsidR="00C95487" w:rsidRPr="00E209AF">
        <w:rPr>
          <w:rFonts w:ascii="Arial Narrow" w:hAnsi="Arial Narrow"/>
          <w:b/>
          <w:sz w:val="20"/>
          <w:szCs w:val="20"/>
        </w:rPr>
        <w:t xml:space="preserve"> q</w:t>
      </w:r>
      <w:r w:rsidR="00171BB3">
        <w:rPr>
          <w:rFonts w:ascii="Arial Narrow" w:hAnsi="Arial Narrow"/>
          <w:b/>
          <w:sz w:val="20"/>
          <w:szCs w:val="20"/>
        </w:rPr>
        <w:t>14</w:t>
      </w:r>
      <w:r w:rsidR="00C95487" w:rsidRPr="00E209AF">
        <w:rPr>
          <w:rFonts w:ascii="Arial Narrow" w:hAnsi="Arial Narrow"/>
          <w:b/>
          <w:sz w:val="20"/>
          <w:szCs w:val="20"/>
        </w:rPr>
        <w:t>.</w:t>
      </w:r>
    </w:p>
    <w:p w14:paraId="1EF1BD47" w14:textId="15D0EDCA" w:rsidR="00C95487" w:rsidRPr="00E209AF" w:rsidRDefault="00532879" w:rsidP="00C95487">
      <w:pPr>
        <w:pStyle w:val="Body"/>
        <w:numPr>
          <w:ilvl w:val="0"/>
          <w:numId w:val="9"/>
        </w:numPr>
        <w:spacing w:after="120" w:line="240" w:lineRule="auto"/>
        <w:rPr>
          <w:rFonts w:ascii="Arial Narrow" w:hAnsi="Arial Narrow"/>
          <w:b/>
          <w:sz w:val="20"/>
          <w:szCs w:val="20"/>
        </w:rPr>
      </w:pPr>
      <w:r>
        <w:rPr>
          <w:rFonts w:ascii="Arial Narrow" w:hAnsi="Arial Narrow"/>
          <w:b/>
          <w:sz w:val="20"/>
          <w:szCs w:val="20"/>
        </w:rPr>
        <w:t xml:space="preserve">NËSE NUK ËSHTË E MUNDUR QË TË PËRDORET GJENERATORI NUMERIK I RASTËSISHËM, JU LUTEMI REFEROHUNI MATERIALEVE PLOTËSUESE HULUMTUESE PËR UDHËZIME MBI ATË SE SI TË PËRZGJIDHNI MOSMARRËVESHJET PËR </w:t>
      </w:r>
      <w:r w:rsidR="00C95487" w:rsidRPr="00E209AF">
        <w:rPr>
          <w:rFonts w:ascii="Arial Narrow" w:hAnsi="Arial Narrow"/>
          <w:b/>
          <w:sz w:val="20"/>
          <w:szCs w:val="20"/>
        </w:rPr>
        <w:t>q</w:t>
      </w:r>
      <w:r w:rsidR="00B047D5">
        <w:rPr>
          <w:rFonts w:ascii="Arial Narrow" w:hAnsi="Arial Narrow"/>
          <w:b/>
          <w:sz w:val="20"/>
          <w:szCs w:val="20"/>
        </w:rPr>
        <w:t>16</w:t>
      </w:r>
      <w:r w:rsidR="00C95487" w:rsidRPr="00E209AF">
        <w:rPr>
          <w:rFonts w:ascii="Arial Narrow" w:hAnsi="Arial Narrow"/>
          <w:b/>
          <w:sz w:val="20"/>
          <w:szCs w:val="20"/>
        </w:rPr>
        <w:t>.</w:t>
      </w:r>
    </w:p>
    <w:p w14:paraId="3AF721D6" w14:textId="77777777" w:rsidR="00C95487" w:rsidRPr="00E209AF" w:rsidRDefault="00C95487" w:rsidP="00C95487">
      <w:pPr>
        <w:pStyle w:val="Body"/>
        <w:spacing w:after="0" w:line="240" w:lineRule="auto"/>
        <w:rPr>
          <w:rFonts w:ascii="Arial Narrow" w:hAnsi="Arial Narrow"/>
          <w:b/>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2253642F" w14:textId="77777777" w:rsidTr="00F87280">
        <w:tc>
          <w:tcPr>
            <w:tcW w:w="1170" w:type="dxa"/>
          </w:tcPr>
          <w:p w14:paraId="35D9EECD" w14:textId="77777777" w:rsidR="00C95487" w:rsidRPr="00E209AF" w:rsidRDefault="00CD336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r>
              <w:rPr>
                <w:rFonts w:ascii="Arial Narrow" w:hAnsi="Arial Narrow"/>
                <w:b/>
                <w:bCs/>
                <w:sz w:val="20"/>
                <w:szCs w:val="20"/>
              </w:rPr>
              <w:t>q</w:t>
            </w:r>
            <w:r w:rsidR="00B047D5">
              <w:rPr>
                <w:rFonts w:ascii="Arial Narrow" w:hAnsi="Arial Narrow"/>
                <w:b/>
                <w:bCs/>
                <w:sz w:val="20"/>
                <w:szCs w:val="20"/>
              </w:rPr>
              <w:t>16</w:t>
            </w:r>
          </w:p>
        </w:tc>
        <w:tc>
          <w:tcPr>
            <w:tcW w:w="4770" w:type="dxa"/>
          </w:tcPr>
          <w:p w14:paraId="04AB0312" w14:textId="77777777" w:rsidR="00C95487" w:rsidRPr="00E209AF" w:rsidRDefault="00C95487" w:rsidP="0057435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r w:rsidRPr="00E209AF">
              <w:rPr>
                <w:rFonts w:ascii="Arial Narrow" w:hAnsi="Arial Narrow"/>
                <w:sz w:val="20"/>
                <w:szCs w:val="20"/>
              </w:rPr>
              <w:t>[</w:t>
            </w:r>
            <w:r w:rsidR="00574357">
              <w:rPr>
                <w:rFonts w:ascii="Arial Narrow" w:hAnsi="Arial Narrow"/>
                <w:sz w:val="20"/>
                <w:szCs w:val="20"/>
              </w:rPr>
              <w:t>ANKETUESI</w:t>
            </w:r>
            <w:r w:rsidRPr="00E209AF">
              <w:rPr>
                <w:rFonts w:ascii="Arial Narrow" w:hAnsi="Arial Narrow"/>
                <w:b/>
                <w:sz w:val="20"/>
                <w:szCs w:val="20"/>
              </w:rPr>
              <w:t xml:space="preserve">: </w:t>
            </w:r>
            <w:r w:rsidR="00574357">
              <w:rPr>
                <w:rFonts w:ascii="Arial Narrow" w:hAnsi="Arial Narrow"/>
                <w:b/>
                <w:sz w:val="20"/>
                <w:szCs w:val="20"/>
              </w:rPr>
              <w:t>SHËNO KODIN E LLOJIT TË PROBLEMIT TË PËRZGJEDHUR</w:t>
            </w:r>
            <w:r w:rsidRPr="00E209AF">
              <w:rPr>
                <w:rFonts w:ascii="Arial Narrow" w:hAnsi="Arial Narrow"/>
                <w:b/>
                <w:sz w:val="20"/>
                <w:szCs w:val="20"/>
              </w:rPr>
              <w:t xml:space="preserve"> (A1 – L2)]</w:t>
            </w:r>
          </w:p>
        </w:tc>
        <w:tc>
          <w:tcPr>
            <w:tcW w:w="4320" w:type="dxa"/>
          </w:tcPr>
          <w:p w14:paraId="2FA17FCA" w14:textId="77777777" w:rsidR="00C95487" w:rsidRPr="00E209AF" w:rsidRDefault="00C95487" w:rsidP="00F87280">
            <w:pPr>
              <w:pStyle w:val="Body"/>
              <w:rPr>
                <w:rFonts w:ascii="Arial Narrow" w:hAnsi="Arial Narrow"/>
                <w:sz w:val="20"/>
                <w:szCs w:val="20"/>
              </w:rPr>
            </w:pPr>
          </w:p>
          <w:p w14:paraId="61B02F57" w14:textId="77777777" w:rsidR="00C95487" w:rsidRPr="00E209AF" w:rsidRDefault="00574357" w:rsidP="00F87280">
            <w:pPr>
              <w:pStyle w:val="Body"/>
              <w:rPr>
                <w:rFonts w:ascii="Arial Narrow" w:eastAsia="Arial Narrow" w:hAnsi="Arial Narrow" w:cs="Arial Narrow"/>
                <w:sz w:val="20"/>
                <w:szCs w:val="20"/>
              </w:rPr>
            </w:pPr>
            <w:r>
              <w:rPr>
                <w:rFonts w:ascii="Arial Narrow" w:hAnsi="Arial Narrow"/>
                <w:sz w:val="20"/>
                <w:szCs w:val="20"/>
              </w:rPr>
              <w:t>Kodi</w:t>
            </w:r>
            <w:r w:rsidR="00C95487" w:rsidRPr="00E209AF">
              <w:rPr>
                <w:rFonts w:ascii="Arial Narrow" w:hAnsi="Arial Narrow"/>
                <w:sz w:val="20"/>
                <w:szCs w:val="20"/>
              </w:rPr>
              <w:t xml:space="preserve"> (A1-L2)</w:t>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________</w:t>
            </w:r>
          </w:p>
          <w:p w14:paraId="3F14F6F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rPr>
            </w:pPr>
          </w:p>
        </w:tc>
      </w:tr>
    </w:tbl>
    <w:p w14:paraId="74371B9D" w14:textId="77777777" w:rsidR="00C95487" w:rsidRPr="00E209AF" w:rsidRDefault="00C95487" w:rsidP="00C95487">
      <w:pPr>
        <w:pStyle w:val="Body"/>
        <w:spacing w:after="0" w:line="240" w:lineRule="auto"/>
        <w:rPr>
          <w:rFonts w:ascii="Arial Narrow" w:hAnsi="Arial Narrow"/>
          <w:b/>
          <w:bCs/>
          <w:sz w:val="20"/>
          <w:szCs w:val="20"/>
        </w:rPr>
      </w:pPr>
    </w:p>
    <w:p w14:paraId="012B4D40" w14:textId="77777777" w:rsidR="00211DDB" w:rsidRPr="00E209AF" w:rsidRDefault="00211DDB" w:rsidP="00C95487">
      <w:pPr>
        <w:pStyle w:val="Body"/>
        <w:spacing w:after="0" w:line="240" w:lineRule="auto"/>
        <w:rPr>
          <w:rFonts w:ascii="Arial Narrow" w:hAnsi="Arial Narrow"/>
          <w:b/>
          <w:bCs/>
          <w:sz w:val="20"/>
          <w:szCs w:val="20"/>
        </w:rPr>
      </w:pPr>
    </w:p>
    <w:p w14:paraId="753F436C" w14:textId="77777777" w:rsidR="00C95487" w:rsidRPr="00E209AF" w:rsidRDefault="00574357" w:rsidP="00C95487">
      <w:pPr>
        <w:pStyle w:val="Body"/>
        <w:spacing w:after="0" w:line="240" w:lineRule="auto"/>
        <w:rPr>
          <w:rFonts w:ascii="Arial Narrow" w:hAnsi="Arial Narrow"/>
          <w:bCs/>
          <w:sz w:val="20"/>
          <w:szCs w:val="20"/>
        </w:rPr>
      </w:pPr>
      <w:r>
        <w:rPr>
          <w:rFonts w:ascii="Arial Narrow" w:hAnsi="Arial Narrow"/>
          <w:b/>
          <w:bCs/>
          <w:sz w:val="20"/>
          <w:szCs w:val="20"/>
        </w:rPr>
        <w:t>LEXO</w:t>
      </w:r>
      <w:r w:rsidR="00C95487" w:rsidRPr="00E209AF">
        <w:rPr>
          <w:rFonts w:ascii="Arial Narrow" w:hAnsi="Arial Narrow"/>
          <w:b/>
          <w:bCs/>
          <w:sz w:val="20"/>
          <w:szCs w:val="20"/>
        </w:rPr>
        <w:t xml:space="preserve">: </w:t>
      </w:r>
      <w:r>
        <w:rPr>
          <w:rFonts w:ascii="Arial Narrow" w:hAnsi="Arial Narrow"/>
          <w:b/>
          <w:bCs/>
          <w:sz w:val="20"/>
          <w:szCs w:val="20"/>
        </w:rPr>
        <w:t xml:space="preserve">Ju </w:t>
      </w:r>
      <w:proofErr w:type="spellStart"/>
      <w:r>
        <w:rPr>
          <w:rFonts w:ascii="Arial Narrow" w:hAnsi="Arial Narrow"/>
          <w:b/>
          <w:bCs/>
          <w:sz w:val="20"/>
          <w:szCs w:val="20"/>
        </w:rPr>
        <w:t>deklaruat</w:t>
      </w:r>
      <w:proofErr w:type="spellEnd"/>
      <w:r>
        <w:rPr>
          <w:rFonts w:ascii="Arial Narrow" w:hAnsi="Arial Narrow"/>
          <w:b/>
          <w:bCs/>
          <w:sz w:val="20"/>
          <w:szCs w:val="20"/>
        </w:rPr>
        <w:t xml:space="preserve"> se </w:t>
      </w:r>
      <w:proofErr w:type="spellStart"/>
      <w:r>
        <w:rPr>
          <w:rFonts w:ascii="Arial Narrow" w:hAnsi="Arial Narrow"/>
          <w:b/>
          <w:bCs/>
          <w:sz w:val="20"/>
          <w:szCs w:val="20"/>
        </w:rPr>
        <w:t>kishit</w:t>
      </w:r>
      <w:proofErr w:type="spellEnd"/>
      <w:r>
        <w:rPr>
          <w:rFonts w:ascii="Arial Narrow" w:hAnsi="Arial Narrow"/>
          <w:b/>
          <w:bCs/>
          <w:sz w:val="20"/>
          <w:szCs w:val="20"/>
        </w:rPr>
        <w:t xml:space="preserve"> </w:t>
      </w:r>
      <w:r w:rsidR="00C95487" w:rsidRPr="00E209AF">
        <w:rPr>
          <w:rFonts w:ascii="Arial Narrow" w:hAnsi="Arial Narrow"/>
          <w:b/>
          <w:bCs/>
          <w:sz w:val="20"/>
          <w:szCs w:val="20"/>
        </w:rPr>
        <w:t>[</w:t>
      </w:r>
      <w:proofErr w:type="spellStart"/>
      <w:r>
        <w:rPr>
          <w:rFonts w:ascii="Arial Narrow" w:hAnsi="Arial Narrow"/>
          <w:b/>
          <w:bCs/>
          <w:sz w:val="20"/>
          <w:szCs w:val="20"/>
        </w:rPr>
        <w:t>përshkruesi</w:t>
      </w:r>
      <w:proofErr w:type="spellEnd"/>
      <w:r>
        <w:rPr>
          <w:rFonts w:ascii="Arial Narrow" w:hAnsi="Arial Narrow"/>
          <w:b/>
          <w:bCs/>
          <w:sz w:val="20"/>
          <w:szCs w:val="20"/>
        </w:rPr>
        <w:t xml:space="preserve"> </w:t>
      </w:r>
      <w:proofErr w:type="spellStart"/>
      <w:r w:rsidR="007015A0">
        <w:rPr>
          <w:rFonts w:ascii="Arial Narrow" w:hAnsi="Arial Narrow"/>
          <w:b/>
          <w:bCs/>
          <w:sz w:val="20"/>
          <w:szCs w:val="20"/>
        </w:rPr>
        <w:t>i</w:t>
      </w:r>
      <w:proofErr w:type="spellEnd"/>
      <w:r>
        <w:rPr>
          <w:rFonts w:ascii="Arial Narrow" w:hAnsi="Arial Narrow"/>
          <w:b/>
          <w:bCs/>
          <w:sz w:val="20"/>
          <w:szCs w:val="20"/>
        </w:rPr>
        <w:t xml:space="preserve"> </w:t>
      </w:r>
      <w:proofErr w:type="spellStart"/>
      <w:r>
        <w:rPr>
          <w:rFonts w:ascii="Arial Narrow" w:hAnsi="Arial Narrow"/>
          <w:b/>
          <w:bCs/>
          <w:sz w:val="20"/>
          <w:szCs w:val="20"/>
        </w:rPr>
        <w:t>problemit</w:t>
      </w:r>
      <w:proofErr w:type="spellEnd"/>
      <w:r>
        <w:rPr>
          <w:rFonts w:ascii="Arial Narrow" w:hAnsi="Arial Narrow"/>
          <w:b/>
          <w:bCs/>
          <w:sz w:val="20"/>
          <w:szCs w:val="20"/>
        </w:rPr>
        <w:t xml:space="preserve"> </w:t>
      </w:r>
      <w:proofErr w:type="spellStart"/>
      <w:r>
        <w:rPr>
          <w:rFonts w:ascii="Arial Narrow" w:hAnsi="Arial Narrow"/>
          <w:b/>
          <w:bCs/>
          <w:sz w:val="20"/>
          <w:szCs w:val="20"/>
        </w:rPr>
        <w:t>të</w:t>
      </w:r>
      <w:proofErr w:type="spellEnd"/>
      <w:r>
        <w:rPr>
          <w:rFonts w:ascii="Arial Narrow" w:hAnsi="Arial Narrow"/>
          <w:b/>
          <w:bCs/>
          <w:sz w:val="20"/>
          <w:szCs w:val="20"/>
        </w:rPr>
        <w:t xml:space="preserve"> </w:t>
      </w:r>
      <w:proofErr w:type="spellStart"/>
      <w:r>
        <w:rPr>
          <w:rFonts w:ascii="Arial Narrow" w:hAnsi="Arial Narrow"/>
          <w:b/>
          <w:bCs/>
          <w:sz w:val="20"/>
          <w:szCs w:val="20"/>
        </w:rPr>
        <w:t>identifikuar</w:t>
      </w:r>
      <w:proofErr w:type="spellEnd"/>
      <w:r>
        <w:rPr>
          <w:rFonts w:ascii="Arial Narrow" w:hAnsi="Arial Narrow"/>
          <w:b/>
          <w:bCs/>
          <w:sz w:val="20"/>
          <w:szCs w:val="20"/>
        </w:rPr>
        <w:t xml:space="preserve"> </w:t>
      </w:r>
      <w:proofErr w:type="spellStart"/>
      <w:r>
        <w:rPr>
          <w:rFonts w:ascii="Arial Narrow" w:hAnsi="Arial Narrow"/>
          <w:b/>
          <w:bCs/>
          <w:sz w:val="20"/>
          <w:szCs w:val="20"/>
        </w:rPr>
        <w:t>në</w:t>
      </w:r>
      <w:proofErr w:type="spellEnd"/>
      <w:r w:rsidR="00C95487" w:rsidRPr="00E209AF">
        <w:rPr>
          <w:rFonts w:ascii="Arial Narrow" w:hAnsi="Arial Narrow"/>
          <w:b/>
          <w:bCs/>
          <w:sz w:val="20"/>
          <w:szCs w:val="20"/>
        </w:rPr>
        <w:t xml:space="preserve"> q</w:t>
      </w:r>
      <w:r w:rsidR="00CD336B">
        <w:rPr>
          <w:rFonts w:ascii="Arial Narrow" w:hAnsi="Arial Narrow"/>
          <w:b/>
          <w:bCs/>
          <w:sz w:val="20"/>
          <w:szCs w:val="20"/>
        </w:rPr>
        <w:t>16</w:t>
      </w:r>
      <w:r w:rsidR="00C95487" w:rsidRPr="00E209AF">
        <w:rPr>
          <w:rFonts w:ascii="Arial Narrow" w:hAnsi="Arial Narrow"/>
          <w:b/>
          <w:bCs/>
          <w:sz w:val="20"/>
          <w:szCs w:val="20"/>
        </w:rPr>
        <w:t xml:space="preserve">]. </w:t>
      </w:r>
      <w:r>
        <w:rPr>
          <w:rFonts w:ascii="Arial Narrow" w:hAnsi="Arial Narrow"/>
          <w:b/>
          <w:bCs/>
          <w:sz w:val="20"/>
          <w:szCs w:val="20"/>
        </w:rPr>
        <w:t xml:space="preserve">Tani do </w:t>
      </w:r>
      <w:proofErr w:type="spellStart"/>
      <w:r>
        <w:rPr>
          <w:rFonts w:ascii="Arial Narrow" w:hAnsi="Arial Narrow"/>
          <w:b/>
          <w:bCs/>
          <w:sz w:val="20"/>
          <w:szCs w:val="20"/>
        </w:rPr>
        <w:t>t’Ju</w:t>
      </w:r>
      <w:proofErr w:type="spellEnd"/>
      <w:r>
        <w:rPr>
          <w:rFonts w:ascii="Arial Narrow" w:hAnsi="Arial Narrow"/>
          <w:b/>
          <w:bCs/>
          <w:sz w:val="20"/>
          <w:szCs w:val="20"/>
        </w:rPr>
        <w:t xml:space="preserve"> </w:t>
      </w:r>
      <w:proofErr w:type="spellStart"/>
      <w:r w:rsidR="007015A0">
        <w:rPr>
          <w:rFonts w:ascii="Arial Narrow" w:hAnsi="Arial Narrow"/>
          <w:b/>
          <w:bCs/>
          <w:sz w:val="20"/>
          <w:szCs w:val="20"/>
        </w:rPr>
        <w:t>parashtroj</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disa</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pyetje</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rreth</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asaj</w:t>
      </w:r>
      <w:proofErr w:type="spellEnd"/>
      <w:r w:rsidR="007015A0">
        <w:rPr>
          <w:rFonts w:ascii="Arial Narrow" w:hAnsi="Arial Narrow"/>
          <w:b/>
          <w:bCs/>
          <w:sz w:val="20"/>
          <w:szCs w:val="20"/>
        </w:rPr>
        <w:t xml:space="preserve"> se </w:t>
      </w:r>
      <w:proofErr w:type="spellStart"/>
      <w:r w:rsidR="007015A0">
        <w:rPr>
          <w:rFonts w:ascii="Arial Narrow" w:hAnsi="Arial Narrow"/>
          <w:b/>
          <w:bCs/>
          <w:sz w:val="20"/>
          <w:szCs w:val="20"/>
        </w:rPr>
        <w:t>si</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jeni</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ballafaquar</w:t>
      </w:r>
      <w:proofErr w:type="spellEnd"/>
      <w:r w:rsidR="007015A0">
        <w:rPr>
          <w:rFonts w:ascii="Arial Narrow" w:hAnsi="Arial Narrow"/>
          <w:b/>
          <w:bCs/>
          <w:sz w:val="20"/>
          <w:szCs w:val="20"/>
        </w:rPr>
        <w:t xml:space="preserve"> me </w:t>
      </w:r>
      <w:proofErr w:type="spellStart"/>
      <w:r w:rsidR="007015A0">
        <w:rPr>
          <w:rFonts w:ascii="Arial Narrow" w:hAnsi="Arial Narrow"/>
          <w:b/>
          <w:bCs/>
          <w:sz w:val="20"/>
          <w:szCs w:val="20"/>
        </w:rPr>
        <w:t>një</w:t>
      </w:r>
      <w:proofErr w:type="spellEnd"/>
      <w:r w:rsidR="007015A0">
        <w:rPr>
          <w:rFonts w:ascii="Arial Narrow" w:hAnsi="Arial Narrow"/>
          <w:b/>
          <w:bCs/>
          <w:sz w:val="20"/>
          <w:szCs w:val="20"/>
        </w:rPr>
        <w:t xml:space="preserve"> problem </w:t>
      </w:r>
      <w:proofErr w:type="spellStart"/>
      <w:r w:rsidR="007015A0">
        <w:rPr>
          <w:rFonts w:ascii="Arial Narrow" w:hAnsi="Arial Narrow"/>
          <w:b/>
          <w:bCs/>
          <w:sz w:val="20"/>
          <w:szCs w:val="20"/>
        </w:rPr>
        <w:t>të</w:t>
      </w:r>
      <w:proofErr w:type="spellEnd"/>
      <w:r w:rsidR="007015A0">
        <w:rPr>
          <w:rFonts w:ascii="Arial Narrow" w:hAnsi="Arial Narrow"/>
          <w:b/>
          <w:bCs/>
          <w:sz w:val="20"/>
          <w:szCs w:val="20"/>
        </w:rPr>
        <w:t xml:space="preserve"> </w:t>
      </w:r>
      <w:proofErr w:type="spellStart"/>
      <w:r w:rsidR="007015A0">
        <w:rPr>
          <w:rFonts w:ascii="Arial Narrow" w:hAnsi="Arial Narrow"/>
          <w:b/>
          <w:bCs/>
          <w:sz w:val="20"/>
          <w:szCs w:val="20"/>
        </w:rPr>
        <w:t>caktuar</w:t>
      </w:r>
      <w:proofErr w:type="spellEnd"/>
      <w:r w:rsidR="00C95487" w:rsidRPr="00E209AF">
        <w:rPr>
          <w:rFonts w:ascii="Arial Narrow" w:hAnsi="Arial Narrow"/>
          <w:bCs/>
          <w:sz w:val="20"/>
          <w:szCs w:val="20"/>
        </w:rPr>
        <w:t xml:space="preserve">. </w:t>
      </w:r>
    </w:p>
    <w:p w14:paraId="170A88C3" w14:textId="77777777" w:rsidR="00C95487" w:rsidRPr="00E209AF"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46AE2CF1" w14:textId="77777777" w:rsidTr="00F87280">
        <w:tc>
          <w:tcPr>
            <w:tcW w:w="1170" w:type="dxa"/>
          </w:tcPr>
          <w:p w14:paraId="0A2D6FE5" w14:textId="77777777" w:rsidR="00C95487" w:rsidRPr="00E209AF" w:rsidRDefault="00311E4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q17</w:t>
            </w:r>
            <w:r w:rsidR="00C95487" w:rsidRPr="00E209AF">
              <w:rPr>
                <w:rFonts w:ascii="Arial Narrow" w:hAnsi="Arial Narrow"/>
                <w:b/>
                <w:bCs/>
                <w:sz w:val="20"/>
                <w:szCs w:val="20"/>
              </w:rPr>
              <w:t>a</w:t>
            </w:r>
          </w:p>
        </w:tc>
        <w:tc>
          <w:tcPr>
            <w:tcW w:w="4770" w:type="dxa"/>
          </w:tcPr>
          <w:p w14:paraId="0C2A4982" w14:textId="77777777" w:rsidR="001E0A2B" w:rsidRDefault="00C95487" w:rsidP="008D4F2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w:t>
            </w:r>
            <w:r w:rsidR="008D4F2B">
              <w:rPr>
                <w:rFonts w:ascii="Arial Narrow" w:hAnsi="Arial Narrow"/>
                <w:b/>
                <w:sz w:val="20"/>
                <w:szCs w:val="20"/>
              </w:rPr>
              <w:t>PYET NËSE</w:t>
            </w:r>
            <w:r w:rsidRPr="00E209AF">
              <w:rPr>
                <w:rFonts w:ascii="Arial Narrow" w:hAnsi="Arial Narrow"/>
                <w:b/>
                <w:sz w:val="20"/>
                <w:szCs w:val="20"/>
              </w:rPr>
              <w:t xml:space="preserve"> q</w:t>
            </w:r>
            <w:r w:rsidR="00311E45">
              <w:rPr>
                <w:rFonts w:ascii="Arial Narrow" w:hAnsi="Arial Narrow"/>
                <w:b/>
                <w:sz w:val="20"/>
                <w:szCs w:val="20"/>
              </w:rPr>
              <w:t>16</w:t>
            </w:r>
            <w:r w:rsidRPr="00E209AF">
              <w:rPr>
                <w:rFonts w:ascii="Arial Narrow" w:hAnsi="Arial Narrow"/>
                <w:b/>
                <w:sz w:val="20"/>
                <w:szCs w:val="20"/>
              </w:rPr>
              <w:t xml:space="preserve"> = A1, A2, A3, B1, B2, B3, B4, C1, F1, I1 J4, K1, K2, K3, L1, L2)</w:t>
            </w:r>
            <w:r w:rsidRPr="00E209AF">
              <w:rPr>
                <w:rFonts w:ascii="Arial Narrow" w:hAnsi="Arial Narrow"/>
                <w:sz w:val="20"/>
                <w:szCs w:val="20"/>
              </w:rPr>
              <w:t xml:space="preserve"> </w:t>
            </w:r>
            <w:r w:rsidR="001E0A2B" w:rsidRPr="001E0A2B">
              <w:rPr>
                <w:rFonts w:ascii="Arial Narrow" w:hAnsi="Arial Narrow"/>
                <w:sz w:val="20"/>
                <w:szCs w:val="20"/>
              </w:rPr>
              <w:t xml:space="preserve">A </w:t>
            </w:r>
            <w:proofErr w:type="spellStart"/>
            <w:r w:rsidR="001E0A2B" w:rsidRPr="001E0A2B">
              <w:rPr>
                <w:rFonts w:ascii="Arial Narrow" w:hAnsi="Arial Narrow"/>
                <w:sz w:val="20"/>
                <w:szCs w:val="20"/>
              </w:rPr>
              <w:t>lidhej</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ky</w:t>
            </w:r>
            <w:proofErr w:type="spellEnd"/>
            <w:r w:rsidR="001E0A2B" w:rsidRPr="001E0A2B">
              <w:rPr>
                <w:rFonts w:ascii="Arial Narrow" w:hAnsi="Arial Narrow"/>
                <w:sz w:val="20"/>
                <w:szCs w:val="20"/>
              </w:rPr>
              <w:t xml:space="preserve"> problem me </w:t>
            </w:r>
            <w:proofErr w:type="spellStart"/>
            <w:r w:rsidR="001E0A2B" w:rsidRPr="001E0A2B">
              <w:rPr>
                <w:rFonts w:ascii="Arial Narrow" w:hAnsi="Arial Narrow"/>
                <w:sz w:val="20"/>
                <w:szCs w:val="20"/>
              </w:rPr>
              <w:t>aktivitetin</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tuaj</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të</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vetëpunësimit</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biznesin</w:t>
            </w:r>
            <w:proofErr w:type="spellEnd"/>
            <w:r w:rsidR="001E0A2B" w:rsidRPr="001E0A2B">
              <w:rPr>
                <w:rFonts w:ascii="Arial Narrow" w:hAnsi="Arial Narrow"/>
                <w:sz w:val="20"/>
                <w:szCs w:val="20"/>
              </w:rPr>
              <w:t xml:space="preserve"> </w:t>
            </w:r>
            <w:r w:rsidR="001E0A2B">
              <w:rPr>
                <w:rFonts w:ascii="Arial Narrow" w:hAnsi="Arial Narrow"/>
                <w:sz w:val="20"/>
                <w:szCs w:val="20"/>
              </w:rPr>
              <w:t>personal</w:t>
            </w:r>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praktikën</w:t>
            </w:r>
            <w:proofErr w:type="spellEnd"/>
            <w:r w:rsidR="001E0A2B" w:rsidRPr="001E0A2B">
              <w:rPr>
                <w:rFonts w:ascii="Arial Narrow" w:hAnsi="Arial Narrow"/>
                <w:sz w:val="20"/>
                <w:szCs w:val="20"/>
              </w:rPr>
              <w:t xml:space="preserve"> </w:t>
            </w:r>
            <w:proofErr w:type="spellStart"/>
            <w:r w:rsidR="001E0A2B" w:rsidRPr="001E0A2B">
              <w:rPr>
                <w:rFonts w:ascii="Arial Narrow" w:hAnsi="Arial Narrow"/>
                <w:sz w:val="20"/>
                <w:szCs w:val="20"/>
              </w:rPr>
              <w:t>profesionale</w:t>
            </w:r>
            <w:proofErr w:type="spellEnd"/>
            <w:r w:rsidR="001E0A2B" w:rsidRPr="001E0A2B">
              <w:rPr>
                <w:rFonts w:ascii="Arial Narrow" w:hAnsi="Arial Narrow"/>
                <w:sz w:val="20"/>
                <w:szCs w:val="20"/>
              </w:rPr>
              <w:t xml:space="preserve"> apo </w:t>
            </w:r>
            <w:proofErr w:type="spellStart"/>
            <w:r w:rsidR="001E0A2B" w:rsidRPr="001E0A2B">
              <w:rPr>
                <w:rFonts w:ascii="Arial Narrow" w:hAnsi="Arial Narrow"/>
                <w:sz w:val="20"/>
                <w:szCs w:val="20"/>
              </w:rPr>
              <w:t>fermën</w:t>
            </w:r>
            <w:proofErr w:type="spellEnd"/>
            <w:r w:rsidR="001E0A2B" w:rsidRPr="001E0A2B">
              <w:rPr>
                <w:rFonts w:ascii="Arial Narrow" w:hAnsi="Arial Narrow"/>
                <w:sz w:val="20"/>
                <w:szCs w:val="20"/>
              </w:rPr>
              <w:t>)?</w:t>
            </w:r>
          </w:p>
          <w:p w14:paraId="4D52C53C" w14:textId="77777777" w:rsidR="00C95487" w:rsidRPr="00E209AF" w:rsidRDefault="00C95487" w:rsidP="008D4F2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320" w:type="dxa"/>
          </w:tcPr>
          <w:p w14:paraId="7B6573CC" w14:textId="77777777" w:rsidR="00C95487" w:rsidRPr="00E209AF" w:rsidRDefault="00A47358" w:rsidP="00F87280">
            <w:pPr>
              <w:ind w:left="0"/>
              <w:contextualSpacing/>
              <w:rPr>
                <w:rFonts w:ascii="Arial Narrow" w:hAnsi="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1 </w:t>
            </w:r>
          </w:p>
          <w:p w14:paraId="7E18539D" w14:textId="77777777" w:rsidR="00C95487" w:rsidRPr="00E209AF" w:rsidRDefault="006C3972" w:rsidP="00F87280">
            <w:pPr>
              <w:ind w:left="0"/>
              <w:contextualSpacing/>
              <w:rPr>
                <w:rFonts w:ascii="Arial Narrow" w:hAnsi="Arial Narrow"/>
                <w:sz w:val="20"/>
                <w:szCs w:val="20"/>
              </w:rPr>
            </w:pPr>
            <w:r>
              <w:rPr>
                <w:rFonts w:ascii="Arial Narrow" w:hAnsi="Arial Narrow"/>
                <w:sz w:val="20"/>
                <w:szCs w:val="20"/>
              </w:rPr>
              <w:t>Jo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2 </w:t>
            </w:r>
          </w:p>
          <w:p w14:paraId="064CADA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r w:rsidR="00C95487" w:rsidRPr="00E209AF" w14:paraId="0E16A42F" w14:textId="77777777" w:rsidTr="00F87280">
        <w:tc>
          <w:tcPr>
            <w:tcW w:w="1170" w:type="dxa"/>
          </w:tcPr>
          <w:p w14:paraId="22FEF484"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lastRenderedPageBreak/>
              <w:t>q</w:t>
            </w:r>
            <w:r w:rsidR="00853E9C">
              <w:rPr>
                <w:rFonts w:ascii="Arial Narrow" w:hAnsi="Arial Narrow"/>
                <w:b/>
                <w:bCs/>
                <w:sz w:val="20"/>
                <w:szCs w:val="20"/>
              </w:rPr>
              <w:t>17</w:t>
            </w:r>
            <w:r w:rsidRPr="00E209AF">
              <w:rPr>
                <w:rFonts w:ascii="Arial Narrow" w:hAnsi="Arial Narrow"/>
                <w:b/>
                <w:bCs/>
                <w:sz w:val="20"/>
                <w:szCs w:val="20"/>
              </w:rPr>
              <w:t>b</w:t>
            </w:r>
          </w:p>
        </w:tc>
        <w:tc>
          <w:tcPr>
            <w:tcW w:w="4770" w:type="dxa"/>
          </w:tcPr>
          <w:p w14:paraId="29F73310" w14:textId="77777777" w:rsidR="00C95487" w:rsidRPr="001E0A2B" w:rsidRDefault="001E0A2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1E0A2B">
              <w:rPr>
                <w:rFonts w:ascii="Arial Narrow" w:hAnsi="Arial Narrow"/>
                <w:sz w:val="20"/>
                <w:szCs w:val="20"/>
              </w:rPr>
              <w:t xml:space="preserve">A ka </w:t>
            </w:r>
            <w:proofErr w:type="spellStart"/>
            <w:r w:rsidRPr="001E0A2B">
              <w:rPr>
                <w:rFonts w:ascii="Arial Narrow" w:hAnsi="Arial Narrow"/>
                <w:sz w:val="20"/>
                <w:szCs w:val="20"/>
              </w:rPr>
              <w:t>përdorur</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ndonjëra</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nga</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palët</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dhunë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fizike</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gjatë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mosmarrëveshjes</w:t>
            </w:r>
            <w:proofErr w:type="spellEnd"/>
            <w:r w:rsidRPr="001E0A2B">
              <w:rPr>
                <w:rFonts w:ascii="Arial Narrow" w:hAnsi="Arial Narrow"/>
                <w:sz w:val="20"/>
                <w:szCs w:val="20"/>
              </w:rPr>
              <w:t xml:space="preserve"> apo </w:t>
            </w:r>
            <w:proofErr w:type="spellStart"/>
            <w:r w:rsidRPr="001E0A2B">
              <w:rPr>
                <w:rFonts w:ascii="Arial Narrow" w:hAnsi="Arial Narrow"/>
                <w:sz w:val="20"/>
                <w:szCs w:val="20"/>
              </w:rPr>
              <w:t>në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procesin</w:t>
            </w:r>
            <w:proofErr w:type="spellEnd"/>
            <w:r w:rsidRPr="001E0A2B">
              <w:rPr>
                <w:rFonts w:ascii="Arial Narrow" w:hAnsi="Arial Narrow"/>
                <w:sz w:val="20"/>
                <w:szCs w:val="20"/>
              </w:rPr>
              <w:t xml:space="preserve"> e </w:t>
            </w:r>
            <w:proofErr w:type="spellStart"/>
            <w:r w:rsidRPr="001E0A2B">
              <w:rPr>
                <w:rFonts w:ascii="Arial Narrow" w:hAnsi="Arial Narrow"/>
                <w:sz w:val="20"/>
                <w:szCs w:val="20"/>
              </w:rPr>
              <w:t>zgjidhjes</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së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mosmarrëveshjes</w:t>
            </w:r>
            <w:proofErr w:type="spellEnd"/>
            <w:r w:rsidRPr="001E0A2B">
              <w:rPr>
                <w:rFonts w:ascii="Arial Narrow" w:hAnsi="Arial Narrow"/>
                <w:sz w:val="20"/>
                <w:szCs w:val="20"/>
              </w:rPr>
              <w:t>?</w:t>
            </w:r>
          </w:p>
        </w:tc>
        <w:tc>
          <w:tcPr>
            <w:tcW w:w="4320" w:type="dxa"/>
          </w:tcPr>
          <w:p w14:paraId="0B6EAEC1" w14:textId="77777777" w:rsidR="00C95487" w:rsidRPr="00E209AF" w:rsidRDefault="00A47358" w:rsidP="00F87280">
            <w:pPr>
              <w:ind w:left="0"/>
              <w:contextualSpacing/>
              <w:rPr>
                <w:rFonts w:ascii="Arial Narrow" w:hAnsi="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1 </w:t>
            </w:r>
          </w:p>
          <w:p w14:paraId="3032CF99" w14:textId="77777777" w:rsidR="00C95487" w:rsidRPr="00E209AF" w:rsidRDefault="006C3972" w:rsidP="00F87280">
            <w:pPr>
              <w:ind w:left="0"/>
              <w:contextualSpacing/>
              <w:rPr>
                <w:rFonts w:ascii="Arial Narrow" w:hAnsi="Arial Narrow"/>
                <w:sz w:val="20"/>
                <w:szCs w:val="20"/>
              </w:rPr>
            </w:pPr>
            <w:r>
              <w:rPr>
                <w:rFonts w:ascii="Arial Narrow" w:hAnsi="Arial Narrow"/>
                <w:sz w:val="20"/>
                <w:szCs w:val="20"/>
              </w:rPr>
              <w:t>Jo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2 </w:t>
            </w:r>
          </w:p>
          <w:p w14:paraId="2852DDE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bl>
    <w:p w14:paraId="15A54F55" w14:textId="77777777" w:rsidR="00C95487" w:rsidRPr="00E209AF" w:rsidRDefault="00C95487" w:rsidP="00C95487">
      <w:pPr>
        <w:pStyle w:val="Body"/>
        <w:spacing w:after="0" w:line="240" w:lineRule="auto"/>
        <w:rPr>
          <w:rFonts w:ascii="Arial Narrow" w:hAnsi="Arial Narrow"/>
          <w:b/>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E209AF" w14:paraId="6D4074CC" w14:textId="77777777" w:rsidTr="00F87280">
        <w:tc>
          <w:tcPr>
            <w:tcW w:w="1170" w:type="dxa"/>
          </w:tcPr>
          <w:p w14:paraId="01E12276" w14:textId="77777777" w:rsidR="00C95487" w:rsidRPr="00E209AF"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q18</w:t>
            </w:r>
          </w:p>
        </w:tc>
        <w:tc>
          <w:tcPr>
            <w:tcW w:w="4770" w:type="dxa"/>
          </w:tcPr>
          <w:p w14:paraId="34F3AD49" w14:textId="77777777" w:rsidR="00C95487" w:rsidRPr="001E0A2B" w:rsidRDefault="001E0A2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1E0A2B">
              <w:rPr>
                <w:rFonts w:ascii="Arial Narrow" w:hAnsi="Arial Narrow"/>
                <w:sz w:val="20"/>
                <w:szCs w:val="20"/>
              </w:rPr>
              <w:t xml:space="preserve">A </w:t>
            </w:r>
            <w:proofErr w:type="spellStart"/>
            <w:r w:rsidRPr="001E0A2B">
              <w:rPr>
                <w:rFonts w:ascii="Arial Narrow" w:hAnsi="Arial Narrow"/>
                <w:sz w:val="20"/>
                <w:szCs w:val="20"/>
              </w:rPr>
              <w:t>keni</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marrë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ndonjë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informacion</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nga</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Interneti</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një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aplikacion</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softuerësh</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një</w:t>
            </w:r>
            <w:proofErr w:type="spellEnd"/>
            <w:r w:rsidRPr="001E0A2B">
              <w:rPr>
                <w:rFonts w:ascii="Arial Narrow" w:hAnsi="Arial Narrow"/>
                <w:sz w:val="20"/>
                <w:szCs w:val="20"/>
              </w:rPr>
              <w:t xml:space="preserve"> video, material </w:t>
            </w:r>
            <w:proofErr w:type="spellStart"/>
            <w:r w:rsidRPr="001E0A2B">
              <w:rPr>
                <w:rFonts w:ascii="Arial Narrow" w:hAnsi="Arial Narrow"/>
                <w:sz w:val="20"/>
                <w:szCs w:val="20"/>
              </w:rPr>
              <w:t>të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printuar</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ose</w:t>
            </w:r>
            <w:proofErr w:type="spellEnd"/>
            <w:r w:rsidRPr="001E0A2B">
              <w:rPr>
                <w:rFonts w:ascii="Arial Narrow" w:hAnsi="Arial Narrow"/>
                <w:sz w:val="20"/>
                <w:szCs w:val="20"/>
              </w:rPr>
              <w:t xml:space="preserve"> media </w:t>
            </w:r>
            <w:proofErr w:type="spellStart"/>
            <w:r w:rsidRPr="001E0A2B">
              <w:rPr>
                <w:rFonts w:ascii="Arial Narrow" w:hAnsi="Arial Narrow"/>
                <w:sz w:val="20"/>
                <w:szCs w:val="20"/>
              </w:rPr>
              <w:t>për</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t'ju</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ndihmuar</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të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kuptoni</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ose</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zgjidhni</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më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mirë</w:t>
            </w:r>
            <w:proofErr w:type="spellEnd"/>
            <w:r w:rsidRPr="001E0A2B">
              <w:rPr>
                <w:rFonts w:ascii="Arial Narrow" w:hAnsi="Arial Narrow"/>
                <w:sz w:val="20"/>
                <w:szCs w:val="20"/>
              </w:rPr>
              <w:t xml:space="preserve"> </w:t>
            </w:r>
            <w:proofErr w:type="spellStart"/>
            <w:r w:rsidRPr="001E0A2B">
              <w:rPr>
                <w:rFonts w:ascii="Arial Narrow" w:hAnsi="Arial Narrow"/>
                <w:sz w:val="20"/>
                <w:szCs w:val="20"/>
              </w:rPr>
              <w:t>problemin</w:t>
            </w:r>
            <w:proofErr w:type="spellEnd"/>
            <w:r w:rsidRPr="001E0A2B">
              <w:rPr>
                <w:rFonts w:ascii="Arial Narrow" w:hAnsi="Arial Narrow"/>
                <w:sz w:val="20"/>
                <w:szCs w:val="20"/>
              </w:rPr>
              <w:t>?</w:t>
            </w:r>
          </w:p>
        </w:tc>
        <w:tc>
          <w:tcPr>
            <w:tcW w:w="4320" w:type="dxa"/>
          </w:tcPr>
          <w:p w14:paraId="034B87A4" w14:textId="77777777" w:rsidR="00C95487" w:rsidRPr="00E209AF" w:rsidRDefault="00A47358" w:rsidP="00F87280">
            <w:pPr>
              <w:ind w:left="0"/>
              <w:contextualSpacing/>
              <w:rPr>
                <w:rFonts w:ascii="Arial Narrow" w:hAnsi="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1 </w:t>
            </w:r>
          </w:p>
          <w:p w14:paraId="039F58F4" w14:textId="77777777" w:rsidR="00C95487" w:rsidRPr="00E209AF" w:rsidRDefault="006C3972" w:rsidP="00F87280">
            <w:pPr>
              <w:ind w:left="0"/>
              <w:contextualSpacing/>
              <w:rPr>
                <w:rFonts w:ascii="Arial Narrow" w:hAnsi="Arial Narrow"/>
                <w:sz w:val="20"/>
                <w:szCs w:val="20"/>
              </w:rPr>
            </w:pPr>
            <w:r>
              <w:rPr>
                <w:rFonts w:ascii="Arial Narrow" w:hAnsi="Arial Narrow"/>
                <w:sz w:val="20"/>
                <w:szCs w:val="20"/>
              </w:rPr>
              <w:t>Jo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 xml:space="preserve">2 </w:t>
            </w:r>
          </w:p>
          <w:p w14:paraId="132428DD"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color="595959" w:themeColor="text1" w:themeTint="A6"/>
              </w:rPr>
              <w:tab/>
            </w:r>
            <w:r w:rsidRPr="00E209AF">
              <w:rPr>
                <w:rFonts w:ascii="Arial Narrow" w:hAnsi="Arial Narrow"/>
                <w:sz w:val="20"/>
                <w:szCs w:val="20"/>
                <w:u w:val="dotted" w:color="595959" w:themeColor="text1" w:themeTint="A6"/>
              </w:rPr>
              <w:tab/>
            </w:r>
            <w:r w:rsidRPr="00E209AF">
              <w:rPr>
                <w:rFonts w:ascii="Arial Narrow" w:hAnsi="Arial Narrow"/>
                <w:sz w:val="20"/>
                <w:szCs w:val="20"/>
              </w:rPr>
              <w:t>99</w:t>
            </w:r>
          </w:p>
        </w:tc>
      </w:tr>
      <w:tr w:rsidR="00C95487" w:rsidRPr="00E209AF" w14:paraId="2FEB860C" w14:textId="77777777" w:rsidTr="00F87280">
        <w:tc>
          <w:tcPr>
            <w:tcW w:w="1170" w:type="dxa"/>
          </w:tcPr>
          <w:p w14:paraId="5CCDB4D9" w14:textId="77777777" w:rsidR="00C95487" w:rsidRPr="00E209AF"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q19</w:t>
            </w:r>
          </w:p>
        </w:tc>
        <w:tc>
          <w:tcPr>
            <w:tcW w:w="4770" w:type="dxa"/>
          </w:tcPr>
          <w:p w14:paraId="5A9FDF4B" w14:textId="77777777" w:rsidR="001E0A2B" w:rsidRDefault="001E0A2B"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rPr>
            </w:pPr>
            <w:proofErr w:type="spellStart"/>
            <w:r w:rsidRPr="001E0A2B">
              <w:rPr>
                <w:rFonts w:ascii="Arial Narrow" w:hAnsi="Arial Narrow"/>
                <w:color w:val="000000"/>
                <w:sz w:val="20"/>
                <w:szCs w:val="20"/>
              </w:rPr>
              <w:t>Përveç</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çdo</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gjëje</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për</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cilën</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më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keni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thënë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tashmë</w:t>
            </w:r>
            <w:proofErr w:type="spellEnd"/>
            <w:r w:rsidRPr="001E0A2B">
              <w:rPr>
                <w:rFonts w:ascii="Arial Narrow" w:hAnsi="Arial Narrow"/>
                <w:color w:val="000000"/>
                <w:sz w:val="20"/>
                <w:szCs w:val="20"/>
              </w:rPr>
              <w:t xml:space="preserve">, a </w:t>
            </w:r>
            <w:proofErr w:type="spellStart"/>
            <w:r w:rsidRPr="001E0A2B">
              <w:rPr>
                <w:rFonts w:ascii="Arial Narrow" w:hAnsi="Arial Narrow"/>
                <w:color w:val="000000"/>
                <w:sz w:val="20"/>
                <w:szCs w:val="20"/>
              </w:rPr>
              <w:t>keni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marrë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ju</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ose</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dikush</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që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vepron</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emrin</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tuaj</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informacion</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këshilla</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ose</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përfaqësim</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nga</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ndonjë</w:t>
            </w:r>
            <w:proofErr w:type="spellEnd"/>
            <w:r w:rsidRPr="001E0A2B">
              <w:rPr>
                <w:rFonts w:ascii="Arial Narrow" w:hAnsi="Arial Narrow"/>
                <w:color w:val="000000"/>
                <w:sz w:val="20"/>
                <w:szCs w:val="20"/>
              </w:rPr>
              <w:t xml:space="preserve"> person </w:t>
            </w:r>
            <w:proofErr w:type="spellStart"/>
            <w:r w:rsidRPr="001E0A2B">
              <w:rPr>
                <w:rFonts w:ascii="Arial Narrow" w:hAnsi="Arial Narrow"/>
                <w:color w:val="000000"/>
                <w:sz w:val="20"/>
                <w:szCs w:val="20"/>
              </w:rPr>
              <w:t>ose</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organizatë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për</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t'ju</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ndihmuar</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kuptoni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ose</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zgjidhni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më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mirë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problemin</w:t>
            </w:r>
            <w:proofErr w:type="spellEnd"/>
            <w:r w:rsidRPr="001E0A2B">
              <w:rPr>
                <w:rFonts w:ascii="Arial Narrow" w:hAnsi="Arial Narrow"/>
                <w:color w:val="000000"/>
                <w:sz w:val="20"/>
                <w:szCs w:val="20"/>
              </w:rPr>
              <w:t xml:space="preserve">? Ju </w:t>
            </w:r>
            <w:proofErr w:type="spellStart"/>
            <w:r w:rsidRPr="001E0A2B">
              <w:rPr>
                <w:rFonts w:ascii="Arial Narrow" w:hAnsi="Arial Narrow"/>
                <w:color w:val="000000"/>
                <w:sz w:val="20"/>
                <w:szCs w:val="20"/>
              </w:rPr>
              <w:t>lutemi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përjashtoni</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çdo</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ndihmë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të</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ofruar</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nga</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pala</w:t>
            </w:r>
            <w:proofErr w:type="spellEnd"/>
            <w:r w:rsidRPr="001E0A2B">
              <w:rPr>
                <w:rFonts w:ascii="Arial Narrow" w:hAnsi="Arial Narrow"/>
                <w:color w:val="000000"/>
                <w:sz w:val="20"/>
                <w:szCs w:val="20"/>
              </w:rPr>
              <w:t xml:space="preserve"> </w:t>
            </w:r>
            <w:proofErr w:type="spellStart"/>
            <w:r w:rsidRPr="001E0A2B">
              <w:rPr>
                <w:rFonts w:ascii="Arial Narrow" w:hAnsi="Arial Narrow"/>
                <w:color w:val="000000"/>
                <w:sz w:val="20"/>
                <w:szCs w:val="20"/>
              </w:rPr>
              <w:t>tjetër</w:t>
            </w:r>
            <w:proofErr w:type="spellEnd"/>
            <w:r>
              <w:rPr>
                <w:rFonts w:ascii="Arial Narrow" w:hAnsi="Arial Narrow"/>
                <w:color w:val="000000"/>
                <w:sz w:val="20"/>
                <w:szCs w:val="20"/>
              </w:rPr>
              <w:t>.</w:t>
            </w:r>
          </w:p>
          <w:p w14:paraId="424620C1" w14:textId="77777777" w:rsidR="00C95487" w:rsidRPr="00E209AF" w:rsidRDefault="00C95487"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rPr>
            </w:pPr>
          </w:p>
          <w:p w14:paraId="17636428" w14:textId="77777777" w:rsidR="00C95487" w:rsidRPr="00E209AF" w:rsidRDefault="00C95487" w:rsidP="001E0A2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w:t>
            </w:r>
            <w:r w:rsidR="001E0A2B">
              <w:rPr>
                <w:rFonts w:ascii="Arial Narrow" w:hAnsi="Arial Narrow"/>
                <w:b/>
                <w:bCs/>
                <w:sz w:val="20"/>
                <w:szCs w:val="20"/>
              </w:rPr>
              <w:t>ANKETUESI</w:t>
            </w:r>
            <w:r w:rsidRPr="00E209AF">
              <w:rPr>
                <w:rFonts w:ascii="Arial Narrow" w:hAnsi="Arial Narrow"/>
                <w:b/>
                <w:bCs/>
                <w:sz w:val="20"/>
                <w:szCs w:val="20"/>
              </w:rPr>
              <w:t xml:space="preserve">: </w:t>
            </w:r>
            <w:r w:rsidR="001E0A2B">
              <w:rPr>
                <w:rFonts w:ascii="Arial Narrow" w:hAnsi="Arial Narrow"/>
                <w:b/>
                <w:bCs/>
                <w:sz w:val="20"/>
                <w:szCs w:val="20"/>
              </w:rPr>
              <w:t>NËSE RESPONDENTI ËSHTË KONFUS, LEXO</w:t>
            </w:r>
            <w:r w:rsidRPr="00E209AF">
              <w:rPr>
                <w:rFonts w:ascii="Arial Narrow" w:hAnsi="Arial Narrow"/>
                <w:b/>
                <w:bCs/>
                <w:sz w:val="20"/>
                <w:szCs w:val="20"/>
              </w:rPr>
              <w:t>:</w:t>
            </w:r>
            <w:r w:rsidR="001E0A2B">
              <w:rPr>
                <w:rFonts w:ascii="Arial Narrow" w:hAnsi="Arial Narrow"/>
                <w:b/>
                <w:bCs/>
                <w:sz w:val="20"/>
                <w:szCs w:val="20"/>
              </w:rPr>
              <w:t xml:space="preserve"> </w:t>
            </w:r>
            <w:proofErr w:type="spellStart"/>
            <w:r w:rsidR="001E0A2B">
              <w:rPr>
                <w:rFonts w:ascii="Arial Narrow" w:hAnsi="Arial Narrow"/>
                <w:bCs/>
                <w:sz w:val="20"/>
                <w:szCs w:val="20"/>
              </w:rPr>
              <w:t>Për</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shembull</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nga</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familjarët</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ose</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miqët</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avokati</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gjyqi</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udhëheqësi</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fetar</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ose</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i</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komunitetit</w:t>
            </w:r>
            <w:proofErr w:type="spellEnd"/>
            <w:r w:rsidR="001E0A2B">
              <w:rPr>
                <w:rFonts w:ascii="Arial Narrow" w:hAnsi="Arial Narrow"/>
                <w:bCs/>
                <w:sz w:val="20"/>
                <w:szCs w:val="20"/>
              </w:rPr>
              <w:t xml:space="preserve">, person apo </w:t>
            </w:r>
            <w:proofErr w:type="spellStart"/>
            <w:r w:rsidR="001E0A2B">
              <w:rPr>
                <w:rFonts w:ascii="Arial Narrow" w:hAnsi="Arial Narrow"/>
                <w:bCs/>
                <w:sz w:val="20"/>
                <w:szCs w:val="20"/>
              </w:rPr>
              <w:t>organizatë</w:t>
            </w:r>
            <w:proofErr w:type="spellEnd"/>
            <w:r w:rsidR="001E0A2B">
              <w:rPr>
                <w:rFonts w:ascii="Arial Narrow" w:hAnsi="Arial Narrow"/>
                <w:bCs/>
                <w:sz w:val="20"/>
                <w:szCs w:val="20"/>
              </w:rPr>
              <w:t xml:space="preserve"> e </w:t>
            </w:r>
            <w:proofErr w:type="spellStart"/>
            <w:r w:rsidR="001E0A2B">
              <w:rPr>
                <w:rFonts w:ascii="Arial Narrow" w:hAnsi="Arial Narrow"/>
                <w:bCs/>
                <w:sz w:val="20"/>
                <w:szCs w:val="20"/>
              </w:rPr>
              <w:t>besueshme</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ose</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ndonjë</w:t>
            </w:r>
            <w:proofErr w:type="spellEnd"/>
            <w:r w:rsidR="001E0A2B">
              <w:rPr>
                <w:rFonts w:ascii="Arial Narrow" w:hAnsi="Arial Narrow"/>
                <w:bCs/>
                <w:sz w:val="20"/>
                <w:szCs w:val="20"/>
              </w:rPr>
              <w:t xml:space="preserve"> </w:t>
            </w:r>
            <w:proofErr w:type="spellStart"/>
            <w:r w:rsidR="001E0A2B">
              <w:rPr>
                <w:rFonts w:ascii="Arial Narrow" w:hAnsi="Arial Narrow"/>
                <w:bCs/>
                <w:sz w:val="20"/>
                <w:szCs w:val="20"/>
              </w:rPr>
              <w:t>tjetër</w:t>
            </w:r>
            <w:proofErr w:type="spellEnd"/>
            <w:r w:rsidRPr="00E209AF">
              <w:rPr>
                <w:rFonts w:ascii="Arial Narrow" w:hAnsi="Arial Narrow"/>
                <w:sz w:val="20"/>
                <w:szCs w:val="20"/>
              </w:rPr>
              <w:t>.</w:t>
            </w:r>
            <w:r w:rsidRPr="00E209AF">
              <w:rPr>
                <w:rFonts w:ascii="Arial Narrow" w:hAnsi="Arial Narrow"/>
                <w:b/>
                <w:sz w:val="20"/>
                <w:szCs w:val="20"/>
              </w:rPr>
              <w:t>)</w:t>
            </w:r>
          </w:p>
        </w:tc>
        <w:tc>
          <w:tcPr>
            <w:tcW w:w="4320" w:type="dxa"/>
          </w:tcPr>
          <w:p w14:paraId="5B06166A" w14:textId="77777777" w:rsidR="00C95487" w:rsidRPr="00E209AF" w:rsidRDefault="00A47358" w:rsidP="00F87280">
            <w:pPr>
              <w:ind w:left="0"/>
              <w:contextualSpacing/>
              <w:rPr>
                <w:rFonts w:ascii="Arial Narrow" w:hAnsi="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w:t>
            </w:r>
          </w:p>
          <w:p w14:paraId="1396D014" w14:textId="77777777" w:rsidR="00C95487" w:rsidRPr="00B840F1" w:rsidRDefault="006C3972" w:rsidP="00F87280">
            <w:pPr>
              <w:ind w:left="0"/>
              <w:contextualSpacing/>
              <w:rPr>
                <w:rFonts w:ascii="Arial Narrow" w:hAnsi="Arial Narrow"/>
                <w:sz w:val="20"/>
                <w:szCs w:val="20"/>
              </w:rPr>
            </w:pPr>
            <w:r>
              <w:rPr>
                <w:rFonts w:ascii="Arial Narrow" w:hAnsi="Arial Narrow"/>
                <w:sz w:val="20"/>
                <w:szCs w:val="20"/>
              </w:rPr>
              <w:t>Jo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cstheme="minorHAnsi"/>
                <w:sz w:val="20"/>
                <w:szCs w:val="20"/>
              </w:rPr>
              <w:t>SHKO TE</w:t>
            </w:r>
            <w:r w:rsidR="00C95487" w:rsidRPr="00B840F1">
              <w:rPr>
                <w:rFonts w:ascii="Arial Narrow" w:hAnsi="Arial Narrow" w:cstheme="minorHAnsi"/>
                <w:sz w:val="20"/>
                <w:szCs w:val="20"/>
              </w:rPr>
              <w:t>q2</w:t>
            </w:r>
            <w:r w:rsidR="00B840F1">
              <w:rPr>
                <w:rFonts w:ascii="Arial Narrow" w:hAnsi="Arial Narrow" w:cstheme="minorHAnsi"/>
                <w:sz w:val="20"/>
                <w:szCs w:val="20"/>
              </w:rPr>
              <w:t>2</w:t>
            </w:r>
            <w:r w:rsidR="00C95487" w:rsidRPr="00B840F1">
              <w:rPr>
                <w:rFonts w:ascii="Arial Narrow" w:hAnsi="Arial Narrow" w:cstheme="minorHAnsi"/>
                <w:sz w:val="20"/>
                <w:szCs w:val="20"/>
              </w:rPr>
              <w:t>)</w:t>
            </w:r>
          </w:p>
          <w:p w14:paraId="1BB9548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B840F1">
              <w:rPr>
                <w:rFonts w:ascii="Arial Narrow" w:hAnsi="Arial Narrow"/>
                <w:b/>
                <w:sz w:val="20"/>
                <w:szCs w:val="20"/>
              </w:rPr>
              <w:t>(</w:t>
            </w:r>
            <w:r w:rsidR="007A3A4D">
              <w:rPr>
                <w:rFonts w:ascii="Arial Narrow" w:hAnsi="Arial Narrow"/>
                <w:b/>
                <w:sz w:val="20"/>
                <w:szCs w:val="20"/>
              </w:rPr>
              <w:t>MOS LEXO</w:t>
            </w:r>
            <w:r w:rsidRPr="00B840F1">
              <w:rPr>
                <w:rFonts w:ascii="Arial Narrow" w:hAnsi="Arial Narrow"/>
                <w:b/>
                <w:sz w:val="20"/>
                <w:szCs w:val="20"/>
              </w:rPr>
              <w:t xml:space="preserve">) </w:t>
            </w:r>
            <w:r w:rsidR="007A3A4D">
              <w:rPr>
                <w:rFonts w:ascii="Arial Narrow" w:hAnsi="Arial Narrow"/>
                <w:sz w:val="20"/>
                <w:szCs w:val="20"/>
              </w:rPr>
              <w:t>ND/PP</w:t>
            </w:r>
            <w:r w:rsidRPr="00B840F1">
              <w:rPr>
                <w:rFonts w:ascii="Arial Narrow" w:hAnsi="Arial Narrow"/>
                <w:sz w:val="20"/>
                <w:szCs w:val="20"/>
                <w:u w:val="dotted" w:color="595959" w:themeColor="text1" w:themeTint="A6"/>
              </w:rPr>
              <w:tab/>
            </w:r>
            <w:r w:rsidRPr="00B840F1">
              <w:rPr>
                <w:rFonts w:ascii="Arial Narrow" w:hAnsi="Arial Narrow"/>
                <w:sz w:val="20"/>
                <w:szCs w:val="20"/>
              </w:rPr>
              <w:t>99 (</w:t>
            </w:r>
            <w:r w:rsidR="007A3A4D">
              <w:rPr>
                <w:rFonts w:ascii="Arial Narrow" w:hAnsi="Arial Narrow" w:cstheme="minorHAnsi"/>
                <w:sz w:val="20"/>
                <w:szCs w:val="20"/>
              </w:rPr>
              <w:t>SHKO TE</w:t>
            </w:r>
            <w:r w:rsidRPr="00B840F1">
              <w:rPr>
                <w:rFonts w:ascii="Arial Narrow" w:hAnsi="Arial Narrow" w:cstheme="minorHAnsi"/>
                <w:sz w:val="20"/>
                <w:szCs w:val="20"/>
              </w:rPr>
              <w:t>q2</w:t>
            </w:r>
            <w:r w:rsidR="00B840F1">
              <w:rPr>
                <w:rFonts w:ascii="Arial Narrow" w:hAnsi="Arial Narrow" w:cstheme="minorHAnsi"/>
                <w:sz w:val="20"/>
                <w:szCs w:val="20"/>
              </w:rPr>
              <w:t>2</w:t>
            </w:r>
            <w:r w:rsidRPr="00B840F1">
              <w:rPr>
                <w:rFonts w:ascii="Arial Narrow" w:hAnsi="Arial Narrow" w:cstheme="minorHAnsi"/>
                <w:sz w:val="20"/>
                <w:szCs w:val="20"/>
              </w:rPr>
              <w:t>)</w:t>
            </w:r>
          </w:p>
        </w:tc>
      </w:tr>
      <w:tr w:rsidR="00C95487" w:rsidRPr="00E209AF" w14:paraId="3EFF4673" w14:textId="77777777" w:rsidTr="00F87280">
        <w:tc>
          <w:tcPr>
            <w:tcW w:w="1170" w:type="dxa"/>
          </w:tcPr>
          <w:p w14:paraId="79824223" w14:textId="77777777" w:rsidR="00C95487" w:rsidRPr="00E209AF" w:rsidRDefault="00020ED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Pr>
                <w:rFonts w:ascii="Arial Narrow" w:hAnsi="Arial Narrow"/>
                <w:b/>
                <w:bCs/>
                <w:sz w:val="20"/>
                <w:szCs w:val="20"/>
              </w:rPr>
              <w:t>q20</w:t>
            </w:r>
          </w:p>
        </w:tc>
        <w:tc>
          <w:tcPr>
            <w:tcW w:w="4770" w:type="dxa"/>
          </w:tcPr>
          <w:p w14:paraId="1530395F" w14:textId="77777777" w:rsidR="00C95487" w:rsidRPr="00A50772" w:rsidRDefault="001E0A2B" w:rsidP="00F87280">
            <w:pPr>
              <w:pStyle w:val="Body"/>
              <w:rPr>
                <w:rFonts w:ascii="Arial Narrow" w:hAnsi="Arial Narrow"/>
                <w:b/>
                <w:sz w:val="20"/>
                <w:szCs w:val="20"/>
                <w:lang w:val="de-DE"/>
              </w:rPr>
            </w:pPr>
            <w:r w:rsidRPr="00CE484C">
              <w:rPr>
                <w:rFonts w:ascii="Arial Narrow" w:hAnsi="Arial Narrow"/>
                <w:sz w:val="20"/>
                <w:szCs w:val="20"/>
                <w:lang w:val="de-DE"/>
              </w:rPr>
              <w:t>Cilin këshilltar e kontaktoni</w:t>
            </w:r>
            <w:r w:rsidR="00C95487" w:rsidRPr="00CE484C">
              <w:rPr>
                <w:rFonts w:ascii="Arial Narrow" w:hAnsi="Arial Narrow"/>
                <w:sz w:val="20"/>
                <w:szCs w:val="20"/>
                <w:lang w:val="de-DE"/>
              </w:rPr>
              <w:t xml:space="preserve">? </w:t>
            </w:r>
            <w:r w:rsidR="00C95487" w:rsidRPr="00CE484C">
              <w:rPr>
                <w:rFonts w:ascii="Arial Narrow" w:hAnsi="Arial Narrow"/>
                <w:b/>
                <w:sz w:val="20"/>
                <w:szCs w:val="20"/>
                <w:lang w:val="de-DE"/>
              </w:rPr>
              <w:t>(</w:t>
            </w:r>
            <w:r w:rsidRPr="00CE484C">
              <w:rPr>
                <w:rFonts w:ascii="Arial Narrow" w:hAnsi="Arial Narrow"/>
                <w:b/>
                <w:sz w:val="20"/>
                <w:szCs w:val="20"/>
                <w:lang w:val="de-DE"/>
              </w:rPr>
              <w:t>ANKETUESI</w:t>
            </w:r>
            <w:r w:rsidR="00C95487" w:rsidRPr="00CE484C">
              <w:rPr>
                <w:rFonts w:ascii="Arial Narrow" w:hAnsi="Arial Narrow"/>
                <w:b/>
                <w:sz w:val="20"/>
                <w:szCs w:val="20"/>
                <w:lang w:val="de-DE"/>
              </w:rPr>
              <w:t xml:space="preserve">: </w:t>
            </w:r>
            <w:r w:rsidRPr="00CE484C">
              <w:rPr>
                <w:rFonts w:ascii="Arial Narrow" w:hAnsi="Arial Narrow"/>
                <w:b/>
                <w:sz w:val="20"/>
                <w:szCs w:val="20"/>
                <w:lang w:val="de-DE"/>
              </w:rPr>
              <w:t xml:space="preserve">MOS LEXO. SHËNO TË GJITHA PËRGJIGJET E PËRMENDURA. </w:t>
            </w:r>
            <w:r w:rsidR="00100019" w:rsidRPr="00A50772">
              <w:rPr>
                <w:rFonts w:ascii="Arial Narrow" w:hAnsi="Arial Narrow"/>
                <w:b/>
                <w:sz w:val="20"/>
                <w:szCs w:val="20"/>
                <w:lang w:val="de-DE"/>
              </w:rPr>
              <w:t>NJOFTIM ME</w:t>
            </w:r>
            <w:r w:rsidR="00C95487" w:rsidRPr="00A50772">
              <w:rPr>
                <w:rFonts w:ascii="Arial Narrow" w:hAnsi="Arial Narrow"/>
                <w:b/>
                <w:sz w:val="20"/>
                <w:szCs w:val="20"/>
                <w:lang w:val="de-DE"/>
              </w:rPr>
              <w:t>:</w:t>
            </w:r>
            <w:r w:rsidR="00C95487" w:rsidRPr="00A50772">
              <w:rPr>
                <w:rFonts w:ascii="Arial Narrow" w:hAnsi="Arial Narrow"/>
                <w:sz w:val="20"/>
                <w:szCs w:val="20"/>
                <w:lang w:val="de-DE"/>
              </w:rPr>
              <w:t xml:space="preserve"> </w:t>
            </w:r>
            <w:r w:rsidR="00100019" w:rsidRPr="00A50772">
              <w:rPr>
                <w:rFonts w:ascii="Arial Narrow" w:hAnsi="Arial Narrow"/>
                <w:sz w:val="20"/>
                <w:szCs w:val="20"/>
                <w:lang w:val="de-DE"/>
              </w:rPr>
              <w:t>Ndonjë këshilltar tjetër ligjor</w:t>
            </w:r>
            <w:r w:rsidR="00C95487" w:rsidRPr="00A50772">
              <w:rPr>
                <w:rFonts w:ascii="Arial Narrow" w:hAnsi="Arial Narrow"/>
                <w:sz w:val="20"/>
                <w:szCs w:val="20"/>
                <w:lang w:val="de-DE"/>
              </w:rPr>
              <w:t>?</w:t>
            </w:r>
            <w:r w:rsidR="00C95487" w:rsidRPr="00A50772">
              <w:rPr>
                <w:rFonts w:ascii="Arial Narrow" w:hAnsi="Arial Narrow"/>
                <w:b/>
                <w:sz w:val="20"/>
                <w:szCs w:val="20"/>
                <w:lang w:val="de-DE"/>
              </w:rPr>
              <w:t>)</w:t>
            </w:r>
          </w:p>
          <w:p w14:paraId="7615A057" w14:textId="77777777" w:rsidR="00C95487" w:rsidRPr="00A50772" w:rsidRDefault="00C95487" w:rsidP="00F87280">
            <w:pPr>
              <w:pStyle w:val="Body"/>
              <w:rPr>
                <w:rFonts w:ascii="Arial Narrow" w:hAnsi="Arial Narrow"/>
                <w:sz w:val="20"/>
                <w:szCs w:val="20"/>
                <w:lang w:val="de-DE"/>
              </w:rPr>
            </w:pPr>
          </w:p>
          <w:p w14:paraId="36B5179A" w14:textId="0B3F1E9A" w:rsidR="00C95487" w:rsidRPr="00A50772" w:rsidRDefault="00C95487" w:rsidP="0010001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de-DE"/>
              </w:rPr>
            </w:pPr>
            <w:r w:rsidRPr="00A50772">
              <w:rPr>
                <w:rFonts w:ascii="Arial Narrow" w:hAnsi="Arial Narrow"/>
                <w:b/>
                <w:sz w:val="20"/>
                <w:szCs w:val="20"/>
                <w:lang w:val="de-DE"/>
              </w:rPr>
              <w:t>(</w:t>
            </w:r>
            <w:r w:rsidR="00100019" w:rsidRPr="00A50772">
              <w:rPr>
                <w:rFonts w:ascii="Arial Narrow" w:hAnsi="Arial Narrow"/>
                <w:b/>
                <w:sz w:val="20"/>
                <w:szCs w:val="20"/>
                <w:lang w:val="de-DE"/>
              </w:rPr>
              <w:t>ANKETUESI</w:t>
            </w:r>
            <w:r w:rsidRPr="00A50772">
              <w:rPr>
                <w:rFonts w:ascii="Arial Narrow" w:hAnsi="Arial Narrow"/>
                <w:b/>
                <w:sz w:val="20"/>
                <w:szCs w:val="20"/>
                <w:lang w:val="de-DE"/>
              </w:rPr>
              <w:t xml:space="preserve">: </w:t>
            </w:r>
            <w:r w:rsidR="00100019" w:rsidRPr="00A50772">
              <w:rPr>
                <w:rFonts w:ascii="Arial Narrow" w:hAnsi="Arial Narrow"/>
                <w:b/>
                <w:sz w:val="20"/>
                <w:szCs w:val="20"/>
                <w:lang w:val="de-DE"/>
              </w:rPr>
              <w:t>NËSE RESPONDENTI PËRGJIGJET</w:t>
            </w:r>
            <w:r w:rsidRPr="00A50772">
              <w:rPr>
                <w:rFonts w:ascii="Arial Narrow" w:hAnsi="Arial Narrow"/>
                <w:b/>
                <w:sz w:val="20"/>
                <w:szCs w:val="20"/>
                <w:lang w:val="de-DE"/>
              </w:rPr>
              <w:t xml:space="preserve"> “1”,</w:t>
            </w:r>
            <w:r w:rsidR="00A50772" w:rsidRPr="00A50772">
              <w:rPr>
                <w:rFonts w:ascii="Arial Narrow" w:hAnsi="Arial Narrow"/>
                <w:b/>
                <w:sz w:val="20"/>
                <w:szCs w:val="20"/>
                <w:lang w:val="de-DE"/>
              </w:rPr>
              <w:t xml:space="preserve"> </w:t>
            </w:r>
            <w:r w:rsidR="00100019" w:rsidRPr="00A50772">
              <w:rPr>
                <w:rFonts w:ascii="Arial Narrow" w:hAnsi="Arial Narrow"/>
                <w:b/>
                <w:sz w:val="20"/>
                <w:szCs w:val="20"/>
                <w:lang w:val="de-DE"/>
              </w:rPr>
              <w:t>PA MARRË PARASYSH SE SA PËRGJIGJE JEP RESONDENTI,</w:t>
            </w:r>
            <w:r w:rsidRPr="00A50772">
              <w:rPr>
                <w:rFonts w:ascii="Arial Narrow" w:hAnsi="Arial Narrow"/>
                <w:b/>
                <w:sz w:val="20"/>
                <w:szCs w:val="20"/>
                <w:lang w:val="de-DE"/>
              </w:rPr>
              <w:t xml:space="preserve"> </w:t>
            </w:r>
            <w:r w:rsidR="007A3A4D" w:rsidRPr="00A50772">
              <w:rPr>
                <w:rFonts w:ascii="Arial Narrow" w:hAnsi="Arial Narrow"/>
                <w:b/>
                <w:sz w:val="20"/>
                <w:szCs w:val="20"/>
                <w:lang w:val="de-DE"/>
              </w:rPr>
              <w:t>SHKO TE</w:t>
            </w:r>
            <w:r w:rsidRPr="00A50772">
              <w:rPr>
                <w:rFonts w:ascii="Arial Narrow" w:hAnsi="Arial Narrow"/>
                <w:b/>
                <w:sz w:val="20"/>
                <w:szCs w:val="20"/>
                <w:lang w:val="de-DE"/>
              </w:rPr>
              <w:t>q2</w:t>
            </w:r>
            <w:r w:rsidR="00985C8D" w:rsidRPr="00A50772">
              <w:rPr>
                <w:rFonts w:ascii="Arial Narrow" w:hAnsi="Arial Narrow"/>
                <w:b/>
                <w:sz w:val="20"/>
                <w:szCs w:val="20"/>
                <w:lang w:val="de-DE"/>
              </w:rPr>
              <w:t>1</w:t>
            </w:r>
            <w:r w:rsidR="00AC4CDF" w:rsidRPr="00A50772">
              <w:rPr>
                <w:rFonts w:ascii="Arial Narrow" w:hAnsi="Arial Narrow"/>
                <w:b/>
                <w:sz w:val="20"/>
                <w:szCs w:val="20"/>
                <w:lang w:val="de-DE"/>
              </w:rPr>
              <w:t>.</w:t>
            </w:r>
            <w:r w:rsidRPr="00A50772">
              <w:rPr>
                <w:rFonts w:ascii="Arial Narrow" w:hAnsi="Arial Narrow"/>
                <w:b/>
                <w:sz w:val="20"/>
                <w:szCs w:val="20"/>
                <w:lang w:val="de-DE"/>
              </w:rPr>
              <w:t>)</w:t>
            </w:r>
          </w:p>
        </w:tc>
        <w:tc>
          <w:tcPr>
            <w:tcW w:w="4320" w:type="dxa"/>
          </w:tcPr>
          <w:p w14:paraId="5C573B4C" w14:textId="6B6161D3" w:rsidR="00C95487" w:rsidRPr="00E209AF" w:rsidRDefault="006A7268" w:rsidP="00F87280">
            <w:pPr>
              <w:pBdr>
                <w:top w:val="nil"/>
                <w:left w:val="nil"/>
                <w:bottom w:val="nil"/>
                <w:right w:val="nil"/>
                <w:between w:val="nil"/>
                <w:bar w:val="nil"/>
              </w:pBdr>
              <w:tabs>
                <w:tab w:val="num" w:pos="360"/>
              </w:tabs>
              <w:ind w:left="0" w:right="0"/>
              <w:rPr>
                <w:rFonts w:ascii="Arial Narrow" w:eastAsia="Arial Narrow" w:hAnsi="Arial Narrow" w:cs="Arial Narrow"/>
                <w:sz w:val="20"/>
                <w:szCs w:val="20"/>
              </w:rPr>
            </w:pPr>
            <w:proofErr w:type="spellStart"/>
            <w:r>
              <w:rPr>
                <w:rFonts w:ascii="Arial Narrow" w:hAnsi="Arial Narrow"/>
                <w:color w:val="000000"/>
                <w:sz w:val="20"/>
                <w:szCs w:val="20"/>
                <w:u w:color="000000"/>
              </w:rPr>
              <w:t>Familjar</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mik</w:t>
            </w:r>
            <w:proofErr w:type="spellEnd"/>
            <w:r>
              <w:rPr>
                <w:rFonts w:ascii="Arial Narrow" w:hAnsi="Arial Narrow"/>
                <w:color w:val="000000"/>
                <w:sz w:val="20"/>
                <w:szCs w:val="20"/>
                <w:u w:color="000000"/>
              </w:rPr>
              <w:t xml:space="preserve"> apo </w:t>
            </w:r>
            <w:proofErr w:type="spellStart"/>
            <w:r>
              <w:rPr>
                <w:rFonts w:ascii="Arial Narrow" w:hAnsi="Arial Narrow"/>
                <w:color w:val="000000"/>
                <w:sz w:val="20"/>
                <w:szCs w:val="20"/>
                <w:u w:color="000000"/>
              </w:rPr>
              <w:t>ndonjë</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i</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njohur</w:t>
            </w:r>
            <w:proofErr w:type="spellEnd"/>
            <w:r w:rsidR="00C95487" w:rsidRPr="00E209AF">
              <w:rPr>
                <w:rFonts w:ascii="Arial Narrow" w:hAnsi="Arial Narrow"/>
                <w:sz w:val="20"/>
                <w:szCs w:val="20"/>
                <w:u w:val="dotted" w:color="595959" w:themeColor="text1" w:themeTint="A6"/>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 xml:space="preserve">1 </w:t>
            </w:r>
          </w:p>
          <w:p w14:paraId="198AAFF9" w14:textId="16B87E0A" w:rsidR="00C95487" w:rsidRPr="00E209AF" w:rsidRDefault="006A726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Pr>
                <w:rFonts w:ascii="Arial Narrow" w:hAnsi="Arial Narrow"/>
                <w:color w:val="000000"/>
                <w:sz w:val="20"/>
                <w:szCs w:val="20"/>
                <w:u w:color="000000"/>
              </w:rPr>
              <w:t>Avokat</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këshilltar</w:t>
            </w:r>
            <w:proofErr w:type="spellEnd"/>
            <w:r>
              <w:rPr>
                <w:rFonts w:ascii="Arial Narrow" w:hAnsi="Arial Narrow"/>
                <w:color w:val="000000"/>
                <w:sz w:val="20"/>
                <w:szCs w:val="20"/>
                <w:u w:color="000000"/>
              </w:rPr>
              <w:t xml:space="preserve"> professional, </w:t>
            </w:r>
            <w:proofErr w:type="spellStart"/>
            <w:r>
              <w:rPr>
                <w:rFonts w:ascii="Arial Narrow" w:hAnsi="Arial Narrow"/>
                <w:color w:val="000000"/>
                <w:sz w:val="20"/>
                <w:szCs w:val="20"/>
                <w:u w:color="000000"/>
              </w:rPr>
              <w:t>ose</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shërbim</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konsulent</w:t>
            </w:r>
            <w:proofErr w:type="spellEnd"/>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2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788DA35E" w14:textId="1D78149B" w:rsidR="00C95487" w:rsidRPr="00E209AF" w:rsidRDefault="006A726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Pr>
                <w:rFonts w:ascii="Arial Narrow" w:hAnsi="Arial Narrow"/>
                <w:color w:val="000000"/>
                <w:sz w:val="20"/>
                <w:szCs w:val="20"/>
                <w:u w:color="000000"/>
              </w:rPr>
              <w:t>Zyrë</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qevritare</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për</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ndihmë</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juridike</w:t>
            </w:r>
            <w:proofErr w:type="spellEnd"/>
            <w:r w:rsidR="00C95487" w:rsidRPr="00E209AF">
              <w:rPr>
                <w:rFonts w:ascii="Arial Narrow" w:hAnsi="Arial Narrow"/>
                <w:color w:val="000000"/>
                <w:sz w:val="20"/>
                <w:szCs w:val="20"/>
                <w:u w:val="dotted" w:color="595959" w:themeColor="text1" w:themeTint="A6"/>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3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4E682B60" w14:textId="6BBA1035" w:rsidR="00C95487" w:rsidRPr="00E209AF" w:rsidRDefault="006A726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Pr>
                <w:rFonts w:ascii="Arial Narrow" w:hAnsi="Arial Narrow"/>
                <w:color w:val="000000"/>
                <w:sz w:val="20"/>
                <w:szCs w:val="20"/>
                <w:u w:color="000000"/>
              </w:rPr>
              <w:t>Gjyqi</w:t>
            </w:r>
            <w:proofErr w:type="spellEnd"/>
            <w:r>
              <w:rPr>
                <w:rFonts w:ascii="Arial Narrow" w:hAnsi="Arial Narrow"/>
                <w:color w:val="000000"/>
                <w:sz w:val="20"/>
                <w:szCs w:val="20"/>
                <w:u w:color="000000"/>
              </w:rPr>
              <w:t xml:space="preserve">, organ </w:t>
            </w:r>
            <w:proofErr w:type="spellStart"/>
            <w:r>
              <w:rPr>
                <w:rFonts w:ascii="Arial Narrow" w:hAnsi="Arial Narrow"/>
                <w:color w:val="000000"/>
                <w:sz w:val="20"/>
                <w:szCs w:val="20"/>
                <w:u w:color="000000"/>
              </w:rPr>
              <w:t>qeveritar</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ose</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policia</w:t>
            </w:r>
            <w:proofErr w:type="spellEnd"/>
            <w:r w:rsidR="0000462D" w:rsidRPr="00E209AF">
              <w:rPr>
                <w:rFonts w:ascii="Arial Narrow" w:hAnsi="Arial Narrow"/>
                <w:sz w:val="20"/>
                <w:szCs w:val="20"/>
                <w:u w:val="dotted"/>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4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0D54E801" w14:textId="77777777" w:rsidR="00C95487" w:rsidRPr="00E209AF" w:rsidRDefault="006A726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sidRPr="006A7268">
              <w:rPr>
                <w:rFonts w:ascii="Arial Narrow" w:hAnsi="Arial Narrow"/>
                <w:color w:val="000000"/>
                <w:sz w:val="20"/>
                <w:szCs w:val="20"/>
                <w:u w:color="000000"/>
              </w:rPr>
              <w:t>Një</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profesionist</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i</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shëndetit</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ose</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i</w:t>
            </w:r>
            <w:proofErr w:type="spellEnd"/>
            <w:r w:rsidRPr="006A7268">
              <w:rPr>
                <w:rFonts w:ascii="Arial Narrow" w:hAnsi="Arial Narrow"/>
                <w:color w:val="000000"/>
                <w:sz w:val="20"/>
                <w:szCs w:val="20"/>
                <w:u w:color="000000"/>
              </w:rPr>
              <w:t xml:space="preserve"> </w:t>
            </w:r>
            <w:proofErr w:type="spellStart"/>
            <w:r w:rsidRPr="006A7268">
              <w:rPr>
                <w:rFonts w:ascii="Arial Narrow" w:hAnsi="Arial Narrow"/>
                <w:color w:val="000000"/>
                <w:sz w:val="20"/>
                <w:szCs w:val="20"/>
                <w:u w:color="000000"/>
              </w:rPr>
              <w:t>mirëqenies</w:t>
            </w:r>
            <w:proofErr w:type="spellEnd"/>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color="000000"/>
              </w:rPr>
              <w:t>5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0D5537F2" w14:textId="77777777" w:rsidR="00C95487" w:rsidRPr="00E209AF" w:rsidRDefault="00924665"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sidRPr="00924665">
              <w:rPr>
                <w:rFonts w:ascii="Arial Narrow" w:hAnsi="Arial Narrow"/>
                <w:color w:val="000000"/>
                <w:sz w:val="20"/>
                <w:szCs w:val="20"/>
                <w:u w:color="000000"/>
              </w:rPr>
              <w:t>Një</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sindikatë</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ose</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punëdhënës</w:t>
            </w:r>
            <w:proofErr w:type="spellEnd"/>
            <w:r w:rsidR="00C95487" w:rsidRPr="00E209AF">
              <w:rPr>
                <w:rFonts w:ascii="Arial Narrow" w:hAnsi="Arial Narrow"/>
                <w:sz w:val="20"/>
                <w:szCs w:val="20"/>
                <w:u w:val="dotted"/>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color="000000"/>
              </w:rPr>
              <w:t>6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195000A1" w14:textId="404BE946" w:rsidR="00C95487" w:rsidRPr="00E209AF" w:rsidRDefault="00924665"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sidRPr="00924665">
              <w:rPr>
                <w:rFonts w:ascii="Arial Narrow" w:hAnsi="Arial Narrow"/>
                <w:color w:val="000000"/>
                <w:sz w:val="20"/>
                <w:szCs w:val="20"/>
                <w:u w:color="000000"/>
              </w:rPr>
              <w:t>Një</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udhëheqës</w:t>
            </w:r>
            <w:proofErr w:type="spellEnd"/>
            <w:r w:rsidRPr="00924665">
              <w:rPr>
                <w:rFonts w:ascii="Arial Narrow" w:hAnsi="Arial Narrow"/>
                <w:color w:val="000000"/>
                <w:sz w:val="20"/>
                <w:szCs w:val="20"/>
                <w:u w:color="000000"/>
              </w:rPr>
              <w:t xml:space="preserve"> apo </w:t>
            </w:r>
            <w:proofErr w:type="spellStart"/>
            <w:r w:rsidRPr="00924665">
              <w:rPr>
                <w:rFonts w:ascii="Arial Narrow" w:hAnsi="Arial Narrow"/>
                <w:color w:val="000000"/>
                <w:sz w:val="20"/>
                <w:szCs w:val="20"/>
                <w:u w:color="000000"/>
              </w:rPr>
              <w:t>organizatë</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fetare</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ose</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komuniteti</w:t>
            </w:r>
            <w:proofErr w:type="spellEnd"/>
            <w:r w:rsidR="00C95487" w:rsidRPr="00E209AF">
              <w:rPr>
                <w:rFonts w:ascii="Arial Narrow" w:hAnsi="Arial Narrow"/>
                <w:sz w:val="20"/>
                <w:szCs w:val="20"/>
                <w:u w:val="dotted"/>
              </w:rPr>
              <w:tab/>
            </w:r>
            <w:r w:rsidR="00C95487" w:rsidRPr="00E209AF">
              <w:rPr>
                <w:rFonts w:ascii="Arial Narrow" w:hAnsi="Arial Narrow"/>
                <w:sz w:val="20"/>
                <w:szCs w:val="20"/>
                <w:u w:val="dotted"/>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7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2D34DF6E" w14:textId="0CCC62ED" w:rsidR="00C95487" w:rsidRPr="00E209AF" w:rsidRDefault="00924665"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sidRPr="00924665">
              <w:rPr>
                <w:rFonts w:ascii="Arial Narrow" w:hAnsi="Arial Narrow"/>
                <w:color w:val="000000"/>
                <w:sz w:val="20"/>
                <w:szCs w:val="20"/>
                <w:u w:color="000000"/>
              </w:rPr>
              <w:t>Një</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organizatë</w:t>
            </w:r>
            <w:proofErr w:type="spellEnd"/>
            <w:r w:rsidRPr="00924665">
              <w:rPr>
                <w:rFonts w:ascii="Arial Narrow" w:hAnsi="Arial Narrow"/>
                <w:color w:val="000000"/>
                <w:sz w:val="20"/>
                <w:szCs w:val="20"/>
                <w:u w:color="000000"/>
              </w:rPr>
              <w:t xml:space="preserve"> e </w:t>
            </w:r>
            <w:proofErr w:type="spellStart"/>
            <w:r w:rsidRPr="00924665">
              <w:rPr>
                <w:rFonts w:ascii="Arial Narrow" w:hAnsi="Arial Narrow"/>
                <w:color w:val="000000"/>
                <w:sz w:val="20"/>
                <w:szCs w:val="20"/>
                <w:u w:color="000000"/>
              </w:rPr>
              <w:t>shoqërisë</w:t>
            </w:r>
            <w:proofErr w:type="spellEnd"/>
            <w:r w:rsidRPr="00924665">
              <w:rPr>
                <w:rFonts w:ascii="Arial Narrow" w:hAnsi="Arial Narrow"/>
                <w:color w:val="000000"/>
                <w:sz w:val="20"/>
                <w:szCs w:val="20"/>
                <w:u w:color="000000"/>
              </w:rPr>
              <w:t xml:space="preserve"> civile </w:t>
            </w:r>
            <w:proofErr w:type="spellStart"/>
            <w:r w:rsidRPr="00924665">
              <w:rPr>
                <w:rFonts w:ascii="Arial Narrow" w:hAnsi="Arial Narrow"/>
                <w:color w:val="000000"/>
                <w:sz w:val="20"/>
                <w:szCs w:val="20"/>
                <w:u w:color="000000"/>
              </w:rPr>
              <w:t>ose</w:t>
            </w:r>
            <w:proofErr w:type="spellEnd"/>
            <w:r w:rsidRPr="00924665">
              <w:rPr>
                <w:rFonts w:ascii="Arial Narrow" w:hAnsi="Arial Narrow"/>
                <w:color w:val="000000"/>
                <w:sz w:val="20"/>
                <w:szCs w:val="20"/>
                <w:u w:color="000000"/>
              </w:rPr>
              <w:t xml:space="preserve"> </w:t>
            </w:r>
            <w:proofErr w:type="spellStart"/>
            <w:r w:rsidRPr="00924665">
              <w:rPr>
                <w:rFonts w:ascii="Arial Narrow" w:hAnsi="Arial Narrow"/>
                <w:color w:val="000000"/>
                <w:sz w:val="20"/>
                <w:szCs w:val="20"/>
                <w:u w:color="000000"/>
              </w:rPr>
              <w:t>bamirësi</w:t>
            </w:r>
            <w:proofErr w:type="spellEnd"/>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color="000000"/>
              </w:rPr>
              <w:t>8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606C489D" w14:textId="222840F0" w:rsidR="00C95487" w:rsidRPr="00E209AF" w:rsidRDefault="00924665"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proofErr w:type="spellStart"/>
            <w:r>
              <w:rPr>
                <w:rFonts w:ascii="Arial Narrow" w:hAnsi="Arial Narrow"/>
                <w:color w:val="000000"/>
                <w:sz w:val="20"/>
                <w:szCs w:val="20"/>
                <w:u w:color="000000"/>
              </w:rPr>
              <w:t>Organizatë</w:t>
            </w:r>
            <w:proofErr w:type="spellEnd"/>
            <w:r>
              <w:rPr>
                <w:rFonts w:ascii="Arial Narrow" w:hAnsi="Arial Narrow"/>
                <w:color w:val="000000"/>
                <w:sz w:val="20"/>
                <w:szCs w:val="20"/>
                <w:u w:color="000000"/>
              </w:rPr>
              <w:t xml:space="preserve"> </w:t>
            </w:r>
            <w:proofErr w:type="spellStart"/>
            <w:r>
              <w:rPr>
                <w:rFonts w:ascii="Arial Narrow" w:hAnsi="Arial Narrow"/>
                <w:color w:val="000000"/>
                <w:sz w:val="20"/>
                <w:szCs w:val="20"/>
                <w:u w:color="00000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rPr>
              <w:tab/>
            </w:r>
            <w:r w:rsidR="0000462D" w:rsidRPr="00E209AF">
              <w:rPr>
                <w:rFonts w:ascii="Arial Narrow" w:hAnsi="Arial Narrow"/>
                <w:sz w:val="20"/>
                <w:szCs w:val="20"/>
                <w:u w:val="dotted"/>
              </w:rPr>
              <w:tab/>
            </w:r>
            <w:r w:rsidR="0000462D" w:rsidRPr="00E209AF">
              <w:rPr>
                <w:rFonts w:ascii="Arial Narrow" w:hAnsi="Arial Narrow"/>
                <w:sz w:val="20"/>
                <w:szCs w:val="20"/>
                <w:u w:val="dotted"/>
              </w:rPr>
              <w:tab/>
            </w:r>
            <w:r w:rsidR="00C95487" w:rsidRPr="00E209AF">
              <w:rPr>
                <w:rFonts w:ascii="Arial Narrow" w:hAnsi="Arial Narrow"/>
                <w:color w:val="000000"/>
                <w:sz w:val="20"/>
                <w:szCs w:val="20"/>
                <w:u w:color="000000"/>
              </w:rPr>
              <w:t>9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150CE1">
              <w:rPr>
                <w:rFonts w:ascii="Arial Narrow" w:hAnsi="Arial Narrow" w:cstheme="minorHAnsi"/>
                <w:sz w:val="20"/>
                <w:szCs w:val="20"/>
              </w:rPr>
              <w:t>3</w:t>
            </w:r>
            <w:r w:rsidR="00C95487" w:rsidRPr="00E209AF">
              <w:rPr>
                <w:rFonts w:ascii="Arial Narrow" w:hAnsi="Arial Narrow" w:cstheme="minorHAnsi"/>
                <w:sz w:val="20"/>
                <w:szCs w:val="20"/>
              </w:rPr>
              <w:t>)</w:t>
            </w:r>
          </w:p>
          <w:p w14:paraId="352A9E14" w14:textId="1733357E"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eastAsia="Arial Narrow" w:hAnsi="Arial Narrow" w:cs="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eastAsia="Arial Narrow" w:hAnsi="Arial Narrow" w:cs="Arial Narrow"/>
                <w:sz w:val="20"/>
                <w:szCs w:val="20"/>
              </w:rPr>
              <w:t>ND/PP</w:t>
            </w:r>
            <w:r w:rsidRPr="00E209AF">
              <w:rPr>
                <w:rFonts w:ascii="Arial Narrow" w:hAnsi="Arial Narrow"/>
                <w:sz w:val="20"/>
                <w:szCs w:val="20"/>
                <w:u w:val="dotted" w:color="595959" w:themeColor="text1" w:themeTint="A6"/>
              </w:rPr>
              <w:tab/>
            </w:r>
            <w:r w:rsidRPr="00E209AF">
              <w:rPr>
                <w:rFonts w:ascii="Arial Narrow" w:eastAsia="Arial Narrow" w:hAnsi="Arial Narrow" w:cs="Arial Narrow"/>
                <w:sz w:val="20"/>
                <w:szCs w:val="20"/>
                <w:u w:val="dotted" w:color="595959" w:themeColor="text1" w:themeTint="A6"/>
              </w:rPr>
              <w:tab/>
            </w:r>
            <w:r w:rsidR="0000462D" w:rsidRPr="00E209AF">
              <w:rPr>
                <w:rFonts w:ascii="Arial Narrow" w:hAnsi="Arial Narrow"/>
                <w:sz w:val="20"/>
                <w:szCs w:val="20"/>
                <w:u w:val="dotted"/>
              </w:rPr>
              <w:tab/>
            </w:r>
            <w:r w:rsidRPr="00E209AF">
              <w:rPr>
                <w:rFonts w:ascii="Arial Narrow" w:eastAsia="Arial Narrow" w:hAnsi="Arial Narrow" w:cs="Arial Narrow"/>
                <w:sz w:val="20"/>
                <w:szCs w:val="20"/>
              </w:rPr>
              <w:t>99 (</w:t>
            </w:r>
            <w:r w:rsidR="007A3A4D">
              <w:rPr>
                <w:rFonts w:ascii="Arial Narrow" w:hAnsi="Arial Narrow" w:cstheme="minorHAnsi"/>
                <w:sz w:val="20"/>
                <w:szCs w:val="20"/>
              </w:rPr>
              <w:t>SHKO TE</w:t>
            </w:r>
            <w:r w:rsidRPr="00E209AF">
              <w:rPr>
                <w:rFonts w:ascii="Arial Narrow" w:hAnsi="Arial Narrow" w:cstheme="minorHAnsi"/>
                <w:sz w:val="20"/>
                <w:szCs w:val="20"/>
              </w:rPr>
              <w:t>q2</w:t>
            </w:r>
            <w:r w:rsidR="00150CE1">
              <w:rPr>
                <w:rFonts w:ascii="Arial Narrow" w:hAnsi="Arial Narrow" w:cstheme="minorHAnsi"/>
                <w:sz w:val="20"/>
                <w:szCs w:val="20"/>
              </w:rPr>
              <w:t>3</w:t>
            </w:r>
            <w:r w:rsidRPr="00E209AF">
              <w:rPr>
                <w:rFonts w:ascii="Arial Narrow" w:hAnsi="Arial Narrow" w:cstheme="minorHAnsi"/>
                <w:sz w:val="20"/>
                <w:szCs w:val="20"/>
              </w:rPr>
              <w:t>)</w:t>
            </w:r>
          </w:p>
        </w:tc>
      </w:tr>
      <w:tr w:rsidR="00C95487" w:rsidRPr="00E209AF" w14:paraId="65D9E215" w14:textId="77777777" w:rsidTr="00F87280">
        <w:tc>
          <w:tcPr>
            <w:tcW w:w="1170" w:type="dxa"/>
          </w:tcPr>
          <w:p w14:paraId="623E73CE"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q2</w:t>
            </w:r>
            <w:r w:rsidR="00020ED6">
              <w:rPr>
                <w:rFonts w:ascii="Arial Narrow" w:hAnsi="Arial Narrow"/>
                <w:b/>
                <w:bCs/>
                <w:sz w:val="20"/>
                <w:szCs w:val="20"/>
              </w:rPr>
              <w:t>1</w:t>
            </w:r>
          </w:p>
        </w:tc>
        <w:tc>
          <w:tcPr>
            <w:tcW w:w="4770" w:type="dxa"/>
          </w:tcPr>
          <w:p w14:paraId="10ED915C" w14:textId="77777777" w:rsidR="00C95487" w:rsidRPr="00E209AF" w:rsidRDefault="00924665" w:rsidP="00F87280">
            <w:pPr>
              <w:pBdr>
                <w:top w:val="nil"/>
                <w:left w:val="nil"/>
                <w:bottom w:val="nil"/>
                <w:right w:val="nil"/>
                <w:between w:val="nil"/>
                <w:bar w:val="nil"/>
              </w:pBdr>
              <w:tabs>
                <w:tab w:val="num" w:pos="360"/>
              </w:tabs>
              <w:ind w:left="0" w:right="0"/>
              <w:rPr>
                <w:rFonts w:ascii="Arial Narrow" w:hAnsi="Arial Narrow"/>
                <w:sz w:val="20"/>
                <w:szCs w:val="20"/>
              </w:rPr>
            </w:pPr>
            <w:r w:rsidRPr="00924665">
              <w:rPr>
                <w:rFonts w:ascii="Arial Narrow" w:hAnsi="Arial Narrow"/>
                <w:color w:val="000000"/>
                <w:sz w:val="20"/>
                <w:szCs w:val="20"/>
              </w:rPr>
              <w:t xml:space="preserve">A ka </w:t>
            </w:r>
            <w:proofErr w:type="spellStart"/>
            <w:r w:rsidRPr="00924665">
              <w:rPr>
                <w:rFonts w:ascii="Arial Narrow" w:hAnsi="Arial Narrow"/>
                <w:color w:val="000000"/>
                <w:sz w:val="20"/>
                <w:szCs w:val="20"/>
              </w:rPr>
              <w:t>shkuar</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ndonjë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nga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familja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ose</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miqtë</w:t>
            </w:r>
            <w:proofErr w:type="spellEnd"/>
            <w:r w:rsidRPr="00924665">
              <w:rPr>
                <w:rFonts w:ascii="Arial Narrow" w:hAnsi="Arial Narrow"/>
                <w:color w:val="000000"/>
                <w:sz w:val="20"/>
                <w:szCs w:val="20"/>
              </w:rPr>
              <w:t xml:space="preserve"> me </w:t>
            </w:r>
            <w:proofErr w:type="spellStart"/>
            <w:r w:rsidRPr="00924665">
              <w:rPr>
                <w:rFonts w:ascii="Arial Narrow" w:hAnsi="Arial Narrow"/>
                <w:color w:val="000000"/>
                <w:sz w:val="20"/>
                <w:szCs w:val="20"/>
              </w:rPr>
              <w:t>të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cilët</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kontaktuat</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shkollën</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juridike</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ose</w:t>
            </w:r>
            <w:proofErr w:type="spellEnd"/>
            <w:r w:rsidRPr="00924665">
              <w:rPr>
                <w:rFonts w:ascii="Arial Narrow" w:hAnsi="Arial Narrow"/>
                <w:color w:val="000000"/>
                <w:sz w:val="20"/>
                <w:szCs w:val="20"/>
              </w:rPr>
              <w:t xml:space="preserve"> ka </w:t>
            </w:r>
            <w:proofErr w:type="spellStart"/>
            <w:r w:rsidRPr="00924665">
              <w:rPr>
                <w:rFonts w:ascii="Arial Narrow" w:hAnsi="Arial Narrow"/>
                <w:color w:val="000000"/>
                <w:sz w:val="20"/>
                <w:szCs w:val="20"/>
              </w:rPr>
              <w:t>punuar</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një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organizatë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që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ofron</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këshilla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ligjore</w:t>
            </w:r>
            <w:proofErr w:type="spellEnd"/>
            <w:r w:rsidRPr="00924665">
              <w:rPr>
                <w:rFonts w:ascii="Arial Narrow" w:hAnsi="Arial Narrow"/>
                <w:color w:val="000000"/>
                <w:sz w:val="20"/>
                <w:szCs w:val="20"/>
              </w:rPr>
              <w:t>?</w:t>
            </w:r>
            <w:r w:rsidR="00C95487" w:rsidRPr="00E209AF">
              <w:rPr>
                <w:rFonts w:ascii="Arial Narrow" w:hAnsi="Arial Narrow"/>
                <w:color w:val="000000"/>
                <w:sz w:val="20"/>
                <w:szCs w:val="20"/>
              </w:rPr>
              <w:t xml:space="preserve"> </w:t>
            </w:r>
          </w:p>
          <w:p w14:paraId="04EE4301"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4320" w:type="dxa"/>
          </w:tcPr>
          <w:p w14:paraId="438D22E7" w14:textId="55E9279F" w:rsidR="00C95487" w:rsidRPr="00E209AF" w:rsidRDefault="00A4735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Pr>
                <w:rFonts w:ascii="Arial Narrow" w:hAnsi="Arial Narrow"/>
                <w:color w:val="000000"/>
                <w:sz w:val="20"/>
                <w:szCs w:val="20"/>
                <w:u w:color="000000"/>
              </w:rPr>
              <w:t>Po</w:t>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color="000000"/>
              </w:rPr>
              <w:t>1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2B579A">
              <w:rPr>
                <w:rFonts w:ascii="Arial Narrow" w:hAnsi="Arial Narrow" w:cstheme="minorHAnsi"/>
                <w:sz w:val="20"/>
                <w:szCs w:val="20"/>
              </w:rPr>
              <w:t>3</w:t>
            </w:r>
            <w:r w:rsidR="00C95487" w:rsidRPr="00E209AF">
              <w:rPr>
                <w:rFonts w:ascii="Arial Narrow" w:hAnsi="Arial Narrow" w:cstheme="minorHAnsi"/>
                <w:sz w:val="20"/>
                <w:szCs w:val="20"/>
              </w:rPr>
              <w:t>)</w:t>
            </w:r>
          </w:p>
          <w:p w14:paraId="1880D1D6" w14:textId="01232376" w:rsidR="00C95487" w:rsidRPr="00E209AF" w:rsidRDefault="006C3972"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rPr>
            </w:pPr>
            <w:r>
              <w:rPr>
                <w:rFonts w:ascii="Arial Narrow" w:hAnsi="Arial Narrow"/>
                <w:color w:val="000000"/>
                <w:sz w:val="20"/>
                <w:szCs w:val="20"/>
                <w:u w:color="000000"/>
              </w:rPr>
              <w:t>Jo</w:t>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olor w:val="000000"/>
                <w:sz w:val="20"/>
                <w:szCs w:val="20"/>
                <w:u w:color="000000"/>
              </w:rPr>
              <w:t>2 (</w:t>
            </w:r>
            <w:r w:rsidR="007A3A4D">
              <w:rPr>
                <w:rFonts w:ascii="Arial Narrow" w:hAnsi="Arial Narrow" w:cstheme="minorHAnsi"/>
                <w:sz w:val="20"/>
                <w:szCs w:val="20"/>
              </w:rPr>
              <w:t>SHKO TE</w:t>
            </w:r>
            <w:r w:rsidR="00C95487" w:rsidRPr="00E209AF">
              <w:rPr>
                <w:rFonts w:ascii="Arial Narrow" w:hAnsi="Arial Narrow" w:cstheme="minorHAnsi"/>
                <w:sz w:val="20"/>
                <w:szCs w:val="20"/>
              </w:rPr>
              <w:t>q2</w:t>
            </w:r>
            <w:r w:rsidR="002B579A">
              <w:rPr>
                <w:rFonts w:ascii="Arial Narrow" w:hAnsi="Arial Narrow" w:cstheme="minorHAnsi"/>
                <w:sz w:val="20"/>
                <w:szCs w:val="20"/>
              </w:rPr>
              <w:t>3</w:t>
            </w:r>
            <w:r w:rsidR="00C95487" w:rsidRPr="00E209AF">
              <w:rPr>
                <w:rFonts w:ascii="Arial Narrow" w:hAnsi="Arial Narrow" w:cstheme="minorHAnsi"/>
                <w:sz w:val="20"/>
                <w:szCs w:val="20"/>
              </w:rPr>
              <w:t>)</w:t>
            </w:r>
          </w:p>
          <w:p w14:paraId="20FEB105" w14:textId="0A014F7F"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color="595959" w:themeColor="text1" w:themeTint="A6"/>
              </w:rPr>
              <w:tab/>
            </w:r>
            <w:r w:rsidRPr="00E209AF">
              <w:rPr>
                <w:rFonts w:ascii="Arial Narrow" w:hAnsi="Arial Narrow"/>
                <w:sz w:val="20"/>
                <w:szCs w:val="20"/>
              </w:rPr>
              <w:t>99 (</w:t>
            </w:r>
            <w:r w:rsidR="007A3A4D">
              <w:rPr>
                <w:rFonts w:ascii="Arial Narrow" w:hAnsi="Arial Narrow" w:cstheme="minorHAnsi"/>
                <w:sz w:val="20"/>
                <w:szCs w:val="20"/>
              </w:rPr>
              <w:t>SHKO TE</w:t>
            </w:r>
            <w:r w:rsidRPr="00E209AF">
              <w:rPr>
                <w:rFonts w:ascii="Arial Narrow" w:hAnsi="Arial Narrow" w:cstheme="minorHAnsi"/>
                <w:sz w:val="20"/>
                <w:szCs w:val="20"/>
              </w:rPr>
              <w:t>q2</w:t>
            </w:r>
            <w:r w:rsidR="002B579A">
              <w:rPr>
                <w:rFonts w:ascii="Arial Narrow" w:hAnsi="Arial Narrow" w:cstheme="minorHAnsi"/>
                <w:sz w:val="20"/>
                <w:szCs w:val="20"/>
              </w:rPr>
              <w:t>3</w:t>
            </w:r>
            <w:r w:rsidRPr="00E209AF">
              <w:rPr>
                <w:rFonts w:ascii="Arial Narrow" w:hAnsi="Arial Narrow" w:cstheme="minorHAnsi"/>
                <w:sz w:val="20"/>
                <w:szCs w:val="20"/>
              </w:rPr>
              <w:t>)</w:t>
            </w:r>
          </w:p>
        </w:tc>
      </w:tr>
      <w:tr w:rsidR="00C95487" w:rsidRPr="00E209AF" w14:paraId="09DCDF09" w14:textId="77777777" w:rsidTr="00F87280">
        <w:tc>
          <w:tcPr>
            <w:tcW w:w="1170" w:type="dxa"/>
          </w:tcPr>
          <w:p w14:paraId="72C3349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bCs/>
                <w:sz w:val="20"/>
                <w:szCs w:val="20"/>
              </w:rPr>
              <w:t>q2</w:t>
            </w:r>
            <w:r w:rsidR="00020ED6">
              <w:rPr>
                <w:rFonts w:ascii="Arial Narrow" w:hAnsi="Arial Narrow"/>
                <w:b/>
                <w:bCs/>
                <w:sz w:val="20"/>
                <w:szCs w:val="20"/>
              </w:rPr>
              <w:t>2</w:t>
            </w:r>
          </w:p>
        </w:tc>
        <w:tc>
          <w:tcPr>
            <w:tcW w:w="4770" w:type="dxa"/>
          </w:tcPr>
          <w:p w14:paraId="45C57373" w14:textId="77777777" w:rsidR="00924665" w:rsidRDefault="00924665"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924665">
              <w:rPr>
                <w:rFonts w:ascii="Arial Narrow" w:hAnsi="Arial Narrow"/>
                <w:color w:val="000000"/>
                <w:sz w:val="20"/>
                <w:szCs w:val="20"/>
              </w:rPr>
              <w:t>Cila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ishte</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a</w:t>
            </w:r>
            <w:r>
              <w:rPr>
                <w:rFonts w:ascii="Arial Narrow" w:hAnsi="Arial Narrow"/>
                <w:color w:val="000000"/>
                <w:sz w:val="20"/>
                <w:szCs w:val="20"/>
              </w:rPr>
              <w:t>rsyeja</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kryesore</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pse</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nuk</w:t>
            </w:r>
            <w:proofErr w:type="spellEnd"/>
            <w:r>
              <w:rPr>
                <w:rFonts w:ascii="Arial Narrow" w:hAnsi="Arial Narrow"/>
                <w:color w:val="000000"/>
                <w:sz w:val="20"/>
                <w:szCs w:val="20"/>
              </w:rPr>
              <w:t xml:space="preserve"> e </w:t>
            </w:r>
            <w:proofErr w:type="spellStart"/>
            <w:r>
              <w:rPr>
                <w:rFonts w:ascii="Arial Narrow" w:hAnsi="Arial Narrow"/>
                <w:color w:val="000000"/>
                <w:sz w:val="20"/>
                <w:szCs w:val="20"/>
              </w:rPr>
              <w:t>konsideruar</w:t>
            </w:r>
            <w:proofErr w:type="spellEnd"/>
            <w:r>
              <w:rPr>
                <w:rFonts w:ascii="Arial Narrow" w:hAnsi="Arial Narrow"/>
                <w:color w:val="000000"/>
                <w:sz w:val="20"/>
                <w:szCs w:val="20"/>
              </w:rPr>
              <w:t xml:space="preserve"> </w:t>
            </w:r>
            <w:proofErr w:type="spellStart"/>
            <w:r w:rsidRPr="00924665">
              <w:rPr>
                <w:rFonts w:ascii="Arial Narrow" w:hAnsi="Arial Narrow"/>
                <w:color w:val="000000"/>
                <w:sz w:val="20"/>
                <w:szCs w:val="20"/>
              </w:rPr>
              <w:t>të</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merrni</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informacion</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këshilla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ose</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përfaqësim</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nga</w:t>
            </w:r>
            <w:proofErr w:type="spellEnd"/>
            <w:r w:rsidRPr="00924665">
              <w:rPr>
                <w:rFonts w:ascii="Arial Narrow" w:hAnsi="Arial Narrow"/>
                <w:color w:val="000000"/>
                <w:sz w:val="20"/>
                <w:szCs w:val="20"/>
              </w:rPr>
              <w:t xml:space="preserve"> </w:t>
            </w:r>
            <w:proofErr w:type="spellStart"/>
            <w:r w:rsidRPr="00924665">
              <w:rPr>
                <w:rFonts w:ascii="Arial Narrow" w:hAnsi="Arial Narrow"/>
                <w:color w:val="000000"/>
                <w:sz w:val="20"/>
                <w:szCs w:val="20"/>
              </w:rPr>
              <w:t>dikush</w:t>
            </w:r>
            <w:proofErr w:type="spellEnd"/>
            <w:r w:rsidRPr="00924665">
              <w:rPr>
                <w:rFonts w:ascii="Arial Narrow" w:hAnsi="Arial Narrow"/>
                <w:color w:val="000000"/>
                <w:sz w:val="20"/>
                <w:szCs w:val="20"/>
              </w:rPr>
              <w:t>?</w:t>
            </w:r>
          </w:p>
          <w:p w14:paraId="42EAE083" w14:textId="77777777" w:rsidR="00C95487" w:rsidRPr="00E209AF" w:rsidRDefault="00C95487"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E209AF">
              <w:rPr>
                <w:rFonts w:ascii="Arial Narrow" w:hAnsi="Arial Narrow"/>
                <w:b/>
                <w:color w:val="000000"/>
                <w:sz w:val="20"/>
                <w:szCs w:val="20"/>
              </w:rPr>
              <w:t>(</w:t>
            </w:r>
            <w:r w:rsidR="00924665">
              <w:rPr>
                <w:rFonts w:ascii="Arial Narrow" w:hAnsi="Arial Narrow"/>
                <w:b/>
                <w:color w:val="000000"/>
                <w:sz w:val="20"/>
                <w:szCs w:val="20"/>
              </w:rPr>
              <w:t>ANKETUESI</w:t>
            </w:r>
            <w:r w:rsidRPr="00E209AF">
              <w:rPr>
                <w:rFonts w:ascii="Arial Narrow" w:hAnsi="Arial Narrow"/>
                <w:b/>
                <w:color w:val="000000"/>
                <w:sz w:val="20"/>
                <w:szCs w:val="20"/>
              </w:rPr>
              <w:t xml:space="preserve">: </w:t>
            </w:r>
            <w:r w:rsidR="00924665">
              <w:rPr>
                <w:rFonts w:ascii="Arial Narrow" w:hAnsi="Arial Narrow"/>
                <w:b/>
                <w:color w:val="000000"/>
                <w:sz w:val="20"/>
                <w:szCs w:val="20"/>
              </w:rPr>
              <w:t>MOS LEXO MUNDËSITË. LEJO RESPONDENTËT QË LIRISHT TË PËRGJIGJEN</w:t>
            </w:r>
            <w:r w:rsidRPr="00E209AF">
              <w:rPr>
                <w:rFonts w:ascii="Arial Narrow" w:hAnsi="Arial Narrow"/>
                <w:b/>
                <w:color w:val="000000"/>
                <w:sz w:val="20"/>
                <w:szCs w:val="20"/>
              </w:rPr>
              <w:t xml:space="preserve">. </w:t>
            </w:r>
            <w:r w:rsidR="00924665">
              <w:rPr>
                <w:rFonts w:ascii="Arial Narrow" w:hAnsi="Arial Narrow"/>
                <w:b/>
                <w:color w:val="000000"/>
                <w:sz w:val="20"/>
                <w:szCs w:val="20"/>
              </w:rPr>
              <w:t>SHËNO VETËM NJË MUNDËSI</w:t>
            </w:r>
            <w:r w:rsidRPr="00E209AF">
              <w:rPr>
                <w:rFonts w:ascii="Arial Narrow" w:hAnsi="Arial Narrow"/>
                <w:b/>
                <w:color w:val="000000"/>
                <w:sz w:val="20"/>
                <w:szCs w:val="20"/>
              </w:rPr>
              <w:t>.)</w:t>
            </w:r>
          </w:p>
          <w:p w14:paraId="47B3E45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
        </w:tc>
        <w:tc>
          <w:tcPr>
            <w:tcW w:w="4320" w:type="dxa"/>
          </w:tcPr>
          <w:p w14:paraId="5B4BED3E" w14:textId="77777777" w:rsidR="00C95487" w:rsidRPr="00E209AF" w:rsidRDefault="0038285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38285A">
              <w:rPr>
                <w:rFonts w:ascii="Arial Narrow" w:hAnsi="Arial Narrow"/>
                <w:color w:val="000000"/>
                <w:sz w:val="20"/>
                <w:szCs w:val="20"/>
              </w:rPr>
              <w:t>Mendova</w:t>
            </w:r>
            <w:proofErr w:type="spellEnd"/>
            <w:r w:rsidRPr="0038285A">
              <w:rPr>
                <w:rFonts w:ascii="Arial Narrow" w:hAnsi="Arial Narrow"/>
                <w:color w:val="000000"/>
                <w:sz w:val="20"/>
                <w:szCs w:val="20"/>
              </w:rPr>
              <w:t xml:space="preserve"> se </w:t>
            </w:r>
            <w:proofErr w:type="spellStart"/>
            <w:r w:rsidRPr="0038285A">
              <w:rPr>
                <w:rFonts w:ascii="Arial Narrow" w:hAnsi="Arial Narrow"/>
                <w:color w:val="000000"/>
                <w:sz w:val="20"/>
                <w:szCs w:val="20"/>
              </w:rPr>
              <w:t>çështja</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nuk</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ishte</w:t>
            </w:r>
            <w:proofErr w:type="spellEnd"/>
            <w:r w:rsidRPr="0038285A">
              <w:rPr>
                <w:rFonts w:ascii="Arial Narrow" w:hAnsi="Arial Narrow"/>
                <w:color w:val="000000"/>
                <w:sz w:val="20"/>
                <w:szCs w:val="20"/>
              </w:rPr>
              <w:t xml:space="preserve"> e </w:t>
            </w:r>
            <w:proofErr w:type="spellStart"/>
            <w:r w:rsidRPr="0038285A">
              <w:rPr>
                <w:rFonts w:ascii="Arial Narrow" w:hAnsi="Arial Narrow"/>
                <w:color w:val="000000"/>
                <w:sz w:val="20"/>
                <w:szCs w:val="20"/>
              </w:rPr>
              <w:t>rëndësishme</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ose</w:t>
            </w:r>
            <w:proofErr w:type="spellEnd"/>
            <w:r w:rsidRPr="0038285A">
              <w:rPr>
                <w:rFonts w:ascii="Arial Narrow" w:hAnsi="Arial Narrow"/>
                <w:color w:val="000000"/>
                <w:sz w:val="20"/>
                <w:szCs w:val="20"/>
              </w:rPr>
              <w:t xml:space="preserve"> jo e </w:t>
            </w:r>
            <w:proofErr w:type="spellStart"/>
            <w:r w:rsidRPr="0038285A">
              <w:rPr>
                <w:rFonts w:ascii="Arial Narrow" w:hAnsi="Arial Narrow"/>
                <w:color w:val="000000"/>
                <w:sz w:val="20"/>
                <w:szCs w:val="20"/>
              </w:rPr>
              <w:t>vështirë</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për</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t'u</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zgjidhur</w:t>
            </w:r>
            <w:proofErr w:type="spellEnd"/>
            <w:r w:rsidRPr="0038285A">
              <w:rPr>
                <w:rFonts w:ascii="Arial Narrow" w:hAnsi="Arial Narrow"/>
                <w:color w:val="000000"/>
                <w:sz w:val="20"/>
                <w:szCs w:val="20"/>
              </w:rPr>
              <w:t xml:space="preserve"> </w:t>
            </w:r>
            <w:r w:rsidR="00C95487" w:rsidRPr="00E209AF">
              <w:rPr>
                <w:rFonts w:ascii="Arial Narrow" w:hAnsi="Arial Narrow"/>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olor w:val="000000"/>
                <w:sz w:val="20"/>
                <w:szCs w:val="20"/>
              </w:rPr>
              <w:t>1</w:t>
            </w:r>
          </w:p>
          <w:p w14:paraId="0AD9453C" w14:textId="77777777" w:rsidR="00C95487" w:rsidRPr="00E209AF" w:rsidRDefault="0038285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38285A">
              <w:rPr>
                <w:rFonts w:ascii="Arial Narrow" w:hAnsi="Arial Narrow"/>
                <w:color w:val="000000"/>
                <w:sz w:val="20"/>
                <w:szCs w:val="20"/>
              </w:rPr>
              <w:t>Mendova</w:t>
            </w:r>
            <w:proofErr w:type="spellEnd"/>
            <w:r w:rsidRPr="0038285A">
              <w:rPr>
                <w:rFonts w:ascii="Arial Narrow" w:hAnsi="Arial Narrow"/>
                <w:color w:val="000000"/>
                <w:sz w:val="20"/>
                <w:szCs w:val="20"/>
              </w:rPr>
              <w:t xml:space="preserve"> se </w:t>
            </w:r>
            <w:proofErr w:type="spellStart"/>
            <w:r w:rsidRPr="0038285A">
              <w:rPr>
                <w:rFonts w:ascii="Arial Narrow" w:hAnsi="Arial Narrow"/>
                <w:color w:val="000000"/>
                <w:sz w:val="20"/>
                <w:szCs w:val="20"/>
              </w:rPr>
              <w:t>pala</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tjetër</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kishte</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të</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drejtë</w:t>
            </w:r>
            <w:proofErr w:type="spellEnd"/>
            <w:r w:rsidRPr="0038285A">
              <w:rPr>
                <w:rFonts w:ascii="Arial Narrow" w:hAnsi="Arial Narrow"/>
                <w:color w:val="000000"/>
                <w:sz w:val="20"/>
                <w:szCs w:val="20"/>
              </w:rPr>
              <w:t xml:space="preserve"> </w:t>
            </w:r>
            <w:r w:rsidR="00C95487" w:rsidRPr="00E209AF">
              <w:rPr>
                <w:rFonts w:ascii="Arial Narrow" w:hAnsi="Arial Narrow"/>
                <w:color w:val="000000"/>
                <w:sz w:val="20"/>
                <w:szCs w:val="20"/>
                <w:u w:val="dotted" w:color="595959" w:themeColor="text1" w:themeTint="A6"/>
              </w:rPr>
              <w:tab/>
            </w:r>
            <w:r w:rsidR="00C95487" w:rsidRPr="00E209AF">
              <w:rPr>
                <w:rFonts w:ascii="Arial Narrow" w:hAnsi="Arial Narrow" w:cstheme="minorHAnsi"/>
                <w:sz w:val="20"/>
                <w:szCs w:val="20"/>
                <w:u w:val="dotted"/>
              </w:rPr>
              <w:tab/>
            </w:r>
            <w:r w:rsidR="00C95487" w:rsidRPr="00E209AF">
              <w:rPr>
                <w:rFonts w:ascii="Arial Narrow" w:hAnsi="Arial Narrow"/>
                <w:color w:val="000000"/>
                <w:sz w:val="20"/>
                <w:szCs w:val="20"/>
              </w:rPr>
              <w:t xml:space="preserve">2 </w:t>
            </w:r>
          </w:p>
          <w:p w14:paraId="4C41BCE1" w14:textId="77777777" w:rsidR="00C95487" w:rsidRPr="00E209AF" w:rsidRDefault="0038285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38285A">
              <w:rPr>
                <w:rFonts w:ascii="Arial Narrow" w:hAnsi="Arial Narrow"/>
                <w:color w:val="000000"/>
                <w:sz w:val="20"/>
                <w:szCs w:val="20"/>
              </w:rPr>
              <w:t>Nuk</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mendoja</w:t>
            </w:r>
            <w:proofErr w:type="spellEnd"/>
            <w:r w:rsidRPr="0038285A">
              <w:rPr>
                <w:rFonts w:ascii="Arial Narrow" w:hAnsi="Arial Narrow"/>
                <w:color w:val="000000"/>
                <w:sz w:val="20"/>
                <w:szCs w:val="20"/>
              </w:rPr>
              <w:t xml:space="preserve"> se </w:t>
            </w:r>
            <w:proofErr w:type="spellStart"/>
            <w:r w:rsidRPr="0038285A">
              <w:rPr>
                <w:rFonts w:ascii="Arial Narrow" w:hAnsi="Arial Narrow"/>
                <w:color w:val="000000"/>
                <w:sz w:val="20"/>
                <w:szCs w:val="20"/>
              </w:rPr>
              <w:t>kisha</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nevojë</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për</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këshilla</w:t>
            </w:r>
            <w:proofErr w:type="spellEnd"/>
            <w:r w:rsidRPr="0038285A">
              <w:rPr>
                <w:rFonts w:ascii="Arial Narrow" w:hAnsi="Arial Narrow"/>
                <w:color w:val="000000"/>
                <w:sz w:val="20"/>
                <w:szCs w:val="20"/>
              </w:rPr>
              <w:t xml:space="preserve"> </w:t>
            </w:r>
            <w:r w:rsidR="00C95487" w:rsidRPr="00E209AF">
              <w:rPr>
                <w:rFonts w:ascii="Arial Narrow" w:hAnsi="Arial Narrow" w:cstheme="minorHAnsi"/>
                <w:sz w:val="20"/>
                <w:szCs w:val="20"/>
                <w:u w:val="dotted"/>
              </w:rPr>
              <w:tab/>
            </w:r>
            <w:r w:rsidR="00C95487" w:rsidRPr="00E209AF">
              <w:rPr>
                <w:rFonts w:ascii="Arial Narrow" w:hAnsi="Arial Narrow"/>
                <w:color w:val="000000"/>
                <w:sz w:val="20"/>
                <w:szCs w:val="20"/>
              </w:rPr>
              <w:t>3</w:t>
            </w:r>
          </w:p>
          <w:p w14:paraId="10F7D26B" w14:textId="3B6119DC" w:rsidR="00C95487" w:rsidRPr="00E209AF" w:rsidRDefault="0038285A" w:rsidP="00F87280">
            <w:pPr>
              <w:pBdr>
                <w:top w:val="nil"/>
                <w:left w:val="nil"/>
                <w:bottom w:val="nil"/>
                <w:right w:val="nil"/>
                <w:between w:val="nil"/>
                <w:bar w:val="nil"/>
              </w:pBdr>
              <w:tabs>
                <w:tab w:val="num" w:pos="360"/>
              </w:tabs>
              <w:ind w:left="0" w:right="0"/>
              <w:rPr>
                <w:rFonts w:ascii="Arial Narrow" w:hAnsi="Arial Narrow"/>
                <w:color w:val="000000"/>
                <w:sz w:val="20"/>
                <w:szCs w:val="20"/>
              </w:rPr>
            </w:pPr>
            <w:r w:rsidRPr="0038285A">
              <w:rPr>
                <w:rFonts w:ascii="Arial Narrow" w:hAnsi="Arial Narrow"/>
                <w:color w:val="000000"/>
                <w:sz w:val="20"/>
                <w:szCs w:val="20"/>
              </w:rPr>
              <w:t xml:space="preserve">Isha </w:t>
            </w:r>
            <w:proofErr w:type="spellStart"/>
            <w:r w:rsidRPr="0038285A">
              <w:rPr>
                <w:rFonts w:ascii="Arial Narrow" w:hAnsi="Arial Narrow"/>
                <w:color w:val="000000"/>
                <w:sz w:val="20"/>
                <w:szCs w:val="20"/>
              </w:rPr>
              <w:t>i</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shqetësuar</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për</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koston</w:t>
            </w:r>
            <w:proofErr w:type="spellEnd"/>
            <w:r w:rsidRPr="0038285A">
              <w:rPr>
                <w:rFonts w:ascii="Arial Narrow" w:hAnsi="Arial Narrow"/>
                <w:color w:val="000000"/>
                <w:sz w:val="20"/>
                <w:szCs w:val="20"/>
              </w:rPr>
              <w:t xml:space="preserve"> </w:t>
            </w:r>
            <w:proofErr w:type="spellStart"/>
            <w:r w:rsidRPr="0038285A">
              <w:rPr>
                <w:rFonts w:ascii="Arial Narrow" w:hAnsi="Arial Narrow"/>
                <w:color w:val="000000"/>
                <w:sz w:val="20"/>
                <w:szCs w:val="20"/>
              </w:rPr>
              <w:t>financiare</w:t>
            </w:r>
            <w:proofErr w:type="spellEnd"/>
            <w:r w:rsidR="00671867" w:rsidRPr="00E209AF">
              <w:rPr>
                <w:rFonts w:ascii="Arial Narrow" w:hAnsi="Arial Narrow" w:cstheme="minorHAnsi"/>
                <w:sz w:val="20"/>
                <w:szCs w:val="20"/>
                <w:u w:val="dotted"/>
              </w:rPr>
              <w:tab/>
            </w:r>
            <w:r w:rsidR="00671867" w:rsidRPr="00E209AF">
              <w:rPr>
                <w:rFonts w:ascii="Arial Narrow" w:hAnsi="Arial Narrow" w:cstheme="minorHAnsi"/>
                <w:sz w:val="20"/>
                <w:szCs w:val="20"/>
                <w:u w:val="dotted"/>
              </w:rPr>
              <w:tab/>
            </w:r>
            <w:r>
              <w:rPr>
                <w:rFonts w:ascii="Arial Narrow" w:hAnsi="Arial Narrow"/>
                <w:color w:val="000000"/>
                <w:sz w:val="20"/>
                <w:szCs w:val="20"/>
              </w:rPr>
              <w:t>4</w:t>
            </w:r>
          </w:p>
          <w:p w14:paraId="0E4FFBB6" w14:textId="77777777" w:rsidR="00C95487" w:rsidRPr="00E209AF"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83791A">
              <w:rPr>
                <w:rFonts w:ascii="Arial Narrow" w:hAnsi="Arial Narrow"/>
                <w:color w:val="000000"/>
                <w:sz w:val="20"/>
                <w:szCs w:val="20"/>
              </w:rPr>
              <w:t>Unë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kisha</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marrë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ndihmë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për</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një</w:t>
            </w:r>
            <w:proofErr w:type="spellEnd"/>
            <w:r w:rsidRPr="0083791A">
              <w:rPr>
                <w:rFonts w:ascii="Arial Narrow" w:hAnsi="Arial Narrow"/>
                <w:color w:val="000000"/>
                <w:sz w:val="20"/>
                <w:szCs w:val="20"/>
              </w:rPr>
              <w:t xml:space="preserve"> problem </w:t>
            </w:r>
            <w:proofErr w:type="spellStart"/>
            <w:r w:rsidRPr="0083791A">
              <w:rPr>
                <w:rFonts w:ascii="Arial Narrow" w:hAnsi="Arial Narrow"/>
                <w:color w:val="000000"/>
                <w:sz w:val="20"/>
                <w:szCs w:val="20"/>
              </w:rPr>
              <w:t>më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pa</w:t>
            </w:r>
            <w:r>
              <w:rPr>
                <w:rFonts w:ascii="Arial Narrow" w:hAnsi="Arial Narrow"/>
                <w:color w:val="000000"/>
                <w:sz w:val="20"/>
                <w:szCs w:val="20"/>
              </w:rPr>
              <w:t>rë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dhe</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nuk</w:t>
            </w:r>
            <w:proofErr w:type="spellEnd"/>
            <w:r>
              <w:rPr>
                <w:rFonts w:ascii="Arial Narrow" w:hAnsi="Arial Narrow"/>
                <w:color w:val="000000"/>
                <w:sz w:val="20"/>
                <w:szCs w:val="20"/>
              </w:rPr>
              <w:t xml:space="preserve"> e </w:t>
            </w:r>
            <w:proofErr w:type="spellStart"/>
            <w:r>
              <w:rPr>
                <w:rFonts w:ascii="Arial Narrow" w:hAnsi="Arial Narrow"/>
                <w:color w:val="000000"/>
                <w:sz w:val="20"/>
                <w:szCs w:val="20"/>
              </w:rPr>
              <w:t>pashë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të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dobishme</w:t>
            </w:r>
            <w:proofErr w:type="spellEnd"/>
            <w:r>
              <w:rPr>
                <w:rFonts w:ascii="Arial Narrow" w:hAnsi="Arial Narrow"/>
                <w:color w:val="000000"/>
                <w:sz w:val="20"/>
                <w:szCs w:val="20"/>
              </w:rPr>
              <w:t xml:space="preserve"> </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olor w:val="000000"/>
                <w:sz w:val="20"/>
                <w:szCs w:val="20"/>
              </w:rPr>
              <w:t>5</w:t>
            </w:r>
          </w:p>
          <w:p w14:paraId="2D78285F" w14:textId="77777777" w:rsidR="00C95487" w:rsidRPr="00E209AF"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sidRPr="0083791A">
              <w:rPr>
                <w:rFonts w:ascii="Arial Narrow" w:hAnsi="Arial Narrow"/>
                <w:color w:val="000000"/>
                <w:sz w:val="20"/>
                <w:szCs w:val="20"/>
              </w:rPr>
              <w:t>Nuk</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dija</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kë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të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telefonoja</w:t>
            </w:r>
            <w:proofErr w:type="spellEnd"/>
            <w:r w:rsidRPr="0083791A">
              <w:rPr>
                <w:rFonts w:ascii="Arial Narrow" w:hAnsi="Arial Narrow"/>
                <w:color w:val="000000"/>
                <w:sz w:val="20"/>
                <w:szCs w:val="20"/>
              </w:rPr>
              <w:t xml:space="preserve"> apo </w:t>
            </w:r>
            <w:proofErr w:type="spellStart"/>
            <w:r w:rsidRPr="0083791A">
              <w:rPr>
                <w:rFonts w:ascii="Arial Narrow" w:hAnsi="Arial Narrow"/>
                <w:color w:val="000000"/>
                <w:sz w:val="20"/>
                <w:szCs w:val="20"/>
              </w:rPr>
              <w:t>ku</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të</w:t>
            </w:r>
            <w:proofErr w:type="spellEnd"/>
            <w:r w:rsidRPr="0083791A">
              <w:rPr>
                <w:rFonts w:ascii="Arial Narrow" w:hAnsi="Arial Narrow"/>
                <w:color w:val="000000"/>
                <w:sz w:val="20"/>
                <w:szCs w:val="20"/>
              </w:rPr>
              <w:t xml:space="preserve"> </w:t>
            </w:r>
            <w:proofErr w:type="spellStart"/>
            <w:r w:rsidRPr="0083791A">
              <w:rPr>
                <w:rFonts w:ascii="Arial Narrow" w:hAnsi="Arial Narrow"/>
                <w:color w:val="000000"/>
                <w:sz w:val="20"/>
                <w:szCs w:val="20"/>
              </w:rPr>
              <w:t>merrja</w:t>
            </w:r>
            <w:proofErr w:type="spellEnd"/>
            <w:r w:rsidRPr="0083791A">
              <w:rPr>
                <w:rFonts w:ascii="Arial Narrow" w:hAnsi="Arial Narrow"/>
                <w:color w:val="000000"/>
                <w:sz w:val="20"/>
                <w:szCs w:val="20"/>
              </w:rPr>
              <w:t xml:space="preserve"> këshilla</w:t>
            </w:r>
            <w:r>
              <w:rPr>
                <w:rFonts w:ascii="Arial Narrow" w:hAnsi="Arial Narrow"/>
                <w:color w:val="000000"/>
                <w:sz w:val="20"/>
                <w:szCs w:val="20"/>
              </w:rPr>
              <w:t>.</w:t>
            </w:r>
            <w:r w:rsidR="00C95487" w:rsidRPr="00E209AF">
              <w:rPr>
                <w:rFonts w:ascii="Arial Narrow" w:hAnsi="Arial Narrow"/>
                <w:color w:val="000000"/>
                <w:sz w:val="20"/>
                <w:szCs w:val="20"/>
              </w:rPr>
              <w:t>6</w:t>
            </w:r>
          </w:p>
          <w:p w14:paraId="75B18147" w14:textId="77777777" w:rsidR="00C95487" w:rsidRPr="00CE484C"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lang w:val="de-DE"/>
              </w:rPr>
            </w:pPr>
            <w:r w:rsidRPr="00CE484C">
              <w:rPr>
                <w:rFonts w:ascii="Arial Narrow" w:hAnsi="Arial Narrow"/>
                <w:color w:val="000000"/>
                <w:sz w:val="20"/>
                <w:szCs w:val="20"/>
                <w:lang w:val="de-DE"/>
              </w:rPr>
              <w:t>Nuk e dija se mund të merrja këshilla për këtë problem.</w:t>
            </w:r>
            <w:r w:rsidR="00C95487" w:rsidRPr="00CE484C">
              <w:rPr>
                <w:rFonts w:ascii="Arial Narrow" w:hAnsi="Arial Narrow"/>
                <w:color w:val="000000"/>
                <w:sz w:val="20"/>
                <w:szCs w:val="20"/>
                <w:lang w:val="de-DE"/>
              </w:rPr>
              <w:t>7</w:t>
            </w:r>
          </w:p>
          <w:p w14:paraId="35B9668C" w14:textId="77777777" w:rsidR="00C95487" w:rsidRPr="00CE484C"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lang w:val="de-DE"/>
              </w:rPr>
            </w:pPr>
            <w:r w:rsidRPr="00CE484C">
              <w:rPr>
                <w:rFonts w:ascii="Arial Narrow" w:hAnsi="Arial Narrow"/>
                <w:color w:val="000000"/>
                <w:sz w:val="20"/>
                <w:szCs w:val="20"/>
                <w:lang w:val="de-DE"/>
              </w:rPr>
              <w:t xml:space="preserve">Kishte frikë të merrja këshilla </w:t>
            </w:r>
            <w:r w:rsidR="00C95487" w:rsidRPr="00CE484C">
              <w:rPr>
                <w:rFonts w:ascii="Arial Narrow" w:hAnsi="Arial Narrow"/>
                <w:color w:val="000000"/>
                <w:sz w:val="20"/>
                <w:szCs w:val="20"/>
                <w:u w:val="dotted"/>
                <w:lang w:val="de-DE"/>
              </w:rPr>
              <w:tab/>
            </w:r>
            <w:r w:rsidR="00C95487" w:rsidRPr="00CE484C">
              <w:rPr>
                <w:rFonts w:ascii="Arial Narrow" w:hAnsi="Arial Narrow"/>
                <w:color w:val="000000"/>
                <w:sz w:val="20"/>
                <w:szCs w:val="20"/>
                <w:u w:val="dotted"/>
                <w:lang w:val="de-DE"/>
              </w:rPr>
              <w:tab/>
            </w:r>
            <w:r w:rsidR="00C95487" w:rsidRPr="00CE484C">
              <w:rPr>
                <w:rFonts w:ascii="Arial Narrow" w:hAnsi="Arial Narrow" w:cstheme="minorHAnsi"/>
                <w:sz w:val="20"/>
                <w:szCs w:val="20"/>
                <w:u w:val="dotted"/>
                <w:lang w:val="de-DE"/>
              </w:rPr>
              <w:tab/>
            </w:r>
            <w:r w:rsidR="00C95487" w:rsidRPr="00CE484C">
              <w:rPr>
                <w:rFonts w:ascii="Arial Narrow" w:hAnsi="Arial Narrow"/>
                <w:color w:val="000000"/>
                <w:sz w:val="20"/>
                <w:szCs w:val="20"/>
                <w:lang w:val="de-DE"/>
              </w:rPr>
              <w:t>8</w:t>
            </w:r>
          </w:p>
          <w:p w14:paraId="249FD61D" w14:textId="77777777" w:rsidR="00C95487" w:rsidRPr="00CE484C"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lang w:val="de-DE"/>
              </w:rPr>
            </w:pPr>
            <w:r w:rsidRPr="00CE484C">
              <w:rPr>
                <w:rFonts w:ascii="Arial Narrow" w:hAnsi="Arial Narrow"/>
                <w:color w:val="000000"/>
                <w:sz w:val="20"/>
                <w:szCs w:val="20"/>
                <w:lang w:val="de-DE"/>
              </w:rPr>
              <w:t>Këshilltarët ishin shumë larg ose do të duhej shumë kohë</w:t>
            </w:r>
            <w:r w:rsidR="00C95487" w:rsidRPr="00CE484C">
              <w:rPr>
                <w:rFonts w:ascii="Arial Narrow" w:hAnsi="Arial Narrow"/>
                <w:color w:val="000000"/>
                <w:sz w:val="20"/>
                <w:szCs w:val="20"/>
                <w:u w:val="dotted"/>
                <w:lang w:val="de-DE"/>
              </w:rPr>
              <w:tab/>
            </w:r>
            <w:r w:rsidR="00C95487" w:rsidRPr="00CE484C">
              <w:rPr>
                <w:rFonts w:ascii="Arial Narrow" w:hAnsi="Arial Narrow"/>
                <w:color w:val="000000"/>
                <w:sz w:val="20"/>
                <w:szCs w:val="20"/>
                <w:u w:val="dotted"/>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cstheme="minorHAnsi"/>
                <w:sz w:val="20"/>
                <w:szCs w:val="20"/>
                <w:u w:val="dotted"/>
                <w:lang w:val="de-DE"/>
              </w:rPr>
              <w:tab/>
            </w:r>
            <w:r w:rsidR="00C95487" w:rsidRPr="00CE484C">
              <w:rPr>
                <w:rFonts w:ascii="Arial Narrow" w:hAnsi="Arial Narrow" w:cstheme="minorHAnsi"/>
                <w:sz w:val="20"/>
                <w:szCs w:val="20"/>
                <w:u w:val="dotted"/>
                <w:lang w:val="de-DE"/>
              </w:rPr>
              <w:tab/>
            </w:r>
            <w:r w:rsidR="00C95487" w:rsidRPr="00CE484C">
              <w:rPr>
                <w:rFonts w:ascii="Arial Narrow" w:hAnsi="Arial Narrow" w:cstheme="minorHAnsi"/>
                <w:sz w:val="20"/>
                <w:szCs w:val="20"/>
                <w:u w:val="dotted"/>
                <w:lang w:val="de-DE"/>
              </w:rPr>
              <w:tab/>
            </w:r>
            <w:r w:rsidR="00C95487" w:rsidRPr="00CE484C">
              <w:rPr>
                <w:rFonts w:ascii="Arial Narrow" w:hAnsi="Arial Narrow"/>
                <w:color w:val="000000"/>
                <w:sz w:val="20"/>
                <w:szCs w:val="20"/>
                <w:lang w:val="de-DE"/>
              </w:rPr>
              <w:t>9</w:t>
            </w:r>
          </w:p>
          <w:p w14:paraId="22E5D46E" w14:textId="77777777" w:rsidR="00C95487" w:rsidRPr="00E209AF" w:rsidRDefault="0083791A" w:rsidP="00F87280">
            <w:pPr>
              <w:pBdr>
                <w:top w:val="nil"/>
                <w:left w:val="nil"/>
                <w:bottom w:val="nil"/>
                <w:right w:val="nil"/>
                <w:between w:val="nil"/>
                <w:bar w:val="nil"/>
              </w:pBdr>
              <w:tabs>
                <w:tab w:val="num" w:pos="360"/>
              </w:tabs>
              <w:ind w:left="0" w:right="0"/>
              <w:rPr>
                <w:rFonts w:ascii="Arial Narrow" w:hAnsi="Arial Narrow"/>
                <w:color w:val="000000"/>
                <w:sz w:val="20"/>
                <w:szCs w:val="20"/>
              </w:rPr>
            </w:pPr>
            <w:proofErr w:type="spellStart"/>
            <w:r>
              <w:rPr>
                <w:rFonts w:ascii="Arial Narrow" w:hAnsi="Arial Narrow"/>
                <w:color w:val="000000"/>
                <w:sz w:val="20"/>
                <w:szCs w:val="20"/>
              </w:rPr>
              <w:t>Tjetër</w:t>
            </w:r>
            <w:proofErr w:type="spellEnd"/>
            <w:r w:rsidR="00C95487" w:rsidRPr="00E209AF">
              <w:rPr>
                <w:rFonts w:ascii="Arial Narrow" w:hAnsi="Arial Narrow"/>
                <w:color w:val="000000"/>
                <w:sz w:val="20"/>
                <w:szCs w:val="20"/>
                <w:u w:val="dotted"/>
              </w:rPr>
              <w:tab/>
            </w:r>
            <w:r w:rsidR="00C95487" w:rsidRPr="00E209AF">
              <w:rPr>
                <w:rFonts w:ascii="Arial Narrow" w:hAnsi="Arial Narrow"/>
                <w:color w:val="000000"/>
                <w:sz w:val="20"/>
                <w:szCs w:val="20"/>
                <w:u w:val="dotted"/>
              </w:rPr>
              <w:tab/>
            </w:r>
            <w:r w:rsidR="00C95487" w:rsidRPr="00E209AF">
              <w:rPr>
                <w:rFonts w:ascii="Arial Narrow" w:hAnsi="Arial Narrow"/>
                <w:color w:val="000000"/>
                <w:sz w:val="20"/>
                <w:szCs w:val="20"/>
                <w:u w:val="dotted"/>
              </w:rPr>
              <w:tab/>
            </w:r>
            <w:r w:rsidR="00C95487" w:rsidRPr="00E209AF">
              <w:rPr>
                <w:rFonts w:ascii="Arial Narrow" w:hAnsi="Arial Narrow"/>
                <w:color w:val="000000"/>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olor w:val="000000"/>
                <w:sz w:val="20"/>
                <w:szCs w:val="20"/>
              </w:rPr>
              <w:t>10</w:t>
            </w:r>
          </w:p>
          <w:p w14:paraId="661334C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b/>
                <w:sz w:val="20"/>
                <w:szCs w:val="20"/>
                <w:u w:val="dotted" w:color="595959" w:themeColor="text1" w:themeTint="A6"/>
              </w:rPr>
              <w:tab/>
            </w:r>
            <w:r w:rsidRPr="00E209AF">
              <w:rPr>
                <w:rFonts w:ascii="Arial Narrow" w:hAnsi="Arial Narrow"/>
                <w:b/>
                <w:sz w:val="20"/>
                <w:szCs w:val="20"/>
                <w:u w:val="dotted" w:color="595959" w:themeColor="text1" w:themeTint="A6"/>
              </w:rPr>
              <w:tab/>
            </w:r>
            <w:r w:rsidRPr="00E209AF">
              <w:rPr>
                <w:rFonts w:ascii="Arial Narrow" w:hAnsi="Arial Narrow" w:cstheme="minorHAnsi"/>
                <w:sz w:val="20"/>
                <w:szCs w:val="20"/>
                <w:u w:val="dotted"/>
              </w:rPr>
              <w:tab/>
            </w:r>
            <w:r w:rsidRPr="00E209AF">
              <w:rPr>
                <w:rFonts w:ascii="Arial Narrow" w:hAnsi="Arial Narrow"/>
                <w:sz w:val="20"/>
                <w:szCs w:val="20"/>
              </w:rPr>
              <w:t>99</w:t>
            </w:r>
          </w:p>
        </w:tc>
      </w:tr>
    </w:tbl>
    <w:p w14:paraId="796511D7" w14:textId="77777777" w:rsidR="00C95487" w:rsidRPr="00E209AF"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ayout w:type="fixed"/>
        <w:tblLook w:val="04A0" w:firstRow="1" w:lastRow="0" w:firstColumn="1" w:lastColumn="0" w:noHBand="0" w:noVBand="1"/>
      </w:tblPr>
      <w:tblGrid>
        <w:gridCol w:w="1170"/>
        <w:gridCol w:w="4477"/>
        <w:gridCol w:w="4613"/>
      </w:tblGrid>
      <w:tr w:rsidR="00C95487" w:rsidRPr="00E209AF" w14:paraId="49E8C665" w14:textId="77777777" w:rsidTr="00883A79">
        <w:trPr>
          <w:trHeight w:val="1970"/>
        </w:trPr>
        <w:tc>
          <w:tcPr>
            <w:tcW w:w="1170" w:type="dxa"/>
          </w:tcPr>
          <w:p w14:paraId="356A6070"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q2</w:t>
            </w:r>
            <w:r w:rsidR="007B7769">
              <w:rPr>
                <w:rFonts w:ascii="Arial Narrow" w:hAnsi="Arial Narrow"/>
                <w:b/>
                <w:bCs/>
                <w:sz w:val="20"/>
                <w:szCs w:val="20"/>
              </w:rPr>
              <w:t>3</w:t>
            </w:r>
          </w:p>
        </w:tc>
        <w:tc>
          <w:tcPr>
            <w:tcW w:w="4477" w:type="dxa"/>
          </w:tcPr>
          <w:p w14:paraId="4D0281ED" w14:textId="77777777" w:rsidR="003C1995" w:rsidRDefault="003C1995" w:rsidP="00F87280">
            <w:pPr>
              <w:tabs>
                <w:tab w:val="num" w:pos="360"/>
              </w:tabs>
              <w:ind w:left="0" w:right="0"/>
              <w:rPr>
                <w:rFonts w:ascii="Arial Narrow" w:hAnsi="Arial Narrow"/>
                <w:color w:val="000000"/>
                <w:sz w:val="20"/>
                <w:szCs w:val="20"/>
              </w:rPr>
            </w:pPr>
            <w:r w:rsidRPr="003C1995">
              <w:rPr>
                <w:rFonts w:ascii="Arial Narrow" w:hAnsi="Arial Narrow"/>
                <w:color w:val="000000"/>
                <w:sz w:val="20"/>
                <w:szCs w:val="20"/>
              </w:rPr>
              <w:t xml:space="preserve">A </w:t>
            </w:r>
            <w:proofErr w:type="spellStart"/>
            <w:r w:rsidRPr="003C1995">
              <w:rPr>
                <w:rFonts w:ascii="Arial Narrow" w:hAnsi="Arial Narrow"/>
                <w:color w:val="000000"/>
                <w:sz w:val="20"/>
                <w:szCs w:val="20"/>
              </w:rPr>
              <w:t>keni</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bërë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ju</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dikus</w:t>
            </w:r>
            <w:r>
              <w:rPr>
                <w:rFonts w:ascii="Arial Narrow" w:hAnsi="Arial Narrow"/>
                <w:color w:val="000000"/>
                <w:sz w:val="20"/>
                <w:szCs w:val="20"/>
              </w:rPr>
              <w:t>h</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që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vepron</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në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emrin</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tuaj</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palë</w:t>
            </w:r>
            <w:proofErr w:type="spellEnd"/>
            <w:r>
              <w:rPr>
                <w:rFonts w:ascii="Arial Narrow" w:hAnsi="Arial Narrow"/>
                <w:color w:val="000000"/>
                <w:sz w:val="20"/>
                <w:szCs w:val="20"/>
              </w:rPr>
              <w:t xml:space="preserve"> </w:t>
            </w:r>
            <w:proofErr w:type="spellStart"/>
            <w:r>
              <w:rPr>
                <w:rFonts w:ascii="Arial Narrow" w:hAnsi="Arial Narrow"/>
                <w:color w:val="000000"/>
                <w:sz w:val="20"/>
                <w:szCs w:val="20"/>
              </w:rPr>
              <w:t>tjetër</w:t>
            </w:r>
            <w:proofErr w:type="spellEnd"/>
            <w:r>
              <w:rPr>
                <w:rFonts w:ascii="Arial Narrow" w:hAnsi="Arial Narrow"/>
                <w:color w:val="000000"/>
                <w:sz w:val="20"/>
                <w:szCs w:val="20"/>
              </w:rPr>
              <w:t xml:space="preserve"> apo </w:t>
            </w:r>
            <w:proofErr w:type="spellStart"/>
            <w:r>
              <w:rPr>
                <w:rFonts w:ascii="Arial Narrow" w:hAnsi="Arial Narrow"/>
                <w:color w:val="000000"/>
                <w:sz w:val="20"/>
                <w:szCs w:val="20"/>
              </w:rPr>
              <w:t>dikush</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tjetër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një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kërkesë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gjykatë</w:t>
            </w:r>
            <w:proofErr w:type="spellEnd"/>
            <w:r w:rsidRPr="003C1995">
              <w:rPr>
                <w:rFonts w:ascii="Arial Narrow" w:hAnsi="Arial Narrow"/>
                <w:color w:val="000000"/>
                <w:sz w:val="20"/>
                <w:szCs w:val="20"/>
              </w:rPr>
              <w:t xml:space="preserve"> apo </w:t>
            </w:r>
            <w:proofErr w:type="spellStart"/>
            <w:r w:rsidRPr="003C1995">
              <w:rPr>
                <w:rFonts w:ascii="Arial Narrow" w:hAnsi="Arial Narrow"/>
                <w:color w:val="000000"/>
                <w:sz w:val="20"/>
                <w:szCs w:val="20"/>
              </w:rPr>
              <w:t>iu</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drejtuat</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ndonjë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individi</w:t>
            </w:r>
            <w:proofErr w:type="spellEnd"/>
            <w:r w:rsidRPr="003C1995">
              <w:rPr>
                <w:rFonts w:ascii="Arial Narrow" w:hAnsi="Arial Narrow"/>
                <w:color w:val="000000"/>
                <w:sz w:val="20"/>
                <w:szCs w:val="20"/>
              </w:rPr>
              <w:t xml:space="preserve"> apo </w:t>
            </w:r>
            <w:proofErr w:type="spellStart"/>
            <w:r w:rsidRPr="003C1995">
              <w:rPr>
                <w:rFonts w:ascii="Arial Narrow" w:hAnsi="Arial Narrow"/>
                <w:color w:val="000000"/>
                <w:sz w:val="20"/>
                <w:szCs w:val="20"/>
              </w:rPr>
              <w:t>organizate</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tjetër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palës</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së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tretë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për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gjykuar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ndërmjetësuar</w:t>
            </w:r>
            <w:proofErr w:type="spellEnd"/>
            <w:r w:rsidRPr="003C1995">
              <w:rPr>
                <w:rFonts w:ascii="Arial Narrow" w:hAnsi="Arial Narrow"/>
                <w:color w:val="000000"/>
                <w:sz w:val="20"/>
                <w:szCs w:val="20"/>
              </w:rPr>
              <w:t xml:space="preserve"> apo </w:t>
            </w:r>
            <w:proofErr w:type="spellStart"/>
            <w:r w:rsidRPr="003C1995">
              <w:rPr>
                <w:rFonts w:ascii="Arial Narrow" w:hAnsi="Arial Narrow"/>
                <w:color w:val="000000"/>
                <w:sz w:val="20"/>
                <w:szCs w:val="20"/>
              </w:rPr>
              <w:t>ndërhyrë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për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të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ndihmuar</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në</w:t>
            </w:r>
            <w:proofErr w:type="spellEnd"/>
            <w:r w:rsidRPr="003C1995">
              <w:rPr>
                <w:rFonts w:ascii="Arial Narrow" w:hAnsi="Arial Narrow"/>
                <w:color w:val="000000"/>
                <w:sz w:val="20"/>
                <w:szCs w:val="20"/>
              </w:rPr>
              <w:t xml:space="preserve"> </w:t>
            </w:r>
            <w:proofErr w:type="spellStart"/>
            <w:r w:rsidRPr="003C1995">
              <w:rPr>
                <w:rFonts w:ascii="Arial Narrow" w:hAnsi="Arial Narrow"/>
                <w:color w:val="000000"/>
                <w:sz w:val="20"/>
                <w:szCs w:val="20"/>
              </w:rPr>
              <w:t>zgjidhjen</w:t>
            </w:r>
            <w:proofErr w:type="spellEnd"/>
            <w:r w:rsidRPr="003C1995">
              <w:rPr>
                <w:rFonts w:ascii="Arial Narrow" w:hAnsi="Arial Narrow"/>
                <w:color w:val="000000"/>
                <w:sz w:val="20"/>
                <w:szCs w:val="20"/>
              </w:rPr>
              <w:t xml:space="preserve"> e </w:t>
            </w:r>
            <w:proofErr w:type="spellStart"/>
            <w:r w:rsidRPr="003C1995">
              <w:rPr>
                <w:rFonts w:ascii="Arial Narrow" w:hAnsi="Arial Narrow"/>
                <w:color w:val="000000"/>
                <w:sz w:val="20"/>
                <w:szCs w:val="20"/>
              </w:rPr>
              <w:t>problemit</w:t>
            </w:r>
            <w:proofErr w:type="spellEnd"/>
            <w:r w:rsidRPr="003C1995">
              <w:rPr>
                <w:rFonts w:ascii="Arial Narrow" w:hAnsi="Arial Narrow"/>
                <w:color w:val="000000"/>
                <w:sz w:val="20"/>
                <w:szCs w:val="20"/>
              </w:rPr>
              <w:t>?</w:t>
            </w:r>
          </w:p>
          <w:p w14:paraId="743F47BF" w14:textId="77777777" w:rsidR="00C95487" w:rsidRPr="00E209AF" w:rsidRDefault="00C95487" w:rsidP="00F87280">
            <w:pPr>
              <w:tabs>
                <w:tab w:val="num" w:pos="360"/>
              </w:tabs>
              <w:ind w:left="0" w:right="0"/>
              <w:rPr>
                <w:rFonts w:ascii="Arial Narrow" w:hAnsi="Arial Narrow"/>
                <w:color w:val="000000"/>
                <w:sz w:val="20"/>
                <w:szCs w:val="20"/>
              </w:rPr>
            </w:pPr>
          </w:p>
          <w:p w14:paraId="3AB064BF" w14:textId="77777777" w:rsidR="00C95487" w:rsidRPr="00E209AF" w:rsidRDefault="00C95487" w:rsidP="003C199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bCs/>
                <w:sz w:val="20"/>
                <w:szCs w:val="20"/>
              </w:rPr>
              <w:t>(</w:t>
            </w:r>
            <w:r w:rsidR="003C1995">
              <w:rPr>
                <w:rFonts w:ascii="Arial Narrow" w:hAnsi="Arial Narrow"/>
                <w:b/>
                <w:bCs/>
                <w:sz w:val="20"/>
                <w:szCs w:val="20"/>
              </w:rPr>
              <w:t>ANKETUESI</w:t>
            </w:r>
            <w:r w:rsidRPr="00E209AF">
              <w:rPr>
                <w:rFonts w:ascii="Arial Narrow" w:hAnsi="Arial Narrow"/>
                <w:b/>
                <w:bCs/>
                <w:sz w:val="20"/>
                <w:szCs w:val="20"/>
              </w:rPr>
              <w:t xml:space="preserve">: </w:t>
            </w:r>
            <w:r w:rsidR="003C1995">
              <w:rPr>
                <w:rFonts w:ascii="Arial Narrow" w:hAnsi="Arial Narrow"/>
                <w:b/>
                <w:bCs/>
                <w:sz w:val="20"/>
                <w:szCs w:val="20"/>
              </w:rPr>
              <w:t>NËSE RESPONDENTI ËSHTË KONFUZ, LEXO</w:t>
            </w:r>
            <w:r w:rsidRPr="00E209AF">
              <w:rPr>
                <w:rFonts w:ascii="Arial Narrow" w:hAnsi="Arial Narrow"/>
                <w:b/>
                <w:bCs/>
                <w:sz w:val="20"/>
                <w:szCs w:val="20"/>
              </w:rPr>
              <w:t>:</w:t>
            </w:r>
            <w:r w:rsidRPr="00E209AF">
              <w:rPr>
                <w:rFonts w:ascii="Arial Narrow" w:hAnsi="Arial Narrow"/>
                <w:sz w:val="20"/>
                <w:szCs w:val="20"/>
              </w:rPr>
              <w:t xml:space="preserve"> </w:t>
            </w:r>
            <w:proofErr w:type="spellStart"/>
            <w:r w:rsidR="003C1995">
              <w:rPr>
                <w:rFonts w:ascii="Arial Narrow" w:hAnsi="Arial Narrow"/>
                <w:sz w:val="20"/>
                <w:szCs w:val="20"/>
              </w:rPr>
              <w:t>siç</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është</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një</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poolic</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anëtarë</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i</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respektuari</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i</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familjes</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ose</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udhëheqës</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i</w:t>
            </w:r>
            <w:proofErr w:type="spellEnd"/>
            <w:r w:rsidR="003C1995">
              <w:rPr>
                <w:rFonts w:ascii="Arial Narrow" w:hAnsi="Arial Narrow"/>
                <w:sz w:val="20"/>
                <w:szCs w:val="20"/>
              </w:rPr>
              <w:t xml:space="preserve"> </w:t>
            </w:r>
            <w:proofErr w:type="spellStart"/>
            <w:r w:rsidR="003C1995">
              <w:rPr>
                <w:rFonts w:ascii="Arial Narrow" w:hAnsi="Arial Narrow"/>
                <w:sz w:val="20"/>
                <w:szCs w:val="20"/>
              </w:rPr>
              <w:t>komunitetit</w:t>
            </w:r>
            <w:proofErr w:type="spellEnd"/>
            <w:r w:rsidR="003C1995">
              <w:rPr>
                <w:rFonts w:ascii="Arial Narrow" w:hAnsi="Arial Narrow"/>
                <w:sz w:val="20"/>
                <w:szCs w:val="20"/>
              </w:rPr>
              <w:t xml:space="preserve"> apo </w:t>
            </w:r>
            <w:proofErr w:type="spellStart"/>
            <w:r w:rsidR="003C1995">
              <w:rPr>
                <w:rFonts w:ascii="Arial Narrow" w:hAnsi="Arial Narrow"/>
                <w:sz w:val="20"/>
                <w:szCs w:val="20"/>
              </w:rPr>
              <w:t>fetar</w:t>
            </w:r>
            <w:proofErr w:type="spellEnd"/>
            <w:r w:rsidRPr="00E209AF">
              <w:rPr>
                <w:rFonts w:ascii="Arial Narrow" w:hAnsi="Arial Narrow"/>
                <w:sz w:val="20"/>
                <w:szCs w:val="20"/>
              </w:rPr>
              <w:t>.</w:t>
            </w:r>
            <w:r w:rsidRPr="00E209AF">
              <w:rPr>
                <w:rFonts w:ascii="Arial Narrow" w:hAnsi="Arial Narrow"/>
                <w:b/>
                <w:sz w:val="20"/>
                <w:szCs w:val="20"/>
              </w:rPr>
              <w:t>)</w:t>
            </w:r>
          </w:p>
        </w:tc>
        <w:tc>
          <w:tcPr>
            <w:tcW w:w="4613" w:type="dxa"/>
          </w:tcPr>
          <w:p w14:paraId="1C15BEB1" w14:textId="6E04B98B" w:rsidR="00C95487" w:rsidRPr="00E209AF" w:rsidRDefault="00A47358" w:rsidP="00F87280">
            <w:pPr>
              <w:ind w:left="0"/>
              <w:rPr>
                <w:rFonts w:ascii="Arial Narrow" w:hAnsi="Arial Narrow"/>
                <w:sz w:val="20"/>
                <w:szCs w:val="20"/>
              </w:rPr>
            </w:pPr>
            <w:r>
              <w:rPr>
                <w:rFonts w:ascii="Arial Narrow" w:hAnsi="Arial Narrow"/>
                <w:sz w:val="20"/>
                <w:szCs w:val="20"/>
              </w:rPr>
              <w:t>Po</w:t>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980166">
              <w:rPr>
                <w:rFonts w:ascii="Arial Narrow" w:hAnsi="Arial Narrow"/>
                <w:sz w:val="20"/>
                <w:szCs w:val="20"/>
              </w:rPr>
              <w:t>27</w:t>
            </w:r>
            <w:r w:rsidR="00C95487" w:rsidRPr="00E209AF">
              <w:rPr>
                <w:rFonts w:ascii="Arial Narrow" w:hAnsi="Arial Narrow"/>
                <w:sz w:val="20"/>
                <w:szCs w:val="20"/>
              </w:rPr>
              <w:t>)</w:t>
            </w:r>
          </w:p>
          <w:p w14:paraId="094154D6" w14:textId="48CA141A" w:rsidR="00C95487" w:rsidRPr="00E209AF" w:rsidRDefault="006C3972" w:rsidP="00F87280">
            <w:pPr>
              <w:ind w:left="0"/>
              <w:rPr>
                <w:rFonts w:ascii="Arial Narrow" w:hAnsi="Arial Narrow"/>
                <w:sz w:val="20"/>
                <w:szCs w:val="20"/>
              </w:rPr>
            </w:pPr>
            <w:r>
              <w:rPr>
                <w:rFonts w:ascii="Arial Narrow" w:hAnsi="Arial Narrow"/>
                <w:sz w:val="20"/>
                <w:szCs w:val="20"/>
              </w:rPr>
              <w:t>Jo</w:t>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00C95487" w:rsidRPr="00E209AF">
              <w:rPr>
                <w:rFonts w:ascii="Arial Narrow" w:hAnsi="Arial Narrow"/>
                <w:sz w:val="20"/>
                <w:szCs w:val="20"/>
              </w:rPr>
              <w:t xml:space="preserve">2 </w:t>
            </w:r>
          </w:p>
          <w:p w14:paraId="2A6042A0" w14:textId="5F954231"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00D10D19" w:rsidRPr="00E209AF">
              <w:rPr>
                <w:rFonts w:ascii="Arial Narrow" w:hAnsi="Arial Narrow" w:cstheme="minorHAnsi"/>
                <w:sz w:val="20"/>
                <w:szCs w:val="20"/>
                <w:u w:val="dotted"/>
              </w:rPr>
              <w:tab/>
            </w:r>
            <w:r w:rsidR="00D10D19" w:rsidRPr="00E209AF">
              <w:rPr>
                <w:rFonts w:ascii="Arial Narrow" w:hAnsi="Arial Narrow" w:cstheme="minorHAnsi"/>
                <w:sz w:val="20"/>
                <w:szCs w:val="20"/>
                <w:u w:val="dotted"/>
              </w:rPr>
              <w:tab/>
            </w:r>
            <w:r w:rsidRPr="00E209AF">
              <w:rPr>
                <w:rFonts w:ascii="Arial Narrow" w:hAnsi="Arial Narrow"/>
                <w:sz w:val="20"/>
                <w:szCs w:val="20"/>
              </w:rPr>
              <w:t xml:space="preserve">99 </w:t>
            </w:r>
          </w:p>
        </w:tc>
      </w:tr>
      <w:tr w:rsidR="00C95487" w:rsidRPr="00E209AF" w14:paraId="1BBA8F8C" w14:textId="77777777" w:rsidTr="00D66099">
        <w:tc>
          <w:tcPr>
            <w:tcW w:w="1170" w:type="dxa"/>
          </w:tcPr>
          <w:p w14:paraId="020FFB78"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q2</w:t>
            </w:r>
            <w:r w:rsidR="007B7769">
              <w:rPr>
                <w:rFonts w:ascii="Arial Narrow" w:hAnsi="Arial Narrow"/>
                <w:b/>
                <w:bCs/>
                <w:sz w:val="20"/>
                <w:szCs w:val="20"/>
              </w:rPr>
              <w:t>4</w:t>
            </w:r>
          </w:p>
        </w:tc>
        <w:tc>
          <w:tcPr>
            <w:tcW w:w="4477" w:type="dxa"/>
          </w:tcPr>
          <w:p w14:paraId="3A2ED7DA" w14:textId="77777777" w:rsidR="00C95487" w:rsidRPr="00E209AF" w:rsidRDefault="00845329" w:rsidP="00F87280">
            <w:pPr>
              <w:pStyle w:val="Body"/>
              <w:rPr>
                <w:rFonts w:ascii="Arial Narrow" w:hAnsi="Arial Narrow"/>
                <w:sz w:val="20"/>
                <w:szCs w:val="20"/>
              </w:rPr>
            </w:pPr>
            <w:proofErr w:type="spellStart"/>
            <w:r w:rsidRPr="00845329">
              <w:rPr>
                <w:rFonts w:ascii="Arial Narrow" w:hAnsi="Arial Narrow"/>
                <w:sz w:val="20"/>
                <w:szCs w:val="20"/>
              </w:rPr>
              <w:t>Pse</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nuk</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shkuat</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tek</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askush</w:t>
            </w:r>
            <w:proofErr w:type="spellEnd"/>
            <w:r w:rsidR="00C95487" w:rsidRPr="00E209AF">
              <w:rPr>
                <w:rFonts w:ascii="Arial Narrow" w:hAnsi="Arial Narrow"/>
                <w:sz w:val="20"/>
                <w:szCs w:val="20"/>
              </w:rPr>
              <w:t xml:space="preserve">? </w:t>
            </w:r>
          </w:p>
          <w:p w14:paraId="321B94F3" w14:textId="77777777" w:rsidR="00845329" w:rsidRDefault="00845329" w:rsidP="00F87280">
            <w:pPr>
              <w:pStyle w:val="Body"/>
              <w:rPr>
                <w:rFonts w:ascii="Arial Narrow" w:hAnsi="Arial Narrow"/>
                <w:b/>
                <w:bCs/>
                <w:sz w:val="20"/>
                <w:szCs w:val="20"/>
              </w:rPr>
            </w:pPr>
            <w:r>
              <w:rPr>
                <w:rFonts w:ascii="Arial Narrow" w:hAnsi="Arial Narrow"/>
                <w:b/>
                <w:sz w:val="20"/>
                <w:szCs w:val="20"/>
              </w:rPr>
              <w:t>(ANKETUESI</w:t>
            </w:r>
            <w:r w:rsidRPr="00E209AF">
              <w:rPr>
                <w:rFonts w:ascii="Arial Narrow" w:hAnsi="Arial Narrow"/>
                <w:b/>
                <w:sz w:val="20"/>
                <w:szCs w:val="20"/>
              </w:rPr>
              <w:t xml:space="preserve">: </w:t>
            </w:r>
            <w:r>
              <w:rPr>
                <w:rFonts w:ascii="Arial Narrow" w:hAnsi="Arial Narrow"/>
                <w:b/>
                <w:sz w:val="20"/>
                <w:szCs w:val="20"/>
              </w:rPr>
              <w:t>MOS LEXO MUNDËSITË. LEJO RESPONDENTËT QË LIRISHT TË PËRGJIGJEN</w:t>
            </w:r>
            <w:r w:rsidRPr="00E209AF">
              <w:rPr>
                <w:rFonts w:ascii="Arial Narrow" w:hAnsi="Arial Narrow"/>
                <w:b/>
                <w:sz w:val="20"/>
                <w:szCs w:val="20"/>
              </w:rPr>
              <w:t xml:space="preserve">. </w:t>
            </w:r>
            <w:r>
              <w:rPr>
                <w:rFonts w:ascii="Arial Narrow" w:hAnsi="Arial Narrow"/>
                <w:b/>
                <w:sz w:val="20"/>
                <w:szCs w:val="20"/>
              </w:rPr>
              <w:t xml:space="preserve">SHËNO VETËM </w:t>
            </w:r>
            <w:r w:rsidRPr="00845329">
              <w:rPr>
                <w:rFonts w:ascii="Arial Narrow" w:hAnsi="Arial Narrow"/>
                <w:b/>
                <w:sz w:val="20"/>
                <w:szCs w:val="20"/>
                <w:u w:val="single"/>
              </w:rPr>
              <w:t>NJË</w:t>
            </w:r>
            <w:r>
              <w:rPr>
                <w:rFonts w:ascii="Arial Narrow" w:hAnsi="Arial Narrow"/>
                <w:b/>
                <w:sz w:val="20"/>
                <w:szCs w:val="20"/>
              </w:rPr>
              <w:t xml:space="preserve"> MUNDËSI</w:t>
            </w:r>
          </w:p>
          <w:p w14:paraId="672DF515" w14:textId="77777777" w:rsidR="00C95487" w:rsidRPr="00E209AF" w:rsidRDefault="00C95487" w:rsidP="00F87280">
            <w:pPr>
              <w:pStyle w:val="Body"/>
              <w:rPr>
                <w:rFonts w:ascii="Arial Narrow" w:hAnsi="Arial Narrow"/>
                <w:b/>
                <w:bCs/>
                <w:sz w:val="20"/>
                <w:szCs w:val="20"/>
              </w:rPr>
            </w:pPr>
          </w:p>
          <w:p w14:paraId="6920196B" w14:textId="77777777" w:rsidR="00C95487" w:rsidRPr="00E209AF" w:rsidRDefault="00C95487" w:rsidP="00F87280">
            <w:pPr>
              <w:tabs>
                <w:tab w:val="num" w:pos="360"/>
              </w:tabs>
              <w:ind w:left="0" w:right="0"/>
              <w:rPr>
                <w:rFonts w:ascii="Arial Narrow" w:hAnsi="Arial Narrow"/>
                <w:color w:val="000000"/>
                <w:sz w:val="20"/>
                <w:szCs w:val="20"/>
              </w:rPr>
            </w:pPr>
          </w:p>
          <w:p w14:paraId="0F7C0234" w14:textId="77777777" w:rsidR="00C95487" w:rsidRPr="00E209AF" w:rsidRDefault="00C95487" w:rsidP="00F87280">
            <w:pPr>
              <w:rPr>
                <w:rFonts w:ascii="Arial Narrow" w:hAnsi="Arial Narrow"/>
                <w:sz w:val="20"/>
                <w:szCs w:val="20"/>
              </w:rPr>
            </w:pPr>
          </w:p>
          <w:p w14:paraId="236D40AF" w14:textId="77777777" w:rsidR="00C95487" w:rsidRPr="00E209AF" w:rsidRDefault="00C95487" w:rsidP="00F87280">
            <w:pPr>
              <w:rPr>
                <w:rFonts w:ascii="Arial Narrow" w:hAnsi="Arial Narrow"/>
                <w:sz w:val="20"/>
                <w:szCs w:val="20"/>
              </w:rPr>
            </w:pPr>
          </w:p>
          <w:p w14:paraId="31575177"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sz w:val="20"/>
                <w:szCs w:val="20"/>
              </w:rPr>
              <w:tab/>
            </w:r>
          </w:p>
        </w:tc>
        <w:tc>
          <w:tcPr>
            <w:tcW w:w="4613" w:type="dxa"/>
          </w:tcPr>
          <w:p w14:paraId="7DDD1E8A" w14:textId="77777777" w:rsidR="00C95487" w:rsidRPr="00E209AF" w:rsidRDefault="00845329" w:rsidP="00F87280">
            <w:pPr>
              <w:ind w:left="0" w:right="0"/>
              <w:rPr>
                <w:rFonts w:ascii="Arial Narrow" w:hAnsi="Arial Narrow"/>
                <w:sz w:val="20"/>
                <w:szCs w:val="20"/>
              </w:rPr>
            </w:pPr>
            <w:proofErr w:type="spellStart"/>
            <w:r w:rsidRPr="00845329">
              <w:rPr>
                <w:rFonts w:ascii="Arial Narrow" w:hAnsi="Arial Narrow"/>
                <w:sz w:val="20"/>
                <w:szCs w:val="20"/>
              </w:rPr>
              <w:t>Mendova</w:t>
            </w:r>
            <w:proofErr w:type="spellEnd"/>
            <w:r w:rsidRPr="00845329">
              <w:rPr>
                <w:rFonts w:ascii="Arial Narrow" w:hAnsi="Arial Narrow"/>
                <w:sz w:val="20"/>
                <w:szCs w:val="20"/>
              </w:rPr>
              <w:t xml:space="preserve"> se </w:t>
            </w:r>
            <w:proofErr w:type="spellStart"/>
            <w:r w:rsidRPr="00845329">
              <w:rPr>
                <w:rFonts w:ascii="Arial Narrow" w:hAnsi="Arial Narrow"/>
                <w:sz w:val="20"/>
                <w:szCs w:val="20"/>
              </w:rPr>
              <w:t>problemi</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nuk</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ishte</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mjaft</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i</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rëndësishëm</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ose</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i</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lehtë</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për</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t'u</w:t>
            </w:r>
            <w:proofErr w:type="spellEnd"/>
            <w:r w:rsidRPr="00845329">
              <w:rPr>
                <w:rFonts w:ascii="Arial Narrow" w:hAnsi="Arial Narrow"/>
                <w:sz w:val="20"/>
                <w:szCs w:val="20"/>
              </w:rPr>
              <w:t xml:space="preserve"> </w:t>
            </w:r>
            <w:proofErr w:type="spellStart"/>
            <w:r w:rsidRPr="00845329">
              <w:rPr>
                <w:rFonts w:ascii="Arial Narrow" w:hAnsi="Arial Narrow"/>
                <w:sz w:val="20"/>
                <w:szCs w:val="20"/>
              </w:rPr>
              <w:t>zgjidhur</w:t>
            </w:r>
            <w:proofErr w:type="spellEnd"/>
            <w:r w:rsidRPr="00845329">
              <w:rPr>
                <w:rFonts w:ascii="Arial Narrow" w:hAnsi="Arial Narrow"/>
                <w:sz w:val="20"/>
                <w:szCs w:val="20"/>
              </w:rPr>
              <w:t xml:space="preserve"> </w:t>
            </w:r>
            <w:r w:rsidR="00C95487" w:rsidRPr="00E209AF">
              <w:rPr>
                <w:rFonts w:ascii="Arial Narrow" w:hAnsi="Arial Narrow"/>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rPr>
              <w:t>1</w:t>
            </w:r>
          </w:p>
          <w:p w14:paraId="26E98BF2" w14:textId="77777777" w:rsidR="00C95487" w:rsidRPr="00CE484C" w:rsidRDefault="00845329" w:rsidP="00F87280">
            <w:pPr>
              <w:ind w:left="0" w:right="0"/>
              <w:rPr>
                <w:rFonts w:ascii="Arial Narrow" w:hAnsi="Arial Narrow"/>
                <w:sz w:val="20"/>
                <w:szCs w:val="20"/>
                <w:lang w:val="de-DE"/>
              </w:rPr>
            </w:pPr>
            <w:r w:rsidRPr="00CE484C">
              <w:rPr>
                <w:rFonts w:ascii="Arial Narrow" w:hAnsi="Arial Narrow"/>
                <w:sz w:val="20"/>
                <w:szCs w:val="20"/>
                <w:lang w:val="de-DE"/>
              </w:rPr>
              <w:t>Isha i bindur se mund ta zgjidhja vetë</w:t>
            </w:r>
            <w:r w:rsidR="00C95487" w:rsidRPr="00CE484C">
              <w:rPr>
                <w:rFonts w:ascii="Arial Narrow" w:hAnsi="Arial Narrow" w:cstheme="minorHAnsi"/>
                <w:sz w:val="20"/>
                <w:szCs w:val="20"/>
                <w:u w:val="dotted"/>
                <w:lang w:val="de-DE"/>
              </w:rPr>
              <w:tab/>
            </w:r>
            <w:r w:rsidR="00C95487" w:rsidRPr="00CE484C">
              <w:rPr>
                <w:rFonts w:ascii="Arial Narrow" w:hAnsi="Arial Narrow"/>
                <w:sz w:val="20"/>
                <w:szCs w:val="20"/>
                <w:u w:val="dotted"/>
                <w:lang w:val="de-DE"/>
              </w:rPr>
              <w:tab/>
            </w:r>
            <w:r w:rsidR="00C95487" w:rsidRPr="00CE484C">
              <w:rPr>
                <w:rFonts w:ascii="Arial Narrow" w:hAnsi="Arial Narrow"/>
                <w:sz w:val="20"/>
                <w:szCs w:val="20"/>
                <w:lang w:val="de-DE"/>
              </w:rPr>
              <w:t>2</w:t>
            </w:r>
          </w:p>
          <w:p w14:paraId="68AA8779" w14:textId="77777777" w:rsidR="00C95487" w:rsidRPr="00A34FD7" w:rsidRDefault="00845329" w:rsidP="00F87280">
            <w:pPr>
              <w:ind w:left="0" w:right="0"/>
              <w:rPr>
                <w:rFonts w:ascii="Arial Narrow" w:hAnsi="Arial Narrow"/>
                <w:sz w:val="20"/>
                <w:szCs w:val="20"/>
                <w:lang w:val="de-DE"/>
              </w:rPr>
            </w:pPr>
            <w:r w:rsidRPr="00CE484C">
              <w:rPr>
                <w:rFonts w:ascii="Arial Narrow" w:hAnsi="Arial Narrow"/>
                <w:sz w:val="20"/>
                <w:szCs w:val="20"/>
                <w:lang w:val="de-DE"/>
              </w:rPr>
              <w:t>Zgjidhja e problemit do të kishte marrë shumë kohë ose shumë procedura burokratike.</w:t>
            </w:r>
            <w:r w:rsidR="00C95487" w:rsidRPr="00CE484C">
              <w:rPr>
                <w:rFonts w:ascii="Arial Narrow" w:hAnsi="Arial Narrow" w:cstheme="minorHAnsi"/>
                <w:sz w:val="20"/>
                <w:szCs w:val="20"/>
                <w:u w:val="dotted"/>
                <w:lang w:val="de-DE"/>
              </w:rPr>
              <w:tab/>
            </w:r>
            <w:r w:rsidR="00C95487" w:rsidRPr="00CE484C">
              <w:rPr>
                <w:rFonts w:ascii="Arial Narrow" w:hAnsi="Arial Narrow"/>
                <w:sz w:val="20"/>
                <w:szCs w:val="20"/>
                <w:u w:val="dotted"/>
                <w:lang w:val="de-DE"/>
              </w:rPr>
              <w:tab/>
            </w:r>
            <w:r w:rsidR="00C95487" w:rsidRPr="00A34FD7">
              <w:rPr>
                <w:rFonts w:ascii="Arial Narrow" w:hAnsi="Arial Narrow"/>
                <w:sz w:val="20"/>
                <w:szCs w:val="20"/>
                <w:lang w:val="de-DE"/>
              </w:rPr>
              <w:t>3</w:t>
            </w:r>
          </w:p>
          <w:p w14:paraId="711C0E83" w14:textId="77777777" w:rsidR="00C95487" w:rsidRPr="00A34FD7" w:rsidRDefault="00845329" w:rsidP="00F87280">
            <w:pPr>
              <w:ind w:left="0" w:right="0"/>
              <w:rPr>
                <w:rFonts w:ascii="Arial Narrow" w:hAnsi="Arial Narrow"/>
                <w:sz w:val="20"/>
                <w:szCs w:val="20"/>
                <w:lang w:val="de-DE"/>
              </w:rPr>
            </w:pPr>
            <w:r w:rsidRPr="00A34FD7">
              <w:rPr>
                <w:rFonts w:ascii="Arial Narrow" w:hAnsi="Arial Narrow"/>
                <w:sz w:val="20"/>
                <w:szCs w:val="20"/>
                <w:lang w:val="de-DE"/>
              </w:rPr>
              <w:t>Nuk kam pasur prova apo rast të fortë</w:t>
            </w:r>
            <w:r w:rsidR="00C95487" w:rsidRPr="00A34FD7">
              <w:rPr>
                <w:rFonts w:ascii="Arial Narrow" w:hAnsi="Arial Narrow" w:cstheme="minorHAnsi"/>
                <w:sz w:val="20"/>
                <w:szCs w:val="20"/>
                <w:u w:val="dotted"/>
                <w:lang w:val="de-DE"/>
              </w:rPr>
              <w:tab/>
            </w:r>
            <w:r w:rsidR="00C95487" w:rsidRPr="00A34FD7">
              <w:rPr>
                <w:rFonts w:ascii="Arial Narrow" w:hAnsi="Arial Narrow"/>
                <w:sz w:val="20"/>
                <w:szCs w:val="20"/>
                <w:u w:val="dotted"/>
                <w:lang w:val="de-DE"/>
              </w:rPr>
              <w:tab/>
            </w:r>
            <w:r w:rsidR="00C95487" w:rsidRPr="00A34FD7">
              <w:rPr>
                <w:rFonts w:ascii="Arial Narrow" w:hAnsi="Arial Narrow"/>
                <w:sz w:val="20"/>
                <w:szCs w:val="20"/>
                <w:lang w:val="de-DE"/>
              </w:rPr>
              <w:t>4</w:t>
            </w:r>
          </w:p>
          <w:p w14:paraId="5C65A476" w14:textId="07BA5595" w:rsidR="00C95487" w:rsidRPr="00A34FD7" w:rsidRDefault="00845329" w:rsidP="00F87280">
            <w:pPr>
              <w:ind w:left="0" w:right="0"/>
              <w:rPr>
                <w:rFonts w:ascii="Arial Narrow" w:hAnsi="Arial Narrow"/>
                <w:sz w:val="20"/>
                <w:szCs w:val="20"/>
                <w:lang w:val="de-DE"/>
              </w:rPr>
            </w:pPr>
            <w:r w:rsidRPr="00A34FD7">
              <w:rPr>
                <w:rFonts w:ascii="Arial Narrow" w:hAnsi="Arial Narrow"/>
                <w:sz w:val="20"/>
                <w:szCs w:val="20"/>
                <w:lang w:val="de-DE"/>
              </w:rPr>
              <w:t>I/e frikësuar nga pasojat / Pala tjetër është shumë më e fuqishme</w:t>
            </w:r>
            <w:r w:rsidR="00D10D19" w:rsidRPr="00A34FD7">
              <w:rPr>
                <w:rFonts w:ascii="Arial Narrow" w:hAnsi="Arial Narrow" w:cstheme="minorHAnsi"/>
                <w:sz w:val="20"/>
                <w:szCs w:val="20"/>
                <w:u w:val="dotted"/>
                <w:lang w:val="de-DE"/>
              </w:rPr>
              <w:tab/>
            </w:r>
            <w:r w:rsidR="00D10D19" w:rsidRPr="00A34FD7">
              <w:rPr>
                <w:rFonts w:ascii="Arial Narrow" w:hAnsi="Arial Narrow" w:cstheme="minorHAnsi"/>
                <w:sz w:val="20"/>
                <w:szCs w:val="20"/>
                <w:u w:val="dotted"/>
                <w:lang w:val="de-DE"/>
              </w:rPr>
              <w:tab/>
            </w:r>
            <w:r w:rsidR="00D10D19" w:rsidRPr="00A34FD7">
              <w:rPr>
                <w:rFonts w:ascii="Arial Narrow" w:hAnsi="Arial Narrow" w:cstheme="minorHAnsi"/>
                <w:sz w:val="20"/>
                <w:szCs w:val="20"/>
                <w:u w:val="dotted"/>
                <w:lang w:val="de-DE"/>
              </w:rPr>
              <w:tab/>
            </w:r>
            <w:r w:rsidR="00D10D19" w:rsidRPr="00A34FD7">
              <w:rPr>
                <w:rFonts w:ascii="Arial Narrow" w:hAnsi="Arial Narrow" w:cstheme="minorHAnsi"/>
                <w:sz w:val="20"/>
                <w:szCs w:val="20"/>
                <w:u w:val="dotted"/>
                <w:lang w:val="de-DE"/>
              </w:rPr>
              <w:tab/>
            </w:r>
            <w:r w:rsidR="00D10D19" w:rsidRPr="00A34FD7">
              <w:rPr>
                <w:rFonts w:ascii="Arial Narrow" w:hAnsi="Arial Narrow" w:cstheme="minorHAnsi"/>
                <w:sz w:val="20"/>
                <w:szCs w:val="20"/>
                <w:u w:val="dotted"/>
                <w:lang w:val="de-DE"/>
              </w:rPr>
              <w:tab/>
            </w:r>
            <w:r w:rsidR="00C95487" w:rsidRPr="00A34FD7">
              <w:rPr>
                <w:rFonts w:ascii="Arial Narrow" w:hAnsi="Arial Narrow"/>
                <w:sz w:val="20"/>
                <w:szCs w:val="20"/>
                <w:lang w:val="de-DE"/>
              </w:rPr>
              <w:t>5</w:t>
            </w:r>
          </w:p>
          <w:p w14:paraId="426319DC" w14:textId="77777777" w:rsidR="00C95487" w:rsidRPr="00A34FD7" w:rsidRDefault="00845329" w:rsidP="00F87280">
            <w:pPr>
              <w:ind w:left="0" w:right="0"/>
              <w:rPr>
                <w:rFonts w:ascii="Arial Narrow" w:hAnsi="Arial Narrow"/>
                <w:sz w:val="20"/>
                <w:szCs w:val="20"/>
                <w:lang w:val="de-DE"/>
              </w:rPr>
            </w:pPr>
            <w:r w:rsidRPr="00A34FD7">
              <w:rPr>
                <w:rFonts w:ascii="Arial Narrow" w:hAnsi="Arial Narrow"/>
                <w:sz w:val="20"/>
                <w:szCs w:val="20"/>
                <w:lang w:val="de-DE"/>
              </w:rPr>
              <w:t xml:space="preserve">Nuk dija çfarë të bëja, ku të shkoja ose si ta bëja </w:t>
            </w:r>
            <w:r w:rsidR="00C95487" w:rsidRPr="00A34FD7">
              <w:rPr>
                <w:rFonts w:ascii="Arial Narrow" w:hAnsi="Arial Narrow"/>
                <w:sz w:val="20"/>
                <w:szCs w:val="20"/>
                <w:u w:val="dotted"/>
                <w:lang w:val="de-DE"/>
              </w:rPr>
              <w:tab/>
            </w:r>
            <w:r w:rsidR="00C95487" w:rsidRPr="00A34FD7">
              <w:rPr>
                <w:rFonts w:ascii="Arial Narrow" w:hAnsi="Arial Narrow"/>
                <w:sz w:val="20"/>
                <w:szCs w:val="20"/>
                <w:lang w:val="de-DE"/>
              </w:rPr>
              <w:t>6</w:t>
            </w:r>
          </w:p>
          <w:p w14:paraId="6EE3E256" w14:textId="77777777" w:rsidR="00C95487" w:rsidRPr="00CE484C" w:rsidRDefault="003C3669" w:rsidP="00F87280">
            <w:pPr>
              <w:ind w:left="0" w:right="0"/>
              <w:rPr>
                <w:rFonts w:ascii="Arial Narrow" w:hAnsi="Arial Narrow"/>
                <w:sz w:val="20"/>
                <w:szCs w:val="20"/>
                <w:lang w:val="de-DE"/>
              </w:rPr>
            </w:pPr>
            <w:r w:rsidRPr="00CE484C">
              <w:rPr>
                <w:rFonts w:ascii="Arial Narrow" w:hAnsi="Arial Narrow"/>
                <w:sz w:val="20"/>
                <w:szCs w:val="20"/>
                <w:lang w:val="de-DE"/>
              </w:rPr>
              <w:t>Problemet e aksesit (kostoja, distanca, orari, etj.)</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7</w:t>
            </w:r>
          </w:p>
          <w:p w14:paraId="376F0025" w14:textId="77777777" w:rsidR="00C95487" w:rsidRPr="00CE484C" w:rsidRDefault="003C3669" w:rsidP="00F87280">
            <w:pPr>
              <w:ind w:left="0" w:right="0"/>
              <w:rPr>
                <w:rFonts w:ascii="Arial Narrow" w:hAnsi="Arial Narrow"/>
                <w:sz w:val="20"/>
                <w:szCs w:val="20"/>
                <w:lang w:val="de-DE"/>
              </w:rPr>
            </w:pPr>
            <w:r w:rsidRPr="00CE484C">
              <w:rPr>
                <w:rFonts w:ascii="Arial Narrow" w:hAnsi="Arial Narrow"/>
                <w:sz w:val="20"/>
                <w:szCs w:val="20"/>
                <w:lang w:val="de-DE"/>
              </w:rPr>
              <w:t xml:space="preserve">Nuk u besova autoriteteve </w:t>
            </w:r>
            <w:r w:rsidR="00C95487" w:rsidRPr="00CE484C">
              <w:rPr>
                <w:rFonts w:ascii="Arial Narrow" w:hAnsi="Arial Narrow" w:cstheme="minorHAnsi"/>
                <w:sz w:val="20"/>
                <w:szCs w:val="20"/>
                <w:u w:val="dotted"/>
                <w:lang w:val="de-DE"/>
              </w:rPr>
              <w:tab/>
            </w:r>
            <w:r w:rsidR="00C95487" w:rsidRPr="00CE484C">
              <w:rPr>
                <w:rFonts w:ascii="Arial Narrow" w:hAnsi="Arial Narrow"/>
                <w:sz w:val="20"/>
                <w:szCs w:val="20"/>
                <w:u w:val="dotted"/>
                <w:lang w:val="de-DE"/>
              </w:rPr>
              <w:tab/>
            </w:r>
            <w:r w:rsidR="00C95487" w:rsidRPr="00CE484C">
              <w:rPr>
                <w:rFonts w:ascii="Arial Narrow" w:hAnsi="Arial Narrow"/>
                <w:sz w:val="20"/>
                <w:szCs w:val="20"/>
                <w:u w:val="dotted"/>
                <w:lang w:val="de-DE"/>
              </w:rPr>
              <w:tab/>
            </w:r>
            <w:r w:rsidR="00C95487" w:rsidRPr="00CE484C">
              <w:rPr>
                <w:rFonts w:ascii="Arial Narrow" w:hAnsi="Arial Narrow"/>
                <w:sz w:val="20"/>
                <w:szCs w:val="20"/>
                <w:lang w:val="de-DE"/>
              </w:rPr>
              <w:t>8</w:t>
            </w:r>
          </w:p>
          <w:p w14:paraId="38654B82" w14:textId="77777777" w:rsidR="00C95487" w:rsidRPr="00CE484C" w:rsidRDefault="003C3669" w:rsidP="00F87280">
            <w:pPr>
              <w:ind w:left="0" w:right="0"/>
              <w:rPr>
                <w:rFonts w:ascii="Arial Narrow" w:hAnsi="Arial Narrow"/>
                <w:sz w:val="20"/>
                <w:szCs w:val="20"/>
                <w:lang w:val="de-DE"/>
              </w:rPr>
            </w:pPr>
            <w:r w:rsidRPr="00CE484C">
              <w:rPr>
                <w:rFonts w:ascii="Arial Narrow" w:hAnsi="Arial Narrow"/>
                <w:sz w:val="20"/>
                <w:szCs w:val="20"/>
                <w:lang w:val="de-DE"/>
              </w:rPr>
              <w:t xml:space="preserve">Do të krijonte probleme për familjen time ose do të dëmtonte një marrëdhënie </w:t>
            </w:r>
            <w:r w:rsidR="00C95487" w:rsidRPr="00CE484C">
              <w:rPr>
                <w:rFonts w:ascii="Arial Narrow" w:hAnsi="Arial Narrow"/>
                <w:sz w:val="20"/>
                <w:szCs w:val="20"/>
                <w:u w:val="dotted"/>
                <w:lang w:val="de-DE"/>
              </w:rPr>
              <w:tab/>
            </w:r>
            <w:r w:rsidR="00C95487" w:rsidRPr="00CE484C">
              <w:rPr>
                <w:rFonts w:ascii="Arial Narrow" w:hAnsi="Arial Narrow"/>
                <w:sz w:val="20"/>
                <w:szCs w:val="20"/>
                <w:u w:val="dotted"/>
                <w:lang w:val="de-DE"/>
              </w:rPr>
              <w:tab/>
            </w:r>
            <w:r w:rsidR="00C95487" w:rsidRPr="00CE484C">
              <w:rPr>
                <w:rFonts w:ascii="Arial Narrow" w:hAnsi="Arial Narrow" w:cstheme="minorHAnsi"/>
                <w:sz w:val="20"/>
                <w:szCs w:val="20"/>
                <w:u w:val="dotted"/>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9</w:t>
            </w:r>
          </w:p>
          <w:p w14:paraId="210E7952" w14:textId="77777777" w:rsidR="00C95487" w:rsidRPr="00CE484C" w:rsidRDefault="003C3669" w:rsidP="00F87280">
            <w:pPr>
              <w:ind w:left="0" w:right="0"/>
              <w:rPr>
                <w:rFonts w:ascii="Arial Narrow" w:hAnsi="Arial Narrow"/>
                <w:sz w:val="20"/>
                <w:szCs w:val="20"/>
                <w:lang w:val="de-DE"/>
              </w:rPr>
            </w:pPr>
            <w:r w:rsidRPr="00CE484C">
              <w:rPr>
                <w:rFonts w:ascii="Arial Narrow" w:hAnsi="Arial Narrow"/>
                <w:sz w:val="20"/>
                <w:szCs w:val="20"/>
                <w:lang w:val="de-DE"/>
              </w:rPr>
              <w:t>Unë e shkaktova problemin / I takonte palës tjetër.</w:t>
            </w:r>
            <w:r w:rsidR="00C95487" w:rsidRPr="00CE484C">
              <w:rPr>
                <w:rFonts w:ascii="Arial Narrow" w:hAnsi="Arial Narrow"/>
                <w:sz w:val="20"/>
                <w:szCs w:val="20"/>
                <w:lang w:val="de-DE"/>
              </w:rPr>
              <w:t xml:space="preserve">10 </w:t>
            </w:r>
          </w:p>
          <w:p w14:paraId="4350F004" w14:textId="77777777" w:rsidR="00C95487" w:rsidRPr="00E209AF" w:rsidRDefault="003C3669" w:rsidP="00F87280">
            <w:pPr>
              <w:ind w:left="0" w:right="0"/>
              <w:rPr>
                <w:rFonts w:ascii="Arial Narrow" w:hAnsi="Arial Narrow"/>
                <w:sz w:val="20"/>
                <w:szCs w:val="20"/>
              </w:rPr>
            </w:pPr>
            <w:proofErr w:type="spellStart"/>
            <w:r>
              <w:rPr>
                <w:rFonts w:ascii="Arial Narrow" w:hAnsi="Arial Narrow"/>
                <w:sz w:val="20"/>
                <w:szCs w:val="20"/>
              </w:rPr>
              <w:t>Tjetër</w:t>
            </w:r>
            <w:proofErr w:type="spellEnd"/>
            <w:r w:rsidR="00C95487" w:rsidRPr="00E209AF">
              <w:rPr>
                <w:rFonts w:ascii="Arial Narrow" w:hAnsi="Arial Narrow"/>
                <w:sz w:val="20"/>
                <w:szCs w:val="20"/>
                <w:u w:val="dotted"/>
              </w:rPr>
              <w:tab/>
            </w:r>
            <w:r w:rsidR="00C95487" w:rsidRPr="00E209AF">
              <w:rPr>
                <w:rFonts w:ascii="Arial Narrow" w:hAnsi="Arial Narrow"/>
                <w:sz w:val="20"/>
                <w:szCs w:val="20"/>
                <w:u w:val="dotted"/>
              </w:rPr>
              <w:tab/>
            </w:r>
            <w:r w:rsidR="00C95487" w:rsidRPr="00E209AF">
              <w:rPr>
                <w:rFonts w:ascii="Arial Narrow" w:hAnsi="Arial Narrow"/>
                <w:sz w:val="20"/>
                <w:szCs w:val="20"/>
                <w:u w:val="dotted"/>
              </w:rPr>
              <w:tab/>
            </w:r>
            <w:r w:rsidR="00C95487" w:rsidRPr="00E209AF">
              <w:rPr>
                <w:rFonts w:ascii="Arial Narrow" w:hAnsi="Arial Narrow" w:cstheme="minorHAnsi"/>
                <w:sz w:val="20"/>
                <w:szCs w:val="20"/>
                <w:u w:val="dotted"/>
              </w:rPr>
              <w:tab/>
            </w:r>
            <w:r w:rsidR="00C95487" w:rsidRPr="00E209AF">
              <w:rPr>
                <w:rFonts w:ascii="Arial Narrow" w:hAnsi="Arial Narrow"/>
                <w:sz w:val="20"/>
                <w:szCs w:val="20"/>
                <w:u w:val="dotted"/>
              </w:rPr>
              <w:tab/>
            </w:r>
            <w:r w:rsidR="00C95487" w:rsidRPr="00E209AF">
              <w:rPr>
                <w:rFonts w:ascii="Arial Narrow" w:hAnsi="Arial Narrow"/>
                <w:sz w:val="20"/>
                <w:szCs w:val="20"/>
              </w:rPr>
              <w:t>11</w:t>
            </w:r>
          </w:p>
          <w:p w14:paraId="1314B04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rPr>
              <w:tab/>
            </w:r>
            <w:r w:rsidRPr="00E209AF">
              <w:rPr>
                <w:rFonts w:ascii="Arial Narrow" w:hAnsi="Arial Narrow"/>
                <w:sz w:val="20"/>
                <w:szCs w:val="20"/>
                <w:u w:val="dotted"/>
              </w:rPr>
              <w:tab/>
            </w:r>
            <w:r w:rsidRPr="00E209AF">
              <w:rPr>
                <w:rFonts w:ascii="Arial Narrow" w:hAnsi="Arial Narrow" w:cstheme="minorHAnsi"/>
                <w:sz w:val="20"/>
                <w:szCs w:val="20"/>
                <w:u w:val="dotted"/>
              </w:rPr>
              <w:tab/>
            </w:r>
            <w:r w:rsidRPr="00E209AF">
              <w:rPr>
                <w:rFonts w:ascii="Arial Narrow" w:hAnsi="Arial Narrow"/>
                <w:sz w:val="20"/>
                <w:szCs w:val="20"/>
              </w:rPr>
              <w:t>99</w:t>
            </w:r>
          </w:p>
        </w:tc>
      </w:tr>
      <w:tr w:rsidR="00C95487" w:rsidRPr="00E209AF" w14:paraId="2D418214" w14:textId="77777777" w:rsidTr="00D66099">
        <w:tc>
          <w:tcPr>
            <w:tcW w:w="1170" w:type="dxa"/>
          </w:tcPr>
          <w:p w14:paraId="5F21B0D8" w14:textId="77777777" w:rsidR="00C95487" w:rsidRPr="00E209AF"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q25</w:t>
            </w:r>
          </w:p>
        </w:tc>
        <w:tc>
          <w:tcPr>
            <w:tcW w:w="4477" w:type="dxa"/>
          </w:tcPr>
          <w:p w14:paraId="2A8A3725" w14:textId="77777777" w:rsidR="003871BA" w:rsidRDefault="003871B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3871BA">
              <w:rPr>
                <w:rFonts w:ascii="Arial Narrow" w:hAnsi="Arial Narrow"/>
                <w:sz w:val="20"/>
                <w:szCs w:val="20"/>
              </w:rPr>
              <w:t xml:space="preserve">A </w:t>
            </w:r>
            <w:proofErr w:type="spellStart"/>
            <w:r w:rsidRPr="003871BA">
              <w:rPr>
                <w:rFonts w:ascii="Arial Narrow" w:hAnsi="Arial Narrow"/>
                <w:sz w:val="20"/>
                <w:szCs w:val="20"/>
              </w:rPr>
              <w:t>është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problemi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vazhdueshëm</w:t>
            </w:r>
            <w:proofErr w:type="spellEnd"/>
            <w:r w:rsidRPr="003871BA">
              <w:rPr>
                <w:rFonts w:ascii="Arial Narrow" w:hAnsi="Arial Narrow"/>
                <w:sz w:val="20"/>
                <w:szCs w:val="20"/>
              </w:rPr>
              <w:t xml:space="preserve"> apo </w:t>
            </w:r>
            <w:proofErr w:type="spellStart"/>
            <w:r w:rsidRPr="003871BA">
              <w:rPr>
                <w:rFonts w:ascii="Arial Narrow" w:hAnsi="Arial Narrow"/>
                <w:sz w:val="20"/>
                <w:szCs w:val="20"/>
              </w:rPr>
              <w:t>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përfunduar</w:t>
            </w:r>
            <w:proofErr w:type="spellEnd"/>
            <w:r w:rsidRPr="003871BA">
              <w:rPr>
                <w:rFonts w:ascii="Arial Narrow" w:hAnsi="Arial Narrow"/>
                <w:sz w:val="20"/>
                <w:szCs w:val="20"/>
              </w:rPr>
              <w:t>? Me '</w:t>
            </w:r>
            <w:proofErr w:type="spellStart"/>
            <w:r w:rsidRPr="003871BA">
              <w:rPr>
                <w:rFonts w:ascii="Arial Narrow" w:hAnsi="Arial Narrow"/>
                <w:sz w:val="20"/>
                <w:szCs w:val="20"/>
              </w:rPr>
              <w:t>mbaruar</w:t>
            </w:r>
            <w:proofErr w:type="spellEnd"/>
            <w:r w:rsidRPr="003871BA">
              <w:rPr>
                <w:rFonts w:ascii="Arial Narrow" w:hAnsi="Arial Narrow"/>
                <w:sz w:val="20"/>
                <w:szCs w:val="20"/>
              </w:rPr>
              <w:t xml:space="preserve">' dua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them </w:t>
            </w:r>
            <w:proofErr w:type="spellStart"/>
            <w:r w:rsidRPr="003871BA">
              <w:rPr>
                <w:rFonts w:ascii="Arial Narrow" w:hAnsi="Arial Narrow"/>
                <w:sz w:val="20"/>
                <w:szCs w:val="20"/>
              </w:rPr>
              <w:t>që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problemi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ose</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është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zgjidhur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plotësisht</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ose</w:t>
            </w:r>
            <w:proofErr w:type="spellEnd"/>
            <w:r w:rsidRPr="003871BA">
              <w:rPr>
                <w:rFonts w:ascii="Arial Narrow" w:hAnsi="Arial Narrow"/>
                <w:sz w:val="20"/>
                <w:szCs w:val="20"/>
              </w:rPr>
              <w:t xml:space="preserve"> se ai </w:t>
            </w:r>
            <w:proofErr w:type="spellStart"/>
            <w:r w:rsidRPr="003871BA">
              <w:rPr>
                <w:rFonts w:ascii="Arial Narrow" w:hAnsi="Arial Narrow"/>
                <w:sz w:val="20"/>
                <w:szCs w:val="20"/>
              </w:rPr>
              <w:t>vazhdon</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por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ju</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dhe</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gjithë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tjerët</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keni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hequr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dorë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nga</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gjitha</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veprimet</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për</w:t>
            </w:r>
            <w:proofErr w:type="spellEnd"/>
            <w:r w:rsidRPr="003871BA">
              <w:rPr>
                <w:rFonts w:ascii="Arial Narrow" w:hAnsi="Arial Narrow"/>
                <w:sz w:val="20"/>
                <w:szCs w:val="20"/>
              </w:rPr>
              <w:t xml:space="preserve"> ta </w:t>
            </w:r>
            <w:proofErr w:type="spellStart"/>
            <w:r w:rsidRPr="003871BA">
              <w:rPr>
                <w:rFonts w:ascii="Arial Narrow" w:hAnsi="Arial Narrow"/>
                <w:sz w:val="20"/>
                <w:szCs w:val="20"/>
              </w:rPr>
              <w:t>zgjidhur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tej</w:t>
            </w:r>
            <w:proofErr w:type="spellEnd"/>
            <w:r w:rsidRPr="003871BA">
              <w:rPr>
                <w:rFonts w:ascii="Arial Narrow" w:hAnsi="Arial Narrow"/>
                <w:sz w:val="20"/>
                <w:szCs w:val="20"/>
              </w:rPr>
              <w:t>.</w:t>
            </w:r>
          </w:p>
          <w:p w14:paraId="137256C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613" w:type="dxa"/>
          </w:tcPr>
          <w:p w14:paraId="24776C41" w14:textId="77777777" w:rsidR="00C95487" w:rsidRPr="00D04F05" w:rsidRDefault="003871BA" w:rsidP="00F87280">
            <w:pPr>
              <w:ind w:left="0" w:right="0"/>
              <w:rPr>
                <w:rFonts w:ascii="Arial Narrow" w:hAnsi="Arial Narrow"/>
                <w:sz w:val="20"/>
                <w:szCs w:val="20"/>
              </w:rPr>
            </w:pPr>
            <w:proofErr w:type="spellStart"/>
            <w:r>
              <w:rPr>
                <w:rFonts w:ascii="Arial Narrow" w:hAnsi="Arial Narrow"/>
                <w:sz w:val="20"/>
                <w:szCs w:val="20"/>
              </w:rPr>
              <w:t>Në</w:t>
            </w:r>
            <w:proofErr w:type="spellEnd"/>
            <w:r>
              <w:rPr>
                <w:rFonts w:ascii="Arial Narrow" w:hAnsi="Arial Narrow"/>
                <w:sz w:val="20"/>
                <w:szCs w:val="20"/>
              </w:rPr>
              <w:t xml:space="preserve"> </w:t>
            </w:r>
            <w:proofErr w:type="spellStart"/>
            <w:r>
              <w:rPr>
                <w:rFonts w:ascii="Arial Narrow" w:hAnsi="Arial Narrow"/>
                <w:sz w:val="20"/>
                <w:szCs w:val="20"/>
              </w:rPr>
              <w:t>vazhdim</w:t>
            </w:r>
            <w:proofErr w:type="spellEnd"/>
            <w:r>
              <w:rPr>
                <w:rFonts w:ascii="Arial Narrow" w:hAnsi="Arial Narrow"/>
                <w:sz w:val="20"/>
                <w:szCs w:val="20"/>
              </w:rPr>
              <w:t xml:space="preserve"> </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D04F05">
              <w:rPr>
                <w:rFonts w:ascii="Arial Narrow" w:hAnsi="Arial Narrow"/>
                <w:sz w:val="20"/>
                <w:szCs w:val="20"/>
              </w:rPr>
              <w:t>1 (</w:t>
            </w:r>
            <w:r w:rsidR="007A3A4D">
              <w:rPr>
                <w:rFonts w:ascii="Arial Narrow" w:hAnsi="Arial Narrow" w:cstheme="minorHAnsi"/>
                <w:sz w:val="20"/>
                <w:szCs w:val="20"/>
              </w:rPr>
              <w:t>SHKO TE</w:t>
            </w:r>
            <w:r w:rsidR="00C95487" w:rsidRPr="00D04F05">
              <w:rPr>
                <w:rFonts w:ascii="Arial Narrow" w:hAnsi="Arial Narrow" w:cstheme="minorHAnsi"/>
                <w:sz w:val="20"/>
                <w:szCs w:val="20"/>
              </w:rPr>
              <w:t>q3</w:t>
            </w:r>
            <w:r w:rsidR="00CF380B">
              <w:rPr>
                <w:rFonts w:ascii="Arial Narrow" w:hAnsi="Arial Narrow" w:cstheme="minorHAnsi"/>
                <w:sz w:val="20"/>
                <w:szCs w:val="20"/>
              </w:rPr>
              <w:t>4</w:t>
            </w:r>
            <w:r w:rsidR="00C95487" w:rsidRPr="00D04F05">
              <w:rPr>
                <w:rFonts w:ascii="Arial Narrow" w:hAnsi="Arial Narrow" w:cstheme="minorHAnsi"/>
                <w:sz w:val="20"/>
                <w:szCs w:val="20"/>
              </w:rPr>
              <w:t>)</w:t>
            </w:r>
          </w:p>
          <w:p w14:paraId="1480C54B" w14:textId="77777777" w:rsidR="00C95487" w:rsidRPr="00D04F05" w:rsidRDefault="003871BA" w:rsidP="00F87280">
            <w:pPr>
              <w:ind w:left="0" w:right="0"/>
              <w:rPr>
                <w:rFonts w:ascii="Arial Narrow" w:hAnsi="Arial Narrow"/>
                <w:sz w:val="20"/>
                <w:szCs w:val="20"/>
              </w:rPr>
            </w:pPr>
            <w:proofErr w:type="spellStart"/>
            <w:r w:rsidRPr="003871BA">
              <w:rPr>
                <w:rFonts w:ascii="Arial Narrow" w:hAnsi="Arial Narrow"/>
                <w:sz w:val="20"/>
                <w:szCs w:val="20"/>
              </w:rPr>
              <w:t>Shumë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h</w:t>
            </w:r>
            <w:r>
              <w:rPr>
                <w:rFonts w:ascii="Arial Narrow" w:hAnsi="Arial Narrow"/>
                <w:sz w:val="20"/>
                <w:szCs w:val="20"/>
              </w:rPr>
              <w:t>erët</w:t>
            </w:r>
            <w:proofErr w:type="spellEnd"/>
            <w:r>
              <w:rPr>
                <w:rFonts w:ascii="Arial Narrow" w:hAnsi="Arial Narrow"/>
                <w:sz w:val="20"/>
                <w:szCs w:val="20"/>
              </w:rPr>
              <w:t xml:space="preserve"> </w:t>
            </w:r>
            <w:proofErr w:type="spellStart"/>
            <w:r>
              <w:rPr>
                <w:rFonts w:ascii="Arial Narrow" w:hAnsi="Arial Narrow"/>
                <w:sz w:val="20"/>
                <w:szCs w:val="20"/>
              </w:rPr>
              <w:t>për</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thënë</w:t>
            </w:r>
            <w:proofErr w:type="spellEnd"/>
            <w:r>
              <w:rPr>
                <w:rFonts w:ascii="Arial Narrow" w:hAnsi="Arial Narrow"/>
                <w:sz w:val="20"/>
                <w:szCs w:val="20"/>
              </w:rPr>
              <w:t xml:space="preserve"> </w:t>
            </w:r>
            <w:r w:rsidR="00C95487" w:rsidRPr="00D04F05">
              <w:rPr>
                <w:rFonts w:ascii="Arial Narrow" w:hAnsi="Arial Narrow"/>
                <w:sz w:val="20"/>
                <w:szCs w:val="20"/>
                <w:u w:val="dotted" w:color="595959" w:themeColor="text1" w:themeTint="A6"/>
              </w:rPr>
              <w:tab/>
            </w:r>
            <w:r w:rsidR="00C95487" w:rsidRPr="00D04F05">
              <w:rPr>
                <w:rFonts w:ascii="Arial Narrow" w:hAnsi="Arial Narrow"/>
                <w:sz w:val="20"/>
                <w:szCs w:val="20"/>
                <w:u w:val="dotted" w:color="595959" w:themeColor="text1" w:themeTint="A6"/>
              </w:rPr>
              <w:tab/>
            </w:r>
            <w:r w:rsidR="00C95487" w:rsidRPr="00D04F05">
              <w:rPr>
                <w:rFonts w:ascii="Arial Narrow" w:hAnsi="Arial Narrow"/>
                <w:sz w:val="20"/>
                <w:szCs w:val="20"/>
              </w:rPr>
              <w:t>2 (</w:t>
            </w:r>
            <w:r w:rsidR="007A3A4D">
              <w:rPr>
                <w:rFonts w:ascii="Arial Narrow" w:hAnsi="Arial Narrow" w:cstheme="minorHAnsi"/>
                <w:sz w:val="20"/>
                <w:szCs w:val="20"/>
              </w:rPr>
              <w:t>SHKO TE</w:t>
            </w:r>
            <w:r w:rsidR="00C95487" w:rsidRPr="00D04F05">
              <w:rPr>
                <w:rFonts w:ascii="Arial Narrow" w:hAnsi="Arial Narrow" w:cstheme="minorHAnsi"/>
                <w:sz w:val="20"/>
                <w:szCs w:val="20"/>
              </w:rPr>
              <w:t>q3</w:t>
            </w:r>
            <w:r w:rsidR="00CF380B">
              <w:rPr>
                <w:rFonts w:ascii="Arial Narrow" w:hAnsi="Arial Narrow" w:cstheme="minorHAnsi"/>
                <w:sz w:val="20"/>
                <w:szCs w:val="20"/>
              </w:rPr>
              <w:t>4</w:t>
            </w:r>
            <w:r w:rsidR="00C95487" w:rsidRPr="00D04F05">
              <w:rPr>
                <w:rFonts w:ascii="Arial Narrow" w:hAnsi="Arial Narrow" w:cstheme="minorHAnsi"/>
                <w:sz w:val="20"/>
                <w:szCs w:val="20"/>
              </w:rPr>
              <w:t>)</w:t>
            </w:r>
          </w:p>
          <w:p w14:paraId="2B1D9342" w14:textId="787CC904" w:rsidR="00C95487" w:rsidRPr="00D04F05" w:rsidRDefault="003871BA" w:rsidP="00F87280">
            <w:pPr>
              <w:ind w:left="0" w:right="0"/>
              <w:rPr>
                <w:rFonts w:ascii="Arial Narrow" w:hAnsi="Arial Narrow"/>
                <w:sz w:val="20"/>
                <w:szCs w:val="20"/>
              </w:rPr>
            </w:pPr>
            <w:r>
              <w:rPr>
                <w:rFonts w:ascii="Arial Narrow" w:hAnsi="Arial Narrow"/>
                <w:sz w:val="20"/>
                <w:szCs w:val="20"/>
              </w:rPr>
              <w:t xml:space="preserve">U </w:t>
            </w:r>
            <w:proofErr w:type="spellStart"/>
            <w:r>
              <w:rPr>
                <w:rFonts w:ascii="Arial Narrow" w:hAnsi="Arial Narrow"/>
                <w:sz w:val="20"/>
                <w:szCs w:val="20"/>
              </w:rPr>
              <w:t>krye</w:t>
            </w:r>
            <w:proofErr w:type="spellEnd"/>
            <w:r>
              <w:rPr>
                <w:rFonts w:ascii="Arial Narrow" w:hAnsi="Arial Narrow"/>
                <w:sz w:val="20"/>
                <w:szCs w:val="20"/>
              </w:rPr>
              <w:t xml:space="preserve">, </w:t>
            </w:r>
            <w:proofErr w:type="spellStart"/>
            <w:r>
              <w:rPr>
                <w:rFonts w:ascii="Arial Narrow" w:hAnsi="Arial Narrow"/>
                <w:sz w:val="20"/>
                <w:szCs w:val="20"/>
              </w:rPr>
              <w:t>por</w:t>
            </w:r>
            <w:proofErr w:type="spellEnd"/>
            <w:r>
              <w:rPr>
                <w:rFonts w:ascii="Arial Narrow" w:hAnsi="Arial Narrow"/>
                <w:sz w:val="20"/>
                <w:szCs w:val="20"/>
              </w:rPr>
              <w:t xml:space="preserve"> </w:t>
            </w:r>
            <w:proofErr w:type="spellStart"/>
            <w:r>
              <w:rPr>
                <w:rFonts w:ascii="Arial Narrow" w:hAnsi="Arial Narrow"/>
                <w:sz w:val="20"/>
                <w:szCs w:val="20"/>
              </w:rPr>
              <w:t>problemi</w:t>
            </w:r>
            <w:proofErr w:type="spellEnd"/>
            <w:r>
              <w:rPr>
                <w:rFonts w:ascii="Arial Narrow" w:hAnsi="Arial Narrow"/>
                <w:sz w:val="20"/>
                <w:szCs w:val="20"/>
              </w:rPr>
              <w:t xml:space="preserve"> </w:t>
            </w:r>
            <w:proofErr w:type="spellStart"/>
            <w:r>
              <w:rPr>
                <w:rFonts w:ascii="Arial Narrow" w:hAnsi="Arial Narrow"/>
                <w:sz w:val="20"/>
                <w:szCs w:val="20"/>
              </w:rPr>
              <w:t>vazhdo</w:t>
            </w:r>
            <w:proofErr w:type="spellEnd"/>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C95487" w:rsidRPr="00D04F05">
              <w:rPr>
                <w:rFonts w:ascii="Arial Narrow" w:hAnsi="Arial Narrow"/>
                <w:sz w:val="20"/>
                <w:szCs w:val="20"/>
              </w:rPr>
              <w:t>3</w:t>
            </w:r>
          </w:p>
          <w:p w14:paraId="28A7099E" w14:textId="77777777" w:rsidR="00C95487" w:rsidRPr="00D04F05" w:rsidRDefault="003871BA" w:rsidP="00F87280">
            <w:pPr>
              <w:ind w:left="0" w:right="0"/>
              <w:rPr>
                <w:rFonts w:ascii="Arial Narrow" w:hAnsi="Arial Narrow"/>
                <w:sz w:val="20"/>
                <w:szCs w:val="20"/>
              </w:rPr>
            </w:pPr>
            <w:proofErr w:type="spellStart"/>
            <w:r w:rsidRPr="003871BA">
              <w:rPr>
                <w:rFonts w:ascii="Arial Narrow" w:hAnsi="Arial Narrow"/>
                <w:sz w:val="20"/>
                <w:szCs w:val="20"/>
              </w:rPr>
              <w:t>Mbaroi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problemi</w:t>
            </w:r>
            <w:proofErr w:type="spellEnd"/>
            <w:r w:rsidRPr="003871BA">
              <w:rPr>
                <w:rFonts w:ascii="Arial Narrow" w:hAnsi="Arial Narrow"/>
                <w:sz w:val="20"/>
                <w:szCs w:val="20"/>
              </w:rPr>
              <w:t xml:space="preserve"> u </w:t>
            </w:r>
            <w:proofErr w:type="spellStart"/>
            <w:r w:rsidRPr="003871BA">
              <w:rPr>
                <w:rFonts w:ascii="Arial Narrow" w:hAnsi="Arial Narrow"/>
                <w:sz w:val="20"/>
                <w:szCs w:val="20"/>
              </w:rPr>
              <w:t>zgjidh</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plotësisht</w:t>
            </w:r>
            <w:proofErr w:type="spellEnd"/>
            <w:r>
              <w:rPr>
                <w:rFonts w:ascii="Arial Narrow" w:hAnsi="Arial Narrow"/>
                <w:sz w:val="20"/>
                <w:szCs w:val="20"/>
              </w:rPr>
              <w:t>……</w:t>
            </w:r>
            <w:r w:rsidR="00C95487" w:rsidRPr="00D04F05">
              <w:rPr>
                <w:rFonts w:ascii="Arial Narrow" w:hAnsi="Arial Narrow"/>
                <w:sz w:val="20"/>
                <w:szCs w:val="20"/>
              </w:rPr>
              <w:t>4</w:t>
            </w:r>
          </w:p>
          <w:p w14:paraId="2B28C68B" w14:textId="77777777" w:rsidR="00C95487" w:rsidRPr="00D04F05"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D04F05">
              <w:rPr>
                <w:rFonts w:ascii="Arial Narrow" w:hAnsi="Arial Narrow"/>
                <w:b/>
                <w:sz w:val="20"/>
                <w:szCs w:val="20"/>
              </w:rPr>
              <w:t>(</w:t>
            </w:r>
            <w:r w:rsidR="007A3A4D">
              <w:rPr>
                <w:rFonts w:ascii="Arial Narrow" w:hAnsi="Arial Narrow"/>
                <w:b/>
                <w:sz w:val="20"/>
                <w:szCs w:val="20"/>
              </w:rPr>
              <w:t>MOS LEXO</w:t>
            </w:r>
            <w:r w:rsidRPr="00D04F05">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p>
          <w:p w14:paraId="56559BA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u w:val="dotted" w:color="595959" w:themeColor="text1" w:themeTint="A6"/>
              </w:rPr>
              <w:tab/>
            </w:r>
            <w:r w:rsidRPr="00D04F05">
              <w:rPr>
                <w:rFonts w:ascii="Arial Narrow" w:hAnsi="Arial Narrow"/>
                <w:sz w:val="20"/>
                <w:szCs w:val="20"/>
              </w:rPr>
              <w:t>99 (</w:t>
            </w:r>
            <w:r w:rsidR="007A3A4D">
              <w:rPr>
                <w:rFonts w:ascii="Arial Narrow" w:hAnsi="Arial Narrow" w:cstheme="minorHAnsi"/>
                <w:sz w:val="20"/>
                <w:szCs w:val="20"/>
              </w:rPr>
              <w:t>SHKO TE</w:t>
            </w:r>
            <w:r w:rsidRPr="00D04F05">
              <w:rPr>
                <w:rFonts w:ascii="Arial Narrow" w:hAnsi="Arial Narrow" w:cstheme="minorHAnsi"/>
                <w:sz w:val="20"/>
                <w:szCs w:val="20"/>
              </w:rPr>
              <w:t>q3</w:t>
            </w:r>
            <w:r w:rsidR="00CF380B">
              <w:rPr>
                <w:rFonts w:ascii="Arial Narrow" w:hAnsi="Arial Narrow" w:cstheme="minorHAnsi"/>
                <w:sz w:val="20"/>
                <w:szCs w:val="20"/>
              </w:rPr>
              <w:t>4</w:t>
            </w:r>
            <w:r w:rsidRPr="00D04F05">
              <w:rPr>
                <w:rFonts w:ascii="Arial Narrow" w:hAnsi="Arial Narrow" w:cstheme="minorHAnsi"/>
                <w:sz w:val="20"/>
                <w:szCs w:val="20"/>
              </w:rPr>
              <w:t>)</w:t>
            </w:r>
          </w:p>
        </w:tc>
      </w:tr>
      <w:tr w:rsidR="00C95487" w:rsidRPr="00E209AF" w14:paraId="4D58C900" w14:textId="77777777" w:rsidTr="00D66099">
        <w:tc>
          <w:tcPr>
            <w:tcW w:w="1170" w:type="dxa"/>
          </w:tcPr>
          <w:p w14:paraId="45281162" w14:textId="77777777" w:rsidR="00C95487" w:rsidRPr="00E209AF"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q26</w:t>
            </w:r>
          </w:p>
        </w:tc>
        <w:tc>
          <w:tcPr>
            <w:tcW w:w="4477" w:type="dxa"/>
          </w:tcPr>
          <w:p w14:paraId="2D2FA775" w14:textId="77777777" w:rsidR="003871BA" w:rsidRDefault="003871B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Cili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nga</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pohimet</w:t>
            </w:r>
            <w:proofErr w:type="spellEnd"/>
            <w:r w:rsidRPr="003871BA">
              <w:rPr>
                <w:rFonts w:ascii="Arial Narrow" w:hAnsi="Arial Narrow"/>
                <w:sz w:val="20"/>
                <w:szCs w:val="20"/>
              </w:rPr>
              <w:t xml:space="preserve"> e </w:t>
            </w:r>
            <w:proofErr w:type="spellStart"/>
            <w:r w:rsidRPr="003871BA">
              <w:rPr>
                <w:rFonts w:ascii="Arial Narrow" w:hAnsi="Arial Narrow"/>
                <w:sz w:val="20"/>
                <w:szCs w:val="20"/>
              </w:rPr>
              <w:t>mëposhtme</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pasqyron</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mirë</w:t>
            </w:r>
            <w:proofErr w:type="spellEnd"/>
            <w:r w:rsidRPr="003871BA">
              <w:rPr>
                <w:rFonts w:ascii="Arial Narrow" w:hAnsi="Arial Narrow"/>
                <w:sz w:val="20"/>
                <w:szCs w:val="20"/>
              </w:rPr>
              <w:t xml:space="preserve"> se </w:t>
            </w:r>
            <w:proofErr w:type="spellStart"/>
            <w:r w:rsidRPr="003871BA">
              <w:rPr>
                <w:rFonts w:ascii="Arial Narrow" w:hAnsi="Arial Narrow"/>
                <w:sz w:val="20"/>
                <w:szCs w:val="20"/>
              </w:rPr>
              <w:t>si</w:t>
            </w:r>
            <w:proofErr w:type="spellEnd"/>
            <w:r w:rsidRPr="003871BA">
              <w:rPr>
                <w:rFonts w:ascii="Arial Narrow" w:hAnsi="Arial Narrow"/>
                <w:sz w:val="20"/>
                <w:szCs w:val="20"/>
              </w:rPr>
              <w:t xml:space="preserve"> u </w:t>
            </w:r>
            <w:proofErr w:type="spellStart"/>
            <w:r w:rsidRPr="003871BA">
              <w:rPr>
                <w:rFonts w:ascii="Arial Narrow" w:hAnsi="Arial Narrow"/>
                <w:sz w:val="20"/>
                <w:szCs w:val="20"/>
              </w:rPr>
              <w:t>zgjidh</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problemi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Problemi</w:t>
            </w:r>
            <w:proofErr w:type="spellEnd"/>
            <w:r w:rsidRPr="003871BA">
              <w:rPr>
                <w:rFonts w:ascii="Arial Narrow" w:hAnsi="Arial Narrow"/>
                <w:sz w:val="20"/>
                <w:szCs w:val="20"/>
              </w:rPr>
              <w:t xml:space="preserve"> u </w:t>
            </w:r>
            <w:proofErr w:type="spellStart"/>
            <w:r w:rsidRPr="003871BA">
              <w:rPr>
                <w:rFonts w:ascii="Arial Narrow" w:hAnsi="Arial Narrow"/>
                <w:sz w:val="20"/>
                <w:szCs w:val="20"/>
              </w:rPr>
              <w:t>zgjidh</w:t>
            </w:r>
            <w:proofErr w:type="spellEnd"/>
            <w:r>
              <w:rPr>
                <w:rFonts w:ascii="Arial Narrow" w:hAnsi="Arial Narrow"/>
                <w:sz w:val="20"/>
                <w:szCs w:val="20"/>
              </w:rPr>
              <w:t xml:space="preserve"> </w:t>
            </w:r>
            <w:proofErr w:type="spellStart"/>
            <w:r>
              <w:rPr>
                <w:rFonts w:ascii="Arial Narrow" w:hAnsi="Arial Narrow"/>
                <w:sz w:val="20"/>
                <w:szCs w:val="20"/>
              </w:rPr>
              <w:t>përmes</w:t>
            </w:r>
            <w:proofErr w:type="spellEnd"/>
          </w:p>
          <w:p w14:paraId="1837F897" w14:textId="33153E1C"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rPr>
            </w:pPr>
            <w:r w:rsidRPr="005E17F7">
              <w:rPr>
                <w:rFonts w:ascii="Arial Narrow" w:hAnsi="Arial Narrow"/>
                <w:b/>
                <w:sz w:val="20"/>
                <w:szCs w:val="20"/>
              </w:rPr>
              <w:t>(</w:t>
            </w:r>
            <w:r w:rsidR="003871BA">
              <w:rPr>
                <w:rFonts w:ascii="Arial Narrow" w:hAnsi="Arial Narrow"/>
                <w:b/>
                <w:sz w:val="20"/>
                <w:szCs w:val="20"/>
              </w:rPr>
              <w:t>ANKETUESI</w:t>
            </w:r>
            <w:r w:rsidRPr="005E17F7">
              <w:rPr>
                <w:rFonts w:ascii="Arial Narrow" w:hAnsi="Arial Narrow"/>
                <w:b/>
                <w:sz w:val="20"/>
                <w:szCs w:val="20"/>
              </w:rPr>
              <w:t xml:space="preserve">: </w:t>
            </w:r>
            <w:r w:rsidR="003871BA">
              <w:rPr>
                <w:rFonts w:ascii="Arial Narrow" w:hAnsi="Arial Narrow"/>
                <w:b/>
                <w:sz w:val="20"/>
                <w:szCs w:val="20"/>
              </w:rPr>
              <w:t>TREGO KARTËN</w:t>
            </w:r>
            <w:r w:rsidRPr="005E17F7">
              <w:rPr>
                <w:rFonts w:ascii="Arial Narrow" w:hAnsi="Arial Narrow"/>
                <w:b/>
                <w:sz w:val="20"/>
                <w:szCs w:val="20"/>
              </w:rPr>
              <w:t xml:space="preserve"> “B”. </w:t>
            </w:r>
            <w:r w:rsidR="003871BA">
              <w:rPr>
                <w:rFonts w:ascii="Arial Narrow" w:hAnsi="Arial Narrow"/>
                <w:b/>
                <w:sz w:val="20"/>
                <w:szCs w:val="20"/>
              </w:rPr>
              <w:t>SHËNO VETËM NJË MUNDËSI</w:t>
            </w:r>
            <w:r w:rsidRPr="005E17F7">
              <w:rPr>
                <w:rFonts w:ascii="Arial Narrow" w:hAnsi="Arial Narrow"/>
                <w:b/>
                <w:sz w:val="20"/>
                <w:szCs w:val="20"/>
              </w:rPr>
              <w:t>.)</w:t>
            </w:r>
          </w:p>
          <w:p w14:paraId="36487E77"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rPr>
            </w:pPr>
          </w:p>
          <w:p w14:paraId="16286B42"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p w14:paraId="27A77628"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5E6C9254"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06368A65" w14:textId="77777777" w:rsidR="00C95487" w:rsidRPr="005E17F7" w:rsidRDefault="00C95487" w:rsidP="003871B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5E17F7">
              <w:rPr>
                <w:rFonts w:ascii="Arial Narrow" w:hAnsi="Arial Narrow"/>
                <w:b/>
                <w:sz w:val="20"/>
                <w:szCs w:val="20"/>
              </w:rPr>
              <w:t>(</w:t>
            </w:r>
            <w:r w:rsidR="003871BA">
              <w:rPr>
                <w:rFonts w:ascii="Arial Narrow" w:hAnsi="Arial Narrow"/>
                <w:b/>
                <w:sz w:val="20"/>
                <w:szCs w:val="20"/>
              </w:rPr>
              <w:t>ANKETUESI</w:t>
            </w:r>
            <w:r w:rsidRPr="005E17F7">
              <w:rPr>
                <w:rFonts w:ascii="Arial Narrow" w:hAnsi="Arial Narrow"/>
                <w:b/>
                <w:sz w:val="20"/>
                <w:szCs w:val="20"/>
              </w:rPr>
              <w:t xml:space="preserve">: </w:t>
            </w:r>
            <w:r w:rsidR="007A3A4D">
              <w:rPr>
                <w:rFonts w:ascii="Arial Narrow" w:hAnsi="Arial Narrow"/>
                <w:b/>
                <w:sz w:val="20"/>
                <w:szCs w:val="20"/>
              </w:rPr>
              <w:t>SHKO TE</w:t>
            </w:r>
            <w:r w:rsidRPr="005E17F7">
              <w:rPr>
                <w:rFonts w:ascii="Arial Narrow" w:hAnsi="Arial Narrow"/>
                <w:b/>
                <w:sz w:val="20"/>
                <w:szCs w:val="20"/>
              </w:rPr>
              <w:t>q</w:t>
            </w:r>
            <w:r w:rsidR="005E17F7" w:rsidRPr="005E17F7">
              <w:rPr>
                <w:rFonts w:ascii="Arial Narrow" w:hAnsi="Arial Narrow"/>
                <w:b/>
                <w:bCs/>
                <w:sz w:val="20"/>
                <w:szCs w:val="20"/>
              </w:rPr>
              <w:t>31</w:t>
            </w:r>
            <w:r w:rsidRPr="005E17F7">
              <w:rPr>
                <w:rFonts w:ascii="Arial Narrow" w:hAnsi="Arial Narrow"/>
                <w:b/>
                <w:sz w:val="20"/>
                <w:szCs w:val="20"/>
              </w:rPr>
              <w:t>a</w:t>
            </w:r>
            <w:r w:rsidR="00B87D7E">
              <w:rPr>
                <w:rFonts w:ascii="Arial Narrow" w:hAnsi="Arial Narrow"/>
                <w:b/>
                <w:sz w:val="20"/>
                <w:szCs w:val="20"/>
              </w:rPr>
              <w:t>.</w:t>
            </w:r>
            <w:r w:rsidRPr="005E17F7">
              <w:rPr>
                <w:rFonts w:ascii="Arial Narrow" w:hAnsi="Arial Narrow"/>
                <w:b/>
                <w:sz w:val="20"/>
                <w:szCs w:val="20"/>
              </w:rPr>
              <w:t>)</w:t>
            </w:r>
          </w:p>
        </w:tc>
        <w:tc>
          <w:tcPr>
            <w:tcW w:w="4613" w:type="dxa"/>
          </w:tcPr>
          <w:p w14:paraId="7567EB0D" w14:textId="1EAADC77" w:rsidR="00C95487" w:rsidRPr="005E17F7" w:rsidRDefault="003871BA" w:rsidP="00F87280">
            <w:pPr>
              <w:ind w:left="0" w:right="0"/>
              <w:rPr>
                <w:rFonts w:ascii="Arial Narrow" w:hAnsi="Arial Narrow"/>
                <w:sz w:val="20"/>
                <w:szCs w:val="20"/>
              </w:rPr>
            </w:pPr>
            <w:proofErr w:type="spellStart"/>
            <w:r w:rsidRPr="003871BA">
              <w:rPr>
                <w:rFonts w:ascii="Arial Narrow" w:hAnsi="Arial Narrow"/>
                <w:sz w:val="20"/>
                <w:szCs w:val="20"/>
              </w:rPr>
              <w:t>Marrëveshje</w:t>
            </w:r>
            <w:r>
              <w:rPr>
                <w:rFonts w:ascii="Arial Narrow" w:hAnsi="Arial Narrow"/>
                <w:sz w:val="20"/>
                <w:szCs w:val="20"/>
              </w:rPr>
              <w:t>s</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mes</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jush</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dhe</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palës</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tjetër</w:t>
            </w:r>
            <w:proofErr w:type="spellEnd"/>
            <w:r w:rsidR="00C95487" w:rsidRPr="005E17F7">
              <w:rPr>
                <w:rFonts w:ascii="Arial Narrow" w:hAnsi="Arial Narrow"/>
                <w:sz w:val="20"/>
                <w:szCs w:val="20"/>
                <w:u w:val="dotted" w:color="595959" w:themeColor="text1" w:themeTint="A6"/>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C95487" w:rsidRPr="005E17F7">
              <w:rPr>
                <w:rFonts w:ascii="Arial Narrow" w:hAnsi="Arial Narrow"/>
                <w:sz w:val="20"/>
                <w:szCs w:val="20"/>
              </w:rPr>
              <w:t>1 (</w:t>
            </w:r>
            <w:r w:rsidR="007A3A4D">
              <w:rPr>
                <w:rFonts w:ascii="Arial Narrow" w:hAnsi="Arial Narrow"/>
                <w:sz w:val="20"/>
                <w:szCs w:val="20"/>
              </w:rPr>
              <w:t>SHKO TE</w:t>
            </w:r>
            <w:r w:rsidR="00C95487" w:rsidRPr="005E17F7">
              <w:rPr>
                <w:rFonts w:ascii="Arial Narrow" w:hAnsi="Arial Narrow"/>
                <w:sz w:val="20"/>
                <w:szCs w:val="20"/>
              </w:rPr>
              <w:t>q3</w:t>
            </w:r>
            <w:r w:rsidR="005E17F7" w:rsidRPr="005E17F7">
              <w:rPr>
                <w:rFonts w:ascii="Arial Narrow" w:hAnsi="Arial Narrow"/>
                <w:sz w:val="20"/>
                <w:szCs w:val="20"/>
              </w:rPr>
              <w:t>1</w:t>
            </w:r>
            <w:r w:rsidR="00C95487" w:rsidRPr="005E17F7">
              <w:rPr>
                <w:rFonts w:ascii="Arial Narrow" w:hAnsi="Arial Narrow"/>
                <w:sz w:val="20"/>
                <w:szCs w:val="20"/>
              </w:rPr>
              <w:t>a)</w:t>
            </w:r>
          </w:p>
          <w:p w14:paraId="2EB151ED" w14:textId="39DB624E" w:rsidR="00C95487" w:rsidRPr="005E17F7" w:rsidRDefault="003871BA" w:rsidP="00F87280">
            <w:pPr>
              <w:ind w:left="0" w:right="0"/>
              <w:rPr>
                <w:rFonts w:ascii="Arial Narrow" w:hAnsi="Arial Narrow"/>
                <w:sz w:val="20"/>
                <w:szCs w:val="20"/>
              </w:rPr>
            </w:pPr>
            <w:r w:rsidRPr="003871BA">
              <w:rPr>
                <w:rFonts w:ascii="Arial Narrow" w:hAnsi="Arial Narrow"/>
                <w:sz w:val="20"/>
                <w:szCs w:val="20"/>
              </w:rPr>
              <w:t xml:space="preserve">Pala </w:t>
            </w:r>
            <w:proofErr w:type="spellStart"/>
            <w:r w:rsidRPr="003871BA">
              <w:rPr>
                <w:rFonts w:ascii="Arial Narrow" w:hAnsi="Arial Narrow"/>
                <w:sz w:val="20"/>
                <w:szCs w:val="20"/>
              </w:rPr>
              <w:t>tjetër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bën</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në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mënyrë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pavarur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atë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që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ju</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dëshironi</w:t>
            </w:r>
            <w:proofErr w:type="spellEnd"/>
            <w:r w:rsidR="00C95487" w:rsidRPr="005E17F7">
              <w:rPr>
                <w:rFonts w:ascii="Arial Narrow" w:hAnsi="Arial Narrow"/>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C95487" w:rsidRPr="005E17F7">
              <w:rPr>
                <w:rFonts w:ascii="Arial Narrow" w:hAnsi="Arial Narrow"/>
                <w:sz w:val="20"/>
                <w:szCs w:val="20"/>
              </w:rPr>
              <w:t>2 (</w:t>
            </w:r>
            <w:r w:rsidR="007A3A4D">
              <w:rPr>
                <w:rFonts w:ascii="Arial Narrow" w:hAnsi="Arial Narrow"/>
                <w:sz w:val="20"/>
                <w:szCs w:val="20"/>
              </w:rPr>
              <w:t>SHKO TE</w:t>
            </w:r>
            <w:r w:rsidR="00C95487" w:rsidRPr="005E17F7">
              <w:rPr>
                <w:rFonts w:ascii="Arial Narrow" w:hAnsi="Arial Narrow"/>
                <w:sz w:val="20"/>
                <w:szCs w:val="20"/>
              </w:rPr>
              <w:t>q</w:t>
            </w:r>
            <w:r w:rsidR="005E17F7" w:rsidRPr="005E17F7">
              <w:rPr>
                <w:rFonts w:ascii="Arial Narrow" w:hAnsi="Arial Narrow"/>
                <w:sz w:val="20"/>
                <w:szCs w:val="20"/>
              </w:rPr>
              <w:t>31</w:t>
            </w:r>
            <w:r w:rsidR="00C95487" w:rsidRPr="005E17F7">
              <w:rPr>
                <w:rFonts w:ascii="Arial Narrow" w:hAnsi="Arial Narrow"/>
                <w:sz w:val="20"/>
                <w:szCs w:val="20"/>
              </w:rPr>
              <w:t>a)</w:t>
            </w:r>
          </w:p>
          <w:p w14:paraId="63A0C2D8" w14:textId="2E6D342F" w:rsidR="00C95487" w:rsidRPr="005E17F7" w:rsidRDefault="003871BA" w:rsidP="00F87280">
            <w:pPr>
              <w:ind w:left="0" w:right="0"/>
              <w:rPr>
                <w:rFonts w:ascii="Arial Narrow" w:hAnsi="Arial Narrow"/>
                <w:sz w:val="20"/>
                <w:szCs w:val="20"/>
              </w:rPr>
            </w:pPr>
            <w:r w:rsidRPr="003871BA">
              <w:rPr>
                <w:rFonts w:ascii="Arial Narrow" w:hAnsi="Arial Narrow"/>
                <w:sz w:val="20"/>
                <w:szCs w:val="20"/>
              </w:rPr>
              <w:t xml:space="preserve">Ju </w:t>
            </w:r>
            <w:proofErr w:type="spellStart"/>
            <w:r w:rsidRPr="003871BA">
              <w:rPr>
                <w:rFonts w:ascii="Arial Narrow" w:hAnsi="Arial Narrow"/>
                <w:sz w:val="20"/>
                <w:szCs w:val="20"/>
              </w:rPr>
              <w:t>bëni</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në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mënyrë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pavarur</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atë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që</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donte</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pala</w:t>
            </w:r>
            <w:proofErr w:type="spellEnd"/>
            <w:r w:rsidRPr="003871BA">
              <w:rPr>
                <w:rFonts w:ascii="Arial Narrow" w:hAnsi="Arial Narrow"/>
                <w:sz w:val="20"/>
                <w:szCs w:val="20"/>
              </w:rPr>
              <w:t xml:space="preserve"> </w:t>
            </w:r>
            <w:proofErr w:type="spellStart"/>
            <w:r w:rsidRPr="003871BA">
              <w:rPr>
                <w:rFonts w:ascii="Arial Narrow" w:hAnsi="Arial Narrow"/>
                <w:sz w:val="20"/>
                <w:szCs w:val="20"/>
              </w:rPr>
              <w:t>tjetër</w:t>
            </w:r>
            <w:proofErr w:type="spellEnd"/>
            <w:r w:rsidR="00C95487" w:rsidRPr="005E17F7">
              <w:rPr>
                <w:rFonts w:ascii="Arial Narrow" w:hAnsi="Arial Narrow"/>
                <w:sz w:val="20"/>
                <w:szCs w:val="20"/>
                <w:u w:val="dotted" w:color="595959" w:themeColor="text1" w:themeTint="A6"/>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017197" w:rsidRPr="00E209AF">
              <w:rPr>
                <w:rFonts w:ascii="Arial Narrow" w:hAnsi="Arial Narrow" w:cstheme="minorHAnsi"/>
                <w:sz w:val="20"/>
                <w:szCs w:val="20"/>
                <w:u w:val="dotted"/>
              </w:rPr>
              <w:tab/>
            </w:r>
            <w:r w:rsidR="00C95487" w:rsidRPr="005E17F7">
              <w:rPr>
                <w:rFonts w:ascii="Arial Narrow" w:hAnsi="Arial Narrow"/>
                <w:sz w:val="20"/>
                <w:szCs w:val="20"/>
              </w:rPr>
              <w:t>3 (</w:t>
            </w:r>
            <w:r w:rsidR="007A3A4D">
              <w:rPr>
                <w:rFonts w:ascii="Arial Narrow" w:hAnsi="Arial Narrow"/>
                <w:sz w:val="20"/>
                <w:szCs w:val="20"/>
              </w:rPr>
              <w:t>SHKO TE</w:t>
            </w:r>
            <w:r w:rsidR="00C95487" w:rsidRPr="005E17F7">
              <w:rPr>
                <w:rFonts w:ascii="Arial Narrow" w:hAnsi="Arial Narrow"/>
                <w:sz w:val="20"/>
                <w:szCs w:val="20"/>
              </w:rPr>
              <w:t>q</w:t>
            </w:r>
            <w:r w:rsidR="005E17F7" w:rsidRPr="005E17F7">
              <w:rPr>
                <w:rFonts w:ascii="Arial Narrow" w:hAnsi="Arial Narrow"/>
                <w:sz w:val="20"/>
                <w:szCs w:val="20"/>
              </w:rPr>
              <w:t>31</w:t>
            </w:r>
            <w:r w:rsidR="00C95487" w:rsidRPr="005E17F7">
              <w:rPr>
                <w:rFonts w:ascii="Arial Narrow" w:hAnsi="Arial Narrow"/>
                <w:sz w:val="20"/>
                <w:szCs w:val="20"/>
              </w:rPr>
              <w:t>a)</w:t>
            </w:r>
          </w:p>
          <w:p w14:paraId="295FB8D4" w14:textId="77777777" w:rsidR="00C95487" w:rsidRPr="00CE484C" w:rsidRDefault="00DE64B1" w:rsidP="00F87280">
            <w:pPr>
              <w:ind w:left="0" w:right="0"/>
              <w:rPr>
                <w:rFonts w:ascii="Arial Narrow" w:hAnsi="Arial Narrow"/>
                <w:sz w:val="20"/>
                <w:szCs w:val="20"/>
                <w:lang w:val="de-DE"/>
              </w:rPr>
            </w:pPr>
            <w:r w:rsidRPr="00CE484C">
              <w:rPr>
                <w:rFonts w:ascii="Arial Narrow" w:hAnsi="Arial Narrow"/>
                <w:sz w:val="20"/>
                <w:szCs w:val="20"/>
                <w:lang w:val="de-DE"/>
              </w:rPr>
              <w:t>Zgjidhja e problemit vetë</w:t>
            </w:r>
            <w:r w:rsidR="00C95487" w:rsidRPr="00CE484C">
              <w:rPr>
                <w:rFonts w:ascii="Arial Narrow" w:hAnsi="Arial Narrow"/>
                <w:sz w:val="20"/>
                <w:szCs w:val="20"/>
                <w:u w:val="dotted"/>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4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5E17F7" w:rsidRPr="00CE484C">
              <w:rPr>
                <w:rFonts w:ascii="Arial Narrow" w:hAnsi="Arial Narrow"/>
                <w:sz w:val="20"/>
                <w:szCs w:val="20"/>
                <w:lang w:val="de-DE"/>
              </w:rPr>
              <w:t>31</w:t>
            </w:r>
            <w:r w:rsidR="00C95487" w:rsidRPr="00CE484C">
              <w:rPr>
                <w:rFonts w:ascii="Arial Narrow" w:hAnsi="Arial Narrow"/>
                <w:sz w:val="20"/>
                <w:szCs w:val="20"/>
                <w:lang w:val="de-DE"/>
              </w:rPr>
              <w:t>a)</w:t>
            </w:r>
          </w:p>
          <w:p w14:paraId="5842671E" w14:textId="77777777" w:rsidR="00C95487" w:rsidRPr="007D5A67" w:rsidRDefault="00DE64B1" w:rsidP="00F87280">
            <w:pPr>
              <w:ind w:left="0" w:right="0"/>
              <w:rPr>
                <w:rFonts w:ascii="Arial Narrow" w:hAnsi="Arial Narrow"/>
                <w:sz w:val="20"/>
                <w:szCs w:val="20"/>
                <w:lang w:val="de-DE"/>
              </w:rPr>
            </w:pPr>
            <w:r w:rsidRPr="004B0C29">
              <w:rPr>
                <w:rFonts w:ascii="Arial Narrow" w:hAnsi="Arial Narrow"/>
                <w:sz w:val="20"/>
                <w:szCs w:val="20"/>
                <w:lang w:val="de-DE"/>
              </w:rPr>
              <w:t>Ju largoheni nga problemi (p.sh., zhvendosja e shtëpive, ndryshimi i punës)….</w:t>
            </w:r>
            <w:r w:rsidR="00C95487" w:rsidRPr="004B0C29">
              <w:rPr>
                <w:rFonts w:ascii="Arial Narrow" w:hAnsi="Arial Narrow"/>
                <w:sz w:val="20"/>
                <w:szCs w:val="20"/>
                <w:u w:val="dotted" w:color="595959" w:themeColor="text1" w:themeTint="A6"/>
                <w:lang w:val="de-DE"/>
              </w:rPr>
              <w:tab/>
            </w:r>
            <w:r w:rsidR="00C95487" w:rsidRPr="004B0C29">
              <w:rPr>
                <w:rFonts w:ascii="Arial Narrow" w:hAnsi="Arial Narrow"/>
                <w:sz w:val="20"/>
                <w:szCs w:val="20"/>
                <w:u w:val="dotted"/>
                <w:lang w:val="de-DE"/>
              </w:rPr>
              <w:tab/>
            </w:r>
            <w:r w:rsidR="00C95487" w:rsidRPr="007D5A67">
              <w:rPr>
                <w:rFonts w:ascii="Arial Narrow" w:hAnsi="Arial Narrow"/>
                <w:sz w:val="20"/>
                <w:szCs w:val="20"/>
                <w:lang w:val="de-DE"/>
              </w:rPr>
              <w:t>5 (</w:t>
            </w:r>
            <w:r w:rsidR="007A3A4D" w:rsidRPr="007D5A67">
              <w:rPr>
                <w:rFonts w:ascii="Arial Narrow" w:hAnsi="Arial Narrow"/>
                <w:sz w:val="20"/>
                <w:szCs w:val="20"/>
                <w:lang w:val="de-DE"/>
              </w:rPr>
              <w:t>SHKO TE</w:t>
            </w:r>
            <w:r w:rsidR="00C95487" w:rsidRPr="007D5A67">
              <w:rPr>
                <w:rFonts w:ascii="Arial Narrow" w:hAnsi="Arial Narrow"/>
                <w:sz w:val="20"/>
                <w:szCs w:val="20"/>
                <w:lang w:val="de-DE"/>
              </w:rPr>
              <w:t>q</w:t>
            </w:r>
            <w:r w:rsidR="005E17F7" w:rsidRPr="007D5A67">
              <w:rPr>
                <w:rFonts w:ascii="Arial Narrow" w:hAnsi="Arial Narrow"/>
                <w:sz w:val="20"/>
                <w:szCs w:val="20"/>
                <w:lang w:val="de-DE"/>
              </w:rPr>
              <w:t>31</w:t>
            </w:r>
            <w:r w:rsidR="00C95487" w:rsidRPr="007D5A67">
              <w:rPr>
                <w:rFonts w:ascii="Arial Narrow" w:hAnsi="Arial Narrow"/>
                <w:sz w:val="20"/>
                <w:szCs w:val="20"/>
                <w:lang w:val="de-DE"/>
              </w:rPr>
              <w:t>a)</w:t>
            </w:r>
          </w:p>
          <w:p w14:paraId="067ADC65" w14:textId="77777777" w:rsidR="00C95487" w:rsidRPr="007D5A67" w:rsidRDefault="00DE64B1" w:rsidP="00F87280">
            <w:pPr>
              <w:ind w:left="0" w:right="0"/>
              <w:rPr>
                <w:rFonts w:ascii="Arial Narrow" w:hAnsi="Arial Narrow"/>
                <w:sz w:val="20"/>
                <w:szCs w:val="20"/>
                <w:lang w:val="de-DE"/>
              </w:rPr>
            </w:pPr>
            <w:r w:rsidRPr="007D5A67">
              <w:rPr>
                <w:rFonts w:ascii="Arial Narrow" w:hAnsi="Arial Narrow"/>
                <w:sz w:val="20"/>
                <w:szCs w:val="20"/>
                <w:lang w:val="de-DE"/>
              </w:rPr>
              <w:t>Ju dhe/ose të gjitha palët e tjera hiqni dorë nga përpjekjet për të zgjidhur problemin</w:t>
            </w:r>
            <w:r w:rsidR="00C95487" w:rsidRPr="007D5A67">
              <w:rPr>
                <w:rFonts w:ascii="Arial Narrow" w:hAnsi="Arial Narrow"/>
                <w:sz w:val="20"/>
                <w:szCs w:val="20"/>
                <w:u w:val="dotted" w:color="595959" w:themeColor="text1" w:themeTint="A6"/>
                <w:lang w:val="de-DE"/>
              </w:rPr>
              <w:tab/>
            </w:r>
            <w:r w:rsidR="00C95487" w:rsidRPr="007D5A67">
              <w:rPr>
                <w:rFonts w:ascii="Arial Narrow" w:hAnsi="Arial Narrow" w:cstheme="minorHAnsi"/>
                <w:sz w:val="20"/>
                <w:szCs w:val="20"/>
                <w:u w:val="dotted"/>
                <w:lang w:val="de-DE"/>
              </w:rPr>
              <w:tab/>
            </w:r>
            <w:r w:rsidR="00C95487" w:rsidRPr="007D5A67">
              <w:rPr>
                <w:rFonts w:ascii="Arial Narrow" w:hAnsi="Arial Narrow"/>
                <w:sz w:val="20"/>
                <w:szCs w:val="20"/>
                <w:lang w:val="de-DE"/>
              </w:rPr>
              <w:t>6 (</w:t>
            </w:r>
            <w:r w:rsidR="007A3A4D" w:rsidRPr="007D5A67">
              <w:rPr>
                <w:rFonts w:ascii="Arial Narrow" w:hAnsi="Arial Narrow"/>
                <w:sz w:val="20"/>
                <w:szCs w:val="20"/>
                <w:lang w:val="de-DE"/>
              </w:rPr>
              <w:t>SHKO TE</w:t>
            </w:r>
            <w:r w:rsidR="00C95487" w:rsidRPr="007D5A67">
              <w:rPr>
                <w:rFonts w:ascii="Arial Narrow" w:hAnsi="Arial Narrow"/>
                <w:sz w:val="20"/>
                <w:szCs w:val="20"/>
                <w:lang w:val="de-DE"/>
              </w:rPr>
              <w:t>q</w:t>
            </w:r>
            <w:r w:rsidR="005E17F7" w:rsidRPr="007D5A67">
              <w:rPr>
                <w:rFonts w:ascii="Arial Narrow" w:hAnsi="Arial Narrow"/>
                <w:sz w:val="20"/>
                <w:szCs w:val="20"/>
                <w:lang w:val="de-DE"/>
              </w:rPr>
              <w:t>31</w:t>
            </w:r>
            <w:r w:rsidR="00C95487" w:rsidRPr="007D5A67">
              <w:rPr>
                <w:rFonts w:ascii="Arial Narrow" w:hAnsi="Arial Narrow"/>
                <w:sz w:val="20"/>
                <w:szCs w:val="20"/>
                <w:lang w:val="de-DE"/>
              </w:rPr>
              <w:t>a)</w:t>
            </w:r>
          </w:p>
          <w:p w14:paraId="3265B0C9" w14:textId="77777777" w:rsidR="00C95487" w:rsidRPr="005E17F7" w:rsidRDefault="00DE64B1" w:rsidP="00F87280">
            <w:pPr>
              <w:ind w:left="0" w:right="0"/>
              <w:rPr>
                <w:rFonts w:ascii="Arial Narrow" w:hAnsi="Arial Narrow"/>
                <w:sz w:val="20"/>
                <w:szCs w:val="20"/>
              </w:rPr>
            </w:pPr>
            <w:proofErr w:type="spellStart"/>
            <w:r>
              <w:rPr>
                <w:rFonts w:ascii="Arial Narrow" w:hAnsi="Arial Narrow"/>
                <w:sz w:val="20"/>
                <w:szCs w:val="20"/>
              </w:rPr>
              <w:t>A</w:t>
            </w:r>
            <w:r w:rsidRPr="00DE64B1">
              <w:rPr>
                <w:rFonts w:ascii="Arial Narrow" w:hAnsi="Arial Narrow"/>
                <w:sz w:val="20"/>
                <w:szCs w:val="20"/>
              </w:rPr>
              <w:t>snjera</w:t>
            </w:r>
            <w:proofErr w:type="spellEnd"/>
            <w:r w:rsidRPr="00DE64B1">
              <w:rPr>
                <w:rFonts w:ascii="Arial Narrow" w:hAnsi="Arial Narrow"/>
                <w:sz w:val="20"/>
                <w:szCs w:val="20"/>
              </w:rPr>
              <w:t xml:space="preserve"> </w:t>
            </w:r>
            <w:proofErr w:type="spellStart"/>
            <w:r w:rsidRPr="00DE64B1">
              <w:rPr>
                <w:rFonts w:ascii="Arial Narrow" w:hAnsi="Arial Narrow"/>
                <w:sz w:val="20"/>
                <w:szCs w:val="20"/>
              </w:rPr>
              <w:t>nga</w:t>
            </w:r>
            <w:proofErr w:type="spellEnd"/>
            <w:r w:rsidRPr="00DE64B1">
              <w:rPr>
                <w:rFonts w:ascii="Arial Narrow" w:hAnsi="Arial Narrow"/>
                <w:sz w:val="20"/>
                <w:szCs w:val="20"/>
              </w:rPr>
              <w:t xml:space="preserve"> keto</w:t>
            </w:r>
            <w:r w:rsidR="00C95487" w:rsidRPr="005E17F7">
              <w:rPr>
                <w:rFonts w:ascii="Arial Narrow" w:hAnsi="Arial Narrow"/>
                <w:sz w:val="20"/>
                <w:szCs w:val="20"/>
                <w:u w:val="dotted" w:color="595959" w:themeColor="text1" w:themeTint="A6"/>
              </w:rPr>
              <w:tab/>
            </w:r>
            <w:r w:rsidR="00C95487" w:rsidRPr="005E17F7">
              <w:rPr>
                <w:rFonts w:ascii="Arial Narrow" w:hAnsi="Arial Narrow"/>
                <w:sz w:val="20"/>
                <w:szCs w:val="20"/>
                <w:u w:val="dotted" w:color="595959" w:themeColor="text1" w:themeTint="A6"/>
              </w:rPr>
              <w:tab/>
            </w:r>
            <w:r w:rsidR="00C95487" w:rsidRPr="005E17F7">
              <w:rPr>
                <w:rFonts w:ascii="Arial Narrow" w:hAnsi="Arial Narrow"/>
                <w:sz w:val="20"/>
                <w:szCs w:val="20"/>
                <w:u w:val="dotted" w:color="595959" w:themeColor="text1" w:themeTint="A6"/>
              </w:rPr>
              <w:tab/>
            </w:r>
            <w:r w:rsidR="00C95487" w:rsidRPr="005E17F7">
              <w:rPr>
                <w:rFonts w:ascii="Arial Narrow" w:hAnsi="Arial Narrow"/>
                <w:sz w:val="20"/>
                <w:szCs w:val="20"/>
              </w:rPr>
              <w:t>7 (</w:t>
            </w:r>
            <w:r w:rsidR="007A3A4D">
              <w:rPr>
                <w:rFonts w:ascii="Arial Narrow" w:hAnsi="Arial Narrow"/>
                <w:sz w:val="20"/>
                <w:szCs w:val="20"/>
              </w:rPr>
              <w:t>SHKO TE</w:t>
            </w:r>
            <w:r w:rsidR="00C95487" w:rsidRPr="005E17F7">
              <w:rPr>
                <w:rFonts w:ascii="Arial Narrow" w:hAnsi="Arial Narrow"/>
                <w:sz w:val="20"/>
                <w:szCs w:val="20"/>
              </w:rPr>
              <w:t>q</w:t>
            </w:r>
            <w:r w:rsidR="005E17F7" w:rsidRPr="005E17F7">
              <w:rPr>
                <w:rFonts w:ascii="Arial Narrow" w:hAnsi="Arial Narrow"/>
                <w:sz w:val="20"/>
                <w:szCs w:val="20"/>
              </w:rPr>
              <w:t>31</w:t>
            </w:r>
            <w:r w:rsidR="00C95487" w:rsidRPr="005E17F7">
              <w:rPr>
                <w:rFonts w:ascii="Arial Narrow" w:hAnsi="Arial Narrow"/>
                <w:sz w:val="20"/>
                <w:szCs w:val="20"/>
              </w:rPr>
              <w:t>a)</w:t>
            </w:r>
          </w:p>
          <w:p w14:paraId="023BDB4D" w14:textId="77777777" w:rsidR="00C95487" w:rsidRPr="005E17F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5E17F7">
              <w:rPr>
                <w:rFonts w:ascii="Arial Narrow" w:hAnsi="Arial Narrow"/>
                <w:b/>
                <w:sz w:val="20"/>
                <w:szCs w:val="20"/>
              </w:rPr>
              <w:t>(</w:t>
            </w:r>
            <w:r w:rsidR="007A3A4D">
              <w:rPr>
                <w:rFonts w:ascii="Arial Narrow" w:hAnsi="Arial Narrow"/>
                <w:b/>
                <w:sz w:val="20"/>
                <w:szCs w:val="20"/>
              </w:rPr>
              <w:t>MOS LEXO</w:t>
            </w:r>
            <w:r w:rsidRPr="005E17F7">
              <w:rPr>
                <w:rFonts w:ascii="Arial Narrow" w:hAnsi="Arial Narrow"/>
                <w:b/>
                <w:sz w:val="20"/>
                <w:szCs w:val="20"/>
              </w:rPr>
              <w:t xml:space="preserve">) </w:t>
            </w:r>
            <w:r w:rsidR="007A3A4D">
              <w:rPr>
                <w:rFonts w:ascii="Arial Narrow" w:hAnsi="Arial Narrow"/>
                <w:sz w:val="20"/>
                <w:szCs w:val="20"/>
              </w:rPr>
              <w:t>ND/PP</w:t>
            </w:r>
            <w:r w:rsidRPr="005E17F7">
              <w:rPr>
                <w:rFonts w:ascii="Arial Narrow" w:hAnsi="Arial Narrow"/>
                <w:sz w:val="20"/>
                <w:szCs w:val="20"/>
                <w:u w:val="dotted" w:color="595959" w:themeColor="text1" w:themeTint="A6"/>
              </w:rPr>
              <w:tab/>
            </w:r>
            <w:r w:rsidRPr="005E17F7">
              <w:rPr>
                <w:rFonts w:ascii="Arial Narrow" w:hAnsi="Arial Narrow"/>
                <w:sz w:val="20"/>
                <w:szCs w:val="20"/>
                <w:u w:val="dotted" w:color="595959" w:themeColor="text1" w:themeTint="A6"/>
              </w:rPr>
              <w:tab/>
            </w:r>
            <w:r w:rsidRPr="005E17F7">
              <w:rPr>
                <w:rFonts w:ascii="Arial Narrow" w:hAnsi="Arial Narrow"/>
                <w:sz w:val="20"/>
                <w:szCs w:val="20"/>
              </w:rPr>
              <w:t>99 (</w:t>
            </w:r>
            <w:r w:rsidR="007A3A4D">
              <w:rPr>
                <w:rFonts w:ascii="Arial Narrow" w:hAnsi="Arial Narrow"/>
                <w:sz w:val="20"/>
                <w:szCs w:val="20"/>
              </w:rPr>
              <w:t>SHKO TE</w:t>
            </w:r>
            <w:r w:rsidRPr="005E17F7">
              <w:rPr>
                <w:rFonts w:ascii="Arial Narrow" w:hAnsi="Arial Narrow"/>
                <w:sz w:val="20"/>
                <w:szCs w:val="20"/>
              </w:rPr>
              <w:t>q</w:t>
            </w:r>
            <w:r w:rsidR="005E17F7" w:rsidRPr="005E17F7">
              <w:rPr>
                <w:rFonts w:ascii="Arial Narrow" w:hAnsi="Arial Narrow"/>
                <w:sz w:val="20"/>
                <w:szCs w:val="20"/>
              </w:rPr>
              <w:t>31</w:t>
            </w:r>
            <w:r w:rsidRPr="005E17F7">
              <w:rPr>
                <w:rFonts w:ascii="Arial Narrow" w:hAnsi="Arial Narrow"/>
                <w:sz w:val="20"/>
                <w:szCs w:val="20"/>
              </w:rPr>
              <w:t>a)</w:t>
            </w:r>
          </w:p>
        </w:tc>
      </w:tr>
    </w:tbl>
    <w:p w14:paraId="6223EF66" w14:textId="77777777" w:rsidR="00D07EE0" w:rsidRDefault="00D07EE0" w:rsidP="00C95487">
      <w:pPr>
        <w:pStyle w:val="Body"/>
        <w:spacing w:after="0" w:line="240" w:lineRule="auto"/>
        <w:rPr>
          <w:rFonts w:ascii="Arial Narrow" w:hAnsi="Arial Narrow"/>
          <w:bCs/>
          <w:sz w:val="20"/>
          <w:szCs w:val="20"/>
        </w:rPr>
      </w:pPr>
    </w:p>
    <w:p w14:paraId="17A40A34" w14:textId="77777777" w:rsidR="00D07EE0" w:rsidRPr="00E209AF" w:rsidRDefault="00D07EE0"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450"/>
        <w:gridCol w:w="2340"/>
        <w:gridCol w:w="3690"/>
        <w:gridCol w:w="3780"/>
      </w:tblGrid>
      <w:tr w:rsidR="00C95487" w:rsidRPr="00E209AF" w14:paraId="13A199A8" w14:textId="77777777" w:rsidTr="00F87280">
        <w:tc>
          <w:tcPr>
            <w:tcW w:w="450" w:type="dxa"/>
            <w:shd w:val="clear" w:color="auto" w:fill="auto"/>
          </w:tcPr>
          <w:p w14:paraId="0B2820D2"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shd w:val="clear" w:color="auto" w:fill="auto"/>
          </w:tcPr>
          <w:p w14:paraId="1D7FC70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shd w:val="clear" w:color="auto" w:fill="auto"/>
          </w:tcPr>
          <w:p w14:paraId="4A03D806" w14:textId="77777777" w:rsidR="00C95487" w:rsidRPr="00E209AF" w:rsidRDefault="007B7769" w:rsidP="006E2A3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sz w:val="20"/>
                <w:szCs w:val="20"/>
              </w:rPr>
              <w:t>q27</w:t>
            </w:r>
            <w:r w:rsidR="00C95487" w:rsidRPr="00E209AF">
              <w:rPr>
                <w:rFonts w:ascii="Arial Narrow" w:hAnsi="Arial Narrow"/>
                <w:b/>
                <w:sz w:val="20"/>
                <w:szCs w:val="20"/>
              </w:rPr>
              <w:t xml:space="preserve">: </w:t>
            </w:r>
            <w:r w:rsidR="006E2A32" w:rsidRPr="006E2A32">
              <w:rPr>
                <w:rFonts w:ascii="Arial Narrow" w:hAnsi="Arial Narrow"/>
                <w:sz w:val="20"/>
                <w:szCs w:val="20"/>
              </w:rPr>
              <w:t xml:space="preserve">A </w:t>
            </w:r>
            <w:proofErr w:type="spellStart"/>
            <w:r w:rsidR="006E2A32" w:rsidRPr="006E2A32">
              <w:rPr>
                <w:rFonts w:ascii="Arial Narrow" w:hAnsi="Arial Narrow"/>
                <w:sz w:val="20"/>
                <w:szCs w:val="20"/>
              </w:rPr>
              <w:t>keni</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vepruar</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ju</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dikush</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që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vepron</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në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emrin</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tuaj</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palë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tjetër</w:t>
            </w:r>
            <w:proofErr w:type="spellEnd"/>
            <w:r w:rsidR="006E2A32" w:rsidRPr="006E2A32">
              <w:rPr>
                <w:rFonts w:ascii="Arial Narrow" w:hAnsi="Arial Narrow"/>
                <w:sz w:val="20"/>
                <w:szCs w:val="20"/>
              </w:rPr>
              <w:t xml:space="preserve"> apo </w:t>
            </w:r>
            <w:proofErr w:type="spellStart"/>
            <w:r w:rsidR="006E2A32" w:rsidRPr="006E2A32">
              <w:rPr>
                <w:rFonts w:ascii="Arial Narrow" w:hAnsi="Arial Narrow"/>
                <w:sz w:val="20"/>
                <w:szCs w:val="20"/>
              </w:rPr>
              <w:t>dikush</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tjetër</w:t>
            </w:r>
            <w:proofErr w:type="spellEnd"/>
            <w:r w:rsidR="00C95487" w:rsidRPr="00E209AF">
              <w:rPr>
                <w:rFonts w:ascii="Arial Narrow" w:hAnsi="Arial Narrow"/>
                <w:sz w:val="20"/>
                <w:szCs w:val="20"/>
              </w:rPr>
              <w:t>:</w:t>
            </w:r>
          </w:p>
        </w:tc>
        <w:tc>
          <w:tcPr>
            <w:tcW w:w="3780" w:type="dxa"/>
            <w:shd w:val="clear" w:color="auto" w:fill="auto"/>
          </w:tcPr>
          <w:p w14:paraId="10832EA8" w14:textId="77777777" w:rsidR="00D07EE0" w:rsidRPr="006E2A32" w:rsidRDefault="007B7769" w:rsidP="006E2A3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sz w:val="20"/>
                <w:szCs w:val="20"/>
              </w:rPr>
              <w:t>q28</w:t>
            </w:r>
            <w:r w:rsidR="00C95487" w:rsidRPr="00E209AF">
              <w:rPr>
                <w:rFonts w:ascii="Arial Narrow" w:hAnsi="Arial Narrow"/>
                <w:b/>
                <w:sz w:val="20"/>
                <w:szCs w:val="20"/>
              </w:rPr>
              <w:t>:</w:t>
            </w:r>
            <w:r w:rsidR="00C95487" w:rsidRPr="00E209AF">
              <w:rPr>
                <w:rFonts w:ascii="Arial Narrow" w:hAnsi="Arial Narrow"/>
                <w:sz w:val="20"/>
                <w:szCs w:val="20"/>
              </w:rPr>
              <w:t xml:space="preserve"> </w:t>
            </w:r>
            <w:r w:rsidR="006E2A32" w:rsidRPr="006E2A32">
              <w:rPr>
                <w:rFonts w:ascii="Arial Narrow" w:hAnsi="Arial Narrow"/>
                <w:sz w:val="20"/>
                <w:szCs w:val="20"/>
              </w:rPr>
              <w:t xml:space="preserve">Kush e </w:t>
            </w:r>
            <w:proofErr w:type="spellStart"/>
            <w:r w:rsidR="006E2A32" w:rsidRPr="006E2A32">
              <w:rPr>
                <w:rFonts w:ascii="Arial Narrow" w:hAnsi="Arial Narrow"/>
                <w:sz w:val="20"/>
                <w:szCs w:val="20"/>
              </w:rPr>
              <w:t>inicioi</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atë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kontakti</w:t>
            </w:r>
            <w:r w:rsidR="006E2A32">
              <w:rPr>
                <w:rFonts w:ascii="Arial Narrow" w:hAnsi="Arial Narrow"/>
                <w:sz w:val="20"/>
                <w:szCs w:val="20"/>
              </w:rPr>
              <w:t>n</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ju</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ose</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dikush</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që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vepron</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në</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emrin</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tuaj</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pala</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tjetër</w:t>
            </w:r>
            <w:proofErr w:type="spellEnd"/>
            <w:r w:rsidR="006E2A32" w:rsidRPr="006E2A32">
              <w:rPr>
                <w:rFonts w:ascii="Arial Narrow" w:hAnsi="Arial Narrow"/>
                <w:sz w:val="20"/>
                <w:szCs w:val="20"/>
              </w:rPr>
              <w:t xml:space="preserve">, apo </w:t>
            </w:r>
            <w:proofErr w:type="spellStart"/>
            <w:r w:rsidR="006E2A32" w:rsidRPr="006E2A32">
              <w:rPr>
                <w:rFonts w:ascii="Arial Narrow" w:hAnsi="Arial Narrow"/>
                <w:sz w:val="20"/>
                <w:szCs w:val="20"/>
              </w:rPr>
              <w:t>dikush</w:t>
            </w:r>
            <w:proofErr w:type="spellEnd"/>
            <w:r w:rsidR="006E2A32" w:rsidRPr="006E2A32">
              <w:rPr>
                <w:rFonts w:ascii="Arial Narrow" w:hAnsi="Arial Narrow"/>
                <w:sz w:val="20"/>
                <w:szCs w:val="20"/>
              </w:rPr>
              <w:t xml:space="preserve"> </w:t>
            </w:r>
            <w:proofErr w:type="spellStart"/>
            <w:r w:rsidR="006E2A32" w:rsidRPr="006E2A32">
              <w:rPr>
                <w:rFonts w:ascii="Arial Narrow" w:hAnsi="Arial Narrow"/>
                <w:sz w:val="20"/>
                <w:szCs w:val="20"/>
              </w:rPr>
              <w:t>tjetër</w:t>
            </w:r>
            <w:proofErr w:type="spellEnd"/>
            <w:r w:rsidR="006E2A32" w:rsidRPr="006E2A32">
              <w:rPr>
                <w:rFonts w:ascii="Arial Narrow" w:hAnsi="Arial Narrow"/>
                <w:sz w:val="20"/>
                <w:szCs w:val="20"/>
              </w:rPr>
              <w:t>?</w:t>
            </w:r>
          </w:p>
        </w:tc>
      </w:tr>
      <w:tr w:rsidR="00C95487" w:rsidRPr="00E209AF" w14:paraId="4AD645AA" w14:textId="77777777" w:rsidTr="00F87280">
        <w:tc>
          <w:tcPr>
            <w:tcW w:w="450" w:type="dxa"/>
          </w:tcPr>
          <w:p w14:paraId="39908578" w14:textId="77777777" w:rsidR="00C95487" w:rsidRPr="00E209AF" w:rsidRDefault="00C95487" w:rsidP="00F87280">
            <w:pPr>
              <w:pStyle w:val="Body"/>
              <w:rPr>
                <w:rFonts w:ascii="Arial Narrow" w:hAnsi="Arial Narrow"/>
                <w:b/>
                <w:bCs/>
                <w:sz w:val="20"/>
                <w:szCs w:val="20"/>
              </w:rPr>
            </w:pPr>
            <w:r w:rsidRPr="00E209AF">
              <w:rPr>
                <w:rFonts w:ascii="Arial Narrow" w:hAnsi="Arial Narrow"/>
                <w:b/>
                <w:bCs/>
                <w:sz w:val="20"/>
                <w:szCs w:val="20"/>
              </w:rPr>
              <w:t>A</w:t>
            </w:r>
          </w:p>
          <w:p w14:paraId="785D1259"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2595E4A8" w14:textId="77777777" w:rsidR="00C95487" w:rsidRPr="00E209AF" w:rsidRDefault="006E2A32" w:rsidP="00F87280">
            <w:pPr>
              <w:tabs>
                <w:tab w:val="num" w:pos="360"/>
              </w:tabs>
              <w:ind w:left="0" w:right="0"/>
              <w:rPr>
                <w:rFonts w:ascii="Arial Narrow" w:hAnsi="Arial Narrow"/>
                <w:color w:val="000000"/>
                <w:sz w:val="20"/>
                <w:szCs w:val="20"/>
              </w:rPr>
            </w:pPr>
            <w:proofErr w:type="spellStart"/>
            <w:r w:rsidRPr="006E2A32">
              <w:rPr>
                <w:rFonts w:ascii="Arial Narrow" w:hAnsi="Arial Narrow"/>
                <w:color w:val="000000"/>
                <w:sz w:val="20"/>
                <w:szCs w:val="20"/>
              </w:rPr>
              <w:t>Bëni</w:t>
            </w:r>
            <w:proofErr w:type="spellEnd"/>
            <w:r w:rsidRPr="006E2A32">
              <w:rPr>
                <w:rFonts w:ascii="Arial Narrow" w:hAnsi="Arial Narrow"/>
                <w:color w:val="000000"/>
                <w:sz w:val="20"/>
                <w:szCs w:val="20"/>
              </w:rPr>
              <w:t xml:space="preserve"> </w:t>
            </w:r>
            <w:proofErr w:type="spellStart"/>
            <w:r w:rsidRPr="006E2A32">
              <w:rPr>
                <w:rFonts w:ascii="Arial Narrow" w:hAnsi="Arial Narrow"/>
                <w:color w:val="000000"/>
                <w:sz w:val="20"/>
                <w:szCs w:val="20"/>
              </w:rPr>
              <w:t>një</w:t>
            </w:r>
            <w:proofErr w:type="spellEnd"/>
            <w:r w:rsidRPr="006E2A32">
              <w:rPr>
                <w:rFonts w:ascii="Arial Narrow" w:hAnsi="Arial Narrow"/>
                <w:color w:val="000000"/>
                <w:sz w:val="20"/>
                <w:szCs w:val="20"/>
              </w:rPr>
              <w:t xml:space="preserve"> </w:t>
            </w:r>
            <w:proofErr w:type="spellStart"/>
            <w:r w:rsidRPr="006E2A32">
              <w:rPr>
                <w:rFonts w:ascii="Arial Narrow" w:hAnsi="Arial Narrow"/>
                <w:color w:val="000000"/>
                <w:sz w:val="20"/>
                <w:szCs w:val="20"/>
              </w:rPr>
              <w:t>kërkesë</w:t>
            </w:r>
            <w:proofErr w:type="spellEnd"/>
            <w:r w:rsidRPr="006E2A32">
              <w:rPr>
                <w:rFonts w:ascii="Arial Narrow" w:hAnsi="Arial Narrow"/>
                <w:color w:val="000000"/>
                <w:sz w:val="20"/>
                <w:szCs w:val="20"/>
              </w:rPr>
              <w:t xml:space="preserve"> </w:t>
            </w:r>
            <w:proofErr w:type="spellStart"/>
            <w:r w:rsidRPr="006E2A32">
              <w:rPr>
                <w:rFonts w:ascii="Arial Narrow" w:hAnsi="Arial Narrow"/>
                <w:color w:val="000000"/>
                <w:sz w:val="20"/>
                <w:szCs w:val="20"/>
              </w:rPr>
              <w:t>në</w:t>
            </w:r>
            <w:proofErr w:type="spellEnd"/>
            <w:r w:rsidRPr="006E2A32">
              <w:rPr>
                <w:rFonts w:ascii="Arial Narrow" w:hAnsi="Arial Narrow"/>
                <w:color w:val="000000"/>
                <w:sz w:val="20"/>
                <w:szCs w:val="20"/>
              </w:rPr>
              <w:t xml:space="preserve"> </w:t>
            </w:r>
            <w:proofErr w:type="spellStart"/>
            <w:r w:rsidRPr="006E2A32">
              <w:rPr>
                <w:rFonts w:ascii="Arial Narrow" w:hAnsi="Arial Narrow"/>
                <w:color w:val="000000"/>
                <w:sz w:val="20"/>
                <w:szCs w:val="20"/>
              </w:rPr>
              <w:t>një</w:t>
            </w:r>
            <w:proofErr w:type="spellEnd"/>
            <w:r w:rsidRPr="006E2A32">
              <w:rPr>
                <w:rFonts w:ascii="Arial Narrow" w:hAnsi="Arial Narrow"/>
                <w:color w:val="000000"/>
                <w:sz w:val="20"/>
                <w:szCs w:val="20"/>
              </w:rPr>
              <w:t xml:space="preserve"> </w:t>
            </w:r>
            <w:proofErr w:type="spellStart"/>
            <w:r w:rsidRPr="006E2A32">
              <w:rPr>
                <w:rFonts w:ascii="Arial Narrow" w:hAnsi="Arial Narrow"/>
                <w:color w:val="000000"/>
                <w:sz w:val="20"/>
                <w:szCs w:val="20"/>
              </w:rPr>
              <w:t>gjykatë</w:t>
            </w:r>
            <w:proofErr w:type="spellEnd"/>
            <w:r w:rsidRPr="006E2A32">
              <w:rPr>
                <w:rFonts w:ascii="Arial Narrow" w:hAnsi="Arial Narrow"/>
                <w:color w:val="000000"/>
                <w:sz w:val="20"/>
                <w:szCs w:val="20"/>
              </w:rPr>
              <w:t xml:space="preserve"> </w:t>
            </w:r>
          </w:p>
          <w:p w14:paraId="0271D27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3690" w:type="dxa"/>
          </w:tcPr>
          <w:p w14:paraId="63A47D2B" w14:textId="292D5464"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252944">
              <w:rPr>
                <w:rFonts w:ascii="Arial Narrow" w:hAnsi="Arial Narrow"/>
                <w:sz w:val="20"/>
                <w:szCs w:val="20"/>
              </w:rPr>
              <w:t>28</w:t>
            </w:r>
            <w:r w:rsidR="00C95487" w:rsidRPr="00E209AF">
              <w:rPr>
                <w:rFonts w:ascii="Arial Narrow" w:hAnsi="Arial Narrow"/>
                <w:sz w:val="20"/>
                <w:szCs w:val="20"/>
              </w:rPr>
              <w:t>a)</w:t>
            </w:r>
          </w:p>
          <w:p w14:paraId="3862B536" w14:textId="04213854"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eastAsia="Arial Narrow" w:hAnsi="Arial Narrow" w:cs="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252944">
              <w:rPr>
                <w:rFonts w:ascii="Arial Narrow" w:hAnsi="Arial Narrow"/>
                <w:sz w:val="20"/>
                <w:szCs w:val="20"/>
              </w:rPr>
              <w:t>27</w:t>
            </w:r>
            <w:r w:rsidR="00C95487" w:rsidRPr="00E209AF">
              <w:rPr>
                <w:rFonts w:ascii="Arial Narrow" w:hAnsi="Arial Narrow"/>
                <w:sz w:val="20"/>
                <w:szCs w:val="20"/>
              </w:rPr>
              <w:t>b)</w:t>
            </w:r>
          </w:p>
          <w:p w14:paraId="3DCEBA40" w14:textId="1BB20781" w:rsidR="00C95487" w:rsidRPr="00E209AF" w:rsidRDefault="00C95487" w:rsidP="00F87280">
            <w:pPr>
              <w:pStyle w:val="Body"/>
              <w:rPr>
                <w:rFonts w:ascii="Arial Narrow" w:hAnsi="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w:t>
            </w:r>
            <w:r w:rsidRPr="00E209AF">
              <w:rPr>
                <w:rFonts w:ascii="Arial Narrow" w:hAnsi="Arial Narrow"/>
                <w:sz w:val="20"/>
                <w:szCs w:val="20"/>
              </w:rPr>
              <w:t xml:space="preserve"> </w:t>
            </w:r>
            <w:r w:rsidR="007A3A4D">
              <w:rPr>
                <w:rFonts w:ascii="Arial Narrow" w:hAnsi="Arial Narrow"/>
                <w:sz w:val="20"/>
                <w:szCs w:val="20"/>
              </w:rPr>
              <w:t>ND/PP</w:t>
            </w:r>
            <w:r w:rsidR="00BE641E" w:rsidRPr="00E209AF">
              <w:rPr>
                <w:rFonts w:ascii="Arial Narrow" w:hAnsi="Arial Narrow" w:cstheme="minorHAnsi"/>
                <w:sz w:val="20"/>
                <w:szCs w:val="20"/>
                <w:u w:val="dotted"/>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252944">
              <w:rPr>
                <w:rFonts w:ascii="Arial Narrow" w:hAnsi="Arial Narrow"/>
                <w:sz w:val="20"/>
                <w:szCs w:val="20"/>
              </w:rPr>
              <w:t>27</w:t>
            </w:r>
            <w:r w:rsidRPr="00E209AF">
              <w:rPr>
                <w:rFonts w:ascii="Arial Narrow" w:hAnsi="Arial Narrow"/>
                <w:sz w:val="20"/>
                <w:szCs w:val="20"/>
              </w:rPr>
              <w:t>b)</w:t>
            </w:r>
          </w:p>
        </w:tc>
        <w:tc>
          <w:tcPr>
            <w:tcW w:w="3780" w:type="dxa"/>
          </w:tcPr>
          <w:p w14:paraId="3ECBF6BA" w14:textId="77777777"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00C95487"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00C95487" w:rsidRPr="00E209AF">
              <w:rPr>
                <w:rFonts w:ascii="Arial Narrow" w:hAnsi="Arial Narrow"/>
                <w:sz w:val="20"/>
                <w:szCs w:val="20"/>
              </w:rPr>
              <w:t>)</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b)</w:t>
            </w:r>
          </w:p>
          <w:p w14:paraId="31C5105E" w14:textId="011ED545"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b)</w:t>
            </w:r>
          </w:p>
          <w:p w14:paraId="7011B4F8" w14:textId="4BD3CB31"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3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b)</w:t>
            </w:r>
          </w:p>
          <w:p w14:paraId="72589197" w14:textId="1FA36E00"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b/>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C03B88">
              <w:rPr>
                <w:rFonts w:ascii="Arial Narrow" w:hAnsi="Arial Narrow"/>
                <w:sz w:val="20"/>
                <w:szCs w:val="20"/>
              </w:rPr>
              <w:t>27</w:t>
            </w:r>
            <w:r w:rsidRPr="00E209AF">
              <w:rPr>
                <w:rFonts w:ascii="Arial Narrow" w:hAnsi="Arial Narrow"/>
                <w:sz w:val="20"/>
                <w:szCs w:val="20"/>
              </w:rPr>
              <w:t>b)</w:t>
            </w:r>
          </w:p>
        </w:tc>
      </w:tr>
      <w:tr w:rsidR="00C95487" w:rsidRPr="00E209AF" w14:paraId="0C5A59E9" w14:textId="77777777" w:rsidTr="00F87280">
        <w:tc>
          <w:tcPr>
            <w:tcW w:w="450" w:type="dxa"/>
          </w:tcPr>
          <w:p w14:paraId="193B75AF" w14:textId="77777777" w:rsidR="00C95487" w:rsidRPr="00E209AF" w:rsidRDefault="00C95487" w:rsidP="00F87280">
            <w:pPr>
              <w:pStyle w:val="Body"/>
              <w:rPr>
                <w:rFonts w:ascii="Arial Narrow" w:hAnsi="Arial Narrow"/>
                <w:b/>
                <w:bCs/>
                <w:sz w:val="20"/>
                <w:szCs w:val="20"/>
              </w:rPr>
            </w:pPr>
            <w:r w:rsidRPr="00E209AF">
              <w:rPr>
                <w:rFonts w:ascii="Arial Narrow" w:hAnsi="Arial Narrow"/>
                <w:b/>
                <w:bCs/>
                <w:sz w:val="20"/>
                <w:szCs w:val="20"/>
              </w:rPr>
              <w:lastRenderedPageBreak/>
              <w:t>B</w:t>
            </w:r>
          </w:p>
          <w:p w14:paraId="191E75C5"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4098CD13" w14:textId="77777777" w:rsidR="00C95487" w:rsidRPr="00CE484C" w:rsidRDefault="00000512" w:rsidP="00F87280">
            <w:pPr>
              <w:pStyle w:val="Body"/>
              <w:rPr>
                <w:rFonts w:ascii="Arial Narrow" w:hAnsi="Arial Narrow"/>
                <w:sz w:val="20"/>
                <w:szCs w:val="20"/>
                <w:lang w:val="de-DE"/>
              </w:rPr>
            </w:pPr>
            <w:r w:rsidRPr="00CE484C">
              <w:rPr>
                <w:rFonts w:ascii="Arial Narrow" w:hAnsi="Arial Narrow"/>
                <w:sz w:val="20"/>
                <w:szCs w:val="20"/>
                <w:lang w:val="de-DE"/>
              </w:rPr>
              <w:t>Kontaktoni policinë (ose autoritetin tjetër të prokurorisë)</w:t>
            </w:r>
          </w:p>
          <w:p w14:paraId="410028D2" w14:textId="77777777" w:rsidR="00C95487" w:rsidRPr="00CE484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de-DE"/>
              </w:rPr>
            </w:pPr>
          </w:p>
        </w:tc>
        <w:tc>
          <w:tcPr>
            <w:tcW w:w="3690" w:type="dxa"/>
          </w:tcPr>
          <w:p w14:paraId="3E2ACEBD" w14:textId="2BAE86BB" w:rsidR="00C95487" w:rsidRPr="00CE484C" w:rsidRDefault="00A47358" w:rsidP="00F87280">
            <w:pPr>
              <w:pStyle w:val="Body"/>
              <w:rPr>
                <w:rFonts w:ascii="Arial Narrow" w:eastAsia="Arial Narrow" w:hAnsi="Arial Narrow" w:cs="Arial Narrow"/>
                <w:sz w:val="20"/>
                <w:szCs w:val="20"/>
                <w:lang w:val="de-DE"/>
              </w:rPr>
            </w:pPr>
            <w:r w:rsidRPr="00CE484C">
              <w:rPr>
                <w:rFonts w:ascii="Arial Narrow" w:hAnsi="Arial Narrow"/>
                <w:sz w:val="20"/>
                <w:szCs w:val="20"/>
                <w:lang w:val="de-DE"/>
              </w:rPr>
              <w:t>Po</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1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C03B88" w:rsidRPr="00CE484C">
              <w:rPr>
                <w:rFonts w:ascii="Arial Narrow" w:hAnsi="Arial Narrow"/>
                <w:sz w:val="20"/>
                <w:szCs w:val="20"/>
                <w:lang w:val="de-DE"/>
              </w:rPr>
              <w:t>28</w:t>
            </w:r>
            <w:r w:rsidR="00C95487" w:rsidRPr="00CE484C">
              <w:rPr>
                <w:rFonts w:ascii="Arial Narrow" w:hAnsi="Arial Narrow"/>
                <w:sz w:val="20"/>
                <w:szCs w:val="20"/>
                <w:lang w:val="de-DE"/>
              </w:rPr>
              <w:t>b)</w:t>
            </w:r>
          </w:p>
          <w:p w14:paraId="0B4A0952" w14:textId="5541ECE2" w:rsidR="00C95487" w:rsidRPr="00CE484C" w:rsidRDefault="006C3972" w:rsidP="00F87280">
            <w:pPr>
              <w:pStyle w:val="Body"/>
              <w:rPr>
                <w:rFonts w:ascii="Arial Narrow" w:eastAsia="Arial Narrow" w:hAnsi="Arial Narrow" w:cs="Arial Narrow"/>
                <w:sz w:val="20"/>
                <w:szCs w:val="20"/>
                <w:lang w:val="de-DE"/>
              </w:rPr>
            </w:pPr>
            <w:r w:rsidRPr="00CE484C">
              <w:rPr>
                <w:rFonts w:ascii="Arial Narrow" w:hAnsi="Arial Narrow"/>
                <w:sz w:val="20"/>
                <w:szCs w:val="20"/>
                <w:lang w:val="de-DE"/>
              </w:rPr>
              <w:t>Jo</w:t>
            </w:r>
            <w:r w:rsidR="00C95487" w:rsidRPr="00CE484C">
              <w:rPr>
                <w:rFonts w:ascii="Arial Narrow" w:eastAsia="Arial Narrow" w:hAnsi="Arial Narrow" w:cs="Arial Narrow"/>
                <w:sz w:val="20"/>
                <w:szCs w:val="20"/>
                <w:u w:val="dotted" w:color="595959" w:themeColor="text1" w:themeTint="A6"/>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2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252944" w:rsidRPr="00CE484C">
              <w:rPr>
                <w:rFonts w:ascii="Arial Narrow" w:hAnsi="Arial Narrow"/>
                <w:sz w:val="20"/>
                <w:szCs w:val="20"/>
                <w:lang w:val="de-DE"/>
              </w:rPr>
              <w:t>27</w:t>
            </w:r>
            <w:r w:rsidR="00C95487" w:rsidRPr="00CE484C">
              <w:rPr>
                <w:rFonts w:ascii="Arial Narrow" w:hAnsi="Arial Narrow"/>
                <w:sz w:val="20"/>
                <w:szCs w:val="20"/>
                <w:lang w:val="de-DE"/>
              </w:rPr>
              <w:t>c)</w:t>
            </w:r>
          </w:p>
          <w:p w14:paraId="32544E68" w14:textId="77777777" w:rsidR="00C95487" w:rsidRPr="00E209AF" w:rsidRDefault="00C95487" w:rsidP="00F87280">
            <w:pPr>
              <w:pStyle w:val="Body"/>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w:t>
            </w:r>
            <w:r w:rsidRPr="00E209AF">
              <w:rPr>
                <w:rFonts w:ascii="Arial Narrow" w:hAnsi="Arial Narrow"/>
                <w:sz w:val="20"/>
                <w:szCs w:val="20"/>
              </w:rPr>
              <w:t xml:space="preserve"> </w:t>
            </w:r>
            <w:r w:rsidR="007A3A4D">
              <w:rPr>
                <w:rFonts w:ascii="Arial Narrow" w:hAnsi="Arial Narrow"/>
                <w:sz w:val="20"/>
                <w:szCs w:val="20"/>
              </w:rPr>
              <w:t>ND/PP</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252944">
              <w:rPr>
                <w:rFonts w:ascii="Arial Narrow" w:hAnsi="Arial Narrow"/>
                <w:sz w:val="20"/>
                <w:szCs w:val="20"/>
              </w:rPr>
              <w:t>27</w:t>
            </w:r>
            <w:r w:rsidRPr="00E209AF">
              <w:rPr>
                <w:rFonts w:ascii="Arial Narrow" w:hAnsi="Arial Narrow"/>
                <w:sz w:val="20"/>
                <w:szCs w:val="20"/>
              </w:rPr>
              <w:t>c)</w:t>
            </w:r>
          </w:p>
        </w:tc>
        <w:tc>
          <w:tcPr>
            <w:tcW w:w="3780" w:type="dxa"/>
          </w:tcPr>
          <w:p w14:paraId="6750A76C" w14:textId="77777777"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00C95487" w:rsidRPr="00E209AF">
              <w:rPr>
                <w:rFonts w:ascii="Arial Narrow" w:hAnsi="Arial Narrow"/>
                <w:sz w:val="20"/>
                <w:szCs w:val="20"/>
              </w:rPr>
              <w:t>)</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c)</w:t>
            </w:r>
          </w:p>
          <w:p w14:paraId="1C33CA8E" w14:textId="10C57B2A"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c)</w:t>
            </w:r>
          </w:p>
          <w:p w14:paraId="09EE67C8" w14:textId="179CF4BB"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3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c)</w:t>
            </w:r>
          </w:p>
          <w:p w14:paraId="1A100DFE" w14:textId="6E0F38E8"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rPr>
              <w:t xml:space="preserve"> </w:t>
            </w:r>
            <w:r w:rsidRPr="00E209AF">
              <w:rPr>
                <w:rFonts w:ascii="Arial Narrow" w:hAnsi="Arial Narrow"/>
                <w:b/>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C03B88">
              <w:rPr>
                <w:rFonts w:ascii="Arial Narrow" w:hAnsi="Arial Narrow"/>
                <w:sz w:val="20"/>
                <w:szCs w:val="20"/>
              </w:rPr>
              <w:t>27</w:t>
            </w:r>
            <w:r w:rsidRPr="00E209AF">
              <w:rPr>
                <w:rFonts w:ascii="Arial Narrow" w:hAnsi="Arial Narrow"/>
                <w:sz w:val="20"/>
                <w:szCs w:val="20"/>
              </w:rPr>
              <w:t>c)</w:t>
            </w:r>
          </w:p>
          <w:p w14:paraId="74F594CC"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tc>
      </w:tr>
      <w:tr w:rsidR="00C95487" w:rsidRPr="00E209AF" w14:paraId="2A01F60E" w14:textId="77777777" w:rsidTr="00F87280">
        <w:tc>
          <w:tcPr>
            <w:tcW w:w="450" w:type="dxa"/>
          </w:tcPr>
          <w:p w14:paraId="0138069B"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C</w:t>
            </w:r>
          </w:p>
        </w:tc>
        <w:tc>
          <w:tcPr>
            <w:tcW w:w="2340" w:type="dxa"/>
          </w:tcPr>
          <w:p w14:paraId="5D621C4F" w14:textId="77777777" w:rsidR="00C95487" w:rsidRPr="00E209AF" w:rsidRDefault="00000512" w:rsidP="00000512">
            <w:pPr>
              <w:pStyle w:val="Body"/>
              <w:rPr>
                <w:rFonts w:ascii="Arial Narrow" w:hAnsi="Arial Narrow"/>
                <w:sz w:val="20"/>
                <w:szCs w:val="20"/>
              </w:rPr>
            </w:pPr>
            <w:proofErr w:type="spellStart"/>
            <w:r w:rsidRPr="00000512">
              <w:rPr>
                <w:rFonts w:ascii="Arial Narrow" w:hAnsi="Arial Narrow"/>
                <w:sz w:val="20"/>
                <w:szCs w:val="20"/>
              </w:rPr>
              <w:t>Kontaktoni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zyrë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qeveritare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autoritet</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agjenci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tjetër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të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caktuar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zyrtarisht</w:t>
            </w:r>
            <w:proofErr w:type="spellEnd"/>
          </w:p>
        </w:tc>
        <w:tc>
          <w:tcPr>
            <w:tcW w:w="3690" w:type="dxa"/>
          </w:tcPr>
          <w:p w14:paraId="17E4DECA" w14:textId="3506F762"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28</w:t>
            </w:r>
            <w:r w:rsidR="00C95487" w:rsidRPr="00E209AF">
              <w:rPr>
                <w:rFonts w:ascii="Arial Narrow" w:hAnsi="Arial Narrow"/>
                <w:sz w:val="20"/>
                <w:szCs w:val="20"/>
              </w:rPr>
              <w:t>c)</w:t>
            </w:r>
          </w:p>
          <w:p w14:paraId="4243B364" w14:textId="263B0CB1"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eastAsia="Arial Narrow" w:hAnsi="Arial Narrow" w:cs="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252944">
              <w:rPr>
                <w:rFonts w:ascii="Arial Narrow" w:hAnsi="Arial Narrow"/>
                <w:sz w:val="20"/>
                <w:szCs w:val="20"/>
              </w:rPr>
              <w:t>27</w:t>
            </w:r>
            <w:r w:rsidR="00C95487" w:rsidRPr="00E209AF">
              <w:rPr>
                <w:rFonts w:ascii="Arial Narrow" w:hAnsi="Arial Narrow"/>
                <w:sz w:val="20"/>
                <w:szCs w:val="20"/>
              </w:rPr>
              <w:t>d)</w:t>
            </w:r>
          </w:p>
          <w:p w14:paraId="3A45CC29" w14:textId="77777777" w:rsidR="00C95487" w:rsidRPr="00E209AF" w:rsidRDefault="00C95487" w:rsidP="00F87280">
            <w:pPr>
              <w:pStyle w:val="Body"/>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w:t>
            </w:r>
            <w:r w:rsidRPr="00E209AF">
              <w:rPr>
                <w:rFonts w:ascii="Arial Narrow" w:hAnsi="Arial Narrow"/>
                <w:sz w:val="20"/>
                <w:szCs w:val="20"/>
              </w:rPr>
              <w:t xml:space="preserve"> </w:t>
            </w:r>
            <w:r w:rsidR="007A3A4D">
              <w:rPr>
                <w:rFonts w:ascii="Arial Narrow" w:hAnsi="Arial Narrow"/>
                <w:sz w:val="20"/>
                <w:szCs w:val="20"/>
              </w:rPr>
              <w:t>ND/PP</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252944">
              <w:rPr>
                <w:rFonts w:ascii="Arial Narrow" w:hAnsi="Arial Narrow"/>
                <w:sz w:val="20"/>
                <w:szCs w:val="20"/>
              </w:rPr>
              <w:t>27</w:t>
            </w:r>
            <w:r w:rsidRPr="00E209AF">
              <w:rPr>
                <w:rFonts w:ascii="Arial Narrow" w:hAnsi="Arial Narrow"/>
                <w:sz w:val="20"/>
                <w:szCs w:val="20"/>
              </w:rPr>
              <w:t>d)</w:t>
            </w:r>
          </w:p>
        </w:tc>
        <w:tc>
          <w:tcPr>
            <w:tcW w:w="3780" w:type="dxa"/>
          </w:tcPr>
          <w:p w14:paraId="22B609A7" w14:textId="77777777"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Pr="00E209AF">
              <w:rPr>
                <w:rFonts w:ascii="Arial Narrow" w:hAnsi="Arial Narrow"/>
                <w:sz w:val="20"/>
                <w:szCs w:val="20"/>
              </w:rPr>
              <w:t>)</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d)</w:t>
            </w:r>
          </w:p>
          <w:p w14:paraId="3C9D0D75" w14:textId="254A35DB"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d)</w:t>
            </w:r>
          </w:p>
          <w:p w14:paraId="701A0769" w14:textId="73330385"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3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d)</w:t>
            </w:r>
          </w:p>
          <w:p w14:paraId="319B330B" w14:textId="3666F59C"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rPr>
              <w:t xml:space="preserve"> </w:t>
            </w:r>
            <w:r w:rsidRPr="00E209AF">
              <w:rPr>
                <w:rFonts w:ascii="Arial Narrow" w:hAnsi="Arial Narrow"/>
                <w:b/>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C03B88">
              <w:rPr>
                <w:rFonts w:ascii="Arial Narrow" w:hAnsi="Arial Narrow"/>
                <w:sz w:val="20"/>
                <w:szCs w:val="20"/>
              </w:rPr>
              <w:t>27</w:t>
            </w:r>
            <w:r w:rsidRPr="00E209AF">
              <w:rPr>
                <w:rFonts w:ascii="Arial Narrow" w:hAnsi="Arial Narrow"/>
                <w:sz w:val="20"/>
                <w:szCs w:val="20"/>
              </w:rPr>
              <w:t xml:space="preserve">d)  </w:t>
            </w:r>
          </w:p>
        </w:tc>
      </w:tr>
      <w:tr w:rsidR="00C95487" w:rsidRPr="00D4549C" w14:paraId="401A391B" w14:textId="77777777" w:rsidTr="00F87280">
        <w:tc>
          <w:tcPr>
            <w:tcW w:w="450" w:type="dxa"/>
          </w:tcPr>
          <w:p w14:paraId="28492E63"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D</w:t>
            </w:r>
          </w:p>
        </w:tc>
        <w:tc>
          <w:tcPr>
            <w:tcW w:w="2340" w:type="dxa"/>
          </w:tcPr>
          <w:p w14:paraId="1A854164" w14:textId="77777777" w:rsidR="00C95487" w:rsidRPr="00E209AF" w:rsidRDefault="00000512" w:rsidP="00000512">
            <w:pPr>
              <w:pStyle w:val="Body"/>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drejtoheni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autoritet</w:t>
            </w:r>
            <w:r>
              <w:rPr>
                <w:rFonts w:ascii="Arial Narrow" w:hAnsi="Arial Narrow"/>
                <w:sz w:val="20"/>
                <w:szCs w:val="20"/>
              </w:rPr>
              <w:t>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fetar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udhëheqës</w:t>
            </w:r>
            <w:r>
              <w:rPr>
                <w:rFonts w:ascii="Arial Narrow" w:hAnsi="Arial Narrow"/>
                <w:sz w:val="20"/>
                <w:szCs w:val="20"/>
              </w:rPr>
              <w:t>i</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komunitetit</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organizatë</w:t>
            </w:r>
            <w:r>
              <w:rPr>
                <w:rFonts w:ascii="Arial Narrow" w:hAnsi="Arial Narrow"/>
                <w:sz w:val="20"/>
                <w:szCs w:val="20"/>
              </w:rPr>
              <w:t>s</w:t>
            </w:r>
            <w:proofErr w:type="spellEnd"/>
          </w:p>
        </w:tc>
        <w:tc>
          <w:tcPr>
            <w:tcW w:w="3690" w:type="dxa"/>
          </w:tcPr>
          <w:p w14:paraId="052A605D" w14:textId="6EC0285E"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28</w:t>
            </w:r>
            <w:r w:rsidR="00C95487" w:rsidRPr="00E209AF">
              <w:rPr>
                <w:rFonts w:ascii="Arial Narrow" w:hAnsi="Arial Narrow"/>
                <w:sz w:val="20"/>
                <w:szCs w:val="20"/>
              </w:rPr>
              <w:t>d)</w:t>
            </w:r>
          </w:p>
          <w:p w14:paraId="45BF8AC1" w14:textId="33EA2DB9"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eastAsia="Arial Narrow" w:hAnsi="Arial Narrow" w:cs="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252944">
              <w:rPr>
                <w:rFonts w:ascii="Arial Narrow" w:hAnsi="Arial Narrow"/>
                <w:sz w:val="20"/>
                <w:szCs w:val="20"/>
              </w:rPr>
              <w:t>27</w:t>
            </w:r>
            <w:r w:rsidR="00C95487" w:rsidRPr="00E209AF">
              <w:rPr>
                <w:rFonts w:ascii="Arial Narrow" w:hAnsi="Arial Narrow"/>
                <w:sz w:val="20"/>
                <w:szCs w:val="20"/>
              </w:rPr>
              <w:t>e)</w:t>
            </w:r>
          </w:p>
          <w:p w14:paraId="603AE614" w14:textId="77777777" w:rsidR="00C95487" w:rsidRPr="00CE484C" w:rsidRDefault="00C95487" w:rsidP="00F87280">
            <w:pPr>
              <w:pStyle w:val="Body"/>
              <w:rPr>
                <w:rFonts w:ascii="Arial Narrow" w:hAnsi="Arial Narrow"/>
                <w:bCs/>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w:t>
            </w:r>
            <w:r w:rsidRPr="00CE484C">
              <w:rPr>
                <w:rFonts w:ascii="Arial Narrow" w:hAnsi="Arial Narrow"/>
                <w:sz w:val="20"/>
                <w:szCs w:val="20"/>
                <w:lang w:val="de-DE"/>
              </w:rPr>
              <w:t xml:space="preserve"> </w:t>
            </w:r>
            <w:r w:rsidR="007A3A4D" w:rsidRPr="00CE484C">
              <w:rPr>
                <w:rFonts w:ascii="Arial Narrow" w:hAnsi="Arial Narrow"/>
                <w:sz w:val="20"/>
                <w:szCs w:val="20"/>
                <w:lang w:val="de-DE"/>
              </w:rPr>
              <w:t>ND/PP</w:t>
            </w:r>
            <w:r w:rsidRPr="00CE484C">
              <w:rPr>
                <w:rFonts w:ascii="Arial Narrow" w:eastAsia="Arial Narrow" w:hAnsi="Arial Narrow" w:cs="Arial Narrow"/>
                <w:sz w:val="20"/>
                <w:szCs w:val="20"/>
                <w:u w:val="dotted" w:color="595959" w:themeColor="text1" w:themeTint="A6"/>
                <w:lang w:val="de-DE"/>
              </w:rPr>
              <w:tab/>
            </w:r>
            <w:r w:rsidRPr="00CE484C">
              <w:rPr>
                <w:rFonts w:ascii="Arial Narrow" w:hAnsi="Arial Narrow"/>
                <w:sz w:val="20"/>
                <w:szCs w:val="20"/>
                <w:lang w:val="de-DE"/>
              </w:rPr>
              <w:t>99 (</w:t>
            </w:r>
            <w:r w:rsidR="007A3A4D" w:rsidRPr="00CE484C">
              <w:rPr>
                <w:rFonts w:ascii="Arial Narrow" w:hAnsi="Arial Narrow"/>
                <w:sz w:val="20"/>
                <w:szCs w:val="20"/>
                <w:lang w:val="de-DE"/>
              </w:rPr>
              <w:t>SHKO TE</w:t>
            </w:r>
            <w:r w:rsidRPr="00CE484C">
              <w:rPr>
                <w:rFonts w:ascii="Arial Narrow" w:hAnsi="Arial Narrow"/>
                <w:sz w:val="20"/>
                <w:szCs w:val="20"/>
                <w:lang w:val="de-DE"/>
              </w:rPr>
              <w:t>q</w:t>
            </w:r>
            <w:r w:rsidR="00252944" w:rsidRPr="00CE484C">
              <w:rPr>
                <w:rFonts w:ascii="Arial Narrow" w:hAnsi="Arial Narrow"/>
                <w:sz w:val="20"/>
                <w:szCs w:val="20"/>
                <w:lang w:val="de-DE"/>
              </w:rPr>
              <w:t>27</w:t>
            </w:r>
            <w:r w:rsidRPr="00CE484C">
              <w:rPr>
                <w:rFonts w:ascii="Arial Narrow" w:hAnsi="Arial Narrow"/>
                <w:sz w:val="20"/>
                <w:szCs w:val="20"/>
                <w:lang w:val="de-DE"/>
              </w:rPr>
              <w:t>e)</w:t>
            </w:r>
          </w:p>
        </w:tc>
        <w:tc>
          <w:tcPr>
            <w:tcW w:w="3780" w:type="dxa"/>
          </w:tcPr>
          <w:p w14:paraId="4E99708C" w14:textId="77777777" w:rsidR="00C95487" w:rsidRPr="00CE484C"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Unë (ose dikush emrin tim</w:t>
            </w:r>
            <w:r w:rsidR="00C95487" w:rsidRPr="00CE484C">
              <w:rPr>
                <w:rFonts w:ascii="Arial Narrow" w:hAnsi="Arial Narrow"/>
                <w:sz w:val="20"/>
                <w:szCs w:val="20"/>
                <w:lang w:val="de-DE"/>
              </w:rPr>
              <w:t>)</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1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C03B88" w:rsidRPr="00CE484C">
              <w:rPr>
                <w:rFonts w:ascii="Arial Narrow" w:hAnsi="Arial Narrow"/>
                <w:sz w:val="20"/>
                <w:szCs w:val="20"/>
                <w:lang w:val="de-DE"/>
              </w:rPr>
              <w:t>27</w:t>
            </w:r>
            <w:r w:rsidR="00C95487" w:rsidRPr="00CE484C">
              <w:rPr>
                <w:rFonts w:ascii="Arial Narrow" w:hAnsi="Arial Narrow"/>
                <w:sz w:val="20"/>
                <w:szCs w:val="20"/>
                <w:lang w:val="de-DE"/>
              </w:rPr>
              <w:t xml:space="preserve">e)  </w:t>
            </w:r>
          </w:p>
          <w:p w14:paraId="6F7F782F" w14:textId="67E3372F" w:rsidR="00C95487" w:rsidRPr="00CE484C"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Pala tjetër</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2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C03B88" w:rsidRPr="00CE484C">
              <w:rPr>
                <w:rFonts w:ascii="Arial Narrow" w:hAnsi="Arial Narrow"/>
                <w:sz w:val="20"/>
                <w:szCs w:val="20"/>
                <w:lang w:val="de-DE"/>
              </w:rPr>
              <w:t>27</w:t>
            </w:r>
            <w:r w:rsidR="00C95487" w:rsidRPr="00CE484C">
              <w:rPr>
                <w:rFonts w:ascii="Arial Narrow" w:hAnsi="Arial Narrow"/>
                <w:sz w:val="20"/>
                <w:szCs w:val="20"/>
                <w:lang w:val="de-DE"/>
              </w:rPr>
              <w:t xml:space="preserve">e)  </w:t>
            </w:r>
          </w:p>
          <w:p w14:paraId="08328E4D" w14:textId="4A0B76A6" w:rsidR="00C95487" w:rsidRPr="00CE484C"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Dikush tjetër</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3 (</w:t>
            </w:r>
            <w:r w:rsidR="007A3A4D" w:rsidRPr="00CE484C">
              <w:rPr>
                <w:rFonts w:ascii="Arial Narrow" w:hAnsi="Arial Narrow"/>
                <w:sz w:val="20"/>
                <w:szCs w:val="20"/>
                <w:lang w:val="de-DE"/>
              </w:rPr>
              <w:t>SHKO TE</w:t>
            </w:r>
            <w:r w:rsidR="00C95487" w:rsidRPr="00CE484C">
              <w:rPr>
                <w:rFonts w:ascii="Arial Narrow" w:hAnsi="Arial Narrow"/>
                <w:sz w:val="20"/>
                <w:szCs w:val="20"/>
                <w:lang w:val="de-DE"/>
              </w:rPr>
              <w:t>q</w:t>
            </w:r>
            <w:r w:rsidR="00C03B88" w:rsidRPr="00CE484C">
              <w:rPr>
                <w:rFonts w:ascii="Arial Narrow" w:hAnsi="Arial Narrow"/>
                <w:sz w:val="20"/>
                <w:szCs w:val="20"/>
                <w:lang w:val="de-DE"/>
              </w:rPr>
              <w:t>27</w:t>
            </w:r>
            <w:r w:rsidR="00C95487" w:rsidRPr="00CE484C">
              <w:rPr>
                <w:rFonts w:ascii="Arial Narrow" w:hAnsi="Arial Narrow"/>
                <w:sz w:val="20"/>
                <w:szCs w:val="20"/>
                <w:lang w:val="de-DE"/>
              </w:rPr>
              <w:t xml:space="preserve">e)  </w:t>
            </w:r>
          </w:p>
          <w:p w14:paraId="1689D0C1" w14:textId="298DC41A" w:rsidR="00C95487" w:rsidRPr="00635AD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de-DE"/>
              </w:rPr>
            </w:pPr>
            <w:r w:rsidRPr="00635ADF">
              <w:rPr>
                <w:rFonts w:ascii="Arial Narrow" w:hAnsi="Arial Narrow"/>
                <w:b/>
                <w:sz w:val="20"/>
                <w:szCs w:val="20"/>
                <w:lang w:val="de-DE"/>
              </w:rPr>
              <w:t>(</w:t>
            </w:r>
            <w:r w:rsidR="007A3A4D" w:rsidRPr="00635ADF">
              <w:rPr>
                <w:rFonts w:ascii="Arial Narrow" w:hAnsi="Arial Narrow"/>
                <w:b/>
                <w:sz w:val="20"/>
                <w:szCs w:val="20"/>
                <w:lang w:val="de-DE"/>
              </w:rPr>
              <w:t>MOS LEXO</w:t>
            </w:r>
            <w:r w:rsidRPr="00635ADF">
              <w:rPr>
                <w:rFonts w:ascii="Arial Narrow" w:hAnsi="Arial Narrow"/>
                <w:b/>
                <w:sz w:val="20"/>
                <w:szCs w:val="20"/>
                <w:lang w:val="de-DE"/>
              </w:rPr>
              <w:t xml:space="preserve">) </w:t>
            </w:r>
            <w:r w:rsidR="007A3A4D" w:rsidRPr="00635ADF">
              <w:rPr>
                <w:rFonts w:ascii="Arial Narrow" w:hAnsi="Arial Narrow"/>
                <w:sz w:val="20"/>
                <w:szCs w:val="20"/>
                <w:lang w:val="de-DE"/>
              </w:rPr>
              <w:t>ND/PP</w:t>
            </w:r>
            <w:r w:rsidRPr="00635ADF">
              <w:rPr>
                <w:rFonts w:ascii="Arial Narrow" w:hAnsi="Arial Narrow"/>
                <w:b/>
                <w:sz w:val="20"/>
                <w:szCs w:val="20"/>
                <w:u w:val="dotted" w:color="595959" w:themeColor="text1" w:themeTint="A6"/>
                <w:lang w:val="de-DE"/>
              </w:rPr>
              <w:tab/>
            </w:r>
            <w:r w:rsidRPr="00635ADF">
              <w:rPr>
                <w:rFonts w:ascii="Arial Narrow" w:hAnsi="Arial Narrow"/>
                <w:sz w:val="20"/>
                <w:szCs w:val="20"/>
                <w:lang w:val="de-DE"/>
              </w:rPr>
              <w:t>99 (</w:t>
            </w:r>
            <w:r w:rsidR="007A3A4D" w:rsidRPr="00635ADF">
              <w:rPr>
                <w:rFonts w:ascii="Arial Narrow" w:hAnsi="Arial Narrow"/>
                <w:sz w:val="20"/>
                <w:szCs w:val="20"/>
                <w:lang w:val="de-DE"/>
              </w:rPr>
              <w:t>SHKO TE</w:t>
            </w:r>
            <w:r w:rsidRPr="00635ADF">
              <w:rPr>
                <w:rFonts w:ascii="Arial Narrow" w:hAnsi="Arial Narrow"/>
                <w:sz w:val="20"/>
                <w:szCs w:val="20"/>
                <w:lang w:val="de-DE"/>
              </w:rPr>
              <w:t>q</w:t>
            </w:r>
            <w:r w:rsidR="00C03B88" w:rsidRPr="00635ADF">
              <w:rPr>
                <w:rFonts w:ascii="Arial Narrow" w:hAnsi="Arial Narrow"/>
                <w:sz w:val="20"/>
                <w:szCs w:val="20"/>
                <w:lang w:val="de-DE"/>
              </w:rPr>
              <w:t>27</w:t>
            </w:r>
            <w:r w:rsidRPr="00635ADF">
              <w:rPr>
                <w:rFonts w:ascii="Arial Narrow" w:hAnsi="Arial Narrow"/>
                <w:sz w:val="20"/>
                <w:szCs w:val="20"/>
                <w:lang w:val="de-DE"/>
              </w:rPr>
              <w:t xml:space="preserve">e)   </w:t>
            </w:r>
          </w:p>
        </w:tc>
      </w:tr>
      <w:tr w:rsidR="00C95487" w:rsidRPr="00071FB0" w14:paraId="5AE510C7" w14:textId="77777777" w:rsidTr="00F87280">
        <w:tc>
          <w:tcPr>
            <w:tcW w:w="450" w:type="dxa"/>
          </w:tcPr>
          <w:p w14:paraId="490D951A" w14:textId="77777777" w:rsidR="00C95487" w:rsidRPr="00E209AF"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E209AF">
              <w:rPr>
                <w:rFonts w:ascii="Arial Narrow" w:hAnsi="Arial Narrow"/>
                <w:b/>
                <w:bCs/>
                <w:sz w:val="20"/>
                <w:szCs w:val="20"/>
              </w:rPr>
              <w:t>E</w:t>
            </w:r>
          </w:p>
        </w:tc>
        <w:tc>
          <w:tcPr>
            <w:tcW w:w="2340" w:type="dxa"/>
          </w:tcPr>
          <w:p w14:paraId="291DED8C" w14:textId="77777777" w:rsidR="00C95487" w:rsidRPr="00E209AF" w:rsidRDefault="00000512" w:rsidP="00000512">
            <w:pPr>
              <w:pStyle w:val="Body"/>
              <w:rPr>
                <w:rFonts w:ascii="Arial Narrow" w:hAnsi="Arial Narrow"/>
                <w:sz w:val="20"/>
                <w:szCs w:val="20"/>
              </w:rPr>
            </w:pPr>
            <w:r>
              <w:rPr>
                <w:rFonts w:ascii="Arial Narrow" w:hAnsi="Arial Narrow"/>
                <w:sz w:val="20"/>
                <w:szCs w:val="20"/>
              </w:rPr>
              <w:t xml:space="preserve">I </w:t>
            </w:r>
            <w:proofErr w:type="spellStart"/>
            <w:r>
              <w:rPr>
                <w:rFonts w:ascii="Arial Narrow" w:hAnsi="Arial Narrow"/>
                <w:sz w:val="20"/>
                <w:szCs w:val="20"/>
              </w:rPr>
              <w:t>drejtoheni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palë</w:t>
            </w:r>
            <w:proofErr w:type="spellEnd"/>
            <w:r w:rsidRPr="00000512">
              <w:rPr>
                <w:rFonts w:ascii="Arial Narrow" w:hAnsi="Arial Narrow"/>
                <w:sz w:val="20"/>
                <w:szCs w:val="20"/>
              </w:rPr>
              <w:t xml:space="preserve"> </w:t>
            </w:r>
            <w:proofErr w:type="spellStart"/>
            <w:r>
              <w:rPr>
                <w:rFonts w:ascii="Arial Narrow" w:hAnsi="Arial Narrow"/>
                <w:sz w:val="20"/>
                <w:szCs w:val="20"/>
              </w:rPr>
              <w:t>të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tretë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për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të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ndërmjetësuar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problemin</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drejtoh</w:t>
            </w:r>
            <w:r>
              <w:rPr>
                <w:rFonts w:ascii="Arial Narrow" w:hAnsi="Arial Narrow"/>
                <w:sz w:val="20"/>
                <w:szCs w:val="20"/>
              </w:rPr>
              <w:t>e</w:t>
            </w:r>
            <w:r w:rsidRPr="00000512">
              <w:rPr>
                <w:rFonts w:ascii="Arial Narrow" w:hAnsi="Arial Narrow"/>
                <w:sz w:val="20"/>
                <w:szCs w:val="20"/>
              </w:rPr>
              <w:t>ni</w:t>
            </w:r>
            <w:proofErr w:type="spellEnd"/>
            <w:r w:rsidRPr="00000512">
              <w:rPr>
                <w:rFonts w:ascii="Arial Narrow" w:hAnsi="Arial Narrow"/>
                <w:sz w:val="20"/>
                <w:szCs w:val="20"/>
              </w:rPr>
              <w:t xml:space="preserve"> </w:t>
            </w:r>
            <w:proofErr w:type="spellStart"/>
            <w:r>
              <w:rPr>
                <w:rFonts w:ascii="Arial Narrow" w:hAnsi="Arial Narrow"/>
                <w:sz w:val="20"/>
                <w:szCs w:val="20"/>
              </w:rPr>
              <w:t>për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pajtim</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arbitrazh</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zyrtar</w:t>
            </w:r>
            <w:proofErr w:type="spellEnd"/>
          </w:p>
        </w:tc>
        <w:tc>
          <w:tcPr>
            <w:tcW w:w="3690" w:type="dxa"/>
          </w:tcPr>
          <w:p w14:paraId="7C2EEB4C" w14:textId="11AF3696" w:rsidR="00C95487" w:rsidRPr="00E209AF"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28</w:t>
            </w:r>
            <w:r w:rsidR="00C95487" w:rsidRPr="00E209AF">
              <w:rPr>
                <w:rFonts w:ascii="Arial Narrow" w:hAnsi="Arial Narrow"/>
                <w:sz w:val="20"/>
                <w:szCs w:val="20"/>
              </w:rPr>
              <w:t>e)</w:t>
            </w:r>
          </w:p>
          <w:p w14:paraId="2F05C1D7" w14:textId="41B1B965" w:rsidR="00C95487" w:rsidRPr="00E209AF"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E209AF">
              <w:rPr>
                <w:rFonts w:ascii="Arial Narrow" w:eastAsia="Arial Narrow" w:hAnsi="Arial Narrow" w:cs="Arial Narrow"/>
                <w:sz w:val="20"/>
                <w:szCs w:val="20"/>
                <w:u w:val="dotted" w:color="595959" w:themeColor="text1" w:themeTint="A6"/>
              </w:rPr>
              <w:tab/>
            </w:r>
            <w:r w:rsidR="00C95487" w:rsidRPr="00E209AF">
              <w:rPr>
                <w:rFonts w:ascii="Arial Narrow" w:eastAsia="Arial Narrow" w:hAnsi="Arial Narrow" w:cs="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252944">
              <w:rPr>
                <w:rFonts w:ascii="Arial Narrow" w:hAnsi="Arial Narrow"/>
                <w:sz w:val="20"/>
                <w:szCs w:val="20"/>
              </w:rPr>
              <w:t>27</w:t>
            </w:r>
            <w:r w:rsidR="00C95487" w:rsidRPr="00E209AF">
              <w:rPr>
                <w:rFonts w:ascii="Arial Narrow" w:hAnsi="Arial Narrow"/>
                <w:sz w:val="20"/>
                <w:szCs w:val="20"/>
              </w:rPr>
              <w:t>f)</w:t>
            </w:r>
          </w:p>
          <w:p w14:paraId="0AEA1912" w14:textId="77777777" w:rsidR="00C95487" w:rsidRPr="00E209AF" w:rsidRDefault="00C95487" w:rsidP="00F87280">
            <w:pPr>
              <w:pStyle w:val="Body"/>
              <w:rPr>
                <w:rFonts w:ascii="Arial Narrow" w:hAnsi="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w:t>
            </w:r>
            <w:r w:rsidRPr="00E209AF">
              <w:rPr>
                <w:rFonts w:ascii="Arial Narrow" w:hAnsi="Arial Narrow"/>
                <w:sz w:val="20"/>
                <w:szCs w:val="20"/>
              </w:rPr>
              <w:t xml:space="preserve"> </w:t>
            </w:r>
            <w:r w:rsidR="007A3A4D">
              <w:rPr>
                <w:rFonts w:ascii="Arial Narrow" w:hAnsi="Arial Narrow"/>
                <w:sz w:val="20"/>
                <w:szCs w:val="20"/>
              </w:rPr>
              <w:t>ND/PP</w:t>
            </w:r>
            <w:r w:rsidRPr="00E209AF">
              <w:rPr>
                <w:rFonts w:ascii="Arial Narrow" w:eastAsia="Arial Narrow" w:hAnsi="Arial Narrow" w:cs="Arial Narrow"/>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252944">
              <w:rPr>
                <w:rFonts w:ascii="Arial Narrow" w:hAnsi="Arial Narrow"/>
                <w:sz w:val="20"/>
                <w:szCs w:val="20"/>
              </w:rPr>
              <w:t>27</w:t>
            </w:r>
            <w:r w:rsidRPr="00E209AF">
              <w:rPr>
                <w:rFonts w:ascii="Arial Narrow" w:hAnsi="Arial Narrow"/>
                <w:sz w:val="20"/>
                <w:szCs w:val="20"/>
              </w:rPr>
              <w:t>f)</w:t>
            </w:r>
          </w:p>
        </w:tc>
        <w:tc>
          <w:tcPr>
            <w:tcW w:w="3780" w:type="dxa"/>
          </w:tcPr>
          <w:p w14:paraId="51D07159" w14:textId="77777777"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00C95487" w:rsidRPr="00E209AF">
              <w:rPr>
                <w:rFonts w:ascii="Arial Narrow" w:hAnsi="Arial Narrow"/>
                <w:sz w:val="20"/>
                <w:szCs w:val="20"/>
              </w:rPr>
              <w:t>)</w:t>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1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 xml:space="preserve">f)  </w:t>
            </w:r>
          </w:p>
          <w:p w14:paraId="44994ACF" w14:textId="1A05594C"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2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 xml:space="preserve">f) </w:t>
            </w:r>
          </w:p>
          <w:p w14:paraId="47D7BB1E" w14:textId="23F5E823" w:rsidR="00C95487" w:rsidRPr="00E209AF"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u w:val="dotted" w:color="595959" w:themeColor="text1" w:themeTint="A6"/>
              </w:rPr>
              <w:tab/>
            </w:r>
            <w:r w:rsidR="00C95487" w:rsidRPr="00E209AF">
              <w:rPr>
                <w:rFonts w:ascii="Arial Narrow" w:hAnsi="Arial Narrow"/>
                <w:sz w:val="20"/>
                <w:szCs w:val="20"/>
              </w:rPr>
              <w:t>3 (</w:t>
            </w:r>
            <w:r w:rsidR="007A3A4D">
              <w:rPr>
                <w:rFonts w:ascii="Arial Narrow" w:hAnsi="Arial Narrow"/>
                <w:sz w:val="20"/>
                <w:szCs w:val="20"/>
              </w:rPr>
              <w:t>SHKO TE</w:t>
            </w:r>
            <w:r w:rsidR="00C95487" w:rsidRPr="00E209AF">
              <w:rPr>
                <w:rFonts w:ascii="Arial Narrow" w:hAnsi="Arial Narrow"/>
                <w:sz w:val="20"/>
                <w:szCs w:val="20"/>
              </w:rPr>
              <w:t>q</w:t>
            </w:r>
            <w:r w:rsidR="00C03B88">
              <w:rPr>
                <w:rFonts w:ascii="Arial Narrow" w:hAnsi="Arial Narrow"/>
                <w:sz w:val="20"/>
                <w:szCs w:val="20"/>
              </w:rPr>
              <w:t>27</w:t>
            </w:r>
            <w:r w:rsidR="00C95487" w:rsidRPr="00E209AF">
              <w:rPr>
                <w:rFonts w:ascii="Arial Narrow" w:hAnsi="Arial Narrow"/>
                <w:sz w:val="20"/>
                <w:szCs w:val="20"/>
              </w:rPr>
              <w:t xml:space="preserve">f)  </w:t>
            </w:r>
          </w:p>
          <w:p w14:paraId="3A325886" w14:textId="3BC27D1A" w:rsidR="00C95487"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E209AF">
              <w:rPr>
                <w:rFonts w:ascii="Arial Narrow" w:hAnsi="Arial Narrow"/>
                <w:b/>
                <w:sz w:val="20"/>
                <w:szCs w:val="20"/>
              </w:rPr>
              <w:t>(</w:t>
            </w:r>
            <w:r w:rsidR="007A3A4D">
              <w:rPr>
                <w:rFonts w:ascii="Arial Narrow" w:hAnsi="Arial Narrow"/>
                <w:b/>
                <w:sz w:val="20"/>
                <w:szCs w:val="20"/>
              </w:rPr>
              <w:t>MOS LEXO</w:t>
            </w:r>
            <w:r w:rsidRPr="00E209AF">
              <w:rPr>
                <w:rFonts w:ascii="Arial Narrow" w:hAnsi="Arial Narrow"/>
                <w:b/>
                <w:sz w:val="20"/>
                <w:szCs w:val="20"/>
              </w:rPr>
              <w:t xml:space="preserve">) </w:t>
            </w:r>
            <w:r w:rsidR="007A3A4D">
              <w:rPr>
                <w:rFonts w:ascii="Arial Narrow" w:hAnsi="Arial Narrow"/>
                <w:sz w:val="20"/>
                <w:szCs w:val="20"/>
              </w:rPr>
              <w:t>ND/PP</w:t>
            </w:r>
            <w:r w:rsidRPr="00E209AF">
              <w:rPr>
                <w:rFonts w:ascii="Arial Narrow" w:hAnsi="Arial Narrow"/>
                <w:sz w:val="20"/>
                <w:szCs w:val="20"/>
                <w:u w:val="dotted" w:color="595959" w:themeColor="text1" w:themeTint="A6"/>
              </w:rPr>
              <w:tab/>
            </w:r>
            <w:r w:rsidRPr="00E209AF">
              <w:rPr>
                <w:rFonts w:ascii="Arial Narrow" w:hAnsi="Arial Narrow"/>
                <w:sz w:val="20"/>
                <w:szCs w:val="20"/>
              </w:rPr>
              <w:t>99 (</w:t>
            </w:r>
            <w:r w:rsidR="007A3A4D">
              <w:rPr>
                <w:rFonts w:ascii="Arial Narrow" w:hAnsi="Arial Narrow"/>
                <w:sz w:val="20"/>
                <w:szCs w:val="20"/>
              </w:rPr>
              <w:t>SHKO TE</w:t>
            </w:r>
            <w:r w:rsidRPr="00E209AF">
              <w:rPr>
                <w:rFonts w:ascii="Arial Narrow" w:hAnsi="Arial Narrow"/>
                <w:sz w:val="20"/>
                <w:szCs w:val="20"/>
              </w:rPr>
              <w:t>q</w:t>
            </w:r>
            <w:r w:rsidR="00C03B88">
              <w:rPr>
                <w:rFonts w:ascii="Arial Narrow" w:hAnsi="Arial Narrow"/>
                <w:sz w:val="20"/>
                <w:szCs w:val="20"/>
              </w:rPr>
              <w:t>27</w:t>
            </w:r>
            <w:r w:rsidRPr="00E209AF">
              <w:rPr>
                <w:rFonts w:ascii="Arial Narrow" w:hAnsi="Arial Narrow"/>
                <w:sz w:val="20"/>
                <w:szCs w:val="20"/>
              </w:rPr>
              <w:t>f)</w:t>
            </w:r>
          </w:p>
          <w:p w14:paraId="387AD25D" w14:textId="77777777" w:rsidR="00D07EE0" w:rsidRPr="00071FB0" w:rsidRDefault="00D07EE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r>
      <w:tr w:rsidR="00C95487" w:rsidRPr="00071FB0" w14:paraId="74D1AEA8" w14:textId="77777777" w:rsidTr="00F87280">
        <w:tc>
          <w:tcPr>
            <w:tcW w:w="450" w:type="dxa"/>
          </w:tcPr>
          <w:p w14:paraId="20C177B7" w14:textId="77777777" w:rsidR="00C95487" w:rsidRPr="00071FB0" w:rsidRDefault="00C95487" w:rsidP="00F87280">
            <w:pPr>
              <w:pStyle w:val="Body"/>
              <w:rPr>
                <w:rFonts w:ascii="Arial Narrow" w:hAnsi="Arial Narrow"/>
                <w:b/>
                <w:bCs/>
                <w:sz w:val="20"/>
                <w:szCs w:val="20"/>
              </w:rPr>
            </w:pPr>
            <w:r w:rsidRPr="00071FB0">
              <w:rPr>
                <w:rFonts w:ascii="Arial Narrow" w:hAnsi="Arial Narrow"/>
                <w:b/>
                <w:bCs/>
                <w:sz w:val="20"/>
                <w:szCs w:val="20"/>
              </w:rPr>
              <w:t>F</w:t>
            </w:r>
          </w:p>
          <w:p w14:paraId="391A5DA8"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2340" w:type="dxa"/>
          </w:tcPr>
          <w:p w14:paraId="4387B605" w14:textId="77777777" w:rsidR="00C95487" w:rsidRPr="00071FB0" w:rsidRDefault="00000512" w:rsidP="0000051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drejtoheni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proces</w:t>
            </w:r>
            <w:r>
              <w:rPr>
                <w:rFonts w:ascii="Arial Narrow" w:hAnsi="Arial Narrow"/>
                <w:sz w:val="20"/>
                <w:szCs w:val="20"/>
              </w:rPr>
              <w:t>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zyrtar</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ankesash</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ose</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apelimi</w:t>
            </w:r>
            <w:proofErr w:type="spellEnd"/>
            <w:r w:rsidRPr="00000512">
              <w:rPr>
                <w:rFonts w:ascii="Arial Narrow" w:hAnsi="Arial Narrow"/>
                <w:sz w:val="20"/>
                <w:szCs w:val="20"/>
              </w:rPr>
              <w:t>.</w:t>
            </w:r>
          </w:p>
        </w:tc>
        <w:tc>
          <w:tcPr>
            <w:tcW w:w="3690" w:type="dxa"/>
          </w:tcPr>
          <w:p w14:paraId="485EBC4D" w14:textId="0CC6595E" w:rsidR="00C95487" w:rsidRPr="00BA304D" w:rsidRDefault="00A47358" w:rsidP="00F87280">
            <w:pPr>
              <w:pStyle w:val="Body"/>
              <w:rPr>
                <w:rFonts w:ascii="Arial Narrow" w:eastAsia="Arial Narrow" w:hAnsi="Arial Narrow" w:cs="Arial Narrow"/>
                <w:sz w:val="20"/>
                <w:szCs w:val="20"/>
              </w:rPr>
            </w:pPr>
            <w:r>
              <w:rPr>
                <w:rFonts w:ascii="Arial Narrow" w:hAnsi="Arial Narrow"/>
                <w:sz w:val="20"/>
                <w:szCs w:val="20"/>
              </w:rPr>
              <w:t>Po</w:t>
            </w:r>
            <w:r w:rsidR="00C95487" w:rsidRPr="00BA304D">
              <w:rPr>
                <w:rFonts w:ascii="Arial Narrow" w:hAnsi="Arial Narrow"/>
                <w:sz w:val="20"/>
                <w:szCs w:val="20"/>
                <w:u w:val="dotted" w:color="595959" w:themeColor="text1" w:themeTint="A6"/>
              </w:rPr>
              <w:tab/>
            </w:r>
            <w:r w:rsidR="00C95487" w:rsidRPr="00BA304D">
              <w:rPr>
                <w:rFonts w:ascii="Arial Narrow" w:hAnsi="Arial Narrow"/>
                <w:sz w:val="20"/>
                <w:szCs w:val="20"/>
                <w:u w:val="dotted" w:color="595959" w:themeColor="text1" w:themeTint="A6"/>
              </w:rPr>
              <w:tab/>
            </w:r>
            <w:r w:rsidR="00C95487" w:rsidRPr="00BA304D">
              <w:rPr>
                <w:rFonts w:ascii="Arial Narrow" w:hAnsi="Arial Narrow"/>
                <w:sz w:val="20"/>
                <w:szCs w:val="20"/>
              </w:rPr>
              <w:t xml:space="preserve">1 </w:t>
            </w:r>
            <w:r w:rsidR="00C95487">
              <w:rPr>
                <w:rFonts w:ascii="Arial Narrow" w:hAnsi="Arial Narrow"/>
                <w:sz w:val="20"/>
                <w:szCs w:val="20"/>
              </w:rPr>
              <w:t>(</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28</w:t>
            </w:r>
            <w:r w:rsidR="00C95487" w:rsidRPr="00BA304D">
              <w:rPr>
                <w:rFonts w:ascii="Arial Narrow" w:hAnsi="Arial Narrow"/>
                <w:sz w:val="20"/>
                <w:szCs w:val="20"/>
              </w:rPr>
              <w:t>f</w:t>
            </w:r>
            <w:r w:rsidR="00C95487">
              <w:rPr>
                <w:rFonts w:ascii="Arial Narrow" w:hAnsi="Arial Narrow"/>
                <w:sz w:val="20"/>
                <w:szCs w:val="20"/>
              </w:rPr>
              <w:t>)</w:t>
            </w:r>
          </w:p>
          <w:p w14:paraId="756AB1AF" w14:textId="5D5B8DAF" w:rsidR="00C95487" w:rsidRPr="00BA304D" w:rsidRDefault="006C3972" w:rsidP="00F87280">
            <w:pPr>
              <w:pStyle w:val="Body"/>
              <w:rPr>
                <w:rFonts w:ascii="Arial Narrow" w:eastAsia="Arial Narrow" w:hAnsi="Arial Narrow" w:cs="Arial Narrow"/>
                <w:sz w:val="20"/>
                <w:szCs w:val="20"/>
              </w:rPr>
            </w:pPr>
            <w:r>
              <w:rPr>
                <w:rFonts w:ascii="Arial Narrow" w:hAnsi="Arial Narrow"/>
                <w:sz w:val="20"/>
                <w:szCs w:val="20"/>
              </w:rPr>
              <w:t>Jo</w:t>
            </w:r>
            <w:r w:rsidR="00C95487" w:rsidRPr="00BA304D">
              <w:rPr>
                <w:rFonts w:ascii="Arial Narrow" w:eastAsia="Arial Narrow" w:hAnsi="Arial Narrow" w:cs="Arial Narrow"/>
                <w:sz w:val="20"/>
                <w:szCs w:val="20"/>
                <w:u w:val="dotted" w:color="595959" w:themeColor="text1" w:themeTint="A6"/>
              </w:rPr>
              <w:tab/>
            </w:r>
            <w:r w:rsidR="00C95487" w:rsidRPr="00BA304D">
              <w:rPr>
                <w:rFonts w:ascii="Arial Narrow" w:hAnsi="Arial Narrow"/>
                <w:sz w:val="20"/>
                <w:szCs w:val="20"/>
                <w:u w:val="dotted" w:color="595959" w:themeColor="text1" w:themeTint="A6"/>
              </w:rPr>
              <w:tab/>
            </w:r>
            <w:r w:rsidR="00C95487" w:rsidRPr="00BA304D">
              <w:rPr>
                <w:rFonts w:ascii="Arial Narrow" w:hAnsi="Arial Narrow"/>
                <w:sz w:val="20"/>
                <w:szCs w:val="20"/>
              </w:rPr>
              <w:t xml:space="preserve">2 </w:t>
            </w:r>
            <w:r w:rsidR="00C95487">
              <w:rPr>
                <w:rFonts w:ascii="Arial Narrow" w:hAnsi="Arial Narrow"/>
                <w:sz w:val="20"/>
                <w:szCs w:val="20"/>
              </w:rPr>
              <w:t>(</w:t>
            </w:r>
            <w:r w:rsidR="007A3A4D">
              <w:rPr>
                <w:rFonts w:ascii="Arial Narrow" w:hAnsi="Arial Narrow"/>
                <w:sz w:val="20"/>
                <w:szCs w:val="20"/>
              </w:rPr>
              <w:t>SHKO TE</w:t>
            </w:r>
            <w:r w:rsidR="00C95487">
              <w:rPr>
                <w:rFonts w:ascii="Arial Narrow" w:hAnsi="Arial Narrow"/>
                <w:sz w:val="20"/>
                <w:szCs w:val="20"/>
              </w:rPr>
              <w:t>q</w:t>
            </w:r>
            <w:r w:rsidR="00252944">
              <w:rPr>
                <w:rFonts w:ascii="Arial Narrow" w:hAnsi="Arial Narrow"/>
                <w:sz w:val="20"/>
                <w:szCs w:val="20"/>
              </w:rPr>
              <w:t>27</w:t>
            </w:r>
            <w:r w:rsidR="00C95487" w:rsidRPr="00BA304D">
              <w:rPr>
                <w:rFonts w:ascii="Arial Narrow" w:hAnsi="Arial Narrow"/>
                <w:sz w:val="20"/>
                <w:szCs w:val="20"/>
              </w:rPr>
              <w:t>g</w:t>
            </w:r>
            <w:r w:rsidR="00C95487">
              <w:rPr>
                <w:rFonts w:ascii="Arial Narrow" w:hAnsi="Arial Narrow"/>
                <w:sz w:val="20"/>
                <w:szCs w:val="20"/>
              </w:rPr>
              <w:t>)</w:t>
            </w:r>
          </w:p>
          <w:p w14:paraId="192F6D01" w14:textId="77777777" w:rsidR="00C95487" w:rsidRPr="00BA304D" w:rsidRDefault="00C95487" w:rsidP="00F87280">
            <w:pPr>
              <w:pStyle w:val="Body"/>
              <w:rPr>
                <w:rFonts w:ascii="Arial Narrow" w:hAnsi="Arial Narrow"/>
                <w:sz w:val="20"/>
                <w:szCs w:val="20"/>
              </w:rPr>
            </w:pPr>
            <w:r w:rsidRPr="00BA304D">
              <w:rPr>
                <w:rFonts w:ascii="Arial Narrow" w:hAnsi="Arial Narrow"/>
                <w:b/>
                <w:sz w:val="20"/>
                <w:szCs w:val="20"/>
              </w:rPr>
              <w:t>(</w:t>
            </w:r>
            <w:r w:rsidR="007A3A4D">
              <w:rPr>
                <w:rFonts w:ascii="Arial Narrow" w:hAnsi="Arial Narrow"/>
                <w:b/>
                <w:sz w:val="20"/>
                <w:szCs w:val="20"/>
              </w:rPr>
              <w:t>MOS LEXO</w:t>
            </w:r>
            <w:r w:rsidRPr="00BA304D">
              <w:rPr>
                <w:rFonts w:ascii="Arial Narrow" w:hAnsi="Arial Narrow"/>
                <w:b/>
                <w:sz w:val="20"/>
                <w:szCs w:val="20"/>
              </w:rPr>
              <w:t>)</w:t>
            </w:r>
            <w:r w:rsidRPr="00BA304D">
              <w:rPr>
                <w:rFonts w:ascii="Arial Narrow" w:hAnsi="Arial Narrow"/>
                <w:sz w:val="20"/>
                <w:szCs w:val="20"/>
              </w:rPr>
              <w:t xml:space="preserve"> </w:t>
            </w:r>
            <w:r w:rsidR="007A3A4D">
              <w:rPr>
                <w:rFonts w:ascii="Arial Narrow" w:hAnsi="Arial Narrow"/>
                <w:sz w:val="20"/>
                <w:szCs w:val="20"/>
              </w:rPr>
              <w:t>ND/PP</w:t>
            </w:r>
            <w:r w:rsidRPr="00BA304D">
              <w:rPr>
                <w:rFonts w:ascii="Arial Narrow" w:eastAsia="Arial Narrow" w:hAnsi="Arial Narrow" w:cs="Arial Narrow"/>
                <w:sz w:val="20"/>
                <w:szCs w:val="20"/>
                <w:u w:val="dotted" w:color="595959" w:themeColor="text1" w:themeTint="A6"/>
              </w:rPr>
              <w:tab/>
            </w:r>
            <w:r w:rsidRPr="00BA304D">
              <w:rPr>
                <w:rFonts w:ascii="Arial Narrow" w:hAnsi="Arial Narrow"/>
                <w:sz w:val="20"/>
                <w:szCs w:val="20"/>
              </w:rPr>
              <w:t xml:space="preserve">99 </w:t>
            </w:r>
            <w:r>
              <w:rPr>
                <w:rFonts w:ascii="Arial Narrow" w:hAnsi="Arial Narrow"/>
                <w:sz w:val="20"/>
                <w:szCs w:val="20"/>
              </w:rPr>
              <w:t>(</w:t>
            </w:r>
            <w:r w:rsidR="007A3A4D">
              <w:rPr>
                <w:rFonts w:ascii="Arial Narrow" w:hAnsi="Arial Narrow"/>
                <w:sz w:val="20"/>
                <w:szCs w:val="20"/>
              </w:rPr>
              <w:t>SHKO TE</w:t>
            </w:r>
            <w:r>
              <w:rPr>
                <w:rFonts w:ascii="Arial Narrow" w:hAnsi="Arial Narrow"/>
                <w:sz w:val="20"/>
                <w:szCs w:val="20"/>
              </w:rPr>
              <w:t>q</w:t>
            </w:r>
            <w:r w:rsidR="00252944">
              <w:rPr>
                <w:rFonts w:ascii="Arial Narrow" w:hAnsi="Arial Narrow"/>
                <w:sz w:val="20"/>
                <w:szCs w:val="20"/>
              </w:rPr>
              <w:t>27</w:t>
            </w:r>
            <w:r w:rsidRPr="00BA304D">
              <w:rPr>
                <w:rFonts w:ascii="Arial Narrow" w:hAnsi="Arial Narrow"/>
                <w:sz w:val="20"/>
                <w:szCs w:val="20"/>
              </w:rPr>
              <w:t>g</w:t>
            </w:r>
            <w:r>
              <w:rPr>
                <w:rFonts w:ascii="Arial Narrow" w:hAnsi="Arial Narrow"/>
                <w:sz w:val="20"/>
                <w:szCs w:val="20"/>
              </w:rPr>
              <w:t>)</w:t>
            </w:r>
          </w:p>
        </w:tc>
        <w:tc>
          <w:tcPr>
            <w:tcW w:w="3780" w:type="dxa"/>
          </w:tcPr>
          <w:p w14:paraId="4B757E87" w14:textId="77777777"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00C95487" w:rsidRPr="00071FB0">
              <w:rPr>
                <w:rFonts w:ascii="Arial Narrow" w:hAnsi="Arial Narrow"/>
                <w:sz w:val="20"/>
                <w:szCs w:val="20"/>
              </w:rPr>
              <w:t>)</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27</w:t>
            </w:r>
            <w:r w:rsidR="00C95487">
              <w:rPr>
                <w:rFonts w:ascii="Arial Narrow" w:hAnsi="Arial Narrow"/>
                <w:sz w:val="20"/>
                <w:szCs w:val="20"/>
              </w:rPr>
              <w:t>g)</w:t>
            </w:r>
          </w:p>
          <w:p w14:paraId="7583DF99" w14:textId="0516818E"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2</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27</w:t>
            </w:r>
            <w:r w:rsidR="00C95487">
              <w:rPr>
                <w:rFonts w:ascii="Arial Narrow" w:hAnsi="Arial Narrow"/>
                <w:sz w:val="20"/>
                <w:szCs w:val="20"/>
              </w:rPr>
              <w:t>g)</w:t>
            </w:r>
          </w:p>
          <w:p w14:paraId="5F25F9A0" w14:textId="16A0C2B0"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3</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27</w:t>
            </w:r>
            <w:r w:rsidR="00C95487">
              <w:rPr>
                <w:rFonts w:ascii="Arial Narrow" w:hAnsi="Arial Narrow"/>
                <w:sz w:val="20"/>
                <w:szCs w:val="20"/>
              </w:rPr>
              <w:t>g)</w:t>
            </w:r>
          </w:p>
          <w:p w14:paraId="4EE65181" w14:textId="47D484BD" w:rsidR="00D07EE0" w:rsidRPr="00043F6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w:t>
            </w:r>
            <w:r w:rsidR="007A3A4D">
              <w:rPr>
                <w:rFonts w:ascii="Arial Narrow" w:hAnsi="Arial Narrow"/>
                <w:sz w:val="20"/>
                <w:szCs w:val="20"/>
              </w:rPr>
              <w:t>SHKO TE</w:t>
            </w:r>
            <w:r>
              <w:rPr>
                <w:rFonts w:ascii="Arial Narrow" w:hAnsi="Arial Narrow"/>
                <w:sz w:val="20"/>
                <w:szCs w:val="20"/>
              </w:rPr>
              <w:t>q</w:t>
            </w:r>
            <w:r w:rsidR="00C03B88">
              <w:rPr>
                <w:rFonts w:ascii="Arial Narrow" w:hAnsi="Arial Narrow"/>
                <w:sz w:val="20"/>
                <w:szCs w:val="20"/>
              </w:rPr>
              <w:t>27</w:t>
            </w:r>
            <w:r>
              <w:rPr>
                <w:rFonts w:ascii="Arial Narrow" w:hAnsi="Arial Narrow"/>
                <w:sz w:val="20"/>
                <w:szCs w:val="20"/>
              </w:rPr>
              <w:t>g)</w:t>
            </w:r>
          </w:p>
        </w:tc>
      </w:tr>
      <w:tr w:rsidR="00C95487" w:rsidRPr="00071FB0" w14:paraId="2BAC4282" w14:textId="77777777" w:rsidTr="00F87280">
        <w:tc>
          <w:tcPr>
            <w:tcW w:w="450" w:type="dxa"/>
          </w:tcPr>
          <w:p w14:paraId="2B265958"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bCs/>
                <w:sz w:val="20"/>
                <w:szCs w:val="20"/>
              </w:rPr>
              <w:t>G</w:t>
            </w:r>
          </w:p>
        </w:tc>
        <w:tc>
          <w:tcPr>
            <w:tcW w:w="2340" w:type="dxa"/>
          </w:tcPr>
          <w:p w14:paraId="793E579D" w14:textId="77777777" w:rsidR="00C95487" w:rsidRPr="00071FB0" w:rsidRDefault="00000512" w:rsidP="0000051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drejtoheni</w:t>
            </w:r>
            <w:proofErr w:type="spellEnd"/>
            <w:r>
              <w:rPr>
                <w:rFonts w:ascii="Arial Narrow" w:hAnsi="Arial Narrow"/>
                <w:sz w:val="20"/>
                <w:szCs w:val="20"/>
              </w:rPr>
              <w:t xml:space="preserve"> </w:t>
            </w:r>
            <w:proofErr w:type="spellStart"/>
            <w:r w:rsidRPr="00000512">
              <w:rPr>
                <w:rFonts w:ascii="Arial Narrow" w:hAnsi="Arial Narrow"/>
                <w:sz w:val="20"/>
                <w:szCs w:val="20"/>
              </w:rPr>
              <w:t>një</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institucion</w:t>
            </w:r>
            <w:r>
              <w:rPr>
                <w:rFonts w:ascii="Arial Narrow" w:hAnsi="Arial Narrow"/>
                <w:sz w:val="20"/>
                <w:szCs w:val="20"/>
              </w:rPr>
              <w:t>i</w:t>
            </w:r>
            <w:proofErr w:type="spellEnd"/>
            <w:r w:rsidRPr="00000512">
              <w:rPr>
                <w:rFonts w:ascii="Arial Narrow" w:hAnsi="Arial Narrow"/>
                <w:sz w:val="20"/>
                <w:szCs w:val="20"/>
              </w:rPr>
              <w:t xml:space="preserve"> apo </w:t>
            </w:r>
            <w:proofErr w:type="spellStart"/>
            <w:r w:rsidRPr="00000512">
              <w:rPr>
                <w:rFonts w:ascii="Arial Narrow" w:hAnsi="Arial Narrow"/>
                <w:sz w:val="20"/>
                <w:szCs w:val="20"/>
              </w:rPr>
              <w:t>aktor</w:t>
            </w:r>
            <w:r>
              <w:rPr>
                <w:rFonts w:ascii="Arial Narrow" w:hAnsi="Arial Narrow"/>
                <w:sz w:val="20"/>
                <w:szCs w:val="20"/>
              </w:rPr>
              <w:t>i</w:t>
            </w:r>
            <w:proofErr w:type="spellEnd"/>
            <w:r w:rsidRPr="00000512">
              <w:rPr>
                <w:rFonts w:ascii="Arial Narrow" w:hAnsi="Arial Narrow"/>
                <w:sz w:val="20"/>
                <w:szCs w:val="20"/>
              </w:rPr>
              <w:t xml:space="preserve"> </w:t>
            </w:r>
            <w:proofErr w:type="spellStart"/>
            <w:r w:rsidRPr="00000512">
              <w:rPr>
                <w:rFonts w:ascii="Arial Narrow" w:hAnsi="Arial Narrow"/>
                <w:sz w:val="20"/>
                <w:szCs w:val="20"/>
              </w:rPr>
              <w:t>tjetër</w:t>
            </w:r>
            <w:proofErr w:type="spellEnd"/>
          </w:p>
        </w:tc>
        <w:tc>
          <w:tcPr>
            <w:tcW w:w="3690" w:type="dxa"/>
          </w:tcPr>
          <w:p w14:paraId="67B40949" w14:textId="418ADC67" w:rsidR="00C95487" w:rsidRPr="00BA304D" w:rsidRDefault="00A47358" w:rsidP="00F87280">
            <w:pPr>
              <w:pStyle w:val="Body"/>
              <w:rPr>
                <w:rFonts w:ascii="Arial Narrow" w:hAnsi="Arial Narrow"/>
                <w:sz w:val="20"/>
                <w:szCs w:val="20"/>
              </w:rPr>
            </w:pPr>
            <w:r>
              <w:rPr>
                <w:rFonts w:ascii="Arial Narrow" w:hAnsi="Arial Narrow"/>
                <w:sz w:val="20"/>
                <w:szCs w:val="20"/>
              </w:rPr>
              <w:t>Po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1 [</w:t>
            </w:r>
            <w:r w:rsidR="00BE641E" w:rsidRPr="00BE641E">
              <w:rPr>
                <w:rFonts w:ascii="Arial Narrow" w:hAnsi="Arial Narrow"/>
                <w:sz w:val="20"/>
                <w:szCs w:val="20"/>
              </w:rPr>
              <w:t>SAKTËSONI</w:t>
            </w:r>
            <w:r w:rsidR="00C95487">
              <w:rPr>
                <w:rFonts w:ascii="Arial Narrow" w:hAnsi="Arial Narrow"/>
                <w:sz w:val="20"/>
                <w:szCs w:val="20"/>
              </w:rPr>
              <w:t>] (</w:t>
            </w:r>
            <w:r w:rsidR="007A3A4D">
              <w:rPr>
                <w:rFonts w:ascii="Arial Narrow" w:hAnsi="Arial Narrow"/>
                <w:sz w:val="20"/>
                <w:szCs w:val="20"/>
              </w:rPr>
              <w:t>SHKO TE</w:t>
            </w:r>
            <w:r w:rsidR="00C95487">
              <w:rPr>
                <w:rFonts w:ascii="Arial Narrow" w:hAnsi="Arial Narrow"/>
                <w:sz w:val="20"/>
                <w:szCs w:val="20"/>
              </w:rPr>
              <w:t>q</w:t>
            </w:r>
            <w:r w:rsidR="00A8449B">
              <w:rPr>
                <w:rFonts w:ascii="Arial Narrow" w:hAnsi="Arial Narrow"/>
                <w:sz w:val="20"/>
                <w:szCs w:val="20"/>
              </w:rPr>
              <w:t>28</w:t>
            </w:r>
            <w:r w:rsidR="00C95487">
              <w:rPr>
                <w:rFonts w:ascii="Arial Narrow" w:hAnsi="Arial Narrow"/>
                <w:sz w:val="20"/>
                <w:szCs w:val="20"/>
              </w:rPr>
              <w:t>g)</w:t>
            </w:r>
          </w:p>
          <w:p w14:paraId="00D51B0D" w14:textId="3DF01C21" w:rsidR="00C95487" w:rsidRDefault="006C3972" w:rsidP="00F87280">
            <w:pPr>
              <w:pStyle w:val="Body"/>
              <w:rPr>
                <w:rFonts w:ascii="Arial Narrow" w:hAnsi="Arial Narrow"/>
                <w:sz w:val="20"/>
                <w:szCs w:val="20"/>
              </w:rPr>
            </w:pPr>
            <w:r>
              <w:rPr>
                <w:rFonts w:ascii="Arial Narrow" w:hAnsi="Arial Narrow"/>
                <w:sz w:val="20"/>
                <w:szCs w:val="20"/>
              </w:rPr>
              <w:t>Jo</w:t>
            </w:r>
            <w:r w:rsidR="00C95487" w:rsidRPr="00071FB0">
              <w:rPr>
                <w:rFonts w:ascii="Arial Narrow" w:eastAsia="Arial Narrow" w:hAnsi="Arial Narrow" w:cs="Arial Narrow"/>
                <w:sz w:val="20"/>
                <w:szCs w:val="20"/>
                <w:u w:val="dotted" w:color="595959" w:themeColor="text1" w:themeTint="A6"/>
              </w:rPr>
              <w:tab/>
            </w:r>
            <w:r w:rsidR="00C95487" w:rsidRPr="00071FB0">
              <w:rPr>
                <w:rFonts w:ascii="Arial Narrow" w:eastAsia="Arial Narrow" w:hAnsi="Arial Narrow" w:cs="Arial Narrow"/>
                <w:sz w:val="20"/>
                <w:szCs w:val="20"/>
                <w:u w:val="dotted" w:color="595959" w:themeColor="text1" w:themeTint="A6"/>
              </w:rPr>
              <w:tab/>
            </w:r>
            <w:r w:rsidR="00C95487" w:rsidRPr="00071FB0">
              <w:rPr>
                <w:rFonts w:ascii="Arial Narrow" w:hAnsi="Arial Narrow"/>
                <w:sz w:val="20"/>
                <w:szCs w:val="20"/>
              </w:rPr>
              <w:t xml:space="preserve">2 </w:t>
            </w:r>
            <w:r w:rsidR="00C95487">
              <w:rPr>
                <w:rFonts w:ascii="Arial Narrow" w:hAnsi="Arial Narrow"/>
                <w:sz w:val="20"/>
                <w:szCs w:val="20"/>
              </w:rPr>
              <w:t>(</w:t>
            </w:r>
            <w:r w:rsidR="007A3A4D">
              <w:rPr>
                <w:rFonts w:ascii="Arial Narrow" w:hAnsi="Arial Narrow"/>
                <w:sz w:val="20"/>
                <w:szCs w:val="20"/>
              </w:rPr>
              <w:t>SHKO TE</w:t>
            </w:r>
            <w:r w:rsidR="00C95487">
              <w:rPr>
                <w:rFonts w:ascii="Arial Narrow" w:hAnsi="Arial Narrow"/>
                <w:sz w:val="20"/>
                <w:szCs w:val="20"/>
              </w:rPr>
              <w:t>q</w:t>
            </w:r>
            <w:r w:rsidR="009B41BF">
              <w:rPr>
                <w:rFonts w:ascii="Arial Narrow" w:hAnsi="Arial Narrow"/>
                <w:sz w:val="20"/>
                <w:szCs w:val="20"/>
              </w:rPr>
              <w:t>29</w:t>
            </w:r>
            <w:r w:rsidR="00C95487">
              <w:rPr>
                <w:rFonts w:ascii="Arial Narrow" w:hAnsi="Arial Narrow"/>
                <w:sz w:val="20"/>
                <w:szCs w:val="20"/>
              </w:rPr>
              <w:t>)</w:t>
            </w:r>
          </w:p>
          <w:p w14:paraId="0A7B79EC" w14:textId="77777777" w:rsidR="00C95487" w:rsidRPr="00071FB0" w:rsidRDefault="00C95487" w:rsidP="00F87280">
            <w:pPr>
              <w:pStyle w:val="Body"/>
              <w:rPr>
                <w:rFonts w:ascii="Arial Narrow" w:eastAsia="Arial Narrow" w:hAnsi="Arial Narrow" w:cs="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w:t>
            </w:r>
            <w:r w:rsidR="007A3A4D">
              <w:rPr>
                <w:rFonts w:ascii="Arial Narrow" w:hAnsi="Arial Narrow"/>
                <w:sz w:val="20"/>
                <w:szCs w:val="20"/>
              </w:rPr>
              <w:t>SHKO TE</w:t>
            </w:r>
            <w:r>
              <w:rPr>
                <w:rFonts w:ascii="Arial Narrow" w:hAnsi="Arial Narrow"/>
                <w:sz w:val="20"/>
                <w:szCs w:val="20"/>
              </w:rPr>
              <w:t>q</w:t>
            </w:r>
            <w:r w:rsidR="009B41BF">
              <w:rPr>
                <w:rFonts w:ascii="Arial Narrow" w:hAnsi="Arial Narrow"/>
                <w:sz w:val="20"/>
                <w:szCs w:val="20"/>
              </w:rPr>
              <w:t>29</w:t>
            </w:r>
            <w:r>
              <w:rPr>
                <w:rFonts w:ascii="Arial Narrow" w:hAnsi="Arial Narrow"/>
                <w:sz w:val="20"/>
                <w:szCs w:val="20"/>
              </w:rPr>
              <w:t>)</w:t>
            </w:r>
          </w:p>
        </w:tc>
        <w:tc>
          <w:tcPr>
            <w:tcW w:w="3780" w:type="dxa"/>
          </w:tcPr>
          <w:p w14:paraId="3E010F0E" w14:textId="77777777"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Unë</w:t>
            </w:r>
            <w:proofErr w:type="spellEnd"/>
            <w:r w:rsidRPr="00E209AF">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emrin</w:t>
            </w:r>
            <w:proofErr w:type="spellEnd"/>
            <w:r>
              <w:rPr>
                <w:rFonts w:ascii="Arial Narrow" w:hAnsi="Arial Narrow"/>
                <w:sz w:val="20"/>
                <w:szCs w:val="20"/>
              </w:rPr>
              <w:t xml:space="preserve"> </w:t>
            </w:r>
            <w:proofErr w:type="spellStart"/>
            <w:r>
              <w:rPr>
                <w:rFonts w:ascii="Arial Narrow" w:hAnsi="Arial Narrow"/>
                <w:sz w:val="20"/>
                <w:szCs w:val="20"/>
              </w:rPr>
              <w:t>tim</w:t>
            </w:r>
            <w:proofErr w:type="spellEnd"/>
            <w:r w:rsidR="00C95487" w:rsidRPr="00071FB0">
              <w:rPr>
                <w:rFonts w:ascii="Arial Narrow" w:hAnsi="Arial Narrow"/>
                <w:sz w:val="20"/>
                <w:szCs w:val="20"/>
              </w:rPr>
              <w:t>)</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29</w:t>
            </w:r>
            <w:r w:rsidR="00C95487">
              <w:rPr>
                <w:rFonts w:ascii="Arial Narrow" w:hAnsi="Arial Narrow"/>
                <w:sz w:val="20"/>
                <w:szCs w:val="20"/>
              </w:rPr>
              <w:t>)</w:t>
            </w:r>
          </w:p>
          <w:p w14:paraId="49AB5388" w14:textId="77777777"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sz w:val="20"/>
                <w:szCs w:val="20"/>
              </w:rPr>
              <w:t xml:space="preserve">Pala </w:t>
            </w:r>
            <w:proofErr w:type="spellStart"/>
            <w:r>
              <w:rPr>
                <w:rFonts w:ascii="Arial Narrow" w:hAnsi="Arial Narrow"/>
                <w:sz w:val="20"/>
                <w:szCs w:val="20"/>
              </w:rPr>
              <w:t>tjetër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2</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29</w:t>
            </w:r>
            <w:r w:rsidR="00C95487">
              <w:rPr>
                <w:rFonts w:ascii="Arial Narrow" w:hAnsi="Arial Narrow"/>
                <w:sz w:val="20"/>
                <w:szCs w:val="20"/>
              </w:rPr>
              <w:t>)</w:t>
            </w:r>
          </w:p>
          <w:p w14:paraId="4CB0567B" w14:textId="77777777" w:rsidR="00C95487" w:rsidRPr="00071FB0" w:rsidRDefault="006E2A3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Pr>
                <w:rFonts w:ascii="Arial Narrow" w:hAnsi="Arial Narrow"/>
                <w:sz w:val="20"/>
                <w:szCs w:val="20"/>
              </w:rPr>
              <w:t>Dikush</w:t>
            </w:r>
            <w:proofErr w:type="spellEnd"/>
            <w:r>
              <w:rPr>
                <w:rFonts w:ascii="Arial Narrow" w:hAnsi="Arial Narrow"/>
                <w:sz w:val="20"/>
                <w:szCs w:val="20"/>
              </w:rPr>
              <w:t xml:space="preserve"> </w:t>
            </w:r>
            <w:proofErr w:type="spellStart"/>
            <w:r>
              <w:rPr>
                <w:rFonts w:ascii="Arial Narrow" w:hAnsi="Arial Narrow"/>
                <w:sz w:val="20"/>
                <w:szCs w:val="20"/>
              </w:rPr>
              <w:t>tjetër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3</w:t>
            </w:r>
            <w:r w:rsidR="00C95487">
              <w:rPr>
                <w:rFonts w:ascii="Arial Narrow" w:hAnsi="Arial Narrow"/>
                <w:sz w:val="20"/>
                <w:szCs w:val="20"/>
              </w:rPr>
              <w:t xml:space="preserve"> (</w:t>
            </w:r>
            <w:r w:rsidR="007A3A4D">
              <w:rPr>
                <w:rFonts w:ascii="Arial Narrow" w:hAnsi="Arial Narrow"/>
                <w:sz w:val="20"/>
                <w:szCs w:val="20"/>
              </w:rPr>
              <w:t>SHKO TE</w:t>
            </w:r>
            <w:r w:rsidR="00C95487">
              <w:rPr>
                <w:rFonts w:ascii="Arial Narrow" w:hAnsi="Arial Narrow"/>
                <w:sz w:val="20"/>
                <w:szCs w:val="20"/>
              </w:rPr>
              <w:t>q</w:t>
            </w:r>
            <w:r w:rsidR="00C03B88">
              <w:rPr>
                <w:rFonts w:ascii="Arial Narrow" w:hAnsi="Arial Narrow"/>
                <w:sz w:val="20"/>
                <w:szCs w:val="20"/>
              </w:rPr>
              <w:t>29</w:t>
            </w:r>
            <w:r w:rsidR="00C95487">
              <w:rPr>
                <w:rFonts w:ascii="Arial Narrow" w:hAnsi="Arial Narrow"/>
                <w:sz w:val="20"/>
                <w:szCs w:val="20"/>
              </w:rPr>
              <w:t>)</w:t>
            </w:r>
          </w:p>
          <w:p w14:paraId="23F290DD"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b/>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r>
              <w:rPr>
                <w:rFonts w:ascii="Arial Narrow" w:hAnsi="Arial Narrow"/>
                <w:sz w:val="20"/>
                <w:szCs w:val="20"/>
              </w:rPr>
              <w:t xml:space="preserve"> (</w:t>
            </w:r>
            <w:r w:rsidR="007A3A4D">
              <w:rPr>
                <w:rFonts w:ascii="Arial Narrow" w:hAnsi="Arial Narrow"/>
                <w:sz w:val="20"/>
                <w:szCs w:val="20"/>
              </w:rPr>
              <w:t>SHKO TE</w:t>
            </w:r>
            <w:r>
              <w:rPr>
                <w:rFonts w:ascii="Arial Narrow" w:hAnsi="Arial Narrow"/>
                <w:sz w:val="20"/>
                <w:szCs w:val="20"/>
              </w:rPr>
              <w:t>q</w:t>
            </w:r>
            <w:r w:rsidR="00C03B88">
              <w:rPr>
                <w:rFonts w:ascii="Arial Narrow" w:hAnsi="Arial Narrow"/>
                <w:sz w:val="20"/>
                <w:szCs w:val="20"/>
              </w:rPr>
              <w:t>29</w:t>
            </w:r>
            <w:r>
              <w:rPr>
                <w:rFonts w:ascii="Arial Narrow" w:hAnsi="Arial Narrow"/>
                <w:sz w:val="20"/>
                <w:szCs w:val="20"/>
              </w:rPr>
              <w:t>)</w:t>
            </w:r>
          </w:p>
        </w:tc>
      </w:tr>
    </w:tbl>
    <w:p w14:paraId="7297C832" w14:textId="77777777" w:rsidR="00CC11EC" w:rsidRPr="00071FB0" w:rsidRDefault="00CC11EC"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00CCECA9" w14:textId="77777777" w:rsidTr="00F87280">
        <w:tc>
          <w:tcPr>
            <w:tcW w:w="1170" w:type="dxa"/>
          </w:tcPr>
          <w:p w14:paraId="43E82505" w14:textId="77777777" w:rsidR="00C95487" w:rsidRPr="00071FB0" w:rsidRDefault="0025294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q29</w:t>
            </w:r>
          </w:p>
        </w:tc>
        <w:tc>
          <w:tcPr>
            <w:tcW w:w="4770" w:type="dxa"/>
          </w:tcPr>
          <w:p w14:paraId="3BE0F839" w14:textId="77777777" w:rsidR="00C95487" w:rsidRPr="00071FB0" w:rsidRDefault="00131C02" w:rsidP="00131C0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131C02">
              <w:rPr>
                <w:rFonts w:ascii="Arial Narrow" w:hAnsi="Arial Narrow"/>
                <w:sz w:val="20"/>
                <w:szCs w:val="20"/>
              </w:rPr>
              <w:t xml:space="preserve">A </w:t>
            </w:r>
            <w:proofErr w:type="spellStart"/>
            <w:r w:rsidRPr="00131C02">
              <w:rPr>
                <w:rFonts w:ascii="Arial Narrow" w:hAnsi="Arial Narrow"/>
                <w:sz w:val="20"/>
                <w:szCs w:val="20"/>
              </w:rPr>
              <w:t>është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vazhdueshëm</w:t>
            </w:r>
            <w:proofErr w:type="spellEnd"/>
            <w:r w:rsidRPr="00131C02">
              <w:rPr>
                <w:rFonts w:ascii="Arial Narrow" w:hAnsi="Arial Narrow"/>
                <w:sz w:val="20"/>
                <w:szCs w:val="20"/>
              </w:rPr>
              <w:t xml:space="preserve"> apo </w:t>
            </w:r>
            <w:proofErr w:type="spellStart"/>
            <w:r w:rsidRPr="00131C02">
              <w:rPr>
                <w:rFonts w:ascii="Arial Narrow" w:hAnsi="Arial Narrow"/>
                <w:sz w:val="20"/>
                <w:szCs w:val="20"/>
              </w:rPr>
              <w:t>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përfunduar</w:t>
            </w:r>
            <w:proofErr w:type="spellEnd"/>
            <w:r w:rsidRPr="00131C02">
              <w:rPr>
                <w:rFonts w:ascii="Arial Narrow" w:hAnsi="Arial Narrow"/>
                <w:sz w:val="20"/>
                <w:szCs w:val="20"/>
              </w:rPr>
              <w:t>? Me '</w:t>
            </w:r>
            <w:proofErr w:type="spellStart"/>
            <w:r w:rsidRPr="00131C02">
              <w:rPr>
                <w:rFonts w:ascii="Arial Narrow" w:hAnsi="Arial Narrow"/>
                <w:sz w:val="20"/>
                <w:szCs w:val="20"/>
              </w:rPr>
              <w:t>mbaruar</w:t>
            </w:r>
            <w:proofErr w:type="spellEnd"/>
            <w:r w:rsidRPr="00131C02">
              <w:rPr>
                <w:rFonts w:ascii="Arial Narrow" w:hAnsi="Arial Narrow"/>
                <w:sz w:val="20"/>
                <w:szCs w:val="20"/>
              </w:rPr>
              <w:t xml:space="preserve">' dua </w:t>
            </w:r>
            <w:proofErr w:type="spellStart"/>
            <w:r w:rsidRPr="00131C02">
              <w:rPr>
                <w:rFonts w:ascii="Arial Narrow" w:hAnsi="Arial Narrow"/>
                <w:sz w:val="20"/>
                <w:szCs w:val="20"/>
              </w:rPr>
              <w:t>të</w:t>
            </w:r>
            <w:proofErr w:type="spellEnd"/>
            <w:r w:rsidRPr="00131C02">
              <w:rPr>
                <w:rFonts w:ascii="Arial Narrow" w:hAnsi="Arial Narrow"/>
                <w:sz w:val="20"/>
                <w:szCs w:val="20"/>
              </w:rPr>
              <w:t xml:space="preserve"> them </w:t>
            </w:r>
            <w:proofErr w:type="spellStart"/>
            <w:r w:rsidRPr="00131C02">
              <w:rPr>
                <w:rFonts w:ascii="Arial Narrow" w:hAnsi="Arial Narrow"/>
                <w:sz w:val="20"/>
                <w:szCs w:val="20"/>
              </w:rPr>
              <w:t>që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ose</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është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zgjidhur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plotësisht</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ose</w:t>
            </w:r>
            <w:proofErr w:type="spellEnd"/>
            <w:r w:rsidRPr="00131C02">
              <w:rPr>
                <w:rFonts w:ascii="Arial Narrow" w:hAnsi="Arial Narrow"/>
                <w:sz w:val="20"/>
                <w:szCs w:val="20"/>
              </w:rPr>
              <w:t xml:space="preserve"> se ai </w:t>
            </w:r>
            <w:proofErr w:type="spellStart"/>
            <w:r w:rsidRPr="00131C02">
              <w:rPr>
                <w:rFonts w:ascii="Arial Narrow" w:hAnsi="Arial Narrow"/>
                <w:sz w:val="20"/>
                <w:szCs w:val="20"/>
              </w:rPr>
              <w:t>vazhdon</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por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ju</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dhe</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gjithë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tjerët</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keni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hequr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dorë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nga</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gjitha</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veprimet</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për</w:t>
            </w:r>
            <w:proofErr w:type="spellEnd"/>
            <w:r w:rsidRPr="00131C02">
              <w:rPr>
                <w:rFonts w:ascii="Arial Narrow" w:hAnsi="Arial Narrow"/>
                <w:sz w:val="20"/>
                <w:szCs w:val="20"/>
              </w:rPr>
              <w:t xml:space="preserve"> ta </w:t>
            </w:r>
            <w:proofErr w:type="spellStart"/>
            <w:r w:rsidRPr="00131C02">
              <w:rPr>
                <w:rFonts w:ascii="Arial Narrow" w:hAnsi="Arial Narrow"/>
                <w:sz w:val="20"/>
                <w:szCs w:val="20"/>
              </w:rPr>
              <w:t>zgjidhur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më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tej</w:t>
            </w:r>
            <w:proofErr w:type="spellEnd"/>
            <w:r w:rsidRPr="00131C02">
              <w:rPr>
                <w:rFonts w:ascii="Arial Narrow" w:hAnsi="Arial Narrow"/>
                <w:sz w:val="20"/>
                <w:szCs w:val="20"/>
              </w:rPr>
              <w:t>.</w:t>
            </w:r>
          </w:p>
        </w:tc>
        <w:tc>
          <w:tcPr>
            <w:tcW w:w="4320" w:type="dxa"/>
          </w:tcPr>
          <w:p w14:paraId="409F8084" w14:textId="77777777" w:rsidR="00C95487" w:rsidRPr="000B78C9" w:rsidRDefault="00131C02" w:rsidP="00F87280">
            <w:pPr>
              <w:ind w:left="0"/>
              <w:rPr>
                <w:rFonts w:ascii="Arial Narrow" w:hAnsi="Arial Narrow"/>
                <w:sz w:val="20"/>
                <w:szCs w:val="20"/>
              </w:rPr>
            </w:pPr>
            <w:proofErr w:type="spellStart"/>
            <w:r w:rsidRPr="00131C02">
              <w:rPr>
                <w:rFonts w:ascii="Arial Narrow" w:hAnsi="Arial Narrow"/>
                <w:sz w:val="20"/>
                <w:szCs w:val="20"/>
              </w:rPr>
              <w:t>Në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vazhdim</w:t>
            </w:r>
            <w:proofErr w:type="spellEnd"/>
            <w:r w:rsidR="00C95487" w:rsidRPr="000B78C9">
              <w:rPr>
                <w:rFonts w:ascii="Arial Narrow" w:hAnsi="Arial Narrow"/>
                <w:sz w:val="20"/>
                <w:szCs w:val="20"/>
                <w:u w:val="dotted" w:color="595959" w:themeColor="text1" w:themeTint="A6"/>
              </w:rPr>
              <w:tab/>
            </w:r>
            <w:r w:rsidR="00C95487" w:rsidRPr="000B78C9">
              <w:rPr>
                <w:rFonts w:ascii="Arial Narrow" w:hAnsi="Arial Narrow"/>
                <w:sz w:val="20"/>
                <w:szCs w:val="20"/>
                <w:u w:val="dotted" w:color="595959" w:themeColor="text1" w:themeTint="A6"/>
              </w:rPr>
              <w:tab/>
            </w:r>
            <w:r w:rsidR="00C95487" w:rsidRPr="000B78C9">
              <w:rPr>
                <w:rFonts w:ascii="Arial Narrow" w:hAnsi="Arial Narrow"/>
                <w:sz w:val="20"/>
                <w:szCs w:val="20"/>
                <w:u w:val="dotted"/>
              </w:rPr>
              <w:tab/>
            </w:r>
            <w:r w:rsidR="00C95487">
              <w:rPr>
                <w:rFonts w:ascii="Arial Narrow" w:hAnsi="Arial Narrow"/>
                <w:sz w:val="20"/>
                <w:szCs w:val="20"/>
              </w:rPr>
              <w:t>1 (</w:t>
            </w:r>
            <w:r w:rsidR="007A3A4D">
              <w:rPr>
                <w:rFonts w:ascii="Arial Narrow" w:hAnsi="Arial Narrow" w:cstheme="minorHAnsi"/>
                <w:sz w:val="20"/>
                <w:szCs w:val="20"/>
              </w:rPr>
              <w:t>SHKO TE</w:t>
            </w:r>
            <w:r w:rsidR="00C95487">
              <w:rPr>
                <w:rFonts w:ascii="Arial Narrow" w:hAnsi="Arial Narrow" w:cstheme="minorHAnsi"/>
                <w:sz w:val="20"/>
                <w:szCs w:val="20"/>
              </w:rPr>
              <w:t>q3</w:t>
            </w:r>
            <w:r w:rsidR="00E2107D">
              <w:rPr>
                <w:rFonts w:ascii="Arial Narrow" w:hAnsi="Arial Narrow" w:cstheme="minorHAnsi"/>
                <w:sz w:val="20"/>
                <w:szCs w:val="20"/>
              </w:rPr>
              <w:t>4</w:t>
            </w:r>
            <w:r w:rsidR="00C95487">
              <w:rPr>
                <w:rFonts w:ascii="Arial Narrow" w:hAnsi="Arial Narrow" w:cstheme="minorHAnsi"/>
                <w:sz w:val="20"/>
                <w:szCs w:val="20"/>
              </w:rPr>
              <w:t>)</w:t>
            </w:r>
            <w:r w:rsidR="00C95487" w:rsidRPr="000B78C9">
              <w:rPr>
                <w:rFonts w:ascii="Arial Narrow" w:hAnsi="Arial Narrow"/>
                <w:sz w:val="20"/>
                <w:szCs w:val="20"/>
              </w:rPr>
              <w:tab/>
            </w:r>
          </w:p>
          <w:p w14:paraId="421231AD" w14:textId="77777777" w:rsidR="00C95487" w:rsidRPr="000B78C9" w:rsidRDefault="00131C02" w:rsidP="00F87280">
            <w:pPr>
              <w:ind w:left="0"/>
              <w:rPr>
                <w:rFonts w:ascii="Arial Narrow" w:hAnsi="Arial Narrow"/>
                <w:sz w:val="20"/>
                <w:szCs w:val="20"/>
              </w:rPr>
            </w:pPr>
            <w:proofErr w:type="spellStart"/>
            <w:r w:rsidRPr="00131C02">
              <w:rPr>
                <w:rFonts w:ascii="Arial Narrow" w:hAnsi="Arial Narrow"/>
                <w:sz w:val="20"/>
                <w:szCs w:val="20"/>
              </w:rPr>
              <w:t>Shumë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herët</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për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thënë</w:t>
            </w:r>
            <w:proofErr w:type="spellEnd"/>
            <w:r w:rsidR="00C95487" w:rsidRPr="000B78C9">
              <w:rPr>
                <w:rFonts w:ascii="Arial Narrow" w:hAnsi="Arial Narrow"/>
                <w:sz w:val="20"/>
                <w:szCs w:val="20"/>
                <w:u w:val="dotted" w:color="595959" w:themeColor="text1" w:themeTint="A6"/>
              </w:rPr>
              <w:tab/>
            </w:r>
            <w:r w:rsidR="00C95487" w:rsidRPr="000B78C9">
              <w:rPr>
                <w:rFonts w:ascii="Arial Narrow" w:hAnsi="Arial Narrow"/>
                <w:sz w:val="20"/>
                <w:szCs w:val="20"/>
                <w:u w:val="dotted"/>
              </w:rPr>
              <w:tab/>
            </w:r>
            <w:r w:rsidR="00C95487">
              <w:rPr>
                <w:rFonts w:ascii="Arial Narrow" w:hAnsi="Arial Narrow"/>
                <w:sz w:val="20"/>
                <w:szCs w:val="20"/>
              </w:rPr>
              <w:t>2 (</w:t>
            </w:r>
            <w:r w:rsidR="007A3A4D">
              <w:rPr>
                <w:rFonts w:ascii="Arial Narrow" w:hAnsi="Arial Narrow" w:cstheme="minorHAnsi"/>
                <w:sz w:val="20"/>
                <w:szCs w:val="20"/>
              </w:rPr>
              <w:t>SHKO TE</w:t>
            </w:r>
            <w:r w:rsidR="00C95487">
              <w:rPr>
                <w:rFonts w:ascii="Arial Narrow" w:hAnsi="Arial Narrow" w:cstheme="minorHAnsi"/>
                <w:sz w:val="20"/>
                <w:szCs w:val="20"/>
              </w:rPr>
              <w:t>q3</w:t>
            </w:r>
            <w:r w:rsidR="00E2107D">
              <w:rPr>
                <w:rFonts w:ascii="Arial Narrow" w:hAnsi="Arial Narrow" w:cstheme="minorHAnsi"/>
                <w:sz w:val="20"/>
                <w:szCs w:val="20"/>
              </w:rPr>
              <w:t>4</w:t>
            </w:r>
            <w:r w:rsidR="00C95487">
              <w:rPr>
                <w:rFonts w:ascii="Arial Narrow" w:hAnsi="Arial Narrow" w:cstheme="minorHAnsi"/>
                <w:sz w:val="20"/>
                <w:szCs w:val="20"/>
              </w:rPr>
              <w:t>)</w:t>
            </w:r>
          </w:p>
          <w:p w14:paraId="4F089F00" w14:textId="77777777" w:rsidR="00C95487" w:rsidRPr="000B78C9" w:rsidRDefault="00131C02" w:rsidP="00F87280">
            <w:pPr>
              <w:ind w:left="0"/>
              <w:rPr>
                <w:rFonts w:ascii="Arial Narrow" w:hAnsi="Arial Narrow"/>
                <w:sz w:val="20"/>
                <w:szCs w:val="20"/>
              </w:rPr>
            </w:pPr>
            <w:r w:rsidRPr="00131C02">
              <w:rPr>
                <w:rFonts w:ascii="Arial Narrow" w:hAnsi="Arial Narrow"/>
                <w:sz w:val="20"/>
                <w:szCs w:val="20"/>
              </w:rPr>
              <w:t xml:space="preserve">U </w:t>
            </w:r>
            <w:proofErr w:type="spellStart"/>
            <w:r w:rsidRPr="00131C02">
              <w:rPr>
                <w:rFonts w:ascii="Arial Narrow" w:hAnsi="Arial Narrow"/>
                <w:sz w:val="20"/>
                <w:szCs w:val="20"/>
              </w:rPr>
              <w:t>krye</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por</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vazhdon</w:t>
            </w:r>
            <w:proofErr w:type="spellEnd"/>
            <w:r>
              <w:rPr>
                <w:rFonts w:ascii="Arial Narrow" w:hAnsi="Arial Narrow"/>
                <w:sz w:val="20"/>
                <w:szCs w:val="20"/>
              </w:rPr>
              <w:t>.</w:t>
            </w:r>
            <w:r w:rsidR="00C95487" w:rsidRPr="000B78C9">
              <w:rPr>
                <w:rFonts w:ascii="Arial Narrow" w:hAnsi="Arial Narrow"/>
                <w:sz w:val="20"/>
                <w:szCs w:val="20"/>
                <w:u w:val="dotted"/>
              </w:rPr>
              <w:tab/>
            </w:r>
            <w:r w:rsidR="00C95487" w:rsidRPr="000B78C9">
              <w:rPr>
                <w:rFonts w:ascii="Arial Narrow" w:hAnsi="Arial Narrow"/>
                <w:sz w:val="20"/>
                <w:szCs w:val="20"/>
              </w:rPr>
              <w:t>3</w:t>
            </w:r>
          </w:p>
          <w:p w14:paraId="18C8A515" w14:textId="77777777" w:rsidR="00C95487" w:rsidRPr="000B78C9" w:rsidRDefault="00131C02" w:rsidP="00F87280">
            <w:pPr>
              <w:ind w:left="0"/>
              <w:rPr>
                <w:rFonts w:ascii="Arial Narrow" w:hAnsi="Arial Narrow"/>
                <w:sz w:val="20"/>
                <w:szCs w:val="20"/>
              </w:rPr>
            </w:pPr>
            <w:proofErr w:type="spellStart"/>
            <w:r w:rsidRPr="00131C02">
              <w:rPr>
                <w:rFonts w:ascii="Arial Narrow" w:hAnsi="Arial Narrow"/>
                <w:sz w:val="20"/>
                <w:szCs w:val="20"/>
              </w:rPr>
              <w:t>Mbaroi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u </w:t>
            </w:r>
            <w:proofErr w:type="spellStart"/>
            <w:r w:rsidRPr="00131C02">
              <w:rPr>
                <w:rFonts w:ascii="Arial Narrow" w:hAnsi="Arial Narrow"/>
                <w:sz w:val="20"/>
                <w:szCs w:val="20"/>
              </w:rPr>
              <w:t>zgjidh</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plotësisht</w:t>
            </w:r>
            <w:proofErr w:type="spellEnd"/>
            <w:r w:rsidR="00C95487" w:rsidRPr="000B78C9">
              <w:rPr>
                <w:rFonts w:ascii="Arial Narrow" w:hAnsi="Arial Narrow"/>
                <w:sz w:val="20"/>
                <w:szCs w:val="20"/>
                <w:u w:val="dotted"/>
              </w:rPr>
              <w:tab/>
            </w:r>
            <w:r w:rsidR="00C95487" w:rsidRPr="000B78C9">
              <w:rPr>
                <w:rFonts w:ascii="Arial Narrow" w:hAnsi="Arial Narrow"/>
                <w:sz w:val="20"/>
                <w:szCs w:val="20"/>
              </w:rPr>
              <w:t>4</w:t>
            </w:r>
          </w:p>
          <w:p w14:paraId="6471E78D"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B78C9">
              <w:rPr>
                <w:rFonts w:ascii="Arial Narrow" w:hAnsi="Arial Narrow"/>
                <w:b/>
                <w:sz w:val="20"/>
                <w:szCs w:val="20"/>
              </w:rPr>
              <w:t>(</w:t>
            </w:r>
            <w:r w:rsidR="007A3A4D">
              <w:rPr>
                <w:rFonts w:ascii="Arial Narrow" w:hAnsi="Arial Narrow"/>
                <w:b/>
                <w:sz w:val="20"/>
                <w:szCs w:val="20"/>
              </w:rPr>
              <w:t>MOS LEXO</w:t>
            </w:r>
            <w:r w:rsidRPr="000B78C9">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B78C9">
              <w:rPr>
                <w:rFonts w:ascii="Arial Narrow" w:hAnsi="Arial Narrow"/>
                <w:sz w:val="20"/>
                <w:szCs w:val="20"/>
                <w:u w:val="dotted"/>
              </w:rPr>
              <w:tab/>
            </w:r>
            <w:r w:rsidRPr="000B78C9">
              <w:rPr>
                <w:rFonts w:ascii="Arial Narrow" w:hAnsi="Arial Narrow"/>
                <w:sz w:val="20"/>
                <w:szCs w:val="20"/>
              </w:rPr>
              <w:t xml:space="preserve">99 </w:t>
            </w:r>
            <w:r>
              <w:rPr>
                <w:rFonts w:ascii="Arial Narrow" w:hAnsi="Arial Narrow"/>
                <w:sz w:val="20"/>
                <w:szCs w:val="20"/>
              </w:rPr>
              <w:t>(</w:t>
            </w:r>
            <w:r w:rsidR="007A3A4D">
              <w:rPr>
                <w:rFonts w:ascii="Arial Narrow" w:hAnsi="Arial Narrow" w:cstheme="minorHAnsi"/>
                <w:sz w:val="20"/>
                <w:szCs w:val="20"/>
              </w:rPr>
              <w:t>SHKO TE</w:t>
            </w:r>
            <w:r>
              <w:rPr>
                <w:rFonts w:ascii="Arial Narrow" w:hAnsi="Arial Narrow" w:cstheme="minorHAnsi"/>
                <w:sz w:val="20"/>
                <w:szCs w:val="20"/>
              </w:rPr>
              <w:t>q3</w:t>
            </w:r>
            <w:r w:rsidR="00E2107D">
              <w:rPr>
                <w:rFonts w:ascii="Arial Narrow" w:hAnsi="Arial Narrow" w:cstheme="minorHAnsi"/>
                <w:sz w:val="20"/>
                <w:szCs w:val="20"/>
              </w:rPr>
              <w:t>4</w:t>
            </w:r>
            <w:r>
              <w:rPr>
                <w:rFonts w:ascii="Arial Narrow" w:hAnsi="Arial Narrow" w:cstheme="minorHAnsi"/>
                <w:sz w:val="20"/>
                <w:szCs w:val="20"/>
              </w:rPr>
              <w:t>)</w:t>
            </w:r>
          </w:p>
        </w:tc>
      </w:tr>
      <w:tr w:rsidR="00C95487" w:rsidRPr="00071FB0" w14:paraId="51B02E54" w14:textId="77777777" w:rsidTr="00F87280">
        <w:tc>
          <w:tcPr>
            <w:tcW w:w="1170" w:type="dxa"/>
          </w:tcPr>
          <w:p w14:paraId="509FBA1A"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w:t>
            </w:r>
            <w:r w:rsidR="00252944">
              <w:rPr>
                <w:rFonts w:ascii="Arial Narrow" w:hAnsi="Arial Narrow"/>
                <w:b/>
                <w:bCs/>
                <w:sz w:val="20"/>
                <w:szCs w:val="20"/>
              </w:rPr>
              <w:t>0</w:t>
            </w:r>
          </w:p>
        </w:tc>
        <w:tc>
          <w:tcPr>
            <w:tcW w:w="4770" w:type="dxa"/>
          </w:tcPr>
          <w:p w14:paraId="1AB365D2" w14:textId="77777777" w:rsidR="00C95487" w:rsidRPr="00071FB0" w:rsidRDefault="00131C02" w:rsidP="00F87280">
            <w:pPr>
              <w:pBdr>
                <w:top w:val="nil"/>
                <w:left w:val="nil"/>
                <w:bottom w:val="nil"/>
                <w:right w:val="nil"/>
                <w:between w:val="nil"/>
                <w:bar w:val="nil"/>
              </w:pBdr>
              <w:tabs>
                <w:tab w:val="num" w:pos="360"/>
              </w:tabs>
              <w:ind w:left="0" w:right="0"/>
              <w:rPr>
                <w:rFonts w:ascii="Arial Narrow" w:hAnsi="Arial Narrow"/>
                <w:b/>
                <w:color w:val="000000"/>
                <w:sz w:val="20"/>
                <w:szCs w:val="20"/>
              </w:rPr>
            </w:pPr>
            <w:proofErr w:type="spellStart"/>
            <w:r w:rsidRPr="00131C02">
              <w:rPr>
                <w:rFonts w:ascii="Arial Narrow" w:hAnsi="Arial Narrow"/>
                <w:sz w:val="20"/>
                <w:szCs w:val="20"/>
              </w:rPr>
              <w:t>Cil</w:t>
            </w:r>
            <w:r>
              <w:rPr>
                <w:rFonts w:ascii="Arial Narrow" w:hAnsi="Arial Narrow"/>
                <w:sz w:val="20"/>
                <w:szCs w:val="20"/>
              </w:rPr>
              <w:t>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nga</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pohimet</w:t>
            </w:r>
            <w:proofErr w:type="spellEnd"/>
            <w:r w:rsidRPr="00131C02">
              <w:rPr>
                <w:rFonts w:ascii="Arial Narrow" w:hAnsi="Arial Narrow"/>
                <w:sz w:val="20"/>
                <w:szCs w:val="20"/>
              </w:rPr>
              <w:t xml:space="preserve"> e </w:t>
            </w:r>
            <w:proofErr w:type="spellStart"/>
            <w:r w:rsidRPr="00131C02">
              <w:rPr>
                <w:rFonts w:ascii="Arial Narrow" w:hAnsi="Arial Narrow"/>
                <w:sz w:val="20"/>
                <w:szCs w:val="20"/>
              </w:rPr>
              <w:t>mëposhtme</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pasqyron</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më</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mirë</w:t>
            </w:r>
            <w:proofErr w:type="spellEnd"/>
            <w:r w:rsidRPr="00131C02">
              <w:rPr>
                <w:rFonts w:ascii="Arial Narrow" w:hAnsi="Arial Narrow"/>
                <w:sz w:val="20"/>
                <w:szCs w:val="20"/>
              </w:rPr>
              <w:t xml:space="preserve"> se </w:t>
            </w:r>
            <w:proofErr w:type="spellStart"/>
            <w:r w:rsidRPr="00131C02">
              <w:rPr>
                <w:rFonts w:ascii="Arial Narrow" w:hAnsi="Arial Narrow"/>
                <w:sz w:val="20"/>
                <w:szCs w:val="20"/>
              </w:rPr>
              <w:t>si</w:t>
            </w:r>
            <w:proofErr w:type="spellEnd"/>
            <w:r w:rsidRPr="00131C02">
              <w:rPr>
                <w:rFonts w:ascii="Arial Narrow" w:hAnsi="Arial Narrow"/>
                <w:sz w:val="20"/>
                <w:szCs w:val="20"/>
              </w:rPr>
              <w:t xml:space="preserve"> u </w:t>
            </w:r>
            <w:proofErr w:type="spellStart"/>
            <w:r w:rsidRPr="00131C02">
              <w:rPr>
                <w:rFonts w:ascii="Arial Narrow" w:hAnsi="Arial Narrow"/>
                <w:sz w:val="20"/>
                <w:szCs w:val="20"/>
              </w:rPr>
              <w:t>zgjidh</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w:t>
            </w:r>
            <w:proofErr w:type="spellStart"/>
            <w:r w:rsidRPr="00131C02">
              <w:rPr>
                <w:rFonts w:ascii="Arial Narrow" w:hAnsi="Arial Narrow"/>
                <w:sz w:val="20"/>
                <w:szCs w:val="20"/>
              </w:rPr>
              <w:t>Problemi</w:t>
            </w:r>
            <w:proofErr w:type="spellEnd"/>
            <w:r w:rsidRPr="00131C02">
              <w:rPr>
                <w:rFonts w:ascii="Arial Narrow" w:hAnsi="Arial Narrow"/>
                <w:sz w:val="20"/>
                <w:szCs w:val="20"/>
              </w:rPr>
              <w:t xml:space="preserve"> u </w:t>
            </w:r>
            <w:proofErr w:type="spellStart"/>
            <w:r w:rsidRPr="00131C02">
              <w:rPr>
                <w:rFonts w:ascii="Arial Narrow" w:hAnsi="Arial Narrow"/>
                <w:sz w:val="20"/>
                <w:szCs w:val="20"/>
              </w:rPr>
              <w:t>zgjidh</w:t>
            </w:r>
            <w:proofErr w:type="spellEnd"/>
            <w:r>
              <w:rPr>
                <w:rFonts w:ascii="Arial Narrow" w:hAnsi="Arial Narrow"/>
                <w:sz w:val="20"/>
                <w:szCs w:val="20"/>
              </w:rPr>
              <w:t xml:space="preserve"> </w:t>
            </w:r>
            <w:proofErr w:type="spellStart"/>
            <w:r>
              <w:rPr>
                <w:rFonts w:ascii="Arial Narrow" w:hAnsi="Arial Narrow"/>
                <w:sz w:val="20"/>
                <w:szCs w:val="20"/>
              </w:rPr>
              <w:t>përmes</w:t>
            </w:r>
            <w:proofErr w:type="spellEnd"/>
            <w:r>
              <w:rPr>
                <w:rFonts w:ascii="Arial Narrow" w:hAnsi="Arial Narrow"/>
                <w:sz w:val="20"/>
                <w:szCs w:val="20"/>
              </w:rPr>
              <w:t xml:space="preserve"> </w:t>
            </w:r>
            <w:r w:rsidR="00C95487">
              <w:rPr>
                <w:rFonts w:ascii="Arial Narrow" w:hAnsi="Arial Narrow"/>
                <w:b/>
                <w:color w:val="000000"/>
                <w:sz w:val="20"/>
                <w:szCs w:val="20"/>
              </w:rPr>
              <w:t>(</w:t>
            </w:r>
            <w:r>
              <w:rPr>
                <w:rFonts w:ascii="Arial Narrow" w:hAnsi="Arial Narrow"/>
                <w:b/>
                <w:color w:val="000000"/>
                <w:sz w:val="20"/>
                <w:szCs w:val="20"/>
              </w:rPr>
              <w:t>ANKETUESI</w:t>
            </w:r>
            <w:r w:rsidR="00C95487" w:rsidRPr="00071FB0">
              <w:rPr>
                <w:rFonts w:ascii="Arial Narrow" w:hAnsi="Arial Narrow"/>
                <w:b/>
                <w:color w:val="000000"/>
                <w:sz w:val="20"/>
                <w:szCs w:val="20"/>
              </w:rPr>
              <w:t xml:space="preserve">: </w:t>
            </w:r>
            <w:r>
              <w:rPr>
                <w:rFonts w:ascii="Arial Narrow" w:hAnsi="Arial Narrow"/>
                <w:b/>
                <w:color w:val="000000"/>
                <w:sz w:val="20"/>
                <w:szCs w:val="20"/>
              </w:rPr>
              <w:t>TREGO KARTËN</w:t>
            </w:r>
            <w:r w:rsidR="00C95487">
              <w:rPr>
                <w:rFonts w:ascii="Arial Narrow" w:hAnsi="Arial Narrow"/>
                <w:b/>
                <w:color w:val="000000"/>
                <w:sz w:val="20"/>
                <w:szCs w:val="20"/>
              </w:rPr>
              <w:t xml:space="preserve"> “C”. </w:t>
            </w:r>
            <w:r>
              <w:rPr>
                <w:rFonts w:ascii="Arial Narrow" w:hAnsi="Arial Narrow"/>
                <w:b/>
                <w:color w:val="000000"/>
                <w:sz w:val="20"/>
                <w:szCs w:val="20"/>
              </w:rPr>
              <w:t>SHËNO VETËM NJË MUNDËSI</w:t>
            </w:r>
            <w:r w:rsidR="00C95487">
              <w:rPr>
                <w:rFonts w:ascii="Arial Narrow" w:hAnsi="Arial Narrow"/>
                <w:b/>
                <w:color w:val="000000"/>
                <w:sz w:val="20"/>
                <w:szCs w:val="20"/>
              </w:rPr>
              <w:t>.)</w:t>
            </w:r>
          </w:p>
          <w:p w14:paraId="6F55D738"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
          <w:p w14:paraId="4B2E6672"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4E1CFADB"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en-GB"/>
              </w:rPr>
            </w:pPr>
          </w:p>
          <w:p w14:paraId="48D07C6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320" w:type="dxa"/>
          </w:tcPr>
          <w:p w14:paraId="01422569" w14:textId="77777777" w:rsidR="00C95487" w:rsidRPr="00071FB0" w:rsidRDefault="007A7B4E" w:rsidP="00F87280">
            <w:pPr>
              <w:ind w:left="0"/>
              <w:rPr>
                <w:rFonts w:ascii="Arial Narrow" w:hAnsi="Arial Narrow"/>
                <w:sz w:val="20"/>
                <w:szCs w:val="20"/>
              </w:rPr>
            </w:pPr>
            <w:proofErr w:type="spellStart"/>
            <w:r w:rsidRPr="007A7B4E">
              <w:rPr>
                <w:rFonts w:ascii="Arial Narrow" w:hAnsi="Arial Narrow"/>
                <w:sz w:val="20"/>
                <w:szCs w:val="20"/>
              </w:rPr>
              <w:t>Një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vendim</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ose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ndërhyrje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nga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një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gjykatë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ose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një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autoritet</w:t>
            </w:r>
            <w:proofErr w:type="spellEnd"/>
            <w:r w:rsidRPr="007A7B4E">
              <w:rPr>
                <w:rFonts w:ascii="Arial Narrow" w:hAnsi="Arial Narrow"/>
                <w:sz w:val="20"/>
                <w:szCs w:val="20"/>
              </w:rPr>
              <w:t xml:space="preserve"> formal</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 xml:space="preserve">1 </w:t>
            </w:r>
          </w:p>
          <w:p w14:paraId="61A1EF61" w14:textId="77777777" w:rsidR="00C95487" w:rsidRPr="00071FB0" w:rsidRDefault="007A7B4E" w:rsidP="00F87280">
            <w:pPr>
              <w:ind w:left="0"/>
              <w:rPr>
                <w:rFonts w:ascii="Arial Narrow" w:hAnsi="Arial Narrow"/>
                <w:sz w:val="20"/>
                <w:szCs w:val="20"/>
              </w:rPr>
            </w:pPr>
            <w:proofErr w:type="spellStart"/>
            <w:r w:rsidRPr="007A7B4E">
              <w:rPr>
                <w:rFonts w:ascii="Arial Narrow" w:hAnsi="Arial Narrow"/>
                <w:sz w:val="20"/>
                <w:szCs w:val="20"/>
              </w:rPr>
              <w:t>Ndërmjetësimi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ose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arbitrazhi</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2</w:t>
            </w:r>
          </w:p>
          <w:p w14:paraId="1C694BF6" w14:textId="77777777" w:rsidR="00C95487" w:rsidRPr="00071FB0" w:rsidRDefault="007A7B4E" w:rsidP="00F87280">
            <w:pPr>
              <w:ind w:left="0"/>
              <w:rPr>
                <w:rFonts w:ascii="Arial Narrow" w:hAnsi="Arial Narrow"/>
                <w:sz w:val="20"/>
                <w:szCs w:val="20"/>
              </w:rPr>
            </w:pPr>
            <w:proofErr w:type="spellStart"/>
            <w:r w:rsidRPr="007A7B4E">
              <w:rPr>
                <w:rFonts w:ascii="Arial Narrow" w:hAnsi="Arial Narrow"/>
                <w:sz w:val="20"/>
                <w:szCs w:val="20"/>
              </w:rPr>
              <w:t>Veprim</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nga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një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palë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tjetër</w:t>
            </w:r>
            <w:proofErr w:type="spellEnd"/>
            <w:r w:rsidRPr="007A7B4E">
              <w:rPr>
                <w:rFonts w:ascii="Arial Narrow" w:hAnsi="Arial Narrow"/>
                <w:sz w:val="20"/>
                <w:szCs w:val="20"/>
              </w:rPr>
              <w:t xml:space="preserve"> e </w:t>
            </w:r>
            <w:proofErr w:type="spellStart"/>
            <w:r w:rsidRPr="007A7B4E">
              <w:rPr>
                <w:rFonts w:ascii="Arial Narrow" w:hAnsi="Arial Narrow"/>
                <w:sz w:val="20"/>
                <w:szCs w:val="20"/>
              </w:rPr>
              <w:t>tretë</w:t>
            </w:r>
            <w:proofErr w:type="spellEnd"/>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3</w:t>
            </w:r>
          </w:p>
          <w:p w14:paraId="0E93D4A4" w14:textId="77777777" w:rsidR="00C95487" w:rsidRPr="00071FB0" w:rsidRDefault="007A7B4E" w:rsidP="00F87280">
            <w:pPr>
              <w:ind w:left="0"/>
              <w:rPr>
                <w:rFonts w:ascii="Arial Narrow" w:hAnsi="Arial Narrow"/>
                <w:sz w:val="20"/>
                <w:szCs w:val="20"/>
              </w:rPr>
            </w:pPr>
            <w:proofErr w:type="spellStart"/>
            <w:r w:rsidRPr="007A7B4E">
              <w:rPr>
                <w:rFonts w:ascii="Arial Narrow" w:hAnsi="Arial Narrow"/>
                <w:sz w:val="20"/>
                <w:szCs w:val="20"/>
              </w:rPr>
              <w:t>Marrëveshje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mes</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jush</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dhe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palës</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tjetër</w:t>
            </w:r>
            <w:proofErr w:type="spellEnd"/>
            <w:r>
              <w:rPr>
                <w:rFonts w:ascii="Arial Narrow" w:hAnsi="Arial Narrow"/>
                <w:sz w:val="20"/>
                <w:szCs w:val="20"/>
              </w:rPr>
              <w:t>…</w:t>
            </w:r>
            <w:r w:rsidR="00C95487" w:rsidRPr="00A53F9C">
              <w:rPr>
                <w:rFonts w:ascii="Arial Narrow" w:hAnsi="Arial Narrow" w:cstheme="minorHAnsi"/>
                <w:sz w:val="20"/>
                <w:szCs w:val="20"/>
                <w:u w:val="dotted"/>
              </w:rPr>
              <w:tab/>
            </w:r>
            <w:r w:rsidR="00C95487" w:rsidRPr="00071FB0">
              <w:rPr>
                <w:rFonts w:ascii="Arial Narrow" w:hAnsi="Arial Narrow"/>
                <w:sz w:val="20"/>
                <w:szCs w:val="20"/>
              </w:rPr>
              <w:t xml:space="preserve">4 </w:t>
            </w:r>
          </w:p>
          <w:p w14:paraId="58515ADD" w14:textId="426C110C" w:rsidR="00C95487" w:rsidRPr="00071FB0" w:rsidRDefault="007A7B4E" w:rsidP="00F87280">
            <w:pPr>
              <w:ind w:left="0"/>
              <w:rPr>
                <w:rFonts w:ascii="Arial Narrow" w:hAnsi="Arial Narrow"/>
                <w:sz w:val="20"/>
                <w:szCs w:val="20"/>
              </w:rPr>
            </w:pPr>
            <w:r w:rsidRPr="007A7B4E">
              <w:rPr>
                <w:rFonts w:ascii="Arial Narrow" w:hAnsi="Arial Narrow"/>
                <w:sz w:val="20"/>
                <w:szCs w:val="20"/>
              </w:rPr>
              <w:t xml:space="preserve">Pala </w:t>
            </w:r>
            <w:proofErr w:type="spellStart"/>
            <w:r w:rsidRPr="007A7B4E">
              <w:rPr>
                <w:rFonts w:ascii="Arial Narrow" w:hAnsi="Arial Narrow"/>
                <w:sz w:val="20"/>
                <w:szCs w:val="20"/>
              </w:rPr>
              <w:t>tjetër</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bën</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mënyrë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pavarur</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atë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që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ju</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dëshironi</w:t>
            </w:r>
            <w:proofErr w:type="spellEnd"/>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C95487" w:rsidRPr="00071FB0">
              <w:rPr>
                <w:rFonts w:ascii="Arial Narrow" w:hAnsi="Arial Narrow"/>
                <w:sz w:val="20"/>
                <w:szCs w:val="20"/>
              </w:rPr>
              <w:t xml:space="preserve">5 </w:t>
            </w:r>
          </w:p>
          <w:p w14:paraId="4417AE78" w14:textId="4444741D" w:rsidR="00C95487" w:rsidRPr="00071FB0" w:rsidRDefault="007A7B4E" w:rsidP="00F87280">
            <w:pPr>
              <w:ind w:left="0"/>
              <w:rPr>
                <w:rFonts w:ascii="Arial Narrow" w:hAnsi="Arial Narrow"/>
                <w:sz w:val="20"/>
                <w:szCs w:val="20"/>
              </w:rPr>
            </w:pPr>
            <w:r w:rsidRPr="007A7B4E">
              <w:rPr>
                <w:rFonts w:ascii="Arial Narrow" w:hAnsi="Arial Narrow"/>
                <w:sz w:val="20"/>
                <w:szCs w:val="20"/>
              </w:rPr>
              <w:t xml:space="preserve">Ju </w:t>
            </w:r>
            <w:proofErr w:type="spellStart"/>
            <w:r w:rsidRPr="007A7B4E">
              <w:rPr>
                <w:rFonts w:ascii="Arial Narrow" w:hAnsi="Arial Narrow"/>
                <w:sz w:val="20"/>
                <w:szCs w:val="20"/>
              </w:rPr>
              <w:t>bëni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mënyrë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pavarur</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atë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që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donte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pala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tjetër</w:t>
            </w:r>
            <w:proofErr w:type="spellEnd"/>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C95487" w:rsidRPr="00071FB0">
              <w:rPr>
                <w:rFonts w:ascii="Arial Narrow" w:hAnsi="Arial Narrow"/>
                <w:sz w:val="20"/>
                <w:szCs w:val="20"/>
              </w:rPr>
              <w:t xml:space="preserve">6 </w:t>
            </w:r>
          </w:p>
          <w:p w14:paraId="5B8D17CB" w14:textId="77777777" w:rsidR="00C95487" w:rsidRPr="00740F06" w:rsidRDefault="007A7B4E" w:rsidP="00F87280">
            <w:pPr>
              <w:ind w:left="0"/>
              <w:rPr>
                <w:rFonts w:ascii="Arial Narrow" w:hAnsi="Arial Narrow"/>
                <w:sz w:val="20"/>
                <w:szCs w:val="20"/>
              </w:rPr>
            </w:pPr>
            <w:proofErr w:type="spellStart"/>
            <w:r w:rsidRPr="007A7B4E">
              <w:rPr>
                <w:rFonts w:ascii="Arial Narrow" w:hAnsi="Arial Narrow"/>
                <w:sz w:val="20"/>
                <w:szCs w:val="20"/>
              </w:rPr>
              <w:t>Zgjidhja</w:t>
            </w:r>
            <w:proofErr w:type="spellEnd"/>
            <w:r w:rsidRPr="007A7B4E">
              <w:rPr>
                <w:rFonts w:ascii="Arial Narrow" w:hAnsi="Arial Narrow"/>
                <w:sz w:val="20"/>
                <w:szCs w:val="20"/>
              </w:rPr>
              <w:t xml:space="preserve"> e </w:t>
            </w:r>
            <w:proofErr w:type="spellStart"/>
            <w:r w:rsidRPr="007A7B4E">
              <w:rPr>
                <w:rFonts w:ascii="Arial Narrow" w:hAnsi="Arial Narrow"/>
                <w:sz w:val="20"/>
                <w:szCs w:val="20"/>
              </w:rPr>
              <w:t>problemit</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vetë</w:t>
            </w:r>
            <w:proofErr w:type="spellEnd"/>
            <w:r w:rsidR="00C95487">
              <w:rPr>
                <w:rFonts w:ascii="Arial Narrow" w:hAnsi="Arial Narrow"/>
                <w:sz w:val="20"/>
                <w:szCs w:val="20"/>
                <w:u w:val="dotted" w:color="595959" w:themeColor="text1" w:themeTint="A6"/>
              </w:rPr>
              <w:tab/>
            </w:r>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 xml:space="preserve">7 </w:t>
            </w:r>
          </w:p>
          <w:p w14:paraId="4ED6BDA8" w14:textId="77777777" w:rsidR="00C95487" w:rsidRPr="00071FB0" w:rsidRDefault="007A7B4E" w:rsidP="00F87280">
            <w:pPr>
              <w:ind w:left="0"/>
              <w:rPr>
                <w:rFonts w:ascii="Arial Narrow" w:hAnsi="Arial Narrow"/>
                <w:sz w:val="20"/>
                <w:szCs w:val="20"/>
                <w:u w:val="dotted" w:color="595959" w:themeColor="text1" w:themeTint="A6"/>
              </w:rPr>
            </w:pPr>
            <w:r w:rsidRPr="007A7B4E">
              <w:rPr>
                <w:rFonts w:ascii="Arial Narrow" w:hAnsi="Arial Narrow"/>
                <w:sz w:val="20"/>
                <w:szCs w:val="20"/>
              </w:rPr>
              <w:t xml:space="preserve">Ju </w:t>
            </w:r>
            <w:proofErr w:type="spellStart"/>
            <w:r w:rsidRPr="007A7B4E">
              <w:rPr>
                <w:rFonts w:ascii="Arial Narrow" w:hAnsi="Arial Narrow"/>
                <w:sz w:val="20"/>
                <w:szCs w:val="20"/>
              </w:rPr>
              <w:t>largoheni</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problemi</w:t>
            </w:r>
            <w:proofErr w:type="spellEnd"/>
            <w:r>
              <w:rPr>
                <w:rFonts w:ascii="Arial Narrow" w:hAnsi="Arial Narrow"/>
                <w:sz w:val="20"/>
                <w:szCs w:val="20"/>
              </w:rPr>
              <w:t xml:space="preserve"> (p.sh., </w:t>
            </w:r>
            <w:proofErr w:type="spellStart"/>
            <w:r>
              <w:rPr>
                <w:rFonts w:ascii="Arial Narrow" w:hAnsi="Arial Narrow"/>
                <w:sz w:val="20"/>
                <w:szCs w:val="20"/>
              </w:rPr>
              <w:t>zhvendosje</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vendbanimi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ndryshimi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punës</w:t>
            </w:r>
            <w:proofErr w:type="spellEnd"/>
            <w:r w:rsidR="00C95487" w:rsidRPr="00071FB0">
              <w:rPr>
                <w:rFonts w:ascii="Arial Narrow" w:hAnsi="Arial Narrow"/>
                <w:sz w:val="20"/>
                <w:szCs w:val="20"/>
              </w:rPr>
              <w:t>)</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rPr>
              <w:tab/>
            </w:r>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 xml:space="preserve">8 </w:t>
            </w:r>
          </w:p>
          <w:p w14:paraId="1F36B9FD" w14:textId="423EBAB9" w:rsidR="00C95487" w:rsidRPr="00071FB0" w:rsidRDefault="007A7B4E" w:rsidP="00F87280">
            <w:pPr>
              <w:ind w:left="0"/>
              <w:rPr>
                <w:rFonts w:ascii="Arial Narrow" w:hAnsi="Arial Narrow"/>
                <w:sz w:val="20"/>
                <w:szCs w:val="20"/>
              </w:rPr>
            </w:pPr>
            <w:r w:rsidRPr="007A7B4E">
              <w:rPr>
                <w:rFonts w:ascii="Arial Narrow" w:hAnsi="Arial Narrow"/>
                <w:sz w:val="20"/>
                <w:szCs w:val="20"/>
              </w:rPr>
              <w:t xml:space="preserve">Ju </w:t>
            </w:r>
            <w:proofErr w:type="spellStart"/>
            <w:r w:rsidRPr="007A7B4E">
              <w:rPr>
                <w:rFonts w:ascii="Arial Narrow" w:hAnsi="Arial Narrow"/>
                <w:sz w:val="20"/>
                <w:szCs w:val="20"/>
              </w:rPr>
              <w:t>dhe</w:t>
            </w:r>
            <w:proofErr w:type="spellEnd"/>
            <w:r w:rsidRPr="007A7B4E">
              <w:rPr>
                <w:rFonts w:ascii="Arial Narrow" w:hAnsi="Arial Narrow"/>
                <w:sz w:val="20"/>
                <w:szCs w:val="20"/>
              </w:rPr>
              <w:t>/</w:t>
            </w:r>
            <w:proofErr w:type="spellStart"/>
            <w:r w:rsidRPr="007A7B4E">
              <w:rPr>
                <w:rFonts w:ascii="Arial Narrow" w:hAnsi="Arial Narrow"/>
                <w:sz w:val="20"/>
                <w:szCs w:val="20"/>
              </w:rPr>
              <w:t>ose</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gjitha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palët</w:t>
            </w:r>
            <w:proofErr w:type="spellEnd"/>
            <w:r w:rsidRPr="007A7B4E">
              <w:rPr>
                <w:rFonts w:ascii="Arial Narrow" w:hAnsi="Arial Narrow"/>
                <w:sz w:val="20"/>
                <w:szCs w:val="20"/>
              </w:rPr>
              <w:t xml:space="preserve"> e </w:t>
            </w:r>
            <w:proofErr w:type="spellStart"/>
            <w:r w:rsidRPr="007A7B4E">
              <w:rPr>
                <w:rFonts w:ascii="Arial Narrow" w:hAnsi="Arial Narrow"/>
                <w:sz w:val="20"/>
                <w:szCs w:val="20"/>
              </w:rPr>
              <w:t>tjera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hiqni</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dorë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nga</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përpjekjet</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për</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të</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zgjidhur</w:t>
            </w:r>
            <w:proofErr w:type="spellEnd"/>
            <w:r w:rsidRPr="007A7B4E">
              <w:rPr>
                <w:rFonts w:ascii="Arial Narrow" w:hAnsi="Arial Narrow"/>
                <w:sz w:val="20"/>
                <w:szCs w:val="20"/>
              </w:rPr>
              <w:t xml:space="preserve"> </w:t>
            </w:r>
            <w:proofErr w:type="spellStart"/>
            <w:r w:rsidRPr="007A7B4E">
              <w:rPr>
                <w:rFonts w:ascii="Arial Narrow" w:hAnsi="Arial Narrow"/>
                <w:sz w:val="20"/>
                <w:szCs w:val="20"/>
              </w:rPr>
              <w:t>problemin</w:t>
            </w:r>
            <w:proofErr w:type="spellEnd"/>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6547B3" w:rsidRPr="00A53F9C">
              <w:rPr>
                <w:rFonts w:ascii="Arial Narrow" w:hAnsi="Arial Narrow" w:cstheme="minorHAnsi"/>
                <w:sz w:val="20"/>
                <w:szCs w:val="20"/>
                <w:u w:val="dotted"/>
              </w:rPr>
              <w:tab/>
            </w:r>
            <w:r w:rsidR="00C95487" w:rsidRPr="00071FB0">
              <w:rPr>
                <w:rFonts w:ascii="Arial Narrow" w:hAnsi="Arial Narrow"/>
                <w:sz w:val="20"/>
                <w:szCs w:val="20"/>
              </w:rPr>
              <w:t xml:space="preserve">9 </w:t>
            </w:r>
          </w:p>
          <w:p w14:paraId="1189DE3A" w14:textId="77777777" w:rsidR="00C95487" w:rsidRPr="00071FB0" w:rsidRDefault="007A7B4E" w:rsidP="00F87280">
            <w:pPr>
              <w:ind w:left="0"/>
              <w:rPr>
                <w:rFonts w:ascii="Arial Narrow" w:hAnsi="Arial Narrow"/>
                <w:sz w:val="20"/>
                <w:szCs w:val="20"/>
              </w:rPr>
            </w:pPr>
            <w:proofErr w:type="spellStart"/>
            <w:r>
              <w:rPr>
                <w:rFonts w:ascii="Arial Narrow" w:hAnsi="Arial Narrow"/>
                <w:sz w:val="20"/>
                <w:szCs w:val="20"/>
              </w:rPr>
              <w:t>Asnjë</w:t>
            </w:r>
            <w:proofErr w:type="spellEnd"/>
            <w:r>
              <w:rPr>
                <w:rFonts w:ascii="Arial Narrow" w:hAnsi="Arial Narrow"/>
                <w:sz w:val="20"/>
                <w:szCs w:val="20"/>
              </w:rPr>
              <w:t xml:space="preserve"> </w:t>
            </w:r>
            <w:proofErr w:type="spellStart"/>
            <w:r>
              <w:rPr>
                <w:rFonts w:ascii="Arial Narrow" w:hAnsi="Arial Narrow"/>
                <w:sz w:val="20"/>
                <w:szCs w:val="20"/>
              </w:rPr>
              <w:t>nga</w:t>
            </w:r>
            <w:proofErr w:type="spellEnd"/>
            <w:r>
              <w:rPr>
                <w:rFonts w:ascii="Arial Narrow" w:hAnsi="Arial Narrow"/>
                <w:sz w:val="20"/>
                <w:szCs w:val="20"/>
              </w:rPr>
              <w:t xml:space="preserve"> </w:t>
            </w:r>
            <w:proofErr w:type="spellStart"/>
            <w:r>
              <w:rPr>
                <w:rFonts w:ascii="Arial Narrow" w:hAnsi="Arial Narrow"/>
                <w:sz w:val="20"/>
                <w:szCs w:val="20"/>
              </w:rPr>
              <w:t>këto</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 xml:space="preserve">10 </w:t>
            </w:r>
          </w:p>
          <w:p w14:paraId="711F1D33" w14:textId="0F85A09D"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w:t>
            </w:r>
            <w:r w:rsidR="00A50772">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rPr>
              <w:t xml:space="preserve">99 </w:t>
            </w:r>
          </w:p>
        </w:tc>
      </w:tr>
    </w:tbl>
    <w:p w14:paraId="6EEE2FA5" w14:textId="77777777" w:rsidR="00C95487" w:rsidRPr="00071FB0" w:rsidRDefault="00C95487" w:rsidP="00C95487">
      <w:pPr>
        <w:pStyle w:val="Body"/>
        <w:spacing w:after="0" w:line="240" w:lineRule="auto"/>
        <w:rPr>
          <w:rFonts w:ascii="Arial Narrow" w:hAnsi="Arial Narrow"/>
          <w:bCs/>
          <w:sz w:val="20"/>
          <w:szCs w:val="20"/>
        </w:rPr>
      </w:pPr>
    </w:p>
    <w:p w14:paraId="42A6B2B2" w14:textId="77777777" w:rsidR="00C95487" w:rsidRPr="00071FB0" w:rsidRDefault="00C95487" w:rsidP="00C95487">
      <w:pPr>
        <w:pStyle w:val="Body"/>
        <w:spacing w:after="0" w:line="240" w:lineRule="auto"/>
        <w:rPr>
          <w:rFonts w:ascii="Arial Narrow" w:hAnsi="Arial Narrow"/>
          <w:b/>
          <w:bCs/>
          <w:sz w:val="20"/>
          <w:szCs w:val="20"/>
        </w:rPr>
      </w:pPr>
    </w:p>
    <w:p w14:paraId="102223EB" w14:textId="77777777" w:rsidR="00C95487" w:rsidRPr="00043F6C" w:rsidRDefault="003A0E03" w:rsidP="00043F6C">
      <w:pPr>
        <w:ind w:left="0" w:right="0"/>
        <w:rPr>
          <w:rFonts w:ascii="Arial Narrow" w:eastAsia="Calibri" w:hAnsi="Arial Narrow" w:cs="Calibri"/>
          <w:b/>
          <w:bCs/>
          <w:color w:val="000000"/>
          <w:sz w:val="20"/>
          <w:szCs w:val="20"/>
          <w:u w:color="000000"/>
          <w:bdr w:val="nil"/>
        </w:rPr>
      </w:pPr>
      <w:r>
        <w:rPr>
          <w:rFonts w:ascii="Arial Narrow" w:hAnsi="Arial Narrow"/>
          <w:b/>
          <w:bCs/>
          <w:sz w:val="20"/>
          <w:szCs w:val="20"/>
        </w:rPr>
        <w:t>LEXO</w:t>
      </w:r>
      <w:r w:rsidR="00C95487" w:rsidRPr="0090600D">
        <w:rPr>
          <w:rFonts w:ascii="Arial Narrow" w:hAnsi="Arial Narrow"/>
          <w:b/>
          <w:bCs/>
          <w:sz w:val="20"/>
          <w:szCs w:val="20"/>
        </w:rPr>
        <w:t>:</w:t>
      </w:r>
      <w:r w:rsidR="00C95487" w:rsidRPr="00071FB0">
        <w:rPr>
          <w:rFonts w:ascii="Arial Narrow" w:hAnsi="Arial Narrow"/>
          <w:bCs/>
          <w:sz w:val="20"/>
          <w:szCs w:val="20"/>
        </w:rPr>
        <w:t xml:space="preserve"> </w:t>
      </w:r>
      <w:proofErr w:type="spellStart"/>
      <w:r w:rsidRPr="003A0E03">
        <w:rPr>
          <w:rFonts w:ascii="Arial Narrow" w:hAnsi="Arial Narrow"/>
          <w:bCs/>
          <w:sz w:val="20"/>
          <w:szCs w:val="20"/>
        </w:rPr>
        <w:t>Pavarësisht</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nga</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rezultati</w:t>
      </w:r>
      <w:proofErr w:type="spellEnd"/>
      <w:r w:rsidRPr="003A0E03">
        <w:rPr>
          <w:rFonts w:ascii="Arial Narrow" w:hAnsi="Arial Narrow"/>
          <w:bCs/>
          <w:sz w:val="20"/>
          <w:szCs w:val="20"/>
        </w:rPr>
        <w:t xml:space="preserve">, a </w:t>
      </w:r>
      <w:proofErr w:type="spellStart"/>
      <w:r w:rsidRPr="003A0E03">
        <w:rPr>
          <w:rFonts w:ascii="Arial Narrow" w:hAnsi="Arial Narrow"/>
          <w:bCs/>
          <w:sz w:val="20"/>
          <w:szCs w:val="20"/>
        </w:rPr>
        <w:t>mendoni</w:t>
      </w:r>
      <w:proofErr w:type="spellEnd"/>
      <w:r w:rsidRPr="003A0E03">
        <w:rPr>
          <w:rFonts w:ascii="Arial Narrow" w:hAnsi="Arial Narrow"/>
          <w:bCs/>
          <w:sz w:val="20"/>
          <w:szCs w:val="20"/>
        </w:rPr>
        <w:t xml:space="preserve"> se </w:t>
      </w:r>
      <w:proofErr w:type="spellStart"/>
      <w:r w:rsidRPr="003A0E03">
        <w:rPr>
          <w:rFonts w:ascii="Arial Narrow" w:hAnsi="Arial Narrow"/>
          <w:bCs/>
          <w:sz w:val="20"/>
          <w:szCs w:val="20"/>
        </w:rPr>
        <w:t>procesi</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i</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ndjekur</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për</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zgjidhjen</w:t>
      </w:r>
      <w:proofErr w:type="spellEnd"/>
      <w:r w:rsidRPr="003A0E03">
        <w:rPr>
          <w:rFonts w:ascii="Arial Narrow" w:hAnsi="Arial Narrow"/>
          <w:bCs/>
          <w:sz w:val="20"/>
          <w:szCs w:val="20"/>
        </w:rPr>
        <w:t xml:space="preserve"> e </w:t>
      </w:r>
      <w:proofErr w:type="spellStart"/>
      <w:r w:rsidRPr="003A0E03">
        <w:rPr>
          <w:rFonts w:ascii="Arial Narrow" w:hAnsi="Arial Narrow"/>
          <w:bCs/>
          <w:sz w:val="20"/>
          <w:szCs w:val="20"/>
        </w:rPr>
        <w:t>problemit</w:t>
      </w:r>
      <w:proofErr w:type="spellEnd"/>
      <w:r w:rsidRPr="003A0E03">
        <w:rPr>
          <w:rFonts w:ascii="Arial Narrow" w:hAnsi="Arial Narrow"/>
          <w:bCs/>
          <w:sz w:val="20"/>
          <w:szCs w:val="20"/>
        </w:rPr>
        <w:t xml:space="preserve"> </w:t>
      </w:r>
      <w:proofErr w:type="spellStart"/>
      <w:r w:rsidRPr="003A0E03">
        <w:rPr>
          <w:rFonts w:ascii="Arial Narrow" w:hAnsi="Arial Narrow"/>
          <w:bCs/>
          <w:sz w:val="20"/>
          <w:szCs w:val="20"/>
        </w:rPr>
        <w:t>ishte</w:t>
      </w:r>
      <w:proofErr w:type="spellEnd"/>
      <w:r w:rsidR="00C95487" w:rsidRPr="00071FB0">
        <w:rPr>
          <w:rFonts w:ascii="Arial Narrow" w:hAnsi="Arial Narrow"/>
          <w:bCs/>
          <w:sz w:val="20"/>
          <w:szCs w:val="20"/>
        </w:rPr>
        <w:t xml:space="preserve">:  </w:t>
      </w:r>
    </w:p>
    <w:p w14:paraId="08C8AC44"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6B5A4F84" w14:textId="77777777" w:rsidTr="00F87280">
        <w:tc>
          <w:tcPr>
            <w:tcW w:w="1170" w:type="dxa"/>
          </w:tcPr>
          <w:p w14:paraId="15856188"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a</w:t>
            </w:r>
          </w:p>
          <w:p w14:paraId="38FB540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1CD47907" w14:textId="77777777" w:rsidR="00C95487" w:rsidRPr="00071FB0" w:rsidRDefault="003A0E03" w:rsidP="003A0E0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drejtë</w:t>
            </w:r>
            <w:proofErr w:type="spellEnd"/>
            <w:r w:rsidR="00C95487" w:rsidRPr="00071FB0">
              <w:rPr>
                <w:rFonts w:ascii="Arial Narrow" w:hAnsi="Arial Narrow"/>
                <w:sz w:val="20"/>
                <w:szCs w:val="20"/>
              </w:rPr>
              <w:t>?</w:t>
            </w:r>
          </w:p>
        </w:tc>
        <w:tc>
          <w:tcPr>
            <w:tcW w:w="4320" w:type="dxa"/>
          </w:tcPr>
          <w:p w14:paraId="1E33B027" w14:textId="77777777" w:rsidR="00C95487" w:rsidRPr="00071FB0" w:rsidRDefault="00A47358" w:rsidP="00F87280">
            <w:pPr>
              <w:ind w:left="0"/>
              <w:rPr>
                <w:rFonts w:ascii="Arial Narrow" w:hAnsi="Arial Narrow"/>
                <w:sz w:val="20"/>
                <w:szCs w:val="20"/>
              </w:rPr>
            </w:pPr>
            <w:r>
              <w:rPr>
                <w:rFonts w:ascii="Arial Narrow" w:hAnsi="Arial Narrow"/>
                <w:sz w:val="20"/>
                <w:szCs w:val="20"/>
              </w:rPr>
              <w:t>Po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p>
          <w:p w14:paraId="3FF97AE5" w14:textId="77777777" w:rsidR="00C95487" w:rsidRPr="00071FB0" w:rsidRDefault="006C3972" w:rsidP="00F87280">
            <w:pPr>
              <w:ind w:left="0"/>
              <w:rPr>
                <w:rFonts w:ascii="Arial Narrow" w:hAnsi="Arial Narrow"/>
                <w:sz w:val="20"/>
                <w:szCs w:val="20"/>
              </w:rPr>
            </w:pPr>
            <w:r>
              <w:rPr>
                <w:rFonts w:ascii="Arial Narrow" w:hAnsi="Arial Narrow"/>
                <w:sz w:val="20"/>
                <w:szCs w:val="20"/>
              </w:rPr>
              <w:t>Jo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 xml:space="preserve">2 </w:t>
            </w:r>
          </w:p>
          <w:p w14:paraId="60EC7BE8" w14:textId="146F5006"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w:t>
            </w:r>
            <w:r w:rsidR="00A50772">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73EB63B3" w14:textId="77777777" w:rsidTr="00F87280">
        <w:tc>
          <w:tcPr>
            <w:tcW w:w="1170" w:type="dxa"/>
          </w:tcPr>
          <w:p w14:paraId="02A96BCD"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b</w:t>
            </w:r>
          </w:p>
          <w:p w14:paraId="389939D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694DBB70" w14:textId="77777777" w:rsidR="00C95487" w:rsidRPr="00071FB0" w:rsidRDefault="003A0E03" w:rsidP="003A0E0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ngadalshëm</w:t>
            </w:r>
            <w:proofErr w:type="spellEnd"/>
            <w:r>
              <w:rPr>
                <w:rFonts w:ascii="Arial Narrow" w:hAnsi="Arial Narrow"/>
                <w:sz w:val="20"/>
                <w:szCs w:val="20"/>
              </w:rPr>
              <w:t>?</w:t>
            </w:r>
          </w:p>
        </w:tc>
        <w:tc>
          <w:tcPr>
            <w:tcW w:w="4320" w:type="dxa"/>
          </w:tcPr>
          <w:p w14:paraId="661C9499" w14:textId="77777777" w:rsidR="00C95487" w:rsidRPr="00071FB0" w:rsidRDefault="00A47358" w:rsidP="00F87280">
            <w:pPr>
              <w:ind w:left="0"/>
              <w:rPr>
                <w:rFonts w:ascii="Arial Narrow" w:hAnsi="Arial Narrow"/>
                <w:sz w:val="20"/>
                <w:szCs w:val="20"/>
              </w:rPr>
            </w:pPr>
            <w:r>
              <w:rPr>
                <w:rFonts w:ascii="Arial Narrow" w:hAnsi="Arial Narrow"/>
                <w:sz w:val="20"/>
                <w:szCs w:val="20"/>
              </w:rPr>
              <w:t>Po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p>
          <w:p w14:paraId="717D9469" w14:textId="77777777" w:rsidR="00C95487" w:rsidRPr="00071FB0" w:rsidRDefault="006C3972" w:rsidP="00F87280">
            <w:pPr>
              <w:ind w:left="0"/>
              <w:rPr>
                <w:rFonts w:ascii="Arial Narrow" w:hAnsi="Arial Narrow"/>
                <w:sz w:val="20"/>
                <w:szCs w:val="20"/>
              </w:rPr>
            </w:pPr>
            <w:r>
              <w:rPr>
                <w:rFonts w:ascii="Arial Narrow" w:hAnsi="Arial Narrow"/>
                <w:sz w:val="20"/>
                <w:szCs w:val="20"/>
              </w:rPr>
              <w:t>Jo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 xml:space="preserve">2 </w:t>
            </w:r>
          </w:p>
          <w:p w14:paraId="79B37062" w14:textId="0D5DB75F"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w:t>
            </w:r>
            <w:r w:rsidR="00A50772">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r w:rsidR="00C95487" w:rsidRPr="00071FB0" w14:paraId="78EAE5AB" w14:textId="77777777" w:rsidTr="00F87280">
        <w:tc>
          <w:tcPr>
            <w:tcW w:w="1170" w:type="dxa"/>
          </w:tcPr>
          <w:p w14:paraId="285CACD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w:t>
            </w:r>
            <w:r w:rsidR="000C0205">
              <w:rPr>
                <w:rFonts w:ascii="Arial Narrow" w:hAnsi="Arial Narrow"/>
                <w:b/>
                <w:bCs/>
                <w:sz w:val="20"/>
                <w:szCs w:val="20"/>
              </w:rPr>
              <w:t>1</w:t>
            </w:r>
            <w:r>
              <w:rPr>
                <w:rFonts w:ascii="Arial Narrow" w:hAnsi="Arial Narrow"/>
                <w:b/>
                <w:bCs/>
                <w:sz w:val="20"/>
                <w:szCs w:val="20"/>
              </w:rPr>
              <w:t>c</w:t>
            </w:r>
          </w:p>
        </w:tc>
        <w:tc>
          <w:tcPr>
            <w:tcW w:w="4770" w:type="dxa"/>
          </w:tcPr>
          <w:p w14:paraId="06603DE1" w14:textId="77777777" w:rsidR="00C95487" w:rsidRPr="00071FB0" w:rsidRDefault="003A0E03" w:rsidP="003A0E0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sz w:val="20"/>
                <w:szCs w:val="20"/>
              </w:rPr>
              <w:t xml:space="preserve">I </w:t>
            </w:r>
            <w:proofErr w:type="spellStart"/>
            <w:r>
              <w:rPr>
                <w:rFonts w:ascii="Arial Narrow" w:hAnsi="Arial Narrow"/>
                <w:sz w:val="20"/>
                <w:szCs w:val="20"/>
              </w:rPr>
              <w:t>shtrejtë</w:t>
            </w:r>
            <w:proofErr w:type="spellEnd"/>
            <w:r w:rsidR="00C95487" w:rsidRPr="00071FB0">
              <w:rPr>
                <w:rFonts w:ascii="Arial Narrow" w:hAnsi="Arial Narrow"/>
                <w:sz w:val="20"/>
                <w:szCs w:val="20"/>
              </w:rPr>
              <w:t>?</w:t>
            </w:r>
          </w:p>
        </w:tc>
        <w:tc>
          <w:tcPr>
            <w:tcW w:w="4320" w:type="dxa"/>
          </w:tcPr>
          <w:p w14:paraId="35329EEE" w14:textId="77777777" w:rsidR="00C95487" w:rsidRPr="00071FB0" w:rsidRDefault="00A47358" w:rsidP="00F87280">
            <w:pPr>
              <w:ind w:left="0"/>
              <w:rPr>
                <w:rFonts w:ascii="Arial Narrow" w:hAnsi="Arial Narrow"/>
                <w:sz w:val="20"/>
                <w:szCs w:val="20"/>
              </w:rPr>
            </w:pPr>
            <w:r>
              <w:rPr>
                <w:rFonts w:ascii="Arial Narrow" w:hAnsi="Arial Narrow"/>
                <w:sz w:val="20"/>
                <w:szCs w:val="20"/>
              </w:rPr>
              <w:t>Po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p>
          <w:p w14:paraId="7207E128" w14:textId="77777777" w:rsidR="00C95487" w:rsidRPr="00071FB0" w:rsidRDefault="006C3972" w:rsidP="00F87280">
            <w:pPr>
              <w:ind w:left="0"/>
              <w:rPr>
                <w:rFonts w:ascii="Arial Narrow" w:hAnsi="Arial Narrow"/>
                <w:sz w:val="20"/>
                <w:szCs w:val="20"/>
              </w:rPr>
            </w:pPr>
            <w:r>
              <w:rPr>
                <w:rFonts w:ascii="Arial Narrow" w:hAnsi="Arial Narrow"/>
                <w:sz w:val="20"/>
                <w:szCs w:val="20"/>
              </w:rPr>
              <w:t>Jo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 xml:space="preserve">2 </w:t>
            </w:r>
          </w:p>
          <w:p w14:paraId="3355AD6C" w14:textId="5F506C09"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w:t>
            </w:r>
            <w:r w:rsidR="00A50772">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A53F9C">
              <w:rPr>
                <w:rFonts w:ascii="Arial Narrow" w:hAnsi="Arial Narrow" w:cstheme="minorHAnsi"/>
                <w:sz w:val="20"/>
                <w:szCs w:val="20"/>
                <w:u w:val="dotted"/>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6679BE5D"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15B290FB" w14:textId="77777777" w:rsidTr="00F87280">
        <w:tc>
          <w:tcPr>
            <w:tcW w:w="1170" w:type="dxa"/>
          </w:tcPr>
          <w:p w14:paraId="6788EFB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a</w:t>
            </w:r>
          </w:p>
        </w:tc>
        <w:tc>
          <w:tcPr>
            <w:tcW w:w="4770" w:type="dxa"/>
          </w:tcPr>
          <w:p w14:paraId="0B604773" w14:textId="77777777" w:rsidR="00C95487" w:rsidRPr="00071FB0" w:rsidRDefault="003A0E0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3A0E03">
              <w:rPr>
                <w:rFonts w:ascii="Arial Narrow" w:hAnsi="Arial Narrow"/>
                <w:sz w:val="20"/>
                <w:szCs w:val="20"/>
              </w:rPr>
              <w:t xml:space="preserve">Deri </w:t>
            </w:r>
            <w:proofErr w:type="spellStart"/>
            <w:r w:rsidRPr="003A0E03">
              <w:rPr>
                <w:rFonts w:ascii="Arial Narrow" w:hAnsi="Arial Narrow"/>
                <w:sz w:val="20"/>
                <w:szCs w:val="20"/>
              </w:rPr>
              <w:t>në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çfarë</w:t>
            </w:r>
            <w:proofErr w:type="spellEnd"/>
            <w:r w:rsidRPr="003A0E03">
              <w:rPr>
                <w:rFonts w:ascii="Arial Narrow" w:hAnsi="Arial Narrow"/>
                <w:sz w:val="20"/>
                <w:szCs w:val="20"/>
              </w:rPr>
              <w:t xml:space="preserve"> mase </w:t>
            </w:r>
            <w:proofErr w:type="spellStart"/>
            <w:r w:rsidRPr="003A0E03">
              <w:rPr>
                <w:rFonts w:ascii="Arial Narrow" w:hAnsi="Arial Narrow"/>
                <w:sz w:val="20"/>
                <w:szCs w:val="20"/>
              </w:rPr>
              <w:t>ishte</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rezultati</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i</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problemit</w:t>
            </w:r>
            <w:proofErr w:type="spellEnd"/>
            <w:r w:rsidRPr="003A0E03">
              <w:rPr>
                <w:rFonts w:ascii="Arial Narrow" w:hAnsi="Arial Narrow"/>
                <w:sz w:val="20"/>
                <w:szCs w:val="20"/>
              </w:rPr>
              <w:t xml:space="preserve"> apo </w:t>
            </w:r>
            <w:proofErr w:type="spellStart"/>
            <w:r w:rsidRPr="003A0E03">
              <w:rPr>
                <w:rFonts w:ascii="Arial Narrow" w:hAnsi="Arial Narrow"/>
                <w:sz w:val="20"/>
                <w:szCs w:val="20"/>
              </w:rPr>
              <w:t>mosmarrëveshjes</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në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favorin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tuaj</w:t>
            </w:r>
            <w:proofErr w:type="spellEnd"/>
            <w:r w:rsidRPr="003A0E03">
              <w:rPr>
                <w:rFonts w:ascii="Arial Narrow" w:hAnsi="Arial Narrow"/>
                <w:sz w:val="20"/>
                <w:szCs w:val="20"/>
              </w:rPr>
              <w:t>?</w:t>
            </w:r>
          </w:p>
        </w:tc>
        <w:tc>
          <w:tcPr>
            <w:tcW w:w="4320" w:type="dxa"/>
          </w:tcPr>
          <w:p w14:paraId="07A1BAB5" w14:textId="0CB8D533" w:rsidR="003A0E03" w:rsidRPr="003A0E03" w:rsidRDefault="003A0E03" w:rsidP="003A0E03">
            <w:pPr>
              <w:ind w:left="0"/>
              <w:rPr>
                <w:rFonts w:ascii="Arial Narrow" w:hAnsi="Arial Narrow"/>
                <w:sz w:val="20"/>
                <w:szCs w:val="20"/>
              </w:rPr>
            </w:pPr>
            <w:proofErr w:type="spellStart"/>
            <w:r w:rsidRPr="003A0E03">
              <w:rPr>
                <w:rFonts w:ascii="Arial Narrow" w:hAnsi="Arial Narrow"/>
                <w:sz w:val="20"/>
                <w:szCs w:val="20"/>
              </w:rPr>
              <w:t>Kryesisht</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në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favorin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tim</w:t>
            </w:r>
            <w:proofErr w:type="spellEnd"/>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Pr="003A0E03">
              <w:rPr>
                <w:rFonts w:ascii="Arial Narrow" w:hAnsi="Arial Narrow"/>
                <w:sz w:val="20"/>
                <w:szCs w:val="20"/>
              </w:rPr>
              <w:t>1</w:t>
            </w:r>
          </w:p>
          <w:p w14:paraId="62846082" w14:textId="0AACDB9F" w:rsidR="003A0E03" w:rsidRPr="003A0E03" w:rsidRDefault="003A0E03" w:rsidP="003A0E03">
            <w:pPr>
              <w:ind w:left="0"/>
              <w:rPr>
                <w:rFonts w:ascii="Arial Narrow" w:hAnsi="Arial Narrow"/>
                <w:sz w:val="20"/>
                <w:szCs w:val="20"/>
              </w:rPr>
            </w:pPr>
            <w:proofErr w:type="spellStart"/>
            <w:r w:rsidRPr="003A0E03">
              <w:rPr>
                <w:rFonts w:ascii="Arial Narrow" w:hAnsi="Arial Narrow"/>
                <w:sz w:val="20"/>
                <w:szCs w:val="20"/>
              </w:rPr>
              <w:t>Disi</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në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favorin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tim</w:t>
            </w:r>
            <w:proofErr w:type="spellEnd"/>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Pr="003A0E03">
              <w:rPr>
                <w:rFonts w:ascii="Arial Narrow" w:hAnsi="Arial Narrow"/>
                <w:sz w:val="20"/>
                <w:szCs w:val="20"/>
              </w:rPr>
              <w:t>2</w:t>
            </w:r>
          </w:p>
          <w:p w14:paraId="0B774242" w14:textId="70B113EF" w:rsidR="00C95487" w:rsidRPr="00071FB0" w:rsidRDefault="003A0E03" w:rsidP="003A0E03">
            <w:pPr>
              <w:ind w:left="0"/>
              <w:rPr>
                <w:rFonts w:ascii="Arial Narrow" w:hAnsi="Arial Narrow"/>
                <w:sz w:val="20"/>
                <w:szCs w:val="20"/>
              </w:rPr>
            </w:pPr>
            <w:proofErr w:type="spellStart"/>
            <w:r w:rsidRPr="003A0E03">
              <w:rPr>
                <w:rFonts w:ascii="Arial Narrow" w:hAnsi="Arial Narrow"/>
                <w:sz w:val="20"/>
                <w:szCs w:val="20"/>
              </w:rPr>
              <w:t>Kryesisht</w:t>
            </w:r>
            <w:proofErr w:type="spellEnd"/>
            <w:r w:rsidRPr="003A0E03">
              <w:rPr>
                <w:rFonts w:ascii="Arial Narrow" w:hAnsi="Arial Narrow"/>
                <w:sz w:val="20"/>
                <w:szCs w:val="20"/>
              </w:rPr>
              <w:t xml:space="preserve"> jo </w:t>
            </w:r>
            <w:proofErr w:type="spellStart"/>
            <w:r w:rsidRPr="003A0E03">
              <w:rPr>
                <w:rFonts w:ascii="Arial Narrow" w:hAnsi="Arial Narrow"/>
                <w:sz w:val="20"/>
                <w:szCs w:val="20"/>
              </w:rPr>
              <w:t>në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favorin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tim</w:t>
            </w:r>
            <w:proofErr w:type="spellEnd"/>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C95487" w:rsidRPr="00071FB0">
              <w:rPr>
                <w:rFonts w:ascii="Arial Narrow" w:hAnsi="Arial Narrow"/>
                <w:sz w:val="20"/>
                <w:szCs w:val="20"/>
              </w:rPr>
              <w:t>3</w:t>
            </w:r>
          </w:p>
          <w:p w14:paraId="79358815" w14:textId="4E7D7126"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00AD548E" w:rsidRPr="00A53F9C">
              <w:rPr>
                <w:rFonts w:ascii="Arial Narrow" w:hAnsi="Arial Narrow" w:cstheme="minorHAnsi"/>
                <w:sz w:val="20"/>
                <w:szCs w:val="20"/>
                <w:u w:val="dotted"/>
              </w:rPr>
              <w:tab/>
            </w:r>
            <w:r w:rsidRPr="00071FB0">
              <w:rPr>
                <w:rFonts w:ascii="Arial Narrow" w:hAnsi="Arial Narrow"/>
                <w:sz w:val="20"/>
                <w:szCs w:val="20"/>
              </w:rPr>
              <w:t>99</w:t>
            </w:r>
          </w:p>
        </w:tc>
      </w:tr>
      <w:tr w:rsidR="00C95487" w:rsidRPr="00071FB0" w14:paraId="76FF80A2" w14:textId="77777777" w:rsidTr="00F87280">
        <w:tc>
          <w:tcPr>
            <w:tcW w:w="1170" w:type="dxa"/>
          </w:tcPr>
          <w:p w14:paraId="7E70B0B1"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b</w:t>
            </w:r>
          </w:p>
          <w:p w14:paraId="44376964"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1CD2FB2B" w14:textId="77777777" w:rsidR="00C95487" w:rsidRPr="006638C8" w:rsidRDefault="003A0E03" w:rsidP="00F87280">
            <w:pPr>
              <w:pStyle w:val="Body"/>
              <w:rPr>
                <w:rFonts w:ascii="Arial Narrow" w:hAnsi="Arial Narrow"/>
                <w:sz w:val="20"/>
                <w:szCs w:val="20"/>
              </w:rPr>
            </w:pPr>
            <w:r w:rsidRPr="003A0E03">
              <w:rPr>
                <w:rFonts w:ascii="Arial Narrow" w:hAnsi="Arial Narrow"/>
                <w:sz w:val="20"/>
                <w:szCs w:val="20"/>
              </w:rPr>
              <w:t xml:space="preserve">Sa </w:t>
            </w:r>
            <w:proofErr w:type="spellStart"/>
            <w:r w:rsidRPr="003A0E03">
              <w:rPr>
                <w:rFonts w:ascii="Arial Narrow" w:hAnsi="Arial Narrow"/>
                <w:sz w:val="20"/>
                <w:szCs w:val="20"/>
              </w:rPr>
              <w:t>muaj</w:t>
            </w:r>
            <w:proofErr w:type="spellEnd"/>
            <w:r w:rsidRPr="003A0E03">
              <w:rPr>
                <w:rFonts w:ascii="Arial Narrow" w:hAnsi="Arial Narrow"/>
                <w:sz w:val="20"/>
                <w:szCs w:val="20"/>
              </w:rPr>
              <w:t xml:space="preserve"> u </w:t>
            </w:r>
            <w:proofErr w:type="spellStart"/>
            <w:r w:rsidRPr="003A0E03">
              <w:rPr>
                <w:rFonts w:ascii="Arial Narrow" w:hAnsi="Arial Narrow"/>
                <w:sz w:val="20"/>
                <w:szCs w:val="20"/>
              </w:rPr>
              <w:t>deshën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për</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zgjidhur</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problemin</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nga</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momenti</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kur</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iu</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drejtuat</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një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gjykate</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zyre</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qeveritare</w:t>
            </w:r>
            <w:proofErr w:type="spellEnd"/>
            <w:r w:rsidRPr="003A0E03">
              <w:rPr>
                <w:rFonts w:ascii="Arial Narrow" w:hAnsi="Arial Narrow"/>
                <w:sz w:val="20"/>
                <w:szCs w:val="20"/>
              </w:rPr>
              <w:t xml:space="preserve"> apo </w:t>
            </w:r>
            <w:proofErr w:type="spellStart"/>
            <w:r w:rsidRPr="003A0E03">
              <w:rPr>
                <w:rFonts w:ascii="Arial Narrow" w:hAnsi="Arial Narrow"/>
                <w:sz w:val="20"/>
                <w:szCs w:val="20"/>
              </w:rPr>
              <w:t>palë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të</w:t>
            </w:r>
            <w:proofErr w:type="spellEnd"/>
            <w:r w:rsidRPr="003A0E03">
              <w:rPr>
                <w:rFonts w:ascii="Arial Narrow" w:hAnsi="Arial Narrow"/>
                <w:sz w:val="20"/>
                <w:szCs w:val="20"/>
              </w:rPr>
              <w:t xml:space="preserve"> </w:t>
            </w:r>
            <w:proofErr w:type="spellStart"/>
            <w:r w:rsidRPr="003A0E03">
              <w:rPr>
                <w:rFonts w:ascii="Arial Narrow" w:hAnsi="Arial Narrow"/>
                <w:sz w:val="20"/>
                <w:szCs w:val="20"/>
              </w:rPr>
              <w:t>tretë</w:t>
            </w:r>
            <w:proofErr w:type="spellEnd"/>
            <w:r w:rsidRPr="003A0E03">
              <w:rPr>
                <w:rFonts w:ascii="Arial Narrow" w:hAnsi="Arial Narrow"/>
                <w:sz w:val="20"/>
                <w:szCs w:val="20"/>
              </w:rPr>
              <w:t>? (</w:t>
            </w:r>
            <w:r w:rsidRPr="00566181">
              <w:rPr>
                <w:rFonts w:ascii="Arial Narrow" w:hAnsi="Arial Narrow"/>
                <w:b/>
                <w:sz w:val="20"/>
                <w:szCs w:val="20"/>
              </w:rPr>
              <w:t>NUMRI I REGJISTRIMIT</w:t>
            </w:r>
            <w:r w:rsidRPr="003A0E03">
              <w:rPr>
                <w:rFonts w:ascii="Arial Narrow" w:hAnsi="Arial Narrow"/>
                <w:sz w:val="20"/>
                <w:szCs w:val="20"/>
              </w:rPr>
              <w:t>)</w:t>
            </w:r>
          </w:p>
        </w:tc>
        <w:tc>
          <w:tcPr>
            <w:tcW w:w="4320" w:type="dxa"/>
          </w:tcPr>
          <w:p w14:paraId="64FA724A"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r>
      <w:tr w:rsidR="00C95487" w:rsidRPr="00071FB0" w14:paraId="521E2079" w14:textId="77777777" w:rsidTr="00F87280">
        <w:tc>
          <w:tcPr>
            <w:tcW w:w="1170" w:type="dxa"/>
          </w:tcPr>
          <w:p w14:paraId="42F6BB71"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c</w:t>
            </w:r>
          </w:p>
          <w:p w14:paraId="0E81A9CE"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1F5C0FD1" w14:textId="77777777" w:rsidR="00566181" w:rsidRDefault="0056618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566181">
              <w:rPr>
                <w:rFonts w:ascii="Arial Narrow" w:hAnsi="Arial Narrow"/>
                <w:sz w:val="20"/>
                <w:szCs w:val="20"/>
              </w:rPr>
              <w:t xml:space="preserve">A </w:t>
            </w:r>
            <w:proofErr w:type="spellStart"/>
            <w:r w:rsidRPr="00566181">
              <w:rPr>
                <w:rFonts w:ascii="Arial Narrow" w:hAnsi="Arial Narrow"/>
                <w:sz w:val="20"/>
                <w:szCs w:val="20"/>
              </w:rPr>
              <w:t>keni</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bërë</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ju</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personalisht</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kosto</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përveç</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kohës</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për</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të</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zgjidhur</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problemin</w:t>
            </w:r>
            <w:proofErr w:type="spellEnd"/>
            <w:r w:rsidRPr="00566181">
              <w:rPr>
                <w:rFonts w:ascii="Arial Narrow" w:hAnsi="Arial Narrow"/>
                <w:sz w:val="20"/>
                <w:szCs w:val="20"/>
              </w:rPr>
              <w:t>?</w:t>
            </w:r>
          </w:p>
          <w:p w14:paraId="29D77F72"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320" w:type="dxa"/>
          </w:tcPr>
          <w:p w14:paraId="4B410CEF" w14:textId="60EE782E" w:rsidR="00C95487" w:rsidRPr="00071FB0" w:rsidRDefault="00A47358" w:rsidP="00F87280">
            <w:pPr>
              <w:ind w:left="0"/>
              <w:rPr>
                <w:rFonts w:ascii="Arial Narrow" w:hAnsi="Arial Narrow"/>
                <w:sz w:val="20"/>
                <w:szCs w:val="20"/>
              </w:rPr>
            </w:pPr>
            <w:r>
              <w:rPr>
                <w:rFonts w:ascii="Arial Narrow" w:hAnsi="Arial Narrow"/>
                <w:sz w:val="20"/>
                <w:szCs w:val="20"/>
              </w:rPr>
              <w:t>Po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A53F9C">
              <w:rPr>
                <w:rFonts w:ascii="Arial Narrow" w:hAnsi="Arial Narrow" w:cstheme="minorHAnsi"/>
                <w:sz w:val="20"/>
                <w:szCs w:val="20"/>
                <w:u w:val="dotted"/>
              </w:rPr>
              <w:tab/>
            </w:r>
            <w:r w:rsidR="00C95487" w:rsidRPr="00071FB0">
              <w:rPr>
                <w:rFonts w:ascii="Arial Narrow" w:hAnsi="Arial Narrow"/>
                <w:sz w:val="20"/>
                <w:szCs w:val="20"/>
              </w:rPr>
              <w:t>1</w:t>
            </w:r>
          </w:p>
          <w:p w14:paraId="199A0278" w14:textId="2DFE9DF7" w:rsidR="00C95487" w:rsidRPr="00071FB0" w:rsidRDefault="006C3972" w:rsidP="00F87280">
            <w:pPr>
              <w:ind w:left="0"/>
              <w:rPr>
                <w:rFonts w:ascii="Arial Narrow" w:hAnsi="Arial Narrow"/>
                <w:sz w:val="20"/>
                <w:szCs w:val="20"/>
              </w:rPr>
            </w:pPr>
            <w:r>
              <w:rPr>
                <w:rFonts w:ascii="Arial Narrow" w:hAnsi="Arial Narrow"/>
                <w:sz w:val="20"/>
                <w:szCs w:val="20"/>
              </w:rPr>
              <w:t>Jo</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2 (</w:t>
            </w:r>
            <w:r w:rsidR="007A3A4D">
              <w:rPr>
                <w:rFonts w:ascii="Arial Narrow" w:hAnsi="Arial Narrow"/>
                <w:sz w:val="20"/>
                <w:szCs w:val="20"/>
              </w:rPr>
              <w:t>SHKO TE</w:t>
            </w:r>
            <w:r w:rsidR="00C95487">
              <w:rPr>
                <w:rFonts w:ascii="Arial Narrow" w:hAnsi="Arial Narrow"/>
                <w:sz w:val="20"/>
                <w:szCs w:val="20"/>
              </w:rPr>
              <w:t>q3</w:t>
            </w:r>
            <w:r w:rsidR="00FC36EE">
              <w:rPr>
                <w:rFonts w:ascii="Arial Narrow" w:hAnsi="Arial Narrow"/>
                <w:sz w:val="20"/>
                <w:szCs w:val="20"/>
              </w:rPr>
              <w:t>3</w:t>
            </w:r>
            <w:r w:rsidR="00C95487">
              <w:rPr>
                <w:rFonts w:ascii="Arial Narrow" w:hAnsi="Arial Narrow"/>
                <w:sz w:val="20"/>
                <w:szCs w:val="20"/>
              </w:rPr>
              <w:t>)</w:t>
            </w:r>
          </w:p>
          <w:p w14:paraId="445D80AC" w14:textId="058080E5"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w:t>
            </w:r>
            <w:r w:rsidR="00A50772">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rPr>
              <w:tab/>
            </w:r>
            <w:r w:rsidRPr="00071FB0">
              <w:rPr>
                <w:rFonts w:ascii="Arial Narrow" w:hAnsi="Arial Narrow"/>
                <w:sz w:val="20"/>
                <w:szCs w:val="20"/>
              </w:rPr>
              <w:t xml:space="preserve">99 </w:t>
            </w:r>
            <w:r>
              <w:rPr>
                <w:rFonts w:ascii="Arial Narrow" w:hAnsi="Arial Narrow"/>
                <w:sz w:val="20"/>
                <w:szCs w:val="20"/>
              </w:rPr>
              <w:t>(</w:t>
            </w:r>
            <w:r w:rsidR="007A3A4D">
              <w:rPr>
                <w:rFonts w:ascii="Arial Narrow" w:hAnsi="Arial Narrow"/>
                <w:sz w:val="20"/>
                <w:szCs w:val="20"/>
              </w:rPr>
              <w:t>SHKO TE</w:t>
            </w:r>
            <w:r>
              <w:rPr>
                <w:rFonts w:ascii="Arial Narrow" w:hAnsi="Arial Narrow"/>
                <w:sz w:val="20"/>
                <w:szCs w:val="20"/>
              </w:rPr>
              <w:t>q3</w:t>
            </w:r>
            <w:r w:rsidR="00FC36EE">
              <w:rPr>
                <w:rFonts w:ascii="Arial Narrow" w:hAnsi="Arial Narrow"/>
                <w:sz w:val="20"/>
                <w:szCs w:val="20"/>
              </w:rPr>
              <w:t>3</w:t>
            </w:r>
            <w:r>
              <w:rPr>
                <w:rFonts w:ascii="Arial Narrow" w:hAnsi="Arial Narrow"/>
                <w:sz w:val="20"/>
                <w:szCs w:val="20"/>
              </w:rPr>
              <w:t>)</w:t>
            </w:r>
          </w:p>
        </w:tc>
      </w:tr>
      <w:tr w:rsidR="00C95487" w:rsidRPr="00D4549C" w14:paraId="0E8DFE3B" w14:textId="77777777" w:rsidTr="00F87280">
        <w:tc>
          <w:tcPr>
            <w:tcW w:w="1170" w:type="dxa"/>
          </w:tcPr>
          <w:p w14:paraId="68D0A190"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2</w:t>
            </w:r>
            <w:r w:rsidRPr="00071FB0">
              <w:rPr>
                <w:rFonts w:ascii="Arial Narrow" w:hAnsi="Arial Narrow"/>
                <w:b/>
                <w:bCs/>
                <w:sz w:val="20"/>
                <w:szCs w:val="20"/>
              </w:rPr>
              <w:t>d</w:t>
            </w:r>
          </w:p>
          <w:p w14:paraId="26D308D3"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090655A1" w14:textId="77777777" w:rsidR="00C95487" w:rsidRPr="00071FB0" w:rsidRDefault="0056618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566181">
              <w:rPr>
                <w:rFonts w:ascii="Arial Narrow" w:hAnsi="Arial Narrow"/>
                <w:sz w:val="20"/>
                <w:szCs w:val="20"/>
              </w:rPr>
              <w:t xml:space="preserve">Sa e </w:t>
            </w:r>
            <w:proofErr w:type="spellStart"/>
            <w:r w:rsidRPr="00566181">
              <w:rPr>
                <w:rFonts w:ascii="Arial Narrow" w:hAnsi="Arial Narrow"/>
                <w:sz w:val="20"/>
                <w:szCs w:val="20"/>
              </w:rPr>
              <w:t>vështirë</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ishte</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gjetja</w:t>
            </w:r>
            <w:proofErr w:type="spellEnd"/>
            <w:r w:rsidRPr="00566181">
              <w:rPr>
                <w:rFonts w:ascii="Arial Narrow" w:hAnsi="Arial Narrow"/>
                <w:sz w:val="20"/>
                <w:szCs w:val="20"/>
              </w:rPr>
              <w:t xml:space="preserve"> e </w:t>
            </w:r>
            <w:proofErr w:type="spellStart"/>
            <w:r w:rsidRPr="00566181">
              <w:rPr>
                <w:rFonts w:ascii="Arial Narrow" w:hAnsi="Arial Narrow"/>
                <w:sz w:val="20"/>
                <w:szCs w:val="20"/>
              </w:rPr>
              <w:t>parave</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për</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të</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përballuar</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këto</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kosto</w:t>
            </w:r>
            <w:proofErr w:type="spellEnd"/>
            <w:r w:rsidRPr="00566181">
              <w:rPr>
                <w:rFonts w:ascii="Arial Narrow" w:hAnsi="Arial Narrow"/>
                <w:sz w:val="20"/>
                <w:szCs w:val="20"/>
              </w:rPr>
              <w:t>?</w:t>
            </w:r>
          </w:p>
        </w:tc>
        <w:tc>
          <w:tcPr>
            <w:tcW w:w="4320" w:type="dxa"/>
          </w:tcPr>
          <w:p w14:paraId="530FC632" w14:textId="77777777"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lehtë</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r w:rsidR="00C95487" w:rsidRPr="00071FB0">
              <w:rPr>
                <w:rFonts w:ascii="Arial Narrow" w:hAnsi="Arial Narrow"/>
                <w:sz w:val="20"/>
                <w:szCs w:val="20"/>
              </w:rPr>
              <w:tab/>
            </w:r>
          </w:p>
          <w:p w14:paraId="1F335BA9" w14:textId="77777777"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Disi</w:t>
            </w:r>
            <w:proofErr w:type="spellEnd"/>
            <w:r>
              <w:rPr>
                <w:rFonts w:ascii="Arial Narrow" w:hAnsi="Arial Narrow"/>
                <w:sz w:val="20"/>
                <w:szCs w:val="20"/>
              </w:rPr>
              <w:t xml:space="preserve"> </w:t>
            </w:r>
            <w:proofErr w:type="spellStart"/>
            <w:r>
              <w:rPr>
                <w:rFonts w:ascii="Arial Narrow" w:hAnsi="Arial Narrow"/>
                <w:sz w:val="20"/>
                <w:szCs w:val="20"/>
              </w:rPr>
              <w:t>lehtë</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Pr>
                <w:rFonts w:ascii="Arial Narrow" w:hAnsi="Arial Narrow"/>
                <w:sz w:val="20"/>
                <w:szCs w:val="20"/>
                <w:u w:val="dotted" w:color="595959" w:themeColor="text1" w:themeTint="A6"/>
              </w:rPr>
              <w:t xml:space="preserve">                </w:t>
            </w:r>
            <w:r w:rsidR="00C95487" w:rsidRPr="00071FB0">
              <w:rPr>
                <w:rFonts w:ascii="Arial Narrow" w:hAnsi="Arial Narrow"/>
                <w:sz w:val="20"/>
                <w:szCs w:val="20"/>
              </w:rPr>
              <w:t>2</w:t>
            </w:r>
          </w:p>
          <w:p w14:paraId="105020AA" w14:textId="77777777"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Vështirë</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3</w:t>
            </w:r>
          </w:p>
          <w:p w14:paraId="6D01CB0F" w14:textId="77777777" w:rsidR="00C95487" w:rsidRPr="00CE484C" w:rsidRDefault="00566181" w:rsidP="00F87280">
            <w:pPr>
              <w:ind w:left="0"/>
              <w:rPr>
                <w:rFonts w:ascii="Arial Narrow" w:hAnsi="Arial Narrow"/>
                <w:sz w:val="20"/>
                <w:szCs w:val="20"/>
                <w:lang w:val="de-DE"/>
              </w:rPr>
            </w:pPr>
            <w:r w:rsidRPr="00CE484C">
              <w:rPr>
                <w:rFonts w:ascii="Arial Narrow" w:hAnsi="Arial Narrow"/>
                <w:sz w:val="20"/>
                <w:szCs w:val="20"/>
                <w:lang w:val="de-DE"/>
              </w:rPr>
              <w:t>Pothuajse e pamundur</w:t>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u w:val="dotted" w:color="595959" w:themeColor="text1" w:themeTint="A6"/>
                <w:lang w:val="de-DE"/>
              </w:rPr>
              <w:tab/>
            </w:r>
            <w:r w:rsidR="00C95487" w:rsidRPr="00CE484C">
              <w:rPr>
                <w:rFonts w:ascii="Arial Narrow" w:hAnsi="Arial Narrow"/>
                <w:sz w:val="20"/>
                <w:szCs w:val="20"/>
                <w:lang w:val="de-DE"/>
              </w:rPr>
              <w:t>4</w:t>
            </w:r>
          </w:p>
          <w:p w14:paraId="78D7EC37" w14:textId="77777777" w:rsidR="00C95487" w:rsidRPr="00CE484C"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A3A4D" w:rsidRPr="00CE484C">
              <w:rPr>
                <w:rFonts w:ascii="Arial Narrow" w:hAnsi="Arial Narrow"/>
                <w:sz w:val="20"/>
                <w:szCs w:val="20"/>
                <w:lang w:val="de-DE"/>
              </w:rPr>
              <w:t>ND/PP</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lang w:val="de-DE"/>
              </w:rPr>
              <w:t>99</w:t>
            </w:r>
          </w:p>
        </w:tc>
      </w:tr>
    </w:tbl>
    <w:p w14:paraId="785EE7D6" w14:textId="77777777" w:rsidR="00C95487" w:rsidRPr="00CE484C" w:rsidRDefault="00C95487" w:rsidP="00C95487">
      <w:pPr>
        <w:pStyle w:val="Body"/>
        <w:spacing w:after="0" w:line="240" w:lineRule="auto"/>
        <w:rPr>
          <w:rFonts w:ascii="Arial Narrow" w:hAnsi="Arial Narrow"/>
          <w:bCs/>
          <w:sz w:val="20"/>
          <w:szCs w:val="20"/>
          <w:lang w:val="de-DE"/>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2206D814" w14:textId="77777777" w:rsidTr="00F87280">
        <w:tc>
          <w:tcPr>
            <w:tcW w:w="1170" w:type="dxa"/>
          </w:tcPr>
          <w:p w14:paraId="6BF0E4BE"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3</w:t>
            </w:r>
          </w:p>
          <w:p w14:paraId="13842B5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50803646" w14:textId="77777777" w:rsidR="00C95487" w:rsidRPr="00CE484C" w:rsidRDefault="0056618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de-DE"/>
              </w:rPr>
            </w:pPr>
            <w:r w:rsidRPr="00CE484C">
              <w:rPr>
                <w:rFonts w:ascii="Arial Narrow" w:hAnsi="Arial Narrow"/>
                <w:sz w:val="20"/>
                <w:szCs w:val="20"/>
                <w:lang w:val="de-DE"/>
              </w:rPr>
              <w:t>Sa i/e kënaqur apo i/e pakënaqur jeni me rezultatin e problemit?</w:t>
            </w:r>
          </w:p>
        </w:tc>
        <w:tc>
          <w:tcPr>
            <w:tcW w:w="4320" w:type="dxa"/>
          </w:tcPr>
          <w:p w14:paraId="61AEEAB4" w14:textId="35AA4878"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i</w:t>
            </w:r>
            <w:proofErr w:type="spellEnd"/>
            <w:r>
              <w:rPr>
                <w:rFonts w:ascii="Arial Narrow" w:hAnsi="Arial Narrow"/>
                <w:sz w:val="20"/>
                <w:szCs w:val="20"/>
              </w:rPr>
              <w:t xml:space="preserve">/e </w:t>
            </w:r>
            <w:proofErr w:type="spellStart"/>
            <w:r>
              <w:rPr>
                <w:rFonts w:ascii="Arial Narrow" w:hAnsi="Arial Narrow"/>
                <w:sz w:val="20"/>
                <w:szCs w:val="20"/>
              </w:rPr>
              <w:t>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1 (</w:t>
            </w:r>
            <w:r w:rsidR="007A3A4D">
              <w:rPr>
                <w:rFonts w:ascii="Arial Narrow" w:hAnsi="Arial Narrow" w:cstheme="minorHAnsi"/>
                <w:sz w:val="20"/>
                <w:szCs w:val="20"/>
              </w:rPr>
              <w:t>SHKO TE</w:t>
            </w:r>
            <w:r w:rsidR="00C95487">
              <w:rPr>
                <w:rFonts w:ascii="Arial Narrow" w:hAnsi="Arial Narrow" w:cstheme="minorHAnsi"/>
                <w:sz w:val="20"/>
                <w:szCs w:val="20"/>
              </w:rPr>
              <w:t>q</w:t>
            </w:r>
            <w:r w:rsidR="00A60523">
              <w:rPr>
                <w:rFonts w:ascii="Arial Narrow" w:hAnsi="Arial Narrow" w:cstheme="minorHAnsi"/>
                <w:sz w:val="20"/>
                <w:szCs w:val="20"/>
              </w:rPr>
              <w:t>35</w:t>
            </w:r>
            <w:r w:rsidR="00C95487">
              <w:rPr>
                <w:rFonts w:ascii="Arial Narrow" w:hAnsi="Arial Narrow" w:cstheme="minorHAnsi"/>
                <w:sz w:val="20"/>
                <w:szCs w:val="20"/>
              </w:rPr>
              <w:t>)</w:t>
            </w:r>
          </w:p>
          <w:p w14:paraId="0E6EDBFA" w14:textId="0E9F5890" w:rsidR="00C95487" w:rsidRPr="00071FB0" w:rsidRDefault="00566181" w:rsidP="00F87280">
            <w:pPr>
              <w:ind w:left="0"/>
              <w:rPr>
                <w:rFonts w:ascii="Arial Narrow" w:hAnsi="Arial Narrow"/>
                <w:sz w:val="20"/>
                <w:szCs w:val="20"/>
              </w:rPr>
            </w:pPr>
            <w:r>
              <w:rPr>
                <w:rFonts w:ascii="Arial Narrow" w:hAnsi="Arial Narrow"/>
                <w:sz w:val="20"/>
                <w:szCs w:val="20"/>
              </w:rPr>
              <w:t xml:space="preserve">I/e </w:t>
            </w:r>
            <w:proofErr w:type="spellStart"/>
            <w:r>
              <w:rPr>
                <w:rFonts w:ascii="Arial Narrow" w:hAnsi="Arial Narrow"/>
                <w:sz w:val="20"/>
                <w:szCs w:val="20"/>
              </w:rPr>
              <w:t>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2 (</w:t>
            </w:r>
            <w:r w:rsidR="007A3A4D">
              <w:rPr>
                <w:rFonts w:ascii="Arial Narrow" w:hAnsi="Arial Narrow" w:cstheme="minorHAnsi"/>
                <w:sz w:val="20"/>
                <w:szCs w:val="20"/>
              </w:rPr>
              <w:t>SHKO TE</w:t>
            </w:r>
            <w:r w:rsidR="00C95487">
              <w:rPr>
                <w:rFonts w:ascii="Arial Narrow" w:hAnsi="Arial Narrow" w:cstheme="minorHAnsi"/>
                <w:sz w:val="20"/>
                <w:szCs w:val="20"/>
              </w:rPr>
              <w:t>q</w:t>
            </w:r>
            <w:r w:rsidR="00A60523">
              <w:rPr>
                <w:rFonts w:ascii="Arial Narrow" w:hAnsi="Arial Narrow" w:cstheme="minorHAnsi"/>
                <w:sz w:val="20"/>
                <w:szCs w:val="20"/>
              </w:rPr>
              <w:t>35</w:t>
            </w:r>
            <w:r w:rsidR="00C95487">
              <w:rPr>
                <w:rFonts w:ascii="Arial Narrow" w:hAnsi="Arial Narrow" w:cstheme="minorHAnsi"/>
                <w:sz w:val="20"/>
                <w:szCs w:val="20"/>
              </w:rPr>
              <w:t>)</w:t>
            </w:r>
          </w:p>
          <w:p w14:paraId="4DF9BE77" w14:textId="40F5BD81" w:rsidR="00C95487" w:rsidRPr="00071FB0" w:rsidRDefault="00566181" w:rsidP="00F87280">
            <w:pPr>
              <w:ind w:left="0"/>
              <w:rPr>
                <w:rFonts w:ascii="Arial Narrow" w:hAnsi="Arial Narrow"/>
                <w:sz w:val="20"/>
                <w:szCs w:val="20"/>
              </w:rPr>
            </w:pPr>
            <w:r>
              <w:rPr>
                <w:rFonts w:ascii="Arial Narrow" w:hAnsi="Arial Narrow"/>
                <w:sz w:val="20"/>
                <w:szCs w:val="20"/>
              </w:rPr>
              <w:t xml:space="preserve">I/e </w:t>
            </w:r>
            <w:proofErr w:type="spellStart"/>
            <w:r>
              <w:rPr>
                <w:rFonts w:ascii="Arial Narrow" w:hAnsi="Arial Narrow"/>
                <w:sz w:val="20"/>
                <w:szCs w:val="20"/>
              </w:rPr>
              <w:t>pakënaqur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3 (</w:t>
            </w:r>
            <w:r w:rsidR="007A3A4D">
              <w:rPr>
                <w:rFonts w:ascii="Arial Narrow" w:hAnsi="Arial Narrow" w:cstheme="minorHAnsi"/>
                <w:sz w:val="20"/>
                <w:szCs w:val="20"/>
              </w:rPr>
              <w:t>SHKO TE</w:t>
            </w:r>
            <w:r w:rsidR="00C95487">
              <w:rPr>
                <w:rFonts w:ascii="Arial Narrow" w:hAnsi="Arial Narrow" w:cstheme="minorHAnsi"/>
                <w:sz w:val="20"/>
                <w:szCs w:val="20"/>
              </w:rPr>
              <w:t>q</w:t>
            </w:r>
            <w:r w:rsidR="00A60523">
              <w:rPr>
                <w:rFonts w:ascii="Arial Narrow" w:hAnsi="Arial Narrow" w:cstheme="minorHAnsi"/>
                <w:sz w:val="20"/>
                <w:szCs w:val="20"/>
              </w:rPr>
              <w:t>35</w:t>
            </w:r>
            <w:r w:rsidR="00C95487">
              <w:rPr>
                <w:rFonts w:ascii="Arial Narrow" w:hAnsi="Arial Narrow" w:cstheme="minorHAnsi"/>
                <w:sz w:val="20"/>
                <w:szCs w:val="20"/>
              </w:rPr>
              <w:t>)</w:t>
            </w:r>
          </w:p>
          <w:p w14:paraId="010CC15D" w14:textId="5F83D13D"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pakënaqur</w:t>
            </w:r>
            <w:proofErr w:type="spellEnd"/>
            <w:r w:rsidR="00C95487" w:rsidRPr="00071FB0">
              <w:rPr>
                <w:rFonts w:ascii="Arial Narrow" w:hAnsi="Arial Narrow"/>
                <w:sz w:val="20"/>
                <w:szCs w:val="20"/>
                <w:u w:val="dotted" w:color="595959" w:themeColor="text1" w:themeTint="A6"/>
              </w:rPr>
              <w:tab/>
            </w:r>
            <w:r w:rsidR="00C95487">
              <w:rPr>
                <w:rFonts w:ascii="Arial Narrow" w:hAnsi="Arial Narrow"/>
                <w:sz w:val="20"/>
                <w:szCs w:val="20"/>
              </w:rPr>
              <w:t>4 (</w:t>
            </w:r>
            <w:r w:rsidR="007A3A4D">
              <w:rPr>
                <w:rFonts w:ascii="Arial Narrow" w:hAnsi="Arial Narrow" w:cstheme="minorHAnsi"/>
                <w:sz w:val="20"/>
                <w:szCs w:val="20"/>
              </w:rPr>
              <w:t>SHKO TE</w:t>
            </w:r>
            <w:r w:rsidR="00C95487">
              <w:rPr>
                <w:rFonts w:ascii="Arial Narrow" w:hAnsi="Arial Narrow" w:cstheme="minorHAnsi"/>
                <w:sz w:val="20"/>
                <w:szCs w:val="20"/>
              </w:rPr>
              <w:t>q</w:t>
            </w:r>
            <w:r w:rsidR="00A60523">
              <w:rPr>
                <w:rFonts w:ascii="Arial Narrow" w:hAnsi="Arial Narrow" w:cstheme="minorHAnsi"/>
                <w:sz w:val="20"/>
                <w:szCs w:val="20"/>
              </w:rPr>
              <w:t>35</w:t>
            </w:r>
            <w:r w:rsidR="00C95487">
              <w:rPr>
                <w:rFonts w:ascii="Arial Narrow" w:hAnsi="Arial Narrow" w:cstheme="minorHAnsi"/>
                <w:sz w:val="20"/>
                <w:szCs w:val="20"/>
              </w:rPr>
              <w:t>)</w:t>
            </w:r>
          </w:p>
          <w:p w14:paraId="6162B000" w14:textId="6102B1C2" w:rsidR="00C95487" w:rsidRPr="00762A8E" w:rsidRDefault="00C95487" w:rsidP="00F87280">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Pr>
                <w:rFonts w:ascii="Arial Narrow" w:hAnsi="Arial Narrow"/>
                <w:sz w:val="20"/>
                <w:szCs w:val="20"/>
              </w:rPr>
              <w:t>99 (</w:t>
            </w:r>
            <w:r w:rsidR="007A3A4D">
              <w:rPr>
                <w:rFonts w:ascii="Arial Narrow" w:hAnsi="Arial Narrow" w:cstheme="minorHAnsi"/>
                <w:sz w:val="20"/>
                <w:szCs w:val="20"/>
              </w:rPr>
              <w:t>SHKO TE</w:t>
            </w:r>
            <w:r>
              <w:rPr>
                <w:rFonts w:ascii="Arial Narrow" w:hAnsi="Arial Narrow" w:cstheme="minorHAnsi"/>
                <w:sz w:val="20"/>
                <w:szCs w:val="20"/>
              </w:rPr>
              <w:t>q</w:t>
            </w:r>
            <w:r w:rsidR="00A60523">
              <w:rPr>
                <w:rFonts w:ascii="Arial Narrow" w:hAnsi="Arial Narrow" w:cstheme="minorHAnsi"/>
                <w:sz w:val="20"/>
                <w:szCs w:val="20"/>
              </w:rPr>
              <w:t>35</w:t>
            </w:r>
            <w:r>
              <w:rPr>
                <w:rFonts w:ascii="Arial Narrow" w:hAnsi="Arial Narrow" w:cstheme="minorHAnsi"/>
                <w:sz w:val="20"/>
                <w:szCs w:val="20"/>
              </w:rPr>
              <w:t>)</w:t>
            </w:r>
          </w:p>
        </w:tc>
      </w:tr>
      <w:tr w:rsidR="00C95487" w:rsidRPr="00071FB0" w14:paraId="6C6AA40D" w14:textId="77777777" w:rsidTr="00F87280">
        <w:tc>
          <w:tcPr>
            <w:tcW w:w="1170" w:type="dxa"/>
          </w:tcPr>
          <w:p w14:paraId="7B9C41AB" w14:textId="77777777" w:rsidR="00C95487" w:rsidRPr="00071FB0" w:rsidRDefault="00C95487" w:rsidP="00F87280">
            <w:pPr>
              <w:pStyle w:val="Body"/>
              <w:rPr>
                <w:rFonts w:ascii="Arial Narrow" w:hAnsi="Arial Narrow"/>
                <w:b/>
                <w:bCs/>
                <w:sz w:val="20"/>
                <w:szCs w:val="20"/>
              </w:rPr>
            </w:pPr>
            <w:r>
              <w:rPr>
                <w:rFonts w:ascii="Arial Narrow" w:hAnsi="Arial Narrow"/>
                <w:b/>
                <w:bCs/>
                <w:sz w:val="20"/>
                <w:szCs w:val="20"/>
              </w:rPr>
              <w:t>q3</w:t>
            </w:r>
            <w:r w:rsidR="000C0205">
              <w:rPr>
                <w:rFonts w:ascii="Arial Narrow" w:hAnsi="Arial Narrow"/>
                <w:b/>
                <w:bCs/>
                <w:sz w:val="20"/>
                <w:szCs w:val="20"/>
              </w:rPr>
              <w:t>4</w:t>
            </w:r>
          </w:p>
          <w:p w14:paraId="3490251F"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
        </w:tc>
        <w:tc>
          <w:tcPr>
            <w:tcW w:w="4770" w:type="dxa"/>
          </w:tcPr>
          <w:p w14:paraId="18ECF499" w14:textId="77777777" w:rsidR="00C95487" w:rsidRPr="00BF08AC" w:rsidRDefault="0056618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r w:rsidRPr="00566181">
              <w:rPr>
                <w:rFonts w:ascii="Arial Narrow" w:hAnsi="Arial Narrow"/>
                <w:sz w:val="20"/>
                <w:szCs w:val="20"/>
              </w:rPr>
              <w:t xml:space="preserve">Sa </w:t>
            </w:r>
            <w:proofErr w:type="spellStart"/>
            <w:r w:rsidRPr="00566181">
              <w:rPr>
                <w:rFonts w:ascii="Arial Narrow" w:hAnsi="Arial Narrow"/>
                <w:sz w:val="20"/>
                <w:szCs w:val="20"/>
              </w:rPr>
              <w:t>i</w:t>
            </w:r>
            <w:proofErr w:type="spellEnd"/>
            <w:r>
              <w:rPr>
                <w:rFonts w:ascii="Arial Narrow" w:hAnsi="Arial Narrow"/>
                <w:sz w:val="20"/>
                <w:szCs w:val="20"/>
              </w:rPr>
              <w:t>/e</w:t>
            </w:r>
            <w:r w:rsidRPr="00566181">
              <w:rPr>
                <w:rFonts w:ascii="Arial Narrow" w:hAnsi="Arial Narrow"/>
                <w:sz w:val="20"/>
                <w:szCs w:val="20"/>
              </w:rPr>
              <w:t xml:space="preserve"> </w:t>
            </w:r>
            <w:proofErr w:type="spellStart"/>
            <w:r w:rsidRPr="00566181">
              <w:rPr>
                <w:rFonts w:ascii="Arial Narrow" w:hAnsi="Arial Narrow"/>
                <w:sz w:val="20"/>
                <w:szCs w:val="20"/>
              </w:rPr>
              <w:t>kënaqur</w:t>
            </w:r>
            <w:proofErr w:type="spellEnd"/>
            <w:r w:rsidRPr="00566181">
              <w:rPr>
                <w:rFonts w:ascii="Arial Narrow" w:hAnsi="Arial Narrow"/>
                <w:sz w:val="20"/>
                <w:szCs w:val="20"/>
              </w:rPr>
              <w:t xml:space="preserve"> apo </w:t>
            </w:r>
            <w:proofErr w:type="spellStart"/>
            <w:r w:rsidRPr="00566181">
              <w:rPr>
                <w:rFonts w:ascii="Arial Narrow" w:hAnsi="Arial Narrow"/>
                <w:sz w:val="20"/>
                <w:szCs w:val="20"/>
              </w:rPr>
              <w:t>i</w:t>
            </w:r>
            <w:proofErr w:type="spellEnd"/>
            <w:r>
              <w:rPr>
                <w:rFonts w:ascii="Arial Narrow" w:hAnsi="Arial Narrow"/>
                <w:sz w:val="20"/>
                <w:szCs w:val="20"/>
              </w:rPr>
              <w:t>/e</w:t>
            </w:r>
            <w:r w:rsidRPr="00566181">
              <w:rPr>
                <w:rFonts w:ascii="Arial Narrow" w:hAnsi="Arial Narrow"/>
                <w:sz w:val="20"/>
                <w:szCs w:val="20"/>
              </w:rPr>
              <w:t xml:space="preserve"> </w:t>
            </w:r>
            <w:proofErr w:type="spellStart"/>
            <w:r w:rsidRPr="00566181">
              <w:rPr>
                <w:rFonts w:ascii="Arial Narrow" w:hAnsi="Arial Narrow"/>
                <w:sz w:val="20"/>
                <w:szCs w:val="20"/>
              </w:rPr>
              <w:t>pakënaqur</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jeni</w:t>
            </w:r>
            <w:proofErr w:type="spellEnd"/>
            <w:r w:rsidRPr="00566181">
              <w:rPr>
                <w:rFonts w:ascii="Arial Narrow" w:hAnsi="Arial Narrow"/>
                <w:sz w:val="20"/>
                <w:szCs w:val="20"/>
              </w:rPr>
              <w:t xml:space="preserve"> me </w:t>
            </w:r>
            <w:proofErr w:type="spellStart"/>
            <w:r w:rsidRPr="00566181">
              <w:rPr>
                <w:rFonts w:ascii="Arial Narrow" w:hAnsi="Arial Narrow"/>
                <w:sz w:val="20"/>
                <w:szCs w:val="20"/>
              </w:rPr>
              <w:t>mënyrën</w:t>
            </w:r>
            <w:proofErr w:type="spellEnd"/>
            <w:r w:rsidRPr="00566181">
              <w:rPr>
                <w:rFonts w:ascii="Arial Narrow" w:hAnsi="Arial Narrow"/>
                <w:sz w:val="20"/>
                <w:szCs w:val="20"/>
              </w:rPr>
              <w:t xml:space="preserve"> se </w:t>
            </w:r>
            <w:proofErr w:type="spellStart"/>
            <w:r w:rsidRPr="00566181">
              <w:rPr>
                <w:rFonts w:ascii="Arial Narrow" w:hAnsi="Arial Narrow"/>
                <w:sz w:val="20"/>
                <w:szCs w:val="20"/>
              </w:rPr>
              <w:t>si</w:t>
            </w:r>
            <w:proofErr w:type="spellEnd"/>
            <w:r w:rsidRPr="00566181">
              <w:rPr>
                <w:rFonts w:ascii="Arial Narrow" w:hAnsi="Arial Narrow"/>
                <w:sz w:val="20"/>
                <w:szCs w:val="20"/>
              </w:rPr>
              <w:t xml:space="preserve"> po </w:t>
            </w:r>
            <w:proofErr w:type="spellStart"/>
            <w:r w:rsidRPr="00566181">
              <w:rPr>
                <w:rFonts w:ascii="Arial Narrow" w:hAnsi="Arial Narrow"/>
                <w:sz w:val="20"/>
                <w:szCs w:val="20"/>
              </w:rPr>
              <w:t>shkojnë</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gjërat</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deri</w:t>
            </w:r>
            <w:proofErr w:type="spellEnd"/>
            <w:r w:rsidRPr="00566181">
              <w:rPr>
                <w:rFonts w:ascii="Arial Narrow" w:hAnsi="Arial Narrow"/>
                <w:sz w:val="20"/>
                <w:szCs w:val="20"/>
              </w:rPr>
              <w:t xml:space="preserve"> </w:t>
            </w:r>
            <w:proofErr w:type="spellStart"/>
            <w:r w:rsidRPr="00566181">
              <w:rPr>
                <w:rFonts w:ascii="Arial Narrow" w:hAnsi="Arial Narrow"/>
                <w:sz w:val="20"/>
                <w:szCs w:val="20"/>
              </w:rPr>
              <w:t>tani</w:t>
            </w:r>
            <w:proofErr w:type="spellEnd"/>
            <w:r w:rsidRPr="00566181">
              <w:rPr>
                <w:rFonts w:ascii="Arial Narrow" w:hAnsi="Arial Narrow"/>
                <w:sz w:val="20"/>
                <w:szCs w:val="20"/>
              </w:rPr>
              <w:t xml:space="preserve"> me </w:t>
            </w:r>
            <w:proofErr w:type="spellStart"/>
            <w:r w:rsidRPr="00566181">
              <w:rPr>
                <w:rFonts w:ascii="Arial Narrow" w:hAnsi="Arial Narrow"/>
                <w:sz w:val="20"/>
                <w:szCs w:val="20"/>
              </w:rPr>
              <w:t>problemin</w:t>
            </w:r>
            <w:proofErr w:type="spellEnd"/>
            <w:r w:rsidRPr="00566181">
              <w:rPr>
                <w:rFonts w:ascii="Arial Narrow" w:hAnsi="Arial Narrow"/>
                <w:sz w:val="20"/>
                <w:szCs w:val="20"/>
              </w:rPr>
              <w:t>?</w:t>
            </w:r>
          </w:p>
        </w:tc>
        <w:tc>
          <w:tcPr>
            <w:tcW w:w="4320" w:type="dxa"/>
          </w:tcPr>
          <w:p w14:paraId="55705F5B" w14:textId="77777777"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i</w:t>
            </w:r>
            <w:proofErr w:type="spellEnd"/>
            <w:r>
              <w:rPr>
                <w:rFonts w:ascii="Arial Narrow" w:hAnsi="Arial Narrow"/>
                <w:sz w:val="20"/>
                <w:szCs w:val="20"/>
              </w:rPr>
              <w:t xml:space="preserve">/e </w:t>
            </w:r>
            <w:proofErr w:type="spellStart"/>
            <w:r>
              <w:rPr>
                <w:rFonts w:ascii="Arial Narrow" w:hAnsi="Arial Narrow"/>
                <w:sz w:val="20"/>
                <w:szCs w:val="20"/>
              </w:rPr>
              <w:t>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p>
          <w:p w14:paraId="530714BA" w14:textId="77777777" w:rsidR="00C95487" w:rsidRPr="00071FB0" w:rsidRDefault="00566181" w:rsidP="00F87280">
            <w:pPr>
              <w:ind w:left="0"/>
              <w:rPr>
                <w:rFonts w:ascii="Arial Narrow" w:hAnsi="Arial Narrow"/>
                <w:sz w:val="20"/>
                <w:szCs w:val="20"/>
              </w:rPr>
            </w:pPr>
            <w:r>
              <w:rPr>
                <w:rFonts w:ascii="Arial Narrow" w:hAnsi="Arial Narrow"/>
                <w:sz w:val="20"/>
                <w:szCs w:val="20"/>
              </w:rPr>
              <w:t xml:space="preserve">I/e </w:t>
            </w:r>
            <w:proofErr w:type="spellStart"/>
            <w:r>
              <w:rPr>
                <w:rFonts w:ascii="Arial Narrow" w:hAnsi="Arial Narrow"/>
                <w:sz w:val="20"/>
                <w:szCs w:val="20"/>
              </w:rPr>
              <w:t>kënaqur</w:t>
            </w:r>
            <w:proofErr w:type="spellEnd"/>
            <w:r w:rsidR="00C95487" w:rsidRPr="00071FB0">
              <w:rPr>
                <w:rFonts w:ascii="Arial Narrow" w:hAnsi="Arial Narrow"/>
                <w:sz w:val="20"/>
                <w:szCs w:val="20"/>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2</w:t>
            </w:r>
          </w:p>
          <w:p w14:paraId="51B30846" w14:textId="77777777" w:rsidR="00C95487" w:rsidRPr="00071FB0" w:rsidRDefault="00566181" w:rsidP="00F87280">
            <w:pPr>
              <w:ind w:left="0"/>
              <w:rPr>
                <w:rFonts w:ascii="Arial Narrow" w:hAnsi="Arial Narrow"/>
                <w:sz w:val="20"/>
                <w:szCs w:val="20"/>
              </w:rPr>
            </w:pPr>
            <w:r>
              <w:rPr>
                <w:rFonts w:ascii="Arial Narrow" w:hAnsi="Arial Narrow"/>
                <w:sz w:val="20"/>
                <w:szCs w:val="20"/>
              </w:rPr>
              <w:t xml:space="preserve">I/e </w:t>
            </w:r>
            <w:proofErr w:type="spellStart"/>
            <w:r>
              <w:rPr>
                <w:rFonts w:ascii="Arial Narrow" w:hAnsi="Arial Narrow"/>
                <w:sz w:val="20"/>
                <w:szCs w:val="20"/>
              </w:rPr>
              <w:t>pakënaqur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3</w:t>
            </w:r>
          </w:p>
          <w:p w14:paraId="5C514410" w14:textId="77777777" w:rsidR="00C95487" w:rsidRPr="00071FB0" w:rsidRDefault="00566181"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pakënaqur</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4</w:t>
            </w:r>
          </w:p>
          <w:p w14:paraId="34AD0376" w14:textId="77777777" w:rsidR="00C95487" w:rsidRPr="00762A8E" w:rsidRDefault="00C95487" w:rsidP="00F87280">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52246CED"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7D264BBB" w14:textId="77777777" w:rsidTr="00F87280">
        <w:tc>
          <w:tcPr>
            <w:tcW w:w="1170" w:type="dxa"/>
          </w:tcPr>
          <w:p w14:paraId="5A7390A5" w14:textId="77777777"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q35</w:t>
            </w:r>
          </w:p>
        </w:tc>
        <w:tc>
          <w:tcPr>
            <w:tcW w:w="4770" w:type="dxa"/>
          </w:tcPr>
          <w:p w14:paraId="1E80EDE6" w14:textId="77777777" w:rsidR="00C95487" w:rsidRPr="00BF08AC" w:rsidRDefault="00551F08" w:rsidP="00551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rPr>
            </w:pPr>
            <w:proofErr w:type="spellStart"/>
            <w:r>
              <w:rPr>
                <w:rFonts w:ascii="Arial Narrow" w:hAnsi="Arial Narrow" w:cstheme="minorHAnsi"/>
                <w:sz w:val="20"/>
                <w:szCs w:val="20"/>
              </w:rPr>
              <w:t>Çfarë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nga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këto</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vijim</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përshkruan</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problemin</w:t>
            </w:r>
            <w:proofErr w:type="spellEnd"/>
            <w:r w:rsidRPr="00551F08">
              <w:rPr>
                <w:rFonts w:ascii="Arial Narrow" w:hAnsi="Arial Narrow" w:cstheme="minorHAnsi"/>
                <w:sz w:val="20"/>
                <w:szCs w:val="20"/>
              </w:rPr>
              <w:t xml:space="preserve">? Ju </w:t>
            </w:r>
            <w:proofErr w:type="spellStart"/>
            <w:r w:rsidRPr="00551F08">
              <w:rPr>
                <w:rFonts w:ascii="Arial Narrow" w:hAnsi="Arial Narrow" w:cstheme="minorHAnsi"/>
                <w:sz w:val="20"/>
                <w:szCs w:val="20"/>
              </w:rPr>
              <w:t>mund</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të</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zgjidhni</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më</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shumë</w:t>
            </w:r>
            <w:proofErr w:type="spellEnd"/>
            <w:r w:rsidRPr="00551F08">
              <w:rPr>
                <w:rFonts w:ascii="Arial Narrow" w:hAnsi="Arial Narrow" w:cstheme="minorHAnsi"/>
                <w:sz w:val="20"/>
                <w:szCs w:val="20"/>
              </w:rPr>
              <w:t xml:space="preserve"> se </w:t>
            </w:r>
            <w:proofErr w:type="spellStart"/>
            <w:r w:rsidRPr="00551F08">
              <w:rPr>
                <w:rFonts w:ascii="Arial Narrow" w:hAnsi="Arial Narrow" w:cstheme="minorHAnsi"/>
                <w:sz w:val="20"/>
                <w:szCs w:val="20"/>
              </w:rPr>
              <w:t>një</w:t>
            </w:r>
            <w:proofErr w:type="spellEnd"/>
            <w:r w:rsidRPr="00551F08">
              <w:rPr>
                <w:rFonts w:ascii="Arial Narrow" w:hAnsi="Arial Narrow" w:cstheme="minorHAnsi"/>
                <w:sz w:val="20"/>
                <w:szCs w:val="20"/>
              </w:rPr>
              <w:t xml:space="preserve"> </w:t>
            </w:r>
            <w:proofErr w:type="spellStart"/>
            <w:r>
              <w:rPr>
                <w:rFonts w:ascii="Arial Narrow" w:hAnsi="Arial Narrow" w:cstheme="minorHAnsi"/>
                <w:sz w:val="20"/>
                <w:szCs w:val="20"/>
              </w:rPr>
              <w:t>mundësi</w:t>
            </w:r>
            <w:proofErr w:type="spellEnd"/>
            <w:r w:rsidRPr="00551F08">
              <w:rPr>
                <w:rFonts w:ascii="Arial Narrow" w:hAnsi="Arial Narrow" w:cstheme="minorHAnsi"/>
                <w:sz w:val="20"/>
                <w:szCs w:val="20"/>
              </w:rPr>
              <w:t xml:space="preserve">, </w:t>
            </w:r>
            <w:proofErr w:type="spellStart"/>
            <w:r w:rsidRPr="00551F08">
              <w:rPr>
                <w:rFonts w:ascii="Arial Narrow" w:hAnsi="Arial Narrow" w:cstheme="minorHAnsi"/>
                <w:sz w:val="20"/>
                <w:szCs w:val="20"/>
              </w:rPr>
              <w:t>ose</w:t>
            </w:r>
            <w:proofErr w:type="spellEnd"/>
            <w:r w:rsidRPr="00551F08">
              <w:rPr>
                <w:rFonts w:ascii="Arial Narrow" w:hAnsi="Arial Narrow" w:cstheme="minorHAnsi"/>
                <w:sz w:val="20"/>
                <w:szCs w:val="20"/>
              </w:rPr>
              <w:t xml:space="preserve"> </w:t>
            </w:r>
            <w:proofErr w:type="spellStart"/>
            <w:r>
              <w:rPr>
                <w:rFonts w:ascii="Arial Narrow" w:hAnsi="Arial Narrow" w:cstheme="minorHAnsi"/>
                <w:sz w:val="20"/>
                <w:szCs w:val="20"/>
              </w:rPr>
              <w:t>asnjë</w:t>
            </w:r>
            <w:proofErr w:type="spellEnd"/>
            <w:r>
              <w:rPr>
                <w:rFonts w:ascii="Arial Narrow" w:hAnsi="Arial Narrow" w:cstheme="minorHAnsi"/>
                <w:sz w:val="20"/>
                <w:szCs w:val="20"/>
              </w:rPr>
              <w:t>. (</w:t>
            </w:r>
            <w:r w:rsidRPr="00551F08">
              <w:rPr>
                <w:rFonts w:ascii="Arial Narrow" w:hAnsi="Arial Narrow" w:cstheme="minorHAnsi"/>
                <w:b/>
                <w:sz w:val="20"/>
                <w:szCs w:val="20"/>
              </w:rPr>
              <w:t>PËR ÇDO MUNDËSI PYESNI NDARAS. SHËNO TË GJITHA QË PËRSHTATEN</w:t>
            </w:r>
            <w:r w:rsidR="00C95487" w:rsidRPr="00551F08">
              <w:rPr>
                <w:rFonts w:ascii="Arial Narrow" w:hAnsi="Arial Narrow" w:cstheme="minorHAnsi"/>
                <w:b/>
                <w:sz w:val="20"/>
                <w:szCs w:val="20"/>
              </w:rPr>
              <w:t>)</w:t>
            </w:r>
          </w:p>
        </w:tc>
        <w:tc>
          <w:tcPr>
            <w:tcW w:w="4320" w:type="dxa"/>
          </w:tcPr>
          <w:p w14:paraId="53334FDE"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Fati</w:t>
            </w:r>
            <w:proofErr w:type="spellEnd"/>
            <w:r>
              <w:rPr>
                <w:rFonts w:ascii="Arial Narrow" w:hAnsi="Arial Narrow"/>
                <w:sz w:val="20"/>
                <w:szCs w:val="20"/>
              </w:rPr>
              <w:t xml:space="preserve"> I </w:t>
            </w:r>
            <w:proofErr w:type="spellStart"/>
            <w:r>
              <w:rPr>
                <w:rFonts w:ascii="Arial Narrow" w:hAnsi="Arial Narrow"/>
                <w:sz w:val="20"/>
                <w:szCs w:val="20"/>
              </w:rPr>
              <w:t>keq</w:t>
            </w:r>
            <w:proofErr w:type="spellEnd"/>
            <w:r>
              <w:rPr>
                <w:rFonts w:ascii="Arial Narrow" w:hAnsi="Arial Narrow"/>
                <w:sz w:val="20"/>
                <w:szCs w:val="20"/>
              </w:rPr>
              <w:t>/</w:t>
            </w:r>
            <w:proofErr w:type="spellStart"/>
            <w:r>
              <w:rPr>
                <w:rFonts w:ascii="Arial Narrow" w:hAnsi="Arial Narrow"/>
                <w:sz w:val="20"/>
                <w:szCs w:val="20"/>
              </w:rPr>
              <w:t>pjesë</w:t>
            </w:r>
            <w:proofErr w:type="spellEnd"/>
            <w:r>
              <w:rPr>
                <w:rFonts w:ascii="Arial Narrow" w:hAnsi="Arial Narrow"/>
                <w:sz w:val="20"/>
                <w:szCs w:val="20"/>
              </w:rPr>
              <w:t xml:space="preserve"> e </w:t>
            </w:r>
            <w:proofErr w:type="spellStart"/>
            <w:r>
              <w:rPr>
                <w:rFonts w:ascii="Arial Narrow" w:hAnsi="Arial Narrow"/>
                <w:sz w:val="20"/>
                <w:szCs w:val="20"/>
              </w:rPr>
              <w:t>jetës</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1</w:t>
            </w:r>
          </w:p>
          <w:p w14:paraId="728BE424"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Burokracia</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2</w:t>
            </w:r>
          </w:p>
          <w:p w14:paraId="7BBC39E0"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Çështje</w:t>
            </w:r>
            <w:proofErr w:type="spellEnd"/>
            <w:r>
              <w:rPr>
                <w:rFonts w:ascii="Arial Narrow" w:hAnsi="Arial Narrow"/>
                <w:sz w:val="20"/>
                <w:szCs w:val="20"/>
              </w:rPr>
              <w:t xml:space="preserve"> </w:t>
            </w:r>
            <w:proofErr w:type="spellStart"/>
            <w:r>
              <w:rPr>
                <w:rFonts w:ascii="Arial Narrow" w:hAnsi="Arial Narrow"/>
                <w:sz w:val="20"/>
                <w:szCs w:val="20"/>
              </w:rPr>
              <w:t>familjare</w:t>
            </w:r>
            <w:proofErr w:type="spellEnd"/>
            <w:r>
              <w:rPr>
                <w:rFonts w:ascii="Arial Narrow" w:hAnsi="Arial Narrow"/>
                <w:sz w:val="20"/>
                <w:szCs w:val="20"/>
              </w:rPr>
              <w:t xml:space="preserve"> apo private</w:t>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3</w:t>
            </w:r>
          </w:p>
          <w:p w14:paraId="7F054FDD"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Ligji</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4</w:t>
            </w:r>
          </w:p>
          <w:p w14:paraId="09D5DD7B"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Poltika</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5</w:t>
            </w:r>
          </w:p>
          <w:p w14:paraId="6C9E6576" w14:textId="77777777" w:rsidR="00C95487" w:rsidRPr="00071FB0" w:rsidRDefault="00551F08" w:rsidP="00F87280">
            <w:pPr>
              <w:ind w:left="0" w:right="0"/>
              <w:rPr>
                <w:rFonts w:ascii="Arial Narrow" w:hAnsi="Arial Narrow"/>
                <w:sz w:val="20"/>
                <w:szCs w:val="20"/>
              </w:rPr>
            </w:pPr>
            <w:proofErr w:type="spellStart"/>
            <w:r>
              <w:rPr>
                <w:rFonts w:ascii="Arial Narrow" w:hAnsi="Arial Narrow"/>
                <w:sz w:val="20"/>
                <w:szCs w:val="20"/>
              </w:rPr>
              <w:t>Çështje</w:t>
            </w:r>
            <w:proofErr w:type="spellEnd"/>
            <w:r>
              <w:rPr>
                <w:rFonts w:ascii="Arial Narrow" w:hAnsi="Arial Narrow"/>
                <w:sz w:val="20"/>
                <w:szCs w:val="20"/>
              </w:rPr>
              <w:t xml:space="preserve"> </w:t>
            </w:r>
            <w:proofErr w:type="spellStart"/>
            <w:r>
              <w:rPr>
                <w:rFonts w:ascii="Arial Narrow" w:hAnsi="Arial Narrow"/>
                <w:sz w:val="20"/>
                <w:szCs w:val="20"/>
              </w:rPr>
              <w:t>sociale</w:t>
            </w:r>
            <w:proofErr w:type="spellEnd"/>
            <w:r>
              <w:rPr>
                <w:rFonts w:ascii="Arial Narrow" w:hAnsi="Arial Narrow"/>
                <w:sz w:val="20"/>
                <w:szCs w:val="20"/>
              </w:rPr>
              <w:t xml:space="preserve">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komuniteti</w:t>
            </w:r>
            <w:proofErr w:type="spellEnd"/>
            <w:r w:rsidR="00C95487" w:rsidRPr="00071FB0">
              <w:rPr>
                <w:rFonts w:ascii="Arial Narrow" w:hAnsi="Arial Narrow"/>
                <w:sz w:val="20"/>
                <w:szCs w:val="20"/>
                <w:u w:val="dotted"/>
              </w:rPr>
              <w:tab/>
            </w:r>
            <w:r w:rsidR="00C95487" w:rsidRPr="00071FB0">
              <w:rPr>
                <w:rFonts w:ascii="Arial Narrow" w:hAnsi="Arial Narrow"/>
                <w:sz w:val="20"/>
                <w:szCs w:val="20"/>
              </w:rPr>
              <w:t>6</w:t>
            </w:r>
          </w:p>
          <w:p w14:paraId="13A75F66" w14:textId="77777777" w:rsidR="00C95487" w:rsidRDefault="00551F08" w:rsidP="00F87280">
            <w:pPr>
              <w:ind w:left="0" w:right="0"/>
              <w:rPr>
                <w:rFonts w:ascii="Arial Narrow" w:hAnsi="Arial Narrow"/>
                <w:sz w:val="20"/>
                <w:szCs w:val="20"/>
              </w:rPr>
            </w:pPr>
            <w:proofErr w:type="spellStart"/>
            <w:r>
              <w:rPr>
                <w:rFonts w:ascii="Arial Narrow" w:hAnsi="Arial Narrow"/>
                <w:sz w:val="20"/>
                <w:szCs w:val="20"/>
              </w:rPr>
              <w:t>Ekonomike</w:t>
            </w:r>
            <w:proofErr w:type="spellEnd"/>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u w:val="dotted" w:color="595959" w:themeColor="text1" w:themeTint="A6"/>
              </w:rPr>
              <w:tab/>
            </w:r>
            <w:r w:rsidR="00C95487" w:rsidRPr="00071FB0">
              <w:rPr>
                <w:rFonts w:ascii="Arial Narrow" w:hAnsi="Arial Narrow"/>
                <w:sz w:val="20"/>
                <w:szCs w:val="20"/>
              </w:rPr>
              <w:t>7</w:t>
            </w:r>
          </w:p>
          <w:p w14:paraId="17038587" w14:textId="77777777" w:rsidR="00F20A5E" w:rsidRPr="00762A8E" w:rsidRDefault="00F20A5E" w:rsidP="00F87280">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rPr>
              <w:t>99</w:t>
            </w:r>
          </w:p>
        </w:tc>
      </w:tr>
    </w:tbl>
    <w:p w14:paraId="41342DE9" w14:textId="77777777" w:rsidR="00CC11EC" w:rsidRDefault="00CC11EC" w:rsidP="00C95487">
      <w:pPr>
        <w:pStyle w:val="Body"/>
        <w:spacing w:after="0" w:line="240" w:lineRule="auto"/>
        <w:rPr>
          <w:rFonts w:ascii="Arial Narrow" w:hAnsi="Arial Narrow"/>
          <w:b/>
          <w:bCs/>
          <w:sz w:val="20"/>
          <w:szCs w:val="20"/>
        </w:rPr>
      </w:pPr>
    </w:p>
    <w:p w14:paraId="09D2098E" w14:textId="77777777" w:rsidR="00CC11EC" w:rsidRDefault="00CC11EC" w:rsidP="00C95487">
      <w:pPr>
        <w:pStyle w:val="Body"/>
        <w:spacing w:after="0" w:line="240" w:lineRule="auto"/>
        <w:rPr>
          <w:rFonts w:ascii="Arial Narrow" w:hAnsi="Arial Narrow"/>
          <w:b/>
          <w:bCs/>
          <w:sz w:val="20"/>
          <w:szCs w:val="20"/>
        </w:rPr>
      </w:pPr>
    </w:p>
    <w:p w14:paraId="59C5521E" w14:textId="77777777" w:rsidR="00551F08" w:rsidRPr="00551F08" w:rsidRDefault="00551F08" w:rsidP="00C95487">
      <w:pPr>
        <w:pStyle w:val="Body"/>
        <w:spacing w:after="0" w:line="240" w:lineRule="auto"/>
        <w:rPr>
          <w:rFonts w:ascii="Arial Narrow" w:hAnsi="Arial Narrow"/>
          <w:bCs/>
          <w:sz w:val="20"/>
          <w:szCs w:val="20"/>
        </w:rPr>
      </w:pPr>
      <w:r>
        <w:rPr>
          <w:rFonts w:ascii="Arial Narrow" w:hAnsi="Arial Narrow"/>
          <w:b/>
          <w:bCs/>
          <w:sz w:val="20"/>
          <w:szCs w:val="20"/>
        </w:rPr>
        <w:t>LEXO</w:t>
      </w:r>
      <w:r w:rsidR="00C95487">
        <w:rPr>
          <w:rFonts w:ascii="Arial Narrow" w:hAnsi="Arial Narrow"/>
          <w:b/>
          <w:bCs/>
          <w:sz w:val="20"/>
          <w:szCs w:val="20"/>
        </w:rPr>
        <w:t>:</w:t>
      </w:r>
      <w:r>
        <w:rPr>
          <w:rFonts w:ascii="Arial Narrow" w:hAnsi="Arial Narrow"/>
          <w:b/>
          <w:bCs/>
          <w:sz w:val="20"/>
          <w:szCs w:val="20"/>
        </w:rPr>
        <w:t xml:space="preserve"> </w:t>
      </w:r>
      <w:r w:rsidRPr="00551F08">
        <w:rPr>
          <w:rFonts w:ascii="Arial Narrow" w:hAnsi="Arial Narrow"/>
          <w:bCs/>
          <w:sz w:val="20"/>
          <w:szCs w:val="20"/>
        </w:rPr>
        <w:t xml:space="preserve">Deri </w:t>
      </w:r>
      <w:proofErr w:type="spellStart"/>
      <w:r w:rsidRPr="00551F08">
        <w:rPr>
          <w:rFonts w:ascii="Arial Narrow" w:hAnsi="Arial Narrow"/>
          <w:bCs/>
          <w:sz w:val="20"/>
          <w:szCs w:val="20"/>
        </w:rPr>
        <w:t>në</w:t>
      </w:r>
      <w:proofErr w:type="spellEnd"/>
      <w:r w:rsidRPr="00551F08">
        <w:rPr>
          <w:rFonts w:ascii="Arial Narrow" w:hAnsi="Arial Narrow"/>
          <w:bCs/>
          <w:sz w:val="20"/>
          <w:szCs w:val="20"/>
        </w:rPr>
        <w:t xml:space="preserve"> </w:t>
      </w:r>
      <w:proofErr w:type="spellStart"/>
      <w:r w:rsidRPr="00551F08">
        <w:rPr>
          <w:rFonts w:ascii="Arial Narrow" w:hAnsi="Arial Narrow"/>
          <w:bCs/>
          <w:sz w:val="20"/>
          <w:szCs w:val="20"/>
        </w:rPr>
        <w:t>çfarë</w:t>
      </w:r>
      <w:proofErr w:type="spellEnd"/>
      <w:r w:rsidRPr="00551F08">
        <w:rPr>
          <w:rFonts w:ascii="Arial Narrow" w:hAnsi="Arial Narrow"/>
          <w:bCs/>
          <w:sz w:val="20"/>
          <w:szCs w:val="20"/>
        </w:rPr>
        <w:t xml:space="preserve"> mase </w:t>
      </w:r>
      <w:proofErr w:type="spellStart"/>
      <w:r w:rsidRPr="00551F08">
        <w:rPr>
          <w:rFonts w:ascii="Arial Narrow" w:hAnsi="Arial Narrow"/>
          <w:bCs/>
          <w:sz w:val="20"/>
          <w:szCs w:val="20"/>
        </w:rPr>
        <w:t>jeni</w:t>
      </w:r>
      <w:proofErr w:type="spellEnd"/>
      <w:r w:rsidRPr="00551F08">
        <w:rPr>
          <w:rFonts w:ascii="Arial Narrow" w:hAnsi="Arial Narrow"/>
          <w:bCs/>
          <w:sz w:val="20"/>
          <w:szCs w:val="20"/>
        </w:rPr>
        <w:t xml:space="preserve"> </w:t>
      </w:r>
      <w:proofErr w:type="spellStart"/>
      <w:r w:rsidRPr="00551F08">
        <w:rPr>
          <w:rFonts w:ascii="Arial Narrow" w:hAnsi="Arial Narrow"/>
          <w:bCs/>
          <w:sz w:val="20"/>
          <w:szCs w:val="20"/>
        </w:rPr>
        <w:t>dakord</w:t>
      </w:r>
      <w:proofErr w:type="spellEnd"/>
      <w:r w:rsidRPr="00551F08">
        <w:rPr>
          <w:rFonts w:ascii="Arial Narrow" w:hAnsi="Arial Narrow"/>
          <w:bCs/>
          <w:sz w:val="20"/>
          <w:szCs w:val="20"/>
        </w:rPr>
        <w:t xml:space="preserve"> </w:t>
      </w:r>
      <w:proofErr w:type="spellStart"/>
      <w:r w:rsidRPr="00551F08">
        <w:rPr>
          <w:rFonts w:ascii="Arial Narrow" w:hAnsi="Arial Narrow"/>
          <w:bCs/>
          <w:sz w:val="20"/>
          <w:szCs w:val="20"/>
        </w:rPr>
        <w:t>ose</w:t>
      </w:r>
      <w:proofErr w:type="spellEnd"/>
      <w:r w:rsidRPr="00551F08">
        <w:rPr>
          <w:rFonts w:ascii="Arial Narrow" w:hAnsi="Arial Narrow"/>
          <w:bCs/>
          <w:sz w:val="20"/>
          <w:szCs w:val="20"/>
        </w:rPr>
        <w:t xml:space="preserve"> jo me </w:t>
      </w:r>
      <w:proofErr w:type="spellStart"/>
      <w:r w:rsidRPr="00551F08">
        <w:rPr>
          <w:rFonts w:ascii="Arial Narrow" w:hAnsi="Arial Narrow"/>
          <w:bCs/>
          <w:sz w:val="20"/>
          <w:szCs w:val="20"/>
        </w:rPr>
        <w:t>pohimet</w:t>
      </w:r>
      <w:proofErr w:type="spellEnd"/>
      <w:r w:rsidRPr="00551F08">
        <w:rPr>
          <w:rFonts w:ascii="Arial Narrow" w:hAnsi="Arial Narrow"/>
          <w:bCs/>
          <w:sz w:val="20"/>
          <w:szCs w:val="20"/>
        </w:rPr>
        <w:t xml:space="preserve"> e </w:t>
      </w:r>
      <w:proofErr w:type="spellStart"/>
      <w:r w:rsidRPr="00551F08">
        <w:rPr>
          <w:rFonts w:ascii="Arial Narrow" w:hAnsi="Arial Narrow"/>
          <w:bCs/>
          <w:sz w:val="20"/>
          <w:szCs w:val="20"/>
        </w:rPr>
        <w:t>mëposhtme</w:t>
      </w:r>
      <w:proofErr w:type="spellEnd"/>
      <w:r w:rsidRPr="00551F08">
        <w:rPr>
          <w:rFonts w:ascii="Arial Narrow" w:hAnsi="Arial Narrow"/>
          <w:bCs/>
          <w:sz w:val="20"/>
          <w:szCs w:val="20"/>
        </w:rPr>
        <w:t xml:space="preserve"> </w:t>
      </w:r>
      <w:proofErr w:type="spellStart"/>
      <w:r w:rsidRPr="00551F08">
        <w:rPr>
          <w:rFonts w:ascii="Arial Narrow" w:hAnsi="Arial Narrow"/>
          <w:bCs/>
          <w:sz w:val="20"/>
          <w:szCs w:val="20"/>
        </w:rPr>
        <w:t>rreth</w:t>
      </w:r>
      <w:proofErr w:type="spellEnd"/>
      <w:r w:rsidRPr="00551F08">
        <w:rPr>
          <w:rFonts w:ascii="Arial Narrow" w:hAnsi="Arial Narrow"/>
          <w:bCs/>
          <w:sz w:val="20"/>
          <w:szCs w:val="20"/>
        </w:rPr>
        <w:t xml:space="preserve"> </w:t>
      </w:r>
      <w:proofErr w:type="spellStart"/>
      <w:r w:rsidRPr="00551F08">
        <w:rPr>
          <w:rFonts w:ascii="Arial Narrow" w:hAnsi="Arial Narrow"/>
          <w:bCs/>
          <w:sz w:val="20"/>
          <w:szCs w:val="20"/>
        </w:rPr>
        <w:t>problemit</w:t>
      </w:r>
      <w:proofErr w:type="spellEnd"/>
      <w:r>
        <w:rPr>
          <w:rFonts w:ascii="Arial Narrow" w:hAnsi="Arial Narrow"/>
          <w:bCs/>
          <w:sz w:val="20"/>
          <w:szCs w:val="20"/>
        </w:rPr>
        <w:t>?</w:t>
      </w:r>
    </w:p>
    <w:p w14:paraId="01EC3852" w14:textId="77777777" w:rsidR="00C95487" w:rsidRPr="00071FB0" w:rsidRDefault="00C95487" w:rsidP="00C95487">
      <w:pPr>
        <w:pStyle w:val="Body"/>
        <w:spacing w:after="0" w:line="240" w:lineRule="auto"/>
        <w:rPr>
          <w:rFonts w:ascii="Arial Narrow" w:hAnsi="Arial Narrow"/>
          <w:bCs/>
          <w:sz w:val="20"/>
          <w:szCs w:val="20"/>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D4549C" w14:paraId="12B5D758" w14:textId="77777777" w:rsidTr="00F87280">
        <w:tc>
          <w:tcPr>
            <w:tcW w:w="1170" w:type="dxa"/>
          </w:tcPr>
          <w:p w14:paraId="5E395916" w14:textId="77777777"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q36</w:t>
            </w:r>
            <w:r w:rsidR="00C95487" w:rsidRPr="00071FB0">
              <w:rPr>
                <w:rFonts w:ascii="Arial Narrow" w:hAnsi="Arial Narrow"/>
                <w:b/>
                <w:bCs/>
                <w:sz w:val="20"/>
                <w:szCs w:val="20"/>
              </w:rPr>
              <w:t>a</w:t>
            </w:r>
          </w:p>
        </w:tc>
        <w:tc>
          <w:tcPr>
            <w:tcW w:w="4770" w:type="dxa"/>
          </w:tcPr>
          <w:p w14:paraId="591B7CC8" w14:textId="77777777" w:rsidR="00C95487" w:rsidRPr="00071FB0" w:rsidRDefault="00571E7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roofErr w:type="spellStart"/>
            <w:r w:rsidRPr="00571E75">
              <w:rPr>
                <w:rFonts w:ascii="Arial Narrow" w:hAnsi="Arial Narrow" w:cstheme="minorHAnsi"/>
                <w:sz w:val="20"/>
                <w:szCs w:val="20"/>
              </w:rPr>
              <w:t>Kuptova</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ose</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arrita</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kuptoja</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drejtat</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dhe</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përgjegjësitë</w:t>
            </w:r>
            <w:proofErr w:type="spellEnd"/>
            <w:r w:rsidRPr="00571E75">
              <w:rPr>
                <w:rFonts w:ascii="Arial Narrow" w:hAnsi="Arial Narrow" w:cstheme="minorHAnsi"/>
                <w:sz w:val="20"/>
                <w:szCs w:val="20"/>
              </w:rPr>
              <w:t xml:space="preserve"> e </w:t>
            </w:r>
            <w:proofErr w:type="spellStart"/>
            <w:r w:rsidRPr="00571E75">
              <w:rPr>
                <w:rFonts w:ascii="Arial Narrow" w:hAnsi="Arial Narrow" w:cstheme="minorHAnsi"/>
                <w:sz w:val="20"/>
                <w:szCs w:val="20"/>
              </w:rPr>
              <w:t>mia</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ligjore</w:t>
            </w:r>
            <w:proofErr w:type="spellEnd"/>
            <w:r w:rsidRPr="00571E75">
              <w:rPr>
                <w:rFonts w:ascii="Arial Narrow" w:hAnsi="Arial Narrow" w:cstheme="minorHAnsi"/>
                <w:sz w:val="20"/>
                <w:szCs w:val="20"/>
              </w:rPr>
              <w:t>.</w:t>
            </w:r>
          </w:p>
        </w:tc>
        <w:tc>
          <w:tcPr>
            <w:tcW w:w="4320" w:type="dxa"/>
          </w:tcPr>
          <w:p w14:paraId="0E8EE2B2" w14:textId="64667561"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 plotesisht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1</w:t>
            </w:r>
          </w:p>
          <w:p w14:paraId="1A9B7892" w14:textId="7543B419"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2</w:t>
            </w:r>
          </w:p>
          <w:p w14:paraId="596D2B77" w14:textId="274F9178"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lastRenderedPageBreak/>
              <w:t>Nuk 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3</w:t>
            </w:r>
          </w:p>
          <w:p w14:paraId="4C29576F" w14:textId="3EE40AB9" w:rsidR="00571E75"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Nuk pajtohem plotësisht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4</w:t>
            </w:r>
          </w:p>
          <w:p w14:paraId="690C2A0B" w14:textId="7B29C83E" w:rsidR="00C95487"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b/>
                <w:sz w:val="20"/>
                <w:szCs w:val="20"/>
                <w:lang w:val="de-DE"/>
              </w:rPr>
              <w:t xml:space="preserve"> </w:t>
            </w:r>
            <w:r w:rsidR="00C95487"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C95487"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C95487" w:rsidRPr="00CE484C">
              <w:rPr>
                <w:rFonts w:ascii="Arial Narrow" w:hAnsi="Arial Narrow"/>
                <w:sz w:val="20"/>
                <w:szCs w:val="20"/>
                <w:lang w:val="de-DE"/>
              </w:rPr>
              <w:t>99</w:t>
            </w:r>
          </w:p>
        </w:tc>
      </w:tr>
      <w:tr w:rsidR="00C95487" w:rsidRPr="00D4549C" w14:paraId="2B71DBFD" w14:textId="77777777" w:rsidTr="00F87280">
        <w:tc>
          <w:tcPr>
            <w:tcW w:w="1170" w:type="dxa"/>
          </w:tcPr>
          <w:p w14:paraId="6512FB4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lastRenderedPageBreak/>
              <w:t>q</w:t>
            </w:r>
            <w:r w:rsidR="000C0205">
              <w:rPr>
                <w:rFonts w:ascii="Arial Narrow" w:hAnsi="Arial Narrow"/>
                <w:b/>
                <w:bCs/>
                <w:sz w:val="20"/>
                <w:szCs w:val="20"/>
              </w:rPr>
              <w:t>36</w:t>
            </w:r>
            <w:r w:rsidRPr="00071FB0">
              <w:rPr>
                <w:rFonts w:ascii="Arial Narrow" w:hAnsi="Arial Narrow"/>
                <w:b/>
                <w:bCs/>
                <w:sz w:val="20"/>
                <w:szCs w:val="20"/>
              </w:rPr>
              <w:t>b</w:t>
            </w:r>
          </w:p>
        </w:tc>
        <w:tc>
          <w:tcPr>
            <w:tcW w:w="4770" w:type="dxa"/>
          </w:tcPr>
          <w:p w14:paraId="243F7285" w14:textId="77777777" w:rsidR="00C95487" w:rsidRPr="00CE484C" w:rsidRDefault="00571E7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de-DE"/>
              </w:rPr>
            </w:pPr>
            <w:r w:rsidRPr="00CE484C">
              <w:rPr>
                <w:rFonts w:ascii="Arial Narrow" w:hAnsi="Arial Narrow" w:cstheme="minorHAnsi"/>
                <w:sz w:val="20"/>
                <w:szCs w:val="20"/>
                <w:lang w:val="de-DE"/>
              </w:rPr>
              <w:t>E dija se ku mund të merrja informacione dhe këshilla të mira për zgjidhjen e problemit.</w:t>
            </w:r>
          </w:p>
        </w:tc>
        <w:tc>
          <w:tcPr>
            <w:tcW w:w="4320" w:type="dxa"/>
          </w:tcPr>
          <w:p w14:paraId="31191EFA" w14:textId="7A6E7C22"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 plotesisht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1</w:t>
            </w:r>
          </w:p>
          <w:p w14:paraId="2BC61B50" w14:textId="694FD9A9"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2</w:t>
            </w:r>
          </w:p>
          <w:p w14:paraId="6A129245" w14:textId="18EEB5EC"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Nuk 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3</w:t>
            </w:r>
          </w:p>
          <w:p w14:paraId="65824279" w14:textId="08AF93D2" w:rsidR="00571E75"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Nuk pajtohem plotësisht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4</w:t>
            </w:r>
          </w:p>
          <w:p w14:paraId="513CFAE4" w14:textId="1AA3DDAC" w:rsidR="00C95487"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b/>
                <w:sz w:val="20"/>
                <w:szCs w:val="20"/>
                <w:lang w:val="de-DE"/>
              </w:rPr>
              <w:t xml:space="preserve"> </w:t>
            </w:r>
            <w:r w:rsidR="00C95487"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C95487"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C95487" w:rsidRPr="00CE484C">
              <w:rPr>
                <w:rFonts w:ascii="Arial Narrow" w:hAnsi="Arial Narrow"/>
                <w:sz w:val="20"/>
                <w:szCs w:val="20"/>
                <w:lang w:val="de-DE"/>
              </w:rPr>
              <w:t>99</w:t>
            </w:r>
          </w:p>
        </w:tc>
      </w:tr>
      <w:tr w:rsidR="00C95487" w:rsidRPr="00D4549C" w14:paraId="5AD8D3E8" w14:textId="77777777" w:rsidTr="00F87280">
        <w:tc>
          <w:tcPr>
            <w:tcW w:w="1170" w:type="dxa"/>
          </w:tcPr>
          <w:p w14:paraId="4A11469C"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bCs/>
                <w:sz w:val="20"/>
                <w:szCs w:val="20"/>
              </w:rPr>
              <w:t>q</w:t>
            </w:r>
            <w:r w:rsidR="000C0205">
              <w:rPr>
                <w:rFonts w:ascii="Arial Narrow" w:hAnsi="Arial Narrow"/>
                <w:b/>
                <w:bCs/>
                <w:sz w:val="20"/>
                <w:szCs w:val="20"/>
              </w:rPr>
              <w:t>36</w:t>
            </w:r>
            <w:r w:rsidRPr="00071FB0">
              <w:rPr>
                <w:rFonts w:ascii="Arial Narrow" w:hAnsi="Arial Narrow"/>
                <w:b/>
                <w:bCs/>
                <w:sz w:val="20"/>
                <w:szCs w:val="20"/>
              </w:rPr>
              <w:t>c</w:t>
            </w:r>
          </w:p>
        </w:tc>
        <w:tc>
          <w:tcPr>
            <w:tcW w:w="4770" w:type="dxa"/>
          </w:tcPr>
          <w:p w14:paraId="13CEB660" w14:textId="75DC7D5B" w:rsidR="00C95487" w:rsidRPr="00071FB0" w:rsidRDefault="00571E7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proofErr w:type="spellStart"/>
            <w:r w:rsidRPr="00571E75">
              <w:rPr>
                <w:rFonts w:ascii="Arial Narrow" w:hAnsi="Arial Narrow" w:cstheme="minorHAnsi"/>
                <w:sz w:val="20"/>
                <w:szCs w:val="20"/>
              </w:rPr>
              <w:t>Unë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arrita</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marr</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gjithë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ndihmën</w:t>
            </w:r>
            <w:proofErr w:type="spellEnd"/>
            <w:r w:rsidRPr="00571E75">
              <w:rPr>
                <w:rFonts w:ascii="Arial Narrow" w:hAnsi="Arial Narrow" w:cstheme="minorHAnsi"/>
                <w:sz w:val="20"/>
                <w:szCs w:val="20"/>
              </w:rPr>
              <w:t xml:space="preserve"> e </w:t>
            </w:r>
            <w:proofErr w:type="spellStart"/>
            <w:r w:rsidRPr="00571E75">
              <w:rPr>
                <w:rFonts w:ascii="Arial Narrow" w:hAnsi="Arial Narrow" w:cstheme="minorHAnsi"/>
                <w:sz w:val="20"/>
                <w:szCs w:val="20"/>
              </w:rPr>
              <w:t>ekspertëve</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që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doja</w:t>
            </w:r>
            <w:proofErr w:type="spellEnd"/>
            <w:r w:rsidR="00A50772">
              <w:rPr>
                <w:rFonts w:ascii="Arial Narrow" w:hAnsi="Arial Narrow" w:cstheme="minorHAnsi"/>
                <w:sz w:val="20"/>
                <w:szCs w:val="20"/>
              </w:rPr>
              <w:t>…</w:t>
            </w:r>
          </w:p>
        </w:tc>
        <w:tc>
          <w:tcPr>
            <w:tcW w:w="4320" w:type="dxa"/>
          </w:tcPr>
          <w:p w14:paraId="7C374355" w14:textId="61E91728"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 plotesisht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1</w:t>
            </w:r>
          </w:p>
          <w:p w14:paraId="6F1F1880" w14:textId="5887D4F3"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2</w:t>
            </w:r>
          </w:p>
          <w:p w14:paraId="16FBD3D3" w14:textId="6D7D08C8"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Nuk 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3</w:t>
            </w:r>
          </w:p>
          <w:p w14:paraId="55F9F9BA" w14:textId="64ECC706" w:rsidR="00571E75"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Nuk pajtohem plotësisht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4</w:t>
            </w:r>
          </w:p>
          <w:p w14:paraId="71EE379F" w14:textId="5F959DD5" w:rsidR="00C95487"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b/>
                <w:sz w:val="20"/>
                <w:szCs w:val="20"/>
                <w:lang w:val="de-DE"/>
              </w:rPr>
              <w:t xml:space="preserve"> </w:t>
            </w:r>
            <w:r w:rsidR="00C95487"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C95487"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C95487" w:rsidRPr="00CE484C">
              <w:rPr>
                <w:rFonts w:ascii="Arial Narrow" w:hAnsi="Arial Narrow"/>
                <w:sz w:val="20"/>
                <w:szCs w:val="20"/>
                <w:lang w:val="de-DE"/>
              </w:rPr>
              <w:t>99</w:t>
            </w:r>
          </w:p>
        </w:tc>
      </w:tr>
      <w:tr w:rsidR="00C95487" w:rsidRPr="00D4549C" w14:paraId="757FE1BF" w14:textId="77777777" w:rsidTr="00F87280">
        <w:tc>
          <w:tcPr>
            <w:tcW w:w="1170" w:type="dxa"/>
          </w:tcPr>
          <w:p w14:paraId="4B4662F1"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Pr>
                <w:rFonts w:ascii="Arial Narrow" w:hAnsi="Arial Narrow"/>
                <w:b/>
                <w:sz w:val="20"/>
                <w:szCs w:val="20"/>
              </w:rPr>
              <w:t>q</w:t>
            </w:r>
            <w:r w:rsidR="000C0205">
              <w:rPr>
                <w:rFonts w:ascii="Arial Narrow" w:hAnsi="Arial Narrow"/>
                <w:b/>
                <w:bCs/>
                <w:sz w:val="20"/>
                <w:szCs w:val="20"/>
              </w:rPr>
              <w:t>36</w:t>
            </w:r>
            <w:r w:rsidRPr="00071FB0">
              <w:rPr>
                <w:rFonts w:ascii="Arial Narrow" w:hAnsi="Arial Narrow"/>
                <w:b/>
                <w:sz w:val="20"/>
                <w:szCs w:val="20"/>
              </w:rPr>
              <w:t>d</w:t>
            </w:r>
          </w:p>
        </w:tc>
        <w:tc>
          <w:tcPr>
            <w:tcW w:w="4770" w:type="dxa"/>
          </w:tcPr>
          <w:p w14:paraId="664E9476" w14:textId="7A94DA7F" w:rsidR="00C95487" w:rsidRPr="00071FB0"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rPr>
            </w:pPr>
            <w:r w:rsidRPr="00571E75">
              <w:rPr>
                <w:rFonts w:ascii="Arial Narrow" w:hAnsi="Arial Narrow" w:cstheme="minorHAnsi"/>
                <w:sz w:val="20"/>
                <w:szCs w:val="20"/>
              </w:rPr>
              <w:t xml:space="preserve">Isha (jam) </w:t>
            </w:r>
            <w:proofErr w:type="spellStart"/>
            <w:r w:rsidRPr="00571E75">
              <w:rPr>
                <w:rFonts w:ascii="Arial Narrow" w:hAnsi="Arial Narrow" w:cstheme="minorHAnsi"/>
                <w:sz w:val="20"/>
                <w:szCs w:val="20"/>
              </w:rPr>
              <w:t>i</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sigurt</w:t>
            </w:r>
            <w:proofErr w:type="spellEnd"/>
            <w:r w:rsidRPr="00571E75">
              <w:rPr>
                <w:rFonts w:ascii="Arial Narrow" w:hAnsi="Arial Narrow" w:cstheme="minorHAnsi"/>
                <w:sz w:val="20"/>
                <w:szCs w:val="20"/>
              </w:rPr>
              <w:t xml:space="preserve"> se </w:t>
            </w:r>
            <w:proofErr w:type="spellStart"/>
            <w:r w:rsidRPr="00571E75">
              <w:rPr>
                <w:rFonts w:ascii="Arial Narrow" w:hAnsi="Arial Narrow" w:cstheme="minorHAnsi"/>
                <w:sz w:val="20"/>
                <w:szCs w:val="20"/>
              </w:rPr>
              <w:t>mund</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arrij</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një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rezultat</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të</w:t>
            </w:r>
            <w:proofErr w:type="spellEnd"/>
            <w:r w:rsidRPr="00571E75">
              <w:rPr>
                <w:rFonts w:ascii="Arial Narrow" w:hAnsi="Arial Narrow" w:cstheme="minorHAnsi"/>
                <w:sz w:val="20"/>
                <w:szCs w:val="20"/>
              </w:rPr>
              <w:t xml:space="preserve"> </w:t>
            </w:r>
            <w:proofErr w:type="spellStart"/>
            <w:r w:rsidRPr="00571E75">
              <w:rPr>
                <w:rFonts w:ascii="Arial Narrow" w:hAnsi="Arial Narrow" w:cstheme="minorHAnsi"/>
                <w:sz w:val="20"/>
                <w:szCs w:val="20"/>
              </w:rPr>
              <w:t>drejtë</w:t>
            </w:r>
            <w:proofErr w:type="spellEnd"/>
            <w:r w:rsidR="00A50772">
              <w:rPr>
                <w:rFonts w:ascii="Arial Narrow" w:hAnsi="Arial Narrow" w:cstheme="minorHAnsi"/>
                <w:sz w:val="20"/>
                <w:szCs w:val="20"/>
              </w:rPr>
              <w:t>…</w:t>
            </w:r>
          </w:p>
        </w:tc>
        <w:tc>
          <w:tcPr>
            <w:tcW w:w="4320" w:type="dxa"/>
          </w:tcPr>
          <w:p w14:paraId="6FA255B2" w14:textId="56C16314"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 plotesisht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1</w:t>
            </w:r>
          </w:p>
          <w:p w14:paraId="41BE7DE8" w14:textId="17D13AAC"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2</w:t>
            </w:r>
          </w:p>
          <w:p w14:paraId="43F10B04" w14:textId="3E08187B" w:rsidR="00571E75" w:rsidRPr="00CE484C" w:rsidRDefault="00571E75" w:rsidP="00571E75">
            <w:pPr>
              <w:ind w:left="0" w:right="0"/>
              <w:rPr>
                <w:rFonts w:ascii="Arial Narrow" w:hAnsi="Arial Narrow"/>
                <w:sz w:val="20"/>
                <w:szCs w:val="20"/>
                <w:lang w:val="de-DE"/>
              </w:rPr>
            </w:pPr>
            <w:r w:rsidRPr="00CE484C">
              <w:rPr>
                <w:rFonts w:ascii="Arial Narrow" w:hAnsi="Arial Narrow"/>
                <w:sz w:val="20"/>
                <w:szCs w:val="20"/>
                <w:lang w:val="de-DE"/>
              </w:rPr>
              <w:t>Nuk pajtohem</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3</w:t>
            </w:r>
          </w:p>
          <w:p w14:paraId="11407B36" w14:textId="787D438D" w:rsidR="00571E75"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sz w:val="20"/>
                <w:szCs w:val="20"/>
                <w:lang w:val="de-DE"/>
              </w:rPr>
              <w:t>Nuk pajtohem plotësisht</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Pr="00CE484C">
              <w:rPr>
                <w:rFonts w:ascii="Arial Narrow" w:hAnsi="Arial Narrow"/>
                <w:sz w:val="20"/>
                <w:szCs w:val="20"/>
                <w:lang w:val="de-DE"/>
              </w:rPr>
              <w:t>4</w:t>
            </w:r>
          </w:p>
          <w:p w14:paraId="71C38987" w14:textId="0FE8AF41" w:rsidR="00C95487" w:rsidRPr="00CE484C" w:rsidRDefault="00571E75" w:rsidP="00571E7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de-DE"/>
              </w:rPr>
            </w:pPr>
            <w:r w:rsidRPr="00CE484C">
              <w:rPr>
                <w:rFonts w:ascii="Arial Narrow" w:hAnsi="Arial Narrow"/>
                <w:b/>
                <w:sz w:val="20"/>
                <w:szCs w:val="20"/>
                <w:lang w:val="de-DE"/>
              </w:rPr>
              <w:t xml:space="preserve"> </w:t>
            </w:r>
            <w:r w:rsidR="00C95487"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C95487"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14C6A" w:rsidRPr="00A34FD7">
              <w:rPr>
                <w:rFonts w:ascii="Arial Narrow" w:hAnsi="Arial Narrow" w:cstheme="minorHAnsi"/>
                <w:sz w:val="20"/>
                <w:szCs w:val="20"/>
                <w:u w:val="dotted"/>
                <w:lang w:val="de-DE"/>
              </w:rPr>
              <w:tab/>
            </w:r>
            <w:r w:rsidR="00714C6A" w:rsidRPr="00A34FD7">
              <w:rPr>
                <w:rFonts w:ascii="Arial Narrow" w:hAnsi="Arial Narrow" w:cstheme="minorHAnsi"/>
                <w:sz w:val="20"/>
                <w:szCs w:val="20"/>
                <w:u w:val="dotted"/>
                <w:lang w:val="de-DE"/>
              </w:rPr>
              <w:tab/>
            </w:r>
            <w:r w:rsidR="00C95487" w:rsidRPr="00CE484C">
              <w:rPr>
                <w:rFonts w:ascii="Arial Narrow" w:hAnsi="Arial Narrow"/>
                <w:sz w:val="20"/>
                <w:szCs w:val="20"/>
                <w:lang w:val="de-DE"/>
              </w:rPr>
              <w:t>99</w:t>
            </w:r>
          </w:p>
        </w:tc>
      </w:tr>
    </w:tbl>
    <w:p w14:paraId="46045732" w14:textId="77777777" w:rsidR="007A08D5" w:rsidRPr="00CE484C" w:rsidRDefault="007A08D5" w:rsidP="00C95487">
      <w:pPr>
        <w:pStyle w:val="Body"/>
        <w:spacing w:after="0" w:line="240" w:lineRule="auto"/>
        <w:rPr>
          <w:rFonts w:ascii="Arial Narrow" w:hAnsi="Arial Narrow"/>
          <w:b/>
          <w:sz w:val="20"/>
          <w:szCs w:val="20"/>
          <w:lang w:val="de-DE"/>
        </w:rPr>
      </w:pPr>
    </w:p>
    <w:p w14:paraId="2F91E7EA" w14:textId="77777777" w:rsidR="00043F6C" w:rsidRPr="00CE484C" w:rsidRDefault="00043F6C" w:rsidP="00C95487">
      <w:pPr>
        <w:pStyle w:val="Body"/>
        <w:spacing w:after="0" w:line="240" w:lineRule="auto"/>
        <w:rPr>
          <w:rFonts w:ascii="Arial Narrow" w:hAnsi="Arial Narrow"/>
          <w:b/>
          <w:sz w:val="20"/>
          <w:szCs w:val="20"/>
          <w:lang w:val="de-DE"/>
        </w:rPr>
      </w:pPr>
    </w:p>
    <w:p w14:paraId="0B7AD22E" w14:textId="77777777" w:rsidR="00C95487" w:rsidRPr="00CE484C" w:rsidRDefault="00115B00" w:rsidP="00C95487">
      <w:pPr>
        <w:pStyle w:val="Body"/>
        <w:spacing w:after="0" w:line="240" w:lineRule="auto"/>
        <w:rPr>
          <w:rFonts w:ascii="Arial Narrow" w:hAnsi="Arial Narrow"/>
          <w:sz w:val="20"/>
          <w:szCs w:val="20"/>
          <w:lang w:val="de-DE"/>
        </w:rPr>
      </w:pPr>
      <w:r w:rsidRPr="00CE484C">
        <w:rPr>
          <w:rFonts w:ascii="Arial Narrow" w:hAnsi="Arial Narrow"/>
          <w:b/>
          <w:sz w:val="20"/>
          <w:szCs w:val="20"/>
          <w:lang w:val="de-DE"/>
        </w:rPr>
        <w:t>LEXO</w:t>
      </w:r>
      <w:r w:rsidR="00C95487" w:rsidRPr="00CE484C">
        <w:rPr>
          <w:rFonts w:ascii="Arial Narrow" w:hAnsi="Arial Narrow"/>
          <w:b/>
          <w:sz w:val="20"/>
          <w:szCs w:val="20"/>
          <w:lang w:val="de-DE"/>
        </w:rPr>
        <w:t>:</w:t>
      </w:r>
      <w:r w:rsidR="00C95487" w:rsidRPr="00CE484C">
        <w:rPr>
          <w:rFonts w:ascii="Arial Narrow" w:hAnsi="Arial Narrow"/>
          <w:sz w:val="20"/>
          <w:szCs w:val="20"/>
          <w:lang w:val="de-DE"/>
        </w:rPr>
        <w:t xml:space="preserve"> </w:t>
      </w:r>
      <w:r w:rsidRPr="00CE484C">
        <w:rPr>
          <w:rFonts w:ascii="Arial Narrow" w:hAnsi="Arial Narrow"/>
          <w:sz w:val="20"/>
          <w:szCs w:val="20"/>
          <w:lang w:val="de-DE"/>
        </w:rPr>
        <w:t>Në çdo kohë, a ju ka shkaktuar problemi të përjetoni</w:t>
      </w:r>
      <w:r w:rsidR="00C95487" w:rsidRPr="00CE484C">
        <w:rPr>
          <w:rFonts w:ascii="Arial Narrow" w:hAnsi="Arial Narrow"/>
          <w:sz w:val="20"/>
          <w:szCs w:val="20"/>
          <w:lang w:val="de-DE"/>
        </w:rPr>
        <w:t xml:space="preserve">: </w:t>
      </w:r>
    </w:p>
    <w:p w14:paraId="01DDDDD8" w14:textId="77777777" w:rsidR="00C95487" w:rsidRPr="00CE484C" w:rsidRDefault="00C95487" w:rsidP="00C95487">
      <w:pPr>
        <w:pStyle w:val="Body"/>
        <w:spacing w:after="0" w:line="240" w:lineRule="auto"/>
        <w:rPr>
          <w:rFonts w:ascii="Arial Narrow" w:hAnsi="Arial Narrow"/>
          <w:sz w:val="20"/>
          <w:szCs w:val="20"/>
          <w:lang w:val="de-DE"/>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071FB0" w14:paraId="7705C439" w14:textId="77777777" w:rsidTr="00F87280">
        <w:tc>
          <w:tcPr>
            <w:tcW w:w="1170" w:type="dxa"/>
          </w:tcPr>
          <w:p w14:paraId="3794649C" w14:textId="77777777" w:rsidR="00C95487" w:rsidRPr="00071FB0"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q37</w:t>
            </w:r>
            <w:r w:rsidR="00C95487">
              <w:rPr>
                <w:rFonts w:ascii="Arial Narrow" w:hAnsi="Arial Narrow"/>
                <w:b/>
                <w:bCs/>
                <w:sz w:val="20"/>
                <w:szCs w:val="20"/>
              </w:rPr>
              <w:t>a</w:t>
            </w:r>
          </w:p>
        </w:tc>
        <w:tc>
          <w:tcPr>
            <w:tcW w:w="4770" w:type="dxa"/>
          </w:tcPr>
          <w:p w14:paraId="52E496E8" w14:textId="77777777" w:rsidR="00C95487" w:rsidRPr="00071FB0" w:rsidRDefault="00115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115B00">
              <w:rPr>
                <w:rFonts w:ascii="Arial Narrow" w:hAnsi="Arial Narrow" w:cs="Times New Roman"/>
                <w:sz w:val="20"/>
                <w:szCs w:val="20"/>
              </w:rPr>
              <w:t>Sëmundje</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të</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lidhura</w:t>
            </w:r>
            <w:proofErr w:type="spellEnd"/>
            <w:r w:rsidRPr="00115B00">
              <w:rPr>
                <w:rFonts w:ascii="Arial Narrow" w:hAnsi="Arial Narrow" w:cs="Times New Roman"/>
                <w:sz w:val="20"/>
                <w:szCs w:val="20"/>
              </w:rPr>
              <w:t xml:space="preserve"> me </w:t>
            </w:r>
            <w:proofErr w:type="spellStart"/>
            <w:r w:rsidRPr="00115B00">
              <w:rPr>
                <w:rFonts w:ascii="Arial Narrow" w:hAnsi="Arial Narrow" w:cs="Times New Roman"/>
                <w:sz w:val="20"/>
                <w:szCs w:val="20"/>
              </w:rPr>
              <w:t>stresin</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lëndime</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ose</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shëndet</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të</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keq</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fizik</w:t>
            </w:r>
            <w:proofErr w:type="spellEnd"/>
          </w:p>
        </w:tc>
        <w:tc>
          <w:tcPr>
            <w:tcW w:w="4320" w:type="dxa"/>
          </w:tcPr>
          <w:p w14:paraId="267E11C8" w14:textId="5C103955" w:rsidR="00C95487" w:rsidRPr="00071FB0" w:rsidRDefault="00A47358" w:rsidP="00F87280">
            <w:pPr>
              <w:ind w:left="0"/>
              <w:rPr>
                <w:rFonts w:ascii="Arial Narrow" w:hAnsi="Arial Narrow"/>
                <w:sz w:val="20"/>
                <w:szCs w:val="20"/>
              </w:rPr>
            </w:pPr>
            <w:r>
              <w:rPr>
                <w:rFonts w:ascii="Arial Narrow" w:hAnsi="Arial Narrow"/>
                <w:sz w:val="20"/>
                <w:szCs w:val="20"/>
              </w:rPr>
              <w:t>Po</w:t>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C95487" w:rsidRPr="00071FB0">
              <w:rPr>
                <w:rFonts w:ascii="Arial Narrow" w:hAnsi="Arial Narrow"/>
                <w:sz w:val="20"/>
                <w:szCs w:val="20"/>
              </w:rPr>
              <w:t>1</w:t>
            </w:r>
          </w:p>
          <w:p w14:paraId="4D7CF4C8" w14:textId="55D98D41" w:rsidR="00C95487" w:rsidRPr="00071FB0" w:rsidRDefault="006C3972" w:rsidP="00F87280">
            <w:pPr>
              <w:ind w:left="0"/>
              <w:rPr>
                <w:rFonts w:ascii="Arial Narrow" w:hAnsi="Arial Narrow"/>
                <w:sz w:val="20"/>
                <w:szCs w:val="20"/>
              </w:rPr>
            </w:pPr>
            <w:r>
              <w:rPr>
                <w:rFonts w:ascii="Arial Narrow" w:hAnsi="Arial Narrow"/>
                <w:sz w:val="20"/>
                <w:szCs w:val="20"/>
              </w:rPr>
              <w:t>Jo</w:t>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C95487" w:rsidRPr="00071FB0">
              <w:rPr>
                <w:rFonts w:ascii="Arial Narrow" w:hAnsi="Arial Narrow"/>
                <w:sz w:val="20"/>
                <w:szCs w:val="20"/>
              </w:rPr>
              <w:t xml:space="preserve">2 </w:t>
            </w:r>
          </w:p>
          <w:p w14:paraId="4DC76F4D" w14:textId="698F9DC2"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r w:rsidR="007A3A4D">
              <w:rPr>
                <w:rFonts w:ascii="Arial Narrow" w:hAnsi="Arial Narrow"/>
                <w:sz w:val="20"/>
                <w:szCs w:val="20"/>
              </w:rPr>
              <w:t>ND/PP</w:t>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00714C6A" w:rsidRPr="00A53F9C">
              <w:rPr>
                <w:rFonts w:ascii="Arial Narrow" w:hAnsi="Arial Narrow" w:cstheme="minorHAnsi"/>
                <w:sz w:val="20"/>
                <w:szCs w:val="20"/>
                <w:u w:val="dotted"/>
              </w:rPr>
              <w:tab/>
            </w:r>
            <w:r w:rsidRPr="00071FB0">
              <w:rPr>
                <w:rFonts w:ascii="Arial Narrow" w:hAnsi="Arial Narrow"/>
                <w:sz w:val="20"/>
                <w:szCs w:val="20"/>
              </w:rPr>
              <w:t>99</w:t>
            </w:r>
          </w:p>
        </w:tc>
      </w:tr>
      <w:tr w:rsidR="00C95487" w:rsidRPr="00071FB0" w14:paraId="401E15BA" w14:textId="77777777" w:rsidTr="00F87280">
        <w:tc>
          <w:tcPr>
            <w:tcW w:w="1170" w:type="dxa"/>
          </w:tcPr>
          <w:p w14:paraId="3345A416"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b</w:t>
            </w:r>
          </w:p>
        </w:tc>
        <w:tc>
          <w:tcPr>
            <w:tcW w:w="4770" w:type="dxa"/>
          </w:tcPr>
          <w:p w14:paraId="11B4B0B1" w14:textId="77777777" w:rsidR="00C95487" w:rsidRPr="00071FB0" w:rsidRDefault="00115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115B00">
              <w:rPr>
                <w:rFonts w:ascii="Arial Narrow" w:hAnsi="Arial Narrow" w:cs="Times New Roman"/>
                <w:sz w:val="20"/>
                <w:szCs w:val="20"/>
              </w:rPr>
              <w:t>Prishja</w:t>
            </w:r>
            <w:proofErr w:type="spellEnd"/>
            <w:r w:rsidRPr="00115B00">
              <w:rPr>
                <w:rFonts w:ascii="Arial Narrow" w:hAnsi="Arial Narrow" w:cs="Times New Roman"/>
                <w:sz w:val="20"/>
                <w:szCs w:val="20"/>
              </w:rPr>
              <w:t xml:space="preserve"> e </w:t>
            </w:r>
            <w:proofErr w:type="spellStart"/>
            <w:r w:rsidRPr="00115B00">
              <w:rPr>
                <w:rFonts w:ascii="Arial Narrow" w:hAnsi="Arial Narrow" w:cs="Times New Roman"/>
                <w:sz w:val="20"/>
                <w:szCs w:val="20"/>
              </w:rPr>
              <w:t>marrëdhënies</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ose</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dëmtimi</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i</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një</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marrëdhënieje</w:t>
            </w:r>
            <w:proofErr w:type="spellEnd"/>
            <w:r w:rsidRPr="00115B00">
              <w:rPr>
                <w:rFonts w:ascii="Arial Narrow" w:hAnsi="Arial Narrow" w:cs="Times New Roman"/>
                <w:sz w:val="20"/>
                <w:szCs w:val="20"/>
              </w:rPr>
              <w:t xml:space="preserve"> </w:t>
            </w:r>
            <w:proofErr w:type="spellStart"/>
            <w:r w:rsidRPr="00115B00">
              <w:rPr>
                <w:rFonts w:ascii="Arial Narrow" w:hAnsi="Arial Narrow" w:cs="Times New Roman"/>
                <w:sz w:val="20"/>
                <w:szCs w:val="20"/>
              </w:rPr>
              <w:t>familjare</w:t>
            </w:r>
            <w:proofErr w:type="spellEnd"/>
            <w:r w:rsidRPr="00115B00">
              <w:rPr>
                <w:rFonts w:ascii="Arial Narrow" w:hAnsi="Arial Narrow" w:cs="Times New Roman"/>
                <w:sz w:val="20"/>
                <w:szCs w:val="20"/>
              </w:rPr>
              <w:t>.</w:t>
            </w:r>
          </w:p>
        </w:tc>
        <w:tc>
          <w:tcPr>
            <w:tcW w:w="4320" w:type="dxa"/>
          </w:tcPr>
          <w:p w14:paraId="25BEBCE0" w14:textId="77777777" w:rsidR="00714C6A" w:rsidRPr="00071FB0" w:rsidRDefault="00714C6A" w:rsidP="00714C6A">
            <w:pPr>
              <w:ind w:left="0"/>
              <w:rPr>
                <w:rFonts w:ascii="Arial Narrow" w:hAnsi="Arial Narrow"/>
                <w:sz w:val="20"/>
                <w:szCs w:val="20"/>
              </w:rPr>
            </w:pPr>
            <w:r>
              <w:rPr>
                <w:rFonts w:ascii="Arial Narrow" w:hAnsi="Arial Narrow"/>
                <w:sz w:val="20"/>
                <w:szCs w:val="20"/>
              </w:rPr>
              <w:t>Po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1</w:t>
            </w:r>
          </w:p>
          <w:p w14:paraId="2160A708" w14:textId="77777777" w:rsidR="00714C6A" w:rsidRPr="00071FB0" w:rsidRDefault="00714C6A" w:rsidP="00714C6A">
            <w:pPr>
              <w:ind w:left="0"/>
              <w:rPr>
                <w:rFonts w:ascii="Arial Narrow" w:hAnsi="Arial Narrow"/>
                <w:sz w:val="20"/>
                <w:szCs w:val="20"/>
              </w:rPr>
            </w:pPr>
            <w:r>
              <w:rPr>
                <w:rFonts w:ascii="Arial Narrow" w:hAnsi="Arial Narrow"/>
                <w:sz w:val="20"/>
                <w:szCs w:val="20"/>
              </w:rPr>
              <w:t>Jo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2 </w:t>
            </w:r>
          </w:p>
          <w:p w14:paraId="74140C05" w14:textId="13F4A697" w:rsidR="00C95487" w:rsidRPr="00071FB0" w:rsidRDefault="00714C6A" w:rsidP="00714C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r>
              <w:rPr>
                <w:rFonts w:ascii="Arial Narrow" w:hAnsi="Arial Narrow"/>
                <w:sz w:val="20"/>
                <w:szCs w:val="20"/>
              </w:rPr>
              <w:t>ND/PP</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99</w:t>
            </w:r>
          </w:p>
        </w:tc>
      </w:tr>
      <w:tr w:rsidR="00C95487" w:rsidRPr="00071FB0" w14:paraId="55B80AAA" w14:textId="77777777" w:rsidTr="00F87280">
        <w:tc>
          <w:tcPr>
            <w:tcW w:w="1170" w:type="dxa"/>
          </w:tcPr>
          <w:p w14:paraId="5D34486D"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c</w:t>
            </w:r>
          </w:p>
        </w:tc>
        <w:tc>
          <w:tcPr>
            <w:tcW w:w="4770" w:type="dxa"/>
          </w:tcPr>
          <w:p w14:paraId="39CB5EDB" w14:textId="77777777" w:rsidR="00C95487" w:rsidRPr="00071FB0" w:rsidRDefault="00115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115B00">
              <w:rPr>
                <w:rFonts w:ascii="Arial Narrow" w:hAnsi="Arial Narrow" w:cs="TimesNewRomanPSMT"/>
                <w:sz w:val="20"/>
                <w:szCs w:val="20"/>
              </w:rPr>
              <w:t>Humbja</w:t>
            </w:r>
            <w:proofErr w:type="spellEnd"/>
            <w:r w:rsidRPr="00115B00">
              <w:rPr>
                <w:rFonts w:ascii="Arial Narrow" w:hAnsi="Arial Narrow" w:cs="TimesNewRomanPSMT"/>
                <w:sz w:val="20"/>
                <w:szCs w:val="20"/>
              </w:rPr>
              <w:t xml:space="preserve"> e </w:t>
            </w:r>
            <w:proofErr w:type="spellStart"/>
            <w:r w:rsidRPr="00115B00">
              <w:rPr>
                <w:rFonts w:ascii="Arial Narrow" w:hAnsi="Arial Narrow" w:cs="TimesNewRomanPSMT"/>
                <w:sz w:val="20"/>
                <w:szCs w:val="20"/>
              </w:rPr>
              <w:t>të</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ardhurave</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humbja</w:t>
            </w:r>
            <w:proofErr w:type="spellEnd"/>
            <w:r w:rsidRPr="00115B00">
              <w:rPr>
                <w:rFonts w:ascii="Arial Narrow" w:hAnsi="Arial Narrow" w:cs="TimesNewRomanPSMT"/>
                <w:sz w:val="20"/>
                <w:szCs w:val="20"/>
              </w:rPr>
              <w:t xml:space="preserve"> e </w:t>
            </w:r>
            <w:proofErr w:type="spellStart"/>
            <w:r w:rsidRPr="00115B00">
              <w:rPr>
                <w:rFonts w:ascii="Arial Narrow" w:hAnsi="Arial Narrow" w:cs="TimesNewRomanPSMT"/>
                <w:sz w:val="20"/>
                <w:szCs w:val="20"/>
              </w:rPr>
              <w:t>punësimit</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tendosje</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financiare</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ose</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nevoja</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për</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t'u</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zhvendosur</w:t>
            </w:r>
            <w:proofErr w:type="spellEnd"/>
            <w:r w:rsidRPr="00115B00">
              <w:rPr>
                <w:rFonts w:ascii="Arial Narrow" w:hAnsi="Arial Narrow" w:cs="TimesNewRomanPSMT"/>
                <w:sz w:val="20"/>
                <w:szCs w:val="20"/>
              </w:rPr>
              <w:t>.</w:t>
            </w:r>
          </w:p>
        </w:tc>
        <w:tc>
          <w:tcPr>
            <w:tcW w:w="4320" w:type="dxa"/>
          </w:tcPr>
          <w:p w14:paraId="0D6B22C0" w14:textId="77777777" w:rsidR="00714C6A" w:rsidRPr="00071FB0" w:rsidRDefault="00714C6A" w:rsidP="00714C6A">
            <w:pPr>
              <w:ind w:left="0"/>
              <w:rPr>
                <w:rFonts w:ascii="Arial Narrow" w:hAnsi="Arial Narrow"/>
                <w:sz w:val="20"/>
                <w:szCs w:val="20"/>
              </w:rPr>
            </w:pPr>
            <w:r>
              <w:rPr>
                <w:rFonts w:ascii="Arial Narrow" w:hAnsi="Arial Narrow"/>
                <w:sz w:val="20"/>
                <w:szCs w:val="20"/>
              </w:rPr>
              <w:t>Po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1</w:t>
            </w:r>
          </w:p>
          <w:p w14:paraId="6220C92F" w14:textId="77777777" w:rsidR="00714C6A" w:rsidRPr="00071FB0" w:rsidRDefault="00714C6A" w:rsidP="00714C6A">
            <w:pPr>
              <w:ind w:left="0"/>
              <w:rPr>
                <w:rFonts w:ascii="Arial Narrow" w:hAnsi="Arial Narrow"/>
                <w:sz w:val="20"/>
                <w:szCs w:val="20"/>
              </w:rPr>
            </w:pPr>
            <w:r>
              <w:rPr>
                <w:rFonts w:ascii="Arial Narrow" w:hAnsi="Arial Narrow"/>
                <w:sz w:val="20"/>
                <w:szCs w:val="20"/>
              </w:rPr>
              <w:t>Jo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2 </w:t>
            </w:r>
          </w:p>
          <w:p w14:paraId="6B4874DC" w14:textId="1ED2FB13" w:rsidR="00C95487" w:rsidRPr="00071FB0" w:rsidRDefault="00714C6A" w:rsidP="00714C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r>
              <w:rPr>
                <w:rFonts w:ascii="Arial Narrow" w:hAnsi="Arial Narrow"/>
                <w:sz w:val="20"/>
                <w:szCs w:val="20"/>
              </w:rPr>
              <w:t>ND/PP</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99</w:t>
            </w:r>
          </w:p>
        </w:tc>
      </w:tr>
      <w:tr w:rsidR="00C95487" w:rsidRPr="00071FB0" w14:paraId="49316932" w14:textId="77777777" w:rsidTr="00F87280">
        <w:tc>
          <w:tcPr>
            <w:tcW w:w="1170" w:type="dxa"/>
          </w:tcPr>
          <w:p w14:paraId="107E0795" w14:textId="77777777" w:rsidR="00C95487" w:rsidRPr="00071FB0"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Pr>
                <w:rFonts w:ascii="Arial Narrow" w:hAnsi="Arial Narrow"/>
                <w:b/>
                <w:bCs/>
                <w:sz w:val="20"/>
                <w:szCs w:val="20"/>
              </w:rPr>
              <w:t>q</w:t>
            </w:r>
            <w:r w:rsidR="000C0205">
              <w:rPr>
                <w:rFonts w:ascii="Arial Narrow" w:hAnsi="Arial Narrow"/>
                <w:b/>
                <w:bCs/>
                <w:sz w:val="20"/>
                <w:szCs w:val="20"/>
              </w:rPr>
              <w:t>37</w:t>
            </w:r>
            <w:r>
              <w:rPr>
                <w:rFonts w:ascii="Arial Narrow" w:hAnsi="Arial Narrow"/>
                <w:b/>
                <w:bCs/>
                <w:sz w:val="20"/>
                <w:szCs w:val="20"/>
              </w:rPr>
              <w:t>d</w:t>
            </w:r>
          </w:p>
        </w:tc>
        <w:tc>
          <w:tcPr>
            <w:tcW w:w="4770" w:type="dxa"/>
          </w:tcPr>
          <w:p w14:paraId="4DF5A137" w14:textId="77777777" w:rsidR="00C95487" w:rsidRPr="00071FB0" w:rsidRDefault="00115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proofErr w:type="spellStart"/>
            <w:r w:rsidRPr="00115B00">
              <w:rPr>
                <w:rFonts w:ascii="Arial Narrow" w:hAnsi="Arial Narrow" w:cs="TimesNewRomanPSMT"/>
                <w:sz w:val="20"/>
                <w:szCs w:val="20"/>
              </w:rPr>
              <w:t>Probleme</w:t>
            </w:r>
            <w:proofErr w:type="spellEnd"/>
            <w:r w:rsidRPr="00115B00">
              <w:rPr>
                <w:rFonts w:ascii="Arial Narrow" w:hAnsi="Arial Narrow" w:cs="TimesNewRomanPSMT"/>
                <w:sz w:val="20"/>
                <w:szCs w:val="20"/>
              </w:rPr>
              <w:t xml:space="preserve"> me </w:t>
            </w:r>
            <w:proofErr w:type="spellStart"/>
            <w:r w:rsidRPr="00115B00">
              <w:rPr>
                <w:rFonts w:ascii="Arial Narrow" w:hAnsi="Arial Narrow" w:cs="TimesNewRomanPSMT"/>
                <w:sz w:val="20"/>
                <w:szCs w:val="20"/>
              </w:rPr>
              <w:t>alkoolin</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ose</w:t>
            </w:r>
            <w:proofErr w:type="spellEnd"/>
            <w:r w:rsidRPr="00115B00">
              <w:rPr>
                <w:rFonts w:ascii="Arial Narrow" w:hAnsi="Arial Narrow" w:cs="TimesNewRomanPSMT"/>
                <w:sz w:val="20"/>
                <w:szCs w:val="20"/>
              </w:rPr>
              <w:t xml:space="preserve"> </w:t>
            </w:r>
            <w:proofErr w:type="spellStart"/>
            <w:r w:rsidRPr="00115B00">
              <w:rPr>
                <w:rFonts w:ascii="Arial Narrow" w:hAnsi="Arial Narrow" w:cs="TimesNewRomanPSMT"/>
                <w:sz w:val="20"/>
                <w:szCs w:val="20"/>
              </w:rPr>
              <w:t>drogën</w:t>
            </w:r>
            <w:proofErr w:type="spellEnd"/>
          </w:p>
        </w:tc>
        <w:tc>
          <w:tcPr>
            <w:tcW w:w="4320" w:type="dxa"/>
          </w:tcPr>
          <w:p w14:paraId="2C9E3825" w14:textId="77777777" w:rsidR="00714C6A" w:rsidRPr="00071FB0" w:rsidRDefault="00714C6A" w:rsidP="00714C6A">
            <w:pPr>
              <w:ind w:left="0"/>
              <w:rPr>
                <w:rFonts w:ascii="Arial Narrow" w:hAnsi="Arial Narrow"/>
                <w:sz w:val="20"/>
                <w:szCs w:val="20"/>
              </w:rPr>
            </w:pPr>
            <w:r>
              <w:rPr>
                <w:rFonts w:ascii="Arial Narrow" w:hAnsi="Arial Narrow"/>
                <w:sz w:val="20"/>
                <w:szCs w:val="20"/>
              </w:rPr>
              <w:t>Po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1</w:t>
            </w:r>
          </w:p>
          <w:p w14:paraId="4CDCBDBB" w14:textId="77777777" w:rsidR="00714C6A" w:rsidRPr="00071FB0" w:rsidRDefault="00714C6A" w:rsidP="00714C6A">
            <w:pPr>
              <w:ind w:left="0"/>
              <w:rPr>
                <w:rFonts w:ascii="Arial Narrow" w:hAnsi="Arial Narrow"/>
                <w:sz w:val="20"/>
                <w:szCs w:val="20"/>
              </w:rPr>
            </w:pPr>
            <w:r>
              <w:rPr>
                <w:rFonts w:ascii="Arial Narrow" w:hAnsi="Arial Narrow"/>
                <w:sz w:val="20"/>
                <w:szCs w:val="20"/>
              </w:rPr>
              <w:t>Jo</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 xml:space="preserve">2 </w:t>
            </w:r>
          </w:p>
          <w:p w14:paraId="5364482B" w14:textId="4B67840D" w:rsidR="00C95487" w:rsidRPr="00071FB0" w:rsidRDefault="00714C6A" w:rsidP="00714C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rPr>
            </w:pPr>
            <w:r w:rsidRPr="00071FB0">
              <w:rPr>
                <w:rFonts w:ascii="Arial Narrow" w:hAnsi="Arial Narrow"/>
                <w:b/>
                <w:sz w:val="20"/>
                <w:szCs w:val="20"/>
              </w:rPr>
              <w:t>(</w:t>
            </w:r>
            <w:r>
              <w:rPr>
                <w:rFonts w:ascii="Arial Narrow" w:hAnsi="Arial Narrow"/>
                <w:b/>
                <w:sz w:val="20"/>
                <w:szCs w:val="20"/>
              </w:rPr>
              <w:t>MOS LEXO</w:t>
            </w:r>
            <w:r w:rsidRPr="00071FB0">
              <w:rPr>
                <w:rFonts w:ascii="Arial Narrow" w:hAnsi="Arial Narrow"/>
                <w:b/>
                <w:sz w:val="20"/>
                <w:szCs w:val="20"/>
              </w:rPr>
              <w:t xml:space="preserve">) </w:t>
            </w:r>
            <w:r>
              <w:rPr>
                <w:rFonts w:ascii="Arial Narrow" w:hAnsi="Arial Narrow"/>
                <w:sz w:val="20"/>
                <w:szCs w:val="20"/>
              </w:rPr>
              <w:t>ND/PP</w:t>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A53F9C">
              <w:rPr>
                <w:rFonts w:ascii="Arial Narrow" w:hAnsi="Arial Narrow" w:cstheme="minorHAnsi"/>
                <w:sz w:val="20"/>
                <w:szCs w:val="20"/>
                <w:u w:val="dotted"/>
              </w:rPr>
              <w:tab/>
            </w:r>
            <w:r w:rsidRPr="00071FB0">
              <w:rPr>
                <w:rFonts w:ascii="Arial Narrow" w:hAnsi="Arial Narrow"/>
                <w:sz w:val="20"/>
                <w:szCs w:val="20"/>
              </w:rPr>
              <w:t>99</w:t>
            </w:r>
          </w:p>
        </w:tc>
      </w:tr>
    </w:tbl>
    <w:p w14:paraId="079D7943" w14:textId="77777777" w:rsidR="00C95487" w:rsidRPr="001960AB" w:rsidRDefault="00C95487" w:rsidP="00C95487">
      <w:pPr>
        <w:spacing w:after="0" w:line="240" w:lineRule="auto"/>
        <w:ind w:left="0" w:right="0"/>
        <w:rPr>
          <w:rFonts w:ascii="Arial Narrow" w:eastAsia="Times New Roman" w:hAnsi="Arial Narrow" w:cs="Arial"/>
          <w:snapToGrid w:val="0"/>
          <w:sz w:val="20"/>
          <w:szCs w:val="16"/>
          <w:lang w:eastAsia="es-ES"/>
        </w:rPr>
      </w:pPr>
    </w:p>
    <w:p w14:paraId="3F41A780" w14:textId="77777777" w:rsidR="00C95487" w:rsidRPr="001960AB" w:rsidRDefault="00C95487" w:rsidP="00C95487">
      <w:pPr>
        <w:spacing w:after="0" w:line="240" w:lineRule="auto"/>
        <w:ind w:left="0" w:right="0"/>
        <w:rPr>
          <w:rFonts w:ascii="Arial Narrow" w:eastAsia="Times New Roman" w:hAnsi="Arial Narrow" w:cs="Arial"/>
          <w:snapToGrid w:val="0"/>
          <w:sz w:val="20"/>
          <w:szCs w:val="16"/>
          <w:lang w:eastAsia="es-ES"/>
        </w:rPr>
      </w:pPr>
    </w:p>
    <w:p w14:paraId="54C3C120" w14:textId="77777777" w:rsidR="00CC11EC" w:rsidRDefault="00CC11EC">
      <w:pPr>
        <w:ind w:left="0"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br w:type="page"/>
      </w:r>
    </w:p>
    <w:p w14:paraId="74D4CA7A" w14:textId="77777777" w:rsidR="00C95487" w:rsidRPr="00690221" w:rsidRDefault="00091FA3" w:rsidP="00C95487">
      <w:pPr>
        <w:spacing w:after="0" w:line="240" w:lineRule="auto"/>
        <w:ind w:left="0"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lastRenderedPageBreak/>
        <w:t>ANKETUESI</w:t>
      </w:r>
      <w:r w:rsidR="00C95487" w:rsidRPr="00690221">
        <w:rPr>
          <w:rFonts w:ascii="Arial Narrow" w:eastAsia="Times New Roman" w:hAnsi="Arial Narrow" w:cs="Arial"/>
          <w:b/>
          <w:snapToGrid w:val="0"/>
          <w:sz w:val="20"/>
          <w:szCs w:val="16"/>
          <w:lang w:eastAsia="es-ES"/>
        </w:rPr>
        <w:t xml:space="preserve">: </w:t>
      </w:r>
      <w:r>
        <w:rPr>
          <w:rFonts w:ascii="Arial Narrow" w:eastAsia="Times New Roman" w:hAnsi="Arial Narrow" w:cs="Arial"/>
          <w:b/>
          <w:snapToGrid w:val="0"/>
          <w:sz w:val="20"/>
          <w:szCs w:val="16"/>
          <w:lang w:eastAsia="es-ES"/>
        </w:rPr>
        <w:t>RISHIKIM I PYETJEVE</w:t>
      </w:r>
      <w:r w:rsidR="00C95487" w:rsidRPr="00690221">
        <w:rPr>
          <w:rFonts w:ascii="Arial Narrow" w:eastAsia="Times New Roman" w:hAnsi="Arial Narrow" w:cs="Arial"/>
          <w:b/>
          <w:snapToGrid w:val="0"/>
          <w:sz w:val="20"/>
          <w:szCs w:val="16"/>
          <w:lang w:eastAsia="es-ES"/>
        </w:rPr>
        <w:t xml:space="preserve"> q</w:t>
      </w:r>
      <w:r w:rsidR="00F31252">
        <w:rPr>
          <w:rFonts w:ascii="Arial Narrow" w:eastAsia="Times New Roman" w:hAnsi="Arial Narrow" w:cs="Arial"/>
          <w:b/>
          <w:snapToGrid w:val="0"/>
          <w:sz w:val="20"/>
          <w:szCs w:val="16"/>
          <w:lang w:eastAsia="es-ES"/>
        </w:rPr>
        <w:t>37</w:t>
      </w:r>
      <w:r w:rsidR="00C95487" w:rsidRPr="00690221">
        <w:rPr>
          <w:rFonts w:ascii="Arial Narrow" w:eastAsia="Times New Roman" w:hAnsi="Arial Narrow" w:cs="Arial"/>
          <w:b/>
          <w:snapToGrid w:val="0"/>
          <w:sz w:val="20"/>
          <w:szCs w:val="16"/>
          <w:lang w:eastAsia="es-ES"/>
        </w:rPr>
        <w:t xml:space="preserve">a </w:t>
      </w:r>
      <w:r>
        <w:rPr>
          <w:rFonts w:ascii="Arial Narrow" w:eastAsia="Times New Roman" w:hAnsi="Arial Narrow" w:cs="Arial"/>
          <w:b/>
          <w:snapToGrid w:val="0"/>
          <w:sz w:val="20"/>
          <w:szCs w:val="16"/>
          <w:lang w:eastAsia="es-ES"/>
        </w:rPr>
        <w:t>TE</w:t>
      </w:r>
      <w:r w:rsidR="00C95487" w:rsidRPr="00690221">
        <w:rPr>
          <w:rFonts w:ascii="Arial Narrow" w:eastAsia="Times New Roman" w:hAnsi="Arial Narrow" w:cs="Arial"/>
          <w:b/>
          <w:snapToGrid w:val="0"/>
          <w:sz w:val="20"/>
          <w:szCs w:val="16"/>
          <w:lang w:eastAsia="es-ES"/>
        </w:rPr>
        <w:t xml:space="preserve"> q</w:t>
      </w:r>
      <w:r w:rsidR="00F31252">
        <w:rPr>
          <w:rFonts w:ascii="Arial Narrow" w:eastAsia="Times New Roman" w:hAnsi="Arial Narrow" w:cs="Arial"/>
          <w:b/>
          <w:snapToGrid w:val="0"/>
          <w:sz w:val="20"/>
          <w:szCs w:val="16"/>
          <w:lang w:eastAsia="es-ES"/>
        </w:rPr>
        <w:t>37</w:t>
      </w:r>
      <w:r w:rsidR="00C95487" w:rsidRPr="00690221">
        <w:rPr>
          <w:rFonts w:ascii="Arial Narrow" w:eastAsia="Times New Roman" w:hAnsi="Arial Narrow" w:cs="Arial"/>
          <w:b/>
          <w:snapToGrid w:val="0"/>
          <w:sz w:val="20"/>
          <w:szCs w:val="16"/>
          <w:lang w:eastAsia="es-ES"/>
        </w:rPr>
        <w:t xml:space="preserve">d. </w:t>
      </w:r>
    </w:p>
    <w:p w14:paraId="2268B311" w14:textId="77777777" w:rsidR="00C95487" w:rsidRPr="00690221" w:rsidRDefault="00C95487" w:rsidP="00C95487">
      <w:pPr>
        <w:spacing w:after="0" w:line="240" w:lineRule="auto"/>
        <w:ind w:left="0" w:right="0"/>
        <w:rPr>
          <w:rFonts w:ascii="Arial Narrow" w:eastAsia="Times New Roman" w:hAnsi="Arial Narrow" w:cs="Arial"/>
          <w:b/>
          <w:snapToGrid w:val="0"/>
          <w:sz w:val="20"/>
          <w:szCs w:val="16"/>
          <w:lang w:eastAsia="es-ES"/>
        </w:rPr>
      </w:pPr>
    </w:p>
    <w:p w14:paraId="25AA59AF" w14:textId="253AA281" w:rsidR="00C95487" w:rsidRPr="00690221" w:rsidRDefault="00091FA3" w:rsidP="00C95487">
      <w:pPr>
        <w:numPr>
          <w:ilvl w:val="0"/>
          <w:numId w:val="22"/>
        </w:numPr>
        <w:spacing w:after="0" w:line="240" w:lineRule="auto"/>
        <w:ind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t>NËSE RESPONDENTI PËRGJIGJET</w:t>
      </w:r>
      <w:r w:rsidR="00C95487" w:rsidRPr="00690221">
        <w:rPr>
          <w:rFonts w:ascii="Arial Narrow" w:eastAsia="Times New Roman" w:hAnsi="Arial Narrow" w:cs="Arial"/>
          <w:b/>
          <w:snapToGrid w:val="0"/>
          <w:sz w:val="20"/>
          <w:szCs w:val="16"/>
          <w:lang w:eastAsia="es-ES"/>
        </w:rPr>
        <w:t xml:space="preserve"> “</w:t>
      </w:r>
      <w:r w:rsidR="00A47358">
        <w:rPr>
          <w:rFonts w:ascii="Arial Narrow" w:eastAsia="Times New Roman" w:hAnsi="Arial Narrow" w:cs="Arial"/>
          <w:b/>
          <w:snapToGrid w:val="0"/>
          <w:sz w:val="20"/>
          <w:szCs w:val="16"/>
          <w:lang w:eastAsia="es-ES"/>
        </w:rPr>
        <w:t>PO</w:t>
      </w:r>
      <w:r w:rsidR="00C95487" w:rsidRPr="00690221">
        <w:rPr>
          <w:rFonts w:ascii="Arial Narrow" w:eastAsia="Times New Roman" w:hAnsi="Arial Narrow" w:cs="Arial"/>
          <w:b/>
          <w:snapToGrid w:val="0"/>
          <w:sz w:val="20"/>
          <w:szCs w:val="16"/>
          <w:lang w:eastAsia="es-ES"/>
        </w:rPr>
        <w:t xml:space="preserve">” </w:t>
      </w:r>
      <w:r>
        <w:rPr>
          <w:rFonts w:ascii="Arial Narrow" w:eastAsia="Times New Roman" w:hAnsi="Arial Narrow" w:cs="Arial"/>
          <w:b/>
          <w:snapToGrid w:val="0"/>
          <w:sz w:val="20"/>
          <w:szCs w:val="16"/>
          <w:lang w:eastAsia="es-ES"/>
        </w:rPr>
        <w:t xml:space="preserve">NË </w:t>
      </w:r>
      <w:r w:rsidRPr="00091FA3">
        <w:rPr>
          <w:rFonts w:ascii="Arial Narrow" w:eastAsia="Times New Roman" w:hAnsi="Arial Narrow" w:cs="Arial"/>
          <w:b/>
          <w:snapToGrid w:val="0"/>
          <w:sz w:val="20"/>
          <w:szCs w:val="16"/>
          <w:u w:val="single"/>
          <w:lang w:eastAsia="es-ES"/>
        </w:rPr>
        <w:t>NJË OSE MË SHUMË NGA KËTO PYETJE</w:t>
      </w:r>
      <w:r w:rsidR="00C95487" w:rsidRPr="00690221">
        <w:rPr>
          <w:rFonts w:ascii="Arial Narrow" w:eastAsia="Times New Roman" w:hAnsi="Arial Narrow" w:cs="Arial"/>
          <w:b/>
          <w:snapToGrid w:val="0"/>
          <w:sz w:val="20"/>
          <w:szCs w:val="16"/>
          <w:lang w:eastAsia="es-ES"/>
        </w:rPr>
        <w:t xml:space="preserve">, </w:t>
      </w:r>
      <w:r w:rsidR="007A3A4D">
        <w:rPr>
          <w:rFonts w:ascii="Arial Narrow" w:eastAsia="Times New Roman" w:hAnsi="Arial Narrow" w:cs="Arial"/>
          <w:b/>
          <w:snapToGrid w:val="0"/>
          <w:sz w:val="20"/>
          <w:szCs w:val="16"/>
          <w:lang w:eastAsia="es-ES"/>
        </w:rPr>
        <w:t>SHKO TE</w:t>
      </w:r>
      <w:r w:rsidR="00C95487" w:rsidRPr="00690221">
        <w:rPr>
          <w:rFonts w:ascii="Arial Narrow" w:eastAsia="Times New Roman" w:hAnsi="Arial Narrow" w:cs="Arial"/>
          <w:b/>
          <w:snapToGrid w:val="0"/>
          <w:sz w:val="20"/>
          <w:szCs w:val="16"/>
          <w:lang w:eastAsia="es-ES"/>
        </w:rPr>
        <w:t>q</w:t>
      </w:r>
      <w:r w:rsidR="00F31252">
        <w:rPr>
          <w:rFonts w:ascii="Arial Narrow" w:eastAsia="Times New Roman" w:hAnsi="Arial Narrow" w:cs="Arial"/>
          <w:b/>
          <w:snapToGrid w:val="0"/>
          <w:sz w:val="20"/>
          <w:szCs w:val="16"/>
          <w:lang w:eastAsia="es-ES"/>
        </w:rPr>
        <w:t>37</w:t>
      </w:r>
      <w:r w:rsidR="00C95487" w:rsidRPr="00690221">
        <w:rPr>
          <w:rFonts w:ascii="Arial Narrow" w:eastAsia="Times New Roman" w:hAnsi="Arial Narrow" w:cs="Arial"/>
          <w:b/>
          <w:snapToGrid w:val="0"/>
          <w:sz w:val="20"/>
          <w:szCs w:val="16"/>
          <w:lang w:eastAsia="es-ES"/>
        </w:rPr>
        <w:t xml:space="preserve">e. </w:t>
      </w:r>
    </w:p>
    <w:p w14:paraId="133F657E" w14:textId="2486F7AD" w:rsidR="00C95487" w:rsidRPr="00690221" w:rsidRDefault="00091FA3" w:rsidP="00C95487">
      <w:pPr>
        <w:numPr>
          <w:ilvl w:val="0"/>
          <w:numId w:val="22"/>
        </w:numPr>
        <w:spacing w:after="0" w:line="240" w:lineRule="auto"/>
        <w:ind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t>NËSE RESPONDENTI PËRGJIGJET</w:t>
      </w:r>
      <w:r w:rsidR="00C95487" w:rsidRPr="00690221">
        <w:rPr>
          <w:rFonts w:ascii="Arial Narrow" w:eastAsia="Times New Roman" w:hAnsi="Arial Narrow" w:cs="Arial"/>
          <w:b/>
          <w:snapToGrid w:val="0"/>
          <w:sz w:val="20"/>
          <w:szCs w:val="16"/>
          <w:lang w:eastAsia="es-ES"/>
        </w:rPr>
        <w:t xml:space="preserve"> “</w:t>
      </w:r>
      <w:r w:rsidR="006C3972">
        <w:rPr>
          <w:rFonts w:ascii="Arial Narrow" w:eastAsia="Times New Roman" w:hAnsi="Arial Narrow" w:cs="Arial"/>
          <w:b/>
          <w:snapToGrid w:val="0"/>
          <w:sz w:val="20"/>
          <w:szCs w:val="16"/>
          <w:lang w:eastAsia="es-ES"/>
        </w:rPr>
        <w:t>JO</w:t>
      </w:r>
      <w:r w:rsidR="00C95487" w:rsidRPr="00690221">
        <w:rPr>
          <w:rFonts w:ascii="Arial Narrow" w:eastAsia="Times New Roman" w:hAnsi="Arial Narrow" w:cs="Arial"/>
          <w:b/>
          <w:snapToGrid w:val="0"/>
          <w:sz w:val="20"/>
          <w:szCs w:val="16"/>
          <w:lang w:eastAsia="es-ES"/>
        </w:rPr>
        <w:t xml:space="preserve">” </w:t>
      </w:r>
      <w:r>
        <w:rPr>
          <w:rFonts w:ascii="Arial Narrow" w:eastAsia="Times New Roman" w:hAnsi="Arial Narrow" w:cs="Arial"/>
          <w:b/>
          <w:snapToGrid w:val="0"/>
          <w:sz w:val="20"/>
          <w:szCs w:val="16"/>
          <w:lang w:eastAsia="es-ES"/>
        </w:rPr>
        <w:t>OSE</w:t>
      </w:r>
      <w:r w:rsidR="00C95487" w:rsidRPr="00690221">
        <w:rPr>
          <w:rFonts w:ascii="Arial Narrow" w:eastAsia="Times New Roman" w:hAnsi="Arial Narrow" w:cs="Arial"/>
          <w:b/>
          <w:snapToGrid w:val="0"/>
          <w:sz w:val="20"/>
          <w:szCs w:val="16"/>
          <w:lang w:eastAsia="es-ES"/>
        </w:rPr>
        <w:t xml:space="preserve"> “</w:t>
      </w:r>
      <w:r w:rsidR="007648EF">
        <w:rPr>
          <w:rFonts w:ascii="Arial Narrow" w:eastAsia="Times New Roman" w:hAnsi="Arial Narrow" w:cs="Arial"/>
          <w:b/>
          <w:snapToGrid w:val="0"/>
          <w:sz w:val="20"/>
          <w:szCs w:val="16"/>
          <w:lang w:eastAsia="es-ES"/>
        </w:rPr>
        <w:t>NUK E DI/PA PËRGJIGJE</w:t>
      </w:r>
      <w:r w:rsidR="00C95487" w:rsidRPr="00690221">
        <w:rPr>
          <w:rFonts w:ascii="Arial Narrow" w:eastAsia="Times New Roman" w:hAnsi="Arial Narrow" w:cs="Arial"/>
          <w:b/>
          <w:snapToGrid w:val="0"/>
          <w:sz w:val="20"/>
          <w:szCs w:val="16"/>
          <w:lang w:eastAsia="es-ES"/>
        </w:rPr>
        <w:t xml:space="preserve">” </w:t>
      </w:r>
      <w:r>
        <w:rPr>
          <w:rFonts w:ascii="Arial Narrow" w:eastAsia="Times New Roman" w:hAnsi="Arial Narrow" w:cs="Arial"/>
          <w:b/>
          <w:snapToGrid w:val="0"/>
          <w:sz w:val="20"/>
          <w:szCs w:val="16"/>
          <w:lang w:eastAsia="es-ES"/>
        </w:rPr>
        <w:t xml:space="preserve">NË </w:t>
      </w:r>
      <w:r w:rsidRPr="00091FA3">
        <w:rPr>
          <w:rFonts w:ascii="Arial Narrow" w:eastAsia="Times New Roman" w:hAnsi="Arial Narrow" w:cs="Arial"/>
          <w:b/>
          <w:snapToGrid w:val="0"/>
          <w:sz w:val="20"/>
          <w:szCs w:val="16"/>
          <w:u w:val="single"/>
          <w:lang w:eastAsia="es-ES"/>
        </w:rPr>
        <w:t>TË GJITHA KËTO PYETJE</w:t>
      </w:r>
      <w:r w:rsidR="00C95487" w:rsidRPr="00690221">
        <w:rPr>
          <w:rFonts w:ascii="Arial Narrow" w:eastAsia="Times New Roman" w:hAnsi="Arial Narrow" w:cs="Arial"/>
          <w:b/>
          <w:snapToGrid w:val="0"/>
          <w:sz w:val="20"/>
          <w:szCs w:val="16"/>
          <w:lang w:eastAsia="es-ES"/>
        </w:rPr>
        <w:t xml:space="preserve">, </w:t>
      </w:r>
      <w:r w:rsidR="007A3A4D">
        <w:rPr>
          <w:rFonts w:ascii="Arial Narrow" w:eastAsia="Times New Roman" w:hAnsi="Arial Narrow" w:cs="Arial"/>
          <w:b/>
          <w:snapToGrid w:val="0"/>
          <w:sz w:val="20"/>
          <w:szCs w:val="16"/>
          <w:lang w:eastAsia="es-ES"/>
        </w:rPr>
        <w:t>SHKO TE</w:t>
      </w:r>
      <w:r w:rsidR="00C95487" w:rsidRPr="00690221">
        <w:rPr>
          <w:rFonts w:ascii="Arial Narrow" w:eastAsia="Times New Roman" w:hAnsi="Arial Narrow" w:cs="Arial"/>
          <w:b/>
          <w:snapToGrid w:val="0"/>
          <w:sz w:val="20"/>
          <w:szCs w:val="16"/>
          <w:lang w:eastAsia="es-ES"/>
        </w:rPr>
        <w:t>q</w:t>
      </w:r>
      <w:r w:rsidR="001B06DC">
        <w:rPr>
          <w:rFonts w:ascii="Arial Narrow" w:eastAsia="Times New Roman" w:hAnsi="Arial Narrow" w:cs="Arial"/>
          <w:b/>
          <w:snapToGrid w:val="0"/>
          <w:sz w:val="20"/>
          <w:szCs w:val="16"/>
          <w:lang w:eastAsia="es-ES"/>
        </w:rPr>
        <w:t>38</w:t>
      </w:r>
      <w:r w:rsidR="00C95487" w:rsidRPr="00690221">
        <w:rPr>
          <w:rFonts w:ascii="Arial Narrow" w:eastAsia="Times New Roman" w:hAnsi="Arial Narrow" w:cs="Arial"/>
          <w:b/>
          <w:snapToGrid w:val="0"/>
          <w:sz w:val="20"/>
          <w:szCs w:val="16"/>
          <w:lang w:eastAsia="es-ES"/>
        </w:rPr>
        <w:t>.</w:t>
      </w:r>
    </w:p>
    <w:p w14:paraId="0225613A" w14:textId="77777777" w:rsidR="00C95487" w:rsidRPr="00690221" w:rsidRDefault="00C95487" w:rsidP="00C95487">
      <w:pPr>
        <w:spacing w:after="0" w:line="240" w:lineRule="auto"/>
        <w:ind w:left="0" w:right="0"/>
        <w:rPr>
          <w:rFonts w:ascii="Arial Narrow" w:eastAsia="Times New Roman" w:hAnsi="Arial Narrow" w:cs="Arial"/>
          <w:snapToGrid w:val="0"/>
          <w:sz w:val="20"/>
          <w:szCs w:val="16"/>
          <w:lang w:eastAsia="es-ES"/>
        </w:rPr>
      </w:pPr>
    </w:p>
    <w:p w14:paraId="6F0FA85D" w14:textId="77777777" w:rsidR="00C95487" w:rsidRPr="00D02C7A" w:rsidRDefault="0098660D" w:rsidP="00C95487">
      <w:pPr>
        <w:spacing w:after="0" w:line="240" w:lineRule="auto"/>
        <w:ind w:left="0" w:right="0"/>
        <w:rPr>
          <w:rFonts w:ascii="Arial Narrow" w:eastAsia="Times New Roman" w:hAnsi="Arial Narrow" w:cs="Arial"/>
          <w:snapToGrid w:val="0"/>
          <w:sz w:val="20"/>
          <w:szCs w:val="16"/>
          <w:lang w:eastAsia="es-ES"/>
        </w:rPr>
      </w:pPr>
      <w:r w:rsidRPr="0098660D">
        <w:rPr>
          <w:rFonts w:ascii="Arial Narrow" w:eastAsia="Times New Roman" w:hAnsi="Arial Narrow" w:cs="Arial"/>
          <w:snapToGrid w:val="0"/>
          <w:sz w:val="20"/>
          <w:szCs w:val="16"/>
          <w:lang w:eastAsia="es-ES"/>
        </w:rPr>
        <w:t xml:space="preserve">Ju </w:t>
      </w:r>
      <w:proofErr w:type="spellStart"/>
      <w:r w:rsidRPr="0098660D">
        <w:rPr>
          <w:rFonts w:ascii="Arial Narrow" w:eastAsia="Times New Roman" w:hAnsi="Arial Narrow" w:cs="Arial"/>
          <w:snapToGrid w:val="0"/>
          <w:sz w:val="20"/>
          <w:szCs w:val="16"/>
          <w:lang w:eastAsia="es-ES"/>
        </w:rPr>
        <w:t>thatë</w:t>
      </w:r>
      <w:proofErr w:type="spellEnd"/>
      <w:r w:rsidRPr="0098660D">
        <w:rPr>
          <w:rFonts w:ascii="Arial Narrow" w:eastAsia="Times New Roman" w:hAnsi="Arial Narrow" w:cs="Arial"/>
          <w:snapToGrid w:val="0"/>
          <w:sz w:val="20"/>
          <w:szCs w:val="16"/>
          <w:lang w:eastAsia="es-ES"/>
        </w:rPr>
        <w:t xml:space="preserve"> se </w:t>
      </w:r>
      <w:proofErr w:type="spellStart"/>
      <w:r w:rsidRPr="0098660D">
        <w:rPr>
          <w:rFonts w:ascii="Arial Narrow" w:eastAsia="Times New Roman" w:hAnsi="Arial Narrow" w:cs="Arial"/>
          <w:snapToGrid w:val="0"/>
          <w:sz w:val="20"/>
          <w:szCs w:val="16"/>
          <w:lang w:eastAsia="es-ES"/>
        </w:rPr>
        <w:t>problemi</w:t>
      </w:r>
      <w:proofErr w:type="spellEnd"/>
      <w:r w:rsidRPr="0098660D">
        <w:rPr>
          <w:rFonts w:ascii="Arial Narrow" w:eastAsia="Times New Roman" w:hAnsi="Arial Narrow" w:cs="Arial"/>
          <w:snapToGrid w:val="0"/>
          <w:sz w:val="20"/>
          <w:szCs w:val="16"/>
          <w:lang w:eastAsia="es-ES"/>
        </w:rPr>
        <w:t xml:space="preserve"> </w:t>
      </w:r>
      <w:proofErr w:type="spellStart"/>
      <w:r w:rsidRPr="0098660D">
        <w:rPr>
          <w:rFonts w:ascii="Arial Narrow" w:eastAsia="Times New Roman" w:hAnsi="Arial Narrow" w:cs="Arial"/>
          <w:snapToGrid w:val="0"/>
          <w:sz w:val="20"/>
          <w:szCs w:val="16"/>
          <w:lang w:eastAsia="es-ES"/>
        </w:rPr>
        <w:t>juaj</w:t>
      </w:r>
      <w:proofErr w:type="spellEnd"/>
      <w:r w:rsidRPr="0098660D">
        <w:rPr>
          <w:rFonts w:ascii="Arial Narrow" w:eastAsia="Times New Roman" w:hAnsi="Arial Narrow" w:cs="Arial"/>
          <w:snapToGrid w:val="0"/>
          <w:sz w:val="20"/>
          <w:szCs w:val="16"/>
          <w:lang w:eastAsia="es-ES"/>
        </w:rPr>
        <w:t xml:space="preserve"> </w:t>
      </w:r>
      <w:proofErr w:type="spellStart"/>
      <w:r w:rsidRPr="0098660D">
        <w:rPr>
          <w:rFonts w:ascii="Arial Narrow" w:eastAsia="Times New Roman" w:hAnsi="Arial Narrow" w:cs="Arial"/>
          <w:snapToGrid w:val="0"/>
          <w:sz w:val="20"/>
          <w:szCs w:val="16"/>
          <w:lang w:eastAsia="es-ES"/>
        </w:rPr>
        <w:t>rezultoi</w:t>
      </w:r>
      <w:proofErr w:type="spellEnd"/>
      <w:r w:rsidRPr="0098660D">
        <w:rPr>
          <w:rFonts w:ascii="Arial Narrow" w:eastAsia="Times New Roman" w:hAnsi="Arial Narrow" w:cs="Arial"/>
          <w:snapToGrid w:val="0"/>
          <w:sz w:val="20"/>
          <w:szCs w:val="16"/>
          <w:lang w:eastAsia="es-ES"/>
        </w:rPr>
        <w:t xml:space="preserve"> </w:t>
      </w:r>
      <w:proofErr w:type="spellStart"/>
      <w:r w:rsidRPr="0098660D">
        <w:rPr>
          <w:rFonts w:ascii="Arial Narrow" w:eastAsia="Times New Roman" w:hAnsi="Arial Narrow" w:cs="Arial"/>
          <w:snapToGrid w:val="0"/>
          <w:sz w:val="20"/>
          <w:szCs w:val="16"/>
          <w:lang w:eastAsia="es-ES"/>
        </w:rPr>
        <w:t>në</w:t>
      </w:r>
      <w:proofErr w:type="spellEnd"/>
      <w:r w:rsidRPr="0098660D">
        <w:rPr>
          <w:rFonts w:ascii="Arial Narrow" w:eastAsia="Times New Roman" w:hAnsi="Arial Narrow" w:cs="Arial"/>
          <w:snapToGrid w:val="0"/>
          <w:sz w:val="20"/>
          <w:szCs w:val="16"/>
          <w:lang w:eastAsia="es-ES"/>
        </w:rPr>
        <w:t xml:space="preserve"> </w:t>
      </w:r>
      <w:proofErr w:type="spellStart"/>
      <w:r w:rsidRPr="0098660D">
        <w:rPr>
          <w:rFonts w:ascii="Arial Narrow" w:eastAsia="Times New Roman" w:hAnsi="Arial Narrow" w:cs="Arial"/>
          <w:snapToGrid w:val="0"/>
          <w:sz w:val="20"/>
          <w:szCs w:val="16"/>
          <w:lang w:eastAsia="es-ES"/>
        </w:rPr>
        <w:t>një</w:t>
      </w:r>
      <w:proofErr w:type="spellEnd"/>
      <w:r w:rsidRPr="0098660D">
        <w:rPr>
          <w:rFonts w:ascii="Arial Narrow" w:eastAsia="Times New Roman" w:hAnsi="Arial Narrow" w:cs="Arial"/>
          <w:snapToGrid w:val="0"/>
          <w:sz w:val="20"/>
          <w:szCs w:val="16"/>
          <w:lang w:eastAsia="es-ES"/>
        </w:rPr>
        <w:t xml:space="preserve"> </w:t>
      </w:r>
      <w:proofErr w:type="spellStart"/>
      <w:r w:rsidRPr="0098660D">
        <w:rPr>
          <w:rFonts w:ascii="Arial Narrow" w:eastAsia="Times New Roman" w:hAnsi="Arial Narrow" w:cs="Arial"/>
          <w:snapToGrid w:val="0"/>
          <w:sz w:val="20"/>
          <w:szCs w:val="16"/>
          <w:lang w:eastAsia="es-ES"/>
        </w:rPr>
        <w:t>vështirësi</w:t>
      </w:r>
      <w:proofErr w:type="spellEnd"/>
      <w:r w:rsidR="00C95487" w:rsidRPr="00690221">
        <w:rPr>
          <w:rFonts w:ascii="Arial Narrow" w:eastAsia="Times New Roman" w:hAnsi="Arial Narrow" w:cs="Arial"/>
          <w:snapToGrid w:val="0"/>
          <w:sz w:val="20"/>
          <w:szCs w:val="16"/>
          <w:lang w:eastAsia="es-ES"/>
        </w:rPr>
        <w:t>.</w:t>
      </w:r>
      <w:r>
        <w:rPr>
          <w:rFonts w:ascii="Arial Narrow" w:eastAsia="Times New Roman" w:hAnsi="Arial Narrow" w:cs="Arial"/>
          <w:snapToGrid w:val="0"/>
          <w:sz w:val="20"/>
          <w:szCs w:val="16"/>
          <w:lang w:eastAsia="es-ES"/>
        </w:rPr>
        <w:t xml:space="preserve"> Do </w:t>
      </w:r>
      <w:proofErr w:type="spellStart"/>
      <w:r>
        <w:rPr>
          <w:rFonts w:ascii="Arial Narrow" w:eastAsia="Times New Roman" w:hAnsi="Arial Narrow" w:cs="Arial"/>
          <w:snapToGrid w:val="0"/>
          <w:sz w:val="20"/>
          <w:szCs w:val="16"/>
          <w:lang w:eastAsia="es-ES"/>
        </w:rPr>
        <w:t>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dëshironim</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mësojmë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pak</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më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shumë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mbi</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këtë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situatë</w:t>
      </w:r>
      <w:proofErr w:type="spellEnd"/>
      <w:r w:rsidR="00C95487" w:rsidRPr="00690221">
        <w:rPr>
          <w:rFonts w:ascii="Arial Narrow" w:eastAsia="Times New Roman" w:hAnsi="Arial Narrow" w:cs="Arial"/>
          <w:snapToGrid w:val="0"/>
          <w:sz w:val="20"/>
          <w:szCs w:val="16"/>
          <w:lang w:eastAsia="es-ES"/>
        </w:rPr>
        <w:t>.</w:t>
      </w:r>
    </w:p>
    <w:p w14:paraId="46BADDC4" w14:textId="77777777" w:rsidR="00C95487" w:rsidRPr="00D02C7A" w:rsidRDefault="00C95487" w:rsidP="00C95487">
      <w:pPr>
        <w:spacing w:after="0" w:line="240" w:lineRule="auto"/>
        <w:ind w:left="0" w:right="0"/>
        <w:rPr>
          <w:rFonts w:ascii="Arial Narrow" w:eastAsia="Times New Roman" w:hAnsi="Arial Narrow" w:cs="Arial"/>
          <w:snapToGrid w:val="0"/>
          <w:sz w:val="20"/>
          <w:szCs w:val="16"/>
          <w:lang w:eastAsia="es-ES"/>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D02C7A" w14:paraId="689A2341" w14:textId="77777777" w:rsidTr="00F87280">
        <w:trPr>
          <w:trHeight w:val="539"/>
        </w:trPr>
        <w:tc>
          <w:tcPr>
            <w:tcW w:w="1170" w:type="dxa"/>
            <w:shd w:val="clear" w:color="auto" w:fill="auto"/>
          </w:tcPr>
          <w:p w14:paraId="09DA7ADA" w14:textId="77777777"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e</w:t>
            </w:r>
          </w:p>
        </w:tc>
        <w:tc>
          <w:tcPr>
            <w:tcW w:w="4770" w:type="dxa"/>
            <w:shd w:val="clear" w:color="auto" w:fill="auto"/>
          </w:tcPr>
          <w:p w14:paraId="1DA7BE16" w14:textId="77777777" w:rsidR="00C95487" w:rsidRPr="00D02C7A" w:rsidRDefault="0044780E" w:rsidP="00F87280">
            <w:pPr>
              <w:ind w:left="0" w:right="0"/>
              <w:rPr>
                <w:rFonts w:ascii="Arial Narrow" w:eastAsia="Times New Roman" w:hAnsi="Arial Narrow" w:cs="Arial"/>
                <w:snapToGrid w:val="0"/>
                <w:sz w:val="20"/>
                <w:szCs w:val="16"/>
                <w:lang w:eastAsia="es-ES"/>
              </w:rPr>
            </w:pPr>
            <w:r w:rsidRPr="0044780E">
              <w:rPr>
                <w:rFonts w:ascii="Arial Narrow" w:eastAsia="Times New Roman" w:hAnsi="Arial Narrow" w:cs="Arial"/>
                <w:snapToGrid w:val="0"/>
                <w:sz w:val="20"/>
                <w:szCs w:val="16"/>
                <w:lang w:eastAsia="es-ES"/>
              </w:rPr>
              <w:t xml:space="preserve">Sa </w:t>
            </w:r>
            <w:proofErr w:type="spellStart"/>
            <w:r w:rsidRPr="0044780E">
              <w:rPr>
                <w:rFonts w:ascii="Arial Narrow" w:eastAsia="Times New Roman" w:hAnsi="Arial Narrow" w:cs="Arial"/>
                <w:snapToGrid w:val="0"/>
                <w:sz w:val="20"/>
                <w:szCs w:val="16"/>
                <w:lang w:eastAsia="es-ES"/>
              </w:rPr>
              <w:t>ditë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nëse</w:t>
            </w:r>
            <w:proofErr w:type="spellEnd"/>
            <w:r w:rsidRPr="0044780E">
              <w:rPr>
                <w:rFonts w:ascii="Arial Narrow" w:eastAsia="Times New Roman" w:hAnsi="Arial Narrow" w:cs="Arial"/>
                <w:snapToGrid w:val="0"/>
                <w:sz w:val="20"/>
                <w:szCs w:val="16"/>
                <w:lang w:eastAsia="es-ES"/>
              </w:rPr>
              <w:t xml:space="preserve"> ka, </w:t>
            </w:r>
            <w:proofErr w:type="spellStart"/>
            <w:r w:rsidRPr="0044780E">
              <w:rPr>
                <w:rFonts w:ascii="Arial Narrow" w:eastAsia="Times New Roman" w:hAnsi="Arial Narrow" w:cs="Arial"/>
                <w:snapToGrid w:val="0"/>
                <w:sz w:val="20"/>
                <w:szCs w:val="16"/>
                <w:lang w:eastAsia="es-ES"/>
              </w:rPr>
              <w:t>nuk</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keni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punuar</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si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pasojë</w:t>
            </w:r>
            <w:proofErr w:type="spellEnd"/>
            <w:r w:rsidRPr="0044780E">
              <w:rPr>
                <w:rFonts w:ascii="Arial Narrow" w:eastAsia="Times New Roman" w:hAnsi="Arial Narrow" w:cs="Arial"/>
                <w:snapToGrid w:val="0"/>
                <w:sz w:val="20"/>
                <w:szCs w:val="16"/>
                <w:lang w:eastAsia="es-ES"/>
              </w:rPr>
              <w:t xml:space="preserve"> e </w:t>
            </w:r>
            <w:proofErr w:type="spellStart"/>
            <w:r w:rsidRPr="0044780E">
              <w:rPr>
                <w:rFonts w:ascii="Arial Narrow" w:eastAsia="Times New Roman" w:hAnsi="Arial Narrow" w:cs="Arial"/>
                <w:snapToGrid w:val="0"/>
                <w:sz w:val="20"/>
                <w:szCs w:val="16"/>
                <w:lang w:eastAsia="es-ES"/>
              </w:rPr>
              <w:t>kësaj</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vështirësie</w:t>
            </w:r>
            <w:proofErr w:type="spellEnd"/>
            <w:r w:rsidRPr="0044780E">
              <w:rPr>
                <w:rFonts w:ascii="Arial Narrow" w:eastAsia="Times New Roman" w:hAnsi="Arial Narrow" w:cs="Arial"/>
                <w:snapToGrid w:val="0"/>
                <w:sz w:val="20"/>
                <w:szCs w:val="16"/>
                <w:lang w:eastAsia="es-ES"/>
              </w:rPr>
              <w:t>?</w:t>
            </w:r>
          </w:p>
        </w:tc>
        <w:tc>
          <w:tcPr>
            <w:tcW w:w="4320" w:type="dxa"/>
            <w:shd w:val="clear" w:color="auto" w:fill="auto"/>
          </w:tcPr>
          <w:p w14:paraId="47341102" w14:textId="2CE0D7CE"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snapToGrid w:val="0"/>
                <w:sz w:val="20"/>
                <w:szCs w:val="16"/>
                <w:lang w:eastAsia="es-ES"/>
              </w:rPr>
              <w:t>[</w:t>
            </w:r>
            <w:proofErr w:type="spellStart"/>
            <w:r w:rsidR="0044780E">
              <w:rPr>
                <w:rFonts w:ascii="Arial Narrow" w:eastAsia="Times New Roman" w:hAnsi="Arial Narrow" w:cs="Arial"/>
                <w:snapToGrid w:val="0"/>
                <w:sz w:val="20"/>
                <w:szCs w:val="16"/>
                <w:lang w:eastAsia="es-ES"/>
              </w:rPr>
              <w:t>Përgjigje</w:t>
            </w:r>
            <w:proofErr w:type="spellEnd"/>
            <w:r w:rsidR="0044780E">
              <w:rPr>
                <w:rFonts w:ascii="Arial Narrow" w:eastAsia="Times New Roman" w:hAnsi="Arial Narrow" w:cs="Arial"/>
                <w:snapToGrid w:val="0"/>
                <w:sz w:val="20"/>
                <w:szCs w:val="16"/>
                <w:lang w:eastAsia="es-ES"/>
              </w:rPr>
              <w:t xml:space="preserve"> e </w:t>
            </w:r>
            <w:proofErr w:type="spellStart"/>
            <w:r w:rsidR="00A50772">
              <w:rPr>
                <w:rFonts w:ascii="Arial Narrow" w:eastAsia="Times New Roman" w:hAnsi="Arial Narrow" w:cs="Arial"/>
                <w:snapToGrid w:val="0"/>
                <w:sz w:val="20"/>
                <w:szCs w:val="16"/>
                <w:lang w:eastAsia="es-ES"/>
              </w:rPr>
              <w:t>Hapur</w:t>
            </w:r>
            <w:proofErr w:type="spellEnd"/>
            <w:r w:rsidR="00A50772" w:rsidRPr="00D02C7A">
              <w:rPr>
                <w:rFonts w:ascii="Arial Narrow" w:eastAsia="Times New Roman" w:hAnsi="Arial Narrow" w:cs="Arial"/>
                <w:snapToGrid w:val="0"/>
                <w:sz w:val="20"/>
                <w:szCs w:val="16"/>
                <w:lang w:eastAsia="es-ES"/>
              </w:rPr>
              <w:t>] _</w:t>
            </w:r>
            <w:r w:rsidRPr="00D02C7A">
              <w:rPr>
                <w:rFonts w:ascii="Arial Narrow" w:eastAsia="Times New Roman" w:hAnsi="Arial Narrow" w:cs="Arial"/>
                <w:snapToGrid w:val="0"/>
                <w:sz w:val="20"/>
                <w:szCs w:val="16"/>
                <w:lang w:eastAsia="es-ES"/>
              </w:rPr>
              <w:t>______</w:t>
            </w:r>
            <w:proofErr w:type="spellStart"/>
            <w:r w:rsidR="0044780E">
              <w:rPr>
                <w:rFonts w:ascii="Arial Narrow" w:eastAsia="Times New Roman" w:hAnsi="Arial Narrow" w:cs="Arial"/>
                <w:snapToGrid w:val="0"/>
                <w:sz w:val="20"/>
                <w:szCs w:val="16"/>
                <w:lang w:eastAsia="es-ES"/>
              </w:rPr>
              <w:t>ditë</w:t>
            </w:r>
            <w:proofErr w:type="spellEnd"/>
          </w:p>
          <w:p w14:paraId="337D4A5A" w14:textId="77777777" w:rsidR="00C95487" w:rsidRPr="00D02C7A" w:rsidRDefault="00C95487" w:rsidP="00F87280">
            <w:pPr>
              <w:ind w:left="0" w:right="0"/>
              <w:rPr>
                <w:rFonts w:ascii="Arial Narrow" w:eastAsia="Times New Roman" w:hAnsi="Arial Narrow" w:cs="Arial"/>
                <w:snapToGrid w:val="0"/>
                <w:sz w:val="20"/>
                <w:szCs w:val="16"/>
                <w:lang w:eastAsia="es-ES"/>
              </w:rPr>
            </w:pPr>
          </w:p>
        </w:tc>
      </w:tr>
      <w:tr w:rsidR="00C95487" w:rsidRPr="00D4549C" w14:paraId="662F889F" w14:textId="77777777" w:rsidTr="00F87280">
        <w:trPr>
          <w:trHeight w:val="692"/>
        </w:trPr>
        <w:tc>
          <w:tcPr>
            <w:tcW w:w="1170" w:type="dxa"/>
            <w:shd w:val="clear" w:color="auto" w:fill="auto"/>
          </w:tcPr>
          <w:p w14:paraId="7C47562B" w14:textId="77777777"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f</w:t>
            </w:r>
          </w:p>
        </w:tc>
        <w:tc>
          <w:tcPr>
            <w:tcW w:w="4770" w:type="dxa"/>
            <w:shd w:val="clear" w:color="auto" w:fill="auto"/>
          </w:tcPr>
          <w:p w14:paraId="57C19C7E" w14:textId="77777777" w:rsidR="00C95487" w:rsidRPr="00D02C7A" w:rsidRDefault="0044780E" w:rsidP="00F87280">
            <w:pPr>
              <w:ind w:left="0" w:right="0"/>
              <w:rPr>
                <w:rFonts w:ascii="Arial Narrow" w:eastAsia="Times New Roman" w:hAnsi="Arial Narrow" w:cs="Arial"/>
                <w:snapToGrid w:val="0"/>
                <w:sz w:val="20"/>
                <w:szCs w:val="16"/>
                <w:lang w:eastAsia="es-ES"/>
              </w:rPr>
            </w:pPr>
            <w:r w:rsidRPr="0044780E">
              <w:rPr>
                <w:rFonts w:ascii="Arial Narrow" w:eastAsia="Times New Roman" w:hAnsi="Arial Narrow" w:cs="Arial"/>
                <w:snapToGrid w:val="0"/>
                <w:sz w:val="20"/>
                <w:szCs w:val="16"/>
                <w:lang w:eastAsia="es-ES"/>
              </w:rPr>
              <w:t xml:space="preserve">Sa </w:t>
            </w:r>
            <w:proofErr w:type="spellStart"/>
            <w:r w:rsidRPr="0044780E">
              <w:rPr>
                <w:rFonts w:ascii="Arial Narrow" w:eastAsia="Times New Roman" w:hAnsi="Arial Narrow" w:cs="Arial"/>
                <w:snapToGrid w:val="0"/>
                <w:sz w:val="20"/>
                <w:szCs w:val="16"/>
                <w:lang w:eastAsia="es-ES"/>
              </w:rPr>
              <w:t>të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ardhura</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nëse</w:t>
            </w:r>
            <w:proofErr w:type="spellEnd"/>
            <w:r w:rsidRPr="0044780E">
              <w:rPr>
                <w:rFonts w:ascii="Arial Narrow" w:eastAsia="Times New Roman" w:hAnsi="Arial Narrow" w:cs="Arial"/>
                <w:snapToGrid w:val="0"/>
                <w:sz w:val="20"/>
                <w:szCs w:val="16"/>
                <w:lang w:eastAsia="es-ES"/>
              </w:rPr>
              <w:t xml:space="preserve"> ka, </w:t>
            </w:r>
            <w:proofErr w:type="spellStart"/>
            <w:r w:rsidRPr="0044780E">
              <w:rPr>
                <w:rFonts w:ascii="Arial Narrow" w:eastAsia="Times New Roman" w:hAnsi="Arial Narrow" w:cs="Arial"/>
                <w:snapToGrid w:val="0"/>
                <w:sz w:val="20"/>
                <w:szCs w:val="16"/>
                <w:lang w:eastAsia="es-ES"/>
              </w:rPr>
              <w:t>keni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humbur</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nga</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mospuna</w:t>
            </w:r>
            <w:proofErr w:type="spellEnd"/>
            <w:r w:rsidRPr="0044780E">
              <w:rPr>
                <w:rFonts w:ascii="Arial Narrow" w:eastAsia="Times New Roman" w:hAnsi="Arial Narrow" w:cs="Arial"/>
                <w:snapToGrid w:val="0"/>
                <w:sz w:val="20"/>
                <w:szCs w:val="16"/>
                <w:lang w:eastAsia="es-ES"/>
              </w:rPr>
              <w:t>?</w:t>
            </w:r>
          </w:p>
        </w:tc>
        <w:tc>
          <w:tcPr>
            <w:tcW w:w="4320" w:type="dxa"/>
            <w:shd w:val="clear" w:color="auto" w:fill="auto"/>
          </w:tcPr>
          <w:p w14:paraId="399D64C4" w14:textId="05430085" w:rsidR="00C95487" w:rsidRPr="00DD2269" w:rsidRDefault="00C95487" w:rsidP="0044780E">
            <w:pPr>
              <w:ind w:left="0" w:right="0"/>
              <w:rPr>
                <w:rFonts w:ascii="Arial Narrow" w:eastAsia="Times New Roman" w:hAnsi="Arial Narrow" w:cs="Arial"/>
                <w:snapToGrid w:val="0"/>
                <w:sz w:val="20"/>
                <w:szCs w:val="16"/>
                <w:lang w:val="de-DE" w:eastAsia="es-ES"/>
              </w:rPr>
            </w:pPr>
            <w:r w:rsidRPr="009F3789">
              <w:rPr>
                <w:rFonts w:ascii="Arial Narrow" w:eastAsia="Times New Roman" w:hAnsi="Arial Narrow" w:cs="Arial"/>
                <w:snapToGrid w:val="0"/>
                <w:sz w:val="20"/>
                <w:szCs w:val="16"/>
                <w:lang w:val="de-DE" w:eastAsia="es-ES"/>
              </w:rPr>
              <w:t>[</w:t>
            </w:r>
            <w:r w:rsidR="0044780E" w:rsidRPr="009F3789">
              <w:rPr>
                <w:rFonts w:ascii="Arial Narrow" w:eastAsia="Times New Roman" w:hAnsi="Arial Narrow" w:cs="Arial"/>
                <w:snapToGrid w:val="0"/>
                <w:sz w:val="20"/>
                <w:szCs w:val="16"/>
                <w:lang w:val="de-DE" w:eastAsia="es-ES"/>
              </w:rPr>
              <w:t>Përgjigje e Hapur</w:t>
            </w:r>
            <w:r w:rsidRPr="009F3789">
              <w:rPr>
                <w:rFonts w:ascii="Arial Narrow" w:eastAsia="Times New Roman" w:hAnsi="Arial Narrow" w:cs="Arial"/>
                <w:snapToGrid w:val="0"/>
                <w:sz w:val="20"/>
                <w:szCs w:val="16"/>
                <w:lang w:val="de-DE" w:eastAsia="es-ES"/>
              </w:rPr>
              <w:t>] ________ [</w:t>
            </w:r>
            <w:r w:rsidR="00DD2269" w:rsidRPr="009F3789">
              <w:rPr>
                <w:lang w:val="de-DE"/>
              </w:rPr>
              <w:t>D</w:t>
            </w:r>
            <w:r w:rsidR="00DD2269" w:rsidRPr="009F3789">
              <w:rPr>
                <w:rFonts w:ascii="Arial Narrow" w:hAnsi="Arial Narrow"/>
                <w:sz w:val="20"/>
                <w:szCs w:val="20"/>
                <w:lang w:val="de-DE"/>
              </w:rPr>
              <w:t>enar maqedonas</w:t>
            </w:r>
            <w:r w:rsidRPr="009F3789">
              <w:rPr>
                <w:rFonts w:ascii="Arial Narrow" w:eastAsia="Times New Roman" w:hAnsi="Arial Narrow" w:cs="Arial"/>
                <w:snapToGrid w:val="0"/>
                <w:sz w:val="20"/>
                <w:szCs w:val="16"/>
                <w:lang w:val="de-DE" w:eastAsia="es-ES"/>
              </w:rPr>
              <w:t>]</w:t>
            </w:r>
          </w:p>
        </w:tc>
      </w:tr>
    </w:tbl>
    <w:p w14:paraId="4899184C" w14:textId="77777777" w:rsidR="00C95487" w:rsidRPr="00DD2269" w:rsidRDefault="00C95487" w:rsidP="00C95487">
      <w:pPr>
        <w:spacing w:after="0" w:line="240" w:lineRule="auto"/>
        <w:ind w:left="0" w:right="0"/>
        <w:rPr>
          <w:rFonts w:ascii="Arial Narrow" w:eastAsia="Times New Roman" w:hAnsi="Arial Narrow" w:cs="Arial"/>
          <w:snapToGrid w:val="0"/>
          <w:sz w:val="20"/>
          <w:szCs w:val="16"/>
          <w:lang w:val="de-DE"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D02C7A" w14:paraId="644049D8" w14:textId="77777777" w:rsidTr="00F87280">
        <w:trPr>
          <w:trHeight w:val="539"/>
        </w:trPr>
        <w:tc>
          <w:tcPr>
            <w:tcW w:w="1170" w:type="dxa"/>
            <w:shd w:val="clear" w:color="auto" w:fill="auto"/>
          </w:tcPr>
          <w:p w14:paraId="344601F6" w14:textId="77777777" w:rsidR="00C95487" w:rsidRPr="00D02C7A" w:rsidRDefault="00CF3772" w:rsidP="00F87280">
            <w:pPr>
              <w:ind w:left="0" w:right="0"/>
              <w:rPr>
                <w:rFonts w:ascii="Arial Narrow" w:eastAsia="Times New Roman" w:hAnsi="Arial Narrow" w:cs="Arial"/>
                <w:b/>
                <w:snapToGrid w:val="0"/>
                <w:sz w:val="20"/>
                <w:szCs w:val="16"/>
                <w:lang w:eastAsia="es-ES"/>
              </w:rPr>
            </w:pPr>
            <w:r>
              <w:rPr>
                <w:rFonts w:ascii="Arial Narrow" w:eastAsia="Times New Roman" w:hAnsi="Arial Narrow" w:cs="Arial"/>
                <w:b/>
                <w:snapToGrid w:val="0"/>
                <w:sz w:val="20"/>
                <w:szCs w:val="16"/>
                <w:lang w:eastAsia="es-ES"/>
              </w:rPr>
              <w:t>q</w:t>
            </w:r>
            <w:r>
              <w:rPr>
                <w:rFonts w:ascii="Arial Narrow" w:hAnsi="Arial Narrow"/>
                <w:b/>
                <w:bCs/>
                <w:sz w:val="20"/>
                <w:szCs w:val="20"/>
              </w:rPr>
              <w:t>37</w:t>
            </w:r>
            <w:r w:rsidR="00C95487" w:rsidRPr="00D02C7A">
              <w:rPr>
                <w:rFonts w:ascii="Arial Narrow" w:eastAsia="Times New Roman" w:hAnsi="Arial Narrow" w:cs="Arial"/>
                <w:b/>
                <w:snapToGrid w:val="0"/>
                <w:sz w:val="20"/>
                <w:szCs w:val="16"/>
                <w:lang w:eastAsia="es-ES"/>
              </w:rPr>
              <w:t>g</w:t>
            </w:r>
          </w:p>
        </w:tc>
        <w:tc>
          <w:tcPr>
            <w:tcW w:w="3780" w:type="dxa"/>
            <w:shd w:val="clear" w:color="auto" w:fill="auto"/>
          </w:tcPr>
          <w:p w14:paraId="7CC618D9" w14:textId="77777777" w:rsidR="00C95487" w:rsidRPr="00D02C7A" w:rsidRDefault="0044780E" w:rsidP="00F87280">
            <w:pPr>
              <w:ind w:left="0" w:right="0"/>
              <w:rPr>
                <w:rFonts w:ascii="Arial Narrow" w:eastAsia="Times New Roman" w:hAnsi="Arial Narrow" w:cs="Arial"/>
                <w:snapToGrid w:val="0"/>
                <w:sz w:val="20"/>
                <w:szCs w:val="16"/>
                <w:lang w:eastAsia="es-ES"/>
              </w:rPr>
            </w:pPr>
            <w:r w:rsidRPr="0044780E">
              <w:rPr>
                <w:rFonts w:ascii="Arial Narrow" w:eastAsia="Times New Roman" w:hAnsi="Arial Narrow" w:cs="Arial"/>
                <w:snapToGrid w:val="0"/>
                <w:sz w:val="20"/>
                <w:szCs w:val="16"/>
                <w:lang w:eastAsia="es-ES"/>
              </w:rPr>
              <w:t xml:space="preserve">A </w:t>
            </w:r>
            <w:proofErr w:type="spellStart"/>
            <w:r w:rsidRPr="0044780E">
              <w:rPr>
                <w:rFonts w:ascii="Arial Narrow" w:eastAsia="Times New Roman" w:hAnsi="Arial Narrow" w:cs="Arial"/>
                <w:snapToGrid w:val="0"/>
                <w:sz w:val="20"/>
                <w:szCs w:val="16"/>
                <w:lang w:eastAsia="es-ES"/>
              </w:rPr>
              <w:t>ju</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bëri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kjo</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vështirësi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të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vizitoni</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një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profesionist</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të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kujdesit</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shëndetësor</w:t>
            </w:r>
            <w:proofErr w:type="spellEnd"/>
            <w:r w:rsidRPr="0044780E">
              <w:rPr>
                <w:rFonts w:ascii="Arial Narrow" w:eastAsia="Times New Roman" w:hAnsi="Arial Narrow" w:cs="Arial"/>
                <w:snapToGrid w:val="0"/>
                <w:sz w:val="20"/>
                <w:szCs w:val="16"/>
                <w:lang w:eastAsia="es-ES"/>
              </w:rPr>
              <w:t xml:space="preserve"> (d.m.th., </w:t>
            </w:r>
            <w:proofErr w:type="spellStart"/>
            <w:r w:rsidRPr="0044780E">
              <w:rPr>
                <w:rFonts w:ascii="Arial Narrow" w:eastAsia="Times New Roman" w:hAnsi="Arial Narrow" w:cs="Arial"/>
                <w:snapToGrid w:val="0"/>
                <w:sz w:val="20"/>
                <w:szCs w:val="16"/>
                <w:lang w:eastAsia="es-ES"/>
              </w:rPr>
              <w:t>një</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mjek</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terapist</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psikolog</w:t>
            </w:r>
            <w:proofErr w:type="spellEnd"/>
            <w:r w:rsidRPr="0044780E">
              <w:rPr>
                <w:rFonts w:ascii="Arial Narrow" w:eastAsia="Times New Roman" w:hAnsi="Arial Narrow" w:cs="Arial"/>
                <w:snapToGrid w:val="0"/>
                <w:sz w:val="20"/>
                <w:szCs w:val="16"/>
                <w:lang w:eastAsia="es-ES"/>
              </w:rPr>
              <w:t xml:space="preserve">, </w:t>
            </w:r>
            <w:proofErr w:type="spellStart"/>
            <w:r w:rsidRPr="0044780E">
              <w:rPr>
                <w:rFonts w:ascii="Arial Narrow" w:eastAsia="Times New Roman" w:hAnsi="Arial Narrow" w:cs="Arial"/>
                <w:snapToGrid w:val="0"/>
                <w:sz w:val="20"/>
                <w:szCs w:val="16"/>
                <w:lang w:eastAsia="es-ES"/>
              </w:rPr>
              <w:t>etj</w:t>
            </w:r>
            <w:proofErr w:type="spellEnd"/>
            <w:r w:rsidRPr="0044780E">
              <w:rPr>
                <w:rFonts w:ascii="Arial Narrow" w:eastAsia="Times New Roman" w:hAnsi="Arial Narrow" w:cs="Arial"/>
                <w:snapToGrid w:val="0"/>
                <w:sz w:val="20"/>
                <w:szCs w:val="16"/>
                <w:lang w:eastAsia="es-ES"/>
              </w:rPr>
              <w:t>.)</w:t>
            </w:r>
          </w:p>
        </w:tc>
        <w:tc>
          <w:tcPr>
            <w:tcW w:w="5310" w:type="dxa"/>
            <w:shd w:val="clear" w:color="auto" w:fill="auto"/>
          </w:tcPr>
          <w:p w14:paraId="56B43EE8" w14:textId="74D5FA53" w:rsidR="00C95487" w:rsidRPr="00D02C7A" w:rsidRDefault="00A47358" w:rsidP="00F87280">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Po</w:t>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lang w:eastAsia="es-ES"/>
              </w:rPr>
              <w:t>1 (</w:t>
            </w:r>
            <w:r w:rsidR="007A3A4D">
              <w:rPr>
                <w:rFonts w:ascii="Arial Narrow" w:eastAsia="Times New Roman" w:hAnsi="Arial Narrow" w:cs="Arial"/>
                <w:snapToGrid w:val="0"/>
                <w:sz w:val="20"/>
                <w:szCs w:val="16"/>
                <w:lang w:eastAsia="es-ES"/>
              </w:rPr>
              <w:t>SHKO TE</w:t>
            </w:r>
            <w:r w:rsidR="00C95487"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37</w:t>
            </w:r>
            <w:r w:rsidR="00C95487" w:rsidRPr="00D02C7A">
              <w:rPr>
                <w:rFonts w:ascii="Arial Narrow" w:eastAsia="Times New Roman" w:hAnsi="Arial Narrow" w:cs="Arial"/>
                <w:snapToGrid w:val="0"/>
                <w:sz w:val="20"/>
                <w:szCs w:val="16"/>
                <w:lang w:eastAsia="es-ES"/>
              </w:rPr>
              <w:t>g_1)</w:t>
            </w:r>
          </w:p>
          <w:p w14:paraId="5BDE30B5" w14:textId="4E6C9081" w:rsidR="00C95487" w:rsidRPr="00D02C7A" w:rsidRDefault="006C3972" w:rsidP="00F87280">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Jo</w:t>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lang w:eastAsia="es-ES"/>
              </w:rPr>
              <w:t>2 (</w:t>
            </w:r>
            <w:r w:rsidR="007A3A4D">
              <w:rPr>
                <w:rFonts w:ascii="Arial Narrow" w:eastAsia="Times New Roman" w:hAnsi="Arial Narrow" w:cs="Arial"/>
                <w:snapToGrid w:val="0"/>
                <w:sz w:val="20"/>
                <w:szCs w:val="16"/>
                <w:lang w:eastAsia="es-ES"/>
              </w:rPr>
              <w:t>SHKO TE</w:t>
            </w:r>
            <w:r w:rsidR="00C95487"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37</w:t>
            </w:r>
            <w:r w:rsidR="00C95487" w:rsidRPr="00D02C7A">
              <w:rPr>
                <w:rFonts w:ascii="Arial Narrow" w:eastAsia="Times New Roman" w:hAnsi="Arial Narrow" w:cs="Arial"/>
                <w:snapToGrid w:val="0"/>
                <w:sz w:val="20"/>
                <w:szCs w:val="16"/>
                <w:lang w:eastAsia="es-ES"/>
              </w:rPr>
              <w:t>h)</w:t>
            </w:r>
          </w:p>
          <w:p w14:paraId="75FF7534" w14:textId="761A6DD1"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w:t>
            </w:r>
            <w:r w:rsidR="007A3A4D">
              <w:rPr>
                <w:rFonts w:ascii="Arial Narrow" w:eastAsia="Times New Roman" w:hAnsi="Arial Narrow" w:cs="Arial"/>
                <w:b/>
                <w:snapToGrid w:val="0"/>
                <w:sz w:val="20"/>
                <w:szCs w:val="16"/>
                <w:lang w:eastAsia="es-ES"/>
              </w:rPr>
              <w:t>MOS LEXO</w:t>
            </w:r>
            <w:r w:rsidRPr="00D02C7A">
              <w:rPr>
                <w:rFonts w:ascii="Arial Narrow" w:eastAsia="Times New Roman" w:hAnsi="Arial Narrow" w:cs="Arial"/>
                <w:b/>
                <w:snapToGrid w:val="0"/>
                <w:sz w:val="20"/>
                <w:szCs w:val="16"/>
                <w:lang w:eastAsia="es-ES"/>
              </w:rPr>
              <w:t xml:space="preserve">) </w:t>
            </w:r>
            <w:proofErr w:type="spellStart"/>
            <w:r w:rsidR="007648EF">
              <w:rPr>
                <w:rFonts w:ascii="Arial Narrow" w:eastAsia="Times New Roman" w:hAnsi="Arial Narrow" w:cs="Arial"/>
                <w:snapToGrid w:val="0"/>
                <w:sz w:val="20"/>
                <w:szCs w:val="16"/>
                <w:lang w:eastAsia="es-ES"/>
              </w:rPr>
              <w:t>Nuk</w:t>
            </w:r>
            <w:proofErr w:type="spellEnd"/>
            <w:r w:rsidR="007648EF">
              <w:rPr>
                <w:rFonts w:ascii="Arial Narrow" w:eastAsia="Times New Roman" w:hAnsi="Arial Narrow" w:cs="Arial"/>
                <w:snapToGrid w:val="0"/>
                <w:sz w:val="20"/>
                <w:szCs w:val="16"/>
                <w:lang w:eastAsia="es-ES"/>
              </w:rPr>
              <w:t xml:space="preserve"> e di/Pa </w:t>
            </w:r>
            <w:proofErr w:type="spellStart"/>
            <w:r w:rsidR="007648EF">
              <w:rPr>
                <w:rFonts w:ascii="Arial Narrow" w:eastAsia="Times New Roman" w:hAnsi="Arial Narrow" w:cs="Arial"/>
                <w:snapToGrid w:val="0"/>
                <w:sz w:val="20"/>
                <w:szCs w:val="16"/>
                <w:lang w:eastAsia="es-ES"/>
              </w:rPr>
              <w:t>përgjigje</w:t>
            </w:r>
            <w:proofErr w:type="spellEnd"/>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99 (</w:t>
            </w:r>
            <w:r w:rsidR="007A3A4D">
              <w:rPr>
                <w:rFonts w:ascii="Arial Narrow" w:eastAsia="Times New Roman" w:hAnsi="Arial Narrow" w:cs="Arial"/>
                <w:snapToGrid w:val="0"/>
                <w:sz w:val="20"/>
                <w:szCs w:val="16"/>
                <w:lang w:eastAsia="es-ES"/>
              </w:rPr>
              <w:t>SHKO TE</w:t>
            </w:r>
            <w:r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37</w:t>
            </w:r>
            <w:r w:rsidRPr="00D02C7A">
              <w:rPr>
                <w:rFonts w:ascii="Arial Narrow" w:eastAsia="Times New Roman" w:hAnsi="Arial Narrow" w:cs="Arial"/>
                <w:snapToGrid w:val="0"/>
                <w:sz w:val="20"/>
                <w:szCs w:val="16"/>
                <w:lang w:eastAsia="es-ES"/>
              </w:rPr>
              <w:t>h)</w:t>
            </w:r>
          </w:p>
        </w:tc>
      </w:tr>
      <w:tr w:rsidR="00C95487" w:rsidRPr="00D4549C" w14:paraId="3FB90766" w14:textId="77777777" w:rsidTr="00F87280">
        <w:trPr>
          <w:trHeight w:val="620"/>
        </w:trPr>
        <w:tc>
          <w:tcPr>
            <w:tcW w:w="1170" w:type="dxa"/>
            <w:shd w:val="clear" w:color="auto" w:fill="auto"/>
          </w:tcPr>
          <w:p w14:paraId="115DCA59" w14:textId="77777777"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CF3772">
              <w:rPr>
                <w:rFonts w:ascii="Arial Narrow" w:hAnsi="Arial Narrow"/>
                <w:b/>
                <w:bCs/>
                <w:sz w:val="20"/>
                <w:szCs w:val="20"/>
              </w:rPr>
              <w:t>37</w:t>
            </w:r>
            <w:r w:rsidRPr="00D02C7A">
              <w:rPr>
                <w:rFonts w:ascii="Arial Narrow" w:eastAsia="Times New Roman" w:hAnsi="Arial Narrow" w:cs="Arial"/>
                <w:b/>
                <w:snapToGrid w:val="0"/>
                <w:sz w:val="20"/>
                <w:szCs w:val="16"/>
                <w:lang w:eastAsia="es-ES"/>
              </w:rPr>
              <w:t>g_1</w:t>
            </w:r>
          </w:p>
        </w:tc>
        <w:tc>
          <w:tcPr>
            <w:tcW w:w="3780" w:type="dxa"/>
            <w:shd w:val="clear" w:color="auto" w:fill="auto"/>
          </w:tcPr>
          <w:p w14:paraId="56287ADE" w14:textId="77777777" w:rsidR="00C95487" w:rsidRPr="00D02C7A" w:rsidRDefault="00C95487" w:rsidP="0044780E">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w:t>
            </w:r>
            <w:r w:rsidR="0044780E">
              <w:rPr>
                <w:rFonts w:ascii="Arial Narrow" w:eastAsia="Times New Roman" w:hAnsi="Arial Narrow" w:cs="Arial"/>
                <w:b/>
                <w:snapToGrid w:val="0"/>
                <w:sz w:val="20"/>
                <w:szCs w:val="16"/>
                <w:lang w:eastAsia="es-ES"/>
              </w:rPr>
              <w:t>PYET NËSE</w:t>
            </w:r>
            <w:r w:rsidRPr="00D02C7A">
              <w:rPr>
                <w:rFonts w:ascii="Arial Narrow" w:eastAsia="Times New Roman" w:hAnsi="Arial Narrow" w:cs="Arial"/>
                <w:b/>
                <w:snapToGrid w:val="0"/>
                <w:sz w:val="20"/>
                <w:szCs w:val="16"/>
                <w:lang w:eastAsia="es-ES"/>
              </w:rPr>
              <w:t xml:space="preserve"> q</w:t>
            </w:r>
            <w:r w:rsidR="00B039DB">
              <w:rPr>
                <w:rFonts w:ascii="Arial Narrow" w:eastAsia="Times New Roman" w:hAnsi="Arial Narrow" w:cs="Arial"/>
                <w:b/>
                <w:snapToGrid w:val="0"/>
                <w:sz w:val="20"/>
                <w:szCs w:val="16"/>
                <w:lang w:eastAsia="es-ES"/>
              </w:rPr>
              <w:t>37</w:t>
            </w:r>
            <w:r w:rsidRPr="00D02C7A">
              <w:rPr>
                <w:rFonts w:ascii="Arial Narrow" w:eastAsia="Times New Roman" w:hAnsi="Arial Narrow" w:cs="Arial"/>
                <w:b/>
                <w:snapToGrid w:val="0"/>
                <w:sz w:val="20"/>
                <w:szCs w:val="16"/>
                <w:lang w:eastAsia="es-ES"/>
              </w:rPr>
              <w:t xml:space="preserve">g = 1) </w:t>
            </w:r>
            <w:proofErr w:type="spellStart"/>
            <w:r w:rsidR="0044780E" w:rsidRPr="0044780E">
              <w:rPr>
                <w:rFonts w:ascii="Arial Narrow" w:eastAsia="Times New Roman" w:hAnsi="Arial Narrow" w:cs="Arial"/>
                <w:snapToGrid w:val="0"/>
                <w:sz w:val="20"/>
                <w:szCs w:val="16"/>
                <w:lang w:eastAsia="es-ES"/>
              </w:rPr>
              <w:t>Nëse</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ju</w:t>
            </w:r>
            <w:proofErr w:type="spellEnd"/>
            <w:r w:rsidR="0044780E" w:rsidRPr="0044780E">
              <w:rPr>
                <w:rFonts w:ascii="Arial Narrow" w:eastAsia="Times New Roman" w:hAnsi="Arial Narrow" w:cs="Arial"/>
                <w:snapToGrid w:val="0"/>
                <w:sz w:val="20"/>
                <w:szCs w:val="16"/>
                <w:lang w:eastAsia="es-ES"/>
              </w:rPr>
              <w:t xml:space="preserve"> ka </w:t>
            </w:r>
            <w:proofErr w:type="spellStart"/>
            <w:r w:rsidR="0044780E" w:rsidRPr="0044780E">
              <w:rPr>
                <w:rFonts w:ascii="Arial Narrow" w:eastAsia="Times New Roman" w:hAnsi="Arial Narrow" w:cs="Arial"/>
                <w:snapToGrid w:val="0"/>
                <w:sz w:val="20"/>
                <w:szCs w:val="16"/>
                <w:lang w:eastAsia="es-ES"/>
              </w:rPr>
              <w:t>bërë</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që</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të</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vizitoni</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një</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profesionist</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të</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kujdesit</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shëndetësor</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sa</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vizita</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keni</w:t>
            </w:r>
            <w:proofErr w:type="spellEnd"/>
            <w:r w:rsidR="0044780E" w:rsidRPr="0044780E">
              <w:rPr>
                <w:rFonts w:ascii="Arial Narrow" w:eastAsia="Times New Roman" w:hAnsi="Arial Narrow" w:cs="Arial"/>
                <w:snapToGrid w:val="0"/>
                <w:sz w:val="20"/>
                <w:szCs w:val="16"/>
                <w:lang w:eastAsia="es-ES"/>
              </w:rPr>
              <w:t xml:space="preserve"> </w:t>
            </w:r>
            <w:proofErr w:type="spellStart"/>
            <w:r w:rsidR="0044780E" w:rsidRPr="0044780E">
              <w:rPr>
                <w:rFonts w:ascii="Arial Narrow" w:eastAsia="Times New Roman" w:hAnsi="Arial Narrow" w:cs="Arial"/>
                <w:snapToGrid w:val="0"/>
                <w:sz w:val="20"/>
                <w:szCs w:val="16"/>
                <w:lang w:eastAsia="es-ES"/>
              </w:rPr>
              <w:t>bërë</w:t>
            </w:r>
            <w:proofErr w:type="spellEnd"/>
            <w:r w:rsidRPr="00D02C7A">
              <w:rPr>
                <w:rFonts w:ascii="Arial Narrow" w:eastAsia="Times New Roman" w:hAnsi="Arial Narrow" w:cs="Arial"/>
                <w:snapToGrid w:val="0"/>
                <w:sz w:val="20"/>
                <w:szCs w:val="16"/>
                <w:lang w:eastAsia="es-ES"/>
              </w:rPr>
              <w:t>?</w:t>
            </w:r>
          </w:p>
        </w:tc>
        <w:tc>
          <w:tcPr>
            <w:tcW w:w="5310" w:type="dxa"/>
            <w:shd w:val="clear" w:color="auto" w:fill="auto"/>
          </w:tcPr>
          <w:p w14:paraId="69FE7BE0" w14:textId="77777777" w:rsidR="00C95487" w:rsidRPr="00CE484C" w:rsidRDefault="0044780E" w:rsidP="00F87280">
            <w:pPr>
              <w:ind w:left="0" w:right="0"/>
              <w:rPr>
                <w:rFonts w:ascii="Arial Narrow" w:eastAsia="Times New Roman" w:hAnsi="Arial Narrow" w:cs="Arial"/>
                <w:snapToGrid w:val="0"/>
                <w:sz w:val="20"/>
                <w:szCs w:val="16"/>
                <w:lang w:val="de-DE" w:eastAsia="es-ES"/>
              </w:rPr>
            </w:pPr>
            <w:r w:rsidRPr="00CE484C">
              <w:rPr>
                <w:rFonts w:ascii="Arial Narrow" w:eastAsia="Times New Roman" w:hAnsi="Arial Narrow" w:cs="Arial"/>
                <w:snapToGrid w:val="0"/>
                <w:sz w:val="20"/>
                <w:szCs w:val="16"/>
                <w:lang w:val="de-DE" w:eastAsia="es-ES"/>
              </w:rPr>
              <w:t>[Përgjigje e Hapur]</w:t>
            </w:r>
            <w:r w:rsidR="00C95487" w:rsidRPr="00CE484C">
              <w:rPr>
                <w:rFonts w:ascii="Arial Narrow" w:eastAsia="Times New Roman" w:hAnsi="Arial Narrow" w:cs="Arial"/>
                <w:snapToGrid w:val="0"/>
                <w:sz w:val="20"/>
                <w:szCs w:val="16"/>
                <w:lang w:val="de-DE" w:eastAsia="es-ES"/>
              </w:rPr>
              <w:t xml:space="preserve">  _______ </w:t>
            </w:r>
            <w:r w:rsidRPr="00CE484C">
              <w:rPr>
                <w:rFonts w:ascii="Arial Narrow" w:eastAsia="Times New Roman" w:hAnsi="Arial Narrow" w:cs="Arial"/>
                <w:snapToGrid w:val="0"/>
                <w:sz w:val="20"/>
                <w:szCs w:val="16"/>
                <w:lang w:val="de-DE" w:eastAsia="es-ES"/>
              </w:rPr>
              <w:t>vizita te profesonisti shëndetësor</w:t>
            </w:r>
            <w:r w:rsidR="00C95487" w:rsidRPr="00CE484C">
              <w:rPr>
                <w:rFonts w:ascii="Arial Narrow" w:eastAsia="Times New Roman" w:hAnsi="Arial Narrow" w:cs="Arial"/>
                <w:snapToGrid w:val="0"/>
                <w:sz w:val="20"/>
                <w:szCs w:val="16"/>
                <w:lang w:val="de-DE" w:eastAsia="es-ES"/>
              </w:rPr>
              <w:t xml:space="preserve"> </w:t>
            </w:r>
          </w:p>
          <w:p w14:paraId="62E3296C" w14:textId="77777777" w:rsidR="00C95487" w:rsidRPr="00CE484C" w:rsidRDefault="00C95487" w:rsidP="00F87280">
            <w:pPr>
              <w:ind w:left="0" w:right="0"/>
              <w:rPr>
                <w:rFonts w:ascii="Arial Narrow" w:eastAsia="Times New Roman" w:hAnsi="Arial Narrow" w:cs="Arial"/>
                <w:snapToGrid w:val="0"/>
                <w:sz w:val="20"/>
                <w:szCs w:val="16"/>
                <w:lang w:val="de-DE" w:eastAsia="es-ES"/>
              </w:rPr>
            </w:pPr>
          </w:p>
        </w:tc>
      </w:tr>
    </w:tbl>
    <w:p w14:paraId="385DB4DD" w14:textId="77777777" w:rsidR="00C95487" w:rsidRPr="00CE484C" w:rsidRDefault="00C95487" w:rsidP="00C95487">
      <w:pPr>
        <w:spacing w:after="0" w:line="240" w:lineRule="auto"/>
        <w:ind w:left="0" w:right="0"/>
        <w:rPr>
          <w:rFonts w:ascii="Arial Narrow" w:eastAsia="Times New Roman" w:hAnsi="Arial Narrow" w:cs="Arial"/>
          <w:snapToGrid w:val="0"/>
          <w:sz w:val="20"/>
          <w:szCs w:val="16"/>
          <w:lang w:val="de-DE"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D02C7A" w14:paraId="5B5E8261" w14:textId="77777777" w:rsidTr="00F87280">
        <w:trPr>
          <w:trHeight w:val="539"/>
        </w:trPr>
        <w:tc>
          <w:tcPr>
            <w:tcW w:w="1170" w:type="dxa"/>
            <w:shd w:val="clear" w:color="auto" w:fill="auto"/>
          </w:tcPr>
          <w:p w14:paraId="7DF04FD5" w14:textId="77777777"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621014">
              <w:rPr>
                <w:rFonts w:ascii="Arial Narrow" w:hAnsi="Arial Narrow"/>
                <w:b/>
                <w:bCs/>
                <w:sz w:val="20"/>
                <w:szCs w:val="20"/>
              </w:rPr>
              <w:t>37</w:t>
            </w:r>
            <w:r w:rsidRPr="00D02C7A">
              <w:rPr>
                <w:rFonts w:ascii="Arial Narrow" w:eastAsia="Times New Roman" w:hAnsi="Arial Narrow" w:cs="Arial"/>
                <w:b/>
                <w:snapToGrid w:val="0"/>
                <w:sz w:val="20"/>
                <w:szCs w:val="16"/>
                <w:lang w:eastAsia="es-ES"/>
              </w:rPr>
              <w:t>h</w:t>
            </w:r>
          </w:p>
        </w:tc>
        <w:tc>
          <w:tcPr>
            <w:tcW w:w="3780" w:type="dxa"/>
            <w:shd w:val="clear" w:color="auto" w:fill="auto"/>
          </w:tcPr>
          <w:p w14:paraId="07339E83" w14:textId="77777777" w:rsidR="00C95487" w:rsidRPr="00D02C7A" w:rsidRDefault="0044780E" w:rsidP="0044780E">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 xml:space="preserve">A </w:t>
            </w:r>
            <w:proofErr w:type="spellStart"/>
            <w:r>
              <w:rPr>
                <w:rFonts w:ascii="Arial Narrow" w:eastAsia="Times New Roman" w:hAnsi="Arial Narrow" w:cs="Arial"/>
                <w:snapToGrid w:val="0"/>
                <w:sz w:val="20"/>
                <w:szCs w:val="16"/>
                <w:lang w:eastAsia="es-ES"/>
              </w:rPr>
              <w:t>ju</w:t>
            </w:r>
            <w:proofErr w:type="spellEnd"/>
            <w:r>
              <w:rPr>
                <w:rFonts w:ascii="Arial Narrow" w:eastAsia="Times New Roman" w:hAnsi="Arial Narrow" w:cs="Arial"/>
                <w:snapToGrid w:val="0"/>
                <w:sz w:val="20"/>
                <w:szCs w:val="16"/>
                <w:lang w:eastAsia="es-ES"/>
              </w:rPr>
              <w:t xml:space="preserve"> ka </w:t>
            </w:r>
            <w:proofErr w:type="spellStart"/>
            <w:r>
              <w:rPr>
                <w:rFonts w:ascii="Arial Narrow" w:eastAsia="Times New Roman" w:hAnsi="Arial Narrow" w:cs="Arial"/>
                <w:snapToGrid w:val="0"/>
                <w:sz w:val="20"/>
                <w:szCs w:val="16"/>
                <w:lang w:eastAsia="es-ES"/>
              </w:rPr>
              <w:t>bërë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kjo</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vështirësi</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hospitalizoheni</w:t>
            </w:r>
            <w:proofErr w:type="spellEnd"/>
            <w:r>
              <w:rPr>
                <w:rFonts w:ascii="Arial Narrow" w:eastAsia="Times New Roman" w:hAnsi="Arial Narrow" w:cs="Arial"/>
                <w:snapToGrid w:val="0"/>
                <w:sz w:val="20"/>
                <w:szCs w:val="16"/>
                <w:lang w:eastAsia="es-ES"/>
              </w:rPr>
              <w:t>/</w:t>
            </w:r>
            <w:proofErr w:type="spellStart"/>
            <w:r>
              <w:rPr>
                <w:rFonts w:ascii="Arial Narrow" w:eastAsia="Times New Roman" w:hAnsi="Arial Narrow" w:cs="Arial"/>
                <w:snapToGrid w:val="0"/>
                <w:sz w:val="20"/>
                <w:szCs w:val="16"/>
                <w:lang w:eastAsia="es-ES"/>
              </w:rPr>
              <w:t>shtriheni</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në</w:t>
            </w:r>
            <w:proofErr w:type="spellEnd"/>
            <w:r>
              <w:rPr>
                <w:rFonts w:ascii="Arial Narrow" w:eastAsia="Times New Roman" w:hAnsi="Arial Narrow" w:cs="Arial"/>
                <w:snapToGrid w:val="0"/>
                <w:sz w:val="20"/>
                <w:szCs w:val="16"/>
                <w:lang w:eastAsia="es-ES"/>
              </w:rPr>
              <w:t xml:space="preserve"> spital</w:t>
            </w:r>
            <w:r w:rsidR="00C95487" w:rsidRPr="00D02C7A">
              <w:rPr>
                <w:rFonts w:ascii="Arial Narrow" w:eastAsia="Times New Roman" w:hAnsi="Arial Narrow" w:cs="Arial"/>
                <w:snapToGrid w:val="0"/>
                <w:sz w:val="20"/>
                <w:szCs w:val="16"/>
                <w:lang w:eastAsia="es-ES"/>
              </w:rPr>
              <w:t>?</w:t>
            </w:r>
          </w:p>
        </w:tc>
        <w:tc>
          <w:tcPr>
            <w:tcW w:w="5310" w:type="dxa"/>
            <w:shd w:val="clear" w:color="auto" w:fill="auto"/>
          </w:tcPr>
          <w:p w14:paraId="6254AC14" w14:textId="17885D81" w:rsidR="00C95487" w:rsidRPr="00D02C7A" w:rsidRDefault="00A47358" w:rsidP="00F87280">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Po</w:t>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lang w:eastAsia="es-ES"/>
              </w:rPr>
              <w:t>1 (</w:t>
            </w:r>
            <w:r w:rsidR="007A3A4D">
              <w:rPr>
                <w:rFonts w:ascii="Arial Narrow" w:eastAsia="Times New Roman" w:hAnsi="Arial Narrow" w:cs="Arial"/>
                <w:snapToGrid w:val="0"/>
                <w:sz w:val="20"/>
                <w:szCs w:val="16"/>
                <w:lang w:eastAsia="es-ES"/>
              </w:rPr>
              <w:t>SHKO TE</w:t>
            </w:r>
            <w:r w:rsidR="00C95487"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37</w:t>
            </w:r>
            <w:r w:rsidR="00C95487" w:rsidRPr="00D02C7A">
              <w:rPr>
                <w:rFonts w:ascii="Arial Narrow" w:eastAsia="Times New Roman" w:hAnsi="Arial Narrow" w:cs="Arial"/>
                <w:snapToGrid w:val="0"/>
                <w:sz w:val="20"/>
                <w:szCs w:val="16"/>
                <w:lang w:eastAsia="es-ES"/>
              </w:rPr>
              <w:t>h_1)</w:t>
            </w:r>
          </w:p>
          <w:p w14:paraId="655A66B6" w14:textId="3554A73A" w:rsidR="00C95487" w:rsidRPr="00D02C7A" w:rsidRDefault="006C3972" w:rsidP="00F87280">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Jo</w:t>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u w:val="dotted"/>
                <w:lang w:eastAsia="es-ES"/>
              </w:rPr>
              <w:tab/>
            </w:r>
            <w:r w:rsidR="00C95487" w:rsidRPr="00D02C7A">
              <w:rPr>
                <w:rFonts w:ascii="Arial Narrow" w:eastAsia="Times New Roman" w:hAnsi="Arial Narrow" w:cs="Arial"/>
                <w:snapToGrid w:val="0"/>
                <w:sz w:val="20"/>
                <w:szCs w:val="16"/>
                <w:lang w:eastAsia="es-ES"/>
              </w:rPr>
              <w:t>2 (</w:t>
            </w:r>
            <w:r w:rsidR="007A3A4D">
              <w:rPr>
                <w:rFonts w:ascii="Arial Narrow" w:eastAsia="Times New Roman" w:hAnsi="Arial Narrow" w:cs="Arial"/>
                <w:snapToGrid w:val="0"/>
                <w:sz w:val="20"/>
                <w:szCs w:val="16"/>
                <w:lang w:eastAsia="es-ES"/>
              </w:rPr>
              <w:t>SHKO TE</w:t>
            </w:r>
            <w:r w:rsidR="00C95487"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38</w:t>
            </w:r>
            <w:r w:rsidR="00C95487" w:rsidRPr="00D02C7A">
              <w:rPr>
                <w:rFonts w:ascii="Arial Narrow" w:eastAsia="Times New Roman" w:hAnsi="Arial Narrow" w:cs="Arial"/>
                <w:snapToGrid w:val="0"/>
                <w:sz w:val="20"/>
                <w:szCs w:val="16"/>
                <w:lang w:eastAsia="es-ES"/>
              </w:rPr>
              <w:t>)</w:t>
            </w:r>
          </w:p>
          <w:p w14:paraId="58234016" w14:textId="77777777" w:rsidR="00C95487" w:rsidRPr="00D02C7A" w:rsidRDefault="00C95487" w:rsidP="00F87280">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w:t>
            </w:r>
            <w:r w:rsidR="007A3A4D">
              <w:rPr>
                <w:rFonts w:ascii="Arial Narrow" w:eastAsia="Times New Roman" w:hAnsi="Arial Narrow" w:cs="Arial"/>
                <w:b/>
                <w:snapToGrid w:val="0"/>
                <w:sz w:val="20"/>
                <w:szCs w:val="16"/>
                <w:lang w:eastAsia="es-ES"/>
              </w:rPr>
              <w:t>MOS LEXO</w:t>
            </w:r>
            <w:r w:rsidRPr="00D02C7A">
              <w:rPr>
                <w:rFonts w:ascii="Arial Narrow" w:eastAsia="Times New Roman" w:hAnsi="Arial Narrow" w:cs="Arial"/>
                <w:b/>
                <w:snapToGrid w:val="0"/>
                <w:sz w:val="20"/>
                <w:szCs w:val="16"/>
                <w:lang w:eastAsia="es-ES"/>
              </w:rPr>
              <w:t xml:space="preserve">) </w:t>
            </w:r>
            <w:proofErr w:type="spellStart"/>
            <w:r w:rsidR="007648EF">
              <w:rPr>
                <w:rFonts w:ascii="Arial Narrow" w:eastAsia="Times New Roman" w:hAnsi="Arial Narrow" w:cs="Arial"/>
                <w:snapToGrid w:val="0"/>
                <w:sz w:val="20"/>
                <w:szCs w:val="16"/>
                <w:lang w:eastAsia="es-ES"/>
              </w:rPr>
              <w:t>Nuk</w:t>
            </w:r>
            <w:proofErr w:type="spellEnd"/>
            <w:r w:rsidR="007648EF">
              <w:rPr>
                <w:rFonts w:ascii="Arial Narrow" w:eastAsia="Times New Roman" w:hAnsi="Arial Narrow" w:cs="Arial"/>
                <w:snapToGrid w:val="0"/>
                <w:sz w:val="20"/>
                <w:szCs w:val="16"/>
                <w:lang w:eastAsia="es-ES"/>
              </w:rPr>
              <w:t xml:space="preserve"> e di/Pa </w:t>
            </w:r>
            <w:proofErr w:type="spellStart"/>
            <w:r w:rsidR="007648EF">
              <w:rPr>
                <w:rFonts w:ascii="Arial Narrow" w:eastAsia="Times New Roman" w:hAnsi="Arial Narrow" w:cs="Arial"/>
                <w:snapToGrid w:val="0"/>
                <w:sz w:val="20"/>
                <w:szCs w:val="16"/>
                <w:lang w:eastAsia="es-ES"/>
              </w:rPr>
              <w:t>përgjigje</w:t>
            </w:r>
            <w:proofErr w:type="spellEnd"/>
            <w:r w:rsidRPr="00D02C7A">
              <w:rPr>
                <w:rFonts w:ascii="Arial Narrow" w:eastAsia="Times New Roman" w:hAnsi="Arial Narrow" w:cs="Arial"/>
                <w:snapToGrid w:val="0"/>
                <w:sz w:val="20"/>
                <w:szCs w:val="16"/>
                <w:u w:val="dotted"/>
                <w:lang w:eastAsia="es-ES"/>
              </w:rPr>
              <w:tab/>
            </w:r>
            <w:r w:rsidRPr="00D02C7A">
              <w:rPr>
                <w:rFonts w:ascii="Arial Narrow" w:eastAsia="Times New Roman" w:hAnsi="Arial Narrow" w:cs="Arial"/>
                <w:snapToGrid w:val="0"/>
                <w:sz w:val="20"/>
                <w:szCs w:val="16"/>
                <w:lang w:eastAsia="es-ES"/>
              </w:rPr>
              <w:t>99 (</w:t>
            </w:r>
            <w:r w:rsidR="007A3A4D">
              <w:rPr>
                <w:rFonts w:ascii="Arial Narrow" w:eastAsia="Times New Roman" w:hAnsi="Arial Narrow" w:cs="Arial"/>
                <w:snapToGrid w:val="0"/>
                <w:sz w:val="20"/>
                <w:szCs w:val="16"/>
                <w:lang w:eastAsia="es-ES"/>
              </w:rPr>
              <w:t>SHKO TE</w:t>
            </w:r>
            <w:r w:rsidRPr="00D02C7A">
              <w:rPr>
                <w:rFonts w:ascii="Arial Narrow" w:eastAsia="Times New Roman" w:hAnsi="Arial Narrow" w:cs="Arial"/>
                <w:snapToGrid w:val="0"/>
                <w:sz w:val="20"/>
                <w:szCs w:val="16"/>
                <w:lang w:eastAsia="es-ES"/>
              </w:rPr>
              <w:t>q</w:t>
            </w:r>
            <w:r w:rsidR="00621014">
              <w:rPr>
                <w:rFonts w:ascii="Arial Narrow" w:eastAsia="Times New Roman" w:hAnsi="Arial Narrow" w:cs="Arial"/>
                <w:snapToGrid w:val="0"/>
                <w:sz w:val="20"/>
                <w:szCs w:val="16"/>
                <w:lang w:eastAsia="es-ES"/>
              </w:rPr>
              <w:t>38</w:t>
            </w:r>
            <w:r w:rsidRPr="00D02C7A">
              <w:rPr>
                <w:rFonts w:ascii="Arial Narrow" w:eastAsia="Times New Roman" w:hAnsi="Arial Narrow" w:cs="Arial"/>
                <w:snapToGrid w:val="0"/>
                <w:sz w:val="20"/>
                <w:szCs w:val="16"/>
                <w:lang w:eastAsia="es-ES"/>
              </w:rPr>
              <w:t>)</w:t>
            </w:r>
          </w:p>
        </w:tc>
      </w:tr>
      <w:tr w:rsidR="00C95487" w:rsidRPr="00760BF8" w14:paraId="52803A8D" w14:textId="77777777" w:rsidTr="00F87280">
        <w:trPr>
          <w:trHeight w:val="620"/>
        </w:trPr>
        <w:tc>
          <w:tcPr>
            <w:tcW w:w="1170" w:type="dxa"/>
            <w:shd w:val="clear" w:color="auto" w:fill="auto"/>
          </w:tcPr>
          <w:p w14:paraId="53BC9CC7" w14:textId="77777777" w:rsidR="00C95487" w:rsidRPr="00D02C7A" w:rsidRDefault="00C95487" w:rsidP="00F87280">
            <w:pPr>
              <w:ind w:left="0" w:right="0"/>
              <w:rPr>
                <w:rFonts w:ascii="Arial Narrow" w:eastAsia="Times New Roman" w:hAnsi="Arial Narrow" w:cs="Arial"/>
                <w:b/>
                <w:snapToGrid w:val="0"/>
                <w:sz w:val="20"/>
                <w:szCs w:val="16"/>
                <w:lang w:eastAsia="es-ES"/>
              </w:rPr>
            </w:pPr>
            <w:r w:rsidRPr="00D02C7A">
              <w:rPr>
                <w:rFonts w:ascii="Arial Narrow" w:eastAsia="Times New Roman" w:hAnsi="Arial Narrow" w:cs="Arial"/>
                <w:b/>
                <w:snapToGrid w:val="0"/>
                <w:sz w:val="20"/>
                <w:szCs w:val="16"/>
                <w:lang w:eastAsia="es-ES"/>
              </w:rPr>
              <w:t>q</w:t>
            </w:r>
            <w:r w:rsidR="00621014">
              <w:rPr>
                <w:rFonts w:ascii="Arial Narrow" w:hAnsi="Arial Narrow"/>
                <w:b/>
                <w:bCs/>
                <w:sz w:val="20"/>
                <w:szCs w:val="20"/>
              </w:rPr>
              <w:t>37</w:t>
            </w:r>
            <w:r w:rsidRPr="00D02C7A">
              <w:rPr>
                <w:rFonts w:ascii="Arial Narrow" w:eastAsia="Times New Roman" w:hAnsi="Arial Narrow" w:cs="Arial"/>
                <w:b/>
                <w:snapToGrid w:val="0"/>
                <w:sz w:val="20"/>
                <w:szCs w:val="16"/>
                <w:lang w:eastAsia="es-ES"/>
              </w:rPr>
              <w:t>h_1</w:t>
            </w:r>
          </w:p>
        </w:tc>
        <w:tc>
          <w:tcPr>
            <w:tcW w:w="3780" w:type="dxa"/>
            <w:shd w:val="clear" w:color="auto" w:fill="auto"/>
          </w:tcPr>
          <w:p w14:paraId="05D75A75" w14:textId="77777777" w:rsidR="00C95487" w:rsidRPr="00D02C7A" w:rsidRDefault="00C95487" w:rsidP="0044780E">
            <w:pPr>
              <w:ind w:left="0" w:right="0"/>
              <w:rPr>
                <w:rFonts w:ascii="Arial Narrow" w:eastAsia="Times New Roman" w:hAnsi="Arial Narrow" w:cs="Arial"/>
                <w:snapToGrid w:val="0"/>
                <w:sz w:val="20"/>
                <w:szCs w:val="16"/>
                <w:lang w:eastAsia="es-ES"/>
              </w:rPr>
            </w:pPr>
            <w:r w:rsidRPr="00D02C7A">
              <w:rPr>
                <w:rFonts w:ascii="Arial Narrow" w:eastAsia="Times New Roman" w:hAnsi="Arial Narrow" w:cs="Arial"/>
                <w:b/>
                <w:snapToGrid w:val="0"/>
                <w:sz w:val="20"/>
                <w:szCs w:val="16"/>
                <w:lang w:eastAsia="es-ES"/>
              </w:rPr>
              <w:t>(</w:t>
            </w:r>
            <w:r w:rsidR="0044780E">
              <w:rPr>
                <w:rFonts w:ascii="Arial Narrow" w:eastAsia="Times New Roman" w:hAnsi="Arial Narrow" w:cs="Arial"/>
                <w:b/>
                <w:snapToGrid w:val="0"/>
                <w:sz w:val="20"/>
                <w:szCs w:val="16"/>
                <w:lang w:eastAsia="es-ES"/>
              </w:rPr>
              <w:t>PYET NËSE</w:t>
            </w:r>
            <w:r w:rsidRPr="00D02C7A">
              <w:rPr>
                <w:rFonts w:ascii="Arial Narrow" w:eastAsia="Times New Roman" w:hAnsi="Arial Narrow" w:cs="Arial"/>
                <w:b/>
                <w:snapToGrid w:val="0"/>
                <w:sz w:val="20"/>
                <w:szCs w:val="16"/>
                <w:lang w:eastAsia="es-ES"/>
              </w:rPr>
              <w:t xml:space="preserve"> q</w:t>
            </w:r>
            <w:r w:rsidR="002C1FFF">
              <w:rPr>
                <w:rFonts w:ascii="Arial Narrow" w:eastAsia="Times New Roman" w:hAnsi="Arial Narrow" w:cs="Arial"/>
                <w:b/>
                <w:snapToGrid w:val="0"/>
                <w:sz w:val="20"/>
                <w:szCs w:val="16"/>
                <w:lang w:eastAsia="es-ES"/>
              </w:rPr>
              <w:t>37</w:t>
            </w:r>
            <w:r w:rsidRPr="00D02C7A">
              <w:rPr>
                <w:rFonts w:ascii="Arial Narrow" w:eastAsia="Times New Roman" w:hAnsi="Arial Narrow" w:cs="Arial"/>
                <w:b/>
                <w:snapToGrid w:val="0"/>
                <w:sz w:val="20"/>
                <w:szCs w:val="16"/>
                <w:lang w:eastAsia="es-ES"/>
              </w:rPr>
              <w:t>h = 1)</w:t>
            </w:r>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Nëse</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ju</w:t>
            </w:r>
            <w:proofErr w:type="spellEnd"/>
            <w:r w:rsidR="0044780E">
              <w:rPr>
                <w:rFonts w:ascii="Arial Narrow" w:eastAsia="Times New Roman" w:hAnsi="Arial Narrow" w:cs="Arial"/>
                <w:snapToGrid w:val="0"/>
                <w:sz w:val="20"/>
                <w:szCs w:val="16"/>
                <w:lang w:eastAsia="es-ES"/>
              </w:rPr>
              <w:t xml:space="preserve"> ka </w:t>
            </w:r>
            <w:proofErr w:type="spellStart"/>
            <w:r w:rsidR="0044780E">
              <w:rPr>
                <w:rFonts w:ascii="Arial Narrow" w:eastAsia="Times New Roman" w:hAnsi="Arial Narrow" w:cs="Arial"/>
                <w:snapToGrid w:val="0"/>
                <w:sz w:val="20"/>
                <w:szCs w:val="16"/>
                <w:lang w:eastAsia="es-ES"/>
              </w:rPr>
              <w:t>bërë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që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të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hospitalizoheni</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sa</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ditë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keni</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qenë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të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shtrirë</w:t>
            </w:r>
            <w:proofErr w:type="spellEnd"/>
            <w:r w:rsidR="0044780E">
              <w:rPr>
                <w:rFonts w:ascii="Arial Narrow" w:eastAsia="Times New Roman" w:hAnsi="Arial Narrow" w:cs="Arial"/>
                <w:snapToGrid w:val="0"/>
                <w:sz w:val="20"/>
                <w:szCs w:val="16"/>
                <w:lang w:eastAsia="es-ES"/>
              </w:rPr>
              <w:t xml:space="preserve"> </w:t>
            </w:r>
            <w:proofErr w:type="spellStart"/>
            <w:r w:rsidR="0044780E">
              <w:rPr>
                <w:rFonts w:ascii="Arial Narrow" w:eastAsia="Times New Roman" w:hAnsi="Arial Narrow" w:cs="Arial"/>
                <w:snapToGrid w:val="0"/>
                <w:sz w:val="20"/>
                <w:szCs w:val="16"/>
                <w:lang w:eastAsia="es-ES"/>
              </w:rPr>
              <w:t>në</w:t>
            </w:r>
            <w:proofErr w:type="spellEnd"/>
            <w:r w:rsidR="0044780E">
              <w:rPr>
                <w:rFonts w:ascii="Arial Narrow" w:eastAsia="Times New Roman" w:hAnsi="Arial Narrow" w:cs="Arial"/>
                <w:snapToGrid w:val="0"/>
                <w:sz w:val="20"/>
                <w:szCs w:val="16"/>
                <w:lang w:eastAsia="es-ES"/>
              </w:rPr>
              <w:t xml:space="preserve"> spital</w:t>
            </w:r>
            <w:r w:rsidRPr="00D02C7A">
              <w:rPr>
                <w:rFonts w:ascii="Arial Narrow" w:eastAsia="Times New Roman" w:hAnsi="Arial Narrow" w:cs="Arial"/>
                <w:snapToGrid w:val="0"/>
                <w:sz w:val="20"/>
                <w:szCs w:val="16"/>
                <w:lang w:eastAsia="es-ES"/>
              </w:rPr>
              <w:t>?</w:t>
            </w:r>
          </w:p>
        </w:tc>
        <w:tc>
          <w:tcPr>
            <w:tcW w:w="5310" w:type="dxa"/>
            <w:shd w:val="clear" w:color="auto" w:fill="auto"/>
          </w:tcPr>
          <w:p w14:paraId="31B5FE04" w14:textId="185AD687" w:rsidR="00C95487" w:rsidRPr="00760BF8" w:rsidRDefault="0044780E" w:rsidP="00F87280">
            <w:pPr>
              <w:ind w:left="0" w:right="0"/>
              <w:rPr>
                <w:rFonts w:ascii="Arial Narrow" w:eastAsia="Times New Roman" w:hAnsi="Arial Narrow" w:cs="Arial"/>
                <w:snapToGrid w:val="0"/>
                <w:sz w:val="20"/>
                <w:szCs w:val="16"/>
                <w:lang w:eastAsia="es-ES"/>
              </w:rPr>
            </w:pPr>
            <w:r>
              <w:rPr>
                <w:rFonts w:ascii="Arial Narrow" w:eastAsia="Times New Roman" w:hAnsi="Arial Narrow" w:cs="Arial"/>
                <w:snapToGrid w:val="0"/>
                <w:sz w:val="20"/>
                <w:szCs w:val="16"/>
                <w:lang w:eastAsia="es-ES"/>
              </w:rPr>
              <w:t>[</w:t>
            </w:r>
            <w:proofErr w:type="spellStart"/>
            <w:r>
              <w:rPr>
                <w:rFonts w:ascii="Arial Narrow" w:eastAsia="Times New Roman" w:hAnsi="Arial Narrow" w:cs="Arial"/>
                <w:snapToGrid w:val="0"/>
                <w:sz w:val="20"/>
                <w:szCs w:val="16"/>
                <w:lang w:eastAsia="es-ES"/>
              </w:rPr>
              <w:t>Përgjigje</w:t>
            </w:r>
            <w:proofErr w:type="spellEnd"/>
            <w:r>
              <w:rPr>
                <w:rFonts w:ascii="Arial Narrow" w:eastAsia="Times New Roman" w:hAnsi="Arial Narrow" w:cs="Arial"/>
                <w:snapToGrid w:val="0"/>
                <w:sz w:val="20"/>
                <w:szCs w:val="16"/>
                <w:lang w:eastAsia="es-ES"/>
              </w:rPr>
              <w:t xml:space="preserve"> e </w:t>
            </w:r>
            <w:proofErr w:type="spellStart"/>
            <w:r>
              <w:rPr>
                <w:rFonts w:ascii="Arial Narrow" w:eastAsia="Times New Roman" w:hAnsi="Arial Narrow" w:cs="Arial"/>
                <w:snapToGrid w:val="0"/>
                <w:sz w:val="20"/>
                <w:szCs w:val="16"/>
                <w:lang w:eastAsia="es-ES"/>
              </w:rPr>
              <w:t>Hapur</w:t>
            </w:r>
            <w:proofErr w:type="spellEnd"/>
            <w:r>
              <w:rPr>
                <w:rFonts w:ascii="Arial Narrow" w:eastAsia="Times New Roman" w:hAnsi="Arial Narrow" w:cs="Arial"/>
                <w:snapToGrid w:val="0"/>
                <w:sz w:val="20"/>
                <w:szCs w:val="16"/>
                <w:lang w:eastAsia="es-ES"/>
              </w:rPr>
              <w:t>]</w:t>
            </w:r>
            <w:r w:rsidR="00C95487" w:rsidRPr="00D02C7A">
              <w:rPr>
                <w:rFonts w:ascii="Arial Narrow" w:eastAsia="Times New Roman" w:hAnsi="Arial Narrow" w:cs="Arial"/>
                <w:snapToGrid w:val="0"/>
                <w:sz w:val="20"/>
                <w:szCs w:val="16"/>
                <w:lang w:eastAsia="es-ES"/>
              </w:rPr>
              <w:t xml:space="preserve"> _______ </w:t>
            </w:r>
            <w:proofErr w:type="spellStart"/>
            <w:r>
              <w:rPr>
                <w:rFonts w:ascii="Arial Narrow" w:eastAsia="Times New Roman" w:hAnsi="Arial Narrow" w:cs="Arial"/>
                <w:snapToGrid w:val="0"/>
                <w:sz w:val="20"/>
                <w:szCs w:val="16"/>
                <w:lang w:eastAsia="es-ES"/>
              </w:rPr>
              <w:t>ditë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të</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kaluara</w:t>
            </w:r>
            <w:proofErr w:type="spellEnd"/>
            <w:r>
              <w:rPr>
                <w:rFonts w:ascii="Arial Narrow" w:eastAsia="Times New Roman" w:hAnsi="Arial Narrow" w:cs="Arial"/>
                <w:snapToGrid w:val="0"/>
                <w:sz w:val="20"/>
                <w:szCs w:val="16"/>
                <w:lang w:eastAsia="es-ES"/>
              </w:rPr>
              <w:t xml:space="preserve"> </w:t>
            </w:r>
            <w:proofErr w:type="spellStart"/>
            <w:r>
              <w:rPr>
                <w:rFonts w:ascii="Arial Narrow" w:eastAsia="Times New Roman" w:hAnsi="Arial Narrow" w:cs="Arial"/>
                <w:snapToGrid w:val="0"/>
                <w:sz w:val="20"/>
                <w:szCs w:val="16"/>
                <w:lang w:eastAsia="es-ES"/>
              </w:rPr>
              <w:t>në</w:t>
            </w:r>
            <w:proofErr w:type="spellEnd"/>
            <w:r>
              <w:rPr>
                <w:rFonts w:ascii="Arial Narrow" w:eastAsia="Times New Roman" w:hAnsi="Arial Narrow" w:cs="Arial"/>
                <w:snapToGrid w:val="0"/>
                <w:sz w:val="20"/>
                <w:szCs w:val="16"/>
                <w:lang w:eastAsia="es-ES"/>
              </w:rPr>
              <w:t xml:space="preserve"> spital</w:t>
            </w:r>
          </w:p>
          <w:p w14:paraId="2DDEAC2E" w14:textId="77777777" w:rsidR="00C95487" w:rsidRPr="00760BF8" w:rsidRDefault="00C95487" w:rsidP="00F87280">
            <w:pPr>
              <w:ind w:left="0" w:right="0"/>
              <w:rPr>
                <w:rFonts w:ascii="Arial Narrow" w:eastAsia="Times New Roman" w:hAnsi="Arial Narrow" w:cs="Arial"/>
                <w:snapToGrid w:val="0"/>
                <w:sz w:val="20"/>
                <w:szCs w:val="16"/>
                <w:lang w:eastAsia="es-ES"/>
              </w:rPr>
            </w:pPr>
          </w:p>
        </w:tc>
      </w:tr>
    </w:tbl>
    <w:p w14:paraId="37EF9E95" w14:textId="77777777" w:rsidR="000A4C9D" w:rsidRDefault="000A4C9D" w:rsidP="005245C4">
      <w:pPr>
        <w:pStyle w:val="HTMLPreformatted"/>
        <w:shd w:val="clear" w:color="auto" w:fill="FFFFFF"/>
        <w:rPr>
          <w:rFonts w:ascii="Arial Narrow" w:hAnsi="Arial Narrow"/>
          <w:b/>
        </w:rPr>
      </w:pPr>
    </w:p>
    <w:p w14:paraId="7EA3885A" w14:textId="77777777" w:rsidR="00C95487" w:rsidRDefault="00C95487" w:rsidP="005245C4">
      <w:pPr>
        <w:pStyle w:val="HTMLPreformatted"/>
        <w:shd w:val="clear" w:color="auto" w:fill="FFFFFF"/>
        <w:rPr>
          <w:rFonts w:ascii="Arial Narrow" w:hAnsi="Arial Narrow"/>
          <w:b/>
        </w:rPr>
      </w:pPr>
    </w:p>
    <w:p w14:paraId="62B2D6CF" w14:textId="77777777" w:rsidR="007A097F" w:rsidRPr="00071FB0" w:rsidRDefault="00E27139" w:rsidP="007A097F">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6</w:t>
      </w:r>
      <w:r w:rsidR="007A097F" w:rsidRPr="00071FB0">
        <w:rPr>
          <w:rFonts w:ascii="Arial Narrow" w:eastAsia="Times New Roman" w:hAnsi="Arial Narrow" w:cs="Arial"/>
          <w:b/>
          <w:snapToGrid w:val="0"/>
          <w:lang w:eastAsia="es-ES"/>
        </w:rPr>
        <w:t xml:space="preserve">. </w:t>
      </w:r>
      <w:r w:rsidR="0044780E">
        <w:rPr>
          <w:rFonts w:ascii="Arial Narrow" w:eastAsia="Times New Roman" w:hAnsi="Arial Narrow" w:cs="Arial"/>
          <w:b/>
          <w:snapToGrid w:val="0"/>
          <w:lang w:eastAsia="es-ES"/>
        </w:rPr>
        <w:t>SITUATA HIPOTETIKE</w:t>
      </w:r>
      <w:r w:rsidR="007A097F" w:rsidRPr="00071FB0">
        <w:rPr>
          <w:rFonts w:ascii="Arial Narrow" w:eastAsia="Times New Roman" w:hAnsi="Arial Narrow" w:cs="Arial"/>
          <w:b/>
          <w:snapToGrid w:val="0"/>
          <w:lang w:eastAsia="es-ES"/>
        </w:rPr>
        <w:t xml:space="preserve"> </w:t>
      </w:r>
    </w:p>
    <w:p w14:paraId="01E7B59E" w14:textId="77777777" w:rsidR="009020DE" w:rsidRDefault="009020DE" w:rsidP="009020DE">
      <w:pPr>
        <w:tabs>
          <w:tab w:val="left" w:pos="180"/>
        </w:tabs>
        <w:spacing w:after="0" w:line="240" w:lineRule="auto"/>
        <w:ind w:left="0" w:right="0"/>
        <w:rPr>
          <w:rFonts w:ascii="Arial Narrow" w:hAnsi="Arial Narrow" w:cstheme="minorHAnsi"/>
          <w:b/>
          <w:u w:val="single"/>
        </w:rPr>
      </w:pPr>
    </w:p>
    <w:p w14:paraId="312F2FE3" w14:textId="77777777" w:rsidR="001E462A" w:rsidRPr="001E462A" w:rsidRDefault="005E17B8" w:rsidP="001E462A">
      <w:pPr>
        <w:tabs>
          <w:tab w:val="left" w:pos="180"/>
        </w:tabs>
        <w:spacing w:after="0" w:line="240" w:lineRule="auto"/>
        <w:ind w:left="0" w:right="0"/>
        <w:rPr>
          <w:rFonts w:ascii="Arial Narrow" w:hAnsi="Arial Narrow" w:cstheme="minorHAnsi"/>
          <w:b/>
          <w:u w:val="single"/>
        </w:rPr>
      </w:pPr>
      <w:r>
        <w:rPr>
          <w:rFonts w:ascii="Arial Narrow" w:hAnsi="Arial Narrow" w:cstheme="minorHAnsi"/>
          <w:b/>
          <w:u w:val="single"/>
        </w:rPr>
        <w:t>MUNDËSIA</w:t>
      </w:r>
      <w:r w:rsidR="001E462A" w:rsidRPr="001E462A">
        <w:rPr>
          <w:rFonts w:ascii="Arial Narrow" w:hAnsi="Arial Narrow" w:cstheme="minorHAnsi"/>
          <w:b/>
          <w:u w:val="single"/>
        </w:rPr>
        <w:t xml:space="preserve"> A</w:t>
      </w:r>
    </w:p>
    <w:p w14:paraId="7A4CE7DD" w14:textId="77777777" w:rsidR="001E462A" w:rsidRPr="001E462A" w:rsidRDefault="001E462A" w:rsidP="001E462A">
      <w:pPr>
        <w:tabs>
          <w:tab w:val="left" w:pos="180"/>
        </w:tabs>
        <w:spacing w:after="0" w:line="240" w:lineRule="auto"/>
        <w:ind w:left="0" w:right="0"/>
        <w:rPr>
          <w:rFonts w:ascii="Arial Narrow" w:hAnsi="Arial Narrow" w:cstheme="minorHAnsi"/>
          <w:b/>
          <w:u w:val="single"/>
        </w:rPr>
      </w:pPr>
    </w:p>
    <w:p w14:paraId="7367F64E" w14:textId="77777777" w:rsidR="007A097F" w:rsidRPr="001E462A" w:rsidRDefault="0044780E" w:rsidP="001E462A">
      <w:pPr>
        <w:tabs>
          <w:tab w:val="left" w:pos="180"/>
        </w:tabs>
        <w:spacing w:after="0" w:line="240" w:lineRule="auto"/>
        <w:ind w:left="0" w:right="0"/>
        <w:rPr>
          <w:rFonts w:ascii="Arial Narrow" w:hAnsi="Arial Narrow" w:cstheme="minorHAnsi"/>
          <w:b/>
        </w:rPr>
      </w:pPr>
      <w:r>
        <w:rPr>
          <w:rFonts w:ascii="Arial Narrow" w:hAnsi="Arial Narrow" w:cstheme="minorHAnsi"/>
          <w:b/>
        </w:rPr>
        <w:t>ANKETUESI</w:t>
      </w:r>
      <w:r w:rsidR="001E462A" w:rsidRPr="00A6393A">
        <w:rPr>
          <w:rFonts w:ascii="Arial Narrow" w:hAnsi="Arial Narrow" w:cstheme="minorHAnsi"/>
          <w:b/>
        </w:rPr>
        <w:t xml:space="preserve">: </w:t>
      </w:r>
      <w:r>
        <w:rPr>
          <w:rFonts w:ascii="Arial Narrow" w:hAnsi="Arial Narrow" w:cstheme="minorHAnsi"/>
          <w:b/>
        </w:rPr>
        <w:t xml:space="preserve">ANKETUESI RASTËSISHT </w:t>
      </w:r>
      <w:r w:rsidR="002016E7">
        <w:rPr>
          <w:rFonts w:ascii="Arial Narrow" w:hAnsi="Arial Narrow" w:cstheme="minorHAnsi"/>
          <w:b/>
        </w:rPr>
        <w:t>DO TI</w:t>
      </w:r>
      <w:r>
        <w:rPr>
          <w:rFonts w:ascii="Arial Narrow" w:hAnsi="Arial Narrow" w:cstheme="minorHAnsi"/>
          <w:b/>
        </w:rPr>
        <w:t xml:space="preserve"> CAKTOJË </w:t>
      </w:r>
      <w:r w:rsidR="005E17B8">
        <w:rPr>
          <w:rFonts w:ascii="Arial Narrow" w:hAnsi="Arial Narrow" w:cstheme="minorHAnsi"/>
          <w:b/>
        </w:rPr>
        <w:t>MUNDËSINË</w:t>
      </w:r>
      <w:r>
        <w:rPr>
          <w:rFonts w:ascii="Arial Narrow" w:hAnsi="Arial Narrow" w:cstheme="minorHAnsi"/>
          <w:b/>
        </w:rPr>
        <w:t xml:space="preserve"> </w:t>
      </w:r>
      <w:proofErr w:type="gramStart"/>
      <w:r>
        <w:rPr>
          <w:rFonts w:ascii="Arial Narrow" w:hAnsi="Arial Narrow" w:cstheme="minorHAnsi"/>
          <w:b/>
        </w:rPr>
        <w:t>A</w:t>
      </w:r>
      <w:proofErr w:type="gramEnd"/>
      <w:r>
        <w:rPr>
          <w:rFonts w:ascii="Arial Narrow" w:hAnsi="Arial Narrow" w:cstheme="minorHAnsi"/>
          <w:b/>
        </w:rPr>
        <w:t xml:space="preserve"> OSE </w:t>
      </w:r>
      <w:r w:rsidR="005E17B8">
        <w:rPr>
          <w:rFonts w:ascii="Arial Narrow" w:hAnsi="Arial Narrow" w:cstheme="minorHAnsi"/>
          <w:b/>
        </w:rPr>
        <w:t>MUNDËSINË</w:t>
      </w:r>
      <w:r>
        <w:rPr>
          <w:rFonts w:ascii="Arial Narrow" w:hAnsi="Arial Narrow" w:cstheme="minorHAnsi"/>
          <w:b/>
        </w:rPr>
        <w:t xml:space="preserve"> B SECILIT RESPONDENT</w:t>
      </w:r>
      <w:r w:rsidR="001E462A" w:rsidRPr="00A6393A">
        <w:rPr>
          <w:rFonts w:ascii="Arial Narrow" w:hAnsi="Arial Narrow" w:cstheme="minorHAnsi"/>
          <w:b/>
        </w:rPr>
        <w:t>.</w:t>
      </w:r>
    </w:p>
    <w:p w14:paraId="7660F343" w14:textId="77777777" w:rsidR="001E462A" w:rsidRPr="00071FB0" w:rsidRDefault="001E462A" w:rsidP="001E462A">
      <w:pPr>
        <w:tabs>
          <w:tab w:val="left" w:pos="180"/>
        </w:tabs>
        <w:spacing w:after="0" w:line="240" w:lineRule="auto"/>
        <w:ind w:left="0" w:right="0"/>
        <w:rPr>
          <w:rFonts w:ascii="Arial Narrow" w:hAnsi="Arial Narrow" w:cstheme="minorHAnsi"/>
          <w:b/>
          <w:sz w:val="20"/>
          <w:szCs w:val="20"/>
        </w:rPr>
      </w:pPr>
    </w:p>
    <w:p w14:paraId="006144F5" w14:textId="77777777" w:rsidR="007A097F" w:rsidRPr="00071FB0" w:rsidRDefault="0044780E" w:rsidP="007A097F">
      <w:pPr>
        <w:tabs>
          <w:tab w:val="left" w:pos="180"/>
        </w:tabs>
        <w:spacing w:after="0" w:line="240" w:lineRule="auto"/>
        <w:ind w:left="0" w:right="0"/>
        <w:rPr>
          <w:rFonts w:ascii="Arial Narrow" w:hAnsi="Arial Narrow" w:cstheme="minorHAnsi"/>
          <w:sz w:val="20"/>
          <w:szCs w:val="20"/>
        </w:rPr>
      </w:pPr>
      <w:r>
        <w:rPr>
          <w:rFonts w:ascii="Arial Narrow" w:hAnsi="Arial Narrow" w:cstheme="minorHAnsi"/>
          <w:b/>
          <w:sz w:val="20"/>
          <w:szCs w:val="20"/>
        </w:rPr>
        <w:t>LEXO</w:t>
      </w:r>
      <w:r w:rsidR="007A097F" w:rsidRPr="00071FB0">
        <w:rPr>
          <w:rFonts w:ascii="Arial Narrow" w:hAnsi="Arial Narrow" w:cstheme="minorHAnsi"/>
          <w:b/>
          <w:sz w:val="20"/>
          <w:szCs w:val="20"/>
        </w:rPr>
        <w:t>:</w:t>
      </w:r>
      <w:r w:rsidR="0042026A">
        <w:rPr>
          <w:rFonts w:ascii="Arial Narrow" w:hAnsi="Arial Narrow" w:cstheme="minorHAnsi"/>
          <w:b/>
          <w:sz w:val="20"/>
          <w:szCs w:val="20"/>
        </w:rPr>
        <w:t xml:space="preserve"> </w:t>
      </w:r>
      <w:proofErr w:type="spellStart"/>
      <w:r w:rsidR="0042026A">
        <w:rPr>
          <w:rFonts w:ascii="Arial Narrow" w:hAnsi="Arial Narrow" w:cstheme="minorHAnsi"/>
          <w:sz w:val="20"/>
          <w:szCs w:val="20"/>
        </w:rPr>
        <w:t>Pyetjet</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në</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vazhdim</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përshkruajnë</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situatat</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hipotetike</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Në</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çdo</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pyetje</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Unë</w:t>
      </w:r>
      <w:proofErr w:type="spellEnd"/>
      <w:r w:rsidR="0042026A">
        <w:rPr>
          <w:rFonts w:ascii="Arial Narrow" w:hAnsi="Arial Narrow" w:cstheme="minorHAnsi"/>
          <w:sz w:val="20"/>
          <w:szCs w:val="20"/>
        </w:rPr>
        <w:t xml:space="preserve"> do </w:t>
      </w:r>
      <w:proofErr w:type="spellStart"/>
      <w:r w:rsidR="0042026A">
        <w:rPr>
          <w:rFonts w:ascii="Arial Narrow" w:hAnsi="Arial Narrow" w:cstheme="minorHAnsi"/>
          <w:sz w:val="20"/>
          <w:szCs w:val="20"/>
        </w:rPr>
        <w:t>t’Ju</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lëshoj</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një</w:t>
      </w:r>
      <w:proofErr w:type="spellEnd"/>
      <w:r w:rsidR="0042026A">
        <w:rPr>
          <w:rFonts w:ascii="Arial Narrow" w:hAnsi="Arial Narrow" w:cstheme="minorHAnsi"/>
          <w:sz w:val="20"/>
          <w:szCs w:val="20"/>
        </w:rPr>
        <w:t xml:space="preserve"> set </w:t>
      </w:r>
      <w:proofErr w:type="spellStart"/>
      <w:r w:rsidR="0042026A">
        <w:rPr>
          <w:rFonts w:ascii="Arial Narrow" w:hAnsi="Arial Narrow" w:cstheme="minorHAnsi"/>
          <w:sz w:val="20"/>
          <w:szCs w:val="20"/>
        </w:rPr>
        <w:t>supozimesh</w:t>
      </w:r>
      <w:proofErr w:type="spellEnd"/>
      <w:r w:rsidR="0042026A">
        <w:rPr>
          <w:rFonts w:ascii="Arial Narrow" w:hAnsi="Arial Narrow" w:cstheme="minorHAnsi"/>
          <w:sz w:val="20"/>
          <w:szCs w:val="20"/>
        </w:rPr>
        <w:t xml:space="preserve">. Ju </w:t>
      </w:r>
      <w:proofErr w:type="spellStart"/>
      <w:r w:rsidR="0042026A">
        <w:rPr>
          <w:rFonts w:ascii="Arial Narrow" w:hAnsi="Arial Narrow" w:cstheme="minorHAnsi"/>
          <w:sz w:val="20"/>
          <w:szCs w:val="20"/>
        </w:rPr>
        <w:t>lutemi</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përzgjedhni</w:t>
      </w:r>
      <w:proofErr w:type="spellEnd"/>
      <w:r w:rsidR="0042026A">
        <w:rPr>
          <w:rFonts w:ascii="Arial Narrow" w:hAnsi="Arial Narrow" w:cstheme="minorHAnsi"/>
          <w:sz w:val="20"/>
          <w:szCs w:val="20"/>
        </w:rPr>
        <w:t xml:space="preserve"> </w:t>
      </w:r>
      <w:proofErr w:type="spellStart"/>
      <w:r w:rsidR="002016E7">
        <w:rPr>
          <w:rFonts w:ascii="Arial Narrow" w:hAnsi="Arial Narrow" w:cstheme="minorHAnsi"/>
          <w:sz w:val="20"/>
          <w:szCs w:val="20"/>
        </w:rPr>
        <w:t>nj</w:t>
      </w:r>
      <w:r w:rsidR="005E17B8">
        <w:rPr>
          <w:rFonts w:ascii="Arial Narrow" w:hAnsi="Arial Narrow" w:cstheme="minorHAnsi"/>
          <w:sz w:val="20"/>
          <w:szCs w:val="20"/>
        </w:rPr>
        <w:t>ë</w:t>
      </w:r>
      <w:proofErr w:type="spellEnd"/>
      <w:r w:rsidR="005E17B8">
        <w:rPr>
          <w:rFonts w:ascii="Arial Narrow" w:hAnsi="Arial Narrow" w:cstheme="minorHAnsi"/>
          <w:sz w:val="20"/>
          <w:szCs w:val="20"/>
        </w:rPr>
        <w:t xml:space="preserve"> </w:t>
      </w:r>
      <w:proofErr w:type="spellStart"/>
      <w:r w:rsidR="005E17B8">
        <w:rPr>
          <w:rFonts w:ascii="Arial Narrow" w:hAnsi="Arial Narrow" w:cstheme="minorHAnsi"/>
          <w:sz w:val="20"/>
          <w:szCs w:val="20"/>
        </w:rPr>
        <w:t>mundësi</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që</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më</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së</w:t>
      </w:r>
      <w:proofErr w:type="spellEnd"/>
      <w:r w:rsidR="0042026A">
        <w:rPr>
          <w:rFonts w:ascii="Arial Narrow" w:hAnsi="Arial Narrow" w:cstheme="minorHAnsi"/>
          <w:sz w:val="20"/>
          <w:szCs w:val="20"/>
        </w:rPr>
        <w:t xml:space="preserve"> miri </w:t>
      </w:r>
      <w:proofErr w:type="spellStart"/>
      <w:r w:rsidR="0042026A">
        <w:rPr>
          <w:rFonts w:ascii="Arial Narrow" w:hAnsi="Arial Narrow" w:cstheme="minorHAnsi"/>
          <w:sz w:val="20"/>
          <w:szCs w:val="20"/>
        </w:rPr>
        <w:t>përfaqëson</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mendimin</w:t>
      </w:r>
      <w:proofErr w:type="spellEnd"/>
      <w:r w:rsidR="0042026A">
        <w:rPr>
          <w:rFonts w:ascii="Arial Narrow" w:hAnsi="Arial Narrow" w:cstheme="minorHAnsi"/>
          <w:sz w:val="20"/>
          <w:szCs w:val="20"/>
        </w:rPr>
        <w:t xml:space="preserve"> </w:t>
      </w:r>
      <w:proofErr w:type="spellStart"/>
      <w:r w:rsidR="0042026A">
        <w:rPr>
          <w:rFonts w:ascii="Arial Narrow" w:hAnsi="Arial Narrow" w:cstheme="minorHAnsi"/>
          <w:sz w:val="20"/>
          <w:szCs w:val="20"/>
        </w:rPr>
        <w:t>tuaj</w:t>
      </w:r>
      <w:proofErr w:type="spellEnd"/>
      <w:r w:rsidR="007A097F" w:rsidRPr="00071FB0">
        <w:rPr>
          <w:rFonts w:ascii="Arial Narrow" w:hAnsi="Arial Narrow" w:cstheme="minorHAnsi"/>
          <w:sz w:val="20"/>
          <w:szCs w:val="20"/>
        </w:rPr>
        <w:t>.</w:t>
      </w:r>
    </w:p>
    <w:p w14:paraId="2E9F28F9" w14:textId="77777777" w:rsidR="007A097F" w:rsidRPr="00071FB0" w:rsidRDefault="007A097F" w:rsidP="007A097F">
      <w:pPr>
        <w:spacing w:after="0" w:line="240" w:lineRule="auto"/>
        <w:ind w:left="0"/>
        <w:rPr>
          <w:rFonts w:ascii="Arial Narrow" w:hAnsi="Arial Narrow"/>
          <w:sz w:val="20"/>
          <w:szCs w:val="20"/>
        </w:rPr>
      </w:pPr>
    </w:p>
    <w:tbl>
      <w:tblPr>
        <w:tblStyle w:val="TableGrid"/>
        <w:tblW w:w="9990" w:type="dxa"/>
        <w:tblInd w:w="-245" w:type="dxa"/>
        <w:tblCellMar>
          <w:left w:w="115" w:type="dxa"/>
          <w:right w:w="115" w:type="dxa"/>
        </w:tblCellMar>
        <w:tblLook w:val="04A0" w:firstRow="1" w:lastRow="0" w:firstColumn="1" w:lastColumn="0" w:noHBand="0" w:noVBand="1"/>
      </w:tblPr>
      <w:tblGrid>
        <w:gridCol w:w="1170"/>
        <w:gridCol w:w="4770"/>
        <w:gridCol w:w="4050"/>
      </w:tblGrid>
      <w:tr w:rsidR="007A097F" w:rsidRPr="00D4549C" w14:paraId="21F58122" w14:textId="77777777" w:rsidTr="006638C8">
        <w:tc>
          <w:tcPr>
            <w:tcW w:w="1170" w:type="dxa"/>
          </w:tcPr>
          <w:p w14:paraId="2AF39441" w14:textId="77777777" w:rsidR="007A097F" w:rsidRPr="00071FB0" w:rsidRDefault="001B06DC" w:rsidP="00243E14">
            <w:pPr>
              <w:ind w:left="0"/>
              <w:rPr>
                <w:rFonts w:ascii="Arial Narrow" w:hAnsi="Arial Narrow"/>
                <w:b/>
                <w:sz w:val="20"/>
                <w:szCs w:val="20"/>
              </w:rPr>
            </w:pPr>
            <w:r w:rsidRPr="00F75EE1">
              <w:rPr>
                <w:rFonts w:ascii="Arial Narrow" w:hAnsi="Arial Narrow"/>
                <w:b/>
                <w:sz w:val="20"/>
                <w:szCs w:val="20"/>
              </w:rPr>
              <w:t>q38</w:t>
            </w:r>
            <w:r w:rsidR="007A097F" w:rsidRPr="00F75EE1">
              <w:rPr>
                <w:rFonts w:ascii="Arial Narrow" w:hAnsi="Arial Narrow"/>
                <w:b/>
                <w:sz w:val="20"/>
                <w:szCs w:val="20"/>
              </w:rPr>
              <w:t>_G1</w:t>
            </w:r>
          </w:p>
          <w:p w14:paraId="5D8B4187" w14:textId="77777777" w:rsidR="007A097F" w:rsidRPr="00071FB0" w:rsidRDefault="007A097F" w:rsidP="00243E14">
            <w:pPr>
              <w:ind w:left="0"/>
              <w:rPr>
                <w:rFonts w:ascii="Arial Narrow" w:hAnsi="Arial Narrow"/>
                <w:sz w:val="20"/>
                <w:szCs w:val="20"/>
              </w:rPr>
            </w:pPr>
          </w:p>
        </w:tc>
        <w:tc>
          <w:tcPr>
            <w:tcW w:w="4770" w:type="dxa"/>
          </w:tcPr>
          <w:p w14:paraId="425DAF8F" w14:textId="77777777" w:rsidR="00411BF7" w:rsidRPr="009F3789" w:rsidRDefault="00411BF7" w:rsidP="00411BF7">
            <w:pPr>
              <w:ind w:left="0"/>
              <w:rPr>
                <w:rFonts w:ascii="Arial Narrow" w:hAnsi="Arial Narrow" w:cstheme="minorHAnsi"/>
                <w:sz w:val="20"/>
                <w:szCs w:val="20"/>
                <w:lang w:val="de-DE"/>
              </w:rPr>
            </w:pPr>
            <w:r w:rsidRPr="009F3789">
              <w:rPr>
                <w:rFonts w:ascii="Arial Narrow" w:hAnsi="Arial Narrow" w:cstheme="minorHAnsi"/>
                <w:sz w:val="20"/>
                <w:szCs w:val="20"/>
                <w:lang w:val="de-DE"/>
              </w:rPr>
              <w:t>Supozoni se autoriteti për mbrojtjen e mjedisit në</w:t>
            </w:r>
          </w:p>
          <w:p w14:paraId="1F24E0C9" w14:textId="60B9815B" w:rsidR="007A097F" w:rsidRPr="00CE484C" w:rsidRDefault="00CF4F11" w:rsidP="00411BF7">
            <w:pPr>
              <w:ind w:left="0"/>
              <w:rPr>
                <w:rFonts w:ascii="Arial Narrow" w:hAnsi="Arial Narrow" w:cstheme="minorHAnsi"/>
                <w:sz w:val="20"/>
                <w:szCs w:val="20"/>
                <w:lang w:val="de-DE"/>
              </w:rPr>
            </w:pPr>
            <w:r w:rsidRPr="009F3789">
              <w:rPr>
                <w:rFonts w:ascii="Arial Narrow" w:hAnsi="Arial Narrow"/>
                <w:sz w:val="20"/>
                <w:szCs w:val="20"/>
                <w:lang w:val="de-DE"/>
              </w:rPr>
              <w:t>Maqedonin</w:t>
            </w:r>
            <w:r w:rsidR="003B2C23" w:rsidRPr="009F3789">
              <w:rPr>
                <w:rFonts w:ascii="Arial Narrow" w:hAnsi="Arial Narrow"/>
                <w:sz w:val="20"/>
                <w:szCs w:val="20"/>
                <w:lang w:val="de-DE"/>
              </w:rPr>
              <w:t xml:space="preserve"> e Veriut</w:t>
            </w:r>
            <w:r w:rsidR="009F3789">
              <w:rPr>
                <w:rFonts w:ascii="Arial Narrow" w:hAnsi="Arial Narrow"/>
                <w:sz w:val="20"/>
                <w:szCs w:val="20"/>
                <w:lang w:val="de-DE"/>
              </w:rPr>
              <w:t xml:space="preserve"> </w:t>
            </w:r>
            <w:r w:rsidR="00411BF7" w:rsidRPr="009F3789">
              <w:rPr>
                <w:rFonts w:ascii="Arial Narrow" w:hAnsi="Arial Narrow" w:cstheme="minorHAnsi"/>
                <w:sz w:val="20"/>
                <w:szCs w:val="20"/>
                <w:lang w:val="de-DE"/>
              </w:rPr>
              <w:t>njofton se një fabrikë industriale se po ndot një lumë përtej niveleve të lejuara ligjërisht. Cili nga rezultatet e mëposhtme është më i</w:t>
            </w:r>
            <w:r w:rsidR="00411BF7" w:rsidRPr="00CE484C">
              <w:rPr>
                <w:rFonts w:ascii="Arial Narrow" w:hAnsi="Arial Narrow" w:cstheme="minorHAnsi"/>
                <w:sz w:val="20"/>
                <w:szCs w:val="20"/>
                <w:lang w:val="de-DE"/>
              </w:rPr>
              <w:t xml:space="preserve"> mundshëm? Zgjidhni një përgjigje të vetme.</w:t>
            </w:r>
          </w:p>
        </w:tc>
        <w:tc>
          <w:tcPr>
            <w:tcW w:w="4050" w:type="dxa"/>
          </w:tcPr>
          <w:p w14:paraId="64D03EB5" w14:textId="5AA9BF86" w:rsidR="007A097F" w:rsidRPr="00CE484C" w:rsidRDefault="00411BF7" w:rsidP="00243E14">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 xml:space="preserve">Kompania </w:t>
            </w:r>
            <w:r w:rsidR="00DD06D0" w:rsidRPr="00CE484C">
              <w:rPr>
                <w:rFonts w:ascii="Arial Narrow" w:hAnsi="Arial Narrow" w:cstheme="minorHAnsi"/>
                <w:sz w:val="20"/>
                <w:szCs w:val="20"/>
                <w:lang w:val="de-DE"/>
              </w:rPr>
              <w:t>respektoj</w:t>
            </w:r>
            <w:r w:rsidRPr="00CE484C">
              <w:rPr>
                <w:rFonts w:ascii="Arial Narrow" w:hAnsi="Arial Narrow" w:cstheme="minorHAnsi"/>
                <w:sz w:val="20"/>
                <w:szCs w:val="20"/>
                <w:lang w:val="de-DE"/>
              </w:rPr>
              <w:t xml:space="preserve"> ligjin (qoftë vullnetarisht ose përmes urdhrave të gjykatës, gjobave dhe sanksioneve të tjera)</w:t>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lang w:val="de-DE"/>
              </w:rPr>
              <w:t>1</w:t>
            </w:r>
          </w:p>
          <w:p w14:paraId="24028EBB" w14:textId="77777777" w:rsidR="007A097F" w:rsidRPr="00CE484C" w:rsidRDefault="00411BF7" w:rsidP="00243E14">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 xml:space="preserve">Absolutisht asgjë nuk ndodh    </w:t>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lang w:val="de-DE"/>
              </w:rPr>
              <w:t>2</w:t>
            </w:r>
          </w:p>
          <w:p w14:paraId="112A61C5" w14:textId="1D58CCCA" w:rsidR="007A097F" w:rsidRPr="00CE484C" w:rsidRDefault="007A097F" w:rsidP="00243E14">
            <w:pPr>
              <w:ind w:lef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009F3789" w:rsidRPr="00CE484C">
              <w:rPr>
                <w:rFonts w:ascii="Arial Narrow" w:hAnsi="Arial Narrow" w:cstheme="minorHAnsi"/>
                <w:sz w:val="20"/>
                <w:szCs w:val="20"/>
                <w:u w:val="dotted"/>
                <w:lang w:val="de-DE"/>
              </w:rPr>
              <w:tab/>
            </w:r>
            <w:r w:rsidRPr="00CE484C">
              <w:rPr>
                <w:rFonts w:ascii="Arial Narrow" w:hAnsi="Arial Narrow"/>
                <w:sz w:val="20"/>
                <w:szCs w:val="20"/>
                <w:lang w:val="de-DE"/>
              </w:rPr>
              <w:t>99</w:t>
            </w:r>
          </w:p>
        </w:tc>
      </w:tr>
      <w:tr w:rsidR="007A097F" w:rsidRPr="00D4549C" w14:paraId="7E56A3F7" w14:textId="77777777" w:rsidTr="006638C8">
        <w:tblPrEx>
          <w:tblCellMar>
            <w:left w:w="108" w:type="dxa"/>
            <w:right w:w="108" w:type="dxa"/>
          </w:tblCellMar>
        </w:tblPrEx>
        <w:tc>
          <w:tcPr>
            <w:tcW w:w="1170" w:type="dxa"/>
          </w:tcPr>
          <w:p w14:paraId="6267C287" w14:textId="77777777" w:rsidR="007A097F" w:rsidRPr="00071FB0" w:rsidRDefault="004B3637" w:rsidP="00243E14">
            <w:pPr>
              <w:ind w:left="0"/>
              <w:rPr>
                <w:rFonts w:ascii="Arial Narrow" w:hAnsi="Arial Narrow"/>
                <w:sz w:val="20"/>
                <w:szCs w:val="20"/>
              </w:rPr>
            </w:pPr>
            <w:r>
              <w:rPr>
                <w:rFonts w:ascii="Arial Narrow" w:hAnsi="Arial Narrow"/>
                <w:b/>
                <w:sz w:val="20"/>
                <w:szCs w:val="20"/>
              </w:rPr>
              <w:t>q39</w:t>
            </w:r>
            <w:r w:rsidR="007A097F" w:rsidRPr="00071FB0">
              <w:rPr>
                <w:rFonts w:ascii="Arial Narrow" w:hAnsi="Arial Narrow"/>
                <w:b/>
                <w:sz w:val="20"/>
                <w:szCs w:val="20"/>
              </w:rPr>
              <w:t>_G1</w:t>
            </w:r>
          </w:p>
        </w:tc>
        <w:tc>
          <w:tcPr>
            <w:tcW w:w="4770" w:type="dxa"/>
          </w:tcPr>
          <w:p w14:paraId="419E9254" w14:textId="77777777" w:rsidR="00411BF7" w:rsidRDefault="00411BF7" w:rsidP="00243E14">
            <w:pPr>
              <w:ind w:left="0" w:right="0"/>
              <w:rPr>
                <w:rFonts w:ascii="Arial Narrow" w:hAnsi="Arial Narrow" w:cstheme="minorHAnsi"/>
                <w:sz w:val="20"/>
                <w:szCs w:val="20"/>
              </w:rPr>
            </w:pPr>
            <w:proofErr w:type="spellStart"/>
            <w:r w:rsidRPr="00411BF7">
              <w:rPr>
                <w:rFonts w:ascii="Arial Narrow" w:hAnsi="Arial Narrow" w:cstheme="minorHAnsi"/>
                <w:sz w:val="20"/>
                <w:szCs w:val="20"/>
              </w:rPr>
              <w:t>Supozoni</w:t>
            </w:r>
            <w:proofErr w:type="spellEnd"/>
            <w:r w:rsidRPr="00411BF7">
              <w:rPr>
                <w:rFonts w:ascii="Arial Narrow" w:hAnsi="Arial Narrow" w:cstheme="minorHAnsi"/>
                <w:sz w:val="20"/>
                <w:szCs w:val="20"/>
              </w:rPr>
              <w:t xml:space="preserve"> se </w:t>
            </w:r>
            <w:proofErr w:type="spellStart"/>
            <w:r w:rsidRPr="00411BF7">
              <w:rPr>
                <w:rFonts w:ascii="Arial Narrow" w:hAnsi="Arial Narrow" w:cstheme="minorHAnsi"/>
                <w:sz w:val="20"/>
                <w:szCs w:val="20"/>
              </w:rPr>
              <w:t>një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kriminel</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është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kapur</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nga</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fqinjët</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tuaj</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pasi</w:t>
            </w:r>
            <w:proofErr w:type="spellEnd"/>
            <w:r w:rsidRPr="00411BF7">
              <w:rPr>
                <w:rFonts w:ascii="Arial Narrow" w:hAnsi="Arial Narrow" w:cstheme="minorHAnsi"/>
                <w:sz w:val="20"/>
                <w:szCs w:val="20"/>
              </w:rPr>
              <w:t xml:space="preserve"> ka </w:t>
            </w:r>
            <w:proofErr w:type="spellStart"/>
            <w:r w:rsidRPr="00411BF7">
              <w:rPr>
                <w:rFonts w:ascii="Arial Narrow" w:hAnsi="Arial Narrow" w:cstheme="minorHAnsi"/>
                <w:sz w:val="20"/>
                <w:szCs w:val="20"/>
              </w:rPr>
              <w:t>kryer</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një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krim</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të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rëndë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Cila</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nga</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dy</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situatat</w:t>
            </w:r>
            <w:proofErr w:type="spellEnd"/>
            <w:r w:rsidRPr="00411BF7">
              <w:rPr>
                <w:rFonts w:ascii="Arial Narrow" w:hAnsi="Arial Narrow" w:cstheme="minorHAnsi"/>
                <w:sz w:val="20"/>
                <w:szCs w:val="20"/>
              </w:rPr>
              <w:t xml:space="preserve"> e </w:t>
            </w:r>
            <w:proofErr w:type="spellStart"/>
            <w:r w:rsidRPr="00411BF7">
              <w:rPr>
                <w:rFonts w:ascii="Arial Narrow" w:hAnsi="Arial Narrow" w:cstheme="minorHAnsi"/>
                <w:sz w:val="20"/>
                <w:szCs w:val="20"/>
              </w:rPr>
              <w:t>mëposhtme</w:t>
            </w:r>
            <w:proofErr w:type="spellEnd"/>
            <w:r w:rsidRPr="00411BF7">
              <w:rPr>
                <w:rFonts w:ascii="Arial Narrow" w:hAnsi="Arial Narrow" w:cstheme="minorHAnsi"/>
                <w:sz w:val="20"/>
                <w:szCs w:val="20"/>
              </w:rPr>
              <w:t xml:space="preserve"> ka </w:t>
            </w:r>
            <w:proofErr w:type="spellStart"/>
            <w:r w:rsidRPr="00411BF7">
              <w:rPr>
                <w:rFonts w:ascii="Arial Narrow" w:hAnsi="Arial Narrow" w:cstheme="minorHAnsi"/>
                <w:sz w:val="20"/>
                <w:szCs w:val="20"/>
              </w:rPr>
              <w:t>më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shumë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gjasa</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të</w:t>
            </w:r>
            <w:proofErr w:type="spellEnd"/>
            <w:r w:rsidRPr="00411BF7">
              <w:rPr>
                <w:rFonts w:ascii="Arial Narrow" w:hAnsi="Arial Narrow" w:cstheme="minorHAnsi"/>
                <w:sz w:val="20"/>
                <w:szCs w:val="20"/>
              </w:rPr>
              <w:t xml:space="preserve"> </w:t>
            </w:r>
            <w:proofErr w:type="spellStart"/>
            <w:r w:rsidRPr="00411BF7">
              <w:rPr>
                <w:rFonts w:ascii="Arial Narrow" w:hAnsi="Arial Narrow" w:cstheme="minorHAnsi"/>
                <w:sz w:val="20"/>
                <w:szCs w:val="20"/>
              </w:rPr>
              <w:t>ndodhë</w:t>
            </w:r>
            <w:proofErr w:type="spellEnd"/>
            <w:r w:rsidRPr="00411BF7">
              <w:rPr>
                <w:rFonts w:ascii="Arial Narrow" w:hAnsi="Arial Narrow" w:cstheme="minorHAnsi"/>
                <w:sz w:val="20"/>
                <w:szCs w:val="20"/>
              </w:rPr>
              <w:t>?</w:t>
            </w:r>
          </w:p>
          <w:p w14:paraId="7B607FD2" w14:textId="77777777" w:rsidR="007A097F" w:rsidRPr="007D4085" w:rsidRDefault="00411BF7" w:rsidP="00411BF7">
            <w:pPr>
              <w:ind w:left="0"/>
              <w:rPr>
                <w:rFonts w:ascii="Arial Narrow" w:hAnsi="Arial Narrow"/>
                <w:b/>
                <w:sz w:val="20"/>
                <w:szCs w:val="20"/>
              </w:rPr>
            </w:pPr>
            <w:r w:rsidRPr="007D4085">
              <w:rPr>
                <w:rFonts w:ascii="Arial Narrow" w:hAnsi="Arial Narrow" w:cstheme="minorHAnsi"/>
                <w:b/>
                <w:sz w:val="20"/>
                <w:szCs w:val="20"/>
              </w:rPr>
              <w:t xml:space="preserve"> </w:t>
            </w:r>
            <w:r w:rsidR="007A097F" w:rsidRPr="007D4085">
              <w:rPr>
                <w:rFonts w:ascii="Arial Narrow" w:hAnsi="Arial Narrow" w:cstheme="minorHAnsi"/>
                <w:b/>
                <w:sz w:val="20"/>
                <w:szCs w:val="20"/>
              </w:rPr>
              <w:t>(</w:t>
            </w:r>
            <w:r>
              <w:rPr>
                <w:rFonts w:ascii="Arial Narrow" w:hAnsi="Arial Narrow" w:cstheme="minorHAnsi"/>
                <w:b/>
                <w:sz w:val="20"/>
                <w:szCs w:val="20"/>
              </w:rPr>
              <w:t>NJË PËRGJIGJE</w:t>
            </w:r>
            <w:r w:rsidR="007A097F" w:rsidRPr="007D4085">
              <w:rPr>
                <w:rFonts w:ascii="Arial Narrow" w:hAnsi="Arial Narrow" w:cstheme="minorHAnsi"/>
                <w:b/>
                <w:sz w:val="20"/>
                <w:szCs w:val="20"/>
              </w:rPr>
              <w:t xml:space="preserve">) </w:t>
            </w:r>
          </w:p>
        </w:tc>
        <w:tc>
          <w:tcPr>
            <w:tcW w:w="4050" w:type="dxa"/>
          </w:tcPr>
          <w:p w14:paraId="40149D4A" w14:textId="3B7BA0AC" w:rsidR="007A097F" w:rsidRPr="00071FB0" w:rsidRDefault="00411BF7" w:rsidP="00243E14">
            <w:pPr>
              <w:ind w:left="0"/>
              <w:rPr>
                <w:rFonts w:ascii="Arial Narrow" w:hAnsi="Arial Narrow" w:cstheme="minorHAnsi"/>
                <w:sz w:val="20"/>
                <w:szCs w:val="20"/>
              </w:rPr>
            </w:pPr>
            <w:proofErr w:type="spellStart"/>
            <w:r>
              <w:rPr>
                <w:rFonts w:ascii="Arial Narrow" w:hAnsi="Arial Narrow" w:cstheme="minorHAnsi"/>
                <w:sz w:val="20"/>
                <w:szCs w:val="20"/>
              </w:rPr>
              <w:t>Krimineli</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rahet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nga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fqinjët</w:t>
            </w:r>
            <w:proofErr w:type="spellEnd"/>
            <w:r w:rsidR="009F3789" w:rsidRPr="00A34FD7">
              <w:rPr>
                <w:rFonts w:ascii="Arial Narrow" w:hAnsi="Arial Narrow" w:cstheme="minorHAnsi"/>
                <w:sz w:val="20"/>
                <w:szCs w:val="20"/>
                <w:u w:val="dotted"/>
              </w:rPr>
              <w:tab/>
            </w:r>
            <w:r w:rsidR="009F3789" w:rsidRPr="00A34FD7">
              <w:rPr>
                <w:rFonts w:ascii="Arial Narrow" w:hAnsi="Arial Narrow" w:cstheme="minorHAnsi"/>
                <w:sz w:val="20"/>
                <w:szCs w:val="20"/>
                <w:u w:val="dotted"/>
              </w:rPr>
              <w:tab/>
            </w:r>
            <w:r w:rsidR="007A097F" w:rsidRPr="00071FB0">
              <w:rPr>
                <w:rFonts w:ascii="Arial Narrow" w:hAnsi="Arial Narrow" w:cstheme="minorHAnsi"/>
                <w:sz w:val="20"/>
                <w:szCs w:val="20"/>
              </w:rPr>
              <w:t>1</w:t>
            </w:r>
          </w:p>
          <w:p w14:paraId="71E2FF6A" w14:textId="6F6FE297" w:rsidR="007A097F" w:rsidRPr="00071FB0" w:rsidRDefault="00411BF7" w:rsidP="00243E14">
            <w:pPr>
              <w:ind w:left="0"/>
              <w:rPr>
                <w:rFonts w:ascii="Arial Narrow" w:hAnsi="Arial Narrow"/>
                <w:sz w:val="20"/>
                <w:szCs w:val="20"/>
              </w:rPr>
            </w:pPr>
            <w:proofErr w:type="spellStart"/>
            <w:r>
              <w:rPr>
                <w:rFonts w:ascii="Arial Narrow" w:hAnsi="Arial Narrow"/>
                <w:sz w:val="20"/>
                <w:szCs w:val="20"/>
              </w:rPr>
              <w:t>Krimineli</w:t>
            </w:r>
            <w:proofErr w:type="spellEnd"/>
            <w:r>
              <w:rPr>
                <w:rFonts w:ascii="Arial Narrow" w:hAnsi="Arial Narrow"/>
                <w:sz w:val="20"/>
                <w:szCs w:val="20"/>
              </w:rPr>
              <w:t xml:space="preserve"> do </w:t>
            </w:r>
            <w:proofErr w:type="spellStart"/>
            <w:r>
              <w:rPr>
                <w:rFonts w:ascii="Arial Narrow" w:hAnsi="Arial Narrow"/>
                <w:sz w:val="20"/>
                <w:szCs w:val="20"/>
              </w:rPr>
              <w:t>t’ju</w:t>
            </w:r>
            <w:proofErr w:type="spellEnd"/>
            <w:r>
              <w:rPr>
                <w:rFonts w:ascii="Arial Narrow" w:hAnsi="Arial Narrow"/>
                <w:sz w:val="20"/>
                <w:szCs w:val="20"/>
              </w:rPr>
              <w:t xml:space="preserve"> </w:t>
            </w:r>
            <w:proofErr w:type="spellStart"/>
            <w:r>
              <w:rPr>
                <w:rFonts w:ascii="Arial Narrow" w:hAnsi="Arial Narrow"/>
                <w:sz w:val="20"/>
                <w:szCs w:val="20"/>
              </w:rPr>
              <w:t>dorrëzohet</w:t>
            </w:r>
            <w:proofErr w:type="spellEnd"/>
            <w:r>
              <w:rPr>
                <w:rFonts w:ascii="Arial Narrow" w:hAnsi="Arial Narrow"/>
                <w:sz w:val="20"/>
                <w:szCs w:val="20"/>
              </w:rPr>
              <w:t xml:space="preserve"> </w:t>
            </w:r>
            <w:proofErr w:type="spellStart"/>
            <w:r>
              <w:rPr>
                <w:rFonts w:ascii="Arial Narrow" w:hAnsi="Arial Narrow"/>
                <w:sz w:val="20"/>
                <w:szCs w:val="20"/>
              </w:rPr>
              <w:t>autoriteteve</w:t>
            </w:r>
            <w:proofErr w:type="spellEnd"/>
            <w:r>
              <w:rPr>
                <w:rFonts w:ascii="Arial Narrow" w:hAnsi="Arial Narrow"/>
                <w:sz w:val="20"/>
                <w:szCs w:val="20"/>
              </w:rPr>
              <w:t xml:space="preserve"> pa </w:t>
            </w:r>
            <w:proofErr w:type="spellStart"/>
            <w:r>
              <w:rPr>
                <w:rFonts w:ascii="Arial Narrow" w:hAnsi="Arial Narrow"/>
                <w:sz w:val="20"/>
                <w:szCs w:val="20"/>
              </w:rPr>
              <w:t>lëndime</w:t>
            </w:r>
            <w:proofErr w:type="spellEnd"/>
            <w:r w:rsidR="009F3789" w:rsidRPr="00A34FD7">
              <w:rPr>
                <w:rFonts w:ascii="Arial Narrow" w:hAnsi="Arial Narrow" w:cstheme="minorHAnsi"/>
                <w:sz w:val="20"/>
                <w:szCs w:val="20"/>
                <w:u w:val="dotted"/>
              </w:rPr>
              <w:tab/>
            </w:r>
            <w:r w:rsidR="009F3789" w:rsidRPr="00A34FD7">
              <w:rPr>
                <w:rFonts w:ascii="Arial Narrow" w:hAnsi="Arial Narrow" w:cstheme="minorHAnsi"/>
                <w:sz w:val="20"/>
                <w:szCs w:val="20"/>
                <w:u w:val="dotted"/>
              </w:rPr>
              <w:tab/>
            </w:r>
            <w:r w:rsidR="009F3789" w:rsidRPr="00A34FD7">
              <w:rPr>
                <w:rFonts w:ascii="Arial Narrow" w:hAnsi="Arial Narrow" w:cstheme="minorHAnsi"/>
                <w:sz w:val="20"/>
                <w:szCs w:val="20"/>
                <w:u w:val="dotted"/>
              </w:rPr>
              <w:tab/>
            </w:r>
            <w:r w:rsidR="009F3789" w:rsidRPr="00A34FD7">
              <w:rPr>
                <w:rFonts w:ascii="Arial Narrow" w:hAnsi="Arial Narrow" w:cstheme="minorHAnsi"/>
                <w:sz w:val="20"/>
                <w:szCs w:val="20"/>
                <w:u w:val="dotted"/>
              </w:rPr>
              <w:tab/>
            </w:r>
            <w:r w:rsidR="009F3789" w:rsidRPr="00A34FD7">
              <w:rPr>
                <w:rFonts w:ascii="Arial Narrow" w:hAnsi="Arial Narrow" w:cstheme="minorHAnsi"/>
                <w:sz w:val="20"/>
                <w:szCs w:val="20"/>
                <w:u w:val="dotted"/>
              </w:rPr>
              <w:tab/>
            </w:r>
            <w:r w:rsidR="007A097F" w:rsidRPr="00071FB0">
              <w:rPr>
                <w:rFonts w:ascii="Arial Narrow" w:hAnsi="Arial Narrow"/>
                <w:sz w:val="20"/>
                <w:szCs w:val="20"/>
              </w:rPr>
              <w:t>2</w:t>
            </w:r>
          </w:p>
          <w:p w14:paraId="2C6D760D" w14:textId="3456BDA1" w:rsidR="007A097F" w:rsidRPr="00CE484C" w:rsidRDefault="007A097F" w:rsidP="00243E14">
            <w:pPr>
              <w:ind w:lef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9F3789" w:rsidRPr="00CE484C">
              <w:rPr>
                <w:rFonts w:ascii="Arial Narrow" w:hAnsi="Arial Narrow" w:cstheme="minorHAnsi"/>
                <w:sz w:val="20"/>
                <w:szCs w:val="20"/>
                <w:u w:val="dotted"/>
                <w:lang w:val="de-DE"/>
              </w:rPr>
              <w:tab/>
            </w:r>
            <w:r w:rsidR="009F3789" w:rsidRPr="00CE484C">
              <w:rPr>
                <w:rFonts w:ascii="Arial Narrow" w:hAnsi="Arial Narrow" w:cstheme="minorHAnsi"/>
                <w:sz w:val="20"/>
                <w:szCs w:val="20"/>
                <w:u w:val="dotted"/>
                <w:lang w:val="de-DE"/>
              </w:rPr>
              <w:tab/>
            </w:r>
            <w:r w:rsidRPr="00CE484C">
              <w:rPr>
                <w:rFonts w:ascii="Arial Narrow" w:hAnsi="Arial Narrow"/>
                <w:sz w:val="20"/>
                <w:szCs w:val="20"/>
                <w:lang w:val="de-DE"/>
              </w:rPr>
              <w:t>99</w:t>
            </w:r>
          </w:p>
        </w:tc>
      </w:tr>
    </w:tbl>
    <w:p w14:paraId="5CDD335D" w14:textId="77777777" w:rsidR="007A097F" w:rsidRPr="00CE484C" w:rsidRDefault="007A097F" w:rsidP="007A097F">
      <w:pPr>
        <w:spacing w:after="0" w:line="240" w:lineRule="auto"/>
        <w:ind w:left="0"/>
        <w:rPr>
          <w:rFonts w:ascii="Arial Narrow" w:hAnsi="Arial Narrow"/>
          <w:sz w:val="20"/>
          <w:szCs w:val="20"/>
          <w:lang w:val="de-DE"/>
        </w:rPr>
      </w:pPr>
    </w:p>
    <w:p w14:paraId="2D0861B6" w14:textId="77777777" w:rsidR="00A85F8F" w:rsidRPr="00CE484C" w:rsidRDefault="00A85F8F" w:rsidP="007A097F">
      <w:pPr>
        <w:spacing w:after="0" w:line="240" w:lineRule="auto"/>
        <w:ind w:left="0"/>
        <w:rPr>
          <w:rFonts w:ascii="Arial Narrow" w:hAnsi="Arial Narrow"/>
          <w:b/>
          <w:sz w:val="20"/>
          <w:szCs w:val="20"/>
          <w:lang w:val="de-DE"/>
        </w:rPr>
      </w:pPr>
    </w:p>
    <w:p w14:paraId="35993E50" w14:textId="77777777" w:rsidR="00CC11EC" w:rsidRPr="00CE484C" w:rsidRDefault="00CC11EC" w:rsidP="007A097F">
      <w:pPr>
        <w:spacing w:after="0" w:line="240" w:lineRule="auto"/>
        <w:ind w:left="0"/>
        <w:rPr>
          <w:rFonts w:ascii="Arial Narrow" w:hAnsi="Arial Narrow"/>
          <w:b/>
          <w:sz w:val="20"/>
          <w:szCs w:val="20"/>
          <w:lang w:val="de-DE"/>
        </w:rPr>
      </w:pPr>
    </w:p>
    <w:p w14:paraId="52F84992" w14:textId="77777777" w:rsidR="00CC11EC" w:rsidRPr="00CE484C" w:rsidRDefault="00CC11EC" w:rsidP="007A097F">
      <w:pPr>
        <w:spacing w:after="0" w:line="240" w:lineRule="auto"/>
        <w:ind w:left="0"/>
        <w:rPr>
          <w:rFonts w:ascii="Arial Narrow" w:hAnsi="Arial Narrow"/>
          <w:b/>
          <w:sz w:val="20"/>
          <w:szCs w:val="20"/>
          <w:lang w:val="de-DE"/>
        </w:rPr>
      </w:pPr>
    </w:p>
    <w:p w14:paraId="1A2B3CF5" w14:textId="77777777" w:rsidR="00CC11EC" w:rsidRPr="00CE484C" w:rsidRDefault="00CC11EC" w:rsidP="007A097F">
      <w:pPr>
        <w:spacing w:after="0" w:line="240" w:lineRule="auto"/>
        <w:ind w:left="0"/>
        <w:rPr>
          <w:rFonts w:ascii="Arial Narrow" w:hAnsi="Arial Narrow"/>
          <w:b/>
          <w:sz w:val="20"/>
          <w:szCs w:val="20"/>
          <w:lang w:val="de-DE"/>
        </w:rPr>
      </w:pPr>
    </w:p>
    <w:p w14:paraId="07CE5175" w14:textId="77777777" w:rsidR="00CC11EC" w:rsidRPr="00CE484C" w:rsidRDefault="00CC11EC" w:rsidP="007A097F">
      <w:pPr>
        <w:spacing w:after="0" w:line="240" w:lineRule="auto"/>
        <w:ind w:left="0"/>
        <w:rPr>
          <w:rFonts w:ascii="Arial Narrow" w:hAnsi="Arial Narrow"/>
          <w:b/>
          <w:sz w:val="20"/>
          <w:szCs w:val="20"/>
          <w:lang w:val="de-DE"/>
        </w:rPr>
      </w:pPr>
    </w:p>
    <w:p w14:paraId="1117AFCD" w14:textId="77777777" w:rsidR="00CC11EC" w:rsidRPr="00CE484C" w:rsidRDefault="00CC11EC" w:rsidP="007A097F">
      <w:pPr>
        <w:spacing w:after="0" w:line="240" w:lineRule="auto"/>
        <w:ind w:left="0"/>
        <w:rPr>
          <w:rFonts w:ascii="Arial Narrow" w:hAnsi="Arial Narrow"/>
          <w:b/>
          <w:sz w:val="20"/>
          <w:szCs w:val="20"/>
          <w:lang w:val="de-DE"/>
        </w:rPr>
      </w:pPr>
    </w:p>
    <w:p w14:paraId="54C00B16" w14:textId="77777777" w:rsidR="007A097F" w:rsidRPr="00CE484C" w:rsidRDefault="00DA02C3" w:rsidP="007A097F">
      <w:pPr>
        <w:spacing w:after="0" w:line="240" w:lineRule="auto"/>
        <w:ind w:left="0"/>
        <w:rPr>
          <w:rFonts w:ascii="Arial Narrow" w:hAnsi="Arial Narrow"/>
          <w:b/>
          <w:sz w:val="20"/>
          <w:szCs w:val="20"/>
          <w:lang w:val="de-DE"/>
        </w:rPr>
      </w:pPr>
      <w:r w:rsidRPr="00CE484C">
        <w:rPr>
          <w:rFonts w:ascii="Arial Narrow" w:hAnsi="Arial Narrow"/>
          <w:b/>
          <w:sz w:val="20"/>
          <w:szCs w:val="20"/>
          <w:lang w:val="de-DE"/>
        </w:rPr>
        <w:t>LEXO</w:t>
      </w:r>
      <w:r w:rsidR="007A097F" w:rsidRPr="00CE484C">
        <w:rPr>
          <w:rFonts w:ascii="Arial Narrow" w:hAnsi="Arial Narrow"/>
          <w:b/>
          <w:sz w:val="20"/>
          <w:szCs w:val="20"/>
          <w:lang w:val="de-DE"/>
        </w:rPr>
        <w:t>:</w:t>
      </w:r>
      <w:r w:rsidR="007A097F" w:rsidRPr="00CE484C">
        <w:rPr>
          <w:rFonts w:ascii="Arial Narrow" w:hAnsi="Arial Narrow"/>
          <w:sz w:val="20"/>
          <w:szCs w:val="20"/>
          <w:lang w:val="de-DE"/>
        </w:rPr>
        <w:t xml:space="preserve"> </w:t>
      </w:r>
      <w:r w:rsidRPr="00CE484C">
        <w:rPr>
          <w:rFonts w:ascii="Arial Narrow" w:hAnsi="Arial Narrow"/>
          <w:sz w:val="20"/>
          <w:szCs w:val="20"/>
          <w:lang w:val="de-DE"/>
        </w:rPr>
        <w:t xml:space="preserve">Për pyetjet në vijim, ju lutemi përgjigjuni: </w:t>
      </w:r>
      <w:r w:rsidRPr="00CE484C">
        <w:rPr>
          <w:rFonts w:ascii="Arial Narrow" w:hAnsi="Arial Narrow"/>
          <w:b/>
          <w:sz w:val="20"/>
          <w:szCs w:val="20"/>
          <w:lang w:val="de-DE"/>
        </w:rPr>
        <w:t>Shumë e mundshme, e mundshme, e pamundur ose shumë e pamundur</w:t>
      </w:r>
    </w:p>
    <w:p w14:paraId="66762CFF" w14:textId="77777777" w:rsidR="007A097F" w:rsidRPr="00CE484C" w:rsidRDefault="007A097F" w:rsidP="007A097F">
      <w:pPr>
        <w:spacing w:after="0" w:line="240" w:lineRule="auto"/>
        <w:ind w:left="0"/>
        <w:rPr>
          <w:rFonts w:ascii="Arial Narrow" w:hAnsi="Arial Narrow"/>
          <w:b/>
          <w:sz w:val="20"/>
          <w:szCs w:val="20"/>
          <w:lang w:val="de-DE"/>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D4549C" w14:paraId="5CF6B758" w14:textId="77777777" w:rsidTr="00243E14">
        <w:tc>
          <w:tcPr>
            <w:tcW w:w="1170" w:type="dxa"/>
          </w:tcPr>
          <w:p w14:paraId="5EA922F4" w14:textId="77777777" w:rsidR="007A097F" w:rsidRPr="00071FB0" w:rsidRDefault="00D72202" w:rsidP="00243E14">
            <w:pPr>
              <w:ind w:left="0"/>
              <w:rPr>
                <w:rFonts w:ascii="Arial Narrow" w:hAnsi="Arial Narrow"/>
                <w:b/>
                <w:sz w:val="20"/>
                <w:szCs w:val="20"/>
              </w:rPr>
            </w:pPr>
            <w:r>
              <w:rPr>
                <w:rFonts w:ascii="Arial Narrow" w:hAnsi="Arial Narrow"/>
                <w:b/>
                <w:sz w:val="20"/>
                <w:szCs w:val="20"/>
              </w:rPr>
              <w:t>q40</w:t>
            </w:r>
            <w:r w:rsidR="007A097F" w:rsidRPr="00071FB0">
              <w:rPr>
                <w:rFonts w:ascii="Arial Narrow" w:hAnsi="Arial Narrow"/>
                <w:b/>
                <w:sz w:val="20"/>
                <w:szCs w:val="20"/>
              </w:rPr>
              <w:t>a_G1</w:t>
            </w:r>
          </w:p>
          <w:p w14:paraId="19AECF32" w14:textId="77777777" w:rsidR="007A097F" w:rsidRPr="00071FB0" w:rsidRDefault="007A097F" w:rsidP="00243E14">
            <w:pPr>
              <w:ind w:left="0"/>
              <w:rPr>
                <w:rFonts w:ascii="Arial Narrow" w:hAnsi="Arial Narrow"/>
                <w:b/>
                <w:sz w:val="20"/>
                <w:szCs w:val="20"/>
              </w:rPr>
            </w:pPr>
          </w:p>
        </w:tc>
        <w:tc>
          <w:tcPr>
            <w:tcW w:w="4770" w:type="dxa"/>
          </w:tcPr>
          <w:p w14:paraId="624F81DC" w14:textId="32887FF3" w:rsidR="00DA02C3" w:rsidRPr="00DA02C3" w:rsidRDefault="00DA02C3" w:rsidP="00DA02C3">
            <w:pPr>
              <w:ind w:left="0"/>
              <w:rPr>
                <w:rFonts w:ascii="Arial Narrow" w:hAnsi="Arial Narrow" w:cstheme="minorHAnsi"/>
                <w:sz w:val="20"/>
                <w:szCs w:val="20"/>
              </w:rPr>
            </w:pPr>
            <w:r w:rsidRPr="00DA02C3">
              <w:rPr>
                <w:rFonts w:ascii="Arial Narrow" w:hAnsi="Arial Narrow" w:cstheme="minorHAnsi"/>
                <w:sz w:val="20"/>
                <w:szCs w:val="20"/>
              </w:rPr>
              <w:t xml:space="preserve">Ju </w:t>
            </w:r>
            <w:proofErr w:type="spellStart"/>
            <w:r w:rsidRPr="00DA02C3">
              <w:rPr>
                <w:rFonts w:ascii="Arial Narrow" w:hAnsi="Arial Narrow" w:cstheme="minorHAnsi"/>
                <w:sz w:val="20"/>
                <w:szCs w:val="20"/>
              </w:rPr>
              <w:t>lutemi</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supozoni</w:t>
            </w:r>
            <w:proofErr w:type="spellEnd"/>
            <w:r w:rsidRPr="00DA02C3">
              <w:rPr>
                <w:rFonts w:ascii="Arial Narrow" w:hAnsi="Arial Narrow" w:cstheme="minorHAnsi"/>
                <w:sz w:val="20"/>
                <w:szCs w:val="20"/>
              </w:rPr>
              <w:t xml:space="preserve"> se </w:t>
            </w:r>
            <w:proofErr w:type="spellStart"/>
            <w:r w:rsidRPr="00DA02C3">
              <w:rPr>
                <w:rFonts w:ascii="Arial Narrow" w:hAnsi="Arial Narrow" w:cstheme="minorHAnsi"/>
                <w:sz w:val="20"/>
                <w:szCs w:val="20"/>
              </w:rPr>
              <w:t>një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ditë</w:t>
            </w:r>
            <w:proofErr w:type="spellEnd"/>
            <w:r w:rsidRPr="00DA02C3">
              <w:rPr>
                <w:rFonts w:ascii="Arial Narrow" w:hAnsi="Arial Narrow" w:cstheme="minorHAnsi"/>
                <w:sz w:val="20"/>
                <w:szCs w:val="20"/>
              </w:rPr>
              <w:t xml:space="preserve"> </w:t>
            </w:r>
            <w:proofErr w:type="spellStart"/>
            <w:r w:rsidR="00F6105E">
              <w:rPr>
                <w:rFonts w:ascii="Arial Narrow" w:hAnsi="Arial Narrow" w:cstheme="minorHAnsi"/>
                <w:sz w:val="20"/>
                <w:szCs w:val="20"/>
              </w:rPr>
              <w:t>Qeveria</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vendos</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të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miratojë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një</w:t>
            </w:r>
            <w:proofErr w:type="spellEnd"/>
          </w:p>
          <w:p w14:paraId="1F35C6D1" w14:textId="30CD0A61" w:rsidR="00DA02C3" w:rsidRPr="00DA02C3" w:rsidRDefault="00DA02C3" w:rsidP="00DA02C3">
            <w:pPr>
              <w:ind w:left="0"/>
              <w:rPr>
                <w:rFonts w:ascii="Arial Narrow" w:hAnsi="Arial Narrow" w:cstheme="minorHAnsi"/>
                <w:sz w:val="20"/>
                <w:szCs w:val="20"/>
              </w:rPr>
            </w:pPr>
            <w:proofErr w:type="spellStart"/>
            <w:r w:rsidRPr="00DA02C3">
              <w:rPr>
                <w:rFonts w:ascii="Arial Narrow" w:hAnsi="Arial Narrow" w:cstheme="minorHAnsi"/>
                <w:sz w:val="20"/>
                <w:szCs w:val="20"/>
              </w:rPr>
              <w:t>politikë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që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është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qartësisht</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kundër</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Kushtetutës</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së</w:t>
            </w:r>
            <w:proofErr w:type="spellEnd"/>
            <w:r w:rsidRPr="00DA02C3">
              <w:rPr>
                <w:rFonts w:ascii="Arial Narrow" w:hAnsi="Arial Narrow" w:cstheme="minorHAnsi"/>
                <w:sz w:val="20"/>
                <w:szCs w:val="20"/>
              </w:rPr>
              <w:t xml:space="preserve"> </w:t>
            </w:r>
            <w:proofErr w:type="spellStart"/>
            <w:r w:rsidR="00097E80">
              <w:rPr>
                <w:rFonts w:ascii="Arial Narrow" w:hAnsi="Arial Narrow" w:cstheme="minorHAnsi"/>
                <w:sz w:val="20"/>
                <w:szCs w:val="20"/>
              </w:rPr>
              <w:t>Maqedonis</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së</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Veriut</w:t>
            </w:r>
            <w:proofErr w:type="spellEnd"/>
            <w:r w:rsidRPr="00DA02C3">
              <w:rPr>
                <w:rFonts w:ascii="Arial Narrow" w:hAnsi="Arial Narrow" w:cstheme="minorHAnsi"/>
                <w:sz w:val="20"/>
                <w:szCs w:val="20"/>
              </w:rPr>
              <w:t>:</w:t>
            </w:r>
          </w:p>
          <w:p w14:paraId="6D18F6FF" w14:textId="77777777" w:rsidR="00DA02C3" w:rsidRPr="00DA02C3" w:rsidRDefault="00DA02C3" w:rsidP="00DA02C3">
            <w:pPr>
              <w:ind w:left="0"/>
              <w:rPr>
                <w:rFonts w:ascii="Arial Narrow" w:hAnsi="Arial Narrow" w:cstheme="minorHAnsi"/>
                <w:sz w:val="20"/>
                <w:szCs w:val="20"/>
              </w:rPr>
            </w:pPr>
            <w:r w:rsidRPr="00DA02C3">
              <w:rPr>
                <w:rFonts w:ascii="Arial Narrow" w:hAnsi="Arial Narrow" w:cstheme="minorHAnsi"/>
                <w:sz w:val="20"/>
                <w:szCs w:val="20"/>
              </w:rPr>
              <w:t xml:space="preserve">Sa </w:t>
            </w:r>
            <w:proofErr w:type="spellStart"/>
            <w:r w:rsidRPr="00DA02C3">
              <w:rPr>
                <w:rFonts w:ascii="Arial Narrow" w:hAnsi="Arial Narrow" w:cstheme="minorHAnsi"/>
                <w:sz w:val="20"/>
                <w:szCs w:val="20"/>
              </w:rPr>
              <w:t>gjasa</w:t>
            </w:r>
            <w:proofErr w:type="spellEnd"/>
            <w:r w:rsidRPr="00DA02C3">
              <w:rPr>
                <w:rFonts w:ascii="Arial Narrow" w:hAnsi="Arial Narrow" w:cstheme="minorHAnsi"/>
                <w:sz w:val="20"/>
                <w:szCs w:val="20"/>
              </w:rPr>
              <w:t xml:space="preserve"> ka </w:t>
            </w:r>
            <w:proofErr w:type="spellStart"/>
            <w:r w:rsidRPr="00DA02C3">
              <w:rPr>
                <w:rFonts w:ascii="Arial Narrow" w:hAnsi="Arial Narrow" w:cstheme="minorHAnsi"/>
                <w:sz w:val="20"/>
                <w:szCs w:val="20"/>
              </w:rPr>
              <w:t>që</w:t>
            </w:r>
            <w:proofErr w:type="spellEnd"/>
            <w:r w:rsidRPr="00DA02C3">
              <w:rPr>
                <w:rFonts w:ascii="Arial Narrow" w:hAnsi="Arial Narrow" w:cstheme="minorHAnsi"/>
                <w:sz w:val="20"/>
                <w:szCs w:val="20"/>
              </w:rPr>
              <w:t xml:space="preserve"> </w:t>
            </w:r>
            <w:proofErr w:type="spellStart"/>
            <w:r>
              <w:rPr>
                <w:rFonts w:ascii="Arial Narrow" w:hAnsi="Arial Narrow" w:cstheme="minorHAnsi"/>
                <w:sz w:val="20"/>
                <w:szCs w:val="20"/>
              </w:rPr>
              <w:t>Kuvendi</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të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jetë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në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gjendje</w:t>
            </w:r>
            <w:proofErr w:type="spellEnd"/>
          </w:p>
          <w:p w14:paraId="71C881E1" w14:textId="1CB7C16F" w:rsidR="007A097F" w:rsidRPr="007D4085" w:rsidRDefault="00DA02C3" w:rsidP="00243E14">
            <w:pPr>
              <w:ind w:left="0"/>
              <w:rPr>
                <w:rFonts w:ascii="Arial Narrow" w:hAnsi="Arial Narrow" w:cstheme="minorHAnsi"/>
                <w:sz w:val="20"/>
                <w:szCs w:val="20"/>
              </w:rPr>
            </w:pPr>
            <w:proofErr w:type="spellStart"/>
            <w:r w:rsidRPr="00DA02C3">
              <w:rPr>
                <w:rFonts w:ascii="Arial Narrow" w:hAnsi="Arial Narrow" w:cstheme="minorHAnsi"/>
                <w:sz w:val="20"/>
                <w:szCs w:val="20"/>
              </w:rPr>
              <w:t>të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ndalojë</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veprimet</w:t>
            </w:r>
            <w:proofErr w:type="spellEnd"/>
            <w:r w:rsidRPr="00DA02C3">
              <w:rPr>
                <w:rFonts w:ascii="Arial Narrow" w:hAnsi="Arial Narrow" w:cstheme="minorHAnsi"/>
                <w:sz w:val="20"/>
                <w:szCs w:val="20"/>
              </w:rPr>
              <w:t xml:space="preserve"> e </w:t>
            </w:r>
            <w:proofErr w:type="spellStart"/>
            <w:r w:rsidRPr="00DA02C3">
              <w:rPr>
                <w:rFonts w:ascii="Arial Narrow" w:hAnsi="Arial Narrow" w:cstheme="minorHAnsi"/>
                <w:sz w:val="20"/>
                <w:szCs w:val="20"/>
              </w:rPr>
              <w:t>paligjshme</w:t>
            </w:r>
            <w:proofErr w:type="spellEnd"/>
            <w:r w:rsidRPr="00DA02C3">
              <w:rPr>
                <w:rFonts w:ascii="Arial Narrow" w:hAnsi="Arial Narrow" w:cstheme="minorHAnsi"/>
                <w:sz w:val="20"/>
                <w:szCs w:val="20"/>
              </w:rPr>
              <w:t xml:space="preserve"> </w:t>
            </w:r>
            <w:proofErr w:type="spellStart"/>
            <w:r w:rsidRPr="00DA02C3">
              <w:rPr>
                <w:rFonts w:ascii="Arial Narrow" w:hAnsi="Arial Narrow" w:cstheme="minorHAnsi"/>
                <w:sz w:val="20"/>
                <w:szCs w:val="20"/>
              </w:rPr>
              <w:t>të</w:t>
            </w:r>
            <w:proofErr w:type="spellEnd"/>
            <w:r w:rsidRPr="00DA02C3">
              <w:rPr>
                <w:rFonts w:ascii="Arial Narrow" w:hAnsi="Arial Narrow" w:cstheme="minorHAnsi"/>
                <w:sz w:val="20"/>
                <w:szCs w:val="20"/>
              </w:rPr>
              <w:t xml:space="preserve"> </w:t>
            </w:r>
            <w:proofErr w:type="spellStart"/>
            <w:r w:rsidR="00681ACE">
              <w:rPr>
                <w:rFonts w:ascii="Arial Narrow" w:hAnsi="Arial Narrow" w:cstheme="minorHAnsi"/>
                <w:sz w:val="20"/>
                <w:szCs w:val="20"/>
              </w:rPr>
              <w:t>Qeveri</w:t>
            </w:r>
            <w:r w:rsidR="00F6105E">
              <w:rPr>
                <w:rFonts w:ascii="Arial Narrow" w:hAnsi="Arial Narrow" w:cstheme="minorHAnsi"/>
                <w:sz w:val="20"/>
                <w:szCs w:val="20"/>
              </w:rPr>
              <w:t>s</w:t>
            </w:r>
            <w:proofErr w:type="spellEnd"/>
            <w:r w:rsidRPr="00DA02C3">
              <w:rPr>
                <w:rFonts w:ascii="Arial Narrow" w:hAnsi="Arial Narrow" w:cstheme="minorHAnsi"/>
                <w:sz w:val="20"/>
                <w:szCs w:val="20"/>
              </w:rPr>
              <w:t>?</w:t>
            </w:r>
          </w:p>
        </w:tc>
        <w:tc>
          <w:tcPr>
            <w:tcW w:w="4050" w:type="dxa"/>
          </w:tcPr>
          <w:p w14:paraId="342B8EA6" w14:textId="77777777" w:rsidR="007A097F" w:rsidRPr="00CE484C" w:rsidRDefault="00DA02C3" w:rsidP="00243E14">
            <w:pPr>
              <w:ind w:left="0"/>
              <w:rPr>
                <w:rFonts w:ascii="Arial Narrow" w:hAnsi="Arial Narrow"/>
                <w:sz w:val="20"/>
                <w:szCs w:val="20"/>
                <w:lang w:val="de-DE"/>
              </w:rPr>
            </w:pPr>
            <w:r w:rsidRPr="00CE484C">
              <w:rPr>
                <w:rFonts w:ascii="Arial Narrow" w:hAnsi="Arial Narrow"/>
                <w:sz w:val="20"/>
                <w:szCs w:val="20"/>
                <w:lang w:val="de-DE"/>
              </w:rPr>
              <w:t>Shumë e mundshme</w:t>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lang w:val="de-DE"/>
              </w:rPr>
              <w:t>1</w:t>
            </w:r>
          </w:p>
          <w:p w14:paraId="060C3E2A" w14:textId="77777777" w:rsidR="007A097F" w:rsidRPr="00CE484C" w:rsidRDefault="00DA02C3" w:rsidP="00243E14">
            <w:pPr>
              <w:ind w:left="0"/>
              <w:rPr>
                <w:rFonts w:ascii="Arial Narrow" w:hAnsi="Arial Narrow"/>
                <w:sz w:val="20"/>
                <w:szCs w:val="20"/>
                <w:lang w:val="de-DE"/>
              </w:rPr>
            </w:pPr>
            <w:r w:rsidRPr="00CE484C">
              <w:rPr>
                <w:rFonts w:ascii="Arial Narrow" w:hAnsi="Arial Narrow"/>
                <w:sz w:val="20"/>
                <w:szCs w:val="20"/>
                <w:lang w:val="de-DE"/>
              </w:rPr>
              <w:t>E mundshme</w:t>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lang w:val="de-DE"/>
              </w:rPr>
              <w:t>2</w:t>
            </w:r>
          </w:p>
          <w:p w14:paraId="1EB98C27" w14:textId="77777777" w:rsidR="007A097F" w:rsidRPr="00CE484C" w:rsidRDefault="00DA02C3" w:rsidP="00243E14">
            <w:pPr>
              <w:ind w:left="0"/>
              <w:rPr>
                <w:rFonts w:ascii="Arial Narrow" w:hAnsi="Arial Narrow"/>
                <w:sz w:val="20"/>
                <w:szCs w:val="20"/>
                <w:lang w:val="de-DE"/>
              </w:rPr>
            </w:pPr>
            <w:r w:rsidRPr="00CE484C">
              <w:rPr>
                <w:rFonts w:ascii="Arial Narrow" w:hAnsi="Arial Narrow"/>
                <w:sz w:val="20"/>
                <w:szCs w:val="20"/>
                <w:lang w:val="de-DE"/>
              </w:rPr>
              <w:t>E pamundur</w:t>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lang w:val="de-DE"/>
              </w:rPr>
              <w:t>3</w:t>
            </w:r>
          </w:p>
          <w:p w14:paraId="4F42852A" w14:textId="77777777" w:rsidR="007A097F" w:rsidRPr="00CE484C" w:rsidRDefault="00DA02C3" w:rsidP="00243E14">
            <w:pPr>
              <w:ind w:left="0"/>
              <w:rPr>
                <w:rFonts w:ascii="Arial Narrow" w:hAnsi="Arial Narrow"/>
                <w:sz w:val="20"/>
                <w:szCs w:val="20"/>
                <w:lang w:val="de-DE"/>
              </w:rPr>
            </w:pPr>
            <w:r w:rsidRPr="00CE484C">
              <w:rPr>
                <w:rFonts w:ascii="Arial Narrow" w:hAnsi="Arial Narrow"/>
                <w:sz w:val="20"/>
                <w:szCs w:val="20"/>
                <w:lang w:val="de-DE"/>
              </w:rPr>
              <w:t>Shumë e pamundur</w:t>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u w:val="dotted"/>
                <w:lang w:val="de-DE"/>
              </w:rPr>
              <w:tab/>
            </w:r>
            <w:r w:rsidR="007A097F" w:rsidRPr="00CE484C">
              <w:rPr>
                <w:rFonts w:ascii="Arial Narrow" w:hAnsi="Arial Narrow"/>
                <w:sz w:val="20"/>
                <w:szCs w:val="20"/>
                <w:lang w:val="de-DE"/>
              </w:rPr>
              <w:t>4</w:t>
            </w:r>
          </w:p>
          <w:p w14:paraId="45FB83A9" w14:textId="77777777" w:rsidR="007A097F" w:rsidRPr="00CE484C" w:rsidRDefault="007A097F" w:rsidP="00243E14">
            <w:pPr>
              <w:ind w:left="0"/>
              <w:rPr>
                <w:rFonts w:ascii="Arial Narrow" w:hAnsi="Arial Narrow"/>
                <w:b/>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7A097F" w:rsidRPr="00D4549C" w14:paraId="08478336" w14:textId="77777777" w:rsidTr="00243E14">
        <w:tc>
          <w:tcPr>
            <w:tcW w:w="1170" w:type="dxa"/>
          </w:tcPr>
          <w:p w14:paraId="7FE499B6" w14:textId="77777777"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b_G1</w:t>
            </w:r>
          </w:p>
        </w:tc>
        <w:tc>
          <w:tcPr>
            <w:tcW w:w="4770" w:type="dxa"/>
          </w:tcPr>
          <w:p w14:paraId="7FE9C6C9" w14:textId="22979988" w:rsidR="007A097F" w:rsidRPr="00071FB0" w:rsidRDefault="00E93E68" w:rsidP="003274EB">
            <w:pPr>
              <w:ind w:left="0" w:right="0"/>
              <w:rPr>
                <w:rFonts w:ascii="Arial Narrow" w:hAnsi="Arial Narrow"/>
                <w:b/>
                <w:sz w:val="20"/>
                <w:szCs w:val="20"/>
              </w:rPr>
            </w:pPr>
            <w:r w:rsidRPr="00E93E68">
              <w:rPr>
                <w:rFonts w:ascii="Arial Narrow" w:hAnsi="Arial Narrow"/>
                <w:sz w:val="20"/>
                <w:szCs w:val="20"/>
              </w:rPr>
              <w:t xml:space="preserve">Sa ka </w:t>
            </w:r>
            <w:proofErr w:type="spellStart"/>
            <w:r w:rsidRPr="00E93E68">
              <w:rPr>
                <w:rFonts w:ascii="Arial Narrow" w:hAnsi="Arial Narrow"/>
                <w:sz w:val="20"/>
                <w:szCs w:val="20"/>
              </w:rPr>
              <w:t>gjasa</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që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gjykatat</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të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jenë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në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gjendje</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të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ndalojnë</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veprimet</w:t>
            </w:r>
            <w:proofErr w:type="spellEnd"/>
            <w:r w:rsidRPr="00E93E68">
              <w:rPr>
                <w:rFonts w:ascii="Arial Narrow" w:hAnsi="Arial Narrow"/>
                <w:sz w:val="20"/>
                <w:szCs w:val="20"/>
              </w:rPr>
              <w:t xml:space="preserve"> e </w:t>
            </w:r>
            <w:proofErr w:type="spellStart"/>
            <w:r w:rsidRPr="00E93E68">
              <w:rPr>
                <w:rFonts w:ascii="Arial Narrow" w:hAnsi="Arial Narrow"/>
                <w:sz w:val="20"/>
                <w:szCs w:val="20"/>
              </w:rPr>
              <w:t>paligjshme</w:t>
            </w:r>
            <w:proofErr w:type="spellEnd"/>
            <w:r w:rsidRPr="00E93E68">
              <w:rPr>
                <w:rFonts w:ascii="Arial Narrow" w:hAnsi="Arial Narrow"/>
                <w:sz w:val="20"/>
                <w:szCs w:val="20"/>
              </w:rPr>
              <w:t xml:space="preserve"> </w:t>
            </w:r>
            <w:proofErr w:type="spellStart"/>
            <w:r w:rsidRPr="00E93E68">
              <w:rPr>
                <w:rFonts w:ascii="Arial Narrow" w:hAnsi="Arial Narrow"/>
                <w:sz w:val="20"/>
                <w:szCs w:val="20"/>
              </w:rPr>
              <w:t>të</w:t>
            </w:r>
            <w:proofErr w:type="spellEnd"/>
            <w:r w:rsidRPr="00E93E68">
              <w:rPr>
                <w:rFonts w:ascii="Arial Narrow" w:hAnsi="Arial Narrow"/>
                <w:sz w:val="20"/>
                <w:szCs w:val="20"/>
              </w:rPr>
              <w:t xml:space="preserve"> </w:t>
            </w:r>
            <w:proofErr w:type="spellStart"/>
            <w:r w:rsidR="00F6105E">
              <w:rPr>
                <w:rFonts w:ascii="Arial Narrow" w:hAnsi="Arial Narrow" w:cstheme="minorHAnsi"/>
                <w:sz w:val="20"/>
                <w:szCs w:val="20"/>
              </w:rPr>
              <w:t>Qeveris</w:t>
            </w:r>
            <w:proofErr w:type="spellEnd"/>
            <w:r w:rsidRPr="00E93E68">
              <w:rPr>
                <w:rFonts w:ascii="Arial Narrow" w:hAnsi="Arial Narrow"/>
                <w:sz w:val="20"/>
                <w:szCs w:val="20"/>
              </w:rPr>
              <w:t>?</w:t>
            </w:r>
          </w:p>
        </w:tc>
        <w:tc>
          <w:tcPr>
            <w:tcW w:w="4050" w:type="dxa"/>
          </w:tcPr>
          <w:p w14:paraId="467C0DF9"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2030D42A"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C480669"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422A91A2"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7621C31F" w14:textId="77777777" w:rsidR="007A097F" w:rsidRPr="00CE484C" w:rsidRDefault="002016E7" w:rsidP="002016E7">
            <w:pPr>
              <w:ind w:left="0"/>
              <w:rPr>
                <w:rFonts w:ascii="Arial Narrow" w:hAnsi="Arial Narrow"/>
                <w:b/>
                <w:sz w:val="20"/>
                <w:szCs w:val="20"/>
                <w:lang w:val="de-DE"/>
              </w:rPr>
            </w:pPr>
            <w:r w:rsidRPr="00CE484C">
              <w:rPr>
                <w:rFonts w:ascii="Arial Narrow" w:hAnsi="Arial Narrow"/>
                <w:b/>
                <w:sz w:val="20"/>
                <w:szCs w:val="20"/>
                <w:lang w:val="de-DE"/>
              </w:rPr>
              <w:t xml:space="preserve"> </w:t>
            </w:r>
            <w:r w:rsidR="007A097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7A097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A097F" w:rsidRPr="00CE484C">
              <w:rPr>
                <w:rFonts w:ascii="Arial Narrow" w:hAnsi="Arial Narrow"/>
                <w:sz w:val="20"/>
                <w:szCs w:val="20"/>
                <w:u w:val="dotted"/>
                <w:lang w:val="de-DE"/>
              </w:rPr>
              <w:tab/>
            </w:r>
            <w:r w:rsidR="007A097F" w:rsidRPr="00CE484C">
              <w:rPr>
                <w:rFonts w:ascii="Calibri Light" w:hAnsi="Calibri Light"/>
                <w:sz w:val="20"/>
                <w:szCs w:val="20"/>
                <w:u w:val="dotted"/>
                <w:lang w:val="de-DE"/>
              </w:rPr>
              <w:tab/>
            </w:r>
            <w:r w:rsidR="007A097F" w:rsidRPr="00CE484C">
              <w:rPr>
                <w:rFonts w:ascii="Arial Narrow" w:hAnsi="Arial Narrow"/>
                <w:sz w:val="20"/>
                <w:szCs w:val="20"/>
                <w:lang w:val="de-DE"/>
              </w:rPr>
              <w:t>99</w:t>
            </w:r>
          </w:p>
        </w:tc>
      </w:tr>
      <w:tr w:rsidR="007A097F" w:rsidRPr="00D4549C" w14:paraId="6C6253E1" w14:textId="77777777" w:rsidTr="00243E14">
        <w:tc>
          <w:tcPr>
            <w:tcW w:w="1170" w:type="dxa"/>
          </w:tcPr>
          <w:p w14:paraId="3A816757" w14:textId="77777777"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c_G1</w:t>
            </w:r>
          </w:p>
        </w:tc>
        <w:tc>
          <w:tcPr>
            <w:tcW w:w="4770" w:type="dxa"/>
          </w:tcPr>
          <w:p w14:paraId="11663B57" w14:textId="46AF54AB" w:rsidR="007A097F" w:rsidRPr="00071FB0" w:rsidRDefault="00E93E68" w:rsidP="003274EB">
            <w:pPr>
              <w:ind w:left="0" w:right="0"/>
              <w:rPr>
                <w:rFonts w:ascii="Arial Narrow" w:hAnsi="Arial Narrow"/>
                <w:b/>
                <w:sz w:val="20"/>
                <w:szCs w:val="20"/>
              </w:rPr>
            </w:pPr>
            <w:r w:rsidRPr="00E93E68">
              <w:rPr>
                <w:rFonts w:ascii="Arial Narrow" w:hAnsi="Arial Narrow" w:cstheme="minorHAnsi"/>
                <w:sz w:val="20"/>
                <w:szCs w:val="20"/>
              </w:rPr>
              <w:t xml:space="preserve">Sa </w:t>
            </w:r>
            <w:proofErr w:type="spellStart"/>
            <w:r w:rsidRPr="00E93E68">
              <w:rPr>
                <w:rFonts w:ascii="Arial Narrow" w:hAnsi="Arial Narrow" w:cstheme="minorHAnsi"/>
                <w:sz w:val="20"/>
                <w:szCs w:val="20"/>
              </w:rPr>
              <w:t>gjasa</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kanë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qytetarët</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që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ndalojnë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veprimet</w:t>
            </w:r>
            <w:proofErr w:type="spellEnd"/>
            <w:r w:rsidRPr="00E93E68">
              <w:rPr>
                <w:rFonts w:ascii="Arial Narrow" w:hAnsi="Arial Narrow" w:cstheme="minorHAnsi"/>
                <w:sz w:val="20"/>
                <w:szCs w:val="20"/>
              </w:rPr>
              <w:t xml:space="preserve"> e </w:t>
            </w:r>
            <w:proofErr w:type="spellStart"/>
            <w:r w:rsidRPr="00E93E68">
              <w:rPr>
                <w:rFonts w:ascii="Arial Narrow" w:hAnsi="Arial Narrow" w:cstheme="minorHAnsi"/>
                <w:sz w:val="20"/>
                <w:szCs w:val="20"/>
              </w:rPr>
              <w:t>paligjshme</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të</w:t>
            </w:r>
            <w:proofErr w:type="spellEnd"/>
            <w:r w:rsidRPr="00E93E68">
              <w:rPr>
                <w:rFonts w:ascii="Arial Narrow" w:hAnsi="Arial Narrow" w:cstheme="minorHAnsi"/>
                <w:sz w:val="20"/>
                <w:szCs w:val="20"/>
              </w:rPr>
              <w:t xml:space="preserve"> </w:t>
            </w:r>
            <w:proofErr w:type="spellStart"/>
            <w:r w:rsidR="00681ACE">
              <w:rPr>
                <w:rFonts w:ascii="Arial Narrow" w:hAnsi="Arial Narrow" w:cstheme="minorHAnsi"/>
                <w:sz w:val="20"/>
                <w:szCs w:val="20"/>
              </w:rPr>
              <w:t>Qeveri</w:t>
            </w:r>
            <w:r w:rsidR="00F6105E">
              <w:rPr>
                <w:rFonts w:ascii="Arial Narrow" w:hAnsi="Arial Narrow" w:cstheme="minorHAnsi"/>
                <w:sz w:val="20"/>
                <w:szCs w:val="20"/>
              </w:rPr>
              <w:t>s</w:t>
            </w:r>
            <w:proofErr w:type="spellEnd"/>
            <w:r w:rsidRPr="00E93E68">
              <w:rPr>
                <w:rFonts w:ascii="Arial Narrow" w:hAnsi="Arial Narrow" w:cstheme="minorHAnsi"/>
                <w:sz w:val="20"/>
                <w:szCs w:val="20"/>
              </w:rPr>
              <w:t>?</w:t>
            </w:r>
          </w:p>
        </w:tc>
        <w:tc>
          <w:tcPr>
            <w:tcW w:w="4050" w:type="dxa"/>
          </w:tcPr>
          <w:p w14:paraId="19FF3E11"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6FFCD443"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167F01F"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1B73B0C0"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40508746" w14:textId="77777777" w:rsidR="007A097F" w:rsidRPr="00CE484C" w:rsidRDefault="002016E7" w:rsidP="002016E7">
            <w:pPr>
              <w:ind w:left="0"/>
              <w:rPr>
                <w:rFonts w:ascii="Arial Narrow" w:hAnsi="Arial Narrow"/>
                <w:b/>
                <w:sz w:val="20"/>
                <w:szCs w:val="20"/>
                <w:lang w:val="de-DE"/>
              </w:rPr>
            </w:pPr>
            <w:r w:rsidRPr="00CE484C">
              <w:rPr>
                <w:rFonts w:ascii="Arial Narrow" w:hAnsi="Arial Narrow"/>
                <w:b/>
                <w:sz w:val="20"/>
                <w:szCs w:val="20"/>
                <w:lang w:val="de-DE"/>
              </w:rPr>
              <w:t xml:space="preserve"> </w:t>
            </w:r>
            <w:r w:rsidR="007A097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7A097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A097F" w:rsidRPr="00CE484C">
              <w:rPr>
                <w:rFonts w:ascii="Arial Narrow" w:hAnsi="Arial Narrow"/>
                <w:sz w:val="20"/>
                <w:szCs w:val="20"/>
                <w:u w:val="dotted"/>
                <w:lang w:val="de-DE"/>
              </w:rPr>
              <w:tab/>
            </w:r>
            <w:r w:rsidR="007A097F" w:rsidRPr="00CE484C">
              <w:rPr>
                <w:rFonts w:ascii="Calibri Light" w:hAnsi="Calibri Light"/>
                <w:sz w:val="20"/>
                <w:szCs w:val="20"/>
                <w:u w:val="dotted"/>
                <w:lang w:val="de-DE"/>
              </w:rPr>
              <w:tab/>
            </w:r>
            <w:r w:rsidR="007A097F" w:rsidRPr="00CE484C">
              <w:rPr>
                <w:rFonts w:ascii="Arial Narrow" w:hAnsi="Arial Narrow"/>
                <w:sz w:val="20"/>
                <w:szCs w:val="20"/>
                <w:lang w:val="de-DE"/>
              </w:rPr>
              <w:t>99</w:t>
            </w:r>
          </w:p>
        </w:tc>
      </w:tr>
      <w:tr w:rsidR="007A097F" w:rsidRPr="00D4549C" w14:paraId="6DC790B2" w14:textId="77777777" w:rsidTr="00243E14">
        <w:tc>
          <w:tcPr>
            <w:tcW w:w="1170" w:type="dxa"/>
          </w:tcPr>
          <w:p w14:paraId="1338DB92" w14:textId="77777777"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d_G1</w:t>
            </w:r>
          </w:p>
        </w:tc>
        <w:tc>
          <w:tcPr>
            <w:tcW w:w="4770" w:type="dxa"/>
          </w:tcPr>
          <w:p w14:paraId="074C3B32" w14:textId="77777777" w:rsidR="00E93E68" w:rsidRDefault="00E93E68" w:rsidP="00E93E68">
            <w:pPr>
              <w:ind w:left="0"/>
              <w:rPr>
                <w:rFonts w:ascii="Arial Narrow" w:hAnsi="Arial Narrow" w:cstheme="minorHAnsi"/>
                <w:sz w:val="20"/>
                <w:szCs w:val="20"/>
              </w:rPr>
            </w:pPr>
            <w:proofErr w:type="spellStart"/>
            <w:r w:rsidRPr="00E93E68">
              <w:rPr>
                <w:rFonts w:ascii="Arial Narrow" w:hAnsi="Arial Narrow" w:cstheme="minorHAnsi"/>
                <w:sz w:val="20"/>
                <w:szCs w:val="20"/>
              </w:rPr>
              <w:t>Mendoni</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për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pronarët</w:t>
            </w:r>
            <w:proofErr w:type="spellEnd"/>
            <w:r w:rsidRPr="00E93E68">
              <w:rPr>
                <w:rFonts w:ascii="Arial Narrow" w:hAnsi="Arial Narrow" w:cstheme="minorHAnsi"/>
                <w:sz w:val="20"/>
                <w:szCs w:val="20"/>
              </w:rPr>
              <w:t xml:space="preserve"> e </w:t>
            </w:r>
            <w:proofErr w:type="spellStart"/>
            <w:r w:rsidRPr="00E93E68">
              <w:rPr>
                <w:rFonts w:ascii="Arial Narrow" w:hAnsi="Arial Narrow" w:cstheme="minorHAnsi"/>
                <w:sz w:val="20"/>
                <w:szCs w:val="20"/>
              </w:rPr>
              <w:t>bizneseve</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që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angazhohen</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operacione</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vogla</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për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shembull</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shitja</w:t>
            </w:r>
            <w:proofErr w:type="spellEnd"/>
            <w:r w:rsidRPr="00E93E68">
              <w:rPr>
                <w:rFonts w:ascii="Arial Narrow" w:hAnsi="Arial Narrow" w:cstheme="minorHAnsi"/>
                <w:sz w:val="20"/>
                <w:szCs w:val="20"/>
              </w:rPr>
              <w:t xml:space="preserve"> e </w:t>
            </w:r>
            <w:proofErr w:type="spellStart"/>
            <w:r w:rsidRPr="00E93E68">
              <w:rPr>
                <w:rFonts w:ascii="Arial Narrow" w:hAnsi="Arial Narrow" w:cstheme="minorHAnsi"/>
                <w:sz w:val="20"/>
                <w:szCs w:val="20"/>
              </w:rPr>
              <w:t>ushqimit</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një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ndërmarrje</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vogël</w:t>
            </w:r>
            <w:proofErr w:type="spellEnd"/>
            <w:r w:rsidRPr="00E93E68">
              <w:rPr>
                <w:rFonts w:ascii="Arial Narrow" w:hAnsi="Arial Narrow" w:cstheme="minorHAnsi"/>
                <w:sz w:val="20"/>
                <w:szCs w:val="20"/>
              </w:rPr>
              <w:t>)</w:t>
            </w:r>
            <w:r>
              <w:rPr>
                <w:rFonts w:ascii="Arial Narrow" w:hAnsi="Arial Narrow" w:cstheme="minorHAnsi"/>
                <w:sz w:val="20"/>
                <w:szCs w:val="20"/>
              </w:rPr>
              <w:t xml:space="preserve"> </w:t>
            </w:r>
          </w:p>
          <w:p w14:paraId="1287A7C3" w14:textId="77777777" w:rsidR="007A097F" w:rsidRPr="00E93E68" w:rsidRDefault="002016E7" w:rsidP="00E93E68">
            <w:pPr>
              <w:ind w:left="0"/>
              <w:rPr>
                <w:rFonts w:ascii="Arial Narrow" w:hAnsi="Arial Narrow" w:cstheme="minorHAnsi"/>
                <w:sz w:val="20"/>
                <w:szCs w:val="20"/>
              </w:rPr>
            </w:pPr>
            <w:r>
              <w:rPr>
                <w:rFonts w:ascii="Arial Narrow" w:hAnsi="Arial Narrow" w:cstheme="minorHAnsi"/>
                <w:sz w:val="20"/>
                <w:szCs w:val="20"/>
              </w:rPr>
              <w:t xml:space="preserve">Sa </w:t>
            </w:r>
            <w:proofErr w:type="spellStart"/>
            <w:r>
              <w:rPr>
                <w:rFonts w:ascii="Arial Narrow" w:hAnsi="Arial Narrow" w:cstheme="minorHAnsi"/>
                <w:sz w:val="20"/>
                <w:szCs w:val="20"/>
              </w:rPr>
              <w:t>gjasa</w:t>
            </w:r>
            <w:proofErr w:type="spellEnd"/>
            <w:r>
              <w:rPr>
                <w:rFonts w:ascii="Arial Narrow" w:hAnsi="Arial Narrow" w:cstheme="minorHAnsi"/>
                <w:sz w:val="20"/>
                <w:szCs w:val="20"/>
              </w:rPr>
              <w:t xml:space="preserve"> ka </w:t>
            </w:r>
            <w:proofErr w:type="spellStart"/>
            <w:r w:rsidR="00E93E68" w:rsidRPr="00E93E68">
              <w:rPr>
                <w:rFonts w:ascii="Arial Narrow" w:hAnsi="Arial Narrow" w:cstheme="minorHAnsi"/>
                <w:sz w:val="20"/>
                <w:szCs w:val="20"/>
              </w:rPr>
              <w:t>që</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këta</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njerëz</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të</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gjobiten</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nëse</w:t>
            </w:r>
            <w:proofErr w:type="spellEnd"/>
            <w:r w:rsidR="00E93E68" w:rsidRPr="00E93E68">
              <w:rPr>
                <w:rFonts w:ascii="Arial Narrow" w:hAnsi="Arial Narrow" w:cstheme="minorHAnsi"/>
                <w:sz w:val="20"/>
                <w:szCs w:val="20"/>
              </w:rPr>
              <w:t>:</w:t>
            </w:r>
            <w:r w:rsidR="007A097F" w:rsidRPr="00071FB0">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Angazhohen</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në</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veprimtarinë</w:t>
            </w:r>
            <w:proofErr w:type="spellEnd"/>
            <w:r w:rsidR="00E93E68" w:rsidRPr="00E93E68">
              <w:rPr>
                <w:rFonts w:ascii="Arial Narrow" w:hAnsi="Arial Narrow" w:cstheme="minorHAnsi"/>
                <w:sz w:val="20"/>
                <w:szCs w:val="20"/>
              </w:rPr>
              <w:t xml:space="preserve"> e </w:t>
            </w:r>
            <w:proofErr w:type="spellStart"/>
            <w:r w:rsidR="00E93E68" w:rsidRPr="00E93E68">
              <w:rPr>
                <w:rFonts w:ascii="Arial Narrow" w:hAnsi="Arial Narrow" w:cstheme="minorHAnsi"/>
                <w:sz w:val="20"/>
                <w:szCs w:val="20"/>
              </w:rPr>
              <w:t>biznesit</w:t>
            </w:r>
            <w:proofErr w:type="spellEnd"/>
            <w:r w:rsidR="00E93E68" w:rsidRPr="00E93E68">
              <w:rPr>
                <w:rFonts w:ascii="Arial Narrow" w:hAnsi="Arial Narrow" w:cstheme="minorHAnsi"/>
                <w:sz w:val="20"/>
                <w:szCs w:val="20"/>
              </w:rPr>
              <w:t xml:space="preserve"> pa </w:t>
            </w:r>
            <w:proofErr w:type="spellStart"/>
            <w:r w:rsidR="00E93E68" w:rsidRPr="00E93E68">
              <w:rPr>
                <w:rFonts w:ascii="Arial Narrow" w:hAnsi="Arial Narrow" w:cstheme="minorHAnsi"/>
                <w:sz w:val="20"/>
                <w:szCs w:val="20"/>
              </w:rPr>
              <w:t>dokumentacionin</w:t>
            </w:r>
            <w:proofErr w:type="spellEnd"/>
            <w:r w:rsidR="00E93E68" w:rsidRPr="00E93E68">
              <w:rPr>
                <w:rFonts w:ascii="Arial Narrow" w:hAnsi="Arial Narrow" w:cstheme="minorHAnsi"/>
                <w:sz w:val="20"/>
                <w:szCs w:val="20"/>
              </w:rPr>
              <w:t xml:space="preserve"> e </w:t>
            </w:r>
            <w:proofErr w:type="spellStart"/>
            <w:r w:rsidR="00E93E68" w:rsidRPr="00E93E68">
              <w:rPr>
                <w:rFonts w:ascii="Arial Narrow" w:hAnsi="Arial Narrow" w:cstheme="minorHAnsi"/>
                <w:sz w:val="20"/>
                <w:szCs w:val="20"/>
              </w:rPr>
              <w:t>kërkuar</w:t>
            </w:r>
            <w:proofErr w:type="spellEnd"/>
            <w:r w:rsidR="00E93E68" w:rsidRPr="00E93E68">
              <w:rPr>
                <w:rFonts w:ascii="Arial Narrow" w:hAnsi="Arial Narrow" w:cstheme="minorHAnsi"/>
                <w:sz w:val="20"/>
                <w:szCs w:val="20"/>
              </w:rPr>
              <w:t>?</w:t>
            </w:r>
          </w:p>
        </w:tc>
        <w:tc>
          <w:tcPr>
            <w:tcW w:w="4050" w:type="dxa"/>
          </w:tcPr>
          <w:p w14:paraId="793B98F6"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E680D40"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78D14210"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0EE05CB9"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051D0E4" w14:textId="77777777" w:rsidR="007A097F" w:rsidRPr="00CE484C" w:rsidRDefault="002016E7" w:rsidP="002016E7">
            <w:pPr>
              <w:ind w:left="0"/>
              <w:rPr>
                <w:rFonts w:ascii="Arial Narrow" w:hAnsi="Arial Narrow"/>
                <w:b/>
                <w:sz w:val="20"/>
                <w:szCs w:val="20"/>
                <w:lang w:val="de-DE"/>
              </w:rPr>
            </w:pPr>
            <w:r w:rsidRPr="00CE484C">
              <w:rPr>
                <w:rFonts w:ascii="Arial Narrow" w:hAnsi="Arial Narrow"/>
                <w:b/>
                <w:sz w:val="20"/>
                <w:szCs w:val="20"/>
                <w:lang w:val="de-DE"/>
              </w:rPr>
              <w:t xml:space="preserve"> </w:t>
            </w:r>
            <w:r w:rsidR="007A097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7A097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A097F" w:rsidRPr="00CE484C">
              <w:rPr>
                <w:rFonts w:ascii="Arial Narrow" w:hAnsi="Arial Narrow"/>
                <w:sz w:val="20"/>
                <w:szCs w:val="20"/>
                <w:u w:val="dotted"/>
                <w:lang w:val="de-DE"/>
              </w:rPr>
              <w:tab/>
            </w:r>
            <w:r w:rsidR="007A097F" w:rsidRPr="00CE484C">
              <w:rPr>
                <w:rFonts w:ascii="Calibri Light" w:hAnsi="Calibri Light"/>
                <w:sz w:val="20"/>
                <w:szCs w:val="20"/>
                <w:u w:val="dotted"/>
                <w:lang w:val="de-DE"/>
              </w:rPr>
              <w:tab/>
            </w:r>
            <w:r w:rsidR="007A097F" w:rsidRPr="00CE484C">
              <w:rPr>
                <w:rFonts w:ascii="Arial Narrow" w:hAnsi="Arial Narrow"/>
                <w:sz w:val="20"/>
                <w:szCs w:val="20"/>
                <w:lang w:val="de-DE"/>
              </w:rPr>
              <w:t>99</w:t>
            </w:r>
          </w:p>
        </w:tc>
      </w:tr>
      <w:tr w:rsidR="007A097F" w:rsidRPr="00D4549C" w14:paraId="1EF407BA" w14:textId="77777777" w:rsidTr="00243E14">
        <w:tc>
          <w:tcPr>
            <w:tcW w:w="1170" w:type="dxa"/>
          </w:tcPr>
          <w:p w14:paraId="1C06DCA6" w14:textId="77777777" w:rsidR="007A097F" w:rsidRPr="00071FB0" w:rsidRDefault="0048136F" w:rsidP="00243E14">
            <w:pPr>
              <w:ind w:left="0"/>
              <w:rPr>
                <w:rFonts w:ascii="Arial Narrow" w:hAnsi="Arial Narrow"/>
                <w:b/>
                <w:sz w:val="20"/>
                <w:szCs w:val="20"/>
              </w:rPr>
            </w:pPr>
            <w:r>
              <w:rPr>
                <w:rFonts w:ascii="Arial Narrow" w:hAnsi="Arial Narrow"/>
                <w:b/>
                <w:sz w:val="20"/>
                <w:szCs w:val="20"/>
              </w:rPr>
              <w:t>q</w:t>
            </w:r>
            <w:r w:rsidR="00D72202">
              <w:rPr>
                <w:rFonts w:ascii="Arial Narrow" w:hAnsi="Arial Narrow"/>
                <w:b/>
                <w:sz w:val="20"/>
                <w:szCs w:val="20"/>
              </w:rPr>
              <w:t>40</w:t>
            </w:r>
            <w:r w:rsidR="007A097F" w:rsidRPr="00071FB0">
              <w:rPr>
                <w:rFonts w:ascii="Arial Narrow" w:hAnsi="Arial Narrow"/>
                <w:b/>
                <w:sz w:val="20"/>
                <w:szCs w:val="20"/>
              </w:rPr>
              <w:t>e_G1</w:t>
            </w:r>
          </w:p>
        </w:tc>
        <w:tc>
          <w:tcPr>
            <w:tcW w:w="4770" w:type="dxa"/>
          </w:tcPr>
          <w:p w14:paraId="4E4B9A01" w14:textId="77777777" w:rsidR="00E93E68" w:rsidRPr="00E93E68" w:rsidRDefault="002016E7" w:rsidP="00E93E68">
            <w:pPr>
              <w:ind w:left="0"/>
              <w:rPr>
                <w:rFonts w:ascii="Arial Narrow" w:hAnsi="Arial Narrow" w:cstheme="minorHAnsi"/>
                <w:sz w:val="20"/>
                <w:szCs w:val="20"/>
              </w:rPr>
            </w:pPr>
            <w:r>
              <w:rPr>
                <w:rFonts w:ascii="Arial Narrow" w:hAnsi="Arial Narrow" w:cstheme="minorHAnsi"/>
                <w:sz w:val="20"/>
                <w:szCs w:val="20"/>
              </w:rPr>
              <w:t xml:space="preserve">Sa </w:t>
            </w:r>
            <w:proofErr w:type="spellStart"/>
            <w:r>
              <w:rPr>
                <w:rFonts w:ascii="Arial Narrow" w:hAnsi="Arial Narrow" w:cstheme="minorHAnsi"/>
                <w:sz w:val="20"/>
                <w:szCs w:val="20"/>
              </w:rPr>
              <w:t>gjasa</w:t>
            </w:r>
            <w:proofErr w:type="spellEnd"/>
            <w:r w:rsidR="00E93E68" w:rsidRPr="00E93E68">
              <w:rPr>
                <w:rFonts w:ascii="Arial Narrow" w:hAnsi="Arial Narrow" w:cstheme="minorHAnsi"/>
                <w:sz w:val="20"/>
                <w:szCs w:val="20"/>
              </w:rPr>
              <w:t xml:space="preserve"> ka </w:t>
            </w:r>
            <w:proofErr w:type="spellStart"/>
            <w:r w:rsidR="00E93E68" w:rsidRPr="00E93E68">
              <w:rPr>
                <w:rFonts w:ascii="Arial Narrow" w:hAnsi="Arial Narrow" w:cstheme="minorHAnsi"/>
                <w:sz w:val="20"/>
                <w:szCs w:val="20"/>
              </w:rPr>
              <w:t>që</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këta</w:t>
            </w:r>
            <w:proofErr w:type="spellEnd"/>
            <w:r w:rsidR="00E93E68" w:rsidRPr="00E93E68">
              <w:rPr>
                <w:rFonts w:ascii="Arial Narrow" w:hAnsi="Arial Narrow" w:cstheme="minorHAnsi"/>
                <w:sz w:val="20"/>
                <w:szCs w:val="20"/>
              </w:rPr>
              <w:t xml:space="preserve"> persona </w:t>
            </w:r>
            <w:proofErr w:type="spellStart"/>
            <w:r w:rsidR="00E93E68" w:rsidRPr="00E93E68">
              <w:rPr>
                <w:rFonts w:ascii="Arial Narrow" w:hAnsi="Arial Narrow" w:cstheme="minorHAnsi"/>
                <w:sz w:val="20"/>
                <w:szCs w:val="20"/>
              </w:rPr>
              <w:t>të</w:t>
            </w:r>
            <w:proofErr w:type="spellEnd"/>
            <w:r w:rsidR="00E93E68" w:rsidRPr="00E93E68">
              <w:rPr>
                <w:rFonts w:ascii="Arial Narrow" w:hAnsi="Arial Narrow" w:cstheme="minorHAnsi"/>
                <w:sz w:val="20"/>
                <w:szCs w:val="20"/>
              </w:rPr>
              <w:t xml:space="preserve"> </w:t>
            </w:r>
            <w:proofErr w:type="spellStart"/>
            <w:r w:rsidR="00E93E68" w:rsidRPr="00E93E68">
              <w:rPr>
                <w:rFonts w:ascii="Arial Narrow" w:hAnsi="Arial Narrow" w:cstheme="minorHAnsi"/>
                <w:sz w:val="20"/>
                <w:szCs w:val="20"/>
              </w:rPr>
              <w:t>gjobiten</w:t>
            </w:r>
            <w:proofErr w:type="spellEnd"/>
          </w:p>
          <w:p w14:paraId="45600010" w14:textId="77777777" w:rsidR="00E93E68" w:rsidRDefault="00E93E68" w:rsidP="00E93E68">
            <w:pPr>
              <w:ind w:left="0"/>
              <w:rPr>
                <w:rFonts w:ascii="Arial Narrow" w:hAnsi="Arial Narrow" w:cstheme="minorHAnsi"/>
                <w:sz w:val="20"/>
                <w:szCs w:val="20"/>
              </w:rPr>
            </w:pPr>
            <w:proofErr w:type="spellStart"/>
            <w:r w:rsidRPr="00E93E68">
              <w:rPr>
                <w:rFonts w:ascii="Arial Narrow" w:hAnsi="Arial Narrow" w:cstheme="minorHAnsi"/>
                <w:sz w:val="20"/>
                <w:szCs w:val="20"/>
              </w:rPr>
              <w:t>nëse</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ata</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Nuk</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janë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regjistruar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për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të</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paguar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taksat</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kur</w:t>
            </w:r>
            <w:proofErr w:type="spellEnd"/>
            <w:r w:rsidRPr="00E93E68">
              <w:rPr>
                <w:rFonts w:ascii="Arial Narrow" w:hAnsi="Arial Narrow" w:cstheme="minorHAnsi"/>
                <w:sz w:val="20"/>
                <w:szCs w:val="20"/>
              </w:rPr>
              <w:t xml:space="preserve"> </w:t>
            </w:r>
            <w:proofErr w:type="spellStart"/>
            <w:r w:rsidRPr="00E93E68">
              <w:rPr>
                <w:rFonts w:ascii="Arial Narrow" w:hAnsi="Arial Narrow" w:cstheme="minorHAnsi"/>
                <w:sz w:val="20"/>
                <w:szCs w:val="20"/>
              </w:rPr>
              <w:t>duhet</w:t>
            </w:r>
            <w:proofErr w:type="spellEnd"/>
            <w:r w:rsidRPr="00E93E68">
              <w:rPr>
                <w:rFonts w:ascii="Arial Narrow" w:hAnsi="Arial Narrow" w:cstheme="minorHAnsi"/>
                <w:sz w:val="20"/>
                <w:szCs w:val="20"/>
              </w:rPr>
              <w:t>?</w:t>
            </w:r>
          </w:p>
          <w:p w14:paraId="0EEF4EA4" w14:textId="77777777" w:rsidR="007A097F" w:rsidRPr="00071FB0" w:rsidRDefault="007A097F" w:rsidP="00243E14">
            <w:pPr>
              <w:ind w:left="0" w:right="0"/>
              <w:rPr>
                <w:rFonts w:ascii="Arial Narrow" w:hAnsi="Arial Narrow" w:cstheme="minorHAnsi"/>
                <w:sz w:val="20"/>
                <w:szCs w:val="20"/>
              </w:rPr>
            </w:pPr>
          </w:p>
          <w:p w14:paraId="0DA8A17A" w14:textId="77777777" w:rsidR="007A097F" w:rsidRPr="00071FB0" w:rsidRDefault="007A097F" w:rsidP="00365D83">
            <w:pPr>
              <w:ind w:left="0" w:right="0"/>
              <w:rPr>
                <w:rFonts w:ascii="Arial Narrow" w:hAnsi="Arial Narrow"/>
                <w:b/>
                <w:sz w:val="20"/>
                <w:szCs w:val="20"/>
              </w:rPr>
            </w:pPr>
          </w:p>
        </w:tc>
        <w:tc>
          <w:tcPr>
            <w:tcW w:w="4050" w:type="dxa"/>
          </w:tcPr>
          <w:p w14:paraId="19478C21"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68D79A6A"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324BB8D7"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1DFECBE7" w14:textId="77777777" w:rsidR="002016E7" w:rsidRPr="00CE484C" w:rsidRDefault="002016E7" w:rsidP="002016E7">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2E10E72" w14:textId="77777777" w:rsidR="007A097F" w:rsidRPr="00CE484C" w:rsidRDefault="002016E7" w:rsidP="002016E7">
            <w:pPr>
              <w:ind w:left="0"/>
              <w:rPr>
                <w:rFonts w:ascii="Arial Narrow" w:hAnsi="Arial Narrow"/>
                <w:b/>
                <w:sz w:val="20"/>
                <w:szCs w:val="20"/>
                <w:lang w:val="de-DE"/>
              </w:rPr>
            </w:pPr>
            <w:r w:rsidRPr="00CE484C">
              <w:rPr>
                <w:rFonts w:ascii="Arial Narrow" w:hAnsi="Arial Narrow"/>
                <w:b/>
                <w:sz w:val="20"/>
                <w:szCs w:val="20"/>
                <w:lang w:val="de-DE"/>
              </w:rPr>
              <w:t xml:space="preserve"> </w:t>
            </w:r>
            <w:r w:rsidR="007A097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7A097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7A097F" w:rsidRPr="00CE484C">
              <w:rPr>
                <w:rFonts w:ascii="Arial Narrow" w:hAnsi="Arial Narrow"/>
                <w:sz w:val="20"/>
                <w:szCs w:val="20"/>
                <w:u w:val="dotted"/>
                <w:lang w:val="de-DE"/>
              </w:rPr>
              <w:tab/>
            </w:r>
            <w:r w:rsidR="007A097F" w:rsidRPr="00CE484C">
              <w:rPr>
                <w:rFonts w:ascii="Calibri Light" w:hAnsi="Calibri Light"/>
                <w:sz w:val="20"/>
                <w:szCs w:val="20"/>
                <w:u w:val="dotted"/>
                <w:lang w:val="de-DE"/>
              </w:rPr>
              <w:tab/>
            </w:r>
            <w:r w:rsidR="007A097F" w:rsidRPr="00CE484C">
              <w:rPr>
                <w:rFonts w:ascii="Arial Narrow" w:hAnsi="Arial Narrow"/>
                <w:sz w:val="20"/>
                <w:szCs w:val="20"/>
                <w:lang w:val="de-DE"/>
              </w:rPr>
              <w:t>99</w:t>
            </w:r>
          </w:p>
        </w:tc>
      </w:tr>
    </w:tbl>
    <w:p w14:paraId="12D93C05" w14:textId="77777777" w:rsidR="00C52208" w:rsidRPr="00CE484C" w:rsidRDefault="00C52208" w:rsidP="007A097F">
      <w:pPr>
        <w:tabs>
          <w:tab w:val="left" w:pos="180"/>
        </w:tabs>
        <w:spacing w:after="0" w:line="240" w:lineRule="auto"/>
        <w:ind w:left="0" w:right="0"/>
        <w:rPr>
          <w:rFonts w:ascii="Arial Narrow" w:hAnsi="Arial Narrow" w:cstheme="minorHAnsi"/>
          <w:b/>
          <w:sz w:val="20"/>
          <w:szCs w:val="20"/>
          <w:lang w:val="de-DE"/>
        </w:rPr>
      </w:pPr>
    </w:p>
    <w:p w14:paraId="32E0504D" w14:textId="77777777" w:rsidR="000A4C9D" w:rsidRPr="00CE484C" w:rsidRDefault="000A4C9D" w:rsidP="007A097F">
      <w:pPr>
        <w:tabs>
          <w:tab w:val="left" w:pos="180"/>
        </w:tabs>
        <w:spacing w:after="0" w:line="240" w:lineRule="auto"/>
        <w:ind w:left="0" w:right="0"/>
        <w:rPr>
          <w:rFonts w:ascii="Arial Narrow" w:hAnsi="Arial Narrow" w:cstheme="minorHAnsi"/>
          <w:b/>
          <w:sz w:val="20"/>
          <w:szCs w:val="20"/>
          <w:lang w:val="de-DE"/>
        </w:rPr>
      </w:pPr>
    </w:p>
    <w:p w14:paraId="6275748F" w14:textId="77777777" w:rsidR="003E7695" w:rsidRPr="00A34FD7" w:rsidRDefault="005E17B8" w:rsidP="003E7695">
      <w:pPr>
        <w:tabs>
          <w:tab w:val="left" w:pos="180"/>
        </w:tabs>
        <w:spacing w:after="0" w:line="240" w:lineRule="auto"/>
        <w:ind w:left="0" w:right="0"/>
        <w:rPr>
          <w:rFonts w:ascii="Arial Narrow" w:hAnsi="Arial Narrow" w:cstheme="minorHAnsi"/>
          <w:b/>
          <w:u w:val="single"/>
          <w:lang w:val="de-DE"/>
        </w:rPr>
      </w:pPr>
      <w:r w:rsidRPr="00A34FD7">
        <w:rPr>
          <w:rFonts w:ascii="Arial Narrow" w:hAnsi="Arial Narrow" w:cstheme="minorHAnsi"/>
          <w:b/>
          <w:u w:val="single"/>
          <w:lang w:val="de-DE"/>
        </w:rPr>
        <w:t>MUNDËSIA</w:t>
      </w:r>
      <w:r w:rsidR="003E7695" w:rsidRPr="00A34FD7">
        <w:rPr>
          <w:rFonts w:ascii="Arial Narrow" w:hAnsi="Arial Narrow" w:cstheme="minorHAnsi"/>
          <w:b/>
          <w:u w:val="single"/>
          <w:lang w:val="de-DE"/>
        </w:rPr>
        <w:t xml:space="preserve"> B</w:t>
      </w:r>
    </w:p>
    <w:p w14:paraId="4F0582F1" w14:textId="77777777" w:rsidR="003E7695" w:rsidRPr="00A34FD7" w:rsidRDefault="003E7695" w:rsidP="003E7695">
      <w:pPr>
        <w:tabs>
          <w:tab w:val="left" w:pos="180"/>
        </w:tabs>
        <w:spacing w:after="0" w:line="240" w:lineRule="auto"/>
        <w:ind w:left="0" w:right="0"/>
        <w:rPr>
          <w:rFonts w:ascii="Arial Narrow" w:hAnsi="Arial Narrow" w:cstheme="minorHAnsi"/>
          <w:b/>
          <w:lang w:val="de-DE"/>
        </w:rPr>
      </w:pPr>
    </w:p>
    <w:p w14:paraId="217D2E18" w14:textId="77777777" w:rsidR="005E17B8" w:rsidRPr="00A34FD7" w:rsidRDefault="005E17B8" w:rsidP="005E17B8">
      <w:pPr>
        <w:tabs>
          <w:tab w:val="left" w:pos="180"/>
        </w:tabs>
        <w:spacing w:after="0" w:line="240" w:lineRule="auto"/>
        <w:ind w:left="0" w:right="0"/>
        <w:rPr>
          <w:rFonts w:ascii="Arial Narrow" w:hAnsi="Arial Narrow" w:cstheme="minorHAnsi"/>
          <w:b/>
          <w:lang w:val="de-DE"/>
        </w:rPr>
      </w:pPr>
      <w:r w:rsidRPr="00A34FD7">
        <w:rPr>
          <w:rFonts w:ascii="Arial Narrow" w:hAnsi="Arial Narrow" w:cstheme="minorHAnsi"/>
          <w:b/>
          <w:lang w:val="de-DE"/>
        </w:rPr>
        <w:t>ANKETUESI: ANKETUESI RASTËSISHT DO TI CAKTOJË MUNDËSINË A OSE MUNDËSINË B SECILIT RESPONDENT.</w:t>
      </w:r>
    </w:p>
    <w:p w14:paraId="5A5E20B0" w14:textId="77777777" w:rsidR="00A85F8F" w:rsidRPr="00A34FD7" w:rsidRDefault="003E7695" w:rsidP="007A097F">
      <w:pPr>
        <w:tabs>
          <w:tab w:val="left" w:pos="180"/>
        </w:tabs>
        <w:spacing w:after="0" w:line="240" w:lineRule="auto"/>
        <w:ind w:left="0" w:right="0"/>
        <w:rPr>
          <w:rFonts w:ascii="Arial Narrow" w:hAnsi="Arial Narrow" w:cstheme="minorHAnsi"/>
          <w:b/>
          <w:u w:val="single"/>
          <w:lang w:val="de-DE"/>
        </w:rPr>
      </w:pPr>
      <w:r w:rsidRPr="00A34FD7">
        <w:rPr>
          <w:rFonts w:ascii="Arial Narrow" w:hAnsi="Arial Narrow" w:cstheme="minorHAnsi"/>
          <w:b/>
          <w:lang w:val="de-DE"/>
        </w:rPr>
        <w:t xml:space="preserve"> </w:t>
      </w:r>
    </w:p>
    <w:p w14:paraId="6818F533" w14:textId="77777777" w:rsidR="002016E7" w:rsidRPr="00A34FD7" w:rsidRDefault="002016E7" w:rsidP="002016E7">
      <w:pPr>
        <w:tabs>
          <w:tab w:val="left" w:pos="180"/>
        </w:tabs>
        <w:spacing w:after="0" w:line="240" w:lineRule="auto"/>
        <w:ind w:left="0" w:right="0"/>
        <w:rPr>
          <w:rFonts w:ascii="Arial Narrow" w:hAnsi="Arial Narrow" w:cstheme="minorHAnsi"/>
          <w:sz w:val="20"/>
          <w:szCs w:val="20"/>
          <w:lang w:val="de-DE"/>
        </w:rPr>
      </w:pPr>
      <w:r w:rsidRPr="00A34FD7">
        <w:rPr>
          <w:rFonts w:ascii="Arial Narrow" w:hAnsi="Arial Narrow" w:cstheme="minorHAnsi"/>
          <w:b/>
          <w:sz w:val="20"/>
          <w:szCs w:val="20"/>
          <w:lang w:val="de-DE"/>
        </w:rPr>
        <w:t xml:space="preserve">LEXO: </w:t>
      </w:r>
      <w:r w:rsidRPr="00A34FD7">
        <w:rPr>
          <w:rFonts w:ascii="Arial Narrow" w:hAnsi="Arial Narrow" w:cstheme="minorHAnsi"/>
          <w:sz w:val="20"/>
          <w:szCs w:val="20"/>
          <w:lang w:val="de-DE"/>
        </w:rPr>
        <w:t xml:space="preserve">Pyetjet në vazhdim përshkruajnë situatat hipotetike. Në çdo pyetje, Unë do t’Ju lëshoj një set supozimesh. </w:t>
      </w:r>
      <w:r w:rsidR="005E17B8" w:rsidRPr="00A34FD7">
        <w:rPr>
          <w:rFonts w:ascii="Arial Narrow" w:hAnsi="Arial Narrow" w:cstheme="minorHAnsi"/>
          <w:sz w:val="20"/>
          <w:szCs w:val="20"/>
          <w:lang w:val="de-DE"/>
        </w:rPr>
        <w:t>Ju lutemi përzgjedhni një mundësi</w:t>
      </w:r>
      <w:r w:rsidRPr="00A34FD7">
        <w:rPr>
          <w:rFonts w:ascii="Arial Narrow" w:hAnsi="Arial Narrow" w:cstheme="minorHAnsi"/>
          <w:sz w:val="20"/>
          <w:szCs w:val="20"/>
          <w:lang w:val="de-DE"/>
        </w:rPr>
        <w:t xml:space="preserve"> që më së miri përfaqëson mendimin tuaj.</w:t>
      </w:r>
    </w:p>
    <w:p w14:paraId="208389A2" w14:textId="77777777" w:rsidR="007A097F" w:rsidRPr="00A34FD7" w:rsidRDefault="007A097F" w:rsidP="007A097F">
      <w:pPr>
        <w:spacing w:after="0" w:line="240" w:lineRule="auto"/>
        <w:ind w:left="0" w:right="0"/>
        <w:rPr>
          <w:rFonts w:ascii="Arial Narrow" w:hAnsi="Arial Narrow"/>
          <w:sz w:val="20"/>
          <w:szCs w:val="20"/>
          <w:lang w:val="de-DE"/>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D4549C" w14:paraId="1866AEA9" w14:textId="77777777" w:rsidTr="00243E14">
        <w:tc>
          <w:tcPr>
            <w:tcW w:w="1170" w:type="dxa"/>
          </w:tcPr>
          <w:p w14:paraId="7143D91A" w14:textId="77777777" w:rsidR="007A097F" w:rsidRPr="00071FB0" w:rsidRDefault="00D64CD1" w:rsidP="00243E14">
            <w:pPr>
              <w:ind w:left="0" w:right="0"/>
              <w:rPr>
                <w:rFonts w:ascii="Arial Narrow" w:hAnsi="Arial Narrow"/>
                <w:b/>
                <w:sz w:val="20"/>
                <w:szCs w:val="20"/>
              </w:rPr>
            </w:pPr>
            <w:r>
              <w:rPr>
                <w:rFonts w:ascii="Arial Narrow" w:hAnsi="Arial Narrow"/>
                <w:b/>
                <w:sz w:val="20"/>
                <w:szCs w:val="20"/>
              </w:rPr>
              <w:t>q38</w:t>
            </w:r>
            <w:r w:rsidR="007A097F" w:rsidRPr="00071FB0">
              <w:rPr>
                <w:rFonts w:ascii="Arial Narrow" w:hAnsi="Arial Narrow"/>
                <w:b/>
                <w:sz w:val="20"/>
                <w:szCs w:val="20"/>
              </w:rPr>
              <w:t>_G2</w:t>
            </w:r>
          </w:p>
          <w:p w14:paraId="52EC9EB3" w14:textId="77777777" w:rsidR="007A097F" w:rsidRPr="00071FB0" w:rsidRDefault="007A097F" w:rsidP="00243E14">
            <w:pPr>
              <w:ind w:left="0" w:right="0"/>
              <w:rPr>
                <w:rFonts w:ascii="Arial Narrow" w:hAnsi="Arial Narrow"/>
                <w:sz w:val="20"/>
                <w:szCs w:val="20"/>
              </w:rPr>
            </w:pPr>
          </w:p>
        </w:tc>
        <w:tc>
          <w:tcPr>
            <w:tcW w:w="4770" w:type="dxa"/>
          </w:tcPr>
          <w:p w14:paraId="5A91145D" w14:textId="77777777" w:rsidR="007A097F" w:rsidRPr="00071FB0" w:rsidRDefault="002016E7" w:rsidP="002016E7">
            <w:pPr>
              <w:ind w:left="0" w:right="0"/>
              <w:rPr>
                <w:rFonts w:ascii="Arial Narrow" w:hAnsi="Arial Narrow"/>
                <w:sz w:val="20"/>
                <w:szCs w:val="20"/>
              </w:rPr>
            </w:pPr>
            <w:proofErr w:type="spellStart"/>
            <w:r w:rsidRPr="002016E7">
              <w:rPr>
                <w:rFonts w:ascii="Arial Narrow" w:hAnsi="Arial Narrow" w:cstheme="minorHAnsi"/>
                <w:sz w:val="20"/>
                <w:szCs w:val="20"/>
              </w:rPr>
              <w:t>Supozoni</w:t>
            </w:r>
            <w:proofErr w:type="spellEnd"/>
            <w:r w:rsidRPr="002016E7">
              <w:rPr>
                <w:rFonts w:ascii="Arial Narrow" w:hAnsi="Arial Narrow" w:cstheme="minorHAnsi"/>
                <w:sz w:val="20"/>
                <w:szCs w:val="20"/>
              </w:rPr>
              <w:t xml:space="preserve"> se </w:t>
            </w:r>
            <w:proofErr w:type="spellStart"/>
            <w:r w:rsidRPr="002016E7">
              <w:rPr>
                <w:rFonts w:ascii="Arial Narrow" w:hAnsi="Arial Narrow" w:cstheme="minorHAnsi"/>
                <w:sz w:val="20"/>
                <w:szCs w:val="20"/>
              </w:rPr>
              <w:t>një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zyrtar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rangut</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lartë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qeveritar</w:t>
            </w:r>
            <w:proofErr w:type="spellEnd"/>
            <w:r w:rsidRPr="002016E7">
              <w:rPr>
                <w:rFonts w:ascii="Arial Narrow" w:hAnsi="Arial Narrow" w:cstheme="minorHAnsi"/>
                <w:sz w:val="20"/>
                <w:szCs w:val="20"/>
              </w:rPr>
              <w:t xml:space="preserve"> po </w:t>
            </w:r>
            <w:proofErr w:type="spellStart"/>
            <w:r w:rsidRPr="002016E7">
              <w:rPr>
                <w:rFonts w:ascii="Arial Narrow" w:hAnsi="Arial Narrow" w:cstheme="minorHAnsi"/>
                <w:sz w:val="20"/>
                <w:szCs w:val="20"/>
              </w:rPr>
              <w:t>merr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paratë</w:t>
            </w:r>
            <w:proofErr w:type="spellEnd"/>
            <w:r w:rsidRPr="002016E7">
              <w:rPr>
                <w:rFonts w:ascii="Arial Narrow" w:hAnsi="Arial Narrow" w:cstheme="minorHAnsi"/>
                <w:sz w:val="20"/>
                <w:szCs w:val="20"/>
              </w:rPr>
              <w:t xml:space="preserve"> e </w:t>
            </w:r>
            <w:proofErr w:type="spellStart"/>
            <w:r w:rsidRPr="002016E7">
              <w:rPr>
                <w:rFonts w:ascii="Arial Narrow" w:hAnsi="Arial Narrow" w:cstheme="minorHAnsi"/>
                <w:sz w:val="20"/>
                <w:szCs w:val="20"/>
              </w:rPr>
              <w:t>qeverisë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për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përfitime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personale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Supozoni</w:t>
            </w:r>
            <w:proofErr w:type="spellEnd"/>
            <w:r w:rsidRPr="002016E7">
              <w:rPr>
                <w:rFonts w:ascii="Arial Narrow" w:hAnsi="Arial Narrow" w:cstheme="minorHAnsi"/>
                <w:sz w:val="20"/>
                <w:szCs w:val="20"/>
              </w:rPr>
              <w:t xml:space="preserve"> se </w:t>
            </w:r>
            <w:proofErr w:type="spellStart"/>
            <w:r w:rsidRPr="002016E7">
              <w:rPr>
                <w:rFonts w:ascii="Arial Narrow" w:hAnsi="Arial Narrow" w:cstheme="minorHAnsi"/>
                <w:sz w:val="20"/>
                <w:szCs w:val="20"/>
              </w:rPr>
              <w:t>një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nga</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punonjësit</w:t>
            </w:r>
            <w:proofErr w:type="spellEnd"/>
            <w:r w:rsidRPr="002016E7">
              <w:rPr>
                <w:rFonts w:ascii="Arial Narrow" w:hAnsi="Arial Narrow" w:cstheme="minorHAnsi"/>
                <w:sz w:val="20"/>
                <w:szCs w:val="20"/>
              </w:rPr>
              <w:t xml:space="preserve"> e </w:t>
            </w:r>
            <w:proofErr w:type="spellStart"/>
            <w:r w:rsidRPr="002016E7">
              <w:rPr>
                <w:rFonts w:ascii="Arial Narrow" w:hAnsi="Arial Narrow" w:cstheme="minorHAnsi"/>
                <w:sz w:val="20"/>
                <w:szCs w:val="20"/>
              </w:rPr>
              <w:t>tij</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është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dëshmitar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kësaj</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sjelljeje</w:t>
            </w:r>
            <w:proofErr w:type="spellEnd"/>
            <w:r w:rsidRPr="002016E7">
              <w:rPr>
                <w:rFonts w:ascii="Arial Narrow" w:hAnsi="Arial Narrow" w:cstheme="minorHAnsi"/>
                <w:sz w:val="20"/>
                <w:szCs w:val="20"/>
              </w:rPr>
              <w:t xml:space="preserve">, e </w:t>
            </w:r>
            <w:proofErr w:type="spellStart"/>
            <w:r w:rsidRPr="002016E7">
              <w:rPr>
                <w:rFonts w:ascii="Arial Narrow" w:hAnsi="Arial Narrow" w:cstheme="minorHAnsi"/>
                <w:sz w:val="20"/>
                <w:szCs w:val="20"/>
              </w:rPr>
              <w:t>raporton</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atë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tek</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autoriteti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përkatës</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dhe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ofron</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prova</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mjaftueshme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për</w:t>
            </w:r>
            <w:proofErr w:type="spellEnd"/>
            <w:r w:rsidRPr="002016E7">
              <w:rPr>
                <w:rFonts w:ascii="Arial Narrow" w:hAnsi="Arial Narrow" w:cstheme="minorHAnsi"/>
                <w:sz w:val="20"/>
                <w:szCs w:val="20"/>
              </w:rPr>
              <w:t xml:space="preserve"> ta </w:t>
            </w:r>
            <w:proofErr w:type="spellStart"/>
            <w:r w:rsidRPr="002016E7">
              <w:rPr>
                <w:rFonts w:ascii="Arial Narrow" w:hAnsi="Arial Narrow" w:cstheme="minorHAnsi"/>
                <w:sz w:val="20"/>
                <w:szCs w:val="20"/>
              </w:rPr>
              <w:t>vërtetuar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atë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Supozoni</w:t>
            </w:r>
            <w:proofErr w:type="spellEnd"/>
            <w:r w:rsidRPr="002016E7">
              <w:rPr>
                <w:rFonts w:ascii="Arial Narrow" w:hAnsi="Arial Narrow" w:cstheme="minorHAnsi"/>
                <w:sz w:val="20"/>
                <w:szCs w:val="20"/>
              </w:rPr>
              <w:t xml:space="preserve"> se </w:t>
            </w:r>
            <w:proofErr w:type="spellStart"/>
            <w:r w:rsidRPr="002016E7">
              <w:rPr>
                <w:rFonts w:ascii="Arial Narrow" w:hAnsi="Arial Narrow" w:cstheme="minorHAnsi"/>
                <w:sz w:val="20"/>
                <w:szCs w:val="20"/>
              </w:rPr>
              <w:t>shtypi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merr</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informacionin</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dhe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publikon</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historinë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Cili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nga</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rezultatet</w:t>
            </w:r>
            <w:proofErr w:type="spellEnd"/>
            <w:r w:rsidRPr="002016E7">
              <w:rPr>
                <w:rFonts w:ascii="Arial Narrow" w:hAnsi="Arial Narrow" w:cstheme="minorHAnsi"/>
                <w:sz w:val="20"/>
                <w:szCs w:val="20"/>
              </w:rPr>
              <w:t xml:space="preserve"> e </w:t>
            </w:r>
            <w:proofErr w:type="spellStart"/>
            <w:r w:rsidRPr="002016E7">
              <w:rPr>
                <w:rFonts w:ascii="Arial Narrow" w:hAnsi="Arial Narrow" w:cstheme="minorHAnsi"/>
                <w:sz w:val="20"/>
                <w:szCs w:val="20"/>
              </w:rPr>
              <w:t>mëposhtme</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është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më</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i</w:t>
            </w:r>
            <w:proofErr w:type="spellEnd"/>
            <w:r w:rsidRPr="002016E7">
              <w:rPr>
                <w:rFonts w:ascii="Arial Narrow" w:hAnsi="Arial Narrow" w:cstheme="minorHAnsi"/>
                <w:sz w:val="20"/>
                <w:szCs w:val="20"/>
              </w:rPr>
              <w:t xml:space="preserve"> </w:t>
            </w:r>
            <w:proofErr w:type="spellStart"/>
            <w:r w:rsidRPr="002016E7">
              <w:rPr>
                <w:rFonts w:ascii="Arial Narrow" w:hAnsi="Arial Narrow" w:cstheme="minorHAnsi"/>
                <w:sz w:val="20"/>
                <w:szCs w:val="20"/>
              </w:rPr>
              <w:t>mundshëm</w:t>
            </w:r>
            <w:proofErr w:type="spellEnd"/>
            <w:r w:rsidRPr="002016E7">
              <w:rPr>
                <w:rFonts w:ascii="Arial Narrow" w:hAnsi="Arial Narrow" w:cstheme="minorHAnsi"/>
                <w:sz w:val="20"/>
                <w:szCs w:val="20"/>
              </w:rPr>
              <w:t xml:space="preserve">? </w:t>
            </w:r>
            <w:r w:rsidR="007A097F" w:rsidRPr="001A3C90">
              <w:rPr>
                <w:rFonts w:ascii="Arial Narrow" w:hAnsi="Arial Narrow" w:cstheme="minorHAnsi"/>
                <w:b/>
                <w:sz w:val="20"/>
                <w:szCs w:val="20"/>
              </w:rPr>
              <w:t>(</w:t>
            </w:r>
            <w:r>
              <w:rPr>
                <w:rFonts w:ascii="Arial Narrow" w:hAnsi="Arial Narrow" w:cstheme="minorHAnsi"/>
                <w:b/>
                <w:sz w:val="20"/>
                <w:szCs w:val="20"/>
              </w:rPr>
              <w:t>NJË PËRGJIGJE</w:t>
            </w:r>
            <w:r w:rsidR="001A3C90" w:rsidRPr="001A3C90">
              <w:rPr>
                <w:rFonts w:ascii="Arial Narrow" w:hAnsi="Arial Narrow" w:cstheme="minorHAnsi"/>
                <w:b/>
                <w:sz w:val="20"/>
                <w:szCs w:val="20"/>
              </w:rPr>
              <w:t>)</w:t>
            </w:r>
          </w:p>
        </w:tc>
        <w:tc>
          <w:tcPr>
            <w:tcW w:w="4050" w:type="dxa"/>
          </w:tcPr>
          <w:p w14:paraId="0AC71DBD" w14:textId="292ACB48" w:rsidR="007A097F" w:rsidRPr="00CE484C" w:rsidRDefault="002016E7" w:rsidP="00243E14">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Akuzat plotësisht injorohen nga ana e autoriteteve</w:t>
            </w:r>
            <w:r w:rsidR="006F1A09" w:rsidRPr="00CE484C">
              <w:rPr>
                <w:rFonts w:ascii="Arial Narrow" w:hAnsi="Arial Narrow" w:cstheme="minorHAnsi"/>
                <w:sz w:val="20"/>
                <w:szCs w:val="20"/>
                <w:u w:val="dotted"/>
                <w:lang w:val="de-DE"/>
              </w:rPr>
              <w:tab/>
            </w:r>
            <w:r w:rsidR="006F1A09" w:rsidRPr="00CE484C">
              <w:rPr>
                <w:rFonts w:ascii="Arial Narrow" w:hAnsi="Arial Narrow" w:cstheme="minorHAnsi"/>
                <w:sz w:val="20"/>
                <w:szCs w:val="20"/>
                <w:u w:val="dotted"/>
                <w:lang w:val="de-DE"/>
              </w:rPr>
              <w:tab/>
            </w:r>
            <w:r w:rsidR="006F1A09" w:rsidRPr="00CE484C">
              <w:rPr>
                <w:rFonts w:ascii="Arial Narrow" w:hAnsi="Arial Narrow" w:cstheme="minorHAnsi"/>
                <w:sz w:val="20"/>
                <w:szCs w:val="20"/>
                <w:u w:val="dotted"/>
                <w:lang w:val="de-DE"/>
              </w:rPr>
              <w:tab/>
            </w:r>
            <w:r w:rsidR="006F1A09" w:rsidRPr="00CE484C">
              <w:rPr>
                <w:rFonts w:ascii="Arial Narrow" w:hAnsi="Arial Narrow" w:cstheme="minorHAnsi"/>
                <w:sz w:val="20"/>
                <w:szCs w:val="20"/>
                <w:u w:val="dotted"/>
                <w:lang w:val="de-DE"/>
              </w:rPr>
              <w:tab/>
            </w:r>
            <w:r w:rsidR="006F1A09"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lang w:val="de-DE"/>
              </w:rPr>
              <w:t>1</w:t>
            </w:r>
          </w:p>
          <w:p w14:paraId="13CC88FF" w14:textId="77777777" w:rsidR="007A097F" w:rsidRPr="00CE484C" w:rsidRDefault="002016E7" w:rsidP="00243E14">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Hetimi hapet por asnjëherë nuk asnjëherë nuk arrihet në përfundime</w:t>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u w:val="dotted"/>
                <w:lang w:val="de-DE"/>
              </w:rPr>
              <w:tab/>
            </w:r>
            <w:r w:rsidR="007A097F" w:rsidRPr="00CE484C">
              <w:rPr>
                <w:rFonts w:ascii="Arial Narrow" w:hAnsi="Arial Narrow" w:cstheme="minorHAnsi"/>
                <w:sz w:val="20"/>
                <w:szCs w:val="20"/>
                <w:lang w:val="de-DE"/>
              </w:rPr>
              <w:t>2</w:t>
            </w:r>
          </w:p>
          <w:p w14:paraId="28B04DFE" w14:textId="1E93BAAC" w:rsidR="007A097F" w:rsidRPr="00071FB0" w:rsidRDefault="002016E7" w:rsidP="00243E14">
            <w:pPr>
              <w:ind w:left="0" w:right="0"/>
              <w:rPr>
                <w:rFonts w:ascii="Arial Narrow" w:hAnsi="Arial Narrow" w:cstheme="minorHAnsi"/>
                <w:sz w:val="20"/>
                <w:szCs w:val="20"/>
              </w:rPr>
            </w:pPr>
            <w:proofErr w:type="spellStart"/>
            <w:r>
              <w:rPr>
                <w:rFonts w:ascii="Arial Narrow" w:hAnsi="Arial Narrow" w:cstheme="minorHAnsi"/>
                <w:sz w:val="20"/>
                <w:szCs w:val="20"/>
              </w:rPr>
              <w:t>Zyrtari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lartë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qeverisë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është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ndjekur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penalisht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është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dënuar</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gjobë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ose</w:t>
            </w:r>
            <w:proofErr w:type="spellEnd"/>
            <w:r>
              <w:rPr>
                <w:rFonts w:ascii="Arial Narrow" w:hAnsi="Arial Narrow" w:cstheme="minorHAnsi"/>
                <w:sz w:val="20"/>
                <w:szCs w:val="20"/>
              </w:rPr>
              <w:t xml:space="preserve"> denim me burg</w:t>
            </w:r>
            <w:r w:rsidR="007A097F" w:rsidRPr="00071FB0">
              <w:rPr>
                <w:rFonts w:ascii="Arial Narrow" w:hAnsi="Arial Narrow" w:cstheme="minorHAnsi"/>
                <w:sz w:val="20"/>
                <w:szCs w:val="20"/>
              </w:rPr>
              <w:t>)</w:t>
            </w:r>
            <w:r w:rsidR="006F1A09" w:rsidRPr="006F1A09">
              <w:rPr>
                <w:rFonts w:ascii="Arial Narrow" w:hAnsi="Arial Narrow" w:cstheme="minorHAnsi"/>
                <w:sz w:val="20"/>
                <w:szCs w:val="20"/>
                <w:u w:val="dotted"/>
              </w:rPr>
              <w:t xml:space="preserve"> </w:t>
            </w:r>
            <w:r w:rsidR="006F1A09" w:rsidRPr="006F1A09">
              <w:rPr>
                <w:rFonts w:ascii="Arial Narrow" w:hAnsi="Arial Narrow" w:cstheme="minorHAnsi"/>
                <w:sz w:val="20"/>
                <w:szCs w:val="20"/>
                <w:u w:val="dotted"/>
              </w:rPr>
              <w:tab/>
            </w:r>
            <w:r w:rsidR="007A097F" w:rsidRPr="00071FB0">
              <w:rPr>
                <w:rFonts w:ascii="Arial Narrow" w:hAnsi="Arial Narrow" w:cstheme="minorHAnsi"/>
                <w:sz w:val="20"/>
                <w:szCs w:val="20"/>
              </w:rPr>
              <w:t>3</w:t>
            </w:r>
          </w:p>
          <w:p w14:paraId="0EACDB53" w14:textId="503CC54D" w:rsidR="007A097F" w:rsidRPr="00CE484C" w:rsidRDefault="007A097F" w:rsidP="00243E14">
            <w:pPr>
              <w:ind w:left="0" w:right="0"/>
              <w:rPr>
                <w:rFonts w:ascii="Arial Narrow" w:hAnsi="Arial Narrow"/>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6F1A09" w:rsidRPr="00CE484C">
              <w:rPr>
                <w:rFonts w:ascii="Arial Narrow" w:hAnsi="Arial Narrow" w:cstheme="minorHAnsi"/>
                <w:sz w:val="20"/>
                <w:szCs w:val="20"/>
                <w:u w:val="dotted"/>
                <w:lang w:val="de-DE"/>
              </w:rPr>
              <w:tab/>
            </w:r>
            <w:r w:rsidR="006F1A09" w:rsidRPr="00CE484C">
              <w:rPr>
                <w:rFonts w:ascii="Arial Narrow" w:hAnsi="Arial Narrow" w:cstheme="minorHAnsi"/>
                <w:sz w:val="20"/>
                <w:szCs w:val="20"/>
                <w:u w:val="dotted"/>
                <w:lang w:val="de-DE"/>
              </w:rPr>
              <w:tab/>
            </w:r>
            <w:r w:rsidRPr="00CE484C">
              <w:rPr>
                <w:rFonts w:ascii="Arial Narrow" w:hAnsi="Arial Narrow"/>
                <w:sz w:val="20"/>
                <w:szCs w:val="20"/>
                <w:lang w:val="de-DE"/>
              </w:rPr>
              <w:t>99</w:t>
            </w:r>
          </w:p>
        </w:tc>
      </w:tr>
    </w:tbl>
    <w:p w14:paraId="36474304" w14:textId="77777777" w:rsidR="007A097F" w:rsidRPr="00CE484C" w:rsidRDefault="007A097F" w:rsidP="007A097F">
      <w:pPr>
        <w:spacing w:after="0" w:line="240" w:lineRule="auto"/>
        <w:ind w:left="0" w:right="0"/>
        <w:rPr>
          <w:rFonts w:ascii="Arial Narrow" w:hAnsi="Arial Narrow"/>
          <w:sz w:val="20"/>
          <w:szCs w:val="20"/>
          <w:lang w:val="de-DE"/>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071FB0" w14:paraId="247CD018" w14:textId="77777777" w:rsidTr="00243E14">
        <w:tc>
          <w:tcPr>
            <w:tcW w:w="1170" w:type="dxa"/>
          </w:tcPr>
          <w:p w14:paraId="66E2BE14" w14:textId="77777777" w:rsidR="007A097F" w:rsidRPr="00071FB0" w:rsidRDefault="002A7DDF" w:rsidP="007D4AB5">
            <w:pPr>
              <w:ind w:left="0" w:right="0"/>
              <w:rPr>
                <w:rFonts w:ascii="Arial Narrow" w:hAnsi="Arial Narrow"/>
                <w:sz w:val="20"/>
                <w:szCs w:val="20"/>
              </w:rPr>
            </w:pPr>
            <w:r>
              <w:rPr>
                <w:rFonts w:ascii="Arial Narrow" w:hAnsi="Arial Narrow"/>
                <w:b/>
                <w:sz w:val="20"/>
                <w:szCs w:val="20"/>
              </w:rPr>
              <w:t>q39</w:t>
            </w:r>
            <w:r w:rsidR="007A097F" w:rsidRPr="00071FB0">
              <w:rPr>
                <w:rFonts w:ascii="Arial Narrow" w:hAnsi="Arial Narrow"/>
                <w:b/>
                <w:sz w:val="20"/>
                <w:szCs w:val="20"/>
              </w:rPr>
              <w:t>_G2</w:t>
            </w:r>
          </w:p>
        </w:tc>
        <w:tc>
          <w:tcPr>
            <w:tcW w:w="4770" w:type="dxa"/>
          </w:tcPr>
          <w:p w14:paraId="23A2E600" w14:textId="77777777" w:rsidR="007A097F" w:rsidRPr="00071FB0" w:rsidRDefault="002016E7" w:rsidP="00243E14">
            <w:pPr>
              <w:ind w:left="0" w:right="0"/>
              <w:rPr>
                <w:rFonts w:ascii="Arial Narrow" w:hAnsi="Arial Narrow" w:cstheme="minorHAnsi"/>
                <w:sz w:val="20"/>
                <w:szCs w:val="20"/>
              </w:rPr>
            </w:pPr>
            <w:proofErr w:type="spellStart"/>
            <w:r>
              <w:rPr>
                <w:rFonts w:ascii="Arial Narrow" w:hAnsi="Arial Narrow" w:cstheme="minorHAnsi"/>
                <w:sz w:val="20"/>
                <w:szCs w:val="20"/>
              </w:rPr>
              <w:t>Sipas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mendimit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Tuaj</w:t>
            </w:r>
            <w:proofErr w:type="spellEnd"/>
            <w:r>
              <w:rPr>
                <w:rFonts w:ascii="Arial Narrow" w:hAnsi="Arial Narrow" w:cstheme="minorHAnsi"/>
                <w:sz w:val="20"/>
                <w:szCs w:val="20"/>
              </w:rPr>
              <w:t xml:space="preserve">, </w:t>
            </w:r>
            <w:proofErr w:type="spellStart"/>
            <w:r w:rsidR="00282148">
              <w:rPr>
                <w:rFonts w:ascii="Arial Narrow" w:hAnsi="Arial Narrow" w:cstheme="minorHAnsi"/>
                <w:sz w:val="20"/>
                <w:szCs w:val="20"/>
              </w:rPr>
              <w:t>shumica</w:t>
            </w:r>
            <w:proofErr w:type="spellEnd"/>
            <w:r w:rsidR="00282148">
              <w:rPr>
                <w:rFonts w:ascii="Arial Narrow" w:hAnsi="Arial Narrow" w:cstheme="minorHAnsi"/>
                <w:sz w:val="20"/>
                <w:szCs w:val="20"/>
              </w:rPr>
              <w:t xml:space="preserve"> e </w:t>
            </w:r>
            <w:proofErr w:type="spellStart"/>
            <w:r w:rsidR="00282148">
              <w:rPr>
                <w:rFonts w:ascii="Arial Narrow" w:hAnsi="Arial Narrow" w:cstheme="minorHAnsi"/>
                <w:sz w:val="20"/>
                <w:szCs w:val="20"/>
              </w:rPr>
              <w:t>gjyqtarëve</w:t>
            </w:r>
            <w:proofErr w:type="spellEnd"/>
            <w:r w:rsidR="00282148">
              <w:rPr>
                <w:rFonts w:ascii="Arial Narrow" w:hAnsi="Arial Narrow" w:cstheme="minorHAnsi"/>
                <w:sz w:val="20"/>
                <w:szCs w:val="20"/>
              </w:rPr>
              <w:t xml:space="preserve"> </w:t>
            </w:r>
            <w:proofErr w:type="spellStart"/>
            <w:r w:rsidR="00282148">
              <w:rPr>
                <w:rFonts w:ascii="Arial Narrow" w:hAnsi="Arial Narrow" w:cstheme="minorHAnsi"/>
                <w:sz w:val="20"/>
                <w:szCs w:val="20"/>
              </w:rPr>
              <w:t>sjellin</w:t>
            </w:r>
            <w:proofErr w:type="spellEnd"/>
            <w:r w:rsidR="00282148">
              <w:rPr>
                <w:rFonts w:ascii="Arial Narrow" w:hAnsi="Arial Narrow" w:cstheme="minorHAnsi"/>
                <w:sz w:val="20"/>
                <w:szCs w:val="20"/>
              </w:rPr>
              <w:t xml:space="preserve"> </w:t>
            </w:r>
            <w:proofErr w:type="spellStart"/>
            <w:r w:rsidR="00282148">
              <w:rPr>
                <w:rFonts w:ascii="Arial Narrow" w:hAnsi="Arial Narrow" w:cstheme="minorHAnsi"/>
                <w:sz w:val="20"/>
                <w:szCs w:val="20"/>
              </w:rPr>
              <w:t>ven</w:t>
            </w:r>
            <w:r>
              <w:rPr>
                <w:rFonts w:ascii="Arial Narrow" w:hAnsi="Arial Narrow" w:cstheme="minorHAnsi"/>
                <w:sz w:val="20"/>
                <w:szCs w:val="20"/>
              </w:rPr>
              <w:t>dim</w:t>
            </w:r>
            <w:proofErr w:type="spellEnd"/>
            <w:r>
              <w:rPr>
                <w:rFonts w:ascii="Arial Narrow" w:hAnsi="Arial Narrow" w:cstheme="minorHAnsi"/>
                <w:sz w:val="20"/>
                <w:szCs w:val="20"/>
              </w:rPr>
              <w:t xml:space="preserve"> </w:t>
            </w:r>
            <w:proofErr w:type="spellStart"/>
            <w:r w:rsidR="00282148">
              <w:rPr>
                <w:rFonts w:ascii="Arial Narrow" w:hAnsi="Arial Narrow" w:cstheme="minorHAnsi"/>
                <w:sz w:val="20"/>
                <w:szCs w:val="20"/>
              </w:rPr>
              <w:t>ashtu</w:t>
            </w:r>
            <w:proofErr w:type="spellEnd"/>
            <w:r w:rsidR="007A097F" w:rsidRPr="00071FB0">
              <w:rPr>
                <w:rFonts w:ascii="Arial Narrow" w:hAnsi="Arial Narrow" w:cstheme="minorHAnsi"/>
                <w:sz w:val="20"/>
                <w:szCs w:val="20"/>
              </w:rPr>
              <w:t xml:space="preserve">: </w:t>
            </w:r>
          </w:p>
          <w:p w14:paraId="3B5E5495" w14:textId="77777777" w:rsidR="007A097F" w:rsidRPr="001A3C90" w:rsidRDefault="001A3C90" w:rsidP="002016E7">
            <w:pPr>
              <w:ind w:left="0" w:right="0"/>
              <w:rPr>
                <w:rFonts w:ascii="Arial Narrow" w:hAnsi="Arial Narrow"/>
                <w:b/>
                <w:sz w:val="20"/>
                <w:szCs w:val="20"/>
              </w:rPr>
            </w:pPr>
            <w:r>
              <w:rPr>
                <w:rFonts w:ascii="Arial Narrow" w:hAnsi="Arial Narrow" w:cstheme="minorHAnsi"/>
                <w:b/>
                <w:sz w:val="20"/>
                <w:szCs w:val="20"/>
              </w:rPr>
              <w:t>(</w:t>
            </w:r>
            <w:r w:rsidR="002016E7">
              <w:rPr>
                <w:rFonts w:ascii="Arial Narrow" w:hAnsi="Arial Narrow" w:cstheme="minorHAnsi"/>
                <w:b/>
                <w:sz w:val="20"/>
                <w:szCs w:val="20"/>
              </w:rPr>
              <w:t>NJË PËRGJIGJE</w:t>
            </w:r>
            <w:r>
              <w:rPr>
                <w:rFonts w:ascii="Arial Narrow" w:hAnsi="Arial Narrow" w:cstheme="minorHAnsi"/>
                <w:b/>
                <w:sz w:val="20"/>
                <w:szCs w:val="20"/>
              </w:rPr>
              <w:t>)</w:t>
            </w:r>
          </w:p>
        </w:tc>
        <w:tc>
          <w:tcPr>
            <w:tcW w:w="4050" w:type="dxa"/>
          </w:tcPr>
          <w:p w14:paraId="2CDFB604" w14:textId="7964B18F" w:rsidR="007A097F" w:rsidRPr="00071FB0" w:rsidRDefault="00282148" w:rsidP="00243E14">
            <w:pPr>
              <w:ind w:left="0" w:right="0"/>
              <w:rPr>
                <w:rFonts w:ascii="Arial Narrow" w:hAnsi="Arial Narrow" w:cstheme="minorHAnsi"/>
                <w:sz w:val="20"/>
                <w:szCs w:val="20"/>
              </w:rPr>
            </w:pPr>
            <w:proofErr w:type="spellStart"/>
            <w:r>
              <w:rPr>
                <w:rFonts w:ascii="Arial Narrow" w:hAnsi="Arial Narrow" w:cstheme="minorHAnsi"/>
                <w:sz w:val="20"/>
                <w:szCs w:val="20"/>
              </w:rPr>
              <w:t>Siç</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ju</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thotë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qeveria</w:t>
            </w:r>
            <w:proofErr w:type="spellEnd"/>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7A097F" w:rsidRPr="00071FB0">
              <w:rPr>
                <w:rFonts w:ascii="Arial Narrow" w:hAnsi="Arial Narrow" w:cstheme="minorHAnsi"/>
                <w:sz w:val="20"/>
                <w:szCs w:val="20"/>
              </w:rPr>
              <w:t>1</w:t>
            </w:r>
          </w:p>
          <w:p w14:paraId="1D5681C9" w14:textId="79C2169C" w:rsidR="007A097F" w:rsidRPr="00A34FD7" w:rsidRDefault="00282148" w:rsidP="00243E14">
            <w:pPr>
              <w:ind w:left="0" w:right="0"/>
              <w:rPr>
                <w:rFonts w:ascii="Arial Narrow" w:hAnsi="Arial Narrow" w:cstheme="minorHAnsi"/>
                <w:sz w:val="20"/>
                <w:szCs w:val="20"/>
              </w:rPr>
            </w:pPr>
            <w:proofErr w:type="spellStart"/>
            <w:r w:rsidRPr="00A34FD7">
              <w:rPr>
                <w:rFonts w:ascii="Arial Narrow" w:hAnsi="Arial Narrow" w:cstheme="minorHAnsi"/>
                <w:sz w:val="20"/>
                <w:szCs w:val="20"/>
              </w:rPr>
              <w:t>Siç</w:t>
            </w:r>
            <w:proofErr w:type="spellEnd"/>
            <w:r w:rsidRPr="00A34FD7">
              <w:rPr>
                <w:rFonts w:ascii="Arial Narrow" w:hAnsi="Arial Narrow" w:cstheme="minorHAnsi"/>
                <w:sz w:val="20"/>
                <w:szCs w:val="20"/>
              </w:rPr>
              <w:t xml:space="preserve"> </w:t>
            </w:r>
            <w:proofErr w:type="spellStart"/>
            <w:r w:rsidRPr="00A34FD7">
              <w:rPr>
                <w:rFonts w:ascii="Arial Narrow" w:hAnsi="Arial Narrow" w:cstheme="minorHAnsi"/>
                <w:sz w:val="20"/>
                <w:szCs w:val="20"/>
              </w:rPr>
              <w:t>ju</w:t>
            </w:r>
            <w:proofErr w:type="spellEnd"/>
            <w:r w:rsidRPr="00A34FD7">
              <w:rPr>
                <w:rFonts w:ascii="Arial Narrow" w:hAnsi="Arial Narrow" w:cstheme="minorHAnsi"/>
                <w:sz w:val="20"/>
                <w:szCs w:val="20"/>
              </w:rPr>
              <w:t xml:space="preserve"> </w:t>
            </w:r>
            <w:proofErr w:type="spellStart"/>
            <w:r w:rsidRPr="00A34FD7">
              <w:rPr>
                <w:rFonts w:ascii="Arial Narrow" w:hAnsi="Arial Narrow" w:cstheme="minorHAnsi"/>
                <w:sz w:val="20"/>
                <w:szCs w:val="20"/>
              </w:rPr>
              <w:t>thonë</w:t>
            </w:r>
            <w:proofErr w:type="spellEnd"/>
            <w:r w:rsidRPr="00A34FD7">
              <w:rPr>
                <w:rFonts w:ascii="Arial Narrow" w:hAnsi="Arial Narrow" w:cstheme="minorHAnsi"/>
                <w:sz w:val="20"/>
                <w:szCs w:val="20"/>
              </w:rPr>
              <w:t xml:space="preserve"> </w:t>
            </w:r>
            <w:proofErr w:type="spellStart"/>
            <w:r w:rsidRPr="00A34FD7">
              <w:rPr>
                <w:rFonts w:ascii="Arial Narrow" w:hAnsi="Arial Narrow" w:cstheme="minorHAnsi"/>
                <w:sz w:val="20"/>
                <w:szCs w:val="20"/>
              </w:rPr>
              <w:t>grupet</w:t>
            </w:r>
            <w:proofErr w:type="spellEnd"/>
            <w:r w:rsidRPr="00A34FD7">
              <w:rPr>
                <w:rFonts w:ascii="Arial Narrow" w:hAnsi="Arial Narrow" w:cstheme="minorHAnsi"/>
                <w:sz w:val="20"/>
                <w:szCs w:val="20"/>
              </w:rPr>
              <w:t xml:space="preserve"> e </w:t>
            </w:r>
            <w:proofErr w:type="spellStart"/>
            <w:r w:rsidRPr="00A34FD7">
              <w:rPr>
                <w:rFonts w:ascii="Arial Narrow" w:hAnsi="Arial Narrow" w:cstheme="minorHAnsi"/>
                <w:sz w:val="20"/>
                <w:szCs w:val="20"/>
              </w:rPr>
              <w:t>fuqishme</w:t>
            </w:r>
            <w:proofErr w:type="spellEnd"/>
            <w:r w:rsidRPr="00A34FD7">
              <w:rPr>
                <w:rFonts w:ascii="Arial Narrow" w:hAnsi="Arial Narrow" w:cstheme="minorHAnsi"/>
                <w:sz w:val="20"/>
                <w:szCs w:val="20"/>
              </w:rPr>
              <w:t xml:space="preserve"> private</w:t>
            </w:r>
            <w:r w:rsidR="00206165" w:rsidRPr="00A34FD7">
              <w:rPr>
                <w:rFonts w:ascii="Arial Narrow" w:hAnsi="Arial Narrow" w:cstheme="minorHAnsi"/>
                <w:sz w:val="20"/>
                <w:szCs w:val="20"/>
              </w:rPr>
              <w:t xml:space="preserve"> </w:t>
            </w:r>
            <w:proofErr w:type="spellStart"/>
            <w:r w:rsidR="00206165" w:rsidRPr="00A34FD7">
              <w:rPr>
                <w:rFonts w:ascii="Arial Narrow" w:hAnsi="Arial Narrow" w:cstheme="minorHAnsi"/>
                <w:sz w:val="20"/>
                <w:szCs w:val="20"/>
              </w:rPr>
              <w:t>të</w:t>
            </w:r>
            <w:proofErr w:type="spellEnd"/>
            <w:r w:rsidR="00206165" w:rsidRPr="00A34FD7">
              <w:rPr>
                <w:rFonts w:ascii="Arial Narrow" w:hAnsi="Arial Narrow" w:cstheme="minorHAnsi"/>
                <w:sz w:val="20"/>
                <w:szCs w:val="20"/>
              </w:rPr>
              <w:t xml:space="preserve"> </w:t>
            </w:r>
            <w:proofErr w:type="spellStart"/>
            <w:r w:rsidR="00206165" w:rsidRPr="00A34FD7">
              <w:rPr>
                <w:rFonts w:ascii="Arial Narrow" w:hAnsi="Arial Narrow" w:cstheme="minorHAnsi"/>
                <w:sz w:val="20"/>
                <w:szCs w:val="20"/>
              </w:rPr>
              <w:t>interesit</w:t>
            </w:r>
            <w:proofErr w:type="spellEnd"/>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007A097F" w:rsidRPr="00A34FD7">
              <w:rPr>
                <w:rFonts w:ascii="Arial Narrow" w:hAnsi="Arial Narrow" w:cstheme="minorHAnsi"/>
                <w:sz w:val="20"/>
                <w:szCs w:val="20"/>
              </w:rPr>
              <w:t>2</w:t>
            </w:r>
          </w:p>
          <w:p w14:paraId="1ABDB6B1" w14:textId="77777777" w:rsidR="007A097F" w:rsidRPr="00071FB0" w:rsidRDefault="00206165" w:rsidP="00243E14">
            <w:pPr>
              <w:ind w:left="0" w:right="0"/>
              <w:rPr>
                <w:rFonts w:ascii="Arial Narrow" w:hAnsi="Arial Narrow" w:cstheme="minorHAnsi"/>
                <w:sz w:val="20"/>
                <w:szCs w:val="20"/>
              </w:rPr>
            </w:pPr>
            <w:proofErr w:type="spellStart"/>
            <w:r>
              <w:rPr>
                <w:rFonts w:ascii="Arial Narrow" w:hAnsi="Arial Narrow" w:cstheme="minorHAnsi"/>
                <w:sz w:val="20"/>
                <w:szCs w:val="20"/>
              </w:rPr>
              <w:t>Sipas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ligjit</w:t>
            </w:r>
            <w:proofErr w:type="spellEnd"/>
            <w:r w:rsidR="007A097F" w:rsidRPr="00071FB0">
              <w:rPr>
                <w:rFonts w:ascii="Arial Narrow" w:hAnsi="Arial Narrow" w:cstheme="minorHAnsi"/>
                <w:sz w:val="20"/>
                <w:szCs w:val="20"/>
                <w:u w:val="dotted"/>
              </w:rPr>
              <w:tab/>
            </w:r>
            <w:r w:rsidR="007A097F" w:rsidRPr="00071FB0">
              <w:rPr>
                <w:rFonts w:ascii="Arial Narrow" w:hAnsi="Arial Narrow" w:cstheme="minorHAnsi"/>
                <w:sz w:val="20"/>
                <w:szCs w:val="20"/>
                <w:u w:val="dotted"/>
              </w:rPr>
              <w:tab/>
            </w:r>
            <w:r w:rsidR="007A097F" w:rsidRPr="00071FB0">
              <w:rPr>
                <w:rFonts w:ascii="Arial Narrow" w:hAnsi="Arial Narrow" w:cstheme="minorHAnsi"/>
                <w:sz w:val="20"/>
                <w:szCs w:val="20"/>
                <w:u w:val="dotted"/>
              </w:rPr>
              <w:tab/>
            </w:r>
            <w:r w:rsidR="007A097F" w:rsidRPr="00E95C8F">
              <w:rPr>
                <w:rFonts w:ascii="Calibri Light" w:hAnsi="Calibri Light"/>
                <w:sz w:val="20"/>
                <w:szCs w:val="20"/>
                <w:u w:val="dotted"/>
              </w:rPr>
              <w:tab/>
            </w:r>
            <w:r w:rsidR="007A097F" w:rsidRPr="00071FB0">
              <w:rPr>
                <w:rFonts w:ascii="Arial Narrow" w:hAnsi="Arial Narrow" w:cstheme="minorHAnsi"/>
                <w:sz w:val="20"/>
                <w:szCs w:val="20"/>
              </w:rPr>
              <w:t>3</w:t>
            </w:r>
          </w:p>
          <w:p w14:paraId="7B166064" w14:textId="294600EA" w:rsidR="007A097F" w:rsidRPr="00071FB0" w:rsidRDefault="007A097F" w:rsidP="00243E14">
            <w:pPr>
              <w:ind w:left="0" w:righ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6F1A09" w:rsidRPr="00A34FD7">
              <w:rPr>
                <w:rFonts w:ascii="Arial Narrow" w:hAnsi="Arial Narrow" w:cstheme="minorHAnsi"/>
                <w:sz w:val="20"/>
                <w:szCs w:val="20"/>
                <w:u w:val="dotted"/>
              </w:rPr>
              <w:tab/>
            </w:r>
            <w:r w:rsidR="006F1A09" w:rsidRPr="00A34FD7">
              <w:rPr>
                <w:rFonts w:ascii="Arial Narrow" w:hAnsi="Arial Narrow" w:cstheme="minorHAnsi"/>
                <w:sz w:val="20"/>
                <w:szCs w:val="20"/>
                <w:u w:val="dotted"/>
              </w:rPr>
              <w:tab/>
            </w:r>
            <w:r w:rsidRPr="00071FB0">
              <w:rPr>
                <w:rFonts w:ascii="Arial Narrow" w:hAnsi="Arial Narrow"/>
                <w:sz w:val="20"/>
                <w:szCs w:val="20"/>
              </w:rPr>
              <w:t>99</w:t>
            </w:r>
          </w:p>
        </w:tc>
      </w:tr>
    </w:tbl>
    <w:p w14:paraId="6347F49F" w14:textId="77777777" w:rsidR="00D00A20" w:rsidRDefault="00D00A20" w:rsidP="007A097F">
      <w:pPr>
        <w:spacing w:after="0" w:line="240" w:lineRule="auto"/>
        <w:ind w:left="0"/>
        <w:rPr>
          <w:rFonts w:ascii="Arial Narrow" w:hAnsi="Arial Narrow"/>
          <w:b/>
          <w:sz w:val="20"/>
          <w:szCs w:val="20"/>
        </w:rPr>
      </w:pPr>
    </w:p>
    <w:p w14:paraId="5A8051AD" w14:textId="77777777" w:rsidR="00A85F8F" w:rsidRDefault="00A85F8F" w:rsidP="007A097F">
      <w:pPr>
        <w:spacing w:after="0" w:line="240" w:lineRule="auto"/>
        <w:ind w:left="0"/>
        <w:rPr>
          <w:rFonts w:ascii="Arial Narrow" w:hAnsi="Arial Narrow"/>
          <w:b/>
          <w:sz w:val="20"/>
          <w:szCs w:val="20"/>
        </w:rPr>
      </w:pPr>
    </w:p>
    <w:p w14:paraId="07CA327E" w14:textId="77777777" w:rsidR="00CC11EC" w:rsidRDefault="00CC11EC" w:rsidP="007A097F">
      <w:pPr>
        <w:spacing w:after="0" w:line="240" w:lineRule="auto"/>
        <w:ind w:left="0"/>
        <w:rPr>
          <w:rFonts w:ascii="Arial Narrow" w:hAnsi="Arial Narrow"/>
          <w:b/>
          <w:sz w:val="20"/>
          <w:szCs w:val="20"/>
        </w:rPr>
      </w:pPr>
    </w:p>
    <w:p w14:paraId="72FFBAAD" w14:textId="77777777" w:rsidR="00CC11EC" w:rsidRDefault="00CC11EC" w:rsidP="007A097F">
      <w:pPr>
        <w:spacing w:after="0" w:line="240" w:lineRule="auto"/>
        <w:ind w:left="0"/>
        <w:rPr>
          <w:rFonts w:ascii="Arial Narrow" w:hAnsi="Arial Narrow"/>
          <w:b/>
          <w:sz w:val="20"/>
          <w:szCs w:val="20"/>
        </w:rPr>
      </w:pPr>
    </w:p>
    <w:p w14:paraId="57A973CF" w14:textId="77777777" w:rsidR="00CC11EC" w:rsidRDefault="00CC11EC" w:rsidP="007A097F">
      <w:pPr>
        <w:spacing w:after="0" w:line="240" w:lineRule="auto"/>
        <w:ind w:left="0"/>
        <w:rPr>
          <w:rFonts w:ascii="Arial Narrow" w:hAnsi="Arial Narrow"/>
          <w:b/>
          <w:sz w:val="20"/>
          <w:szCs w:val="20"/>
        </w:rPr>
      </w:pPr>
    </w:p>
    <w:p w14:paraId="1ACCBADF" w14:textId="77777777" w:rsidR="00CC11EC" w:rsidRPr="00071FB0" w:rsidRDefault="00CC11EC" w:rsidP="007A097F">
      <w:pPr>
        <w:spacing w:after="0" w:line="240" w:lineRule="auto"/>
        <w:ind w:left="0"/>
        <w:rPr>
          <w:rFonts w:ascii="Arial Narrow" w:hAnsi="Arial Narrow"/>
          <w:b/>
          <w:sz w:val="20"/>
          <w:szCs w:val="20"/>
        </w:rPr>
      </w:pPr>
    </w:p>
    <w:p w14:paraId="3B29BB5A" w14:textId="77777777" w:rsidR="007A097F" w:rsidRPr="00071FB0" w:rsidRDefault="00206165" w:rsidP="007A097F">
      <w:pPr>
        <w:spacing w:after="0" w:line="240" w:lineRule="auto"/>
        <w:ind w:left="0"/>
        <w:rPr>
          <w:rFonts w:ascii="Arial Narrow" w:hAnsi="Arial Narrow"/>
          <w:b/>
          <w:sz w:val="20"/>
          <w:szCs w:val="20"/>
        </w:rPr>
      </w:pPr>
      <w:r>
        <w:rPr>
          <w:rFonts w:ascii="Arial Narrow" w:hAnsi="Arial Narrow"/>
          <w:b/>
          <w:sz w:val="20"/>
          <w:szCs w:val="20"/>
        </w:rPr>
        <w:t>LEXO</w:t>
      </w:r>
      <w:r w:rsidR="007A097F" w:rsidRPr="00071FB0">
        <w:rPr>
          <w:rFonts w:ascii="Arial Narrow" w:hAnsi="Arial Narrow"/>
          <w:b/>
          <w:sz w:val="20"/>
          <w:szCs w:val="20"/>
        </w:rPr>
        <w:t>:</w:t>
      </w:r>
      <w:r w:rsidR="007A097F" w:rsidRPr="00071FB0">
        <w:rPr>
          <w:rFonts w:ascii="Arial Narrow" w:hAnsi="Arial Narrow"/>
          <w:sz w:val="20"/>
          <w:szCs w:val="20"/>
        </w:rPr>
        <w:t xml:space="preserve"> </w:t>
      </w:r>
      <w:proofErr w:type="spellStart"/>
      <w:r>
        <w:rPr>
          <w:rFonts w:ascii="Arial Narrow" w:hAnsi="Arial Narrow"/>
          <w:sz w:val="20"/>
          <w:szCs w:val="20"/>
        </w:rPr>
        <w:t>Për</w:t>
      </w:r>
      <w:proofErr w:type="spellEnd"/>
      <w:r>
        <w:rPr>
          <w:rFonts w:ascii="Arial Narrow" w:hAnsi="Arial Narrow"/>
          <w:sz w:val="20"/>
          <w:szCs w:val="20"/>
        </w:rPr>
        <w:t xml:space="preserve"> </w:t>
      </w:r>
      <w:proofErr w:type="spellStart"/>
      <w:r>
        <w:rPr>
          <w:rFonts w:ascii="Arial Narrow" w:hAnsi="Arial Narrow"/>
          <w:sz w:val="20"/>
          <w:szCs w:val="20"/>
        </w:rPr>
        <w:t>pyetjet</w:t>
      </w:r>
      <w:proofErr w:type="spellEnd"/>
      <w:r>
        <w:rPr>
          <w:rFonts w:ascii="Arial Narrow" w:hAnsi="Arial Narrow"/>
          <w:sz w:val="20"/>
          <w:szCs w:val="20"/>
        </w:rPr>
        <w:t xml:space="preserve"> </w:t>
      </w:r>
      <w:proofErr w:type="spellStart"/>
      <w:r>
        <w:rPr>
          <w:rFonts w:ascii="Arial Narrow" w:hAnsi="Arial Narrow"/>
          <w:sz w:val="20"/>
          <w:szCs w:val="20"/>
        </w:rPr>
        <w:t>në</w:t>
      </w:r>
      <w:proofErr w:type="spellEnd"/>
      <w:r>
        <w:rPr>
          <w:rFonts w:ascii="Arial Narrow" w:hAnsi="Arial Narrow"/>
          <w:sz w:val="20"/>
          <w:szCs w:val="20"/>
        </w:rPr>
        <w:t xml:space="preserve"> </w:t>
      </w:r>
      <w:proofErr w:type="spellStart"/>
      <w:r>
        <w:rPr>
          <w:rFonts w:ascii="Arial Narrow" w:hAnsi="Arial Narrow"/>
          <w:sz w:val="20"/>
          <w:szCs w:val="20"/>
        </w:rPr>
        <w:t>vijim</w:t>
      </w:r>
      <w:proofErr w:type="spellEnd"/>
      <w:r>
        <w:rPr>
          <w:rFonts w:ascii="Arial Narrow" w:hAnsi="Arial Narrow"/>
          <w:sz w:val="20"/>
          <w:szCs w:val="20"/>
        </w:rPr>
        <w:t xml:space="preserve"> Ju </w:t>
      </w:r>
      <w:proofErr w:type="spellStart"/>
      <w:r>
        <w:rPr>
          <w:rFonts w:ascii="Arial Narrow" w:hAnsi="Arial Narrow"/>
          <w:sz w:val="20"/>
          <w:szCs w:val="20"/>
        </w:rPr>
        <w:t>lutemi</w:t>
      </w:r>
      <w:proofErr w:type="spellEnd"/>
      <w:r>
        <w:rPr>
          <w:rFonts w:ascii="Arial Narrow" w:hAnsi="Arial Narrow"/>
          <w:sz w:val="20"/>
          <w:szCs w:val="20"/>
        </w:rPr>
        <w:t xml:space="preserve"> </w:t>
      </w:r>
      <w:proofErr w:type="spellStart"/>
      <w:r>
        <w:rPr>
          <w:rFonts w:ascii="Arial Narrow" w:hAnsi="Arial Narrow"/>
          <w:sz w:val="20"/>
          <w:szCs w:val="20"/>
        </w:rPr>
        <w:t>përgjigjuni</w:t>
      </w:r>
      <w:proofErr w:type="spellEnd"/>
      <w:r>
        <w:rPr>
          <w:rFonts w:ascii="Arial Narrow" w:hAnsi="Arial Narrow"/>
          <w:sz w:val="20"/>
          <w:szCs w:val="20"/>
        </w:rPr>
        <w:t xml:space="preserve"> me</w:t>
      </w:r>
      <w:r w:rsidR="007A097F" w:rsidRPr="00071FB0">
        <w:rPr>
          <w:rFonts w:ascii="Arial Narrow" w:hAnsi="Arial Narrow"/>
          <w:sz w:val="20"/>
          <w:szCs w:val="20"/>
        </w:rPr>
        <w:t xml:space="preserve">: </w:t>
      </w:r>
      <w:proofErr w:type="spellStart"/>
      <w:r w:rsidRPr="00DA02C3">
        <w:rPr>
          <w:rFonts w:ascii="Arial Narrow" w:hAnsi="Arial Narrow"/>
          <w:b/>
          <w:sz w:val="20"/>
          <w:szCs w:val="20"/>
        </w:rPr>
        <w:t>Shumë</w:t>
      </w:r>
      <w:proofErr w:type="spellEnd"/>
      <w:r w:rsidRPr="00DA02C3">
        <w:rPr>
          <w:rFonts w:ascii="Arial Narrow" w:hAnsi="Arial Narrow"/>
          <w:b/>
          <w:sz w:val="20"/>
          <w:szCs w:val="20"/>
        </w:rPr>
        <w:t xml:space="preserve"> e </w:t>
      </w:r>
      <w:proofErr w:type="spellStart"/>
      <w:r w:rsidRPr="00DA02C3">
        <w:rPr>
          <w:rFonts w:ascii="Arial Narrow" w:hAnsi="Arial Narrow"/>
          <w:b/>
          <w:sz w:val="20"/>
          <w:szCs w:val="20"/>
        </w:rPr>
        <w:t>mundshme</w:t>
      </w:r>
      <w:proofErr w:type="spellEnd"/>
      <w:r w:rsidRPr="00DA02C3">
        <w:rPr>
          <w:rFonts w:ascii="Arial Narrow" w:hAnsi="Arial Narrow"/>
          <w:b/>
          <w:sz w:val="20"/>
          <w:szCs w:val="20"/>
        </w:rPr>
        <w:t xml:space="preserve">, e </w:t>
      </w:r>
      <w:proofErr w:type="spellStart"/>
      <w:r w:rsidRPr="00DA02C3">
        <w:rPr>
          <w:rFonts w:ascii="Arial Narrow" w:hAnsi="Arial Narrow"/>
          <w:b/>
          <w:sz w:val="20"/>
          <w:szCs w:val="20"/>
        </w:rPr>
        <w:t>mundshme</w:t>
      </w:r>
      <w:proofErr w:type="spellEnd"/>
      <w:r w:rsidRPr="00DA02C3">
        <w:rPr>
          <w:rFonts w:ascii="Arial Narrow" w:hAnsi="Arial Narrow"/>
          <w:b/>
          <w:sz w:val="20"/>
          <w:szCs w:val="20"/>
        </w:rPr>
        <w:t xml:space="preserve">, e </w:t>
      </w:r>
      <w:proofErr w:type="spellStart"/>
      <w:r w:rsidRPr="00DA02C3">
        <w:rPr>
          <w:rFonts w:ascii="Arial Narrow" w:hAnsi="Arial Narrow"/>
          <w:b/>
          <w:sz w:val="20"/>
          <w:szCs w:val="20"/>
        </w:rPr>
        <w:t>pamundur</w:t>
      </w:r>
      <w:proofErr w:type="spellEnd"/>
      <w:r w:rsidRPr="00DA02C3">
        <w:rPr>
          <w:rFonts w:ascii="Arial Narrow" w:hAnsi="Arial Narrow"/>
          <w:b/>
          <w:sz w:val="20"/>
          <w:szCs w:val="20"/>
        </w:rPr>
        <w:t xml:space="preserve"> </w:t>
      </w:r>
      <w:proofErr w:type="spellStart"/>
      <w:r w:rsidRPr="00DA02C3">
        <w:rPr>
          <w:rFonts w:ascii="Arial Narrow" w:hAnsi="Arial Narrow"/>
          <w:b/>
          <w:sz w:val="20"/>
          <w:szCs w:val="20"/>
        </w:rPr>
        <w:t>ose</w:t>
      </w:r>
      <w:proofErr w:type="spellEnd"/>
      <w:r w:rsidRPr="00DA02C3">
        <w:rPr>
          <w:rFonts w:ascii="Arial Narrow" w:hAnsi="Arial Narrow"/>
          <w:b/>
          <w:sz w:val="20"/>
          <w:szCs w:val="20"/>
        </w:rPr>
        <w:t xml:space="preserve"> </w:t>
      </w:r>
      <w:proofErr w:type="spellStart"/>
      <w:r w:rsidRPr="00DA02C3">
        <w:rPr>
          <w:rFonts w:ascii="Arial Narrow" w:hAnsi="Arial Narrow"/>
          <w:b/>
          <w:sz w:val="20"/>
          <w:szCs w:val="20"/>
        </w:rPr>
        <w:t>shumë</w:t>
      </w:r>
      <w:proofErr w:type="spellEnd"/>
      <w:r w:rsidRPr="00DA02C3">
        <w:rPr>
          <w:rFonts w:ascii="Arial Narrow" w:hAnsi="Arial Narrow"/>
          <w:b/>
          <w:sz w:val="20"/>
          <w:szCs w:val="20"/>
        </w:rPr>
        <w:t xml:space="preserve"> e </w:t>
      </w:r>
      <w:proofErr w:type="spellStart"/>
      <w:r w:rsidRPr="00DA02C3">
        <w:rPr>
          <w:rFonts w:ascii="Arial Narrow" w:hAnsi="Arial Narrow"/>
          <w:b/>
          <w:sz w:val="20"/>
          <w:szCs w:val="20"/>
        </w:rPr>
        <w:t>pamundur</w:t>
      </w:r>
      <w:proofErr w:type="spellEnd"/>
    </w:p>
    <w:p w14:paraId="4B054A54" w14:textId="77777777" w:rsidR="007A097F" w:rsidRPr="00071FB0" w:rsidRDefault="007A097F" w:rsidP="007A097F">
      <w:pPr>
        <w:spacing w:after="0" w:line="240" w:lineRule="auto"/>
        <w:ind w:left="0"/>
        <w:rPr>
          <w:rFonts w:ascii="Arial Narrow" w:hAnsi="Arial Narrow"/>
          <w:b/>
          <w:sz w:val="20"/>
          <w:szCs w:val="20"/>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D4549C" w14:paraId="770335B2" w14:textId="77777777" w:rsidTr="00243E14">
        <w:tc>
          <w:tcPr>
            <w:tcW w:w="1170" w:type="dxa"/>
          </w:tcPr>
          <w:p w14:paraId="2501622B" w14:textId="77777777" w:rsidR="007A097F" w:rsidRPr="00071FB0" w:rsidRDefault="002A7DDF" w:rsidP="00243E14">
            <w:pPr>
              <w:ind w:left="0"/>
              <w:rPr>
                <w:rFonts w:ascii="Arial Narrow" w:hAnsi="Arial Narrow"/>
                <w:b/>
                <w:sz w:val="20"/>
                <w:szCs w:val="20"/>
              </w:rPr>
            </w:pPr>
            <w:r>
              <w:rPr>
                <w:rFonts w:ascii="Arial Narrow" w:hAnsi="Arial Narrow"/>
                <w:b/>
                <w:sz w:val="20"/>
                <w:szCs w:val="20"/>
              </w:rPr>
              <w:t>q40</w:t>
            </w:r>
            <w:r w:rsidR="007A097F" w:rsidRPr="00071FB0">
              <w:rPr>
                <w:rFonts w:ascii="Arial Narrow" w:hAnsi="Arial Narrow"/>
                <w:b/>
                <w:sz w:val="20"/>
                <w:szCs w:val="20"/>
              </w:rPr>
              <w:t>a_G2</w:t>
            </w:r>
          </w:p>
        </w:tc>
        <w:tc>
          <w:tcPr>
            <w:tcW w:w="4770" w:type="dxa"/>
          </w:tcPr>
          <w:p w14:paraId="411FC371" w14:textId="77777777" w:rsidR="003819DA" w:rsidRPr="003819DA" w:rsidRDefault="003819DA" w:rsidP="003819DA">
            <w:pPr>
              <w:ind w:left="0"/>
              <w:rPr>
                <w:rFonts w:ascii="Arial Narrow" w:hAnsi="Arial Narrow" w:cstheme="minorHAnsi"/>
                <w:sz w:val="20"/>
                <w:szCs w:val="20"/>
              </w:rPr>
            </w:pPr>
            <w:proofErr w:type="spellStart"/>
            <w:r w:rsidRPr="003819DA">
              <w:rPr>
                <w:rFonts w:ascii="Arial Narrow" w:hAnsi="Arial Narrow" w:cstheme="minorHAnsi"/>
                <w:sz w:val="20"/>
                <w:szCs w:val="20"/>
              </w:rPr>
              <w:t>Supozoni</w:t>
            </w:r>
            <w:proofErr w:type="spellEnd"/>
            <w:r w:rsidRPr="003819DA">
              <w:rPr>
                <w:rFonts w:ascii="Arial Narrow" w:hAnsi="Arial Narrow" w:cstheme="minorHAnsi"/>
                <w:sz w:val="20"/>
                <w:szCs w:val="20"/>
              </w:rPr>
              <w:t xml:space="preserve"> se </w:t>
            </w:r>
            <w:proofErr w:type="spellStart"/>
            <w:r w:rsidRPr="003819DA">
              <w:rPr>
                <w:rFonts w:ascii="Arial Narrow" w:hAnsi="Arial Narrow" w:cstheme="minorHAnsi"/>
                <w:sz w:val="20"/>
                <w:szCs w:val="20"/>
              </w:rPr>
              <w:t>një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zyrtar</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qeveritar</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merr</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një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vendim</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që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është</w:t>
            </w:r>
            <w:proofErr w:type="spellEnd"/>
          </w:p>
          <w:p w14:paraId="7A99AC40" w14:textId="77777777" w:rsidR="003819DA" w:rsidRDefault="003819DA" w:rsidP="003819DA">
            <w:pPr>
              <w:ind w:left="0"/>
              <w:rPr>
                <w:rFonts w:ascii="Arial Narrow" w:hAnsi="Arial Narrow" w:cstheme="minorHAnsi"/>
                <w:sz w:val="20"/>
                <w:szCs w:val="20"/>
              </w:rPr>
            </w:pPr>
            <w:proofErr w:type="spellStart"/>
            <w:r>
              <w:rPr>
                <w:rFonts w:ascii="Arial Narrow" w:hAnsi="Arial Narrow" w:cstheme="minorHAnsi"/>
                <w:sz w:val="20"/>
                <w:szCs w:val="20"/>
              </w:rPr>
              <w:t>Qartë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paligjshëm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padrejtë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dh</w:t>
            </w:r>
            <w:r>
              <w:rPr>
                <w:rFonts w:ascii="Arial Narrow" w:hAnsi="Arial Narrow" w:cstheme="minorHAnsi"/>
                <w:sz w:val="20"/>
                <w:szCs w:val="20"/>
              </w:rPr>
              <w:t>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njerëzit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ankohen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kundër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këtij</w:t>
            </w:r>
            <w:proofErr w:type="spellEnd"/>
            <w:r>
              <w:rPr>
                <w:rFonts w:ascii="Arial Narrow" w:hAnsi="Arial Narrow" w:cstheme="minorHAnsi"/>
                <w:sz w:val="20"/>
                <w:szCs w:val="20"/>
              </w:rPr>
              <w:t xml:space="preserve"> </w:t>
            </w:r>
            <w:proofErr w:type="spellStart"/>
            <w:r w:rsidRPr="003819DA">
              <w:rPr>
                <w:rFonts w:ascii="Arial Narrow" w:hAnsi="Arial Narrow" w:cstheme="minorHAnsi"/>
                <w:sz w:val="20"/>
                <w:szCs w:val="20"/>
              </w:rPr>
              <w:t>vendimi</w:t>
            </w:r>
            <w:proofErr w:type="spellEnd"/>
            <w:r w:rsidRPr="003819DA">
              <w:rPr>
                <w:rFonts w:ascii="Arial Narrow" w:hAnsi="Arial Narrow" w:cstheme="minorHAnsi"/>
                <w:sz w:val="20"/>
                <w:szCs w:val="20"/>
              </w:rPr>
              <w:t xml:space="preserve"> para </w:t>
            </w:r>
            <w:proofErr w:type="spellStart"/>
            <w:r w:rsidRPr="003819DA">
              <w:rPr>
                <w:rFonts w:ascii="Arial Narrow" w:hAnsi="Arial Narrow" w:cstheme="minorHAnsi"/>
                <w:sz w:val="20"/>
                <w:szCs w:val="20"/>
              </w:rPr>
              <w:t>gjyqtarëve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praktikë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sa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gjasa</w:t>
            </w:r>
            <w:proofErr w:type="spellEnd"/>
            <w:r w:rsidRPr="003819DA">
              <w:rPr>
                <w:rFonts w:ascii="Arial Narrow" w:hAnsi="Arial Narrow" w:cstheme="minorHAnsi"/>
                <w:sz w:val="20"/>
                <w:szCs w:val="20"/>
              </w:rPr>
              <w:t xml:space="preserve"> ka </w:t>
            </w:r>
            <w:proofErr w:type="spellStart"/>
            <w:r w:rsidRPr="003819DA">
              <w:rPr>
                <w:rFonts w:ascii="Arial Narrow" w:hAnsi="Arial Narrow" w:cstheme="minorHAnsi"/>
                <w:sz w:val="20"/>
                <w:szCs w:val="20"/>
              </w:rPr>
              <w:t>që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gjyqtarët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jenë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gjendje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ndalojnë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vendimin</w:t>
            </w:r>
            <w:proofErr w:type="spellEnd"/>
            <w:r w:rsidRPr="003819DA">
              <w:rPr>
                <w:rFonts w:ascii="Arial Narrow" w:hAnsi="Arial Narrow" w:cstheme="minorHAnsi"/>
                <w:sz w:val="20"/>
                <w:szCs w:val="20"/>
              </w:rPr>
              <w:t xml:space="preserve"> e </w:t>
            </w:r>
            <w:proofErr w:type="spellStart"/>
            <w:r w:rsidRPr="003819DA">
              <w:rPr>
                <w:rFonts w:ascii="Arial Narrow" w:hAnsi="Arial Narrow" w:cstheme="minorHAnsi"/>
                <w:sz w:val="20"/>
                <w:szCs w:val="20"/>
              </w:rPr>
              <w:t>paligjshëm</w:t>
            </w:r>
            <w:proofErr w:type="spellEnd"/>
            <w:r w:rsidRPr="003819DA">
              <w:rPr>
                <w:rFonts w:ascii="Arial Narrow" w:hAnsi="Arial Narrow" w:cstheme="minorHAnsi"/>
                <w:sz w:val="20"/>
                <w:szCs w:val="20"/>
              </w:rPr>
              <w:t>?</w:t>
            </w:r>
          </w:p>
          <w:p w14:paraId="74720A29" w14:textId="77777777" w:rsidR="007A097F" w:rsidRPr="00071FB0" w:rsidRDefault="007A097F" w:rsidP="00243E14">
            <w:pPr>
              <w:ind w:left="0"/>
              <w:rPr>
                <w:rFonts w:ascii="Arial Narrow" w:hAnsi="Arial Narrow"/>
                <w:b/>
                <w:sz w:val="20"/>
                <w:szCs w:val="20"/>
              </w:rPr>
            </w:pPr>
          </w:p>
        </w:tc>
        <w:tc>
          <w:tcPr>
            <w:tcW w:w="4050" w:type="dxa"/>
          </w:tcPr>
          <w:p w14:paraId="55FCAAEC"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59360C74"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988AD7D"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5B7444BD"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167DE692" w14:textId="2DF25C0D" w:rsidR="007A097F" w:rsidRPr="00CE484C" w:rsidRDefault="007A097F" w:rsidP="003819DA">
            <w:pPr>
              <w:ind w:left="0"/>
              <w:rPr>
                <w:rFonts w:ascii="Arial Narrow" w:hAnsi="Arial Narrow"/>
                <w:b/>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7A097F" w:rsidRPr="00D4549C" w14:paraId="65228C25" w14:textId="77777777" w:rsidTr="00243E14">
        <w:tc>
          <w:tcPr>
            <w:tcW w:w="1170" w:type="dxa"/>
          </w:tcPr>
          <w:p w14:paraId="512FD284" w14:textId="77777777" w:rsidR="007A097F" w:rsidRPr="00071FB0" w:rsidRDefault="005C68F2" w:rsidP="00243E14">
            <w:pPr>
              <w:ind w:left="0" w:righ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b_G2</w:t>
            </w:r>
          </w:p>
          <w:p w14:paraId="32ABFEAD" w14:textId="77777777" w:rsidR="007A097F" w:rsidRPr="00071FB0" w:rsidRDefault="007A097F" w:rsidP="00243E14">
            <w:pPr>
              <w:ind w:left="0"/>
              <w:rPr>
                <w:rFonts w:ascii="Arial Narrow" w:hAnsi="Arial Narrow"/>
                <w:b/>
                <w:sz w:val="20"/>
                <w:szCs w:val="20"/>
              </w:rPr>
            </w:pPr>
          </w:p>
        </w:tc>
        <w:tc>
          <w:tcPr>
            <w:tcW w:w="4770" w:type="dxa"/>
          </w:tcPr>
          <w:p w14:paraId="0B55FBD5" w14:textId="77777777" w:rsidR="003819DA" w:rsidRPr="003819DA" w:rsidRDefault="003819DA" w:rsidP="003819DA">
            <w:pPr>
              <w:ind w:left="0"/>
              <w:rPr>
                <w:rFonts w:ascii="Arial Narrow" w:hAnsi="Arial Narrow" w:cstheme="minorHAnsi"/>
                <w:sz w:val="20"/>
                <w:szCs w:val="20"/>
              </w:rPr>
            </w:pPr>
            <w:proofErr w:type="spellStart"/>
            <w:r w:rsidRPr="003819DA">
              <w:rPr>
                <w:rFonts w:ascii="Arial Narrow" w:hAnsi="Arial Narrow" w:cstheme="minorHAnsi"/>
                <w:sz w:val="20"/>
                <w:szCs w:val="20"/>
              </w:rPr>
              <w:t>Nëse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dikush</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kry</w:t>
            </w:r>
            <w:r>
              <w:rPr>
                <w:rFonts w:ascii="Arial Narrow" w:hAnsi="Arial Narrow" w:cstheme="minorHAnsi"/>
                <w:sz w:val="20"/>
                <w:szCs w:val="20"/>
              </w:rPr>
              <w:t>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vrasje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lagjen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tuaj</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sa</w:t>
            </w:r>
            <w:proofErr w:type="spellEnd"/>
          </w:p>
          <w:p w14:paraId="7CAACAB4" w14:textId="77777777" w:rsidR="007A097F" w:rsidRPr="00071FB0" w:rsidRDefault="003819DA" w:rsidP="003819DA">
            <w:pPr>
              <w:ind w:left="0"/>
              <w:rPr>
                <w:rFonts w:ascii="Arial Narrow" w:hAnsi="Arial Narrow"/>
                <w:b/>
                <w:sz w:val="20"/>
                <w:szCs w:val="20"/>
              </w:rPr>
            </w:pPr>
            <w:r w:rsidRPr="003819DA">
              <w:rPr>
                <w:rFonts w:ascii="Arial Narrow" w:hAnsi="Arial Narrow" w:cstheme="minorHAnsi"/>
                <w:sz w:val="20"/>
                <w:szCs w:val="20"/>
              </w:rPr>
              <w:t xml:space="preserve">ka </w:t>
            </w:r>
            <w:proofErr w:type="spellStart"/>
            <w:r w:rsidRPr="003819DA">
              <w:rPr>
                <w:rFonts w:ascii="Arial Narrow" w:hAnsi="Arial Narrow" w:cstheme="minorHAnsi"/>
                <w:sz w:val="20"/>
                <w:szCs w:val="20"/>
              </w:rPr>
              <w:t>gjasa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që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krimineli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ndiqet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penalisht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dhe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dënohet</w:t>
            </w:r>
            <w:proofErr w:type="spellEnd"/>
            <w:r w:rsidRPr="003819DA">
              <w:rPr>
                <w:rFonts w:ascii="Arial Narrow" w:hAnsi="Arial Narrow" w:cstheme="minorHAnsi"/>
                <w:sz w:val="20"/>
                <w:szCs w:val="20"/>
              </w:rPr>
              <w:t>?</w:t>
            </w:r>
          </w:p>
        </w:tc>
        <w:tc>
          <w:tcPr>
            <w:tcW w:w="4050" w:type="dxa"/>
          </w:tcPr>
          <w:p w14:paraId="54723844" w14:textId="77777777" w:rsidR="006F1A09" w:rsidRPr="00CE484C" w:rsidRDefault="006F1A09" w:rsidP="006F1A09">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3CE56E88" w14:textId="77777777" w:rsidR="006F1A09" w:rsidRPr="00CE484C" w:rsidRDefault="006F1A09" w:rsidP="006F1A09">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48CE2B7A" w14:textId="77777777" w:rsidR="006F1A09" w:rsidRPr="00CE484C" w:rsidRDefault="006F1A09" w:rsidP="006F1A09">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866B985" w14:textId="77777777" w:rsidR="006F1A09" w:rsidRPr="00CE484C" w:rsidRDefault="006F1A09" w:rsidP="006F1A09">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BBC62AE" w14:textId="07E7E0C3" w:rsidR="007A097F" w:rsidRPr="00CE484C" w:rsidRDefault="006F1A09" w:rsidP="006F1A09">
            <w:pPr>
              <w:ind w:left="0"/>
              <w:rPr>
                <w:rFonts w:ascii="Arial Narrow" w:hAnsi="Arial Narrow"/>
                <w:b/>
                <w:sz w:val="20"/>
                <w:szCs w:val="20"/>
                <w:lang w:val="de-DE"/>
              </w:rPr>
            </w:pPr>
            <w:r w:rsidRPr="00CE484C">
              <w:rPr>
                <w:rFonts w:ascii="Arial Narrow" w:hAnsi="Arial Narrow"/>
                <w:b/>
                <w:sz w:val="20"/>
                <w:szCs w:val="20"/>
                <w:lang w:val="de-DE"/>
              </w:rPr>
              <w:t xml:space="preserve">(MOS LEXO) </w:t>
            </w:r>
            <w:r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7A097F" w:rsidRPr="00D4549C" w14:paraId="25B54183" w14:textId="77777777" w:rsidTr="00243E14">
        <w:tc>
          <w:tcPr>
            <w:tcW w:w="1170" w:type="dxa"/>
          </w:tcPr>
          <w:p w14:paraId="79674699" w14:textId="77777777" w:rsidR="007A097F" w:rsidRPr="00071FB0" w:rsidRDefault="005C68F2" w:rsidP="00243E14">
            <w:pPr>
              <w:ind w:left="0" w:righ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c_G2</w:t>
            </w:r>
          </w:p>
          <w:p w14:paraId="0A0C4FA6" w14:textId="77777777" w:rsidR="007A097F" w:rsidRPr="00071FB0" w:rsidRDefault="007A097F" w:rsidP="00243E14">
            <w:pPr>
              <w:ind w:left="0"/>
              <w:rPr>
                <w:rFonts w:ascii="Arial Narrow" w:hAnsi="Arial Narrow"/>
                <w:b/>
                <w:sz w:val="20"/>
                <w:szCs w:val="20"/>
              </w:rPr>
            </w:pPr>
          </w:p>
        </w:tc>
        <w:tc>
          <w:tcPr>
            <w:tcW w:w="4770" w:type="dxa"/>
          </w:tcPr>
          <w:p w14:paraId="155854B8" w14:textId="77777777" w:rsidR="003819DA" w:rsidRPr="003819DA" w:rsidRDefault="003819DA" w:rsidP="003819DA">
            <w:pPr>
              <w:ind w:left="0"/>
              <w:rPr>
                <w:rFonts w:ascii="Arial Narrow" w:hAnsi="Arial Narrow" w:cstheme="minorHAnsi"/>
                <w:sz w:val="20"/>
                <w:szCs w:val="20"/>
              </w:rPr>
            </w:pPr>
            <w:proofErr w:type="spellStart"/>
            <w:r w:rsidRPr="003819DA">
              <w:rPr>
                <w:rFonts w:ascii="Arial Narrow" w:hAnsi="Arial Narrow" w:cstheme="minorHAnsi"/>
                <w:sz w:val="20"/>
                <w:szCs w:val="20"/>
              </w:rPr>
              <w:t>Nëse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një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shef</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policie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gjendet</w:t>
            </w:r>
            <w:proofErr w:type="spellEnd"/>
            <w:r w:rsidRPr="003819DA">
              <w:rPr>
                <w:rFonts w:ascii="Arial Narrow" w:hAnsi="Arial Narrow" w:cstheme="minorHAnsi"/>
                <w:sz w:val="20"/>
                <w:szCs w:val="20"/>
              </w:rPr>
              <w:t xml:space="preserve"> duke </w:t>
            </w:r>
            <w:proofErr w:type="spellStart"/>
            <w:r w:rsidRPr="003819DA">
              <w:rPr>
                <w:rFonts w:ascii="Arial Narrow" w:hAnsi="Arial Narrow" w:cstheme="minorHAnsi"/>
                <w:sz w:val="20"/>
                <w:szCs w:val="20"/>
              </w:rPr>
              <w:t>marrë</w:t>
            </w:r>
            <w:proofErr w:type="spellEnd"/>
            <w:r w:rsidRPr="003819DA">
              <w:rPr>
                <w:rFonts w:ascii="Arial Narrow" w:hAnsi="Arial Narrow" w:cstheme="minorHAnsi"/>
                <w:sz w:val="20"/>
                <w:szCs w:val="20"/>
              </w:rPr>
              <w:t xml:space="preserve"> para </w:t>
            </w:r>
            <w:proofErr w:type="spellStart"/>
            <w:r w:rsidRPr="003819DA">
              <w:rPr>
                <w:rFonts w:ascii="Arial Narrow" w:hAnsi="Arial Narrow" w:cstheme="minorHAnsi"/>
                <w:sz w:val="20"/>
                <w:szCs w:val="20"/>
              </w:rPr>
              <w:t>nga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organizatë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kriminale</w:t>
            </w:r>
            <w:proofErr w:type="spellEnd"/>
            <w:r>
              <w:rPr>
                <w:rFonts w:ascii="Arial Narrow" w:hAnsi="Arial Narrow" w:cstheme="minorHAnsi"/>
                <w:sz w:val="20"/>
                <w:szCs w:val="20"/>
              </w:rPr>
              <w:t>,</w:t>
            </w:r>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tilla </w:t>
            </w:r>
            <w:proofErr w:type="spellStart"/>
            <w:r w:rsidRPr="003819DA">
              <w:rPr>
                <w:rFonts w:ascii="Arial Narrow" w:hAnsi="Arial Narrow" w:cstheme="minorHAnsi"/>
                <w:sz w:val="20"/>
                <w:szCs w:val="20"/>
              </w:rPr>
              <w:t>si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një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kartel</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droge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ose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një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kontrabandë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armësh</w:t>
            </w:r>
            <w:proofErr w:type="spellEnd"/>
            <w:r w:rsidRPr="003819DA">
              <w:rPr>
                <w:rFonts w:ascii="Arial Narrow" w:hAnsi="Arial Narrow" w:cstheme="minorHAnsi"/>
                <w:sz w:val="20"/>
                <w:szCs w:val="20"/>
              </w:rPr>
              <w:t>,</w:t>
            </w:r>
          </w:p>
          <w:p w14:paraId="78B6E045" w14:textId="77777777" w:rsidR="003819DA" w:rsidRDefault="003819DA" w:rsidP="003819DA">
            <w:pPr>
              <w:ind w:left="0"/>
              <w:rPr>
                <w:rFonts w:ascii="Arial Narrow" w:hAnsi="Arial Narrow" w:cstheme="minorHAnsi"/>
                <w:sz w:val="20"/>
                <w:szCs w:val="20"/>
              </w:rPr>
            </w:pPr>
            <w:proofErr w:type="spellStart"/>
            <w:r>
              <w:rPr>
                <w:rFonts w:ascii="Arial Narrow" w:hAnsi="Arial Narrow" w:cstheme="minorHAnsi"/>
                <w:sz w:val="20"/>
                <w:szCs w:val="20"/>
              </w:rPr>
              <w:t>sa</w:t>
            </w:r>
            <w:proofErr w:type="spellEnd"/>
            <w:r>
              <w:rPr>
                <w:rFonts w:ascii="Arial Narrow" w:hAnsi="Arial Narrow" w:cstheme="minorHAnsi"/>
                <w:sz w:val="20"/>
                <w:szCs w:val="20"/>
              </w:rPr>
              <w:t xml:space="preserve"> ka </w:t>
            </w:r>
            <w:proofErr w:type="spellStart"/>
            <w:r>
              <w:rPr>
                <w:rFonts w:ascii="Arial Narrow" w:hAnsi="Arial Narrow" w:cstheme="minorHAnsi"/>
                <w:sz w:val="20"/>
                <w:szCs w:val="20"/>
              </w:rPr>
              <w:t>gjasa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që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ky</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nënpunës</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dërgohet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në</w:t>
            </w:r>
            <w:proofErr w:type="spellEnd"/>
            <w:r w:rsidRPr="003819DA">
              <w:rPr>
                <w:rFonts w:ascii="Arial Narrow" w:hAnsi="Arial Narrow" w:cstheme="minorHAnsi"/>
                <w:sz w:val="20"/>
                <w:szCs w:val="20"/>
              </w:rPr>
              <w:t xml:space="preserve"> burg?</w:t>
            </w:r>
          </w:p>
          <w:p w14:paraId="1AC6B792" w14:textId="77777777" w:rsidR="007A097F" w:rsidRPr="00071FB0" w:rsidRDefault="007A097F" w:rsidP="00243E14">
            <w:pPr>
              <w:ind w:left="0"/>
              <w:rPr>
                <w:rFonts w:ascii="Arial Narrow" w:hAnsi="Arial Narrow"/>
                <w:b/>
                <w:sz w:val="20"/>
                <w:szCs w:val="20"/>
              </w:rPr>
            </w:pPr>
          </w:p>
        </w:tc>
        <w:tc>
          <w:tcPr>
            <w:tcW w:w="4050" w:type="dxa"/>
          </w:tcPr>
          <w:p w14:paraId="547D234C"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Shumë 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5FBFEA7B"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E mundshme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609362A6"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113C5EB6" w14:textId="77777777" w:rsidR="003819DA" w:rsidRPr="00CE484C" w:rsidRDefault="003819DA" w:rsidP="003819DA">
            <w:pPr>
              <w:ind w:left="0"/>
              <w:rPr>
                <w:rFonts w:ascii="Arial Narrow" w:hAnsi="Arial Narrow"/>
                <w:sz w:val="20"/>
                <w:szCs w:val="20"/>
                <w:lang w:val="de-DE"/>
              </w:rPr>
            </w:pPr>
            <w:r w:rsidRPr="00CE484C">
              <w:rPr>
                <w:rFonts w:ascii="Arial Narrow" w:hAnsi="Arial Narrow"/>
                <w:sz w:val="20"/>
                <w:szCs w:val="20"/>
                <w:lang w:val="de-DE"/>
              </w:rPr>
              <w:t>Shumë e pamundur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540A2EE1" w14:textId="4DC4A7BD" w:rsidR="007A097F" w:rsidRPr="00CE484C" w:rsidRDefault="007A097F" w:rsidP="003819DA">
            <w:pPr>
              <w:ind w:left="0"/>
              <w:rPr>
                <w:rFonts w:ascii="Arial Narrow" w:hAnsi="Arial Narrow"/>
                <w:b/>
                <w:sz w:val="20"/>
                <w:szCs w:val="20"/>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7A097F" w:rsidRPr="00D4549C" w14:paraId="4B8FF90B" w14:textId="77777777" w:rsidTr="00243E14">
        <w:tc>
          <w:tcPr>
            <w:tcW w:w="1170" w:type="dxa"/>
          </w:tcPr>
          <w:p w14:paraId="359EF4EA" w14:textId="77777777" w:rsidR="007A097F" w:rsidRPr="00071FB0" w:rsidRDefault="005C68F2" w:rsidP="00243E14">
            <w:pPr>
              <w:ind w:lef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d_G2</w:t>
            </w:r>
          </w:p>
        </w:tc>
        <w:tc>
          <w:tcPr>
            <w:tcW w:w="4770" w:type="dxa"/>
          </w:tcPr>
          <w:p w14:paraId="2E2682EF" w14:textId="716675C8" w:rsidR="003819DA" w:rsidRDefault="003819DA" w:rsidP="00243E14">
            <w:pPr>
              <w:ind w:left="0" w:right="0"/>
              <w:rPr>
                <w:rFonts w:ascii="Arial Narrow" w:hAnsi="Arial Narrow" w:cstheme="minorHAnsi"/>
                <w:sz w:val="20"/>
                <w:szCs w:val="20"/>
              </w:rPr>
            </w:pPr>
            <w:r w:rsidRPr="003819DA">
              <w:rPr>
                <w:rFonts w:ascii="Arial Narrow" w:hAnsi="Arial Narrow" w:cstheme="minorHAnsi"/>
                <w:sz w:val="20"/>
                <w:szCs w:val="20"/>
              </w:rPr>
              <w:t xml:space="preserve">Kur </w:t>
            </w:r>
            <w:proofErr w:type="spellStart"/>
            <w:r w:rsidRPr="003819DA">
              <w:rPr>
                <w:rFonts w:ascii="Arial Narrow" w:hAnsi="Arial Narrow" w:cstheme="minorHAnsi"/>
                <w:sz w:val="20"/>
                <w:szCs w:val="20"/>
              </w:rPr>
              <w:t>flasim</w:t>
            </w:r>
            <w:proofErr w:type="spellEnd"/>
            <w:r w:rsidRPr="003819DA">
              <w:rPr>
                <w:rFonts w:ascii="Arial Narrow" w:hAnsi="Arial Narrow" w:cstheme="minorHAnsi"/>
                <w:sz w:val="20"/>
                <w:szCs w:val="20"/>
              </w:rPr>
              <w:t xml:space="preserve"> me </w:t>
            </w:r>
            <w:proofErr w:type="spellStart"/>
            <w:r w:rsidRPr="003819DA">
              <w:rPr>
                <w:rFonts w:ascii="Arial Narrow" w:hAnsi="Arial Narrow" w:cstheme="minorHAnsi"/>
                <w:sz w:val="20"/>
                <w:szCs w:val="20"/>
              </w:rPr>
              <w:t>njerëzit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për</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qeverisjen</w:t>
            </w:r>
            <w:proofErr w:type="spellEnd"/>
            <w:r w:rsidRPr="003819DA">
              <w:rPr>
                <w:rFonts w:ascii="Arial Narrow" w:hAnsi="Arial Narrow" w:cstheme="minorHAnsi"/>
                <w:sz w:val="20"/>
                <w:szCs w:val="20"/>
              </w:rPr>
              <w:t xml:space="preserve"> e </w:t>
            </w:r>
            <w:proofErr w:type="spellStart"/>
            <w:r w:rsidRPr="003819DA">
              <w:rPr>
                <w:rFonts w:ascii="Arial Narrow" w:hAnsi="Arial Narrow" w:cstheme="minorHAnsi"/>
                <w:sz w:val="20"/>
                <w:szCs w:val="20"/>
              </w:rPr>
              <w:t>tyre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vendore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shpesh</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gjejmë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dallime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rëndësishme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mënyrën</w:t>
            </w:r>
            <w:proofErr w:type="spellEnd"/>
            <w:r w:rsidRPr="003819DA">
              <w:rPr>
                <w:rFonts w:ascii="Arial Narrow" w:hAnsi="Arial Narrow" w:cstheme="minorHAnsi"/>
                <w:sz w:val="20"/>
                <w:szCs w:val="20"/>
              </w:rPr>
              <w:t xml:space="preserve"> se </w:t>
            </w:r>
            <w:proofErr w:type="spellStart"/>
            <w:r w:rsidRPr="003819DA">
              <w:rPr>
                <w:rFonts w:ascii="Arial Narrow" w:hAnsi="Arial Narrow" w:cstheme="minorHAnsi"/>
                <w:sz w:val="20"/>
                <w:szCs w:val="20"/>
              </w:rPr>
              <w:t>si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autoritetet</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lokale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kryejnë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detyrat</w:t>
            </w:r>
            <w:proofErr w:type="spellEnd"/>
            <w:r w:rsidRPr="003819DA">
              <w:rPr>
                <w:rFonts w:ascii="Arial Narrow" w:hAnsi="Arial Narrow" w:cstheme="minorHAnsi"/>
                <w:sz w:val="20"/>
                <w:szCs w:val="20"/>
              </w:rPr>
              <w:t xml:space="preserve"> e </w:t>
            </w:r>
            <w:proofErr w:type="spellStart"/>
            <w:r w:rsidRPr="003819DA">
              <w:rPr>
                <w:rFonts w:ascii="Arial Narrow" w:hAnsi="Arial Narrow" w:cstheme="minorHAnsi"/>
                <w:sz w:val="20"/>
                <w:szCs w:val="20"/>
              </w:rPr>
              <w:t>tyre</w:t>
            </w:r>
            <w:proofErr w:type="spellEnd"/>
            <w:r w:rsidRPr="003819DA">
              <w:rPr>
                <w:rFonts w:ascii="Arial Narrow" w:hAnsi="Arial Narrow" w:cstheme="minorHAnsi"/>
                <w:sz w:val="20"/>
                <w:szCs w:val="20"/>
              </w:rPr>
              <w:t xml:space="preserve">. A </w:t>
            </w:r>
            <w:proofErr w:type="spellStart"/>
            <w:r w:rsidRPr="003819DA">
              <w:rPr>
                <w:rFonts w:ascii="Arial Narrow" w:hAnsi="Arial Narrow" w:cstheme="minorHAnsi"/>
                <w:sz w:val="20"/>
                <w:szCs w:val="20"/>
              </w:rPr>
              <w:t>mund</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na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thoni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ju</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lutem</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sa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mirë</w:t>
            </w:r>
            <w:proofErr w:type="spellEnd"/>
            <w:r w:rsidRPr="003819DA">
              <w:rPr>
                <w:rFonts w:ascii="Arial Narrow" w:hAnsi="Arial Narrow" w:cstheme="minorHAnsi"/>
                <w:sz w:val="20"/>
                <w:szCs w:val="20"/>
              </w:rPr>
              <w:t xml:space="preserve"> apo </w:t>
            </w:r>
            <w:proofErr w:type="spellStart"/>
            <w:r w:rsidRPr="003819DA">
              <w:rPr>
                <w:rFonts w:ascii="Arial Narrow" w:hAnsi="Arial Narrow" w:cstheme="minorHAnsi"/>
                <w:sz w:val="20"/>
                <w:szCs w:val="20"/>
              </w:rPr>
              <w:t>keq</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mendoni</w:t>
            </w:r>
            <w:proofErr w:type="spellEnd"/>
            <w:r w:rsidRPr="003819DA">
              <w:rPr>
                <w:rFonts w:ascii="Arial Narrow" w:hAnsi="Arial Narrow" w:cstheme="minorHAnsi"/>
                <w:sz w:val="20"/>
                <w:szCs w:val="20"/>
              </w:rPr>
              <w:t xml:space="preserve"> se </w:t>
            </w:r>
            <w:proofErr w:type="spellStart"/>
            <w:r w:rsidRPr="003819DA">
              <w:rPr>
                <w:rFonts w:ascii="Arial Narrow" w:hAnsi="Arial Narrow" w:cstheme="minorHAnsi"/>
                <w:sz w:val="20"/>
                <w:szCs w:val="20"/>
              </w:rPr>
              <w:t>qeveria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juaj</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ven</w:t>
            </w:r>
            <w:r>
              <w:rPr>
                <w:rFonts w:ascii="Arial Narrow" w:hAnsi="Arial Narrow" w:cstheme="minorHAnsi"/>
                <w:sz w:val="20"/>
                <w:szCs w:val="20"/>
              </w:rPr>
              <w:t>dore</w:t>
            </w:r>
            <w:proofErr w:type="spellEnd"/>
            <w:r>
              <w:rPr>
                <w:rFonts w:ascii="Arial Narrow" w:hAnsi="Arial Narrow" w:cstheme="minorHAnsi"/>
                <w:sz w:val="20"/>
                <w:szCs w:val="20"/>
              </w:rPr>
              <w:t xml:space="preserve"> (</w:t>
            </w:r>
            <w:proofErr w:type="spellStart"/>
            <w:r w:rsidR="00A201AF">
              <w:rPr>
                <w:rFonts w:ascii="Arial Narrow" w:hAnsi="Arial Narrow" w:cstheme="minorHAnsi"/>
                <w:sz w:val="20"/>
                <w:szCs w:val="20"/>
              </w:rPr>
              <w:t>qeverisja</w:t>
            </w:r>
            <w:proofErr w:type="spellEnd"/>
            <w:r w:rsidR="00A201AF">
              <w:rPr>
                <w:rFonts w:ascii="Arial Narrow" w:hAnsi="Arial Narrow" w:cstheme="minorHAnsi"/>
                <w:sz w:val="20"/>
                <w:szCs w:val="20"/>
              </w:rPr>
              <w:t xml:space="preserve"> </w:t>
            </w:r>
            <w:proofErr w:type="spellStart"/>
            <w:r w:rsidR="00A201AF">
              <w:rPr>
                <w:rFonts w:ascii="Arial Narrow" w:hAnsi="Arial Narrow" w:cstheme="minorHAnsi"/>
                <w:sz w:val="20"/>
                <w:szCs w:val="20"/>
              </w:rPr>
              <w:t>lo</w:t>
            </w:r>
            <w:r w:rsidR="009B2065">
              <w:rPr>
                <w:rFonts w:ascii="Arial Narrow" w:hAnsi="Arial Narrow" w:cstheme="minorHAnsi"/>
                <w:sz w:val="20"/>
                <w:szCs w:val="20"/>
              </w:rPr>
              <w:t>k</w:t>
            </w:r>
            <w:r w:rsidR="00A201AF">
              <w:rPr>
                <w:rFonts w:ascii="Arial Narrow" w:hAnsi="Arial Narrow" w:cstheme="minorHAnsi"/>
                <w:sz w:val="20"/>
                <w:szCs w:val="20"/>
              </w:rPr>
              <w:t>ale</w:t>
            </w:r>
            <w:proofErr w:type="spellEnd"/>
            <w:r w:rsidRPr="003819DA">
              <w:rPr>
                <w:rFonts w:ascii="Arial Narrow" w:hAnsi="Arial Narrow" w:cstheme="minorHAnsi"/>
                <w:sz w:val="20"/>
                <w:szCs w:val="20"/>
              </w:rPr>
              <w:t xml:space="preserve">) po </w:t>
            </w:r>
            <w:proofErr w:type="spellStart"/>
            <w:r w:rsidRPr="003819DA">
              <w:rPr>
                <w:rFonts w:ascii="Arial Narrow" w:hAnsi="Arial Narrow" w:cstheme="minorHAnsi"/>
                <w:sz w:val="20"/>
                <w:szCs w:val="20"/>
              </w:rPr>
              <w:t>performon</w:t>
            </w:r>
            <w:proofErr w:type="spellEnd"/>
            <w:r w:rsidRPr="003819DA">
              <w:rPr>
                <w:rFonts w:ascii="Arial Narrow" w:hAnsi="Arial Narrow" w:cstheme="minorHAnsi"/>
                <w:sz w:val="20"/>
                <w:szCs w:val="20"/>
              </w:rPr>
              <w:t xml:space="preserve"> </w:t>
            </w:r>
            <w:proofErr w:type="spellStart"/>
            <w:r>
              <w:rPr>
                <w:rFonts w:ascii="Arial Narrow" w:hAnsi="Arial Narrow" w:cstheme="minorHAnsi"/>
                <w:sz w:val="20"/>
                <w:szCs w:val="20"/>
              </w:rPr>
              <w:t>sipas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procedurave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mëposhtme</w:t>
            </w:r>
            <w:proofErr w:type="spellEnd"/>
            <w:r w:rsidRPr="003819DA">
              <w:rPr>
                <w:rFonts w:ascii="Arial Narrow" w:hAnsi="Arial Narrow" w:cstheme="minorHAnsi"/>
                <w:sz w:val="20"/>
                <w:szCs w:val="20"/>
              </w:rPr>
              <w:t>?</w:t>
            </w:r>
          </w:p>
          <w:p w14:paraId="1679E112" w14:textId="77777777" w:rsidR="007A097F" w:rsidRPr="00071FB0" w:rsidRDefault="007A097F" w:rsidP="00243E14">
            <w:pPr>
              <w:ind w:left="0" w:right="0"/>
              <w:rPr>
                <w:rFonts w:ascii="Arial Narrow" w:hAnsi="Arial Narrow" w:cstheme="minorHAnsi"/>
                <w:sz w:val="20"/>
                <w:szCs w:val="20"/>
              </w:rPr>
            </w:pPr>
          </w:p>
          <w:p w14:paraId="5CBC25A3" w14:textId="77777777" w:rsidR="007A097F" w:rsidRPr="00071FB0" w:rsidRDefault="003819DA" w:rsidP="003819DA">
            <w:pPr>
              <w:ind w:left="0"/>
              <w:rPr>
                <w:rFonts w:ascii="Arial Narrow" w:hAnsi="Arial Narrow"/>
                <w:b/>
                <w:sz w:val="20"/>
                <w:szCs w:val="20"/>
              </w:rPr>
            </w:pPr>
            <w:proofErr w:type="spellStart"/>
            <w:r w:rsidRPr="003819DA">
              <w:rPr>
                <w:rFonts w:ascii="Arial Narrow" w:hAnsi="Arial Narrow" w:cstheme="minorHAnsi"/>
                <w:sz w:val="20"/>
                <w:szCs w:val="20"/>
              </w:rPr>
              <w:t>Sigurimi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i</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mënyrave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efektive</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për</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të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bërë</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ankesa</w:t>
            </w:r>
            <w:proofErr w:type="spellEnd"/>
            <w:r w:rsidRPr="003819DA">
              <w:rPr>
                <w:rFonts w:ascii="Arial Narrow" w:hAnsi="Arial Narrow" w:cstheme="minorHAnsi"/>
                <w:sz w:val="20"/>
                <w:szCs w:val="20"/>
              </w:rPr>
              <w:t xml:space="preserve"> </w:t>
            </w:r>
            <w:proofErr w:type="spellStart"/>
            <w:r w:rsidRPr="003819DA">
              <w:rPr>
                <w:rFonts w:ascii="Arial Narrow" w:hAnsi="Arial Narrow" w:cstheme="minorHAnsi"/>
                <w:sz w:val="20"/>
                <w:szCs w:val="20"/>
              </w:rPr>
              <w:t>për</w:t>
            </w:r>
            <w:proofErr w:type="spellEnd"/>
            <w:r w:rsidRPr="003819DA">
              <w:rPr>
                <w:rFonts w:ascii="Arial Narrow" w:hAnsi="Arial Narrow" w:cstheme="minorHAnsi"/>
                <w:sz w:val="20"/>
                <w:szCs w:val="20"/>
              </w:rPr>
              <w:t xml:space="preserve"> </w:t>
            </w:r>
            <w:proofErr w:type="spellStart"/>
            <w:r>
              <w:rPr>
                <w:rFonts w:ascii="Arial Narrow" w:hAnsi="Arial Narrow" w:cstheme="minorHAnsi"/>
                <w:sz w:val="20"/>
                <w:szCs w:val="20"/>
              </w:rPr>
              <w:t>shërbimet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publike</w:t>
            </w:r>
            <w:proofErr w:type="spellEnd"/>
          </w:p>
        </w:tc>
        <w:tc>
          <w:tcPr>
            <w:tcW w:w="4050" w:type="dxa"/>
          </w:tcPr>
          <w:p w14:paraId="38FCBD99" w14:textId="4255942A" w:rsidR="003819DA" w:rsidRPr="00A34FD7" w:rsidRDefault="003819DA" w:rsidP="003819DA">
            <w:pPr>
              <w:ind w:left="0"/>
              <w:rPr>
                <w:rFonts w:ascii="Arial Narrow" w:hAnsi="Arial Narrow"/>
                <w:sz w:val="20"/>
                <w:szCs w:val="20"/>
                <w:lang w:val="de-DE"/>
              </w:rPr>
            </w:pPr>
            <w:r w:rsidRPr="00A34FD7">
              <w:rPr>
                <w:rFonts w:ascii="Arial Narrow" w:hAnsi="Arial Narrow"/>
                <w:sz w:val="20"/>
                <w:szCs w:val="20"/>
                <w:lang w:val="de-DE"/>
              </w:rPr>
              <w:t xml:space="preserve">Shume </w:t>
            </w:r>
            <w:r w:rsidR="00704A8D" w:rsidRPr="00A34FD7">
              <w:rPr>
                <w:rFonts w:ascii="Arial Narrow" w:hAnsi="Arial Narrow"/>
                <w:sz w:val="20"/>
                <w:szCs w:val="20"/>
                <w:lang w:val="de-DE"/>
              </w:rPr>
              <w:t>mirë</w:t>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704A8D" w:rsidRPr="00A34FD7">
              <w:rPr>
                <w:rFonts w:ascii="Arial Narrow" w:hAnsi="Arial Narrow"/>
                <w:sz w:val="20"/>
                <w:szCs w:val="20"/>
                <w:lang w:val="de-DE"/>
              </w:rPr>
              <w:t>1</w:t>
            </w:r>
          </w:p>
          <w:p w14:paraId="53027930" w14:textId="3C71B817" w:rsidR="003819DA" w:rsidRPr="00A34FD7" w:rsidRDefault="003819DA" w:rsidP="003819DA">
            <w:pPr>
              <w:ind w:left="0"/>
              <w:rPr>
                <w:rFonts w:ascii="Arial Narrow" w:hAnsi="Arial Narrow"/>
                <w:sz w:val="20"/>
                <w:szCs w:val="20"/>
                <w:lang w:val="de-DE"/>
              </w:rPr>
            </w:pPr>
            <w:r w:rsidRPr="00A34FD7">
              <w:rPr>
                <w:rFonts w:ascii="Arial Narrow" w:hAnsi="Arial Narrow"/>
                <w:sz w:val="20"/>
                <w:szCs w:val="20"/>
                <w:lang w:val="de-DE"/>
              </w:rPr>
              <w:t xml:space="preserve">Mjaft </w:t>
            </w:r>
            <w:r w:rsidR="00704A8D" w:rsidRPr="00A34FD7">
              <w:rPr>
                <w:rFonts w:ascii="Arial Narrow" w:hAnsi="Arial Narrow"/>
                <w:sz w:val="20"/>
                <w:szCs w:val="20"/>
                <w:lang w:val="de-DE"/>
              </w:rPr>
              <w:t>mirë</w:t>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704A8D" w:rsidRPr="00A34FD7">
              <w:rPr>
                <w:rFonts w:ascii="Arial Narrow" w:hAnsi="Arial Narrow"/>
                <w:sz w:val="20"/>
                <w:szCs w:val="20"/>
                <w:lang w:val="de-DE"/>
              </w:rPr>
              <w:t>2</w:t>
            </w:r>
          </w:p>
          <w:p w14:paraId="20F001C7" w14:textId="5A697670" w:rsidR="003819DA" w:rsidRPr="00A34FD7" w:rsidRDefault="003819DA" w:rsidP="003819DA">
            <w:pPr>
              <w:ind w:left="0"/>
              <w:rPr>
                <w:rFonts w:ascii="Arial Narrow" w:hAnsi="Arial Narrow"/>
                <w:sz w:val="20"/>
                <w:szCs w:val="20"/>
                <w:lang w:val="de-DE"/>
              </w:rPr>
            </w:pPr>
            <w:r w:rsidRPr="00A34FD7">
              <w:rPr>
                <w:rFonts w:ascii="Arial Narrow" w:hAnsi="Arial Narrow"/>
                <w:sz w:val="20"/>
                <w:szCs w:val="20"/>
                <w:lang w:val="de-DE"/>
              </w:rPr>
              <w:t>Mjaft keq</w:t>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704A8D" w:rsidRPr="00A34FD7">
              <w:rPr>
                <w:rFonts w:ascii="Arial Narrow" w:hAnsi="Arial Narrow"/>
                <w:sz w:val="20"/>
                <w:szCs w:val="20"/>
                <w:lang w:val="de-DE"/>
              </w:rPr>
              <w:t>3</w:t>
            </w:r>
          </w:p>
          <w:p w14:paraId="3280F2E1" w14:textId="04678745" w:rsidR="00704A8D" w:rsidRPr="00A34FD7" w:rsidRDefault="00704A8D" w:rsidP="003819DA">
            <w:pPr>
              <w:ind w:left="0"/>
              <w:rPr>
                <w:rFonts w:ascii="Arial Narrow" w:hAnsi="Arial Narrow"/>
                <w:sz w:val="20"/>
                <w:szCs w:val="20"/>
                <w:lang w:val="de-DE"/>
              </w:rPr>
            </w:pPr>
            <w:r w:rsidRPr="00A34FD7">
              <w:rPr>
                <w:rFonts w:ascii="Arial Narrow" w:hAnsi="Arial Narrow"/>
                <w:sz w:val="20"/>
                <w:szCs w:val="20"/>
                <w:lang w:val="de-DE"/>
              </w:rPr>
              <w:t>Shumë</w:t>
            </w:r>
            <w:r w:rsidR="003819DA" w:rsidRPr="00A34FD7">
              <w:rPr>
                <w:rFonts w:ascii="Arial Narrow" w:hAnsi="Arial Narrow"/>
                <w:sz w:val="20"/>
                <w:szCs w:val="20"/>
                <w:lang w:val="de-DE"/>
              </w:rPr>
              <w:t xml:space="preserve"> keq</w:t>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Pr="00A34FD7">
              <w:rPr>
                <w:rFonts w:ascii="Arial Narrow" w:hAnsi="Arial Narrow"/>
                <w:sz w:val="20"/>
                <w:szCs w:val="20"/>
                <w:lang w:val="de-DE"/>
              </w:rPr>
              <w:t>4</w:t>
            </w:r>
          </w:p>
          <w:p w14:paraId="17F27570" w14:textId="22E45E6E" w:rsidR="007A097F" w:rsidRPr="00A34FD7" w:rsidRDefault="003819DA" w:rsidP="003819DA">
            <w:pPr>
              <w:ind w:left="0"/>
              <w:rPr>
                <w:rFonts w:ascii="Arial Narrow" w:hAnsi="Arial Narrow"/>
                <w:b/>
                <w:sz w:val="20"/>
                <w:szCs w:val="20"/>
                <w:lang w:val="de-DE"/>
              </w:rPr>
            </w:pPr>
            <w:r w:rsidRPr="00A34FD7">
              <w:rPr>
                <w:rFonts w:ascii="Arial Narrow" w:hAnsi="Arial Narrow"/>
                <w:b/>
                <w:sz w:val="20"/>
                <w:szCs w:val="20"/>
                <w:lang w:val="de-DE"/>
              </w:rPr>
              <w:t xml:space="preserve"> </w:t>
            </w:r>
            <w:r w:rsidR="007A097F" w:rsidRPr="00A34FD7">
              <w:rPr>
                <w:rFonts w:ascii="Arial Narrow" w:hAnsi="Arial Narrow"/>
                <w:b/>
                <w:sz w:val="20"/>
                <w:szCs w:val="20"/>
                <w:lang w:val="de-DE"/>
              </w:rPr>
              <w:t>(</w:t>
            </w:r>
            <w:r w:rsidR="007A3A4D" w:rsidRPr="00A34FD7">
              <w:rPr>
                <w:rFonts w:ascii="Arial Narrow" w:hAnsi="Arial Narrow"/>
                <w:b/>
                <w:sz w:val="20"/>
                <w:szCs w:val="20"/>
                <w:lang w:val="de-DE"/>
              </w:rPr>
              <w:t>MOS LEXO</w:t>
            </w:r>
            <w:r w:rsidR="007A097F" w:rsidRPr="00A34FD7">
              <w:rPr>
                <w:rFonts w:ascii="Arial Narrow" w:hAnsi="Arial Narrow"/>
                <w:b/>
                <w:sz w:val="20"/>
                <w:szCs w:val="20"/>
                <w:lang w:val="de-DE"/>
              </w:rPr>
              <w:t xml:space="preserve">) </w:t>
            </w:r>
            <w:r w:rsidR="007648EF" w:rsidRPr="00A34FD7">
              <w:rPr>
                <w:rFonts w:ascii="Arial Narrow" w:hAnsi="Arial Narrow"/>
                <w:sz w:val="20"/>
                <w:szCs w:val="20"/>
                <w:lang w:val="de-DE"/>
              </w:rPr>
              <w:t>Nuk e di/Pa përgjigje</w:t>
            </w:r>
            <w:r w:rsidR="006F1A09" w:rsidRPr="00CE484C">
              <w:rPr>
                <w:rFonts w:ascii="Arial Narrow" w:hAnsi="Arial Narrow"/>
                <w:sz w:val="20"/>
                <w:szCs w:val="20"/>
                <w:u w:val="dotted"/>
                <w:lang w:val="de-DE"/>
              </w:rPr>
              <w:tab/>
            </w:r>
            <w:r w:rsidR="006F1A09" w:rsidRPr="00CE484C">
              <w:rPr>
                <w:rFonts w:ascii="Arial Narrow" w:hAnsi="Arial Narrow"/>
                <w:sz w:val="20"/>
                <w:szCs w:val="20"/>
                <w:u w:val="dotted"/>
                <w:lang w:val="de-DE"/>
              </w:rPr>
              <w:tab/>
            </w:r>
            <w:r w:rsidR="007A097F" w:rsidRPr="00A34FD7">
              <w:rPr>
                <w:rFonts w:ascii="Arial Narrow" w:hAnsi="Arial Narrow"/>
                <w:sz w:val="20"/>
                <w:szCs w:val="20"/>
                <w:lang w:val="de-DE"/>
              </w:rPr>
              <w:t>99</w:t>
            </w:r>
          </w:p>
        </w:tc>
      </w:tr>
      <w:tr w:rsidR="007A097F" w:rsidRPr="00D4549C" w14:paraId="42D33DEC" w14:textId="77777777" w:rsidTr="00D00A20">
        <w:trPr>
          <w:trHeight w:val="1187"/>
        </w:trPr>
        <w:tc>
          <w:tcPr>
            <w:tcW w:w="1170" w:type="dxa"/>
          </w:tcPr>
          <w:p w14:paraId="6D51ED0A" w14:textId="77777777" w:rsidR="007A097F" w:rsidRPr="00071FB0" w:rsidRDefault="005C68F2" w:rsidP="00243E14">
            <w:pPr>
              <w:ind w:left="0"/>
              <w:rPr>
                <w:rFonts w:ascii="Arial Narrow" w:hAnsi="Arial Narrow"/>
                <w:b/>
                <w:sz w:val="20"/>
                <w:szCs w:val="20"/>
              </w:rPr>
            </w:pPr>
            <w:r>
              <w:rPr>
                <w:rFonts w:ascii="Arial Narrow" w:hAnsi="Arial Narrow"/>
                <w:b/>
                <w:sz w:val="20"/>
                <w:szCs w:val="20"/>
              </w:rPr>
              <w:t>q</w:t>
            </w:r>
            <w:r w:rsidR="002A7DDF">
              <w:rPr>
                <w:rFonts w:ascii="Arial Narrow" w:hAnsi="Arial Narrow"/>
                <w:b/>
                <w:sz w:val="20"/>
                <w:szCs w:val="20"/>
              </w:rPr>
              <w:t>40</w:t>
            </w:r>
            <w:r w:rsidR="007A097F" w:rsidRPr="00071FB0">
              <w:rPr>
                <w:rFonts w:ascii="Arial Narrow" w:hAnsi="Arial Narrow"/>
                <w:b/>
                <w:sz w:val="20"/>
                <w:szCs w:val="20"/>
              </w:rPr>
              <w:t>e_G2</w:t>
            </w:r>
          </w:p>
        </w:tc>
        <w:tc>
          <w:tcPr>
            <w:tcW w:w="4770" w:type="dxa"/>
          </w:tcPr>
          <w:p w14:paraId="7AFF94DC" w14:textId="77777777" w:rsidR="007A097F" w:rsidRPr="00071FB0" w:rsidRDefault="003819DA" w:rsidP="003819DA">
            <w:pPr>
              <w:ind w:left="0"/>
              <w:rPr>
                <w:rFonts w:ascii="Arial Narrow" w:hAnsi="Arial Narrow"/>
                <w:b/>
                <w:sz w:val="20"/>
                <w:szCs w:val="20"/>
              </w:rPr>
            </w:pPr>
            <w:proofErr w:type="spellStart"/>
            <w:r>
              <w:rPr>
                <w:rFonts w:ascii="Arial Narrow" w:hAnsi="Arial Narrow" w:cstheme="minorHAnsi"/>
                <w:sz w:val="20"/>
                <w:szCs w:val="20"/>
              </w:rPr>
              <w:t>Sigurimi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mënyrave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efektive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zgjidhur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ankesat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mbi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zyrtarët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pushtetit</w:t>
            </w:r>
            <w:proofErr w:type="spellEnd"/>
            <w:r>
              <w:rPr>
                <w:rFonts w:ascii="Arial Narrow" w:hAnsi="Arial Narrow" w:cstheme="minorHAnsi"/>
                <w:sz w:val="20"/>
                <w:szCs w:val="20"/>
              </w:rPr>
              <w:t xml:space="preserve"> vendor</w:t>
            </w:r>
          </w:p>
        </w:tc>
        <w:tc>
          <w:tcPr>
            <w:tcW w:w="4050" w:type="dxa"/>
          </w:tcPr>
          <w:p w14:paraId="39FEC26B" w14:textId="58562D0C" w:rsidR="00704A8D" w:rsidRPr="00A34FD7" w:rsidRDefault="00704A8D" w:rsidP="00704A8D">
            <w:pPr>
              <w:ind w:left="0"/>
              <w:rPr>
                <w:rFonts w:ascii="Arial Narrow" w:hAnsi="Arial Narrow"/>
                <w:sz w:val="20"/>
                <w:szCs w:val="20"/>
                <w:lang w:val="de-DE"/>
              </w:rPr>
            </w:pPr>
            <w:r w:rsidRPr="00A34FD7">
              <w:rPr>
                <w:rFonts w:ascii="Arial Narrow" w:hAnsi="Arial Narrow"/>
                <w:sz w:val="20"/>
                <w:szCs w:val="20"/>
                <w:lang w:val="de-DE"/>
              </w:rPr>
              <w:t>Shume mirë</w:t>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Pr="00A34FD7">
              <w:rPr>
                <w:rFonts w:ascii="Arial Narrow" w:hAnsi="Arial Narrow"/>
                <w:sz w:val="20"/>
                <w:szCs w:val="20"/>
                <w:lang w:val="de-DE"/>
              </w:rPr>
              <w:t>1</w:t>
            </w:r>
          </w:p>
          <w:p w14:paraId="7D755E81" w14:textId="5063AF5F" w:rsidR="00704A8D" w:rsidRPr="00A34FD7" w:rsidRDefault="00704A8D" w:rsidP="00704A8D">
            <w:pPr>
              <w:ind w:left="0"/>
              <w:rPr>
                <w:rFonts w:ascii="Arial Narrow" w:hAnsi="Arial Narrow"/>
                <w:sz w:val="20"/>
                <w:szCs w:val="20"/>
                <w:lang w:val="de-DE"/>
              </w:rPr>
            </w:pPr>
            <w:r w:rsidRPr="00A34FD7">
              <w:rPr>
                <w:rFonts w:ascii="Arial Narrow" w:hAnsi="Arial Narrow"/>
                <w:sz w:val="20"/>
                <w:szCs w:val="20"/>
                <w:lang w:val="de-DE"/>
              </w:rPr>
              <w:t>Mjaft mirë</w:t>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Pr="00A34FD7">
              <w:rPr>
                <w:rFonts w:ascii="Arial Narrow" w:hAnsi="Arial Narrow"/>
                <w:sz w:val="20"/>
                <w:szCs w:val="20"/>
                <w:lang w:val="de-DE"/>
              </w:rPr>
              <w:t>2</w:t>
            </w:r>
          </w:p>
          <w:p w14:paraId="1AB780B0" w14:textId="419FB0A1" w:rsidR="00704A8D" w:rsidRPr="00A34FD7" w:rsidRDefault="00704A8D" w:rsidP="00704A8D">
            <w:pPr>
              <w:ind w:left="0"/>
              <w:rPr>
                <w:rFonts w:ascii="Arial Narrow" w:hAnsi="Arial Narrow"/>
                <w:sz w:val="20"/>
                <w:szCs w:val="20"/>
                <w:lang w:val="de-DE"/>
              </w:rPr>
            </w:pPr>
            <w:r w:rsidRPr="00A34FD7">
              <w:rPr>
                <w:rFonts w:ascii="Arial Narrow" w:hAnsi="Arial Narrow"/>
                <w:sz w:val="20"/>
                <w:szCs w:val="20"/>
                <w:lang w:val="de-DE"/>
              </w:rPr>
              <w:t>Mjaft keq</w:t>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Pr="00A34FD7">
              <w:rPr>
                <w:rFonts w:ascii="Arial Narrow" w:hAnsi="Arial Narrow"/>
                <w:sz w:val="20"/>
                <w:szCs w:val="20"/>
                <w:lang w:val="de-DE"/>
              </w:rPr>
              <w:t>3</w:t>
            </w:r>
          </w:p>
          <w:p w14:paraId="0CD0A34D" w14:textId="738B8F7C" w:rsidR="00704A8D" w:rsidRPr="00A34FD7" w:rsidRDefault="00704A8D" w:rsidP="00704A8D">
            <w:pPr>
              <w:ind w:left="0"/>
              <w:rPr>
                <w:rFonts w:ascii="Arial Narrow" w:hAnsi="Arial Narrow"/>
                <w:sz w:val="20"/>
                <w:szCs w:val="20"/>
                <w:lang w:val="de-DE"/>
              </w:rPr>
            </w:pPr>
            <w:r w:rsidRPr="00A34FD7">
              <w:rPr>
                <w:rFonts w:ascii="Arial Narrow" w:hAnsi="Arial Narrow"/>
                <w:sz w:val="20"/>
                <w:szCs w:val="20"/>
                <w:lang w:val="de-DE"/>
              </w:rPr>
              <w:t>Shumë keq</w:t>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Pr="00A34FD7">
              <w:rPr>
                <w:rFonts w:ascii="Arial Narrow" w:hAnsi="Arial Narrow"/>
                <w:sz w:val="20"/>
                <w:szCs w:val="20"/>
                <w:lang w:val="de-DE"/>
              </w:rPr>
              <w:t>4</w:t>
            </w:r>
          </w:p>
          <w:p w14:paraId="3B157FC3" w14:textId="712A5E1D" w:rsidR="007A097F" w:rsidRPr="00A34FD7" w:rsidRDefault="00704A8D" w:rsidP="00704A8D">
            <w:pPr>
              <w:ind w:left="0"/>
              <w:rPr>
                <w:rFonts w:ascii="Arial Narrow" w:hAnsi="Arial Narrow"/>
                <w:b/>
                <w:sz w:val="20"/>
                <w:szCs w:val="20"/>
                <w:lang w:val="de-DE"/>
              </w:rPr>
            </w:pPr>
            <w:r w:rsidRPr="00A34FD7">
              <w:rPr>
                <w:rFonts w:ascii="Arial Narrow" w:hAnsi="Arial Narrow"/>
                <w:b/>
                <w:sz w:val="20"/>
                <w:szCs w:val="20"/>
                <w:lang w:val="de-DE"/>
              </w:rPr>
              <w:t xml:space="preserve"> </w:t>
            </w:r>
            <w:r w:rsidR="007A097F" w:rsidRPr="00A34FD7">
              <w:rPr>
                <w:rFonts w:ascii="Arial Narrow" w:hAnsi="Arial Narrow"/>
                <w:b/>
                <w:sz w:val="20"/>
                <w:szCs w:val="20"/>
                <w:lang w:val="de-DE"/>
              </w:rPr>
              <w:t>(</w:t>
            </w:r>
            <w:r w:rsidR="007A3A4D" w:rsidRPr="00A34FD7">
              <w:rPr>
                <w:rFonts w:ascii="Arial Narrow" w:hAnsi="Arial Narrow"/>
                <w:b/>
                <w:sz w:val="20"/>
                <w:szCs w:val="20"/>
                <w:lang w:val="de-DE"/>
              </w:rPr>
              <w:t>MOS LEXO</w:t>
            </w:r>
            <w:r w:rsidR="007A097F" w:rsidRPr="00A34FD7">
              <w:rPr>
                <w:rFonts w:ascii="Arial Narrow" w:hAnsi="Arial Narrow"/>
                <w:b/>
                <w:sz w:val="20"/>
                <w:szCs w:val="20"/>
                <w:lang w:val="de-DE"/>
              </w:rPr>
              <w:t xml:space="preserve">) </w:t>
            </w:r>
            <w:r w:rsidR="007648EF" w:rsidRPr="00A34FD7">
              <w:rPr>
                <w:rFonts w:ascii="Arial Narrow" w:hAnsi="Arial Narrow"/>
                <w:sz w:val="20"/>
                <w:szCs w:val="20"/>
                <w:lang w:val="de-DE"/>
              </w:rPr>
              <w:t>Nuk e di/Pa përgjigje</w:t>
            </w:r>
            <w:r w:rsidR="00FE59B1" w:rsidRPr="00CE484C">
              <w:rPr>
                <w:rFonts w:ascii="Arial Narrow" w:hAnsi="Arial Narrow"/>
                <w:sz w:val="20"/>
                <w:szCs w:val="20"/>
                <w:u w:val="dotted"/>
                <w:lang w:val="de-DE"/>
              </w:rPr>
              <w:tab/>
            </w:r>
            <w:r w:rsidR="00FE59B1" w:rsidRPr="00CE484C">
              <w:rPr>
                <w:rFonts w:ascii="Arial Narrow" w:hAnsi="Arial Narrow"/>
                <w:sz w:val="20"/>
                <w:szCs w:val="20"/>
                <w:u w:val="dotted"/>
                <w:lang w:val="de-DE"/>
              </w:rPr>
              <w:tab/>
            </w:r>
            <w:r w:rsidR="007A097F" w:rsidRPr="00A34FD7">
              <w:rPr>
                <w:rFonts w:ascii="Arial Narrow" w:hAnsi="Arial Narrow"/>
                <w:sz w:val="20"/>
                <w:szCs w:val="20"/>
                <w:lang w:val="de-DE"/>
              </w:rPr>
              <w:t>99</w:t>
            </w:r>
          </w:p>
        </w:tc>
      </w:tr>
    </w:tbl>
    <w:p w14:paraId="3CFB57A8" w14:textId="77777777" w:rsidR="00BB57C2" w:rsidRPr="00A34FD7" w:rsidRDefault="00BB57C2" w:rsidP="003A6500">
      <w:pPr>
        <w:spacing w:after="0" w:line="240" w:lineRule="auto"/>
        <w:ind w:left="0"/>
        <w:rPr>
          <w:rFonts w:ascii="Arial Narrow" w:hAnsi="Arial Narrow" w:cstheme="minorHAnsi"/>
          <w:b/>
          <w:szCs w:val="20"/>
          <w:lang w:val="de-DE"/>
        </w:rPr>
      </w:pPr>
    </w:p>
    <w:p w14:paraId="115EA878" w14:textId="77777777" w:rsidR="00CC11EC" w:rsidRPr="00A34FD7" w:rsidRDefault="00CC11EC">
      <w:pPr>
        <w:ind w:left="0" w:right="0"/>
        <w:rPr>
          <w:rFonts w:ascii="Arial Narrow" w:hAnsi="Arial Narrow" w:cstheme="minorHAnsi"/>
          <w:b/>
          <w:szCs w:val="20"/>
          <w:lang w:val="de-DE"/>
        </w:rPr>
      </w:pPr>
      <w:r w:rsidRPr="00A34FD7">
        <w:rPr>
          <w:rFonts w:ascii="Arial Narrow" w:hAnsi="Arial Narrow" w:cstheme="minorHAnsi"/>
          <w:b/>
          <w:szCs w:val="20"/>
          <w:lang w:val="de-DE"/>
        </w:rPr>
        <w:br w:type="page"/>
      </w:r>
    </w:p>
    <w:p w14:paraId="7771AE4D" w14:textId="77777777" w:rsidR="001A1302" w:rsidRPr="00A34FD7" w:rsidRDefault="001A1302" w:rsidP="003A6500">
      <w:pPr>
        <w:spacing w:after="0" w:line="240" w:lineRule="auto"/>
        <w:ind w:left="0"/>
        <w:rPr>
          <w:rFonts w:ascii="Arial Narrow" w:hAnsi="Arial Narrow" w:cstheme="minorHAnsi"/>
          <w:b/>
          <w:szCs w:val="20"/>
          <w:lang w:val="de-DE"/>
        </w:rPr>
      </w:pPr>
    </w:p>
    <w:p w14:paraId="5F38AE57" w14:textId="77777777" w:rsidR="001A1302" w:rsidRPr="00A34FD7" w:rsidRDefault="001A1302" w:rsidP="003A6500">
      <w:pPr>
        <w:spacing w:after="0" w:line="240" w:lineRule="auto"/>
        <w:ind w:left="0"/>
        <w:rPr>
          <w:rFonts w:ascii="Arial Narrow" w:hAnsi="Arial Narrow" w:cstheme="minorHAnsi"/>
          <w:b/>
          <w:szCs w:val="20"/>
          <w:lang w:val="de-DE"/>
        </w:rPr>
      </w:pPr>
    </w:p>
    <w:p w14:paraId="1C852EE0" w14:textId="77777777" w:rsidR="00756338" w:rsidRPr="00A34FD7" w:rsidRDefault="00E27139" w:rsidP="0075633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de-DE" w:eastAsia="es-ES"/>
        </w:rPr>
      </w:pPr>
      <w:r w:rsidRPr="00A34FD7">
        <w:rPr>
          <w:rFonts w:ascii="Arial Narrow" w:eastAsia="Times New Roman" w:hAnsi="Arial Narrow" w:cs="Arial"/>
          <w:b/>
          <w:snapToGrid w:val="0"/>
          <w:lang w:val="de-DE" w:eastAsia="es-ES"/>
        </w:rPr>
        <w:t>7</w:t>
      </w:r>
      <w:r w:rsidR="00756338" w:rsidRPr="00A34FD7">
        <w:rPr>
          <w:rFonts w:ascii="Arial Narrow" w:eastAsia="Times New Roman" w:hAnsi="Arial Narrow" w:cs="Arial"/>
          <w:b/>
          <w:snapToGrid w:val="0"/>
          <w:lang w:val="de-DE" w:eastAsia="es-ES"/>
        </w:rPr>
        <w:t xml:space="preserve">. </w:t>
      </w:r>
      <w:r w:rsidR="00765FCD" w:rsidRPr="00A34FD7">
        <w:rPr>
          <w:rFonts w:ascii="Arial Narrow" w:eastAsia="Times New Roman" w:hAnsi="Arial Narrow" w:cs="Arial"/>
          <w:b/>
          <w:snapToGrid w:val="0"/>
          <w:lang w:val="de-DE" w:eastAsia="es-ES"/>
        </w:rPr>
        <w:t>PJESËMARRJA QYTETARE</w:t>
      </w:r>
    </w:p>
    <w:p w14:paraId="3C641719" w14:textId="77777777" w:rsidR="00756338" w:rsidRPr="00A34FD7" w:rsidRDefault="00756338" w:rsidP="003A6500">
      <w:pPr>
        <w:spacing w:after="0" w:line="240" w:lineRule="auto"/>
        <w:ind w:left="0"/>
        <w:rPr>
          <w:rFonts w:ascii="Arial Narrow" w:hAnsi="Arial Narrow" w:cstheme="minorHAnsi"/>
          <w:b/>
          <w:szCs w:val="20"/>
          <w:lang w:val="de-DE"/>
        </w:rPr>
      </w:pPr>
    </w:p>
    <w:p w14:paraId="66D6FE1C" w14:textId="77777777" w:rsidR="002E2C8A" w:rsidRPr="00A34FD7" w:rsidRDefault="005E17B8" w:rsidP="002E2C8A">
      <w:pPr>
        <w:spacing w:after="0" w:line="240" w:lineRule="auto"/>
        <w:ind w:left="0"/>
        <w:rPr>
          <w:rFonts w:ascii="Arial Narrow" w:hAnsi="Arial Narrow" w:cstheme="minorHAnsi"/>
          <w:b/>
          <w:u w:val="single"/>
          <w:lang w:val="de-DE"/>
        </w:rPr>
      </w:pPr>
      <w:r w:rsidRPr="00A34FD7">
        <w:rPr>
          <w:rFonts w:ascii="Arial Narrow" w:hAnsi="Arial Narrow" w:cstheme="minorHAnsi"/>
          <w:b/>
          <w:u w:val="single"/>
          <w:lang w:val="de-DE"/>
        </w:rPr>
        <w:t>MUNDËSIA</w:t>
      </w:r>
      <w:r w:rsidR="002E2C8A" w:rsidRPr="00A34FD7">
        <w:rPr>
          <w:rFonts w:ascii="Arial Narrow" w:hAnsi="Arial Narrow" w:cstheme="minorHAnsi"/>
          <w:b/>
          <w:u w:val="single"/>
          <w:lang w:val="de-DE"/>
        </w:rPr>
        <w:t xml:space="preserve"> A</w:t>
      </w:r>
    </w:p>
    <w:p w14:paraId="60DF64D1" w14:textId="77777777" w:rsidR="002E2C8A" w:rsidRPr="00A34FD7" w:rsidRDefault="002E2C8A" w:rsidP="002E2C8A">
      <w:pPr>
        <w:spacing w:after="0" w:line="240" w:lineRule="auto"/>
        <w:ind w:left="0"/>
        <w:rPr>
          <w:rFonts w:ascii="Arial Narrow" w:hAnsi="Arial Narrow" w:cstheme="minorHAnsi"/>
          <w:b/>
          <w:u w:val="single"/>
          <w:lang w:val="de-DE"/>
        </w:rPr>
      </w:pPr>
    </w:p>
    <w:p w14:paraId="752B8E4C" w14:textId="77777777" w:rsidR="005E17B8" w:rsidRPr="00A34FD7" w:rsidRDefault="005E17B8" w:rsidP="005E17B8">
      <w:pPr>
        <w:tabs>
          <w:tab w:val="left" w:pos="180"/>
        </w:tabs>
        <w:spacing w:after="0" w:line="240" w:lineRule="auto"/>
        <w:ind w:left="0" w:right="0"/>
        <w:rPr>
          <w:rFonts w:ascii="Arial Narrow" w:hAnsi="Arial Narrow" w:cstheme="minorHAnsi"/>
          <w:b/>
          <w:lang w:val="de-DE"/>
        </w:rPr>
      </w:pPr>
      <w:r w:rsidRPr="00A34FD7">
        <w:rPr>
          <w:rFonts w:ascii="Arial Narrow" w:hAnsi="Arial Narrow" w:cstheme="minorHAnsi"/>
          <w:b/>
          <w:lang w:val="de-DE"/>
        </w:rPr>
        <w:t>ANKETUESI: ANKETUESI RASTËSISHT DO TI CAKTOJË MUNDËSINË A OSE MUNDËSINË B SECILIT RESPONDENT.</w:t>
      </w:r>
    </w:p>
    <w:p w14:paraId="22FEFACA" w14:textId="77777777" w:rsidR="005F2E67" w:rsidRPr="00A34FD7" w:rsidRDefault="005F2E67" w:rsidP="003A6500">
      <w:pPr>
        <w:spacing w:after="0" w:line="240" w:lineRule="auto"/>
        <w:ind w:left="0"/>
        <w:rPr>
          <w:rFonts w:ascii="Arial Narrow" w:hAnsi="Arial Narrow" w:cstheme="minorHAnsi"/>
          <w:b/>
          <w:szCs w:val="20"/>
          <w:lang w:val="de-DE"/>
        </w:rPr>
      </w:pPr>
    </w:p>
    <w:p w14:paraId="2AE7D08E" w14:textId="77777777" w:rsidR="003A6500" w:rsidRPr="00A34FD7" w:rsidRDefault="00765FCD" w:rsidP="003A6500">
      <w:pPr>
        <w:spacing w:after="0" w:line="240" w:lineRule="auto"/>
        <w:ind w:left="0"/>
        <w:rPr>
          <w:rFonts w:ascii="Arial Narrow" w:hAnsi="Arial Narrow" w:cstheme="minorHAnsi"/>
          <w:sz w:val="20"/>
          <w:szCs w:val="20"/>
          <w:lang w:val="de-DE"/>
        </w:rPr>
      </w:pPr>
      <w:r w:rsidRPr="00A34FD7">
        <w:rPr>
          <w:rFonts w:ascii="Arial Narrow" w:hAnsi="Arial Narrow" w:cstheme="minorHAnsi"/>
          <w:b/>
          <w:sz w:val="20"/>
          <w:szCs w:val="20"/>
          <w:lang w:val="de-DE"/>
        </w:rPr>
        <w:t>LEXO</w:t>
      </w:r>
      <w:r w:rsidR="00772BAB" w:rsidRPr="00A34FD7">
        <w:rPr>
          <w:rFonts w:ascii="Arial Narrow" w:hAnsi="Arial Narrow" w:cstheme="minorHAnsi"/>
          <w:b/>
          <w:sz w:val="20"/>
          <w:szCs w:val="20"/>
          <w:lang w:val="de-DE"/>
        </w:rPr>
        <w:t xml:space="preserve">: </w:t>
      </w:r>
      <w:r w:rsidRPr="00A34FD7">
        <w:rPr>
          <w:rFonts w:ascii="Arial Narrow" w:hAnsi="Arial Narrow" w:cstheme="minorHAnsi"/>
          <w:sz w:val="20"/>
          <w:szCs w:val="20"/>
          <w:lang w:val="de-DE"/>
        </w:rPr>
        <w:t xml:space="preserve">Ju lutemi tregoni nëse </w:t>
      </w:r>
      <w:r w:rsidRPr="00A34FD7">
        <w:rPr>
          <w:rFonts w:ascii="Arial Narrow" w:hAnsi="Arial Narrow" w:cstheme="minorHAnsi"/>
          <w:b/>
          <w:sz w:val="20"/>
          <w:szCs w:val="20"/>
          <w:lang w:val="de-DE"/>
        </w:rPr>
        <w:t>plotësisht pajtoheni, pajtoheni, nuk pajtoheni ose plotësisht nuk pajtoheni</w:t>
      </w:r>
      <w:r w:rsidRPr="00A34FD7">
        <w:rPr>
          <w:rFonts w:ascii="Arial Narrow" w:hAnsi="Arial Narrow" w:cstheme="minorHAnsi"/>
          <w:sz w:val="20"/>
          <w:szCs w:val="20"/>
          <w:lang w:val="de-DE"/>
        </w:rPr>
        <w:t xml:space="preserve"> me pohimet e mëposhtme.</w:t>
      </w:r>
    </w:p>
    <w:p w14:paraId="1A38A1C5" w14:textId="77777777" w:rsidR="003A6500" w:rsidRPr="00A34FD7" w:rsidRDefault="003A6500" w:rsidP="003A6500">
      <w:pPr>
        <w:spacing w:after="0" w:line="240" w:lineRule="auto"/>
        <w:ind w:left="0"/>
        <w:rPr>
          <w:rFonts w:ascii="Arial Narrow" w:hAnsi="Arial Narrow" w:cstheme="minorHAnsi"/>
          <w:sz w:val="20"/>
          <w:szCs w:val="20"/>
          <w:lang w:val="de-DE"/>
        </w:rPr>
      </w:pPr>
    </w:p>
    <w:tbl>
      <w:tblPr>
        <w:tblStyle w:val="TableGrid"/>
        <w:tblW w:w="10080" w:type="dxa"/>
        <w:tblInd w:w="-252" w:type="dxa"/>
        <w:tblLook w:val="04A0" w:firstRow="1" w:lastRow="0" w:firstColumn="1" w:lastColumn="0" w:noHBand="0" w:noVBand="1"/>
      </w:tblPr>
      <w:tblGrid>
        <w:gridCol w:w="990"/>
        <w:gridCol w:w="4950"/>
        <w:gridCol w:w="4140"/>
      </w:tblGrid>
      <w:tr w:rsidR="003A6500" w:rsidRPr="00071FB0" w14:paraId="3F73B63B" w14:textId="77777777" w:rsidTr="00243E14">
        <w:tc>
          <w:tcPr>
            <w:tcW w:w="990" w:type="dxa"/>
          </w:tcPr>
          <w:p w14:paraId="09A2AF4D" w14:textId="77777777" w:rsidR="003A6500" w:rsidRPr="00071FB0" w:rsidRDefault="00FB1031" w:rsidP="00243E14">
            <w:pPr>
              <w:ind w:left="0"/>
              <w:rPr>
                <w:rFonts w:ascii="Arial Narrow" w:hAnsi="Arial Narrow" w:cstheme="minorHAnsi"/>
                <w:sz w:val="20"/>
                <w:szCs w:val="20"/>
              </w:rPr>
            </w:pPr>
            <w:r>
              <w:rPr>
                <w:rFonts w:ascii="Arial Narrow" w:hAnsi="Arial Narrow"/>
                <w:b/>
                <w:sz w:val="20"/>
                <w:szCs w:val="20"/>
              </w:rPr>
              <w:t>q41</w:t>
            </w:r>
            <w:r w:rsidR="003A6500" w:rsidRPr="00071FB0">
              <w:rPr>
                <w:rFonts w:ascii="Arial Narrow" w:hAnsi="Arial Narrow"/>
                <w:b/>
                <w:sz w:val="20"/>
                <w:szCs w:val="20"/>
              </w:rPr>
              <w:t>a_G1</w:t>
            </w:r>
          </w:p>
        </w:tc>
        <w:tc>
          <w:tcPr>
            <w:tcW w:w="4950" w:type="dxa"/>
          </w:tcPr>
          <w:p w14:paraId="412BE14F" w14:textId="2C1F216C" w:rsidR="003A6500" w:rsidRPr="00071FB0" w:rsidRDefault="00707EE4" w:rsidP="00243E14">
            <w:pPr>
              <w:ind w:left="0"/>
              <w:rPr>
                <w:rFonts w:ascii="Arial Narrow" w:hAnsi="Arial Narrow" w:cstheme="minorHAnsi"/>
                <w:sz w:val="20"/>
                <w:szCs w:val="20"/>
              </w:rPr>
            </w:pP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praktikë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ligjet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bazë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të</w:t>
            </w:r>
            <w:proofErr w:type="spellEnd"/>
            <w:r w:rsidRPr="00707EE4">
              <w:rPr>
                <w:rFonts w:ascii="Arial Narrow" w:hAnsi="Arial Narrow" w:cstheme="minorHAnsi"/>
                <w:sz w:val="20"/>
                <w:szCs w:val="20"/>
              </w:rPr>
              <w:t xml:space="preserve"> </w:t>
            </w:r>
            <w:proofErr w:type="spellStart"/>
            <w:r w:rsidR="00097E80">
              <w:rPr>
                <w:rFonts w:ascii="Arial Narrow" w:hAnsi="Arial Narrow" w:cstheme="minorHAnsi"/>
                <w:sz w:val="20"/>
                <w:szCs w:val="20"/>
              </w:rPr>
              <w:t>Maqedonis</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së</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Veriut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shpjegohen</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gjuhë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thjeshtë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mënyrë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që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njerëzit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t'i</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kuptojnë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ato</w:t>
            </w:r>
            <w:proofErr w:type="spellEnd"/>
          </w:p>
        </w:tc>
        <w:tc>
          <w:tcPr>
            <w:tcW w:w="4140" w:type="dxa"/>
          </w:tcPr>
          <w:p w14:paraId="4B6F605A" w14:textId="77777777" w:rsidR="003A6500" w:rsidRPr="00071FB0" w:rsidRDefault="00765FCD" w:rsidP="00243E14">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1</w:t>
            </w:r>
          </w:p>
          <w:p w14:paraId="0AD02F92" w14:textId="77777777" w:rsidR="003A6500" w:rsidRPr="00071FB0" w:rsidRDefault="00765FCD" w:rsidP="00243E14">
            <w:pPr>
              <w:ind w:left="0"/>
              <w:rPr>
                <w:rFonts w:ascii="Arial Narrow" w:hAnsi="Arial Narrow"/>
                <w:sz w:val="20"/>
                <w:szCs w:val="20"/>
              </w:rPr>
            </w:pPr>
            <w:proofErr w:type="spellStart"/>
            <w:r>
              <w:rPr>
                <w:rFonts w:ascii="Arial Narrow" w:hAnsi="Arial Narrow"/>
                <w:sz w:val="20"/>
                <w:szCs w:val="20"/>
              </w:rPr>
              <w:t>Pajtoheni</w:t>
            </w:r>
            <w:proofErr w:type="spellEnd"/>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2</w:t>
            </w:r>
          </w:p>
          <w:p w14:paraId="6FBDA377" w14:textId="77777777" w:rsidR="003A6500" w:rsidRPr="00071FB0" w:rsidRDefault="00765FCD" w:rsidP="00243E14">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3</w:t>
            </w:r>
          </w:p>
          <w:p w14:paraId="59350B9B" w14:textId="77777777" w:rsidR="003A6500" w:rsidRPr="00071FB0" w:rsidRDefault="00765FCD" w:rsidP="00243E14">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4</w:t>
            </w:r>
          </w:p>
          <w:p w14:paraId="630B316B" w14:textId="77777777" w:rsidR="003A6500" w:rsidRPr="00071FB0" w:rsidRDefault="003A6500" w:rsidP="00243E14">
            <w:pPr>
              <w:ind w:lef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3A6500" w:rsidRPr="00071FB0" w14:paraId="07A25C22" w14:textId="77777777" w:rsidTr="00243E14">
        <w:tc>
          <w:tcPr>
            <w:tcW w:w="990" w:type="dxa"/>
          </w:tcPr>
          <w:p w14:paraId="5522BF89"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A6500" w:rsidRPr="00071FB0">
              <w:rPr>
                <w:rFonts w:ascii="Arial Narrow" w:hAnsi="Arial Narrow"/>
                <w:b/>
                <w:sz w:val="20"/>
                <w:szCs w:val="20"/>
              </w:rPr>
              <w:t>b_G1</w:t>
            </w:r>
          </w:p>
          <w:p w14:paraId="311ADD43" w14:textId="77777777" w:rsidR="003A6500" w:rsidRPr="00071FB0" w:rsidRDefault="003A6500" w:rsidP="00243E14">
            <w:pPr>
              <w:ind w:left="0"/>
              <w:rPr>
                <w:rFonts w:ascii="Arial Narrow" w:hAnsi="Arial Narrow" w:cstheme="minorHAnsi"/>
                <w:sz w:val="20"/>
                <w:szCs w:val="20"/>
              </w:rPr>
            </w:pPr>
          </w:p>
        </w:tc>
        <w:tc>
          <w:tcPr>
            <w:tcW w:w="4950" w:type="dxa"/>
          </w:tcPr>
          <w:p w14:paraId="6EA71BCB" w14:textId="003635CE" w:rsidR="00707EE4" w:rsidRPr="00707EE4" w:rsidRDefault="00707EE4" w:rsidP="00707EE4">
            <w:pPr>
              <w:ind w:left="0"/>
              <w:rPr>
                <w:rFonts w:ascii="Arial Narrow" w:hAnsi="Arial Narrow" w:cstheme="minorHAnsi"/>
                <w:sz w:val="20"/>
                <w:szCs w:val="20"/>
              </w:rPr>
            </w:pP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praktikë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ligjet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bazë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të</w:t>
            </w:r>
            <w:proofErr w:type="spellEnd"/>
            <w:r w:rsidRPr="00707EE4">
              <w:rPr>
                <w:rFonts w:ascii="Arial Narrow" w:hAnsi="Arial Narrow" w:cstheme="minorHAnsi"/>
                <w:sz w:val="20"/>
                <w:szCs w:val="20"/>
              </w:rPr>
              <w:t xml:space="preserve"> </w:t>
            </w:r>
            <w:proofErr w:type="spellStart"/>
            <w:r w:rsidR="00097E80">
              <w:rPr>
                <w:rFonts w:ascii="Arial Narrow" w:hAnsi="Arial Narrow" w:cstheme="minorHAnsi"/>
                <w:sz w:val="20"/>
                <w:szCs w:val="20"/>
              </w:rPr>
              <w:t>Maqedonis</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së</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Veriut</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së</w:t>
            </w:r>
            <w:proofErr w:type="spellEnd"/>
            <w:r w:rsidR="00097E80">
              <w:rPr>
                <w:rFonts w:ascii="Arial Narrow" w:hAnsi="Arial Narrow" w:cstheme="minorHAnsi"/>
                <w:sz w:val="20"/>
                <w:szCs w:val="20"/>
              </w:rPr>
              <w:t xml:space="preserve"> </w:t>
            </w:r>
            <w:proofErr w:type="spellStart"/>
            <w:r w:rsidR="00097E80">
              <w:rPr>
                <w:rFonts w:ascii="Arial Narrow" w:hAnsi="Arial Narrow" w:cstheme="minorHAnsi"/>
                <w:sz w:val="20"/>
                <w:szCs w:val="20"/>
              </w:rPr>
              <w:t>Veriut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janë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disponueshme</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të</w:t>
            </w:r>
            <w:proofErr w:type="spellEnd"/>
            <w:r w:rsidRPr="00707EE4">
              <w:rPr>
                <w:rFonts w:ascii="Arial Narrow" w:hAnsi="Arial Narrow" w:cstheme="minorHAnsi"/>
                <w:sz w:val="20"/>
                <w:szCs w:val="20"/>
              </w:rPr>
              <w:t xml:space="preserve"> </w:t>
            </w:r>
            <w:proofErr w:type="spellStart"/>
            <w:r>
              <w:rPr>
                <w:rFonts w:ascii="Arial Narrow" w:hAnsi="Arial Narrow" w:cstheme="minorHAnsi"/>
                <w:sz w:val="20"/>
                <w:szCs w:val="20"/>
              </w:rPr>
              <w:t>gjitha</w:t>
            </w:r>
            <w:proofErr w:type="spellEnd"/>
          </w:p>
          <w:p w14:paraId="1BE22D64" w14:textId="77777777" w:rsidR="003A6500" w:rsidRPr="00071FB0" w:rsidRDefault="00707EE4" w:rsidP="00707EE4">
            <w:pPr>
              <w:ind w:left="0"/>
              <w:rPr>
                <w:rFonts w:ascii="Arial Narrow" w:hAnsi="Arial Narrow" w:cstheme="minorHAnsi"/>
                <w:sz w:val="20"/>
                <w:szCs w:val="20"/>
              </w:rPr>
            </w:pPr>
            <w:proofErr w:type="spellStart"/>
            <w:r w:rsidRPr="00707EE4">
              <w:rPr>
                <w:rFonts w:ascii="Arial Narrow" w:hAnsi="Arial Narrow" w:cstheme="minorHAnsi"/>
                <w:sz w:val="20"/>
                <w:szCs w:val="20"/>
              </w:rPr>
              <w:t>gjuhët</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zyrtare</w:t>
            </w:r>
            <w:proofErr w:type="spellEnd"/>
          </w:p>
        </w:tc>
        <w:tc>
          <w:tcPr>
            <w:tcW w:w="4140" w:type="dxa"/>
          </w:tcPr>
          <w:p w14:paraId="4EF40582"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2841E3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187596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07E8EB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23573A4"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071FB0" w14:paraId="7ED9E682" w14:textId="77777777" w:rsidTr="00243E14">
        <w:tc>
          <w:tcPr>
            <w:tcW w:w="990" w:type="dxa"/>
          </w:tcPr>
          <w:p w14:paraId="7AB53A12"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A6500" w:rsidRPr="00071FB0">
              <w:rPr>
                <w:rFonts w:ascii="Arial Narrow" w:hAnsi="Arial Narrow"/>
                <w:b/>
                <w:sz w:val="20"/>
                <w:szCs w:val="20"/>
              </w:rPr>
              <w:t>c_G1</w:t>
            </w:r>
          </w:p>
          <w:p w14:paraId="1581CDD0" w14:textId="77777777" w:rsidR="003A6500" w:rsidRPr="00071FB0" w:rsidRDefault="003A6500" w:rsidP="00243E14">
            <w:pPr>
              <w:ind w:left="0"/>
              <w:rPr>
                <w:rFonts w:ascii="Arial Narrow" w:hAnsi="Arial Narrow" w:cstheme="minorHAnsi"/>
                <w:sz w:val="20"/>
                <w:szCs w:val="20"/>
              </w:rPr>
            </w:pPr>
          </w:p>
        </w:tc>
        <w:tc>
          <w:tcPr>
            <w:tcW w:w="4950" w:type="dxa"/>
          </w:tcPr>
          <w:p w14:paraId="2FC14F0C" w14:textId="6FE4C086" w:rsidR="00707EE4" w:rsidRPr="00707EE4" w:rsidRDefault="00707EE4" w:rsidP="00707EE4">
            <w:pPr>
              <w:ind w:left="0"/>
              <w:rPr>
                <w:rFonts w:ascii="Arial Narrow" w:hAnsi="Arial Narrow" w:cstheme="minorHAnsi"/>
                <w:sz w:val="20"/>
                <w:szCs w:val="20"/>
              </w:rPr>
            </w:pPr>
            <w:proofErr w:type="spellStart"/>
            <w:r w:rsidRPr="00707EE4">
              <w:rPr>
                <w:rFonts w:ascii="Arial Narrow" w:hAnsi="Arial Narrow" w:cstheme="minorHAnsi"/>
                <w:sz w:val="20"/>
                <w:szCs w:val="20"/>
              </w:rPr>
              <w:t>Në</w:t>
            </w:r>
            <w:proofErr w:type="spellEnd"/>
            <w:r w:rsidRPr="00707EE4">
              <w:rPr>
                <w:rFonts w:ascii="Arial Narrow" w:hAnsi="Arial Narrow" w:cstheme="minorHAnsi"/>
                <w:sz w:val="20"/>
                <w:szCs w:val="20"/>
              </w:rPr>
              <w:t xml:space="preserve"> </w:t>
            </w:r>
            <w:proofErr w:type="spellStart"/>
            <w:r w:rsidR="00A35196">
              <w:rPr>
                <w:rFonts w:ascii="Arial Narrow" w:hAnsi="Arial Narrow" w:cstheme="minorHAnsi"/>
                <w:sz w:val="20"/>
                <w:szCs w:val="20"/>
              </w:rPr>
              <w:t>Maqedonin</w:t>
            </w:r>
            <w:proofErr w:type="spellEnd"/>
            <w:r w:rsidR="00A35196">
              <w:rPr>
                <w:rFonts w:ascii="Arial Narrow" w:hAnsi="Arial Narrow" w:cstheme="minorHAnsi"/>
                <w:sz w:val="20"/>
                <w:szCs w:val="20"/>
              </w:rPr>
              <w:t xml:space="preserve"> e </w:t>
            </w:r>
            <w:proofErr w:type="spellStart"/>
            <w:r w:rsidR="00A35196">
              <w:rPr>
                <w:rFonts w:ascii="Arial Narrow" w:hAnsi="Arial Narrow" w:cstheme="minorHAnsi"/>
                <w:sz w:val="20"/>
                <w:szCs w:val="20"/>
              </w:rPr>
              <w:t>Veriut</w:t>
            </w:r>
            <w:proofErr w:type="spellEnd"/>
            <w:r w:rsidRPr="00707EE4">
              <w:rPr>
                <w:rFonts w:ascii="Arial Narrow" w:hAnsi="Arial Narrow" w:cstheme="minorHAnsi"/>
                <w:sz w:val="20"/>
                <w:szCs w:val="20"/>
              </w:rPr>
              <w:t>, m</w:t>
            </w:r>
            <w:r>
              <w:rPr>
                <w:rFonts w:ascii="Arial Narrow" w:hAnsi="Arial Narrow" w:cstheme="minorHAnsi"/>
                <w:sz w:val="20"/>
                <w:szCs w:val="20"/>
              </w:rPr>
              <w:t xml:space="preserve">edia (TV, radio, </w:t>
            </w:r>
            <w:proofErr w:type="spellStart"/>
            <w:r>
              <w:rPr>
                <w:rFonts w:ascii="Arial Narrow" w:hAnsi="Arial Narrow" w:cstheme="minorHAnsi"/>
                <w:sz w:val="20"/>
                <w:szCs w:val="20"/>
              </w:rPr>
              <w:t>gazeta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mund</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lirshëm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p>
          <w:p w14:paraId="260258D3" w14:textId="77777777" w:rsidR="00707EE4" w:rsidRPr="00707EE4" w:rsidRDefault="00707EE4" w:rsidP="00707EE4">
            <w:pPr>
              <w:ind w:left="0"/>
              <w:rPr>
                <w:rFonts w:ascii="Arial Narrow" w:hAnsi="Arial Narrow" w:cstheme="minorHAnsi"/>
                <w:sz w:val="20"/>
                <w:szCs w:val="20"/>
              </w:rPr>
            </w:pPr>
            <w:proofErr w:type="spellStart"/>
            <w:r w:rsidRPr="00707EE4">
              <w:rPr>
                <w:rFonts w:ascii="Arial Narrow" w:hAnsi="Arial Narrow" w:cstheme="minorHAnsi"/>
                <w:sz w:val="20"/>
                <w:szCs w:val="20"/>
              </w:rPr>
              <w:t>shprehin</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opinione</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kundër</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zyrtarëve</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qeveritarë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politikave</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dhe</w:t>
            </w:r>
            <w:proofErr w:type="spellEnd"/>
          </w:p>
          <w:p w14:paraId="43166BD9" w14:textId="77777777" w:rsidR="003A6500" w:rsidRPr="00071FB0" w:rsidRDefault="00707EE4" w:rsidP="00707EE4">
            <w:pPr>
              <w:ind w:left="0"/>
              <w:rPr>
                <w:rFonts w:ascii="Arial Narrow" w:hAnsi="Arial Narrow" w:cstheme="minorHAnsi"/>
                <w:sz w:val="20"/>
                <w:szCs w:val="20"/>
              </w:rPr>
            </w:pPr>
            <w:proofErr w:type="spellStart"/>
            <w:r w:rsidRPr="00707EE4">
              <w:rPr>
                <w:rFonts w:ascii="Arial Narrow" w:hAnsi="Arial Narrow" w:cstheme="minorHAnsi"/>
                <w:sz w:val="20"/>
                <w:szCs w:val="20"/>
              </w:rPr>
              <w:t>veprime</w:t>
            </w:r>
            <w:proofErr w:type="spellEnd"/>
            <w:r w:rsidRPr="00707EE4">
              <w:rPr>
                <w:rFonts w:ascii="Arial Narrow" w:hAnsi="Arial Narrow" w:cstheme="minorHAnsi"/>
                <w:sz w:val="20"/>
                <w:szCs w:val="20"/>
              </w:rPr>
              <w:t xml:space="preserve"> pa </w:t>
            </w:r>
            <w:proofErr w:type="spellStart"/>
            <w:r w:rsidRPr="00707EE4">
              <w:rPr>
                <w:rFonts w:ascii="Arial Narrow" w:hAnsi="Arial Narrow" w:cstheme="minorHAnsi"/>
                <w:sz w:val="20"/>
                <w:szCs w:val="20"/>
              </w:rPr>
              <w:t>frikë</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nga</w:t>
            </w:r>
            <w:proofErr w:type="spellEnd"/>
            <w:r w:rsidRPr="00707EE4">
              <w:rPr>
                <w:rFonts w:ascii="Arial Narrow" w:hAnsi="Arial Narrow" w:cstheme="minorHAnsi"/>
                <w:sz w:val="20"/>
                <w:szCs w:val="20"/>
              </w:rPr>
              <w:t xml:space="preserve"> </w:t>
            </w:r>
            <w:proofErr w:type="spellStart"/>
            <w:r w:rsidRPr="00707EE4">
              <w:rPr>
                <w:rFonts w:ascii="Arial Narrow" w:hAnsi="Arial Narrow" w:cstheme="minorHAnsi"/>
                <w:sz w:val="20"/>
                <w:szCs w:val="20"/>
              </w:rPr>
              <w:t>hakmarrja</w:t>
            </w:r>
            <w:proofErr w:type="spellEnd"/>
          </w:p>
        </w:tc>
        <w:tc>
          <w:tcPr>
            <w:tcW w:w="4140" w:type="dxa"/>
          </w:tcPr>
          <w:p w14:paraId="4E342B7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2744095"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0DE717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0B4AEAF"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E9E6D74"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E95C8F">
              <w:rPr>
                <w:rFonts w:ascii="Calibri Light" w:hAnsi="Calibri Light"/>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99</w:t>
            </w:r>
          </w:p>
        </w:tc>
      </w:tr>
      <w:tr w:rsidR="003A6500" w:rsidRPr="00071FB0" w14:paraId="7028AC5E" w14:textId="77777777" w:rsidTr="00243E14">
        <w:tc>
          <w:tcPr>
            <w:tcW w:w="990" w:type="dxa"/>
          </w:tcPr>
          <w:p w14:paraId="086D1499"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351AAE">
              <w:rPr>
                <w:rFonts w:ascii="Arial Narrow" w:hAnsi="Arial Narrow"/>
                <w:b/>
                <w:sz w:val="20"/>
                <w:szCs w:val="20"/>
              </w:rPr>
              <w:t>d</w:t>
            </w:r>
            <w:r w:rsidR="003A6500" w:rsidRPr="00071FB0">
              <w:rPr>
                <w:rFonts w:ascii="Arial Narrow" w:hAnsi="Arial Narrow"/>
                <w:b/>
                <w:sz w:val="20"/>
                <w:szCs w:val="20"/>
              </w:rPr>
              <w:t>_G1</w:t>
            </w:r>
          </w:p>
          <w:p w14:paraId="5BBBDF5D" w14:textId="77777777" w:rsidR="003A6500" w:rsidRPr="00071FB0" w:rsidRDefault="003A6500" w:rsidP="00243E14">
            <w:pPr>
              <w:ind w:left="0"/>
              <w:rPr>
                <w:rFonts w:ascii="Arial Narrow" w:hAnsi="Arial Narrow" w:cstheme="minorHAnsi"/>
                <w:sz w:val="20"/>
                <w:szCs w:val="20"/>
              </w:rPr>
            </w:pPr>
          </w:p>
        </w:tc>
        <w:tc>
          <w:tcPr>
            <w:tcW w:w="4950" w:type="dxa"/>
          </w:tcPr>
          <w:p w14:paraId="5174CBF3" w14:textId="01C554B6" w:rsidR="003A6500" w:rsidRPr="00071FB0" w:rsidRDefault="00B6525D" w:rsidP="00243E14">
            <w:pPr>
              <w:ind w:left="0"/>
              <w:rPr>
                <w:rFonts w:ascii="Arial Narrow" w:hAnsi="Arial Narrow" w:cstheme="minorHAnsi"/>
                <w:sz w:val="20"/>
                <w:szCs w:val="20"/>
              </w:rPr>
            </w:pPr>
            <w:proofErr w:type="spellStart"/>
            <w:r w:rsidRPr="00B6525D">
              <w:rPr>
                <w:rFonts w:ascii="Arial Narrow" w:hAnsi="Arial Narrow" w:cstheme="minorHAnsi"/>
                <w:sz w:val="20"/>
                <w:szCs w:val="20"/>
              </w:rPr>
              <w:t>Në</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praktikë</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në</w:t>
            </w:r>
            <w:proofErr w:type="spellEnd"/>
            <w:r w:rsidRPr="00B6525D">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zyrtarët</w:t>
            </w:r>
            <w:proofErr w:type="spellEnd"/>
            <w:r w:rsidRPr="00B6525D">
              <w:rPr>
                <w:rFonts w:ascii="Arial Narrow" w:hAnsi="Arial Narrow" w:cstheme="minorHAnsi"/>
                <w:sz w:val="20"/>
                <w:szCs w:val="20"/>
              </w:rPr>
              <w:t xml:space="preserve"> e </w:t>
            </w:r>
            <w:proofErr w:type="spellStart"/>
            <w:r w:rsidRPr="00B6525D">
              <w:rPr>
                <w:rFonts w:ascii="Arial Narrow" w:hAnsi="Arial Narrow" w:cstheme="minorHAnsi"/>
                <w:sz w:val="20"/>
                <w:szCs w:val="20"/>
              </w:rPr>
              <w:t>pushtetit</w:t>
            </w:r>
            <w:proofErr w:type="spellEnd"/>
            <w:r w:rsidRPr="00B6525D">
              <w:rPr>
                <w:rFonts w:ascii="Arial Narrow" w:hAnsi="Arial Narrow" w:cstheme="minorHAnsi"/>
                <w:sz w:val="20"/>
                <w:szCs w:val="20"/>
              </w:rPr>
              <w:t xml:space="preserve"> vendor </w:t>
            </w:r>
            <w:proofErr w:type="spellStart"/>
            <w:r w:rsidRPr="00B6525D">
              <w:rPr>
                <w:rFonts w:ascii="Arial Narrow" w:hAnsi="Arial Narrow" w:cstheme="minorHAnsi"/>
                <w:sz w:val="20"/>
                <w:szCs w:val="20"/>
              </w:rPr>
              <w:t>zgjidhen</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përmes</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një</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procesi</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të</w:t>
            </w:r>
            <w:proofErr w:type="spellEnd"/>
            <w:r w:rsidRPr="00B6525D">
              <w:rPr>
                <w:rFonts w:ascii="Arial Narrow" w:hAnsi="Arial Narrow" w:cstheme="minorHAnsi"/>
                <w:sz w:val="20"/>
                <w:szCs w:val="20"/>
              </w:rPr>
              <w:t xml:space="preserve"> </w:t>
            </w:r>
            <w:proofErr w:type="spellStart"/>
            <w:r w:rsidRPr="00B6525D">
              <w:rPr>
                <w:rFonts w:ascii="Arial Narrow" w:hAnsi="Arial Narrow" w:cstheme="minorHAnsi"/>
                <w:sz w:val="20"/>
                <w:szCs w:val="20"/>
              </w:rPr>
              <w:t>pastër</w:t>
            </w:r>
            <w:proofErr w:type="spellEnd"/>
          </w:p>
        </w:tc>
        <w:tc>
          <w:tcPr>
            <w:tcW w:w="4140" w:type="dxa"/>
          </w:tcPr>
          <w:p w14:paraId="08C108F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0819D7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78368E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75C2B1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5ED6AD8"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E95C8F">
              <w:rPr>
                <w:rFonts w:ascii="Calibri Light" w:hAnsi="Calibri Light"/>
                <w:sz w:val="20"/>
                <w:szCs w:val="20"/>
                <w:u w:val="dotted"/>
              </w:rPr>
              <w:tab/>
            </w:r>
            <w:r w:rsidR="003A6500" w:rsidRPr="00071FB0">
              <w:rPr>
                <w:rFonts w:ascii="Arial Narrow" w:hAnsi="Arial Narrow"/>
                <w:sz w:val="20"/>
                <w:szCs w:val="20"/>
                <w:u w:val="dotted"/>
              </w:rPr>
              <w:tab/>
            </w:r>
            <w:r w:rsidR="003A6500" w:rsidRPr="00071FB0">
              <w:rPr>
                <w:rFonts w:ascii="Arial Narrow" w:hAnsi="Arial Narrow"/>
                <w:sz w:val="20"/>
                <w:szCs w:val="20"/>
              </w:rPr>
              <w:t>99</w:t>
            </w:r>
          </w:p>
        </w:tc>
      </w:tr>
      <w:tr w:rsidR="003A6500" w:rsidRPr="00071FB0" w14:paraId="6692A4D2" w14:textId="77777777" w:rsidTr="00243E14">
        <w:tc>
          <w:tcPr>
            <w:tcW w:w="990" w:type="dxa"/>
          </w:tcPr>
          <w:p w14:paraId="6369926D"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5D5BF3">
              <w:rPr>
                <w:rFonts w:ascii="Arial Narrow" w:hAnsi="Arial Narrow"/>
                <w:b/>
                <w:sz w:val="20"/>
                <w:szCs w:val="20"/>
              </w:rPr>
              <w:t>e</w:t>
            </w:r>
            <w:r w:rsidR="003A6500" w:rsidRPr="00071FB0">
              <w:rPr>
                <w:rFonts w:ascii="Arial Narrow" w:hAnsi="Arial Narrow"/>
                <w:b/>
                <w:sz w:val="20"/>
                <w:szCs w:val="20"/>
              </w:rPr>
              <w:t>_G1</w:t>
            </w:r>
          </w:p>
          <w:p w14:paraId="6423383C" w14:textId="77777777" w:rsidR="003A6500" w:rsidRPr="00071FB0" w:rsidRDefault="003A6500" w:rsidP="00243E14">
            <w:pPr>
              <w:ind w:left="0"/>
              <w:rPr>
                <w:rFonts w:ascii="Arial Narrow" w:hAnsi="Arial Narrow" w:cstheme="minorHAnsi"/>
                <w:sz w:val="20"/>
                <w:szCs w:val="20"/>
              </w:rPr>
            </w:pPr>
          </w:p>
        </w:tc>
        <w:tc>
          <w:tcPr>
            <w:tcW w:w="4950" w:type="dxa"/>
          </w:tcPr>
          <w:p w14:paraId="3631516E" w14:textId="236A463C" w:rsidR="003A6500" w:rsidRPr="00071FB0" w:rsidRDefault="008C07E9" w:rsidP="00243E14">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njerëzit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mund</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votojnë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lirisht</w:t>
            </w:r>
            <w:proofErr w:type="spellEnd"/>
            <w:r w:rsidRPr="008C07E9">
              <w:rPr>
                <w:rFonts w:ascii="Arial Narrow" w:hAnsi="Arial Narrow" w:cstheme="minorHAnsi"/>
                <w:sz w:val="20"/>
                <w:szCs w:val="20"/>
              </w:rPr>
              <w:t xml:space="preserve"> pa u </w:t>
            </w:r>
            <w:proofErr w:type="spellStart"/>
            <w:r w:rsidRPr="008C07E9">
              <w:rPr>
                <w:rFonts w:ascii="Arial Narrow" w:hAnsi="Arial Narrow" w:cstheme="minorHAnsi"/>
                <w:sz w:val="20"/>
                <w:szCs w:val="20"/>
              </w:rPr>
              <w:t>ndjerë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ngacmuar</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ose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presion</w:t>
            </w:r>
            <w:proofErr w:type="spellEnd"/>
          </w:p>
        </w:tc>
        <w:tc>
          <w:tcPr>
            <w:tcW w:w="4140" w:type="dxa"/>
          </w:tcPr>
          <w:p w14:paraId="1D0DB79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247D78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924CD3C"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3E2333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7D2A1B5"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071FB0" w14:paraId="652F745E" w14:textId="77777777" w:rsidTr="00243E14">
        <w:tc>
          <w:tcPr>
            <w:tcW w:w="990" w:type="dxa"/>
          </w:tcPr>
          <w:p w14:paraId="22CA0719"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5D5BF3">
              <w:rPr>
                <w:rFonts w:ascii="Arial Narrow" w:hAnsi="Arial Narrow"/>
                <w:b/>
                <w:sz w:val="20"/>
                <w:szCs w:val="20"/>
              </w:rPr>
              <w:t>f</w:t>
            </w:r>
            <w:r w:rsidR="003A6500" w:rsidRPr="00071FB0">
              <w:rPr>
                <w:rFonts w:ascii="Arial Narrow" w:hAnsi="Arial Narrow"/>
                <w:b/>
                <w:sz w:val="20"/>
                <w:szCs w:val="20"/>
              </w:rPr>
              <w:t>_G1</w:t>
            </w:r>
          </w:p>
          <w:p w14:paraId="3B7F18C2" w14:textId="77777777" w:rsidR="003A6500" w:rsidRPr="00071FB0" w:rsidRDefault="003A6500" w:rsidP="00243E14">
            <w:pPr>
              <w:ind w:left="0" w:right="0"/>
              <w:rPr>
                <w:rFonts w:ascii="Arial Narrow" w:hAnsi="Arial Narrow"/>
                <w:b/>
                <w:sz w:val="20"/>
                <w:szCs w:val="20"/>
              </w:rPr>
            </w:pPr>
          </w:p>
          <w:p w14:paraId="15E599AE" w14:textId="77777777" w:rsidR="003A6500" w:rsidRPr="00071FB0" w:rsidRDefault="003A6500" w:rsidP="00243E14">
            <w:pPr>
              <w:ind w:left="0"/>
              <w:rPr>
                <w:rFonts w:ascii="Arial Narrow" w:hAnsi="Arial Narrow" w:cstheme="minorHAnsi"/>
                <w:sz w:val="20"/>
                <w:szCs w:val="20"/>
              </w:rPr>
            </w:pPr>
          </w:p>
        </w:tc>
        <w:tc>
          <w:tcPr>
            <w:tcW w:w="4950" w:type="dxa"/>
          </w:tcPr>
          <w:p w14:paraId="24455B77" w14:textId="2CCF82EA" w:rsidR="008C07E9" w:rsidRPr="008C07E9"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njerëzit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mund</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bashkohen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lirisht</w:t>
            </w:r>
            <w:proofErr w:type="spellEnd"/>
            <w:r w:rsidRPr="008C07E9">
              <w:rPr>
                <w:rFonts w:ascii="Arial Narrow" w:hAnsi="Arial Narrow" w:cstheme="minorHAnsi"/>
                <w:sz w:val="20"/>
                <w:szCs w:val="20"/>
              </w:rPr>
              <w:t xml:space="preserve"> me </w:t>
            </w:r>
            <w:proofErr w:type="spellStart"/>
            <w:r w:rsidRPr="008C07E9">
              <w:rPr>
                <w:rFonts w:ascii="Arial Narrow" w:hAnsi="Arial Narrow" w:cstheme="minorHAnsi"/>
                <w:sz w:val="20"/>
                <w:szCs w:val="20"/>
              </w:rPr>
              <w:t>cilindo</w:t>
            </w:r>
            <w:proofErr w:type="spellEnd"/>
          </w:p>
          <w:p w14:paraId="13D2A100" w14:textId="77777777" w:rsidR="003A6500" w:rsidRPr="00071FB0"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organizatë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politike</w:t>
            </w:r>
            <w:proofErr w:type="spellEnd"/>
            <w:r w:rsidRPr="008C07E9">
              <w:rPr>
                <w:rFonts w:ascii="Arial Narrow" w:hAnsi="Arial Narrow" w:cstheme="minorHAnsi"/>
                <w:sz w:val="20"/>
                <w:szCs w:val="20"/>
              </w:rPr>
              <w:t xml:space="preserve"> (e </w:t>
            </w:r>
            <w:proofErr w:type="spellStart"/>
            <w:r w:rsidRPr="008C07E9">
              <w:rPr>
                <w:rFonts w:ascii="Arial Narrow" w:hAnsi="Arial Narrow" w:cstheme="minorHAnsi"/>
                <w:sz w:val="20"/>
                <w:szCs w:val="20"/>
              </w:rPr>
              <w:t>pandaluar</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që</w:t>
            </w:r>
            <w:proofErr w:type="spellEnd"/>
            <w:r w:rsidRPr="008C07E9">
              <w:rPr>
                <w:rFonts w:ascii="Arial Narrow" w:hAnsi="Arial Narrow" w:cstheme="minorHAnsi"/>
                <w:sz w:val="20"/>
                <w:szCs w:val="20"/>
              </w:rPr>
              <w:t xml:space="preserve"> duan</w:t>
            </w:r>
          </w:p>
        </w:tc>
        <w:tc>
          <w:tcPr>
            <w:tcW w:w="4140" w:type="dxa"/>
          </w:tcPr>
          <w:p w14:paraId="12773C6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354956F"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EF5734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9544E3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249D2FA"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071FB0" w14:paraId="2B855F3A" w14:textId="77777777" w:rsidTr="00243E14">
        <w:tc>
          <w:tcPr>
            <w:tcW w:w="990" w:type="dxa"/>
          </w:tcPr>
          <w:p w14:paraId="68903927"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6A6868">
              <w:rPr>
                <w:rFonts w:ascii="Arial Narrow" w:hAnsi="Arial Narrow"/>
                <w:b/>
                <w:sz w:val="20"/>
                <w:szCs w:val="20"/>
              </w:rPr>
              <w:t>g</w:t>
            </w:r>
            <w:r w:rsidR="003A6500" w:rsidRPr="00071FB0">
              <w:rPr>
                <w:rFonts w:ascii="Arial Narrow" w:hAnsi="Arial Narrow"/>
                <w:b/>
                <w:sz w:val="20"/>
                <w:szCs w:val="20"/>
              </w:rPr>
              <w:t>_G1</w:t>
            </w:r>
          </w:p>
          <w:p w14:paraId="7FED7970" w14:textId="77777777" w:rsidR="003A6500" w:rsidRPr="00071FB0" w:rsidRDefault="003A6500" w:rsidP="00243E14">
            <w:pPr>
              <w:ind w:left="0"/>
              <w:rPr>
                <w:rFonts w:ascii="Arial Narrow" w:hAnsi="Arial Narrow" w:cstheme="minorHAnsi"/>
                <w:sz w:val="20"/>
                <w:szCs w:val="20"/>
              </w:rPr>
            </w:pPr>
          </w:p>
        </w:tc>
        <w:tc>
          <w:tcPr>
            <w:tcW w:w="4950" w:type="dxa"/>
          </w:tcPr>
          <w:p w14:paraId="0995D9B0" w14:textId="77777777" w:rsidR="00E56EB2"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njerëzit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këtë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lagje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mund</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mblidhen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së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bashku</w:t>
            </w:r>
            <w:proofErr w:type="spellEnd"/>
            <w:r>
              <w:rPr>
                <w:rFonts w:ascii="Arial Narrow" w:hAnsi="Arial Narrow" w:cstheme="minorHAnsi"/>
                <w:sz w:val="20"/>
                <w:szCs w:val="20"/>
              </w:rPr>
              <w:t xml:space="preserve"> </w:t>
            </w:r>
          </w:p>
          <w:p w14:paraId="3B31EB18" w14:textId="26814D8B" w:rsidR="00E56EB2" w:rsidRDefault="008C07E9" w:rsidP="008C07E9">
            <w:pPr>
              <w:ind w:left="0"/>
              <w:rPr>
                <w:rFonts w:ascii="Arial Narrow" w:hAnsi="Arial Narrow" w:cstheme="minorHAnsi"/>
                <w:sz w:val="20"/>
                <w:szCs w:val="20"/>
              </w:rPr>
            </w:pPr>
            <w:r>
              <w:rPr>
                <w:rFonts w:ascii="Arial Narrow" w:hAnsi="Arial Narrow" w:cstheme="minorHAnsi"/>
                <w:sz w:val="20"/>
                <w:szCs w:val="20"/>
              </w:rPr>
              <w:t>me</w:t>
            </w:r>
            <w:r w:rsidR="00E56EB2">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tjerë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dhe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t'ua</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paraqesin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shqetësimet</w:t>
            </w:r>
            <w:proofErr w:type="spellEnd"/>
            <w:r w:rsidRPr="008C07E9">
              <w:rPr>
                <w:rFonts w:ascii="Arial Narrow" w:hAnsi="Arial Narrow" w:cstheme="minorHAnsi"/>
                <w:sz w:val="20"/>
                <w:szCs w:val="20"/>
              </w:rPr>
              <w:t xml:space="preserve"> e </w:t>
            </w:r>
            <w:proofErr w:type="spellStart"/>
            <w:r w:rsidRPr="008C07E9">
              <w:rPr>
                <w:rFonts w:ascii="Arial Narrow" w:hAnsi="Arial Narrow" w:cstheme="minorHAnsi"/>
                <w:sz w:val="20"/>
                <w:szCs w:val="20"/>
              </w:rPr>
              <w:t>tyre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anëtarëve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
          <w:p w14:paraId="686EA88C" w14:textId="19CF27AE" w:rsidR="003A6500" w:rsidRPr="00071FB0" w:rsidRDefault="008C07E9" w:rsidP="008C07E9">
            <w:pPr>
              <w:ind w:left="0"/>
              <w:rPr>
                <w:rFonts w:ascii="Arial Narrow" w:hAnsi="Arial Narrow" w:cstheme="minorHAnsi"/>
                <w:sz w:val="20"/>
                <w:szCs w:val="20"/>
              </w:rPr>
            </w:pPr>
            <w:proofErr w:type="spellStart"/>
            <w:r>
              <w:rPr>
                <w:rFonts w:ascii="Arial Narrow" w:hAnsi="Arial Narrow" w:cstheme="minorHAnsi"/>
                <w:sz w:val="20"/>
                <w:szCs w:val="20"/>
              </w:rPr>
              <w:t>Kuvendit</w:t>
            </w:r>
            <w:proofErr w:type="spellEnd"/>
          </w:p>
        </w:tc>
        <w:tc>
          <w:tcPr>
            <w:tcW w:w="4140" w:type="dxa"/>
          </w:tcPr>
          <w:p w14:paraId="7844E08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5662A1C"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B6A14E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FB13D4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D89D38A" w14:textId="77777777" w:rsidR="00034C41" w:rsidRPr="00034C41" w:rsidRDefault="00765FCD" w:rsidP="00765FCD">
            <w:pPr>
              <w:ind w:left="0"/>
              <w:rPr>
                <w:rFonts w:ascii="Arial Narrow" w:hAnsi="Arial Narrow"/>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071FB0" w14:paraId="45B99E65" w14:textId="77777777" w:rsidTr="00243E14">
        <w:tc>
          <w:tcPr>
            <w:tcW w:w="990" w:type="dxa"/>
          </w:tcPr>
          <w:p w14:paraId="36A304EB" w14:textId="77777777" w:rsidR="003A6500" w:rsidRPr="00071FB0" w:rsidRDefault="000E0202" w:rsidP="00243E14">
            <w:pPr>
              <w:ind w:left="0" w:right="0"/>
              <w:rPr>
                <w:rFonts w:ascii="Arial Narrow" w:hAnsi="Arial Narrow"/>
                <w:b/>
                <w:sz w:val="20"/>
                <w:szCs w:val="20"/>
              </w:rPr>
            </w:pPr>
            <w:r>
              <w:rPr>
                <w:rFonts w:ascii="Arial Narrow" w:hAnsi="Arial Narrow"/>
                <w:b/>
                <w:sz w:val="20"/>
                <w:szCs w:val="20"/>
              </w:rPr>
              <w:t>q</w:t>
            </w:r>
            <w:r w:rsidR="00FB1031">
              <w:rPr>
                <w:rFonts w:ascii="Arial Narrow" w:hAnsi="Arial Narrow"/>
                <w:b/>
                <w:sz w:val="20"/>
                <w:szCs w:val="20"/>
              </w:rPr>
              <w:t>41</w:t>
            </w:r>
            <w:r w:rsidR="002B16C3">
              <w:rPr>
                <w:rFonts w:ascii="Arial Narrow" w:hAnsi="Arial Narrow"/>
                <w:b/>
                <w:sz w:val="20"/>
                <w:szCs w:val="20"/>
              </w:rPr>
              <w:t>h</w:t>
            </w:r>
            <w:r w:rsidR="003A6500" w:rsidRPr="00071FB0">
              <w:rPr>
                <w:rFonts w:ascii="Arial Narrow" w:hAnsi="Arial Narrow"/>
                <w:b/>
                <w:sz w:val="20"/>
                <w:szCs w:val="20"/>
              </w:rPr>
              <w:t>_G1</w:t>
            </w:r>
          </w:p>
          <w:p w14:paraId="270084D6" w14:textId="77777777" w:rsidR="003A6500" w:rsidRPr="00071FB0" w:rsidRDefault="003A6500" w:rsidP="00243E14">
            <w:pPr>
              <w:ind w:left="0"/>
              <w:rPr>
                <w:rFonts w:ascii="Arial Narrow" w:hAnsi="Arial Narrow" w:cstheme="minorHAnsi"/>
                <w:sz w:val="20"/>
                <w:szCs w:val="20"/>
              </w:rPr>
            </w:pPr>
          </w:p>
        </w:tc>
        <w:tc>
          <w:tcPr>
            <w:tcW w:w="4950" w:type="dxa"/>
          </w:tcPr>
          <w:p w14:paraId="59F4DAEF" w14:textId="77777777" w:rsidR="008C07E9" w:rsidRPr="008C07E9"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njerëzit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këtë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lagje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mund</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mblidhen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së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bashku</w:t>
            </w:r>
            <w:proofErr w:type="spellEnd"/>
            <w:r>
              <w:rPr>
                <w:rFonts w:ascii="Arial Narrow" w:hAnsi="Arial Narrow" w:cstheme="minorHAnsi"/>
                <w:sz w:val="20"/>
                <w:szCs w:val="20"/>
              </w:rPr>
              <w:t xml:space="preserve"> me</w:t>
            </w:r>
          </w:p>
          <w:p w14:paraId="217FF0D2" w14:textId="77777777" w:rsidR="003A6500" w:rsidRPr="00071FB0"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tjerë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dhe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t'ia</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paraqesin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shqetësimet</w:t>
            </w:r>
            <w:proofErr w:type="spellEnd"/>
            <w:r w:rsidRPr="008C07E9">
              <w:rPr>
                <w:rFonts w:ascii="Arial Narrow" w:hAnsi="Arial Narrow" w:cstheme="minorHAnsi"/>
                <w:sz w:val="20"/>
                <w:szCs w:val="20"/>
              </w:rPr>
              <w:t xml:space="preserve"> e </w:t>
            </w:r>
            <w:proofErr w:type="spellStart"/>
            <w:r w:rsidRPr="008C07E9">
              <w:rPr>
                <w:rFonts w:ascii="Arial Narrow" w:hAnsi="Arial Narrow" w:cstheme="minorHAnsi"/>
                <w:sz w:val="20"/>
                <w:szCs w:val="20"/>
              </w:rPr>
              <w:t>tyre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zyrtarëve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pushtetit</w:t>
            </w:r>
            <w:proofErr w:type="spellEnd"/>
            <w:r w:rsidRPr="008C07E9">
              <w:rPr>
                <w:rFonts w:ascii="Arial Narrow" w:hAnsi="Arial Narrow" w:cstheme="minorHAnsi"/>
                <w:sz w:val="20"/>
                <w:szCs w:val="20"/>
              </w:rPr>
              <w:t xml:space="preserve"> vendor</w:t>
            </w:r>
          </w:p>
        </w:tc>
        <w:tc>
          <w:tcPr>
            <w:tcW w:w="4140" w:type="dxa"/>
          </w:tcPr>
          <w:p w14:paraId="444674A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DF594F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15FA17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CC229BF"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FC86437"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071FB0" w14:paraId="08808CB1" w14:textId="77777777" w:rsidTr="00243E14">
        <w:tc>
          <w:tcPr>
            <w:tcW w:w="990" w:type="dxa"/>
          </w:tcPr>
          <w:p w14:paraId="7CFE71D0" w14:textId="77777777" w:rsidR="003A6500" w:rsidRPr="00071FB0" w:rsidRDefault="000E0202" w:rsidP="00243E14">
            <w:pPr>
              <w:ind w:left="0"/>
              <w:rPr>
                <w:rFonts w:ascii="Arial Narrow" w:hAnsi="Arial Narrow" w:cstheme="minorHAnsi"/>
                <w:sz w:val="20"/>
                <w:szCs w:val="20"/>
              </w:rPr>
            </w:pPr>
            <w:r>
              <w:rPr>
                <w:rFonts w:ascii="Arial Narrow" w:hAnsi="Arial Narrow"/>
                <w:b/>
                <w:sz w:val="20"/>
                <w:szCs w:val="20"/>
              </w:rPr>
              <w:t>q</w:t>
            </w:r>
            <w:r w:rsidR="00FB1031">
              <w:rPr>
                <w:rFonts w:ascii="Arial Narrow" w:hAnsi="Arial Narrow"/>
                <w:b/>
                <w:sz w:val="20"/>
                <w:szCs w:val="20"/>
              </w:rPr>
              <w:t>41</w:t>
            </w:r>
            <w:r w:rsidR="002B16C3">
              <w:rPr>
                <w:rFonts w:ascii="Arial Narrow" w:hAnsi="Arial Narrow"/>
                <w:b/>
                <w:sz w:val="20"/>
                <w:szCs w:val="20"/>
              </w:rPr>
              <w:t>i</w:t>
            </w:r>
            <w:r w:rsidR="003A6500" w:rsidRPr="00071FB0">
              <w:rPr>
                <w:rFonts w:ascii="Arial Narrow" w:hAnsi="Arial Narrow"/>
                <w:b/>
                <w:sz w:val="20"/>
                <w:szCs w:val="20"/>
              </w:rPr>
              <w:t>_G1</w:t>
            </w:r>
          </w:p>
        </w:tc>
        <w:tc>
          <w:tcPr>
            <w:tcW w:w="4950" w:type="dxa"/>
          </w:tcPr>
          <w:p w14:paraId="3649C805" w14:textId="78244B68" w:rsidR="00E20826"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mediat</w:t>
            </w:r>
            <w:proofErr w:type="spellEnd"/>
            <w:r w:rsidRPr="008C07E9">
              <w:rPr>
                <w:rFonts w:ascii="Arial Narrow" w:hAnsi="Arial Narrow" w:cstheme="minorHAnsi"/>
                <w:sz w:val="20"/>
                <w:szCs w:val="20"/>
              </w:rPr>
              <w:t xml:space="preserve"> (TV, radio, </w:t>
            </w:r>
            <w:proofErr w:type="spellStart"/>
            <w:r w:rsidRPr="008C07E9">
              <w:rPr>
                <w:rFonts w:ascii="Arial Narrow" w:hAnsi="Arial Narrow" w:cstheme="minorHAnsi"/>
                <w:sz w:val="20"/>
                <w:szCs w:val="20"/>
              </w:rPr>
              <w:t>gazeta</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janë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lira</w:t>
            </w:r>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raportojnë</w:t>
            </w:r>
            <w:proofErr w:type="spellEnd"/>
            <w:r w:rsidRPr="008C07E9">
              <w:rPr>
                <w:rFonts w:ascii="Arial Narrow" w:hAnsi="Arial Narrow" w:cstheme="minorHAnsi"/>
                <w:sz w:val="20"/>
                <w:szCs w:val="20"/>
              </w:rPr>
              <w:t xml:space="preserve"> </w:t>
            </w:r>
          </w:p>
          <w:p w14:paraId="486132B2" w14:textId="5D12D387" w:rsidR="003A6500" w:rsidRPr="00071FB0" w:rsidRDefault="008C07E9" w:rsidP="008C07E9">
            <w:pPr>
              <w:ind w:left="0"/>
              <w:rPr>
                <w:rFonts w:ascii="Arial Narrow" w:hAnsi="Arial Narrow" w:cstheme="minorHAnsi"/>
                <w:sz w:val="20"/>
                <w:szCs w:val="20"/>
              </w:rPr>
            </w:pPr>
            <w:r w:rsidRPr="008C07E9">
              <w:rPr>
                <w:rFonts w:ascii="Arial Narrow" w:hAnsi="Arial Narrow" w:cstheme="minorHAnsi"/>
                <w:sz w:val="20"/>
                <w:szCs w:val="20"/>
              </w:rPr>
              <w:t xml:space="preserve">pa </w:t>
            </w:r>
            <w:proofErr w:type="spellStart"/>
            <w:r w:rsidRPr="008C07E9">
              <w:rPr>
                <w:rFonts w:ascii="Arial Narrow" w:hAnsi="Arial Narrow" w:cstheme="minorHAnsi"/>
                <w:sz w:val="20"/>
                <w:szCs w:val="20"/>
              </w:rPr>
              <w:t>ndikimin</w:t>
            </w:r>
            <w:proofErr w:type="spellEnd"/>
            <w:r w:rsidRPr="008C07E9">
              <w:rPr>
                <w:rFonts w:ascii="Arial Narrow" w:hAnsi="Arial Narrow" w:cstheme="minorHAnsi"/>
                <w:sz w:val="20"/>
                <w:szCs w:val="20"/>
              </w:rPr>
              <w:t xml:space="preserve"> e </w:t>
            </w:r>
            <w:proofErr w:type="spellStart"/>
            <w:r w:rsidRPr="008C07E9">
              <w:rPr>
                <w:rFonts w:ascii="Arial Narrow" w:hAnsi="Arial Narrow" w:cstheme="minorHAnsi"/>
                <w:sz w:val="20"/>
                <w:szCs w:val="20"/>
              </w:rPr>
              <w:t>qeverisë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ose</w:t>
            </w:r>
            <w:proofErr w:type="spellEnd"/>
            <w:r w:rsidRPr="008C07E9">
              <w:rPr>
                <w:rFonts w:ascii="Arial Narrow" w:hAnsi="Arial Narrow" w:cstheme="minorHAnsi"/>
                <w:sz w:val="20"/>
                <w:szCs w:val="20"/>
              </w:rPr>
              <w:t xml:space="preserve"> pa </w:t>
            </w:r>
            <w:proofErr w:type="spellStart"/>
            <w:r w:rsidRPr="008C07E9">
              <w:rPr>
                <w:rFonts w:ascii="Arial Narrow" w:hAnsi="Arial Narrow" w:cstheme="minorHAnsi"/>
                <w:sz w:val="20"/>
                <w:szCs w:val="20"/>
              </w:rPr>
              <w:t>frikë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nga</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hakmarrja</w:t>
            </w:r>
            <w:proofErr w:type="spellEnd"/>
          </w:p>
        </w:tc>
        <w:tc>
          <w:tcPr>
            <w:tcW w:w="4140" w:type="dxa"/>
          </w:tcPr>
          <w:p w14:paraId="53E2B38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B0D115D"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F5FEAC8"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DBEFE3C"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lastRenderedPageBreak/>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32BF5C6" w14:textId="77777777" w:rsidR="003A6500" w:rsidRPr="00071FB0" w:rsidRDefault="00765FCD" w:rsidP="00765FCD">
            <w:pPr>
              <w:ind w:left="0"/>
              <w:rPr>
                <w:rFonts w:ascii="Arial Narrow" w:hAnsi="Arial Narrow" w:cstheme="minorHAnsi"/>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r w:rsidR="003A6500" w:rsidRPr="00D4549C" w14:paraId="70F0346C" w14:textId="77777777" w:rsidTr="00243E14">
        <w:tc>
          <w:tcPr>
            <w:tcW w:w="990" w:type="dxa"/>
          </w:tcPr>
          <w:p w14:paraId="46A21B05" w14:textId="77777777" w:rsidR="003A6500" w:rsidRPr="00071FB0" w:rsidRDefault="000E0202" w:rsidP="00243E14">
            <w:pPr>
              <w:ind w:left="0"/>
              <w:rPr>
                <w:rFonts w:ascii="Arial Narrow" w:hAnsi="Arial Narrow"/>
                <w:b/>
                <w:sz w:val="20"/>
                <w:szCs w:val="20"/>
              </w:rPr>
            </w:pPr>
            <w:r>
              <w:rPr>
                <w:rFonts w:ascii="Arial Narrow" w:hAnsi="Arial Narrow" w:cstheme="minorHAnsi"/>
                <w:b/>
                <w:sz w:val="20"/>
                <w:szCs w:val="18"/>
              </w:rPr>
              <w:lastRenderedPageBreak/>
              <w:t>q</w:t>
            </w:r>
            <w:r w:rsidR="00FB1031">
              <w:rPr>
                <w:rFonts w:ascii="Arial Narrow" w:hAnsi="Arial Narrow"/>
                <w:b/>
                <w:sz w:val="20"/>
                <w:szCs w:val="20"/>
              </w:rPr>
              <w:t>41</w:t>
            </w:r>
            <w:r w:rsidR="002B16C3">
              <w:rPr>
                <w:rFonts w:ascii="Arial Narrow" w:hAnsi="Arial Narrow" w:cstheme="minorHAnsi"/>
                <w:b/>
                <w:sz w:val="20"/>
                <w:szCs w:val="18"/>
              </w:rPr>
              <w:t>j</w:t>
            </w:r>
            <w:r w:rsidR="003A6500" w:rsidRPr="00071FB0">
              <w:rPr>
                <w:rFonts w:ascii="Arial Narrow" w:hAnsi="Arial Narrow" w:cstheme="minorHAnsi"/>
                <w:b/>
                <w:sz w:val="20"/>
                <w:szCs w:val="18"/>
              </w:rPr>
              <w:t>_G1</w:t>
            </w:r>
          </w:p>
        </w:tc>
        <w:tc>
          <w:tcPr>
            <w:tcW w:w="4950" w:type="dxa"/>
          </w:tcPr>
          <w:p w14:paraId="53F37BE9" w14:textId="77777777" w:rsidR="008C07E9" w:rsidRPr="008C07E9" w:rsidRDefault="008C07E9" w:rsidP="008C07E9">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qeveria</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bashkëpunon</w:t>
            </w:r>
            <w:proofErr w:type="spellEnd"/>
            <w:r w:rsidRPr="008C07E9">
              <w:rPr>
                <w:rFonts w:ascii="Arial Narrow" w:hAnsi="Arial Narrow" w:cstheme="minorHAnsi"/>
                <w:sz w:val="20"/>
                <w:szCs w:val="20"/>
              </w:rPr>
              <w:t xml:space="preserve"> me </w:t>
            </w:r>
            <w:proofErr w:type="spellStart"/>
            <w:r>
              <w:rPr>
                <w:rFonts w:ascii="Arial Narrow" w:hAnsi="Arial Narrow" w:cstheme="minorHAnsi"/>
                <w:sz w:val="20"/>
                <w:szCs w:val="20"/>
              </w:rPr>
              <w:t>organizatat</w:t>
            </w:r>
            <w:proofErr w:type="spellEnd"/>
            <w:r>
              <w:rPr>
                <w:rFonts w:ascii="Arial Narrow" w:hAnsi="Arial Narrow" w:cstheme="minorHAnsi"/>
                <w:sz w:val="20"/>
                <w:szCs w:val="20"/>
              </w:rPr>
              <w:t xml:space="preserve"> e </w:t>
            </w:r>
            <w:proofErr w:type="spellStart"/>
            <w:r w:rsidRPr="008C07E9">
              <w:rPr>
                <w:rFonts w:ascii="Arial Narrow" w:hAnsi="Arial Narrow" w:cstheme="minorHAnsi"/>
                <w:sz w:val="20"/>
                <w:szCs w:val="20"/>
              </w:rPr>
              <w:t>shoqëri</w:t>
            </w:r>
            <w:r>
              <w:rPr>
                <w:rFonts w:ascii="Arial Narrow" w:hAnsi="Arial Narrow" w:cstheme="minorHAnsi"/>
                <w:sz w:val="20"/>
                <w:szCs w:val="20"/>
              </w:rPr>
              <w:t>së</w:t>
            </w:r>
            <w:proofErr w:type="spellEnd"/>
            <w:r w:rsidRPr="008C07E9">
              <w:rPr>
                <w:rFonts w:ascii="Arial Narrow" w:hAnsi="Arial Narrow" w:cstheme="minorHAnsi"/>
                <w:sz w:val="20"/>
                <w:szCs w:val="20"/>
              </w:rPr>
              <w:t xml:space="preserve"> civile</w:t>
            </w:r>
          </w:p>
          <w:p w14:paraId="3EE58577" w14:textId="77777777" w:rsidR="003A6500" w:rsidRPr="00CE484C" w:rsidRDefault="008C07E9" w:rsidP="008C07E9">
            <w:pPr>
              <w:ind w:left="0"/>
              <w:rPr>
                <w:rFonts w:ascii="Arial Narrow" w:hAnsi="Arial Narrow" w:cstheme="minorHAnsi"/>
                <w:sz w:val="20"/>
                <w:szCs w:val="20"/>
                <w:lang w:val="de-DE"/>
              </w:rPr>
            </w:pPr>
            <w:r w:rsidRPr="00CE484C">
              <w:rPr>
                <w:rFonts w:ascii="Arial Narrow" w:hAnsi="Arial Narrow" w:cstheme="minorHAnsi"/>
                <w:sz w:val="20"/>
                <w:szCs w:val="20"/>
                <w:lang w:val="de-DE"/>
              </w:rPr>
              <w:t>në hartimin e politikave publike</w:t>
            </w:r>
          </w:p>
        </w:tc>
        <w:tc>
          <w:tcPr>
            <w:tcW w:w="4140" w:type="dxa"/>
          </w:tcPr>
          <w:p w14:paraId="063E0EAF" w14:textId="77777777" w:rsidR="00765FCD" w:rsidRPr="00CE484C" w:rsidRDefault="00765FCD" w:rsidP="00765FCD">
            <w:pPr>
              <w:ind w:left="0"/>
              <w:rPr>
                <w:rFonts w:ascii="Arial Narrow" w:hAnsi="Arial Narrow"/>
                <w:sz w:val="20"/>
                <w:szCs w:val="20"/>
                <w:lang w:val="de-DE"/>
              </w:rPr>
            </w:pPr>
            <w:r w:rsidRPr="00CE484C">
              <w:rPr>
                <w:rFonts w:ascii="Arial Narrow" w:hAnsi="Arial Narrow"/>
                <w:sz w:val="20"/>
                <w:szCs w:val="20"/>
                <w:lang w:val="de-DE"/>
              </w:rPr>
              <w:t>Plotësisht Pajtoheni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5C60AFF" w14:textId="77777777" w:rsidR="00765FCD" w:rsidRPr="00CE484C" w:rsidRDefault="00765FCD" w:rsidP="00765FCD">
            <w:pPr>
              <w:ind w:left="0"/>
              <w:rPr>
                <w:rFonts w:ascii="Arial Narrow" w:hAnsi="Arial Narrow"/>
                <w:sz w:val="20"/>
                <w:szCs w:val="20"/>
                <w:lang w:val="de-DE"/>
              </w:rPr>
            </w:pPr>
            <w:r w:rsidRPr="00CE484C">
              <w:rPr>
                <w:rFonts w:ascii="Arial Narrow" w:hAnsi="Arial Narrow"/>
                <w:sz w:val="20"/>
                <w:szCs w:val="20"/>
                <w:lang w:val="de-DE"/>
              </w:rPr>
              <w:t>Pajtoheni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69A08DAF" w14:textId="77777777" w:rsidR="00765FCD" w:rsidRPr="00CE484C" w:rsidRDefault="00765FCD" w:rsidP="00765FCD">
            <w:pPr>
              <w:ind w:left="0"/>
              <w:rPr>
                <w:rFonts w:ascii="Arial Narrow" w:hAnsi="Arial Narrow"/>
                <w:sz w:val="20"/>
                <w:szCs w:val="20"/>
                <w:lang w:val="de-DE"/>
              </w:rPr>
            </w:pPr>
            <w:r w:rsidRPr="00CE484C">
              <w:rPr>
                <w:rFonts w:ascii="Arial Narrow" w:hAnsi="Arial Narrow"/>
                <w:sz w:val="20"/>
                <w:szCs w:val="20"/>
                <w:lang w:val="de-DE"/>
              </w:rPr>
              <w:t>Nuk Pajtoheni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4F68637E" w14:textId="77777777" w:rsidR="00765FCD" w:rsidRPr="00CE484C" w:rsidRDefault="00765FCD" w:rsidP="00765FCD">
            <w:pPr>
              <w:ind w:left="0"/>
              <w:rPr>
                <w:rFonts w:ascii="Arial Narrow" w:hAnsi="Arial Narrow"/>
                <w:sz w:val="20"/>
                <w:szCs w:val="20"/>
                <w:lang w:val="de-DE"/>
              </w:rPr>
            </w:pPr>
            <w:r w:rsidRPr="00CE484C">
              <w:rPr>
                <w:rFonts w:ascii="Arial Narrow" w:hAnsi="Arial Narrow"/>
                <w:sz w:val="20"/>
                <w:szCs w:val="20"/>
                <w:lang w:val="de-DE"/>
              </w:rPr>
              <w:t>Plotësisht nuk pajtoheni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72BDA858" w14:textId="77777777" w:rsidR="003A6500" w:rsidRPr="00CE484C" w:rsidRDefault="00765FCD" w:rsidP="00765FCD">
            <w:pPr>
              <w:ind w:left="0"/>
              <w:rPr>
                <w:rFonts w:ascii="Arial Narrow" w:hAnsi="Arial Narrow"/>
                <w:sz w:val="20"/>
                <w:szCs w:val="20"/>
                <w:lang w:val="de-DE"/>
              </w:rPr>
            </w:pPr>
            <w:r w:rsidRPr="00CE484C">
              <w:rPr>
                <w:rFonts w:ascii="Arial Narrow" w:hAnsi="Arial Narrow"/>
                <w:b/>
                <w:sz w:val="20"/>
                <w:szCs w:val="20"/>
                <w:lang w:val="de-DE"/>
              </w:rPr>
              <w:t xml:space="preserve"> </w:t>
            </w:r>
            <w:r w:rsidR="003A6500"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3A6500"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3A6500" w:rsidRPr="00CE484C">
              <w:rPr>
                <w:rFonts w:ascii="Arial Narrow" w:hAnsi="Arial Narrow"/>
                <w:sz w:val="20"/>
                <w:szCs w:val="20"/>
                <w:u w:val="dotted"/>
                <w:lang w:val="de-DE"/>
              </w:rPr>
              <w:tab/>
            </w:r>
            <w:r w:rsidR="003A6500" w:rsidRPr="00CE484C">
              <w:rPr>
                <w:rFonts w:ascii="Calibri Light" w:hAnsi="Calibri Light"/>
                <w:sz w:val="20"/>
                <w:szCs w:val="20"/>
                <w:u w:val="dotted"/>
                <w:lang w:val="de-DE"/>
              </w:rPr>
              <w:tab/>
            </w:r>
            <w:r w:rsidR="003A6500" w:rsidRPr="00CE484C">
              <w:rPr>
                <w:rFonts w:ascii="Arial Narrow" w:hAnsi="Arial Narrow"/>
                <w:sz w:val="20"/>
                <w:szCs w:val="20"/>
                <w:lang w:val="de-DE"/>
              </w:rPr>
              <w:t>99</w:t>
            </w:r>
          </w:p>
        </w:tc>
      </w:tr>
      <w:tr w:rsidR="003A6500" w:rsidRPr="00071FB0" w14:paraId="03CEC349" w14:textId="77777777" w:rsidTr="00243E14">
        <w:tc>
          <w:tcPr>
            <w:tcW w:w="990" w:type="dxa"/>
          </w:tcPr>
          <w:p w14:paraId="4A180832" w14:textId="77777777" w:rsidR="003A6500" w:rsidRPr="00071FB0" w:rsidRDefault="000E0202" w:rsidP="00243E14">
            <w:pPr>
              <w:ind w:left="0"/>
              <w:rPr>
                <w:rFonts w:ascii="Arial Narrow" w:hAnsi="Arial Narrow" w:cstheme="minorHAnsi"/>
                <w:b/>
                <w:sz w:val="20"/>
                <w:szCs w:val="18"/>
              </w:rPr>
            </w:pPr>
            <w:r>
              <w:rPr>
                <w:rFonts w:ascii="Arial Narrow" w:hAnsi="Arial Narrow" w:cstheme="minorHAnsi"/>
                <w:b/>
                <w:sz w:val="20"/>
                <w:szCs w:val="18"/>
              </w:rPr>
              <w:t>q</w:t>
            </w:r>
            <w:r w:rsidR="00FB1031">
              <w:rPr>
                <w:rFonts w:ascii="Arial Narrow" w:hAnsi="Arial Narrow"/>
                <w:b/>
                <w:sz w:val="20"/>
                <w:szCs w:val="20"/>
              </w:rPr>
              <w:t>41</w:t>
            </w:r>
            <w:r w:rsidR="003A6500" w:rsidRPr="00071FB0">
              <w:rPr>
                <w:rFonts w:ascii="Arial Narrow" w:hAnsi="Arial Narrow" w:cstheme="minorHAnsi"/>
                <w:b/>
                <w:sz w:val="20"/>
                <w:szCs w:val="18"/>
              </w:rPr>
              <w:t>k_G1</w:t>
            </w:r>
          </w:p>
        </w:tc>
        <w:tc>
          <w:tcPr>
            <w:tcW w:w="4950" w:type="dxa"/>
          </w:tcPr>
          <w:p w14:paraId="16FF54D6" w14:textId="77777777" w:rsidR="003A6500" w:rsidRPr="00071FB0" w:rsidRDefault="008C07E9" w:rsidP="00243E14">
            <w:pPr>
              <w:ind w:left="0"/>
              <w:rPr>
                <w:rFonts w:ascii="Arial Narrow" w:hAnsi="Arial Narrow" w:cstheme="minorHAnsi"/>
                <w:sz w:val="20"/>
                <w:szCs w:val="20"/>
              </w:rPr>
            </w:pP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praktikë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vendimet</w:t>
            </w:r>
            <w:proofErr w:type="spellEnd"/>
            <w:r w:rsidRPr="008C07E9">
              <w:rPr>
                <w:rFonts w:ascii="Arial Narrow" w:hAnsi="Arial Narrow" w:cstheme="minorHAnsi"/>
                <w:sz w:val="20"/>
                <w:szCs w:val="20"/>
              </w:rPr>
              <w:t xml:space="preserve"> e </w:t>
            </w:r>
            <w:proofErr w:type="spellStart"/>
            <w:r w:rsidRPr="008C07E9">
              <w:rPr>
                <w:rFonts w:ascii="Arial Narrow" w:hAnsi="Arial Narrow" w:cstheme="minorHAnsi"/>
                <w:sz w:val="20"/>
                <w:szCs w:val="20"/>
              </w:rPr>
              <w:t>qeverisë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mund</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kundërshtohen</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gjykatë</w:t>
            </w:r>
            <w:proofErr w:type="spellEnd"/>
          </w:p>
        </w:tc>
        <w:tc>
          <w:tcPr>
            <w:tcW w:w="4140" w:type="dxa"/>
          </w:tcPr>
          <w:p w14:paraId="5C665415"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CB48843"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4DC5BF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4C1D718"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B6599EB" w14:textId="77777777" w:rsidR="003A6500" w:rsidRPr="00071FB0" w:rsidRDefault="00765FCD" w:rsidP="00765FCD">
            <w:pPr>
              <w:ind w:left="0"/>
              <w:rPr>
                <w:rFonts w:ascii="Arial Narrow" w:hAnsi="Arial Narrow"/>
                <w:sz w:val="20"/>
                <w:szCs w:val="20"/>
              </w:rPr>
            </w:pPr>
            <w:r w:rsidRPr="00071FB0">
              <w:rPr>
                <w:rFonts w:ascii="Arial Narrow" w:hAnsi="Arial Narrow"/>
                <w:b/>
                <w:sz w:val="20"/>
                <w:szCs w:val="20"/>
              </w:rPr>
              <w:t xml:space="preserve"> </w:t>
            </w:r>
            <w:r w:rsidR="003A6500" w:rsidRPr="00071FB0">
              <w:rPr>
                <w:rFonts w:ascii="Arial Narrow" w:hAnsi="Arial Narrow"/>
                <w:b/>
                <w:sz w:val="20"/>
                <w:szCs w:val="20"/>
              </w:rPr>
              <w:t>(</w:t>
            </w:r>
            <w:r w:rsidR="007A3A4D">
              <w:rPr>
                <w:rFonts w:ascii="Arial Narrow" w:hAnsi="Arial Narrow"/>
                <w:b/>
                <w:sz w:val="20"/>
                <w:szCs w:val="20"/>
              </w:rPr>
              <w:t>MOS LEXO</w:t>
            </w:r>
            <w:r w:rsidR="003A6500"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3A6500" w:rsidRPr="00071FB0">
              <w:rPr>
                <w:rFonts w:ascii="Arial Narrow" w:hAnsi="Arial Narrow"/>
                <w:sz w:val="20"/>
                <w:szCs w:val="20"/>
                <w:u w:val="dotted"/>
              </w:rPr>
              <w:tab/>
            </w:r>
            <w:r w:rsidR="003A6500" w:rsidRPr="00E95C8F">
              <w:rPr>
                <w:rFonts w:ascii="Calibri Light" w:hAnsi="Calibri Light"/>
                <w:sz w:val="20"/>
                <w:szCs w:val="20"/>
                <w:u w:val="dotted"/>
              </w:rPr>
              <w:tab/>
            </w:r>
            <w:r w:rsidR="003A6500" w:rsidRPr="00071FB0">
              <w:rPr>
                <w:rFonts w:ascii="Arial Narrow" w:hAnsi="Arial Narrow"/>
                <w:sz w:val="20"/>
                <w:szCs w:val="20"/>
              </w:rPr>
              <w:t>99</w:t>
            </w:r>
          </w:p>
        </w:tc>
      </w:tr>
    </w:tbl>
    <w:p w14:paraId="2E268530" w14:textId="77777777" w:rsidR="00D00941" w:rsidRDefault="00D00941" w:rsidP="003A6500">
      <w:pPr>
        <w:spacing w:after="0" w:line="240" w:lineRule="auto"/>
        <w:ind w:left="0"/>
        <w:rPr>
          <w:rFonts w:ascii="Arial Narrow" w:hAnsi="Arial Narrow"/>
        </w:rPr>
      </w:pPr>
    </w:p>
    <w:p w14:paraId="16D048B9" w14:textId="77777777" w:rsidR="00D00941" w:rsidRPr="00071FB0" w:rsidRDefault="008C07E9" w:rsidP="00D00941">
      <w:pPr>
        <w:spacing w:after="0" w:line="240" w:lineRule="auto"/>
        <w:ind w:left="0" w:right="0"/>
        <w:rPr>
          <w:rFonts w:ascii="Arial Narrow" w:hAnsi="Arial Narrow"/>
        </w:rPr>
      </w:pPr>
      <w:r>
        <w:rPr>
          <w:rFonts w:ascii="Arial Narrow" w:hAnsi="Arial Narrow" w:cstheme="minorHAnsi"/>
          <w:b/>
          <w:sz w:val="20"/>
          <w:szCs w:val="20"/>
        </w:rPr>
        <w:t>LEXO</w:t>
      </w:r>
      <w:r w:rsidR="00D00941">
        <w:rPr>
          <w:rFonts w:ascii="Arial Narrow" w:hAnsi="Arial Narrow" w:cstheme="minorHAnsi"/>
          <w:b/>
          <w:sz w:val="20"/>
          <w:szCs w:val="20"/>
        </w:rPr>
        <w:t xml:space="preserve">: </w:t>
      </w:r>
      <w:proofErr w:type="spellStart"/>
      <w:r w:rsidRPr="008C07E9">
        <w:rPr>
          <w:rFonts w:ascii="Arial Narrow" w:hAnsi="Arial Narrow" w:cstheme="minorHAnsi"/>
          <w:sz w:val="20"/>
          <w:szCs w:val="20"/>
        </w:rPr>
        <w:t>Gjatë</w:t>
      </w:r>
      <w:proofErr w:type="spellEnd"/>
      <w:r w:rsidRPr="008C07E9">
        <w:rPr>
          <w:rFonts w:ascii="Arial Narrow" w:hAnsi="Arial Narrow" w:cstheme="minorHAnsi"/>
          <w:sz w:val="20"/>
          <w:szCs w:val="20"/>
        </w:rPr>
        <w:t xml:space="preserve"> 12 </w:t>
      </w:r>
      <w:proofErr w:type="spellStart"/>
      <w:r w:rsidRPr="008C07E9">
        <w:rPr>
          <w:rFonts w:ascii="Arial Narrow" w:hAnsi="Arial Narrow" w:cstheme="minorHAnsi"/>
          <w:sz w:val="20"/>
          <w:szCs w:val="20"/>
        </w:rPr>
        <w:t>muajve</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të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kaluar</w:t>
      </w:r>
      <w:proofErr w:type="spellEnd"/>
      <w:r w:rsidRPr="008C07E9">
        <w:rPr>
          <w:rFonts w:ascii="Arial Narrow" w:hAnsi="Arial Narrow" w:cstheme="minorHAnsi"/>
          <w:sz w:val="20"/>
          <w:szCs w:val="20"/>
        </w:rPr>
        <w:t xml:space="preserve">, a </w:t>
      </w:r>
      <w:proofErr w:type="spellStart"/>
      <w:r w:rsidRPr="008C07E9">
        <w:rPr>
          <w:rFonts w:ascii="Arial Narrow" w:hAnsi="Arial Narrow" w:cstheme="minorHAnsi"/>
          <w:sz w:val="20"/>
          <w:szCs w:val="20"/>
        </w:rPr>
        <w:t>keni</w:t>
      </w:r>
      <w:proofErr w:type="spellEnd"/>
      <w:r w:rsidR="00D00941">
        <w:rPr>
          <w:rFonts w:ascii="Arial Narrow" w:hAnsi="Arial Narrow" w:cstheme="minorHAnsi"/>
          <w:sz w:val="20"/>
          <w:szCs w:val="20"/>
        </w:rPr>
        <w:t>:</w:t>
      </w:r>
    </w:p>
    <w:p w14:paraId="4F82A338" w14:textId="77777777" w:rsidR="00D00941" w:rsidRPr="00071FB0" w:rsidRDefault="00D00941" w:rsidP="00D00941">
      <w:pPr>
        <w:spacing w:after="0" w:line="240" w:lineRule="auto"/>
        <w:rPr>
          <w:rFonts w:ascii="Arial Narrow" w:hAnsi="Arial Narrow"/>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071FB0" w14:paraId="01065B4E" w14:textId="77777777" w:rsidTr="0030777F">
        <w:tc>
          <w:tcPr>
            <w:tcW w:w="1080" w:type="dxa"/>
          </w:tcPr>
          <w:p w14:paraId="61BC7628" w14:textId="77777777" w:rsidR="00D00941" w:rsidRPr="00071FB0" w:rsidRDefault="00FB1031" w:rsidP="0030777F">
            <w:pPr>
              <w:ind w:left="0"/>
              <w:rPr>
                <w:rFonts w:ascii="Arial Narrow" w:hAnsi="Arial Narrow"/>
              </w:rPr>
            </w:pPr>
            <w:r>
              <w:rPr>
                <w:rFonts w:ascii="Arial Narrow" w:hAnsi="Arial Narrow"/>
                <w:b/>
                <w:sz w:val="20"/>
                <w:szCs w:val="20"/>
              </w:rPr>
              <w:t>q42</w:t>
            </w:r>
            <w:r w:rsidR="00D00941">
              <w:rPr>
                <w:rFonts w:ascii="Arial Narrow" w:hAnsi="Arial Narrow"/>
                <w:b/>
                <w:sz w:val="20"/>
                <w:szCs w:val="20"/>
              </w:rPr>
              <w:t>_G1</w:t>
            </w:r>
          </w:p>
        </w:tc>
        <w:tc>
          <w:tcPr>
            <w:tcW w:w="4860" w:type="dxa"/>
          </w:tcPr>
          <w:p w14:paraId="160DBC11" w14:textId="77777777" w:rsidR="00D00941" w:rsidRPr="008E55AC" w:rsidRDefault="008C07E9" w:rsidP="008C07E9">
            <w:pPr>
              <w:ind w:left="0"/>
              <w:rPr>
                <w:rFonts w:ascii="Arial Narrow" w:hAnsi="Arial Narrow" w:cstheme="minorHAnsi"/>
                <w:sz w:val="20"/>
                <w:szCs w:val="20"/>
              </w:rPr>
            </w:pPr>
            <w:proofErr w:type="spellStart"/>
            <w:r>
              <w:rPr>
                <w:rFonts w:ascii="Arial Narrow" w:hAnsi="Arial Narrow" w:cstheme="minorHAnsi"/>
                <w:sz w:val="20"/>
                <w:szCs w:val="20"/>
              </w:rPr>
              <w:t>Marrë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pjesë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një</w:t>
            </w:r>
            <w:proofErr w:type="spellEnd"/>
            <w:r w:rsidRPr="008C07E9">
              <w:rPr>
                <w:rFonts w:ascii="Arial Narrow" w:hAnsi="Arial Narrow" w:cstheme="minorHAnsi"/>
                <w:sz w:val="20"/>
                <w:szCs w:val="20"/>
              </w:rPr>
              <w:t xml:space="preserve"> </w:t>
            </w:r>
            <w:proofErr w:type="spellStart"/>
            <w:r w:rsidRPr="008C07E9">
              <w:rPr>
                <w:rFonts w:ascii="Arial Narrow" w:hAnsi="Arial Narrow" w:cstheme="minorHAnsi"/>
                <w:sz w:val="20"/>
                <w:szCs w:val="20"/>
              </w:rPr>
              <w:t>demonstr</w:t>
            </w:r>
            <w:r>
              <w:rPr>
                <w:rFonts w:ascii="Arial Narrow" w:hAnsi="Arial Narrow" w:cstheme="minorHAnsi"/>
                <w:sz w:val="20"/>
                <w:szCs w:val="20"/>
              </w:rPr>
              <w:t>atë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ligjore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ose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marshim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protestues</w:t>
            </w:r>
            <w:proofErr w:type="spellEnd"/>
            <w:r w:rsidR="008E55AC" w:rsidRPr="001E296B">
              <w:rPr>
                <w:rFonts w:ascii="Arial Narrow" w:hAnsi="Arial Narrow" w:cstheme="minorHAnsi"/>
                <w:sz w:val="20"/>
                <w:szCs w:val="20"/>
              </w:rPr>
              <w:t>?</w:t>
            </w:r>
          </w:p>
        </w:tc>
        <w:tc>
          <w:tcPr>
            <w:tcW w:w="4050" w:type="dxa"/>
          </w:tcPr>
          <w:p w14:paraId="27F4A25B" w14:textId="77777777" w:rsidR="00D00941" w:rsidRPr="00071FB0" w:rsidRDefault="00A47358" w:rsidP="0030777F">
            <w:pPr>
              <w:ind w:left="0"/>
              <w:rPr>
                <w:rFonts w:ascii="Arial Narrow" w:hAnsi="Arial Narrow"/>
                <w:sz w:val="20"/>
                <w:szCs w:val="20"/>
              </w:rPr>
            </w:pPr>
            <w:r>
              <w:rPr>
                <w:rFonts w:ascii="Arial Narrow" w:hAnsi="Arial Narrow"/>
                <w:sz w:val="20"/>
                <w:szCs w:val="20"/>
              </w:rPr>
              <w:t>Po</w:t>
            </w:r>
            <w:r w:rsidR="00D00941" w:rsidRPr="00071FB0">
              <w:rPr>
                <w:rFonts w:ascii="Arial Narrow" w:hAnsi="Arial Narrow"/>
                <w:sz w:val="20"/>
                <w:szCs w:val="20"/>
                <w:u w:val="dotted"/>
              </w:rPr>
              <w:tab/>
            </w:r>
            <w:r w:rsidR="00D00941" w:rsidRPr="00071FB0">
              <w:rPr>
                <w:rFonts w:ascii="Arial Narrow" w:hAnsi="Arial Narrow"/>
                <w:sz w:val="20"/>
                <w:szCs w:val="20"/>
                <w:u w:val="dotted"/>
              </w:rPr>
              <w:tab/>
            </w:r>
            <w:r w:rsidR="00D00941" w:rsidRPr="00E95C8F">
              <w:rPr>
                <w:rFonts w:ascii="Calibri Light" w:hAnsi="Calibri Light"/>
                <w:sz w:val="20"/>
                <w:szCs w:val="20"/>
                <w:u w:val="dotted"/>
              </w:rPr>
              <w:tab/>
            </w:r>
            <w:r w:rsidR="00D00941" w:rsidRPr="00E95C8F">
              <w:rPr>
                <w:rFonts w:ascii="Calibri Light" w:hAnsi="Calibri Light"/>
                <w:sz w:val="20"/>
                <w:szCs w:val="20"/>
                <w:u w:val="dotted"/>
              </w:rPr>
              <w:tab/>
            </w:r>
            <w:r w:rsidR="00D00941" w:rsidRPr="00071FB0">
              <w:rPr>
                <w:rFonts w:ascii="Arial Narrow" w:hAnsi="Arial Narrow"/>
                <w:sz w:val="20"/>
                <w:szCs w:val="20"/>
                <w:u w:val="dotted"/>
              </w:rPr>
              <w:tab/>
            </w:r>
            <w:r w:rsidR="00D00941" w:rsidRPr="00071FB0">
              <w:rPr>
                <w:rFonts w:ascii="Arial Narrow" w:hAnsi="Arial Narrow"/>
                <w:sz w:val="20"/>
                <w:szCs w:val="20"/>
              </w:rPr>
              <w:t>1</w:t>
            </w:r>
          </w:p>
          <w:p w14:paraId="6F055027" w14:textId="77777777" w:rsidR="00D00941" w:rsidRPr="00071FB0" w:rsidRDefault="006C3972" w:rsidP="0030777F">
            <w:pPr>
              <w:ind w:left="0"/>
              <w:rPr>
                <w:rFonts w:ascii="Arial Narrow" w:hAnsi="Arial Narrow"/>
                <w:sz w:val="20"/>
                <w:szCs w:val="20"/>
              </w:rPr>
            </w:pPr>
            <w:r>
              <w:rPr>
                <w:rFonts w:ascii="Arial Narrow" w:hAnsi="Arial Narrow"/>
                <w:sz w:val="20"/>
                <w:szCs w:val="20"/>
              </w:rPr>
              <w:t>Jo</w:t>
            </w:r>
            <w:r w:rsidR="00D00941" w:rsidRPr="00071FB0">
              <w:rPr>
                <w:rFonts w:ascii="Arial Narrow" w:hAnsi="Arial Narrow"/>
                <w:sz w:val="20"/>
                <w:szCs w:val="20"/>
                <w:u w:val="dotted"/>
              </w:rPr>
              <w:tab/>
            </w:r>
            <w:r w:rsidR="00D00941" w:rsidRPr="00071FB0">
              <w:rPr>
                <w:rFonts w:ascii="Arial Narrow" w:hAnsi="Arial Narrow"/>
                <w:sz w:val="20"/>
                <w:szCs w:val="20"/>
                <w:u w:val="dotted"/>
              </w:rPr>
              <w:tab/>
            </w:r>
            <w:r w:rsidR="00D00941" w:rsidRPr="00E95C8F">
              <w:rPr>
                <w:rFonts w:ascii="Calibri Light" w:hAnsi="Calibri Light"/>
                <w:sz w:val="20"/>
                <w:szCs w:val="20"/>
                <w:u w:val="dotted"/>
              </w:rPr>
              <w:tab/>
            </w:r>
            <w:r w:rsidR="00D00941" w:rsidRPr="00E95C8F">
              <w:rPr>
                <w:rFonts w:ascii="Calibri Light" w:hAnsi="Calibri Light"/>
                <w:sz w:val="20"/>
                <w:szCs w:val="20"/>
                <w:u w:val="dotted"/>
              </w:rPr>
              <w:tab/>
            </w:r>
            <w:r w:rsidR="00D00941" w:rsidRPr="00071FB0">
              <w:rPr>
                <w:rFonts w:ascii="Arial Narrow" w:hAnsi="Arial Narrow"/>
                <w:sz w:val="20"/>
                <w:szCs w:val="20"/>
                <w:u w:val="dotted"/>
              </w:rPr>
              <w:tab/>
            </w:r>
            <w:r w:rsidR="00D00941" w:rsidRPr="00071FB0">
              <w:rPr>
                <w:rFonts w:ascii="Arial Narrow" w:hAnsi="Arial Narrow"/>
                <w:sz w:val="20"/>
                <w:szCs w:val="20"/>
              </w:rPr>
              <w:t xml:space="preserve">2 </w:t>
            </w:r>
          </w:p>
          <w:p w14:paraId="39E0D2DE" w14:textId="77777777" w:rsidR="00D00941" w:rsidRPr="001F5009" w:rsidRDefault="00D00941" w:rsidP="0030777F">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99</w:t>
            </w:r>
          </w:p>
        </w:tc>
      </w:tr>
    </w:tbl>
    <w:p w14:paraId="6BE96BD7" w14:textId="77777777" w:rsidR="006638C8" w:rsidRDefault="006638C8" w:rsidP="003A6500">
      <w:pPr>
        <w:spacing w:after="0" w:line="240" w:lineRule="auto"/>
        <w:ind w:left="0"/>
        <w:rPr>
          <w:rFonts w:ascii="Arial Narrow" w:hAnsi="Arial Narrow" w:cstheme="minorHAnsi"/>
          <w:sz w:val="20"/>
          <w:szCs w:val="20"/>
        </w:rPr>
      </w:pPr>
    </w:p>
    <w:p w14:paraId="74DB1343" w14:textId="77777777" w:rsidR="005C204D" w:rsidRDefault="005C204D" w:rsidP="003A6500">
      <w:pPr>
        <w:spacing w:after="0" w:line="240" w:lineRule="auto"/>
        <w:ind w:left="0"/>
        <w:rPr>
          <w:rFonts w:ascii="Arial Narrow" w:hAnsi="Arial Narrow" w:cstheme="minorHAnsi"/>
          <w:sz w:val="20"/>
          <w:szCs w:val="20"/>
        </w:rPr>
      </w:pPr>
    </w:p>
    <w:p w14:paraId="137ED5F9" w14:textId="77777777" w:rsidR="00043F6C" w:rsidRDefault="00043F6C" w:rsidP="003A6500">
      <w:pPr>
        <w:spacing w:after="0" w:line="240" w:lineRule="auto"/>
        <w:ind w:left="0"/>
        <w:rPr>
          <w:rFonts w:ascii="Arial Narrow" w:hAnsi="Arial Narrow" w:cstheme="minorHAnsi"/>
          <w:sz w:val="20"/>
          <w:szCs w:val="20"/>
        </w:rPr>
      </w:pPr>
    </w:p>
    <w:p w14:paraId="03E362D7" w14:textId="77777777" w:rsidR="00A878D3" w:rsidRPr="00726362" w:rsidRDefault="005E17B8" w:rsidP="00A878D3">
      <w:pPr>
        <w:tabs>
          <w:tab w:val="left" w:pos="180"/>
        </w:tabs>
        <w:spacing w:after="0" w:line="240" w:lineRule="auto"/>
        <w:ind w:left="0" w:right="0"/>
        <w:rPr>
          <w:rFonts w:ascii="Arial Narrow" w:hAnsi="Arial Narrow" w:cstheme="minorHAnsi"/>
          <w:b/>
          <w:u w:val="single"/>
        </w:rPr>
      </w:pPr>
      <w:r>
        <w:rPr>
          <w:rFonts w:ascii="Arial Narrow" w:hAnsi="Arial Narrow" w:cstheme="minorHAnsi"/>
          <w:b/>
          <w:u w:val="single"/>
        </w:rPr>
        <w:t>MUNDËSIA</w:t>
      </w:r>
      <w:r w:rsidR="00A878D3" w:rsidRPr="00726362">
        <w:rPr>
          <w:rFonts w:ascii="Arial Narrow" w:hAnsi="Arial Narrow" w:cstheme="minorHAnsi"/>
          <w:b/>
          <w:u w:val="single"/>
        </w:rPr>
        <w:t xml:space="preserve"> B</w:t>
      </w:r>
    </w:p>
    <w:p w14:paraId="45537A1E" w14:textId="77777777" w:rsidR="00A878D3" w:rsidRPr="00726362" w:rsidRDefault="00A878D3" w:rsidP="00A878D3">
      <w:pPr>
        <w:tabs>
          <w:tab w:val="left" w:pos="180"/>
        </w:tabs>
        <w:spacing w:after="0" w:line="240" w:lineRule="auto"/>
        <w:ind w:left="0" w:right="0"/>
        <w:rPr>
          <w:rFonts w:ascii="Arial Narrow" w:hAnsi="Arial Narrow" w:cstheme="minorHAnsi"/>
          <w:b/>
        </w:rPr>
      </w:pPr>
    </w:p>
    <w:p w14:paraId="2E80AA97" w14:textId="77777777" w:rsidR="00A878D3" w:rsidRPr="005E17B8" w:rsidRDefault="005E17B8" w:rsidP="00A878D3">
      <w:pPr>
        <w:tabs>
          <w:tab w:val="left" w:pos="180"/>
        </w:tabs>
        <w:spacing w:after="0" w:line="240" w:lineRule="auto"/>
        <w:ind w:left="0" w:right="0"/>
        <w:rPr>
          <w:rFonts w:ascii="Arial Narrow" w:hAnsi="Arial Narrow" w:cstheme="minorHAnsi"/>
          <w:b/>
        </w:rPr>
      </w:pPr>
      <w:r>
        <w:rPr>
          <w:rFonts w:ascii="Arial Narrow" w:hAnsi="Arial Narrow" w:cstheme="minorHAnsi"/>
          <w:b/>
        </w:rPr>
        <w:t>ANKETUESI</w:t>
      </w:r>
      <w:r w:rsidRPr="00A6393A">
        <w:rPr>
          <w:rFonts w:ascii="Arial Narrow" w:hAnsi="Arial Narrow" w:cstheme="minorHAnsi"/>
          <w:b/>
        </w:rPr>
        <w:t xml:space="preserve">: </w:t>
      </w:r>
      <w:r>
        <w:rPr>
          <w:rFonts w:ascii="Arial Narrow" w:hAnsi="Arial Narrow" w:cstheme="minorHAnsi"/>
          <w:b/>
        </w:rPr>
        <w:t xml:space="preserve">ANKETUESI RASTËSISHT DO TI CAKTOJË MUNDËSINË </w:t>
      </w:r>
      <w:proofErr w:type="gramStart"/>
      <w:r>
        <w:rPr>
          <w:rFonts w:ascii="Arial Narrow" w:hAnsi="Arial Narrow" w:cstheme="minorHAnsi"/>
          <w:b/>
        </w:rPr>
        <w:t>A</w:t>
      </w:r>
      <w:proofErr w:type="gramEnd"/>
      <w:r>
        <w:rPr>
          <w:rFonts w:ascii="Arial Narrow" w:hAnsi="Arial Narrow" w:cstheme="minorHAnsi"/>
          <w:b/>
        </w:rPr>
        <w:t xml:space="preserve"> OSE MUNDËSINË B SECILIT RESPONDENT</w:t>
      </w:r>
      <w:r w:rsidRPr="00A6393A">
        <w:rPr>
          <w:rFonts w:ascii="Arial Narrow" w:hAnsi="Arial Narrow" w:cstheme="minorHAnsi"/>
          <w:b/>
        </w:rPr>
        <w:t>.</w:t>
      </w:r>
      <w:r w:rsidR="00A878D3" w:rsidRPr="00726362">
        <w:rPr>
          <w:rFonts w:ascii="Arial Narrow" w:hAnsi="Arial Narrow" w:cstheme="minorHAnsi"/>
          <w:b/>
        </w:rPr>
        <w:t xml:space="preserve"> </w:t>
      </w:r>
    </w:p>
    <w:p w14:paraId="191D2698" w14:textId="77777777" w:rsidR="00CD0904" w:rsidRPr="00071FB0" w:rsidRDefault="00CD0904" w:rsidP="003A6500">
      <w:pPr>
        <w:spacing w:after="0" w:line="240" w:lineRule="auto"/>
        <w:ind w:left="0"/>
        <w:rPr>
          <w:rFonts w:ascii="Arial Narrow" w:hAnsi="Arial Narrow" w:cstheme="minorHAnsi"/>
          <w:sz w:val="20"/>
          <w:szCs w:val="20"/>
        </w:rPr>
      </w:pPr>
    </w:p>
    <w:p w14:paraId="0E5E507E" w14:textId="77777777" w:rsidR="005E17B8" w:rsidRPr="00071FB0" w:rsidRDefault="005E17B8" w:rsidP="005E17B8">
      <w:pPr>
        <w:spacing w:after="0" w:line="240" w:lineRule="auto"/>
        <w:ind w:left="0"/>
        <w:rPr>
          <w:rFonts w:ascii="Arial Narrow" w:hAnsi="Arial Narrow" w:cstheme="minorHAnsi"/>
          <w:sz w:val="20"/>
          <w:szCs w:val="20"/>
        </w:rPr>
      </w:pPr>
      <w:r>
        <w:rPr>
          <w:rFonts w:ascii="Arial Narrow" w:hAnsi="Arial Narrow" w:cstheme="minorHAnsi"/>
          <w:b/>
          <w:sz w:val="20"/>
          <w:szCs w:val="20"/>
        </w:rPr>
        <w:t xml:space="preserve">LEXO: </w:t>
      </w:r>
      <w:r>
        <w:rPr>
          <w:rFonts w:ascii="Arial Narrow" w:hAnsi="Arial Narrow" w:cstheme="minorHAnsi"/>
          <w:sz w:val="20"/>
          <w:szCs w:val="20"/>
        </w:rPr>
        <w:t xml:space="preserve">Ju </w:t>
      </w:r>
      <w:proofErr w:type="spellStart"/>
      <w:r>
        <w:rPr>
          <w:rFonts w:ascii="Arial Narrow" w:hAnsi="Arial Narrow" w:cstheme="minorHAnsi"/>
          <w:sz w:val="20"/>
          <w:szCs w:val="20"/>
        </w:rPr>
        <w:t>lutemi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tregoni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nëse</w:t>
      </w:r>
      <w:proofErr w:type="spellEnd"/>
      <w:r w:rsidRPr="00765FCD">
        <w:rPr>
          <w:rFonts w:ascii="Arial Narrow" w:hAnsi="Arial Narrow" w:cstheme="minorHAnsi"/>
          <w:sz w:val="20"/>
          <w:szCs w:val="20"/>
        </w:rPr>
        <w:t xml:space="preserve"> </w:t>
      </w:r>
      <w:proofErr w:type="spellStart"/>
      <w:r w:rsidRPr="00765FCD">
        <w:rPr>
          <w:rFonts w:ascii="Arial Narrow" w:hAnsi="Arial Narrow" w:cstheme="minorHAnsi"/>
          <w:b/>
          <w:sz w:val="20"/>
          <w:szCs w:val="20"/>
        </w:rPr>
        <w:t>plotësisht</w:t>
      </w:r>
      <w:proofErr w:type="spellEnd"/>
      <w:r w:rsidRPr="00765FCD">
        <w:rPr>
          <w:rFonts w:ascii="Arial Narrow" w:hAnsi="Arial Narrow" w:cstheme="minorHAnsi"/>
          <w:b/>
          <w:sz w:val="20"/>
          <w:szCs w:val="20"/>
        </w:rPr>
        <w:t xml:space="preserve"> </w:t>
      </w:r>
      <w:proofErr w:type="spellStart"/>
      <w:r>
        <w:rPr>
          <w:rFonts w:ascii="Arial Narrow" w:hAnsi="Arial Narrow" w:cstheme="minorHAnsi"/>
          <w:b/>
          <w:sz w:val="20"/>
          <w:szCs w:val="20"/>
        </w:rPr>
        <w:t>pajtoheni</w:t>
      </w:r>
      <w:proofErr w:type="spellEnd"/>
      <w:r w:rsidRPr="00765FCD">
        <w:rPr>
          <w:rFonts w:ascii="Arial Narrow" w:hAnsi="Arial Narrow" w:cstheme="minorHAnsi"/>
          <w:b/>
          <w:sz w:val="20"/>
          <w:szCs w:val="20"/>
        </w:rPr>
        <w:t xml:space="preserve">, </w:t>
      </w:r>
      <w:proofErr w:type="spellStart"/>
      <w:r>
        <w:rPr>
          <w:rFonts w:ascii="Arial Narrow" w:hAnsi="Arial Narrow" w:cstheme="minorHAnsi"/>
          <w:b/>
          <w:sz w:val="20"/>
          <w:szCs w:val="20"/>
        </w:rPr>
        <w:t>pajtoheni</w:t>
      </w:r>
      <w:proofErr w:type="spellEnd"/>
      <w:r w:rsidRPr="00765FCD">
        <w:rPr>
          <w:rFonts w:ascii="Arial Narrow" w:hAnsi="Arial Narrow" w:cstheme="minorHAnsi"/>
          <w:b/>
          <w:sz w:val="20"/>
          <w:szCs w:val="20"/>
        </w:rPr>
        <w:t xml:space="preserve">, </w:t>
      </w:r>
      <w:proofErr w:type="spellStart"/>
      <w:r w:rsidRPr="00765FCD">
        <w:rPr>
          <w:rFonts w:ascii="Arial Narrow" w:hAnsi="Arial Narrow" w:cstheme="minorHAnsi"/>
          <w:b/>
          <w:sz w:val="20"/>
          <w:szCs w:val="20"/>
        </w:rPr>
        <w:t>nuk</w:t>
      </w:r>
      <w:proofErr w:type="spellEnd"/>
      <w:r w:rsidRPr="00765FCD">
        <w:rPr>
          <w:rFonts w:ascii="Arial Narrow" w:hAnsi="Arial Narrow" w:cstheme="minorHAnsi"/>
          <w:b/>
          <w:sz w:val="20"/>
          <w:szCs w:val="20"/>
        </w:rPr>
        <w:t xml:space="preserve"> </w:t>
      </w:r>
      <w:proofErr w:type="spellStart"/>
      <w:r w:rsidRPr="00765FCD">
        <w:rPr>
          <w:rFonts w:ascii="Arial Narrow" w:hAnsi="Arial Narrow" w:cstheme="minorHAnsi"/>
          <w:b/>
          <w:sz w:val="20"/>
          <w:szCs w:val="20"/>
        </w:rPr>
        <w:t>pajtoheni</w:t>
      </w:r>
      <w:proofErr w:type="spellEnd"/>
      <w:r w:rsidRPr="00765FCD">
        <w:rPr>
          <w:rFonts w:ascii="Arial Narrow" w:hAnsi="Arial Narrow" w:cstheme="minorHAnsi"/>
          <w:b/>
          <w:sz w:val="20"/>
          <w:szCs w:val="20"/>
        </w:rPr>
        <w:t xml:space="preserve"> </w:t>
      </w:r>
      <w:proofErr w:type="spellStart"/>
      <w:r w:rsidRPr="00765FCD">
        <w:rPr>
          <w:rFonts w:ascii="Arial Narrow" w:hAnsi="Arial Narrow" w:cstheme="minorHAnsi"/>
          <w:b/>
          <w:sz w:val="20"/>
          <w:szCs w:val="20"/>
        </w:rPr>
        <w:t>ose</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plotësisht</w:t>
      </w:r>
      <w:proofErr w:type="spellEnd"/>
      <w:r>
        <w:rPr>
          <w:rFonts w:ascii="Arial Narrow" w:hAnsi="Arial Narrow" w:cstheme="minorHAnsi"/>
          <w:b/>
          <w:sz w:val="20"/>
          <w:szCs w:val="20"/>
        </w:rPr>
        <w:t xml:space="preserve"> </w:t>
      </w:r>
      <w:proofErr w:type="spellStart"/>
      <w:r w:rsidRPr="00765FCD">
        <w:rPr>
          <w:rFonts w:ascii="Arial Narrow" w:hAnsi="Arial Narrow" w:cstheme="minorHAnsi"/>
          <w:b/>
          <w:sz w:val="20"/>
          <w:szCs w:val="20"/>
        </w:rPr>
        <w:t>nuk</w:t>
      </w:r>
      <w:proofErr w:type="spellEnd"/>
      <w:r w:rsidRPr="00765FCD">
        <w:rPr>
          <w:rFonts w:ascii="Arial Narrow" w:hAnsi="Arial Narrow" w:cstheme="minorHAnsi"/>
          <w:b/>
          <w:sz w:val="20"/>
          <w:szCs w:val="20"/>
        </w:rPr>
        <w:t xml:space="preserve"> </w:t>
      </w:r>
      <w:proofErr w:type="spellStart"/>
      <w:r w:rsidRPr="00765FCD">
        <w:rPr>
          <w:rFonts w:ascii="Arial Narrow" w:hAnsi="Arial Narrow" w:cstheme="minorHAnsi"/>
          <w:b/>
          <w:sz w:val="20"/>
          <w:szCs w:val="20"/>
        </w:rPr>
        <w:t>pajtoheni</w:t>
      </w:r>
      <w:proofErr w:type="spellEnd"/>
      <w:r w:rsidRPr="00765FCD">
        <w:rPr>
          <w:rFonts w:ascii="Arial Narrow" w:hAnsi="Arial Narrow" w:cstheme="minorHAnsi"/>
          <w:sz w:val="20"/>
          <w:szCs w:val="20"/>
        </w:rPr>
        <w:t xml:space="preserve"> me </w:t>
      </w:r>
      <w:proofErr w:type="spellStart"/>
      <w:r w:rsidRPr="00765FCD">
        <w:rPr>
          <w:rFonts w:ascii="Arial Narrow" w:hAnsi="Arial Narrow" w:cstheme="minorHAnsi"/>
          <w:sz w:val="20"/>
          <w:szCs w:val="20"/>
        </w:rPr>
        <w:t>pohimet</w:t>
      </w:r>
      <w:proofErr w:type="spellEnd"/>
      <w:r w:rsidRPr="00765FCD">
        <w:rPr>
          <w:rFonts w:ascii="Arial Narrow" w:hAnsi="Arial Narrow" w:cstheme="minorHAnsi"/>
          <w:sz w:val="20"/>
          <w:szCs w:val="20"/>
        </w:rPr>
        <w:t xml:space="preserve"> e </w:t>
      </w:r>
      <w:proofErr w:type="spellStart"/>
      <w:r w:rsidRPr="00765FCD">
        <w:rPr>
          <w:rFonts w:ascii="Arial Narrow" w:hAnsi="Arial Narrow" w:cstheme="minorHAnsi"/>
          <w:sz w:val="20"/>
          <w:szCs w:val="20"/>
        </w:rPr>
        <w:t>mëposhtme</w:t>
      </w:r>
      <w:proofErr w:type="spellEnd"/>
      <w:r w:rsidRPr="00765FCD">
        <w:rPr>
          <w:rFonts w:ascii="Arial Narrow" w:hAnsi="Arial Narrow" w:cstheme="minorHAnsi"/>
          <w:sz w:val="20"/>
          <w:szCs w:val="20"/>
        </w:rPr>
        <w:t>.</w:t>
      </w:r>
    </w:p>
    <w:p w14:paraId="534298E3" w14:textId="77777777" w:rsidR="003A6500" w:rsidRPr="00071FB0" w:rsidRDefault="003A6500" w:rsidP="003A6500">
      <w:pPr>
        <w:spacing w:after="0" w:line="240" w:lineRule="auto"/>
        <w:ind w:left="0"/>
        <w:rPr>
          <w:rFonts w:ascii="Arial Narrow" w:hAnsi="Arial Narrow"/>
          <w:sz w:val="20"/>
          <w:szCs w:val="20"/>
        </w:rPr>
      </w:pPr>
    </w:p>
    <w:tbl>
      <w:tblPr>
        <w:tblStyle w:val="TableGrid"/>
        <w:tblW w:w="10080" w:type="dxa"/>
        <w:tblInd w:w="-252" w:type="dxa"/>
        <w:tblLook w:val="04A0" w:firstRow="1" w:lastRow="0" w:firstColumn="1" w:lastColumn="0" w:noHBand="0" w:noVBand="1"/>
      </w:tblPr>
      <w:tblGrid>
        <w:gridCol w:w="1080"/>
        <w:gridCol w:w="4860"/>
        <w:gridCol w:w="4140"/>
      </w:tblGrid>
      <w:tr w:rsidR="003A6500" w:rsidRPr="00FE59B1" w14:paraId="665D4B97" w14:textId="77777777" w:rsidTr="00243E14">
        <w:tc>
          <w:tcPr>
            <w:tcW w:w="1080" w:type="dxa"/>
          </w:tcPr>
          <w:p w14:paraId="3CF00F43"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072BBA">
              <w:rPr>
                <w:rFonts w:ascii="Arial Narrow" w:hAnsi="Arial Narrow"/>
                <w:b/>
                <w:sz w:val="20"/>
                <w:szCs w:val="20"/>
              </w:rPr>
              <w:t>a</w:t>
            </w:r>
            <w:r w:rsidR="003A6500" w:rsidRPr="00071FB0">
              <w:rPr>
                <w:rFonts w:ascii="Arial Narrow" w:hAnsi="Arial Narrow"/>
                <w:b/>
                <w:sz w:val="20"/>
                <w:szCs w:val="20"/>
              </w:rPr>
              <w:t>_G2</w:t>
            </w:r>
          </w:p>
          <w:p w14:paraId="60864C2A" w14:textId="77777777" w:rsidR="003A6500" w:rsidRPr="00071FB0" w:rsidRDefault="003A6500" w:rsidP="00243E14">
            <w:pPr>
              <w:ind w:left="0"/>
              <w:rPr>
                <w:rFonts w:ascii="Arial Narrow" w:hAnsi="Arial Narrow"/>
                <w:sz w:val="20"/>
                <w:szCs w:val="20"/>
              </w:rPr>
            </w:pPr>
          </w:p>
        </w:tc>
        <w:tc>
          <w:tcPr>
            <w:tcW w:w="4860" w:type="dxa"/>
          </w:tcPr>
          <w:p w14:paraId="1B24C465" w14:textId="35BAB976" w:rsidR="003A6500" w:rsidRPr="00CB7D1F" w:rsidRDefault="001F3C2A" w:rsidP="001F3C2A">
            <w:pPr>
              <w:ind w:left="0"/>
              <w:rPr>
                <w:rFonts w:ascii="Arial Narrow" w:hAnsi="Arial Narrow" w:cstheme="minorHAnsi"/>
                <w:sz w:val="20"/>
                <w:szCs w:val="20"/>
              </w:rPr>
            </w:pPr>
            <w:proofErr w:type="spellStart"/>
            <w:r w:rsidRPr="001F3C2A">
              <w:rPr>
                <w:rFonts w:ascii="Arial Narrow" w:hAnsi="Arial Narrow" w:cstheme="minorHAnsi"/>
                <w:sz w:val="20"/>
                <w:szCs w:val="20"/>
              </w:rPr>
              <w:t>Në</w:t>
            </w:r>
            <w:proofErr w:type="spellEnd"/>
            <w:r w:rsidRPr="001F3C2A">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njerëzit</w:t>
            </w:r>
            <w:proofErr w:type="spellEnd"/>
            <w:r w:rsidRPr="001F3C2A">
              <w:rPr>
                <w:rFonts w:ascii="Arial Narrow" w:hAnsi="Arial Narrow" w:cstheme="minorHAnsi"/>
                <w:sz w:val="20"/>
                <w:szCs w:val="20"/>
              </w:rPr>
              <w:t xml:space="preserve"> </w:t>
            </w:r>
            <w:proofErr w:type="spellStart"/>
            <w:r>
              <w:rPr>
                <w:rFonts w:ascii="Arial Narrow" w:hAnsi="Arial Narrow" w:cstheme="minorHAnsi"/>
                <w:sz w:val="20"/>
                <w:szCs w:val="20"/>
              </w:rPr>
              <w:t>lirisht</w:t>
            </w:r>
            <w:proofErr w:type="spellEnd"/>
            <w:r>
              <w:rPr>
                <w:rFonts w:ascii="Arial Narrow" w:hAnsi="Arial Narrow" w:cstheme="minorHAnsi"/>
                <w:sz w:val="20"/>
                <w:szCs w:val="20"/>
              </w:rPr>
              <w:t xml:space="preserve"> </w:t>
            </w:r>
            <w:proofErr w:type="spellStart"/>
            <w:r w:rsidRPr="001F3C2A">
              <w:rPr>
                <w:rFonts w:ascii="Arial Narrow" w:hAnsi="Arial Narrow" w:cstheme="minorHAnsi"/>
                <w:sz w:val="20"/>
                <w:szCs w:val="20"/>
              </w:rPr>
              <w:t>mund</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të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bashkohen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tyre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tërhequr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vëmendjen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mbi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çështje</w:t>
            </w:r>
            <w:proofErr w:type="spellEnd"/>
            <w:r>
              <w:rPr>
                <w:rFonts w:ascii="Arial Narrow" w:hAnsi="Arial Narrow" w:cstheme="minorHAnsi"/>
                <w:sz w:val="20"/>
                <w:szCs w:val="20"/>
              </w:rPr>
              <w:t xml:space="preserve"> apo </w:t>
            </w:r>
            <w:proofErr w:type="spellStart"/>
            <w:r>
              <w:rPr>
                <w:rFonts w:ascii="Arial Narrow" w:hAnsi="Arial Narrow" w:cstheme="minorHAnsi"/>
                <w:sz w:val="20"/>
                <w:szCs w:val="20"/>
              </w:rPr>
              <w:t>për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nënshkruar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një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peticion</w:t>
            </w:r>
            <w:proofErr w:type="spellEnd"/>
          </w:p>
        </w:tc>
        <w:tc>
          <w:tcPr>
            <w:tcW w:w="4140" w:type="dxa"/>
          </w:tcPr>
          <w:p w14:paraId="6C8F281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B00D1B1"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9795215"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E4EE73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18288AB0" w14:textId="1BA619A6" w:rsidR="005C204D" w:rsidRPr="00A34FD7" w:rsidRDefault="003A6500" w:rsidP="00FE59B1">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1210BE10" w14:textId="77777777" w:rsidTr="00243E14">
        <w:tc>
          <w:tcPr>
            <w:tcW w:w="1080" w:type="dxa"/>
          </w:tcPr>
          <w:p w14:paraId="2429CEE7"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b_G2</w:t>
            </w:r>
          </w:p>
          <w:p w14:paraId="72F32EBC" w14:textId="77777777" w:rsidR="003A6500" w:rsidRPr="00071FB0" w:rsidRDefault="003A6500" w:rsidP="00243E14">
            <w:pPr>
              <w:ind w:left="0"/>
              <w:rPr>
                <w:rFonts w:ascii="Arial Narrow" w:hAnsi="Arial Narrow"/>
                <w:sz w:val="20"/>
                <w:szCs w:val="20"/>
              </w:rPr>
            </w:pPr>
          </w:p>
        </w:tc>
        <w:tc>
          <w:tcPr>
            <w:tcW w:w="4860" w:type="dxa"/>
          </w:tcPr>
          <w:p w14:paraId="7654D2B0" w14:textId="57526D56" w:rsidR="001F3C2A" w:rsidRDefault="001F3C2A" w:rsidP="001F3C2A">
            <w:pPr>
              <w:ind w:left="0"/>
              <w:rPr>
                <w:rFonts w:ascii="Arial Narrow" w:hAnsi="Arial Narrow" w:cstheme="minorHAnsi"/>
                <w:sz w:val="20"/>
                <w:szCs w:val="20"/>
              </w:rPr>
            </w:pPr>
            <w:proofErr w:type="spellStart"/>
            <w:r w:rsidRPr="001F3C2A">
              <w:rPr>
                <w:rFonts w:ascii="Arial Narrow" w:hAnsi="Arial Narrow" w:cstheme="minorHAnsi"/>
                <w:sz w:val="20"/>
                <w:szCs w:val="20"/>
              </w:rPr>
              <w:t>Në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praktikë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punëtorët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në</w:t>
            </w:r>
            <w:proofErr w:type="spellEnd"/>
            <w:r w:rsidRPr="001F3C2A">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mund</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të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form</w:t>
            </w:r>
            <w:r>
              <w:rPr>
                <w:rFonts w:ascii="Arial Narrow" w:hAnsi="Arial Narrow" w:cstheme="minorHAnsi"/>
                <w:sz w:val="20"/>
                <w:szCs w:val="20"/>
              </w:rPr>
              <w:t>ojnë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lirisht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sindikata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punës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arrijnë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ujdi</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për</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të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drejtat</w:t>
            </w:r>
            <w:proofErr w:type="spellEnd"/>
            <w:r w:rsidRPr="001F3C2A">
              <w:rPr>
                <w:rFonts w:ascii="Arial Narrow" w:hAnsi="Arial Narrow" w:cstheme="minorHAnsi"/>
                <w:sz w:val="20"/>
                <w:szCs w:val="20"/>
              </w:rPr>
              <w:t xml:space="preserve"> e </w:t>
            </w:r>
            <w:proofErr w:type="spellStart"/>
            <w:r w:rsidRPr="001F3C2A">
              <w:rPr>
                <w:rFonts w:ascii="Arial Narrow" w:hAnsi="Arial Narrow" w:cstheme="minorHAnsi"/>
                <w:sz w:val="20"/>
                <w:szCs w:val="20"/>
              </w:rPr>
              <w:t>tyre</w:t>
            </w:r>
            <w:proofErr w:type="spellEnd"/>
            <w:r w:rsidRPr="001F3C2A">
              <w:rPr>
                <w:rFonts w:ascii="Arial Narrow" w:hAnsi="Arial Narrow" w:cstheme="minorHAnsi"/>
                <w:sz w:val="20"/>
                <w:szCs w:val="20"/>
              </w:rPr>
              <w:t xml:space="preserve"> me </w:t>
            </w:r>
            <w:proofErr w:type="spellStart"/>
            <w:r w:rsidRPr="001F3C2A">
              <w:rPr>
                <w:rFonts w:ascii="Arial Narrow" w:hAnsi="Arial Narrow" w:cstheme="minorHAnsi"/>
                <w:sz w:val="20"/>
                <w:szCs w:val="20"/>
              </w:rPr>
              <w:t>punëdhënësit</w:t>
            </w:r>
            <w:proofErr w:type="spellEnd"/>
            <w:r w:rsidRPr="001F3C2A">
              <w:rPr>
                <w:rFonts w:ascii="Arial Narrow" w:hAnsi="Arial Narrow" w:cstheme="minorHAnsi"/>
                <w:sz w:val="20"/>
                <w:szCs w:val="20"/>
              </w:rPr>
              <w:t xml:space="preserve"> e </w:t>
            </w:r>
            <w:proofErr w:type="spellStart"/>
            <w:r w:rsidRPr="001F3C2A">
              <w:rPr>
                <w:rFonts w:ascii="Arial Narrow" w:hAnsi="Arial Narrow" w:cstheme="minorHAnsi"/>
                <w:sz w:val="20"/>
                <w:szCs w:val="20"/>
              </w:rPr>
              <w:t>tyr</w:t>
            </w:r>
            <w:proofErr w:type="spellEnd"/>
          </w:p>
          <w:p w14:paraId="2F239576" w14:textId="77777777" w:rsidR="003A6500" w:rsidRPr="00CB7D1F" w:rsidRDefault="003A6500" w:rsidP="00243E14">
            <w:pPr>
              <w:ind w:left="0"/>
              <w:rPr>
                <w:rFonts w:ascii="Arial Narrow" w:hAnsi="Arial Narrow" w:cstheme="minorHAnsi"/>
                <w:sz w:val="20"/>
                <w:szCs w:val="20"/>
              </w:rPr>
            </w:pPr>
          </w:p>
        </w:tc>
        <w:tc>
          <w:tcPr>
            <w:tcW w:w="4140" w:type="dxa"/>
          </w:tcPr>
          <w:p w14:paraId="03299C86"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E666D2F"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A77A03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A4AE77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9B7FA79" w14:textId="1CCEB6AC" w:rsidR="005C204D" w:rsidRPr="00A34FD7" w:rsidRDefault="003A6500" w:rsidP="00FE59B1">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 xml:space="preserve">99 </w:t>
            </w:r>
          </w:p>
        </w:tc>
      </w:tr>
      <w:tr w:rsidR="003A6500" w:rsidRPr="00FE59B1" w14:paraId="2DED4146" w14:textId="77777777" w:rsidTr="00243E14">
        <w:tc>
          <w:tcPr>
            <w:tcW w:w="1080" w:type="dxa"/>
          </w:tcPr>
          <w:p w14:paraId="275837F1"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c_G2</w:t>
            </w:r>
          </w:p>
          <w:p w14:paraId="7E66E101" w14:textId="77777777" w:rsidR="003A6500" w:rsidRPr="00071FB0" w:rsidRDefault="003A6500" w:rsidP="00243E14">
            <w:pPr>
              <w:ind w:left="0"/>
              <w:rPr>
                <w:rFonts w:ascii="Arial Narrow" w:hAnsi="Arial Narrow"/>
                <w:b/>
                <w:sz w:val="20"/>
                <w:szCs w:val="20"/>
              </w:rPr>
            </w:pPr>
          </w:p>
          <w:p w14:paraId="4BD2D601" w14:textId="77777777" w:rsidR="003A6500" w:rsidRPr="00071FB0" w:rsidRDefault="003A6500" w:rsidP="00243E14">
            <w:pPr>
              <w:ind w:left="0"/>
              <w:rPr>
                <w:rFonts w:ascii="Arial Narrow" w:hAnsi="Arial Narrow"/>
                <w:sz w:val="20"/>
                <w:szCs w:val="20"/>
              </w:rPr>
            </w:pPr>
          </w:p>
        </w:tc>
        <w:tc>
          <w:tcPr>
            <w:tcW w:w="4860" w:type="dxa"/>
          </w:tcPr>
          <w:p w14:paraId="7268BAE7" w14:textId="01DC1E7D" w:rsidR="003A6500" w:rsidRPr="00CB7D1F" w:rsidRDefault="001F3C2A" w:rsidP="00243E14">
            <w:pPr>
              <w:ind w:left="0"/>
              <w:rPr>
                <w:rFonts w:ascii="Arial Narrow" w:hAnsi="Arial Narrow" w:cstheme="minorHAnsi"/>
                <w:sz w:val="20"/>
                <w:szCs w:val="20"/>
              </w:rPr>
            </w:pPr>
            <w:proofErr w:type="spellStart"/>
            <w:r w:rsidRPr="001F3C2A">
              <w:rPr>
                <w:rFonts w:ascii="Arial Narrow" w:hAnsi="Arial Narrow" w:cstheme="minorHAnsi"/>
                <w:sz w:val="20"/>
                <w:szCs w:val="20"/>
              </w:rPr>
              <w:t>Në</w:t>
            </w:r>
            <w:proofErr w:type="spellEnd"/>
            <w:r w:rsidRPr="001F3C2A">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njerëzit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mund</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të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shprehin</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lirisht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mendime</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kundër</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qeverisë</w:t>
            </w:r>
            <w:proofErr w:type="spellEnd"/>
          </w:p>
        </w:tc>
        <w:tc>
          <w:tcPr>
            <w:tcW w:w="4140" w:type="dxa"/>
          </w:tcPr>
          <w:p w14:paraId="36D72841"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73014A9"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A95897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5C652D9"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5D9570B" w14:textId="30D9304E" w:rsidR="005C204D" w:rsidRPr="00A34FD7" w:rsidRDefault="003A6500" w:rsidP="00FE59B1">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72A8C981" w14:textId="77777777" w:rsidTr="00243E14">
        <w:tc>
          <w:tcPr>
            <w:tcW w:w="1080" w:type="dxa"/>
          </w:tcPr>
          <w:p w14:paraId="01EDF313"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d_G2</w:t>
            </w:r>
          </w:p>
          <w:p w14:paraId="2092CECF" w14:textId="77777777" w:rsidR="003A6500" w:rsidRPr="00071FB0" w:rsidRDefault="003A6500" w:rsidP="00243E14">
            <w:pPr>
              <w:ind w:left="0"/>
              <w:rPr>
                <w:rFonts w:ascii="Arial Narrow" w:hAnsi="Arial Narrow"/>
                <w:b/>
                <w:sz w:val="20"/>
                <w:szCs w:val="20"/>
              </w:rPr>
            </w:pPr>
          </w:p>
          <w:p w14:paraId="3B14A9CD" w14:textId="77777777" w:rsidR="003A6500" w:rsidRPr="00071FB0" w:rsidRDefault="003A6500" w:rsidP="00243E14">
            <w:pPr>
              <w:ind w:left="0"/>
              <w:rPr>
                <w:rFonts w:ascii="Arial Narrow" w:hAnsi="Arial Narrow"/>
                <w:sz w:val="20"/>
                <w:szCs w:val="20"/>
              </w:rPr>
            </w:pPr>
          </w:p>
        </w:tc>
        <w:tc>
          <w:tcPr>
            <w:tcW w:w="4860" w:type="dxa"/>
          </w:tcPr>
          <w:p w14:paraId="22C2FCB5" w14:textId="77B1139D" w:rsidR="003A6500" w:rsidRPr="00CB7D1F" w:rsidRDefault="001F3C2A" w:rsidP="001F3C2A">
            <w:pPr>
              <w:ind w:left="0"/>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njerëzit</w:t>
            </w:r>
            <w:proofErr w:type="spellEnd"/>
            <w:r w:rsidRPr="001F3C2A">
              <w:rPr>
                <w:rFonts w:ascii="Arial Narrow" w:hAnsi="Arial Narrow" w:cstheme="minorHAnsi"/>
                <w:sz w:val="20"/>
                <w:szCs w:val="20"/>
              </w:rPr>
              <w:t xml:space="preserve"> </w:t>
            </w:r>
            <w:proofErr w:type="spellStart"/>
            <w:r>
              <w:rPr>
                <w:rFonts w:ascii="Arial Narrow" w:hAnsi="Arial Narrow" w:cstheme="minorHAnsi"/>
                <w:sz w:val="20"/>
                <w:szCs w:val="20"/>
              </w:rPr>
              <w:t>lirisht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mund</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marrin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pjesë</w:t>
            </w:r>
            <w:proofErr w:type="spellEnd"/>
            <w:r>
              <w:rPr>
                <w:rFonts w:ascii="Arial Narrow" w:hAnsi="Arial Narrow" w:cstheme="minorHAnsi"/>
                <w:sz w:val="20"/>
                <w:szCs w:val="20"/>
              </w:rPr>
              <w:t xml:space="preserve"> </w:t>
            </w:r>
            <w:proofErr w:type="spellStart"/>
            <w:r w:rsidRPr="001F3C2A">
              <w:rPr>
                <w:rFonts w:ascii="Arial Narrow" w:hAnsi="Arial Narrow" w:cstheme="minorHAnsi"/>
                <w:sz w:val="20"/>
                <w:szCs w:val="20"/>
              </w:rPr>
              <w:t>në</w:t>
            </w:r>
            <w:proofErr w:type="spellEnd"/>
            <w:r w:rsidRPr="001F3C2A">
              <w:rPr>
                <w:rFonts w:ascii="Arial Narrow" w:hAnsi="Arial Narrow" w:cstheme="minorHAnsi"/>
                <w:sz w:val="20"/>
                <w:szCs w:val="20"/>
              </w:rPr>
              <w:t xml:space="preserve"> </w:t>
            </w:r>
            <w:proofErr w:type="spellStart"/>
            <w:r w:rsidRPr="001F3C2A">
              <w:rPr>
                <w:rFonts w:ascii="Arial Narrow" w:hAnsi="Arial Narrow" w:cstheme="minorHAnsi"/>
                <w:sz w:val="20"/>
                <w:szCs w:val="20"/>
              </w:rPr>
              <w:t>mbledhjet</w:t>
            </w:r>
            <w:proofErr w:type="spellEnd"/>
            <w:r w:rsidRPr="001F3C2A">
              <w:rPr>
                <w:rFonts w:ascii="Arial Narrow" w:hAnsi="Arial Narrow" w:cstheme="minorHAnsi"/>
                <w:sz w:val="20"/>
                <w:szCs w:val="20"/>
              </w:rPr>
              <w:t xml:space="preserve"> e </w:t>
            </w:r>
            <w:proofErr w:type="spellStart"/>
            <w:r w:rsidRPr="001F3C2A">
              <w:rPr>
                <w:rFonts w:ascii="Arial Narrow" w:hAnsi="Arial Narrow" w:cstheme="minorHAnsi"/>
                <w:sz w:val="20"/>
                <w:szCs w:val="20"/>
              </w:rPr>
              <w:t>komunitetit</w:t>
            </w:r>
            <w:r w:rsidR="003A6500" w:rsidRPr="00071FB0">
              <w:rPr>
                <w:rFonts w:ascii="Arial Narrow" w:hAnsi="Arial Narrow" w:cstheme="minorHAnsi"/>
                <w:sz w:val="20"/>
                <w:szCs w:val="20"/>
              </w:rPr>
              <w:t>In</w:t>
            </w:r>
            <w:proofErr w:type="spellEnd"/>
            <w:r w:rsidR="003A6500" w:rsidRPr="00071FB0">
              <w:rPr>
                <w:rFonts w:ascii="Arial Narrow" w:hAnsi="Arial Narrow" w:cstheme="minorHAnsi"/>
                <w:sz w:val="20"/>
                <w:szCs w:val="20"/>
              </w:rPr>
              <w:t xml:space="preserve"> </w:t>
            </w:r>
          </w:p>
        </w:tc>
        <w:tc>
          <w:tcPr>
            <w:tcW w:w="4140" w:type="dxa"/>
          </w:tcPr>
          <w:p w14:paraId="2D65806D"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9FC92D1"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9991EC3"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23DF994"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4343A2E" w14:textId="1428237E" w:rsidR="005C204D" w:rsidRPr="00A34FD7" w:rsidRDefault="003A6500" w:rsidP="00FE59B1">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4AD6DC13" w14:textId="77777777" w:rsidTr="00243E14">
        <w:tc>
          <w:tcPr>
            <w:tcW w:w="1080" w:type="dxa"/>
          </w:tcPr>
          <w:p w14:paraId="50474F0D"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e_G2</w:t>
            </w:r>
          </w:p>
          <w:p w14:paraId="5AB082DB" w14:textId="77777777" w:rsidR="003A6500" w:rsidRPr="00071FB0" w:rsidRDefault="003A6500" w:rsidP="00243E14">
            <w:pPr>
              <w:ind w:left="0"/>
              <w:rPr>
                <w:rFonts w:ascii="Arial Narrow" w:hAnsi="Arial Narrow"/>
                <w:b/>
                <w:sz w:val="20"/>
                <w:szCs w:val="20"/>
              </w:rPr>
            </w:pPr>
          </w:p>
          <w:p w14:paraId="4099034B" w14:textId="77777777" w:rsidR="003A6500" w:rsidRPr="00071FB0" w:rsidRDefault="003A6500" w:rsidP="00243E14">
            <w:pPr>
              <w:ind w:left="0"/>
              <w:rPr>
                <w:rFonts w:ascii="Arial Narrow" w:hAnsi="Arial Narrow"/>
                <w:sz w:val="20"/>
                <w:szCs w:val="20"/>
              </w:rPr>
            </w:pPr>
          </w:p>
        </w:tc>
        <w:tc>
          <w:tcPr>
            <w:tcW w:w="4860" w:type="dxa"/>
          </w:tcPr>
          <w:p w14:paraId="5BD4B3DC" w14:textId="4403FC76" w:rsidR="00E20826" w:rsidRPr="00E20826" w:rsidRDefault="00E20826" w:rsidP="00E20826">
            <w:pPr>
              <w:ind w:left="0"/>
              <w:rPr>
                <w:rFonts w:ascii="Arial Narrow" w:hAnsi="Arial Narrow" w:cstheme="minorHAnsi"/>
                <w:sz w:val="20"/>
                <w:szCs w:val="20"/>
              </w:rPr>
            </w:pPr>
            <w:proofErr w:type="spellStart"/>
            <w:r w:rsidRPr="00E20826">
              <w:rPr>
                <w:rFonts w:ascii="Arial Narrow" w:hAnsi="Arial Narrow" w:cstheme="minorHAnsi"/>
                <w:sz w:val="20"/>
                <w:szCs w:val="20"/>
              </w:rPr>
              <w:t>Në</w:t>
            </w:r>
            <w:proofErr w:type="spellEnd"/>
            <w:r w:rsidRPr="00E20826">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E20826">
              <w:rPr>
                <w:rFonts w:ascii="Arial Narrow" w:hAnsi="Arial Narrow" w:cstheme="minorHAnsi"/>
                <w:sz w:val="20"/>
                <w:szCs w:val="20"/>
              </w:rPr>
              <w:t xml:space="preserve">, media (TV, radio, </w:t>
            </w:r>
            <w:proofErr w:type="spellStart"/>
            <w:r w:rsidRPr="00E20826">
              <w:rPr>
                <w:rFonts w:ascii="Arial Narrow" w:hAnsi="Arial Narrow" w:cstheme="minorHAnsi"/>
                <w:sz w:val="20"/>
                <w:szCs w:val="20"/>
              </w:rPr>
              <w:t>gazeta</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mund</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të</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shprehin</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lirshëm</w:t>
            </w:r>
            <w:proofErr w:type="spellEnd"/>
            <w:r w:rsidRPr="00E20826">
              <w:rPr>
                <w:rFonts w:ascii="Arial Narrow" w:hAnsi="Arial Narrow" w:cstheme="minorHAnsi"/>
                <w:sz w:val="20"/>
                <w:szCs w:val="20"/>
              </w:rPr>
              <w:t xml:space="preserve"> </w:t>
            </w:r>
          </w:p>
          <w:p w14:paraId="0A04EDBF" w14:textId="77777777" w:rsidR="00E20826" w:rsidRPr="00E20826" w:rsidRDefault="00E20826" w:rsidP="00E20826">
            <w:pPr>
              <w:ind w:left="0"/>
              <w:rPr>
                <w:rFonts w:ascii="Arial Narrow" w:hAnsi="Arial Narrow" w:cstheme="minorHAnsi"/>
                <w:sz w:val="20"/>
                <w:szCs w:val="20"/>
              </w:rPr>
            </w:pPr>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rastet</w:t>
            </w:r>
            <w:proofErr w:type="spellEnd"/>
            <w:r w:rsidRPr="00E20826">
              <w:rPr>
                <w:rFonts w:ascii="Arial Narrow" w:hAnsi="Arial Narrow" w:cstheme="minorHAnsi"/>
                <w:sz w:val="20"/>
                <w:szCs w:val="20"/>
              </w:rPr>
              <w:t xml:space="preserve"> e </w:t>
            </w:r>
            <w:proofErr w:type="spellStart"/>
            <w:r w:rsidRPr="00E20826">
              <w:rPr>
                <w:rFonts w:ascii="Arial Narrow" w:hAnsi="Arial Narrow" w:cstheme="minorHAnsi"/>
                <w:sz w:val="20"/>
                <w:szCs w:val="20"/>
              </w:rPr>
              <w:t>korrupsionit</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nga</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zyrtarë</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të</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lartë</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të</w:t>
            </w:r>
            <w:proofErr w:type="spellEnd"/>
            <w:r w:rsidRPr="00E20826">
              <w:rPr>
                <w:rFonts w:ascii="Arial Narrow" w:hAnsi="Arial Narrow" w:cstheme="minorHAnsi"/>
                <w:sz w:val="20"/>
                <w:szCs w:val="20"/>
              </w:rPr>
              <w:t xml:space="preserve"> </w:t>
            </w:r>
            <w:proofErr w:type="spellStart"/>
            <w:r w:rsidRPr="00E20826">
              <w:rPr>
                <w:rFonts w:ascii="Arial Narrow" w:hAnsi="Arial Narrow" w:cstheme="minorHAnsi"/>
                <w:sz w:val="20"/>
                <w:szCs w:val="20"/>
              </w:rPr>
              <w:t>qeverisë</w:t>
            </w:r>
            <w:proofErr w:type="spellEnd"/>
            <w:r w:rsidRPr="00E20826">
              <w:rPr>
                <w:rFonts w:ascii="Arial Narrow" w:hAnsi="Arial Narrow" w:cstheme="minorHAnsi"/>
                <w:sz w:val="20"/>
                <w:szCs w:val="20"/>
              </w:rPr>
              <w:t xml:space="preserve"> </w:t>
            </w:r>
          </w:p>
          <w:p w14:paraId="74160255" w14:textId="7A215E4C" w:rsidR="00952DE6" w:rsidRDefault="00E20826" w:rsidP="00E20826">
            <w:pPr>
              <w:ind w:left="0"/>
              <w:rPr>
                <w:rFonts w:ascii="Arial Narrow" w:hAnsi="Arial Narrow" w:cstheme="minorHAnsi"/>
                <w:sz w:val="20"/>
                <w:szCs w:val="20"/>
              </w:rPr>
            </w:pPr>
            <w:r w:rsidRPr="00E20826">
              <w:rPr>
                <w:rFonts w:ascii="Arial Narrow" w:hAnsi="Arial Narrow" w:cstheme="minorHAnsi"/>
                <w:sz w:val="20"/>
                <w:szCs w:val="20"/>
              </w:rPr>
              <w:t xml:space="preserve">pa </w:t>
            </w:r>
            <w:proofErr w:type="spellStart"/>
            <w:r w:rsidRPr="00E20826">
              <w:rPr>
                <w:rFonts w:ascii="Arial Narrow" w:hAnsi="Arial Narrow" w:cstheme="minorHAnsi"/>
                <w:sz w:val="20"/>
                <w:szCs w:val="20"/>
              </w:rPr>
              <w:t>frikën</w:t>
            </w:r>
            <w:proofErr w:type="spellEnd"/>
            <w:r w:rsidRPr="00E20826">
              <w:rPr>
                <w:rFonts w:ascii="Arial Narrow" w:hAnsi="Arial Narrow" w:cstheme="minorHAnsi"/>
                <w:sz w:val="20"/>
                <w:szCs w:val="20"/>
              </w:rPr>
              <w:t xml:space="preserve"> e </w:t>
            </w:r>
            <w:proofErr w:type="spellStart"/>
            <w:r w:rsidRPr="00E20826">
              <w:rPr>
                <w:rFonts w:ascii="Arial Narrow" w:hAnsi="Arial Narrow" w:cstheme="minorHAnsi"/>
                <w:sz w:val="20"/>
                <w:szCs w:val="20"/>
              </w:rPr>
              <w:t>hakmarrjes</w:t>
            </w:r>
            <w:proofErr w:type="spellEnd"/>
          </w:p>
          <w:p w14:paraId="0B646780" w14:textId="77777777" w:rsidR="003A6500" w:rsidRPr="00CB7D1F" w:rsidRDefault="003A6500" w:rsidP="00243E14">
            <w:pPr>
              <w:ind w:left="0"/>
              <w:rPr>
                <w:rFonts w:ascii="Arial Narrow" w:hAnsi="Arial Narrow" w:cstheme="minorHAnsi"/>
                <w:sz w:val="20"/>
                <w:szCs w:val="20"/>
              </w:rPr>
            </w:pPr>
          </w:p>
        </w:tc>
        <w:tc>
          <w:tcPr>
            <w:tcW w:w="4140" w:type="dxa"/>
          </w:tcPr>
          <w:p w14:paraId="25E34D4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C1863FA"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EC036B9"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F004D4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9A21A47" w14:textId="09D83CE7" w:rsidR="005C204D" w:rsidRPr="00A34FD7" w:rsidRDefault="003A6500" w:rsidP="00765FCD">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3053C1F8" w14:textId="77777777" w:rsidTr="00243E14">
        <w:tc>
          <w:tcPr>
            <w:tcW w:w="1080" w:type="dxa"/>
          </w:tcPr>
          <w:p w14:paraId="2FC5AD47"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lastRenderedPageBreak/>
              <w:t>q</w:t>
            </w:r>
            <w:r w:rsidR="001E306F">
              <w:rPr>
                <w:rFonts w:ascii="Arial Narrow" w:hAnsi="Arial Narrow"/>
                <w:b/>
                <w:sz w:val="20"/>
                <w:szCs w:val="20"/>
              </w:rPr>
              <w:t>41</w:t>
            </w:r>
            <w:r w:rsidR="003A6500" w:rsidRPr="00071FB0">
              <w:rPr>
                <w:rFonts w:ascii="Arial Narrow" w:hAnsi="Arial Narrow"/>
                <w:b/>
                <w:sz w:val="20"/>
                <w:szCs w:val="20"/>
              </w:rPr>
              <w:t>f_G2</w:t>
            </w:r>
          </w:p>
          <w:p w14:paraId="4D95579B" w14:textId="77777777" w:rsidR="003A6500" w:rsidRPr="00071FB0" w:rsidRDefault="003A6500" w:rsidP="00243E14">
            <w:pPr>
              <w:ind w:left="0"/>
              <w:rPr>
                <w:rFonts w:ascii="Arial Narrow" w:hAnsi="Arial Narrow"/>
                <w:b/>
                <w:sz w:val="20"/>
                <w:szCs w:val="20"/>
              </w:rPr>
            </w:pPr>
          </w:p>
          <w:p w14:paraId="754EB4D7" w14:textId="77777777" w:rsidR="003A6500" w:rsidRPr="00071FB0" w:rsidRDefault="003A6500" w:rsidP="00243E14">
            <w:pPr>
              <w:ind w:left="0"/>
              <w:rPr>
                <w:rFonts w:ascii="Arial Narrow" w:hAnsi="Arial Narrow"/>
                <w:sz w:val="20"/>
                <w:szCs w:val="20"/>
              </w:rPr>
            </w:pPr>
          </w:p>
        </w:tc>
        <w:tc>
          <w:tcPr>
            <w:tcW w:w="4860" w:type="dxa"/>
          </w:tcPr>
          <w:p w14:paraId="677C8CA5" w14:textId="59265ABA" w:rsidR="00952DE6" w:rsidRPr="00952DE6" w:rsidRDefault="00952DE6" w:rsidP="00952DE6">
            <w:pPr>
              <w:ind w:left="0"/>
              <w:rPr>
                <w:rFonts w:ascii="Arial Narrow" w:hAnsi="Arial Narrow" w:cstheme="minorHAnsi"/>
                <w:sz w:val="20"/>
                <w:szCs w:val="20"/>
              </w:rPr>
            </w:pPr>
            <w:proofErr w:type="spellStart"/>
            <w:r w:rsidRPr="00952DE6">
              <w:rPr>
                <w:rFonts w:ascii="Arial Narrow" w:hAnsi="Arial Narrow" w:cstheme="minorHAnsi"/>
                <w:sz w:val="20"/>
                <w:szCs w:val="20"/>
              </w:rPr>
              <w:t>Në</w:t>
            </w:r>
            <w:proofErr w:type="spellEnd"/>
            <w:r w:rsidRPr="00952DE6">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organizatat</w:t>
            </w:r>
            <w:proofErr w:type="spellEnd"/>
            <w:r w:rsidRPr="00952DE6">
              <w:rPr>
                <w:rFonts w:ascii="Arial Narrow" w:hAnsi="Arial Narrow" w:cstheme="minorHAnsi"/>
                <w:sz w:val="20"/>
                <w:szCs w:val="20"/>
              </w:rPr>
              <w:t xml:space="preserve"> e </w:t>
            </w:r>
            <w:proofErr w:type="spellStart"/>
            <w:r w:rsidRPr="00952DE6">
              <w:rPr>
                <w:rFonts w:ascii="Arial Narrow" w:hAnsi="Arial Narrow" w:cstheme="minorHAnsi"/>
                <w:sz w:val="20"/>
                <w:szCs w:val="20"/>
              </w:rPr>
              <w:t>sh</w:t>
            </w:r>
            <w:r>
              <w:rPr>
                <w:rFonts w:ascii="Arial Narrow" w:hAnsi="Arial Narrow" w:cstheme="minorHAnsi"/>
                <w:sz w:val="20"/>
                <w:szCs w:val="20"/>
              </w:rPr>
              <w:t>oqërisë</w:t>
            </w:r>
            <w:proofErr w:type="spellEnd"/>
            <w:r>
              <w:rPr>
                <w:rFonts w:ascii="Arial Narrow" w:hAnsi="Arial Narrow" w:cstheme="minorHAnsi"/>
                <w:sz w:val="20"/>
                <w:szCs w:val="20"/>
              </w:rPr>
              <w:t xml:space="preserve"> civile </w:t>
            </w:r>
            <w:proofErr w:type="spellStart"/>
            <w:r>
              <w:rPr>
                <w:rFonts w:ascii="Arial Narrow" w:hAnsi="Arial Narrow" w:cstheme="minorHAnsi"/>
                <w:sz w:val="20"/>
                <w:szCs w:val="20"/>
              </w:rPr>
              <w:t>mund</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shprehin</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lirisht</w:t>
            </w:r>
            <w:proofErr w:type="spellEnd"/>
          </w:p>
          <w:p w14:paraId="302C8F8D" w14:textId="77777777" w:rsidR="00952DE6" w:rsidRDefault="00952DE6" w:rsidP="00952DE6">
            <w:pPr>
              <w:ind w:left="0"/>
              <w:rPr>
                <w:rFonts w:ascii="Arial Narrow" w:hAnsi="Arial Narrow" w:cstheme="minorHAnsi"/>
                <w:sz w:val="20"/>
                <w:szCs w:val="20"/>
              </w:rPr>
            </w:pPr>
            <w:proofErr w:type="spellStart"/>
            <w:r w:rsidRPr="00952DE6">
              <w:rPr>
                <w:rFonts w:ascii="Arial Narrow" w:hAnsi="Arial Narrow" w:cstheme="minorHAnsi"/>
                <w:sz w:val="20"/>
                <w:szCs w:val="20"/>
              </w:rPr>
              <w:t>opinione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kundër</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politikave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dhe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veprimeve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të</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qeverisë</w:t>
            </w:r>
            <w:proofErr w:type="spellEnd"/>
            <w:r w:rsidRPr="00952DE6">
              <w:rPr>
                <w:rFonts w:ascii="Arial Narrow" w:hAnsi="Arial Narrow" w:cstheme="minorHAnsi"/>
                <w:sz w:val="20"/>
                <w:szCs w:val="20"/>
              </w:rPr>
              <w:t xml:space="preserve"> pa </w:t>
            </w:r>
            <w:proofErr w:type="spellStart"/>
            <w:r w:rsidRPr="00952DE6">
              <w:rPr>
                <w:rFonts w:ascii="Arial Narrow" w:hAnsi="Arial Narrow" w:cstheme="minorHAnsi"/>
                <w:sz w:val="20"/>
                <w:szCs w:val="20"/>
              </w:rPr>
              <w:t>frikën</w:t>
            </w:r>
            <w:proofErr w:type="spellEnd"/>
            <w:r w:rsidRPr="00952DE6">
              <w:rPr>
                <w:rFonts w:ascii="Arial Narrow" w:hAnsi="Arial Narrow" w:cstheme="minorHAnsi"/>
                <w:sz w:val="20"/>
                <w:szCs w:val="20"/>
              </w:rPr>
              <w:t xml:space="preserve"> e </w:t>
            </w:r>
            <w:proofErr w:type="spellStart"/>
            <w:r w:rsidRPr="00952DE6">
              <w:rPr>
                <w:rFonts w:ascii="Arial Narrow" w:hAnsi="Arial Narrow" w:cstheme="minorHAnsi"/>
                <w:sz w:val="20"/>
                <w:szCs w:val="20"/>
              </w:rPr>
              <w:t>hakmarrjes</w:t>
            </w:r>
            <w:proofErr w:type="spellEnd"/>
          </w:p>
          <w:p w14:paraId="388BE67F" w14:textId="77777777" w:rsidR="003A6500" w:rsidRPr="00CB7D1F" w:rsidRDefault="003A6500" w:rsidP="00243E14">
            <w:pPr>
              <w:ind w:left="0"/>
              <w:rPr>
                <w:rFonts w:ascii="Arial Narrow" w:hAnsi="Arial Narrow" w:cstheme="minorHAnsi"/>
                <w:sz w:val="20"/>
                <w:szCs w:val="20"/>
              </w:rPr>
            </w:pPr>
          </w:p>
        </w:tc>
        <w:tc>
          <w:tcPr>
            <w:tcW w:w="4140" w:type="dxa"/>
          </w:tcPr>
          <w:p w14:paraId="6A165A8B"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69C807A"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CF9BD6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3E52191"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8459436" w14:textId="62EE2A12" w:rsidR="003A6500" w:rsidRPr="00A34FD7" w:rsidRDefault="003A6500" w:rsidP="00765FCD">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1F09F09C" w14:textId="77777777" w:rsidTr="00243E14">
        <w:tc>
          <w:tcPr>
            <w:tcW w:w="1080" w:type="dxa"/>
          </w:tcPr>
          <w:p w14:paraId="18452595"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g_G2</w:t>
            </w:r>
          </w:p>
          <w:p w14:paraId="2FBF7A7B" w14:textId="77777777" w:rsidR="003A6500" w:rsidRPr="00071FB0" w:rsidRDefault="003A6500" w:rsidP="00243E14">
            <w:pPr>
              <w:ind w:left="0"/>
              <w:rPr>
                <w:rFonts w:ascii="Arial Narrow" w:hAnsi="Arial Narrow"/>
                <w:b/>
                <w:sz w:val="20"/>
                <w:szCs w:val="20"/>
              </w:rPr>
            </w:pPr>
          </w:p>
          <w:p w14:paraId="5FCA80BF" w14:textId="77777777" w:rsidR="003A6500" w:rsidRPr="00071FB0" w:rsidRDefault="003A6500" w:rsidP="00243E14">
            <w:pPr>
              <w:ind w:left="0"/>
              <w:rPr>
                <w:rFonts w:ascii="Arial Narrow" w:hAnsi="Arial Narrow"/>
                <w:sz w:val="20"/>
                <w:szCs w:val="20"/>
              </w:rPr>
            </w:pPr>
          </w:p>
        </w:tc>
        <w:tc>
          <w:tcPr>
            <w:tcW w:w="4860" w:type="dxa"/>
          </w:tcPr>
          <w:p w14:paraId="76BA04D6" w14:textId="7C2E32D2" w:rsidR="00952DE6" w:rsidRPr="00CE484C" w:rsidRDefault="00952DE6" w:rsidP="00952DE6">
            <w:pPr>
              <w:ind w:left="0"/>
              <w:rPr>
                <w:rFonts w:ascii="Arial Narrow" w:hAnsi="Arial Narrow" w:cstheme="minorHAnsi"/>
                <w:sz w:val="20"/>
                <w:szCs w:val="20"/>
                <w:lang w:val="de-DE"/>
              </w:rPr>
            </w:pPr>
            <w:r w:rsidRPr="00CE484C">
              <w:rPr>
                <w:rFonts w:ascii="Arial Narrow" w:hAnsi="Arial Narrow" w:cstheme="minorHAnsi"/>
                <w:sz w:val="20"/>
                <w:szCs w:val="20"/>
                <w:lang w:val="de-DE"/>
              </w:rPr>
              <w:t xml:space="preserve">Në </w:t>
            </w:r>
            <w:r w:rsidR="00FA777E" w:rsidRPr="00CE484C">
              <w:rPr>
                <w:rFonts w:ascii="Arial Narrow" w:hAnsi="Arial Narrow" w:cstheme="minorHAnsi"/>
                <w:sz w:val="20"/>
                <w:szCs w:val="20"/>
                <w:lang w:val="de-DE"/>
              </w:rPr>
              <w:t>Maqedonin e Veriut</w:t>
            </w:r>
            <w:r w:rsidRPr="00CE484C">
              <w:rPr>
                <w:rFonts w:ascii="Arial Narrow" w:hAnsi="Arial Narrow" w:cstheme="minorHAnsi"/>
                <w:sz w:val="20"/>
                <w:szCs w:val="20"/>
                <w:lang w:val="de-DE"/>
              </w:rPr>
              <w:t>, partitë politike mund të shprehin lirisht mendimet</w:t>
            </w:r>
          </w:p>
          <w:p w14:paraId="595883B2" w14:textId="77777777" w:rsidR="00952DE6" w:rsidRPr="00CE484C" w:rsidRDefault="00952DE6" w:rsidP="00952DE6">
            <w:pPr>
              <w:ind w:left="0"/>
              <w:rPr>
                <w:rFonts w:ascii="Arial Narrow" w:hAnsi="Arial Narrow" w:cstheme="minorHAnsi"/>
                <w:sz w:val="20"/>
                <w:szCs w:val="20"/>
                <w:lang w:val="de-DE"/>
              </w:rPr>
            </w:pPr>
            <w:r w:rsidRPr="00CE484C">
              <w:rPr>
                <w:rFonts w:ascii="Arial Narrow" w:hAnsi="Arial Narrow" w:cstheme="minorHAnsi"/>
                <w:sz w:val="20"/>
                <w:szCs w:val="20"/>
                <w:lang w:val="de-DE"/>
              </w:rPr>
              <w:t>kundër politikave dhe veprimeve të qeverisë pa frikë</w:t>
            </w:r>
          </w:p>
          <w:p w14:paraId="33C12A8B" w14:textId="77777777" w:rsidR="00952DE6" w:rsidRDefault="00952DE6" w:rsidP="00952DE6">
            <w:pPr>
              <w:ind w:left="0"/>
              <w:rPr>
                <w:rFonts w:ascii="Arial Narrow" w:hAnsi="Arial Narrow" w:cstheme="minorHAnsi"/>
                <w:sz w:val="20"/>
                <w:szCs w:val="20"/>
              </w:rPr>
            </w:pPr>
            <w:proofErr w:type="spellStart"/>
            <w:r w:rsidRPr="00952DE6">
              <w:rPr>
                <w:rFonts w:ascii="Arial Narrow" w:hAnsi="Arial Narrow" w:cstheme="minorHAnsi"/>
                <w:sz w:val="20"/>
                <w:szCs w:val="20"/>
              </w:rPr>
              <w:t>hakmarrje</w:t>
            </w:r>
            <w:proofErr w:type="spellEnd"/>
          </w:p>
          <w:p w14:paraId="1489D909" w14:textId="77777777" w:rsidR="003A6500" w:rsidRPr="00CB7D1F" w:rsidRDefault="003A6500" w:rsidP="00243E14">
            <w:pPr>
              <w:ind w:left="0"/>
              <w:rPr>
                <w:rFonts w:ascii="Arial Narrow" w:hAnsi="Arial Narrow" w:cstheme="minorHAnsi"/>
                <w:sz w:val="20"/>
                <w:szCs w:val="20"/>
              </w:rPr>
            </w:pPr>
          </w:p>
        </w:tc>
        <w:tc>
          <w:tcPr>
            <w:tcW w:w="4140" w:type="dxa"/>
          </w:tcPr>
          <w:p w14:paraId="0757ED23"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3311A66"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DCEAE39"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CFE7B2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9C754B7" w14:textId="4DA60C8E" w:rsidR="003A6500" w:rsidRPr="00A34FD7" w:rsidRDefault="003A6500" w:rsidP="00765FCD">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3A6500" w:rsidRPr="00FE59B1" w14:paraId="508D1853" w14:textId="77777777" w:rsidTr="00243E14">
        <w:tc>
          <w:tcPr>
            <w:tcW w:w="1080" w:type="dxa"/>
          </w:tcPr>
          <w:p w14:paraId="5B605B60" w14:textId="77777777" w:rsidR="003A6500" w:rsidRPr="00071FB0" w:rsidRDefault="000E0202" w:rsidP="00243E14">
            <w:pPr>
              <w:ind w:left="0"/>
              <w:rPr>
                <w:rFonts w:ascii="Arial Narrow" w:hAnsi="Arial Narrow"/>
                <w:b/>
                <w:sz w:val="20"/>
                <w:szCs w:val="20"/>
              </w:rPr>
            </w:pPr>
            <w:r>
              <w:rPr>
                <w:rFonts w:ascii="Arial Narrow" w:hAnsi="Arial Narrow"/>
                <w:b/>
                <w:sz w:val="20"/>
                <w:szCs w:val="20"/>
              </w:rPr>
              <w:t>q</w:t>
            </w:r>
            <w:r w:rsidR="001E306F">
              <w:rPr>
                <w:rFonts w:ascii="Arial Narrow" w:hAnsi="Arial Narrow"/>
                <w:b/>
                <w:sz w:val="20"/>
                <w:szCs w:val="20"/>
              </w:rPr>
              <w:t>41</w:t>
            </w:r>
            <w:r w:rsidR="003A6500" w:rsidRPr="00071FB0">
              <w:rPr>
                <w:rFonts w:ascii="Arial Narrow" w:hAnsi="Arial Narrow"/>
                <w:b/>
                <w:sz w:val="20"/>
                <w:szCs w:val="20"/>
              </w:rPr>
              <w:t>h_G2</w:t>
            </w:r>
          </w:p>
          <w:p w14:paraId="1A9E4F63" w14:textId="77777777" w:rsidR="003A6500" w:rsidRPr="00071FB0" w:rsidRDefault="003A6500" w:rsidP="00243E14">
            <w:pPr>
              <w:ind w:left="0"/>
              <w:rPr>
                <w:rFonts w:ascii="Arial Narrow" w:hAnsi="Arial Narrow"/>
                <w:b/>
                <w:sz w:val="20"/>
                <w:szCs w:val="20"/>
              </w:rPr>
            </w:pPr>
          </w:p>
          <w:p w14:paraId="465856D1" w14:textId="77777777" w:rsidR="003A6500" w:rsidRPr="00071FB0" w:rsidRDefault="003A6500" w:rsidP="00243E14">
            <w:pPr>
              <w:ind w:left="0"/>
              <w:rPr>
                <w:rFonts w:ascii="Arial Narrow" w:hAnsi="Arial Narrow"/>
                <w:sz w:val="20"/>
                <w:szCs w:val="20"/>
              </w:rPr>
            </w:pPr>
          </w:p>
        </w:tc>
        <w:tc>
          <w:tcPr>
            <w:tcW w:w="4860" w:type="dxa"/>
          </w:tcPr>
          <w:p w14:paraId="46075F33" w14:textId="79CE558E" w:rsidR="00952DE6" w:rsidRDefault="00952DE6" w:rsidP="00952DE6">
            <w:pPr>
              <w:ind w:left="0"/>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pakicat</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fetare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mund</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lirisht</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dhe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publikisht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praktikojnë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ditët</w:t>
            </w:r>
            <w:proofErr w:type="spellEnd"/>
            <w:r>
              <w:rPr>
                <w:rFonts w:ascii="Arial Narrow" w:hAnsi="Arial Narrow" w:cstheme="minorHAnsi"/>
                <w:sz w:val="20"/>
                <w:szCs w:val="20"/>
              </w:rPr>
              <w:t xml:space="preserve"> </w:t>
            </w:r>
            <w:proofErr w:type="spellStart"/>
            <w:r w:rsidRPr="00952DE6">
              <w:rPr>
                <w:rFonts w:ascii="Arial Narrow" w:hAnsi="Arial Narrow" w:cstheme="minorHAnsi"/>
                <w:sz w:val="20"/>
                <w:szCs w:val="20"/>
              </w:rPr>
              <w:t>dhe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ngjarjet</w:t>
            </w:r>
            <w:proofErr w:type="spellEnd"/>
            <w:r w:rsidRPr="00952DE6">
              <w:rPr>
                <w:rFonts w:ascii="Arial Narrow" w:hAnsi="Arial Narrow" w:cstheme="minorHAnsi"/>
                <w:sz w:val="20"/>
                <w:szCs w:val="20"/>
              </w:rPr>
              <w:t xml:space="preserve"> e </w:t>
            </w:r>
            <w:proofErr w:type="spellStart"/>
            <w:r w:rsidRPr="00952DE6">
              <w:rPr>
                <w:rFonts w:ascii="Arial Narrow" w:hAnsi="Arial Narrow" w:cstheme="minorHAnsi"/>
                <w:sz w:val="20"/>
                <w:szCs w:val="20"/>
              </w:rPr>
              <w:t>tyre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të</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shenjta</w:t>
            </w:r>
            <w:proofErr w:type="spellEnd"/>
          </w:p>
          <w:p w14:paraId="23DC081D" w14:textId="77777777" w:rsidR="003A6500" w:rsidRPr="00CB7D1F" w:rsidRDefault="003A6500" w:rsidP="00243E14">
            <w:pPr>
              <w:ind w:left="0"/>
              <w:rPr>
                <w:rFonts w:ascii="Arial Narrow" w:hAnsi="Arial Narrow" w:cstheme="minorHAnsi"/>
                <w:sz w:val="20"/>
                <w:szCs w:val="20"/>
              </w:rPr>
            </w:pPr>
          </w:p>
        </w:tc>
        <w:tc>
          <w:tcPr>
            <w:tcW w:w="4140" w:type="dxa"/>
          </w:tcPr>
          <w:p w14:paraId="4B2FF92E"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A773FD7"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BD8E4B0"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AC9F5A6" w14:textId="77777777" w:rsidR="00765FCD" w:rsidRPr="00071FB0" w:rsidRDefault="00765FCD" w:rsidP="00765FCD">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pajtoheni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0E1C69B" w14:textId="7CD5AB64" w:rsidR="003A6500" w:rsidRPr="00A34FD7" w:rsidRDefault="003A6500" w:rsidP="00765FCD">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bl>
    <w:p w14:paraId="4FEB1732" w14:textId="77777777" w:rsidR="005F2E67" w:rsidRPr="00A34FD7" w:rsidRDefault="005F2E67" w:rsidP="003A6500">
      <w:pPr>
        <w:spacing w:after="0" w:line="240" w:lineRule="auto"/>
        <w:ind w:left="0" w:right="0"/>
        <w:rPr>
          <w:rFonts w:ascii="Arial Narrow" w:hAnsi="Arial Narrow" w:cstheme="minorHAnsi"/>
          <w:b/>
          <w:sz w:val="20"/>
          <w:szCs w:val="20"/>
        </w:rPr>
      </w:pPr>
    </w:p>
    <w:p w14:paraId="08E5BA5A" w14:textId="77777777" w:rsidR="00D00941" w:rsidRPr="00952DE6" w:rsidRDefault="00952DE6" w:rsidP="00D00941">
      <w:pPr>
        <w:spacing w:after="0" w:line="240" w:lineRule="auto"/>
        <w:ind w:left="0" w:right="0"/>
        <w:rPr>
          <w:rFonts w:ascii="Arial Narrow" w:hAnsi="Arial Narrow"/>
        </w:rPr>
      </w:pPr>
      <w:r>
        <w:rPr>
          <w:rFonts w:ascii="Arial Narrow" w:hAnsi="Arial Narrow" w:cstheme="minorHAnsi"/>
          <w:b/>
          <w:sz w:val="20"/>
          <w:szCs w:val="20"/>
        </w:rPr>
        <w:t>LEXO</w:t>
      </w:r>
      <w:r w:rsidR="00D00941">
        <w:rPr>
          <w:rFonts w:ascii="Arial Narrow" w:hAnsi="Arial Narrow" w:cstheme="minorHAnsi"/>
          <w:b/>
          <w:sz w:val="20"/>
          <w:szCs w:val="20"/>
        </w:rPr>
        <w:t xml:space="preserve">: </w:t>
      </w:r>
      <w:proofErr w:type="spellStart"/>
      <w:r w:rsidRPr="00952DE6">
        <w:rPr>
          <w:rFonts w:ascii="Arial Narrow" w:hAnsi="Arial Narrow" w:cstheme="minorHAnsi"/>
          <w:sz w:val="20"/>
          <w:szCs w:val="20"/>
        </w:rPr>
        <w:t>Gjatë</w:t>
      </w:r>
      <w:proofErr w:type="spellEnd"/>
      <w:r w:rsidRPr="00952DE6">
        <w:rPr>
          <w:rFonts w:ascii="Arial Narrow" w:hAnsi="Arial Narrow" w:cstheme="minorHAnsi"/>
          <w:sz w:val="20"/>
          <w:szCs w:val="20"/>
        </w:rPr>
        <w:t xml:space="preserve"> 12 </w:t>
      </w:r>
      <w:proofErr w:type="spellStart"/>
      <w:r w:rsidRPr="00952DE6">
        <w:rPr>
          <w:rFonts w:ascii="Arial Narrow" w:hAnsi="Arial Narrow" w:cstheme="minorHAnsi"/>
          <w:sz w:val="20"/>
          <w:szCs w:val="20"/>
        </w:rPr>
        <w:t>muajve</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të</w:t>
      </w:r>
      <w:proofErr w:type="spellEnd"/>
      <w:r w:rsidRPr="00952DE6">
        <w:rPr>
          <w:rFonts w:ascii="Arial Narrow" w:hAnsi="Arial Narrow" w:cstheme="minorHAnsi"/>
          <w:sz w:val="20"/>
          <w:szCs w:val="20"/>
        </w:rPr>
        <w:t xml:space="preserve"> </w:t>
      </w:r>
      <w:proofErr w:type="spellStart"/>
      <w:r w:rsidRPr="00952DE6">
        <w:rPr>
          <w:rFonts w:ascii="Arial Narrow" w:hAnsi="Arial Narrow" w:cstheme="minorHAnsi"/>
          <w:sz w:val="20"/>
          <w:szCs w:val="20"/>
        </w:rPr>
        <w:t>fundit</w:t>
      </w:r>
      <w:proofErr w:type="spellEnd"/>
      <w:r w:rsidRPr="00952DE6">
        <w:rPr>
          <w:rFonts w:ascii="Arial Narrow" w:hAnsi="Arial Narrow" w:cstheme="minorHAnsi"/>
          <w:sz w:val="20"/>
          <w:szCs w:val="20"/>
        </w:rPr>
        <w:t xml:space="preserve">, a </w:t>
      </w:r>
      <w:proofErr w:type="spellStart"/>
      <w:r w:rsidRPr="00952DE6">
        <w:rPr>
          <w:rFonts w:ascii="Arial Narrow" w:hAnsi="Arial Narrow" w:cstheme="minorHAnsi"/>
          <w:sz w:val="20"/>
          <w:szCs w:val="20"/>
        </w:rPr>
        <w:t>keni</w:t>
      </w:r>
      <w:proofErr w:type="spellEnd"/>
      <w:r w:rsidR="00D00941" w:rsidRPr="00952DE6">
        <w:rPr>
          <w:rFonts w:ascii="Arial Narrow" w:hAnsi="Arial Narrow" w:cstheme="minorHAnsi"/>
          <w:sz w:val="20"/>
          <w:szCs w:val="20"/>
        </w:rPr>
        <w:t>:</w:t>
      </w:r>
    </w:p>
    <w:p w14:paraId="702AB25C" w14:textId="77777777" w:rsidR="00D00941" w:rsidRPr="00952DE6" w:rsidRDefault="00D00941" w:rsidP="00D00941">
      <w:pPr>
        <w:spacing w:after="0" w:line="240" w:lineRule="auto"/>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FE59B1" w14:paraId="4BD86B25" w14:textId="77777777" w:rsidTr="0030777F">
        <w:tc>
          <w:tcPr>
            <w:tcW w:w="1080" w:type="dxa"/>
          </w:tcPr>
          <w:p w14:paraId="31095EF2" w14:textId="77777777" w:rsidR="00D00941" w:rsidRPr="00071FB0" w:rsidRDefault="001E306F" w:rsidP="001960AB">
            <w:pPr>
              <w:ind w:left="0"/>
              <w:rPr>
                <w:rFonts w:ascii="Arial Narrow" w:hAnsi="Arial Narrow"/>
              </w:rPr>
            </w:pPr>
            <w:r>
              <w:rPr>
                <w:rFonts w:ascii="Arial Narrow" w:hAnsi="Arial Narrow"/>
                <w:b/>
                <w:sz w:val="20"/>
                <w:szCs w:val="20"/>
              </w:rPr>
              <w:t>q42</w:t>
            </w:r>
            <w:r w:rsidR="00D00941">
              <w:rPr>
                <w:rFonts w:ascii="Arial Narrow" w:hAnsi="Arial Narrow"/>
                <w:b/>
                <w:sz w:val="20"/>
                <w:szCs w:val="20"/>
              </w:rPr>
              <w:t>_G2</w:t>
            </w:r>
          </w:p>
        </w:tc>
        <w:tc>
          <w:tcPr>
            <w:tcW w:w="4860" w:type="dxa"/>
          </w:tcPr>
          <w:p w14:paraId="4F8C3691" w14:textId="77777777" w:rsidR="00D00941" w:rsidRPr="00071FB0" w:rsidRDefault="00952DE6" w:rsidP="0030777F">
            <w:pPr>
              <w:ind w:left="0"/>
              <w:rPr>
                <w:rFonts w:ascii="Arial Narrow" w:hAnsi="Arial Narrow" w:cstheme="minorHAnsi"/>
                <w:sz w:val="20"/>
                <w:szCs w:val="20"/>
              </w:rPr>
            </w:pPr>
            <w:proofErr w:type="spellStart"/>
            <w:r>
              <w:rPr>
                <w:rFonts w:ascii="Arial Narrow" w:hAnsi="Arial Narrow" w:cstheme="minorHAnsi"/>
                <w:sz w:val="20"/>
                <w:szCs w:val="20"/>
              </w:rPr>
              <w:t>Marrë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pjesë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33D71">
              <w:rPr>
                <w:rFonts w:ascii="Arial Narrow" w:hAnsi="Arial Narrow" w:cstheme="minorHAnsi"/>
                <w:sz w:val="20"/>
                <w:szCs w:val="20"/>
              </w:rPr>
              <w:t>demostrata</w:t>
            </w:r>
            <w:proofErr w:type="spellEnd"/>
            <w:r>
              <w:rPr>
                <w:rFonts w:ascii="Arial Narrow" w:hAnsi="Arial Narrow" w:cstheme="minorHAnsi"/>
                <w:sz w:val="20"/>
                <w:szCs w:val="20"/>
              </w:rPr>
              <w:t xml:space="preserve"> apo </w:t>
            </w:r>
            <w:proofErr w:type="spellStart"/>
            <w:r>
              <w:rPr>
                <w:rFonts w:ascii="Arial Narrow" w:hAnsi="Arial Narrow" w:cstheme="minorHAnsi"/>
                <w:sz w:val="20"/>
                <w:szCs w:val="20"/>
              </w:rPr>
              <w:t>marshim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protestues</w:t>
            </w:r>
            <w:proofErr w:type="spellEnd"/>
            <w:r w:rsidR="00D00941">
              <w:rPr>
                <w:rFonts w:ascii="Arial Narrow" w:hAnsi="Arial Narrow" w:cstheme="minorHAnsi"/>
                <w:sz w:val="20"/>
                <w:szCs w:val="20"/>
              </w:rPr>
              <w:t>?</w:t>
            </w:r>
          </w:p>
          <w:p w14:paraId="51162B8C" w14:textId="77777777" w:rsidR="00D00941" w:rsidRPr="00071FB0" w:rsidRDefault="00D00941" w:rsidP="0030777F">
            <w:pPr>
              <w:ind w:left="0"/>
              <w:rPr>
                <w:rFonts w:ascii="Arial Narrow" w:hAnsi="Arial Narrow"/>
              </w:rPr>
            </w:pPr>
          </w:p>
        </w:tc>
        <w:tc>
          <w:tcPr>
            <w:tcW w:w="4050" w:type="dxa"/>
          </w:tcPr>
          <w:p w14:paraId="5A916FA7" w14:textId="77777777" w:rsidR="00D00941" w:rsidRPr="00071FB0" w:rsidRDefault="00A47358" w:rsidP="0030777F">
            <w:pPr>
              <w:ind w:left="0"/>
              <w:rPr>
                <w:rFonts w:ascii="Arial Narrow" w:hAnsi="Arial Narrow"/>
                <w:sz w:val="20"/>
                <w:szCs w:val="20"/>
              </w:rPr>
            </w:pPr>
            <w:r>
              <w:rPr>
                <w:rFonts w:ascii="Arial Narrow" w:hAnsi="Arial Narrow"/>
                <w:sz w:val="20"/>
                <w:szCs w:val="20"/>
              </w:rPr>
              <w:t>Po</w:t>
            </w:r>
            <w:r w:rsidR="00D00941" w:rsidRPr="00071FB0">
              <w:rPr>
                <w:rFonts w:ascii="Arial Narrow" w:hAnsi="Arial Narrow"/>
                <w:sz w:val="20"/>
                <w:szCs w:val="20"/>
                <w:u w:val="dotted"/>
              </w:rPr>
              <w:tab/>
            </w:r>
            <w:r w:rsidR="00D00941" w:rsidRPr="00071FB0">
              <w:rPr>
                <w:rFonts w:ascii="Arial Narrow" w:hAnsi="Arial Narrow"/>
                <w:sz w:val="20"/>
                <w:szCs w:val="20"/>
                <w:u w:val="dotted"/>
              </w:rPr>
              <w:tab/>
            </w:r>
            <w:r w:rsidR="00D00941" w:rsidRPr="00E95C8F">
              <w:rPr>
                <w:rFonts w:ascii="Calibri Light" w:hAnsi="Calibri Light"/>
                <w:sz w:val="20"/>
                <w:szCs w:val="20"/>
                <w:u w:val="dotted"/>
              </w:rPr>
              <w:tab/>
            </w:r>
            <w:r w:rsidR="00D00941" w:rsidRPr="00E95C8F">
              <w:rPr>
                <w:rFonts w:ascii="Calibri Light" w:hAnsi="Calibri Light"/>
                <w:sz w:val="20"/>
                <w:szCs w:val="20"/>
                <w:u w:val="dotted"/>
              </w:rPr>
              <w:tab/>
            </w:r>
            <w:r w:rsidR="00D00941" w:rsidRPr="00071FB0">
              <w:rPr>
                <w:rFonts w:ascii="Arial Narrow" w:hAnsi="Arial Narrow"/>
                <w:sz w:val="20"/>
                <w:szCs w:val="20"/>
                <w:u w:val="dotted"/>
              </w:rPr>
              <w:tab/>
            </w:r>
            <w:r w:rsidR="00D00941" w:rsidRPr="00071FB0">
              <w:rPr>
                <w:rFonts w:ascii="Arial Narrow" w:hAnsi="Arial Narrow"/>
                <w:sz w:val="20"/>
                <w:szCs w:val="20"/>
              </w:rPr>
              <w:t>1</w:t>
            </w:r>
          </w:p>
          <w:p w14:paraId="187532AF" w14:textId="77777777" w:rsidR="00D00941" w:rsidRPr="00A34FD7" w:rsidRDefault="006C3972" w:rsidP="0030777F">
            <w:pPr>
              <w:ind w:left="0"/>
              <w:rPr>
                <w:rFonts w:ascii="Arial Narrow" w:hAnsi="Arial Narrow"/>
                <w:sz w:val="20"/>
                <w:szCs w:val="20"/>
              </w:rPr>
            </w:pPr>
            <w:r w:rsidRPr="00A34FD7">
              <w:rPr>
                <w:rFonts w:ascii="Arial Narrow" w:hAnsi="Arial Narrow"/>
                <w:sz w:val="20"/>
                <w:szCs w:val="20"/>
              </w:rPr>
              <w:t>Jo</w:t>
            </w:r>
            <w:r w:rsidR="00D00941" w:rsidRPr="00A34FD7">
              <w:rPr>
                <w:rFonts w:ascii="Arial Narrow" w:hAnsi="Arial Narrow"/>
                <w:sz w:val="20"/>
                <w:szCs w:val="20"/>
                <w:u w:val="dotted"/>
              </w:rPr>
              <w:tab/>
            </w:r>
            <w:r w:rsidR="00D00941" w:rsidRPr="00A34FD7">
              <w:rPr>
                <w:rFonts w:ascii="Arial Narrow" w:hAnsi="Arial Narrow"/>
                <w:sz w:val="20"/>
                <w:szCs w:val="20"/>
                <w:u w:val="dotted"/>
              </w:rPr>
              <w:tab/>
            </w:r>
            <w:r w:rsidR="00D00941" w:rsidRPr="00A34FD7">
              <w:rPr>
                <w:rFonts w:ascii="Calibri Light" w:hAnsi="Calibri Light"/>
                <w:sz w:val="20"/>
                <w:szCs w:val="20"/>
                <w:u w:val="dotted"/>
              </w:rPr>
              <w:tab/>
            </w:r>
            <w:r w:rsidR="00D00941" w:rsidRPr="00A34FD7">
              <w:rPr>
                <w:rFonts w:ascii="Calibri Light" w:hAnsi="Calibri Light"/>
                <w:sz w:val="20"/>
                <w:szCs w:val="20"/>
                <w:u w:val="dotted"/>
              </w:rPr>
              <w:tab/>
            </w:r>
            <w:r w:rsidR="00D00941" w:rsidRPr="00A34FD7">
              <w:rPr>
                <w:rFonts w:ascii="Arial Narrow" w:hAnsi="Arial Narrow"/>
                <w:sz w:val="20"/>
                <w:szCs w:val="20"/>
                <w:u w:val="dotted"/>
              </w:rPr>
              <w:tab/>
            </w:r>
            <w:r w:rsidR="00D00941" w:rsidRPr="00A34FD7">
              <w:rPr>
                <w:rFonts w:ascii="Arial Narrow" w:hAnsi="Arial Narrow"/>
                <w:sz w:val="20"/>
                <w:szCs w:val="20"/>
              </w:rPr>
              <w:t>2</w:t>
            </w:r>
          </w:p>
          <w:p w14:paraId="63263552" w14:textId="77777777" w:rsidR="00D00941" w:rsidRPr="00A34FD7" w:rsidRDefault="00D00941" w:rsidP="0030777F">
            <w:pPr>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Calibri Light" w:hAnsi="Calibri Light"/>
                <w:sz w:val="20"/>
                <w:szCs w:val="20"/>
                <w:u w:val="dotted"/>
              </w:rPr>
              <w:tab/>
            </w:r>
            <w:r w:rsidRPr="00A34FD7">
              <w:rPr>
                <w:rFonts w:ascii="Arial Narrow" w:hAnsi="Arial Narrow"/>
                <w:sz w:val="20"/>
                <w:szCs w:val="20"/>
                <w:u w:val="dotted"/>
              </w:rPr>
              <w:tab/>
            </w:r>
            <w:r w:rsidRPr="00A34FD7">
              <w:rPr>
                <w:rFonts w:ascii="Arial Narrow" w:hAnsi="Arial Narrow"/>
                <w:sz w:val="20"/>
                <w:szCs w:val="20"/>
              </w:rPr>
              <w:t>99</w:t>
            </w:r>
          </w:p>
        </w:tc>
      </w:tr>
    </w:tbl>
    <w:p w14:paraId="48935AE9" w14:textId="77777777" w:rsidR="00D00941" w:rsidRPr="00A34FD7" w:rsidRDefault="00D00941" w:rsidP="00D00941">
      <w:pPr>
        <w:spacing w:after="0" w:line="240" w:lineRule="auto"/>
        <w:ind w:left="0" w:right="0"/>
        <w:rPr>
          <w:rFonts w:ascii="Arial Narrow" w:eastAsia="Times New Roman" w:hAnsi="Arial Narrow" w:cs="Arial"/>
          <w:b/>
          <w:snapToGrid w:val="0"/>
          <w:sz w:val="20"/>
          <w:szCs w:val="20"/>
          <w:lang w:eastAsia="es-ES"/>
        </w:rPr>
      </w:pPr>
    </w:p>
    <w:p w14:paraId="581368C5" w14:textId="77777777" w:rsidR="002E216B" w:rsidRPr="00A34FD7" w:rsidRDefault="005C204D" w:rsidP="005C204D">
      <w:pPr>
        <w:ind w:left="0" w:right="0"/>
        <w:rPr>
          <w:rFonts w:ascii="Arial Narrow" w:eastAsia="Times New Roman" w:hAnsi="Arial Narrow" w:cs="Arial"/>
          <w:snapToGrid w:val="0"/>
          <w:sz w:val="20"/>
          <w:szCs w:val="20"/>
          <w:lang w:eastAsia="es-ES"/>
        </w:rPr>
      </w:pPr>
      <w:r w:rsidRPr="00A34FD7">
        <w:rPr>
          <w:rFonts w:ascii="Arial Narrow" w:eastAsia="Times New Roman" w:hAnsi="Arial Narrow" w:cs="Arial"/>
          <w:snapToGrid w:val="0"/>
          <w:sz w:val="20"/>
          <w:szCs w:val="20"/>
          <w:lang w:eastAsia="es-ES"/>
        </w:rPr>
        <w:br w:type="page"/>
      </w:r>
    </w:p>
    <w:p w14:paraId="7BA73C62" w14:textId="77777777" w:rsidR="009860B3" w:rsidRPr="00071FB0" w:rsidRDefault="00E27139" w:rsidP="009860B3">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lastRenderedPageBreak/>
        <w:t>8</w:t>
      </w:r>
      <w:r w:rsidR="009860B3" w:rsidRPr="00071FB0">
        <w:rPr>
          <w:rFonts w:ascii="Arial Narrow" w:eastAsia="Times New Roman" w:hAnsi="Arial Narrow" w:cs="Arial"/>
          <w:b/>
          <w:snapToGrid w:val="0"/>
          <w:lang w:eastAsia="es-ES"/>
        </w:rPr>
        <w:t xml:space="preserve">. </w:t>
      </w:r>
      <w:r w:rsidR="008F2694" w:rsidRPr="008F2694">
        <w:rPr>
          <w:rFonts w:ascii="Arial Narrow" w:eastAsia="Times New Roman" w:hAnsi="Arial Narrow" w:cs="Arial"/>
          <w:b/>
          <w:snapToGrid w:val="0"/>
          <w:lang w:eastAsia="es-ES"/>
        </w:rPr>
        <w:t>PERFORMANCA INSTITUCIONALE</w:t>
      </w:r>
    </w:p>
    <w:p w14:paraId="59C46E3E" w14:textId="77777777" w:rsidR="00B04FCA" w:rsidRPr="00A11FCD" w:rsidRDefault="00B04FCA" w:rsidP="00E70CD1">
      <w:pPr>
        <w:spacing w:after="0" w:line="240" w:lineRule="auto"/>
        <w:ind w:left="0" w:right="0"/>
        <w:rPr>
          <w:rFonts w:ascii="Arial Narrow" w:eastAsia="Times New Roman" w:hAnsi="Arial Narrow" w:cs="Arial"/>
          <w:snapToGrid w:val="0"/>
          <w:sz w:val="20"/>
          <w:szCs w:val="20"/>
          <w:lang w:eastAsia="es-ES"/>
        </w:rPr>
      </w:pPr>
    </w:p>
    <w:p w14:paraId="5FC61710" w14:textId="77777777" w:rsidR="00C94463" w:rsidRPr="00CF03FF" w:rsidRDefault="008F2694" w:rsidP="00C94463">
      <w:pPr>
        <w:spacing w:after="0" w:line="240" w:lineRule="auto"/>
        <w:ind w:left="0"/>
        <w:rPr>
          <w:rFonts w:ascii="Arial Narrow" w:hAnsi="Arial Narrow" w:cstheme="minorHAnsi"/>
          <w:b/>
          <w:u w:val="single"/>
        </w:rPr>
      </w:pPr>
      <w:r>
        <w:rPr>
          <w:rFonts w:ascii="Arial Narrow" w:hAnsi="Arial Narrow" w:cstheme="minorHAnsi"/>
          <w:b/>
          <w:u w:val="single"/>
        </w:rPr>
        <w:t>MUNDËSIA</w:t>
      </w:r>
      <w:r w:rsidR="00C94463" w:rsidRPr="00CF03FF">
        <w:rPr>
          <w:rFonts w:ascii="Arial Narrow" w:hAnsi="Arial Narrow" w:cstheme="minorHAnsi"/>
          <w:b/>
          <w:u w:val="single"/>
        </w:rPr>
        <w:t xml:space="preserve"> A</w:t>
      </w:r>
    </w:p>
    <w:p w14:paraId="4D6FB926" w14:textId="77777777" w:rsidR="00C94463" w:rsidRPr="00CF03FF" w:rsidRDefault="00C94463" w:rsidP="00C94463">
      <w:pPr>
        <w:spacing w:after="0" w:line="240" w:lineRule="auto"/>
        <w:ind w:left="0"/>
        <w:rPr>
          <w:rFonts w:ascii="Arial Narrow" w:hAnsi="Arial Narrow" w:cstheme="minorHAnsi"/>
          <w:b/>
          <w:u w:val="single"/>
        </w:rPr>
      </w:pPr>
    </w:p>
    <w:p w14:paraId="521EB5B4" w14:textId="77777777" w:rsidR="008F2694" w:rsidRPr="005E17B8" w:rsidRDefault="008F2694" w:rsidP="008F2694">
      <w:pPr>
        <w:tabs>
          <w:tab w:val="left" w:pos="180"/>
        </w:tabs>
        <w:spacing w:after="0" w:line="240" w:lineRule="auto"/>
        <w:ind w:left="0" w:right="0"/>
        <w:rPr>
          <w:rFonts w:ascii="Arial Narrow" w:hAnsi="Arial Narrow" w:cstheme="minorHAnsi"/>
          <w:b/>
        </w:rPr>
      </w:pPr>
      <w:r>
        <w:rPr>
          <w:rFonts w:ascii="Arial Narrow" w:hAnsi="Arial Narrow" w:cstheme="minorHAnsi"/>
          <w:b/>
        </w:rPr>
        <w:t>ANKETUESI</w:t>
      </w:r>
      <w:r w:rsidRPr="00A6393A">
        <w:rPr>
          <w:rFonts w:ascii="Arial Narrow" w:hAnsi="Arial Narrow" w:cstheme="minorHAnsi"/>
          <w:b/>
        </w:rPr>
        <w:t xml:space="preserve">: </w:t>
      </w:r>
      <w:r>
        <w:rPr>
          <w:rFonts w:ascii="Arial Narrow" w:hAnsi="Arial Narrow" w:cstheme="minorHAnsi"/>
          <w:b/>
        </w:rPr>
        <w:t xml:space="preserve">ANKETUESI RASTËSISHT DO TI CAKTOJË MUNDËSINË </w:t>
      </w:r>
      <w:proofErr w:type="gramStart"/>
      <w:r>
        <w:rPr>
          <w:rFonts w:ascii="Arial Narrow" w:hAnsi="Arial Narrow" w:cstheme="minorHAnsi"/>
          <w:b/>
        </w:rPr>
        <w:t>A</w:t>
      </w:r>
      <w:proofErr w:type="gramEnd"/>
      <w:r>
        <w:rPr>
          <w:rFonts w:ascii="Arial Narrow" w:hAnsi="Arial Narrow" w:cstheme="minorHAnsi"/>
          <w:b/>
        </w:rPr>
        <w:t xml:space="preserve"> OSE MUNDËSINË B SECILIT RESPONDENT</w:t>
      </w:r>
      <w:r w:rsidRPr="00A6393A">
        <w:rPr>
          <w:rFonts w:ascii="Arial Narrow" w:hAnsi="Arial Narrow" w:cstheme="minorHAnsi"/>
          <w:b/>
        </w:rPr>
        <w:t>.</w:t>
      </w:r>
      <w:r w:rsidRPr="00726362">
        <w:rPr>
          <w:rFonts w:ascii="Arial Narrow" w:hAnsi="Arial Narrow" w:cstheme="minorHAnsi"/>
          <w:b/>
        </w:rPr>
        <w:t xml:space="preserve"> </w:t>
      </w:r>
    </w:p>
    <w:p w14:paraId="7F2D9E7E" w14:textId="77777777" w:rsidR="005C204D" w:rsidRPr="00DA7E36" w:rsidRDefault="005C204D" w:rsidP="00E70CD1">
      <w:pPr>
        <w:spacing w:after="0" w:line="240" w:lineRule="auto"/>
        <w:ind w:left="0" w:right="0"/>
        <w:rPr>
          <w:rFonts w:ascii="Arial Narrow" w:eastAsia="Times New Roman" w:hAnsi="Arial Narrow" w:cs="Arial"/>
          <w:b/>
          <w:snapToGrid w:val="0"/>
          <w:szCs w:val="16"/>
          <w:lang w:eastAsia="es-ES"/>
        </w:rPr>
      </w:pPr>
    </w:p>
    <w:p w14:paraId="14263B64" w14:textId="77777777" w:rsidR="008F2694" w:rsidRDefault="008F2694" w:rsidP="00C14137">
      <w:pPr>
        <w:tabs>
          <w:tab w:val="left" w:pos="180"/>
        </w:tabs>
        <w:spacing w:after="0" w:line="240" w:lineRule="auto"/>
        <w:ind w:left="0" w:right="-180"/>
        <w:rPr>
          <w:rFonts w:ascii="Arial Narrow" w:hAnsi="Arial Narrow" w:cstheme="minorHAnsi"/>
          <w:b/>
          <w:sz w:val="20"/>
          <w:szCs w:val="20"/>
        </w:rPr>
      </w:pPr>
      <w:r w:rsidRPr="008F2694">
        <w:rPr>
          <w:rFonts w:ascii="Arial Narrow" w:hAnsi="Arial Narrow" w:cstheme="minorHAnsi"/>
          <w:b/>
          <w:sz w:val="20"/>
          <w:szCs w:val="20"/>
        </w:rPr>
        <w:t xml:space="preserve">LEXO: </w:t>
      </w:r>
      <w:r w:rsidRPr="008F2694">
        <w:rPr>
          <w:rFonts w:ascii="Arial Narrow" w:hAnsi="Arial Narrow" w:cstheme="minorHAnsi"/>
          <w:sz w:val="20"/>
          <w:szCs w:val="20"/>
        </w:rPr>
        <w:t xml:space="preserve">Duke </w:t>
      </w:r>
      <w:proofErr w:type="spellStart"/>
      <w:r w:rsidRPr="008F2694">
        <w:rPr>
          <w:rFonts w:ascii="Arial Narrow" w:hAnsi="Arial Narrow" w:cstheme="minorHAnsi"/>
          <w:sz w:val="20"/>
          <w:szCs w:val="20"/>
        </w:rPr>
        <w:t>folur</w:t>
      </w:r>
      <w:proofErr w:type="spellEnd"/>
      <w:r w:rsidRPr="008F2694">
        <w:rPr>
          <w:rFonts w:ascii="Arial Narrow" w:hAnsi="Arial Narrow" w:cstheme="minorHAnsi"/>
          <w:sz w:val="20"/>
          <w:szCs w:val="20"/>
        </w:rPr>
        <w:t xml:space="preserve"> me </w:t>
      </w:r>
      <w:proofErr w:type="spellStart"/>
      <w:r w:rsidRPr="008F2694">
        <w:rPr>
          <w:rFonts w:ascii="Arial Narrow" w:hAnsi="Arial Narrow" w:cstheme="minorHAnsi"/>
          <w:sz w:val="20"/>
          <w:szCs w:val="20"/>
        </w:rPr>
        <w:t>njerëzit</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për</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qeverisjen</w:t>
      </w:r>
      <w:proofErr w:type="spellEnd"/>
      <w:r w:rsidRPr="008F2694">
        <w:rPr>
          <w:rFonts w:ascii="Arial Narrow" w:hAnsi="Arial Narrow" w:cstheme="minorHAnsi"/>
          <w:sz w:val="20"/>
          <w:szCs w:val="20"/>
        </w:rPr>
        <w:t xml:space="preserve"> e </w:t>
      </w:r>
      <w:proofErr w:type="spellStart"/>
      <w:r w:rsidRPr="008F2694">
        <w:rPr>
          <w:rFonts w:ascii="Arial Narrow" w:hAnsi="Arial Narrow" w:cstheme="minorHAnsi"/>
          <w:sz w:val="20"/>
          <w:szCs w:val="20"/>
        </w:rPr>
        <w:t>tyre</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lokale</w:t>
      </w:r>
      <w:proofErr w:type="spellEnd"/>
      <w:r w:rsidRPr="008F2694">
        <w:rPr>
          <w:rFonts w:ascii="Arial Narrow" w:hAnsi="Arial Narrow" w:cstheme="minorHAnsi"/>
          <w:sz w:val="20"/>
          <w:szCs w:val="20"/>
        </w:rPr>
        <w:t xml:space="preserve">, ne </w:t>
      </w:r>
      <w:proofErr w:type="spellStart"/>
      <w:r w:rsidRPr="008F2694">
        <w:rPr>
          <w:rFonts w:ascii="Arial Narrow" w:hAnsi="Arial Narrow" w:cstheme="minorHAnsi"/>
          <w:sz w:val="20"/>
          <w:szCs w:val="20"/>
        </w:rPr>
        <w:t>shpesh</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gjejmë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dallime</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të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rëndësishme</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në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atë</w:t>
      </w:r>
      <w:proofErr w:type="spellEnd"/>
      <w:r w:rsidRPr="008F2694">
        <w:rPr>
          <w:rFonts w:ascii="Arial Narrow" w:hAnsi="Arial Narrow" w:cstheme="minorHAnsi"/>
          <w:sz w:val="20"/>
          <w:szCs w:val="20"/>
        </w:rPr>
        <w:t xml:space="preserve"> se </w:t>
      </w:r>
      <w:proofErr w:type="spellStart"/>
      <w:r w:rsidRPr="008F2694">
        <w:rPr>
          <w:rFonts w:ascii="Arial Narrow" w:hAnsi="Arial Narrow" w:cstheme="minorHAnsi"/>
          <w:sz w:val="20"/>
          <w:szCs w:val="20"/>
        </w:rPr>
        <w:t>sa</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mirë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qeveria</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policia</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dhe</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gjykatat</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i</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kryejnë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punët</w:t>
      </w:r>
      <w:proofErr w:type="spellEnd"/>
      <w:r w:rsidRPr="008F2694">
        <w:rPr>
          <w:rFonts w:ascii="Arial Narrow" w:hAnsi="Arial Narrow" w:cstheme="minorHAnsi"/>
          <w:sz w:val="20"/>
          <w:szCs w:val="20"/>
        </w:rPr>
        <w:t xml:space="preserve"> e </w:t>
      </w:r>
      <w:proofErr w:type="spellStart"/>
      <w:r w:rsidRPr="008F2694">
        <w:rPr>
          <w:rFonts w:ascii="Arial Narrow" w:hAnsi="Arial Narrow" w:cstheme="minorHAnsi"/>
          <w:sz w:val="20"/>
          <w:szCs w:val="20"/>
        </w:rPr>
        <w:t>tyre</w:t>
      </w:r>
      <w:proofErr w:type="spellEnd"/>
      <w:r w:rsidRPr="008F2694">
        <w:rPr>
          <w:rFonts w:ascii="Arial Narrow" w:hAnsi="Arial Narrow" w:cstheme="minorHAnsi"/>
          <w:sz w:val="20"/>
          <w:szCs w:val="20"/>
        </w:rPr>
        <w:t xml:space="preserve">. Ju </w:t>
      </w:r>
      <w:proofErr w:type="spellStart"/>
      <w:r w:rsidRPr="008F2694">
        <w:rPr>
          <w:rFonts w:ascii="Arial Narrow" w:hAnsi="Arial Narrow" w:cstheme="minorHAnsi"/>
          <w:sz w:val="20"/>
          <w:szCs w:val="20"/>
        </w:rPr>
        <w:t>lutem</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më</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tregoni</w:t>
      </w:r>
      <w:proofErr w:type="spellEnd"/>
      <w:r w:rsidRPr="008F2694">
        <w:rPr>
          <w:rFonts w:ascii="Arial Narrow" w:hAnsi="Arial Narrow" w:cstheme="minorHAnsi"/>
          <w:b/>
          <w:sz w:val="20"/>
          <w:szCs w:val="20"/>
        </w:rPr>
        <w:t xml:space="preserve"> </w:t>
      </w:r>
      <w:proofErr w:type="spellStart"/>
      <w:r w:rsidRPr="008F2694">
        <w:rPr>
          <w:rFonts w:ascii="Arial Narrow" w:hAnsi="Arial Narrow" w:cstheme="minorHAnsi"/>
          <w:b/>
          <w:sz w:val="20"/>
          <w:szCs w:val="20"/>
        </w:rPr>
        <w:t>sa</w:t>
      </w:r>
      <w:proofErr w:type="spellEnd"/>
      <w:r w:rsidRPr="008F2694">
        <w:rPr>
          <w:rFonts w:ascii="Arial Narrow" w:hAnsi="Arial Narrow" w:cstheme="minorHAnsi"/>
          <w:b/>
          <w:sz w:val="20"/>
          <w:szCs w:val="20"/>
        </w:rPr>
        <w:t xml:space="preserve"> </w:t>
      </w:r>
      <w:proofErr w:type="spellStart"/>
      <w:r w:rsidRPr="008F2694">
        <w:rPr>
          <w:rFonts w:ascii="Arial Narrow" w:hAnsi="Arial Narrow" w:cstheme="minorHAnsi"/>
          <w:b/>
          <w:sz w:val="20"/>
          <w:szCs w:val="20"/>
        </w:rPr>
        <w:t>shpesh</w:t>
      </w:r>
      <w:proofErr w:type="spellEnd"/>
      <w:r w:rsidRPr="008F2694">
        <w:rPr>
          <w:rFonts w:ascii="Arial Narrow" w:hAnsi="Arial Narrow" w:cstheme="minorHAnsi"/>
          <w:b/>
          <w:sz w:val="20"/>
          <w:szCs w:val="20"/>
        </w:rPr>
        <w:t xml:space="preserve"> </w:t>
      </w:r>
      <w:r w:rsidRPr="008F2694">
        <w:rPr>
          <w:rFonts w:ascii="Arial Narrow" w:hAnsi="Arial Narrow" w:cstheme="minorHAnsi"/>
          <w:sz w:val="20"/>
          <w:szCs w:val="20"/>
        </w:rPr>
        <w:t xml:space="preserve">do ta </w:t>
      </w:r>
      <w:proofErr w:type="spellStart"/>
      <w:r w:rsidRPr="008F2694">
        <w:rPr>
          <w:rFonts w:ascii="Arial Narrow" w:hAnsi="Arial Narrow" w:cstheme="minorHAnsi"/>
          <w:sz w:val="20"/>
          <w:szCs w:val="20"/>
        </w:rPr>
        <w:t>thoni</w:t>
      </w:r>
      <w:proofErr w:type="spellEnd"/>
      <w:r w:rsidRPr="008F2694">
        <w:rPr>
          <w:rFonts w:ascii="Arial Narrow" w:hAnsi="Arial Narrow" w:cstheme="minorHAnsi"/>
          <w:sz w:val="20"/>
          <w:szCs w:val="20"/>
        </w:rPr>
        <w:t xml:space="preserve"> </w:t>
      </w:r>
      <w:proofErr w:type="spellStart"/>
      <w:r w:rsidRPr="008F2694">
        <w:rPr>
          <w:rFonts w:ascii="Arial Narrow" w:hAnsi="Arial Narrow" w:cstheme="minorHAnsi"/>
          <w:sz w:val="20"/>
          <w:szCs w:val="20"/>
        </w:rPr>
        <w:t>këtë</w:t>
      </w:r>
      <w:proofErr w:type="spellEnd"/>
      <w:r w:rsidRPr="008F2694">
        <w:rPr>
          <w:rFonts w:ascii="Arial Narrow" w:hAnsi="Arial Narrow" w:cstheme="minorHAnsi"/>
          <w:b/>
          <w:sz w:val="20"/>
          <w:szCs w:val="20"/>
        </w:rPr>
        <w:t>:</w:t>
      </w:r>
    </w:p>
    <w:p w14:paraId="19C1294C" w14:textId="77777777" w:rsidR="00DA7E36" w:rsidRPr="00071FB0" w:rsidRDefault="00DA7E36" w:rsidP="00DA7E36">
      <w:pPr>
        <w:tabs>
          <w:tab w:val="left" w:pos="180"/>
        </w:tabs>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437508" w:rsidRPr="00FE59B1" w14:paraId="534281D2" w14:textId="77777777" w:rsidTr="00F87280">
        <w:tc>
          <w:tcPr>
            <w:tcW w:w="990" w:type="dxa"/>
          </w:tcPr>
          <w:p w14:paraId="225A0467" w14:textId="77777777" w:rsidR="00437508" w:rsidRPr="00726362" w:rsidRDefault="00BD0C75" w:rsidP="00F87280">
            <w:pPr>
              <w:ind w:left="0" w:right="0"/>
              <w:rPr>
                <w:rFonts w:ascii="Arial Narrow" w:hAnsi="Arial Narrow"/>
                <w:b/>
                <w:sz w:val="20"/>
                <w:szCs w:val="20"/>
              </w:rPr>
            </w:pPr>
            <w:r>
              <w:rPr>
                <w:rFonts w:ascii="Arial Narrow" w:hAnsi="Arial Narrow"/>
                <w:b/>
                <w:sz w:val="20"/>
                <w:szCs w:val="20"/>
              </w:rPr>
              <w:t>q43</w:t>
            </w:r>
            <w:r w:rsidR="00437508" w:rsidRPr="00726362">
              <w:rPr>
                <w:rFonts w:ascii="Arial Narrow" w:hAnsi="Arial Narrow"/>
                <w:b/>
                <w:sz w:val="20"/>
                <w:szCs w:val="20"/>
              </w:rPr>
              <w:t>a_G1</w:t>
            </w:r>
          </w:p>
          <w:p w14:paraId="7267BB4E"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1089A204" w14:textId="6D4CDD56" w:rsidR="00437508" w:rsidRPr="00726362" w:rsidRDefault="00375834" w:rsidP="00F87280">
            <w:pPr>
              <w:tabs>
                <w:tab w:val="left" w:pos="180"/>
              </w:tabs>
              <w:ind w:left="0"/>
              <w:rPr>
                <w:rFonts w:ascii="Arial Narrow" w:hAnsi="Arial Narrow" w:cstheme="minorHAnsi"/>
                <w:sz w:val="20"/>
                <w:szCs w:val="20"/>
              </w:rPr>
            </w:pPr>
            <w:r w:rsidRPr="00375834">
              <w:rPr>
                <w:rFonts w:ascii="Arial Narrow" w:hAnsi="Arial Narrow" w:cstheme="minorHAnsi"/>
                <w:sz w:val="20"/>
                <w:szCs w:val="20"/>
              </w:rPr>
              <w:t xml:space="preserve">Policia </w:t>
            </w:r>
            <w:proofErr w:type="spellStart"/>
            <w:r w:rsidRPr="00375834">
              <w:rPr>
                <w:rFonts w:ascii="Arial Narrow" w:hAnsi="Arial Narrow" w:cstheme="minorHAnsi"/>
                <w:sz w:val="20"/>
                <w:szCs w:val="20"/>
              </w:rPr>
              <w:t>në</w:t>
            </w:r>
            <w:proofErr w:type="spellEnd"/>
            <w:r w:rsidRPr="00375834">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375834">
              <w:rPr>
                <w:rFonts w:ascii="Arial Narrow" w:hAnsi="Arial Narrow" w:cstheme="minorHAnsi"/>
                <w:sz w:val="20"/>
                <w:szCs w:val="20"/>
              </w:rPr>
              <w:t xml:space="preserve"> </w:t>
            </w:r>
            <w:proofErr w:type="spellStart"/>
            <w:r w:rsidRPr="00375834">
              <w:rPr>
                <w:rFonts w:ascii="Arial Narrow" w:hAnsi="Arial Narrow" w:cstheme="minorHAnsi"/>
                <w:sz w:val="20"/>
                <w:szCs w:val="20"/>
              </w:rPr>
              <w:t>vepron</w:t>
            </w:r>
            <w:proofErr w:type="spellEnd"/>
            <w:r w:rsidRPr="00375834">
              <w:rPr>
                <w:rFonts w:ascii="Arial Narrow" w:hAnsi="Arial Narrow" w:cstheme="minorHAnsi"/>
                <w:sz w:val="20"/>
                <w:szCs w:val="20"/>
              </w:rPr>
              <w:t xml:space="preserve"> </w:t>
            </w:r>
            <w:proofErr w:type="spellStart"/>
            <w:r w:rsidRPr="00375834">
              <w:rPr>
                <w:rFonts w:ascii="Arial Narrow" w:hAnsi="Arial Narrow" w:cstheme="minorHAnsi"/>
                <w:sz w:val="20"/>
                <w:szCs w:val="20"/>
              </w:rPr>
              <w:t>sipas</w:t>
            </w:r>
            <w:proofErr w:type="spellEnd"/>
            <w:r w:rsidRPr="00375834">
              <w:rPr>
                <w:rFonts w:ascii="Arial Narrow" w:hAnsi="Arial Narrow" w:cstheme="minorHAnsi"/>
                <w:sz w:val="20"/>
                <w:szCs w:val="20"/>
              </w:rPr>
              <w:t xml:space="preserve"> </w:t>
            </w:r>
            <w:proofErr w:type="spellStart"/>
            <w:r w:rsidRPr="00375834">
              <w:rPr>
                <w:rFonts w:ascii="Arial Narrow" w:hAnsi="Arial Narrow" w:cstheme="minorHAnsi"/>
                <w:sz w:val="20"/>
                <w:szCs w:val="20"/>
              </w:rPr>
              <w:t>ligjit</w:t>
            </w:r>
            <w:proofErr w:type="spellEnd"/>
          </w:p>
        </w:tc>
        <w:tc>
          <w:tcPr>
            <w:tcW w:w="4140" w:type="dxa"/>
          </w:tcPr>
          <w:p w14:paraId="0B191E8A" w14:textId="4CA31A15" w:rsidR="008F2694" w:rsidRPr="008F2694" w:rsidRDefault="008F2694" w:rsidP="008F2694">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Pr="008F2694">
              <w:rPr>
                <w:rFonts w:ascii="Arial Narrow" w:hAnsi="Arial Narrow"/>
                <w:sz w:val="20"/>
                <w:szCs w:val="20"/>
              </w:rPr>
              <w:t>1</w:t>
            </w:r>
          </w:p>
          <w:p w14:paraId="5DB5589E" w14:textId="75051826" w:rsidR="008F2694" w:rsidRPr="008F2694" w:rsidRDefault="008F2694" w:rsidP="008F2694">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Pr="008F2694">
              <w:rPr>
                <w:rFonts w:ascii="Arial Narrow" w:hAnsi="Arial Narrow"/>
                <w:sz w:val="20"/>
                <w:szCs w:val="20"/>
              </w:rPr>
              <w:t>2</w:t>
            </w:r>
          </w:p>
          <w:p w14:paraId="11157FFD" w14:textId="58748DE6" w:rsidR="008F2694" w:rsidRPr="008F2694" w:rsidRDefault="008F2694" w:rsidP="008F2694">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Pr="008F2694">
              <w:rPr>
                <w:rFonts w:ascii="Arial Narrow" w:hAnsi="Arial Narrow"/>
                <w:sz w:val="20"/>
                <w:szCs w:val="20"/>
              </w:rPr>
              <w:t>3</w:t>
            </w:r>
          </w:p>
          <w:p w14:paraId="00DBD78B" w14:textId="59931AFD" w:rsidR="008F2694" w:rsidRDefault="008F2694" w:rsidP="008F2694">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00FE59B1" w:rsidRPr="00071FB0">
              <w:rPr>
                <w:rFonts w:ascii="Arial Narrow" w:hAnsi="Arial Narrow"/>
                <w:sz w:val="20"/>
                <w:szCs w:val="20"/>
                <w:u w:val="dotted"/>
              </w:rPr>
              <w:tab/>
            </w:r>
            <w:r w:rsidRPr="008F2694">
              <w:rPr>
                <w:rFonts w:ascii="Arial Narrow" w:hAnsi="Arial Narrow"/>
                <w:sz w:val="20"/>
                <w:szCs w:val="20"/>
              </w:rPr>
              <w:t>4</w:t>
            </w:r>
          </w:p>
          <w:p w14:paraId="0CE89FAE" w14:textId="0CC4034B" w:rsidR="00437508" w:rsidRPr="00A34FD7" w:rsidRDefault="00437508" w:rsidP="008F2694">
            <w:pPr>
              <w:tabs>
                <w:tab w:val="left" w:pos="180"/>
              </w:tabs>
              <w:ind w:lef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Pr="00A34FD7">
              <w:rPr>
                <w:rFonts w:ascii="Arial Narrow" w:hAnsi="Arial Narrow"/>
                <w:sz w:val="20"/>
                <w:szCs w:val="20"/>
                <w:u w:val="dotted"/>
              </w:rPr>
              <w:tab/>
            </w:r>
            <w:r w:rsidRPr="00A34FD7">
              <w:rPr>
                <w:rFonts w:ascii="Calibri Light" w:hAnsi="Calibri Light"/>
                <w:sz w:val="20"/>
                <w:szCs w:val="20"/>
                <w:u w:val="dotted"/>
              </w:rPr>
              <w:tab/>
            </w:r>
            <w:r w:rsidRPr="00A34FD7">
              <w:rPr>
                <w:rFonts w:ascii="Arial Narrow" w:hAnsi="Arial Narrow"/>
                <w:sz w:val="20"/>
                <w:szCs w:val="20"/>
              </w:rPr>
              <w:t>99</w:t>
            </w:r>
          </w:p>
        </w:tc>
      </w:tr>
      <w:tr w:rsidR="00437508" w:rsidRPr="00726362" w14:paraId="5E967476" w14:textId="77777777" w:rsidTr="00F87280">
        <w:tc>
          <w:tcPr>
            <w:tcW w:w="990" w:type="dxa"/>
          </w:tcPr>
          <w:p w14:paraId="397B2FB1" w14:textId="77777777" w:rsidR="00437508" w:rsidRPr="00726362" w:rsidRDefault="00437508" w:rsidP="00F87280">
            <w:pPr>
              <w:ind w:left="0" w:right="0"/>
              <w:rPr>
                <w:rFonts w:ascii="Arial Narrow" w:hAnsi="Arial Narrow"/>
                <w:b/>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b_G1</w:t>
            </w:r>
          </w:p>
          <w:p w14:paraId="45E165BA" w14:textId="77777777" w:rsidR="00437508" w:rsidRPr="00726362" w:rsidRDefault="00437508" w:rsidP="00F87280">
            <w:pPr>
              <w:ind w:left="0" w:right="0"/>
              <w:rPr>
                <w:rFonts w:ascii="Arial Narrow" w:hAnsi="Arial Narrow"/>
                <w:b/>
                <w:sz w:val="20"/>
                <w:szCs w:val="20"/>
              </w:rPr>
            </w:pPr>
          </w:p>
          <w:p w14:paraId="730874E6"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26797DB6" w14:textId="5769A32E" w:rsidR="00AB4437" w:rsidRDefault="00AB4437" w:rsidP="00AB4437">
            <w:pPr>
              <w:tabs>
                <w:tab w:val="left" w:pos="180"/>
              </w:tabs>
              <w:ind w:left="0"/>
              <w:rPr>
                <w:rFonts w:ascii="Arial Narrow" w:hAnsi="Arial Narrow" w:cstheme="minorHAnsi"/>
                <w:sz w:val="20"/>
                <w:szCs w:val="20"/>
              </w:rPr>
            </w:pPr>
            <w:proofErr w:type="spellStart"/>
            <w:r w:rsidRPr="00AB4437">
              <w:rPr>
                <w:rFonts w:ascii="Arial Narrow" w:hAnsi="Arial Narrow" w:cstheme="minorHAnsi"/>
                <w:sz w:val="20"/>
                <w:szCs w:val="20"/>
              </w:rPr>
              <w:t>Hetue</w:t>
            </w:r>
            <w:r>
              <w:rPr>
                <w:rFonts w:ascii="Arial Narrow" w:hAnsi="Arial Narrow" w:cstheme="minorHAnsi"/>
                <w:sz w:val="20"/>
                <w:szCs w:val="20"/>
              </w:rPr>
              <w:t>sit</w:t>
            </w:r>
            <w:proofErr w:type="spellEnd"/>
            <w:r>
              <w:rPr>
                <w:rFonts w:ascii="Arial Narrow" w:hAnsi="Arial Narrow" w:cstheme="minorHAnsi"/>
                <w:sz w:val="20"/>
                <w:szCs w:val="20"/>
              </w:rPr>
              <w:t xml:space="preserve"> e </w:t>
            </w:r>
            <w:proofErr w:type="spellStart"/>
            <w:r>
              <w:rPr>
                <w:rFonts w:ascii="Arial Narrow" w:hAnsi="Arial Narrow" w:cstheme="minorHAnsi"/>
                <w:sz w:val="20"/>
                <w:szCs w:val="20"/>
              </w:rPr>
              <w:t>policisë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veprojnë</w:t>
            </w:r>
            <w:proofErr w:type="spellEnd"/>
            <w:r>
              <w:rPr>
                <w:rFonts w:ascii="Arial Narrow" w:hAnsi="Arial Narrow" w:cstheme="minorHAnsi"/>
                <w:sz w:val="20"/>
                <w:szCs w:val="20"/>
              </w:rPr>
              <w:t xml:space="preserve"> me</w:t>
            </w:r>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seriozitet</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dhe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kryejnë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hetime</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sipas</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ligjit</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për</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të</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gjetur</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autorët</w:t>
            </w:r>
            <w:proofErr w:type="spellEnd"/>
            <w:r w:rsidRPr="00AB4437">
              <w:rPr>
                <w:rFonts w:ascii="Arial Narrow" w:hAnsi="Arial Narrow" w:cstheme="minorHAnsi"/>
                <w:sz w:val="20"/>
                <w:szCs w:val="20"/>
              </w:rPr>
              <w:t xml:space="preserve"> e </w:t>
            </w:r>
            <w:proofErr w:type="spellStart"/>
            <w:r w:rsidRPr="00AB4437">
              <w:rPr>
                <w:rFonts w:ascii="Arial Narrow" w:hAnsi="Arial Narrow" w:cstheme="minorHAnsi"/>
                <w:sz w:val="20"/>
                <w:szCs w:val="20"/>
              </w:rPr>
              <w:t>një</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krimi</w:t>
            </w:r>
            <w:proofErr w:type="spellEnd"/>
          </w:p>
          <w:p w14:paraId="1DD88729" w14:textId="77777777" w:rsidR="00437508" w:rsidRPr="00726362" w:rsidRDefault="00437508" w:rsidP="00F87280">
            <w:pPr>
              <w:tabs>
                <w:tab w:val="left" w:pos="180"/>
              </w:tabs>
              <w:ind w:left="0"/>
              <w:rPr>
                <w:rFonts w:ascii="Arial Narrow" w:hAnsi="Arial Narrow" w:cstheme="minorHAnsi"/>
                <w:sz w:val="20"/>
                <w:szCs w:val="20"/>
              </w:rPr>
            </w:pPr>
          </w:p>
        </w:tc>
        <w:tc>
          <w:tcPr>
            <w:tcW w:w="4140" w:type="dxa"/>
          </w:tcPr>
          <w:p w14:paraId="0CA30B82"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65FD435B"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400DDEB0"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6F24DD9A"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05566612" w14:textId="74564AB6" w:rsidR="00437508" w:rsidRPr="00FE59B1" w:rsidRDefault="00FE59B1" w:rsidP="00FE59B1">
            <w:pPr>
              <w:tabs>
                <w:tab w:val="left" w:pos="180"/>
              </w:tabs>
              <w:ind w:left="0"/>
              <w:rPr>
                <w:rFonts w:ascii="Arial Narrow" w:hAnsi="Arial Narrow" w:cstheme="minorHAnsi"/>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13A25C7B" w14:textId="77777777" w:rsidTr="00F87280">
        <w:tc>
          <w:tcPr>
            <w:tcW w:w="990" w:type="dxa"/>
          </w:tcPr>
          <w:p w14:paraId="4CFECE59" w14:textId="77777777" w:rsidR="00437508" w:rsidRPr="00726362" w:rsidRDefault="00437508" w:rsidP="00F87280">
            <w:pPr>
              <w:ind w:left="0" w:right="0"/>
              <w:rPr>
                <w:rFonts w:ascii="Arial Narrow" w:hAnsi="Arial Narrow"/>
                <w:b/>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c_G1</w:t>
            </w:r>
          </w:p>
          <w:p w14:paraId="663F135B" w14:textId="77777777" w:rsidR="00437508" w:rsidRPr="00726362" w:rsidRDefault="00437508" w:rsidP="00F87280">
            <w:pPr>
              <w:tabs>
                <w:tab w:val="left" w:pos="180"/>
              </w:tabs>
              <w:ind w:left="0"/>
              <w:rPr>
                <w:rFonts w:ascii="Arial Narrow" w:hAnsi="Arial Narrow" w:cstheme="minorHAnsi"/>
                <w:sz w:val="20"/>
                <w:szCs w:val="20"/>
              </w:rPr>
            </w:pPr>
          </w:p>
        </w:tc>
        <w:tc>
          <w:tcPr>
            <w:tcW w:w="4950" w:type="dxa"/>
          </w:tcPr>
          <w:p w14:paraId="1CD680E6" w14:textId="0B1493A6" w:rsidR="00AB4437" w:rsidRPr="00AB4437" w:rsidRDefault="00AB4437" w:rsidP="00AB4437">
            <w:pPr>
              <w:ind w:left="0"/>
              <w:rPr>
                <w:rFonts w:ascii="Arial Narrow" w:hAnsi="Arial Narrow" w:cstheme="minorHAnsi"/>
                <w:sz w:val="20"/>
                <w:szCs w:val="20"/>
              </w:rPr>
            </w:pPr>
            <w:proofErr w:type="spellStart"/>
            <w:r w:rsidRPr="00AB4437">
              <w:rPr>
                <w:rFonts w:ascii="Arial Narrow" w:hAnsi="Arial Narrow" w:cstheme="minorHAnsi"/>
                <w:sz w:val="20"/>
                <w:szCs w:val="20"/>
              </w:rPr>
              <w:t>Në</w:t>
            </w:r>
            <w:proofErr w:type="spellEnd"/>
            <w:r w:rsidRPr="00AB4437">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të</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drejtat</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themelore</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të</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të</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dyshuarve</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respektohen</w:t>
            </w:r>
            <w:proofErr w:type="spellEnd"/>
            <w:r w:rsidRPr="00AB4437">
              <w:rPr>
                <w:rFonts w:ascii="Arial Narrow" w:hAnsi="Arial Narrow" w:cstheme="minorHAnsi"/>
                <w:sz w:val="20"/>
                <w:szCs w:val="20"/>
              </w:rPr>
              <w:t xml:space="preserve"> </w:t>
            </w:r>
            <w:proofErr w:type="spellStart"/>
            <w:r w:rsidRPr="00AB4437">
              <w:rPr>
                <w:rFonts w:ascii="Arial Narrow" w:hAnsi="Arial Narrow" w:cstheme="minorHAnsi"/>
                <w:sz w:val="20"/>
                <w:szCs w:val="20"/>
              </w:rPr>
              <w:t>nga</w:t>
            </w:r>
            <w:proofErr w:type="spellEnd"/>
          </w:p>
          <w:p w14:paraId="6C1BAE2D" w14:textId="77777777" w:rsidR="00437508" w:rsidRPr="00726362" w:rsidRDefault="00AB4437" w:rsidP="00AB4437">
            <w:pPr>
              <w:ind w:left="0"/>
              <w:rPr>
                <w:rFonts w:ascii="Arial Narrow" w:hAnsi="Arial Narrow" w:cstheme="minorHAnsi"/>
                <w:sz w:val="20"/>
                <w:szCs w:val="20"/>
              </w:rPr>
            </w:pPr>
            <w:proofErr w:type="spellStart"/>
            <w:r w:rsidRPr="00AB4437">
              <w:rPr>
                <w:rFonts w:ascii="Arial Narrow" w:hAnsi="Arial Narrow" w:cstheme="minorHAnsi"/>
                <w:sz w:val="20"/>
                <w:szCs w:val="20"/>
              </w:rPr>
              <w:t>policia</w:t>
            </w:r>
            <w:proofErr w:type="spellEnd"/>
          </w:p>
        </w:tc>
        <w:tc>
          <w:tcPr>
            <w:tcW w:w="4140" w:type="dxa"/>
          </w:tcPr>
          <w:p w14:paraId="040C86C8"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6F9B6272"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371CADAB"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623F5582"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5B136F51" w14:textId="32C034A5" w:rsidR="00437508" w:rsidRPr="00FE59B1" w:rsidRDefault="00FE59B1" w:rsidP="00FE59B1">
            <w:pPr>
              <w:tabs>
                <w:tab w:val="left" w:pos="180"/>
              </w:tabs>
              <w:ind w:left="0"/>
              <w:rPr>
                <w:rFonts w:ascii="Arial Narrow" w:hAnsi="Arial Narrow" w:cstheme="minorHAnsi"/>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3C6A3506" w14:textId="77777777" w:rsidTr="00F87280">
        <w:tc>
          <w:tcPr>
            <w:tcW w:w="990" w:type="dxa"/>
          </w:tcPr>
          <w:p w14:paraId="56C29D4B" w14:textId="77777777" w:rsidR="00437508" w:rsidRPr="00FE59B1" w:rsidRDefault="00437508" w:rsidP="00F87280">
            <w:pPr>
              <w:ind w:left="0" w:right="0"/>
              <w:rPr>
                <w:rFonts w:ascii="Arial Narrow" w:hAnsi="Arial Narrow"/>
                <w:b/>
                <w:sz w:val="20"/>
                <w:szCs w:val="20"/>
              </w:rPr>
            </w:pPr>
            <w:r w:rsidRPr="00FE59B1">
              <w:rPr>
                <w:rFonts w:ascii="Arial Narrow" w:hAnsi="Arial Narrow"/>
                <w:b/>
                <w:sz w:val="20"/>
                <w:szCs w:val="20"/>
              </w:rPr>
              <w:t>q</w:t>
            </w:r>
            <w:r w:rsidR="0055201E" w:rsidRPr="00FE59B1">
              <w:rPr>
                <w:rFonts w:ascii="Arial Narrow" w:hAnsi="Arial Narrow"/>
                <w:b/>
                <w:sz w:val="20"/>
                <w:szCs w:val="20"/>
              </w:rPr>
              <w:t>43</w:t>
            </w:r>
            <w:r w:rsidRPr="00FE59B1">
              <w:rPr>
                <w:rFonts w:ascii="Arial Narrow" w:hAnsi="Arial Narrow"/>
                <w:b/>
                <w:sz w:val="20"/>
                <w:szCs w:val="20"/>
              </w:rPr>
              <w:t>d_G1</w:t>
            </w:r>
          </w:p>
          <w:p w14:paraId="03193272" w14:textId="77777777" w:rsidR="00437508" w:rsidRPr="00FE59B1" w:rsidRDefault="00437508" w:rsidP="00F87280">
            <w:pPr>
              <w:tabs>
                <w:tab w:val="left" w:pos="180"/>
              </w:tabs>
              <w:ind w:left="0"/>
              <w:rPr>
                <w:rFonts w:ascii="Arial Narrow" w:hAnsi="Arial Narrow" w:cstheme="minorHAnsi"/>
                <w:sz w:val="20"/>
                <w:szCs w:val="20"/>
              </w:rPr>
            </w:pPr>
          </w:p>
        </w:tc>
        <w:tc>
          <w:tcPr>
            <w:tcW w:w="4950" w:type="dxa"/>
          </w:tcPr>
          <w:p w14:paraId="78B0FDFA" w14:textId="1A4F137B" w:rsidR="00437508" w:rsidRPr="00FE59B1" w:rsidRDefault="00AB4437" w:rsidP="00F87280">
            <w:pPr>
              <w:ind w:left="0"/>
              <w:rPr>
                <w:rFonts w:ascii="Arial Narrow" w:hAnsi="Arial Narrow" w:cstheme="minorHAnsi"/>
                <w:sz w:val="20"/>
                <w:szCs w:val="20"/>
              </w:rPr>
            </w:pPr>
            <w:proofErr w:type="spellStart"/>
            <w:r w:rsidRPr="00FE59B1">
              <w:rPr>
                <w:rFonts w:ascii="Arial Narrow" w:hAnsi="Arial Narrow" w:cstheme="minorHAnsi"/>
                <w:sz w:val="20"/>
                <w:szCs w:val="20"/>
              </w:rPr>
              <w:t>Në</w:t>
            </w:r>
            <w:proofErr w:type="spellEnd"/>
            <w:r w:rsidRPr="00FE59B1">
              <w:rPr>
                <w:rFonts w:ascii="Arial Narrow" w:hAnsi="Arial Narrow" w:cstheme="minorHAnsi"/>
                <w:sz w:val="20"/>
                <w:szCs w:val="20"/>
              </w:rPr>
              <w:t xml:space="preserve"> </w:t>
            </w:r>
            <w:proofErr w:type="spellStart"/>
            <w:r w:rsidR="00FA777E" w:rsidRPr="00FE59B1">
              <w:rPr>
                <w:rFonts w:ascii="Arial Narrow" w:hAnsi="Arial Narrow" w:cstheme="minorHAnsi"/>
                <w:sz w:val="20"/>
                <w:szCs w:val="20"/>
              </w:rPr>
              <w:t>Maqedonin</w:t>
            </w:r>
            <w:proofErr w:type="spellEnd"/>
            <w:r w:rsidR="00FA777E" w:rsidRPr="00FE59B1">
              <w:rPr>
                <w:rFonts w:ascii="Arial Narrow" w:hAnsi="Arial Narrow" w:cstheme="minorHAnsi"/>
                <w:sz w:val="20"/>
                <w:szCs w:val="20"/>
              </w:rPr>
              <w:t xml:space="preserve"> e </w:t>
            </w:r>
            <w:proofErr w:type="spellStart"/>
            <w:r w:rsidR="00FA777E" w:rsidRPr="00FE59B1">
              <w:rPr>
                <w:rFonts w:ascii="Arial Narrow" w:hAnsi="Arial Narrow" w:cstheme="minorHAnsi"/>
                <w:sz w:val="20"/>
                <w:szCs w:val="20"/>
              </w:rPr>
              <w:t>Veriut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nëse</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pjesëtarët</w:t>
            </w:r>
            <w:proofErr w:type="spellEnd"/>
            <w:r w:rsidRPr="00FE59B1">
              <w:rPr>
                <w:rFonts w:ascii="Arial Narrow" w:hAnsi="Arial Narrow" w:cstheme="minorHAnsi"/>
                <w:sz w:val="20"/>
                <w:szCs w:val="20"/>
              </w:rPr>
              <w:t xml:space="preserve"> e </w:t>
            </w:r>
            <w:proofErr w:type="spellStart"/>
            <w:r w:rsidRPr="00FE59B1">
              <w:rPr>
                <w:rFonts w:ascii="Arial Narrow" w:hAnsi="Arial Narrow" w:cstheme="minorHAnsi"/>
                <w:sz w:val="20"/>
                <w:szCs w:val="20"/>
              </w:rPr>
              <w:t>policisë</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shkelin</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ligjin</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ata</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dënohen</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për</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këto</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shkelje</w:t>
            </w:r>
            <w:proofErr w:type="spellEnd"/>
          </w:p>
        </w:tc>
        <w:tc>
          <w:tcPr>
            <w:tcW w:w="4140" w:type="dxa"/>
          </w:tcPr>
          <w:p w14:paraId="585BADD6"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5028D909"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4A1B167F"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0C3AD304"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59736EB0" w14:textId="47BE01DE" w:rsidR="00437508" w:rsidRPr="00FE59B1" w:rsidRDefault="00FE59B1" w:rsidP="00FE59B1">
            <w:pPr>
              <w:tabs>
                <w:tab w:val="left" w:pos="180"/>
              </w:tabs>
              <w:ind w:left="0"/>
              <w:rPr>
                <w:rFonts w:ascii="Arial Narrow" w:hAnsi="Arial Narrow" w:cstheme="minorHAnsi"/>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D4549C" w14:paraId="5973C867" w14:textId="77777777" w:rsidTr="00F87280">
        <w:tc>
          <w:tcPr>
            <w:tcW w:w="990" w:type="dxa"/>
          </w:tcPr>
          <w:p w14:paraId="5180EDE9" w14:textId="77777777" w:rsidR="00437508" w:rsidRPr="00FE59B1" w:rsidRDefault="0055201E" w:rsidP="00F87280">
            <w:pPr>
              <w:ind w:left="0" w:right="0"/>
              <w:rPr>
                <w:rFonts w:ascii="Arial Narrow" w:hAnsi="Arial Narrow"/>
                <w:b/>
                <w:sz w:val="20"/>
                <w:szCs w:val="20"/>
              </w:rPr>
            </w:pPr>
            <w:r w:rsidRPr="00FE59B1">
              <w:rPr>
                <w:rFonts w:ascii="Arial Narrow" w:hAnsi="Arial Narrow"/>
                <w:b/>
                <w:sz w:val="20"/>
                <w:szCs w:val="20"/>
              </w:rPr>
              <w:t>q43</w:t>
            </w:r>
            <w:r w:rsidR="00437508" w:rsidRPr="00FE59B1">
              <w:rPr>
                <w:rFonts w:ascii="Arial Narrow" w:hAnsi="Arial Narrow"/>
                <w:b/>
                <w:sz w:val="20"/>
                <w:szCs w:val="20"/>
              </w:rPr>
              <w:t>e_G1</w:t>
            </w:r>
          </w:p>
          <w:p w14:paraId="5A33EF77" w14:textId="77777777" w:rsidR="00437508" w:rsidRPr="00FE59B1" w:rsidRDefault="00437508" w:rsidP="00F87280">
            <w:pPr>
              <w:ind w:left="0" w:right="0"/>
              <w:rPr>
                <w:rFonts w:ascii="Arial Narrow" w:hAnsi="Arial Narrow"/>
                <w:b/>
                <w:sz w:val="20"/>
                <w:szCs w:val="20"/>
              </w:rPr>
            </w:pPr>
          </w:p>
        </w:tc>
        <w:tc>
          <w:tcPr>
            <w:tcW w:w="4950" w:type="dxa"/>
          </w:tcPr>
          <w:p w14:paraId="5B0B8EB6" w14:textId="77777777" w:rsidR="00FE59B1" w:rsidRPr="00FE59B1" w:rsidRDefault="00AB4437" w:rsidP="00FE59B1">
            <w:pPr>
              <w:ind w:left="0"/>
              <w:rPr>
                <w:rFonts w:ascii="Arial Narrow" w:hAnsi="Arial Narrow" w:cstheme="minorHAnsi"/>
                <w:sz w:val="20"/>
                <w:szCs w:val="20"/>
              </w:rPr>
            </w:pPr>
            <w:proofErr w:type="spellStart"/>
            <w:r w:rsidRPr="00FE59B1">
              <w:rPr>
                <w:rFonts w:ascii="Arial Narrow" w:hAnsi="Arial Narrow" w:cstheme="minorHAnsi"/>
                <w:sz w:val="20"/>
                <w:szCs w:val="20"/>
              </w:rPr>
              <w:t>Në</w:t>
            </w:r>
            <w:proofErr w:type="spellEnd"/>
            <w:r w:rsidRPr="00FE59B1">
              <w:rPr>
                <w:rFonts w:ascii="Arial Narrow" w:hAnsi="Arial Narrow" w:cstheme="minorHAnsi"/>
                <w:sz w:val="20"/>
                <w:szCs w:val="20"/>
              </w:rPr>
              <w:t xml:space="preserve"> </w:t>
            </w:r>
            <w:proofErr w:type="spellStart"/>
            <w:r w:rsidR="00FA777E" w:rsidRPr="00FE59B1">
              <w:rPr>
                <w:rFonts w:ascii="Arial Narrow" w:hAnsi="Arial Narrow" w:cstheme="minorHAnsi"/>
                <w:sz w:val="20"/>
                <w:szCs w:val="20"/>
              </w:rPr>
              <w:t>Maqedonin</w:t>
            </w:r>
            <w:proofErr w:type="spellEnd"/>
            <w:r w:rsidR="00FA777E" w:rsidRPr="00FE59B1">
              <w:rPr>
                <w:rFonts w:ascii="Arial Narrow" w:hAnsi="Arial Narrow" w:cstheme="minorHAnsi"/>
                <w:sz w:val="20"/>
                <w:szCs w:val="20"/>
              </w:rPr>
              <w:t xml:space="preserve"> e </w:t>
            </w:r>
            <w:proofErr w:type="spellStart"/>
            <w:r w:rsidR="00FA777E" w:rsidRPr="00FE59B1">
              <w:rPr>
                <w:rFonts w:ascii="Arial Narrow" w:hAnsi="Arial Narrow" w:cstheme="minorHAnsi"/>
                <w:sz w:val="20"/>
                <w:szCs w:val="20"/>
              </w:rPr>
              <w:t>Veriut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pjesëtarët</w:t>
            </w:r>
            <w:proofErr w:type="spellEnd"/>
            <w:r w:rsidRPr="00FE59B1">
              <w:rPr>
                <w:rFonts w:ascii="Arial Narrow" w:hAnsi="Arial Narrow" w:cstheme="minorHAnsi"/>
                <w:sz w:val="20"/>
                <w:szCs w:val="20"/>
              </w:rPr>
              <w:t xml:space="preserve"> e </w:t>
            </w:r>
            <w:proofErr w:type="spellStart"/>
            <w:r w:rsidRPr="00FE59B1">
              <w:rPr>
                <w:rFonts w:ascii="Arial Narrow" w:hAnsi="Arial Narrow" w:cstheme="minorHAnsi"/>
                <w:sz w:val="20"/>
                <w:szCs w:val="20"/>
              </w:rPr>
              <w:t>policisë</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përdorin</w:t>
            </w:r>
            <w:proofErr w:type="spellEnd"/>
            <w:r w:rsidR="00FE59B1"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forcën</w:t>
            </w:r>
            <w:proofErr w:type="spellEnd"/>
            <w:r w:rsidR="000B6A4C" w:rsidRPr="00FE59B1">
              <w:rPr>
                <w:rFonts w:ascii="Arial Narrow" w:hAnsi="Arial Narrow" w:cstheme="minorHAnsi"/>
                <w:sz w:val="20"/>
                <w:szCs w:val="20"/>
              </w:rPr>
              <w:t xml:space="preserve"> </w:t>
            </w:r>
          </w:p>
          <w:p w14:paraId="157690AF" w14:textId="32BB6B2E" w:rsidR="00437508" w:rsidRPr="00FE59B1" w:rsidRDefault="000B6A4C" w:rsidP="00FE59B1">
            <w:pPr>
              <w:ind w:left="0"/>
              <w:rPr>
                <w:rFonts w:ascii="Arial Narrow" w:hAnsi="Arial Narrow" w:cstheme="minorHAnsi"/>
                <w:sz w:val="20"/>
                <w:szCs w:val="20"/>
                <w:lang w:val="sq-AL"/>
              </w:rPr>
            </w:pPr>
            <w:r w:rsidRPr="00FE59B1">
              <w:rPr>
                <w:rFonts w:ascii="Arial Narrow" w:hAnsi="Arial Narrow" w:cstheme="minorHAnsi"/>
                <w:sz w:val="20"/>
                <w:szCs w:val="20"/>
                <w:lang w:val="sq-AL"/>
              </w:rPr>
              <w:t>në mënyr të tepruar</w:t>
            </w:r>
          </w:p>
        </w:tc>
        <w:tc>
          <w:tcPr>
            <w:tcW w:w="4140" w:type="dxa"/>
          </w:tcPr>
          <w:p w14:paraId="47087DAF" w14:textId="77777777" w:rsidR="00FE59B1" w:rsidRPr="00FE59B1" w:rsidRDefault="00FE59B1" w:rsidP="00FE59B1">
            <w:pPr>
              <w:ind w:left="0"/>
              <w:jc w:val="both"/>
              <w:rPr>
                <w:rFonts w:ascii="Arial Narrow" w:hAnsi="Arial Narrow"/>
                <w:sz w:val="20"/>
                <w:szCs w:val="20"/>
                <w:lang w:val="sq-AL"/>
              </w:rPr>
            </w:pPr>
            <w:r w:rsidRPr="00FE59B1">
              <w:rPr>
                <w:rFonts w:ascii="Arial Narrow" w:hAnsi="Arial Narrow"/>
                <w:sz w:val="20"/>
                <w:szCs w:val="20"/>
                <w:lang w:val="sq-AL"/>
              </w:rPr>
              <w:t>Gjithmonë</w:t>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lang w:val="sq-AL"/>
              </w:rPr>
              <w:t>1</w:t>
            </w:r>
          </w:p>
          <w:p w14:paraId="2BCA6DA7" w14:textId="77777777" w:rsidR="00FE59B1" w:rsidRPr="00FE59B1" w:rsidRDefault="00FE59B1" w:rsidP="00FE59B1">
            <w:pPr>
              <w:ind w:left="0"/>
              <w:jc w:val="both"/>
              <w:rPr>
                <w:rFonts w:ascii="Arial Narrow" w:hAnsi="Arial Narrow"/>
                <w:sz w:val="20"/>
                <w:szCs w:val="20"/>
                <w:lang w:val="sq-AL"/>
              </w:rPr>
            </w:pPr>
            <w:r w:rsidRPr="00FE59B1">
              <w:rPr>
                <w:rFonts w:ascii="Arial Narrow" w:hAnsi="Arial Narrow"/>
                <w:sz w:val="20"/>
                <w:szCs w:val="20"/>
                <w:lang w:val="sq-AL"/>
              </w:rPr>
              <w:t>Shpesh</w:t>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lang w:val="sq-AL"/>
              </w:rPr>
              <w:t>2</w:t>
            </w:r>
          </w:p>
          <w:p w14:paraId="0FDD79A9" w14:textId="77777777" w:rsidR="00FE59B1" w:rsidRPr="00FE59B1" w:rsidRDefault="00FE59B1" w:rsidP="00FE59B1">
            <w:pPr>
              <w:ind w:left="0"/>
              <w:jc w:val="both"/>
              <w:rPr>
                <w:rFonts w:ascii="Arial Narrow" w:hAnsi="Arial Narrow"/>
                <w:sz w:val="20"/>
                <w:szCs w:val="20"/>
                <w:lang w:val="sq-AL"/>
              </w:rPr>
            </w:pPr>
            <w:r w:rsidRPr="00FE59B1">
              <w:rPr>
                <w:rFonts w:ascii="Arial Narrow" w:hAnsi="Arial Narrow"/>
                <w:sz w:val="20"/>
                <w:szCs w:val="20"/>
                <w:lang w:val="sq-AL"/>
              </w:rPr>
              <w:t>Rrallë</w:t>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lang w:val="sq-AL"/>
              </w:rPr>
              <w:t>3</w:t>
            </w:r>
          </w:p>
          <w:p w14:paraId="3E9101A4" w14:textId="77777777" w:rsidR="00FE59B1" w:rsidRPr="00FE59B1" w:rsidRDefault="00FE59B1" w:rsidP="00FE59B1">
            <w:pPr>
              <w:tabs>
                <w:tab w:val="left" w:pos="180"/>
              </w:tabs>
              <w:ind w:left="0"/>
              <w:jc w:val="both"/>
              <w:rPr>
                <w:rFonts w:ascii="Arial Narrow" w:hAnsi="Arial Narrow"/>
                <w:sz w:val="20"/>
                <w:szCs w:val="20"/>
                <w:lang w:val="sq-AL"/>
              </w:rPr>
            </w:pPr>
            <w:r w:rsidRPr="00FE59B1">
              <w:rPr>
                <w:rFonts w:ascii="Arial Narrow" w:hAnsi="Arial Narrow"/>
                <w:sz w:val="20"/>
                <w:szCs w:val="20"/>
                <w:lang w:val="sq-AL"/>
              </w:rPr>
              <w:t>Asnjëherë</w:t>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u w:val="dotted"/>
                <w:lang w:val="sq-AL"/>
              </w:rPr>
              <w:tab/>
            </w:r>
            <w:r w:rsidRPr="00FE59B1">
              <w:rPr>
                <w:rFonts w:ascii="Arial Narrow" w:hAnsi="Arial Narrow"/>
                <w:sz w:val="20"/>
                <w:szCs w:val="20"/>
                <w:lang w:val="sq-AL"/>
              </w:rPr>
              <w:t>4</w:t>
            </w:r>
          </w:p>
          <w:p w14:paraId="6571CA89" w14:textId="5BF8C1B9" w:rsidR="00437508" w:rsidRPr="00FE59B1" w:rsidRDefault="00FE59B1" w:rsidP="00FE59B1">
            <w:pPr>
              <w:ind w:left="0"/>
              <w:rPr>
                <w:rFonts w:ascii="Arial Narrow" w:hAnsi="Arial Narrow"/>
                <w:sz w:val="20"/>
                <w:szCs w:val="20"/>
                <w:lang w:val="sq-AL"/>
              </w:rPr>
            </w:pPr>
            <w:r w:rsidRPr="00FE59B1">
              <w:rPr>
                <w:rFonts w:ascii="Arial Narrow" w:hAnsi="Arial Narrow"/>
                <w:b/>
                <w:sz w:val="20"/>
                <w:szCs w:val="20"/>
                <w:lang w:val="sq-AL"/>
              </w:rPr>
              <w:t xml:space="preserve">(MOS LEXO) </w:t>
            </w:r>
            <w:r w:rsidRPr="00FE59B1">
              <w:rPr>
                <w:rFonts w:ascii="Arial Narrow" w:hAnsi="Arial Narrow"/>
                <w:sz w:val="20"/>
                <w:szCs w:val="20"/>
                <w:lang w:val="sq-AL"/>
              </w:rPr>
              <w:t>Nuk e di/Pa përgjigje</w:t>
            </w:r>
            <w:r w:rsidRPr="00FE59B1">
              <w:rPr>
                <w:rFonts w:ascii="Arial Narrow" w:hAnsi="Arial Narrow"/>
                <w:sz w:val="20"/>
                <w:szCs w:val="20"/>
                <w:u w:val="dotted"/>
                <w:lang w:val="sq-AL"/>
              </w:rPr>
              <w:tab/>
            </w:r>
            <w:r w:rsidRPr="00FE59B1">
              <w:rPr>
                <w:rFonts w:ascii="Calibri Light" w:hAnsi="Calibri Light"/>
                <w:sz w:val="20"/>
                <w:szCs w:val="20"/>
                <w:u w:val="dotted"/>
                <w:lang w:val="sq-AL"/>
              </w:rPr>
              <w:tab/>
            </w:r>
            <w:r w:rsidRPr="00FE59B1">
              <w:rPr>
                <w:rFonts w:ascii="Arial Narrow" w:hAnsi="Arial Narrow"/>
                <w:sz w:val="20"/>
                <w:szCs w:val="20"/>
                <w:lang w:val="sq-AL"/>
              </w:rPr>
              <w:t>99</w:t>
            </w:r>
          </w:p>
        </w:tc>
      </w:tr>
      <w:tr w:rsidR="00437508" w:rsidRPr="00726362" w14:paraId="6544BA15" w14:textId="77777777" w:rsidTr="00F87280">
        <w:tc>
          <w:tcPr>
            <w:tcW w:w="990" w:type="dxa"/>
          </w:tcPr>
          <w:p w14:paraId="49DC0111" w14:textId="77777777" w:rsidR="00437508" w:rsidRPr="00FE59B1" w:rsidRDefault="00437508" w:rsidP="00F87280">
            <w:pPr>
              <w:ind w:left="0" w:right="0"/>
              <w:rPr>
                <w:rFonts w:ascii="Arial Narrow" w:hAnsi="Arial Narrow"/>
                <w:b/>
                <w:sz w:val="20"/>
                <w:szCs w:val="20"/>
              </w:rPr>
            </w:pPr>
            <w:r w:rsidRPr="00FE59B1">
              <w:rPr>
                <w:rFonts w:ascii="Arial Narrow" w:hAnsi="Arial Narrow"/>
                <w:b/>
                <w:sz w:val="20"/>
                <w:szCs w:val="20"/>
              </w:rPr>
              <w:t>q</w:t>
            </w:r>
            <w:r w:rsidR="0055201E" w:rsidRPr="00FE59B1">
              <w:rPr>
                <w:rFonts w:ascii="Arial Narrow" w:hAnsi="Arial Narrow"/>
                <w:b/>
                <w:sz w:val="20"/>
                <w:szCs w:val="20"/>
              </w:rPr>
              <w:t>43</w:t>
            </w:r>
            <w:r w:rsidRPr="00FE59B1">
              <w:rPr>
                <w:rFonts w:ascii="Arial Narrow" w:hAnsi="Arial Narrow"/>
                <w:b/>
                <w:sz w:val="20"/>
                <w:szCs w:val="20"/>
              </w:rPr>
              <w:t>f_G1</w:t>
            </w:r>
          </w:p>
        </w:tc>
        <w:tc>
          <w:tcPr>
            <w:tcW w:w="4950" w:type="dxa"/>
          </w:tcPr>
          <w:p w14:paraId="0301FDE9" w14:textId="77777777" w:rsidR="000B6A4C" w:rsidRPr="00FE59B1" w:rsidRDefault="00A85DC7" w:rsidP="00A85DC7">
            <w:pPr>
              <w:ind w:left="0"/>
              <w:rPr>
                <w:rFonts w:ascii="Arial Narrow" w:hAnsi="Arial Narrow" w:cstheme="minorHAnsi"/>
                <w:sz w:val="20"/>
                <w:szCs w:val="20"/>
              </w:rPr>
            </w:pPr>
            <w:proofErr w:type="spellStart"/>
            <w:r w:rsidRPr="00FE59B1">
              <w:rPr>
                <w:rFonts w:ascii="Arial Narrow" w:hAnsi="Arial Narrow" w:cstheme="minorHAnsi"/>
                <w:sz w:val="20"/>
                <w:szCs w:val="20"/>
              </w:rPr>
              <w:t>Në</w:t>
            </w:r>
            <w:proofErr w:type="spellEnd"/>
            <w:r w:rsidRPr="00FE59B1">
              <w:rPr>
                <w:rFonts w:ascii="Arial Narrow" w:hAnsi="Arial Narrow" w:cstheme="minorHAnsi"/>
                <w:sz w:val="20"/>
                <w:szCs w:val="20"/>
              </w:rPr>
              <w:t xml:space="preserve"> </w:t>
            </w:r>
            <w:proofErr w:type="spellStart"/>
            <w:r w:rsidR="00FA777E" w:rsidRPr="00FE59B1">
              <w:rPr>
                <w:rFonts w:ascii="Arial Narrow" w:hAnsi="Arial Narrow" w:cstheme="minorHAnsi"/>
                <w:sz w:val="20"/>
                <w:szCs w:val="20"/>
              </w:rPr>
              <w:t>Maqedonin</w:t>
            </w:r>
            <w:proofErr w:type="spellEnd"/>
            <w:r w:rsidR="00FA777E" w:rsidRPr="00FE59B1">
              <w:rPr>
                <w:rFonts w:ascii="Arial Narrow" w:hAnsi="Arial Narrow" w:cstheme="minorHAnsi"/>
                <w:sz w:val="20"/>
                <w:szCs w:val="20"/>
              </w:rPr>
              <w:t xml:space="preserve"> e </w:t>
            </w:r>
            <w:proofErr w:type="spellStart"/>
            <w:r w:rsidR="00FA777E" w:rsidRPr="00FE59B1">
              <w:rPr>
                <w:rFonts w:ascii="Arial Narrow" w:hAnsi="Arial Narrow" w:cstheme="minorHAnsi"/>
                <w:sz w:val="20"/>
                <w:szCs w:val="20"/>
              </w:rPr>
              <w:t>Veriut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nëse</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anëtarët</w:t>
            </w:r>
            <w:proofErr w:type="spellEnd"/>
            <w:r w:rsidRPr="00FE59B1">
              <w:rPr>
                <w:rFonts w:ascii="Arial Narrow" w:hAnsi="Arial Narrow" w:cstheme="minorHAnsi"/>
                <w:sz w:val="20"/>
                <w:szCs w:val="20"/>
              </w:rPr>
              <w:t xml:space="preserve"> e </w:t>
            </w:r>
            <w:proofErr w:type="spellStart"/>
            <w:r w:rsidRPr="00FE59B1">
              <w:rPr>
                <w:rFonts w:ascii="Arial Narrow" w:hAnsi="Arial Narrow" w:cstheme="minorHAnsi"/>
                <w:sz w:val="20"/>
                <w:szCs w:val="20"/>
              </w:rPr>
              <w:t>policisë</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kërkojnë</w:t>
            </w:r>
            <w:proofErr w:type="spellEnd"/>
            <w:r w:rsidRPr="00FE59B1">
              <w:rPr>
                <w:rFonts w:ascii="Arial Narrow" w:hAnsi="Arial Narrow" w:cstheme="minorHAnsi"/>
                <w:sz w:val="20"/>
                <w:szCs w:val="20"/>
              </w:rPr>
              <w:t xml:space="preserve"> </w:t>
            </w:r>
          </w:p>
          <w:p w14:paraId="45409CAC" w14:textId="155D3955" w:rsidR="00437508" w:rsidRPr="00FE59B1" w:rsidRDefault="00A85DC7" w:rsidP="00F87280">
            <w:pPr>
              <w:ind w:left="0"/>
              <w:rPr>
                <w:rFonts w:ascii="Arial Narrow" w:hAnsi="Arial Narrow" w:cstheme="minorHAnsi"/>
                <w:sz w:val="20"/>
                <w:szCs w:val="20"/>
              </w:rPr>
            </w:pPr>
            <w:proofErr w:type="spellStart"/>
            <w:r w:rsidRPr="00FE59B1">
              <w:rPr>
                <w:rFonts w:ascii="Arial Narrow" w:hAnsi="Arial Narrow" w:cstheme="minorHAnsi"/>
                <w:sz w:val="20"/>
                <w:szCs w:val="20"/>
              </w:rPr>
              <w:t>ryshfet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nga</w:t>
            </w:r>
            <w:proofErr w:type="spellEnd"/>
            <w:r w:rsidR="000B6A4C"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qytetarët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ata</w:t>
            </w:r>
            <w:proofErr w:type="spellEnd"/>
            <w:r w:rsidRPr="00FE59B1">
              <w:rPr>
                <w:rFonts w:ascii="Arial Narrow" w:hAnsi="Arial Narrow" w:cstheme="minorHAnsi"/>
                <w:sz w:val="20"/>
                <w:szCs w:val="20"/>
              </w:rPr>
              <w:t xml:space="preserve"> do </w:t>
            </w:r>
            <w:proofErr w:type="spellStart"/>
            <w:r w:rsidRPr="00FE59B1">
              <w:rPr>
                <w:rFonts w:ascii="Arial Narrow" w:hAnsi="Arial Narrow" w:cstheme="minorHAnsi"/>
                <w:sz w:val="20"/>
                <w:szCs w:val="20"/>
              </w:rPr>
              <w:t>të</w:t>
            </w:r>
            <w:proofErr w:type="spellEnd"/>
            <w:r w:rsidRPr="00FE59B1">
              <w:rPr>
                <w:rFonts w:ascii="Arial Narrow" w:hAnsi="Arial Narrow" w:cstheme="minorHAnsi"/>
                <w:sz w:val="20"/>
                <w:szCs w:val="20"/>
              </w:rPr>
              <w:t xml:space="preserve"> </w:t>
            </w:r>
            <w:r w:rsidR="00763BEB" w:rsidRPr="00FE59B1">
              <w:rPr>
                <w:rFonts w:ascii="Arial Narrow" w:hAnsi="Arial Narrow" w:cstheme="minorHAnsi"/>
                <w:sz w:val="20"/>
                <w:szCs w:val="20"/>
              </w:rPr>
              <w:t xml:space="preserve">  ken </w:t>
            </w:r>
            <w:proofErr w:type="spellStart"/>
            <w:r w:rsidR="00763BEB" w:rsidRPr="00FE59B1">
              <w:rPr>
                <w:rFonts w:ascii="Arial Narrow" w:hAnsi="Arial Narrow" w:cstheme="minorHAnsi"/>
                <w:sz w:val="20"/>
                <w:szCs w:val="20"/>
              </w:rPr>
              <w:t>përgjegjësi</w:t>
            </w:r>
            <w:proofErr w:type="spellEnd"/>
          </w:p>
        </w:tc>
        <w:tc>
          <w:tcPr>
            <w:tcW w:w="4140" w:type="dxa"/>
          </w:tcPr>
          <w:p w14:paraId="131625AF"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53B054D5"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2EB35A4E"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319C1D88"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67709659" w14:textId="4D25B0EA" w:rsidR="00437508" w:rsidRPr="00FE59B1" w:rsidRDefault="00FE59B1" w:rsidP="00FE59B1">
            <w:pPr>
              <w:ind w:left="0"/>
              <w:rPr>
                <w:rFonts w:ascii="Arial Narrow" w:hAnsi="Arial Narrow"/>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4E26C6DC" w14:textId="77777777" w:rsidTr="00F87280">
        <w:tc>
          <w:tcPr>
            <w:tcW w:w="990" w:type="dxa"/>
          </w:tcPr>
          <w:p w14:paraId="18A3AB19" w14:textId="77777777" w:rsidR="00437508" w:rsidRPr="00FE59B1" w:rsidRDefault="00437508" w:rsidP="00F87280">
            <w:pPr>
              <w:ind w:left="0" w:right="0"/>
              <w:rPr>
                <w:rFonts w:ascii="Arial Narrow" w:hAnsi="Arial Narrow"/>
                <w:b/>
                <w:sz w:val="20"/>
                <w:szCs w:val="20"/>
              </w:rPr>
            </w:pPr>
            <w:r w:rsidRPr="00FE59B1">
              <w:rPr>
                <w:rFonts w:ascii="Arial Narrow" w:hAnsi="Arial Narrow"/>
                <w:b/>
                <w:sz w:val="20"/>
                <w:szCs w:val="20"/>
              </w:rPr>
              <w:t>q</w:t>
            </w:r>
            <w:r w:rsidR="0055201E" w:rsidRPr="00FE59B1">
              <w:rPr>
                <w:rFonts w:ascii="Arial Narrow" w:hAnsi="Arial Narrow"/>
                <w:b/>
                <w:sz w:val="20"/>
                <w:szCs w:val="20"/>
              </w:rPr>
              <w:t>43</w:t>
            </w:r>
            <w:r w:rsidRPr="00FE59B1">
              <w:rPr>
                <w:rFonts w:ascii="Arial Narrow" w:hAnsi="Arial Narrow"/>
                <w:b/>
                <w:sz w:val="20"/>
                <w:szCs w:val="20"/>
              </w:rPr>
              <w:t>g_G1</w:t>
            </w:r>
          </w:p>
          <w:p w14:paraId="59E78E09" w14:textId="77777777" w:rsidR="00437508" w:rsidRPr="00FE59B1" w:rsidRDefault="00437508" w:rsidP="00F87280">
            <w:pPr>
              <w:ind w:left="0" w:right="0"/>
              <w:rPr>
                <w:rFonts w:ascii="Arial Narrow" w:hAnsi="Arial Narrow"/>
                <w:b/>
                <w:sz w:val="20"/>
                <w:szCs w:val="20"/>
              </w:rPr>
            </w:pPr>
          </w:p>
        </w:tc>
        <w:tc>
          <w:tcPr>
            <w:tcW w:w="4950" w:type="dxa"/>
          </w:tcPr>
          <w:p w14:paraId="2B88EE17" w14:textId="77777777" w:rsidR="00E8125A" w:rsidRDefault="00A85DC7" w:rsidP="00FE59B1">
            <w:pPr>
              <w:ind w:left="0"/>
              <w:rPr>
                <w:rFonts w:ascii="Arial Narrow" w:hAnsi="Arial Narrow" w:cstheme="minorHAnsi"/>
                <w:sz w:val="20"/>
                <w:szCs w:val="20"/>
              </w:rPr>
            </w:pPr>
            <w:proofErr w:type="spellStart"/>
            <w:r w:rsidRPr="00FE59B1">
              <w:rPr>
                <w:rFonts w:ascii="Arial Narrow" w:hAnsi="Arial Narrow" w:cstheme="minorHAnsi"/>
                <w:sz w:val="20"/>
                <w:szCs w:val="20"/>
              </w:rPr>
              <w:t>Në</w:t>
            </w:r>
            <w:proofErr w:type="spellEnd"/>
            <w:r w:rsidRPr="00FE59B1">
              <w:rPr>
                <w:rFonts w:ascii="Arial Narrow" w:hAnsi="Arial Narrow" w:cstheme="minorHAnsi"/>
                <w:sz w:val="20"/>
                <w:szCs w:val="20"/>
              </w:rPr>
              <w:t xml:space="preserve"> </w:t>
            </w:r>
            <w:proofErr w:type="spellStart"/>
            <w:r w:rsidR="00FA777E" w:rsidRPr="00FE59B1">
              <w:rPr>
                <w:rFonts w:ascii="Arial Narrow" w:hAnsi="Arial Narrow" w:cstheme="minorHAnsi"/>
                <w:sz w:val="20"/>
                <w:szCs w:val="20"/>
              </w:rPr>
              <w:t>Maqedonin</w:t>
            </w:r>
            <w:proofErr w:type="spellEnd"/>
            <w:r w:rsidR="00FA777E" w:rsidRPr="00FE59B1">
              <w:rPr>
                <w:rFonts w:ascii="Arial Narrow" w:hAnsi="Arial Narrow" w:cstheme="minorHAnsi"/>
                <w:sz w:val="20"/>
                <w:szCs w:val="20"/>
              </w:rPr>
              <w:t xml:space="preserve"> e </w:t>
            </w:r>
            <w:proofErr w:type="spellStart"/>
            <w:r w:rsidR="00FA777E" w:rsidRPr="00FE59B1">
              <w:rPr>
                <w:rFonts w:ascii="Arial Narrow" w:hAnsi="Arial Narrow" w:cstheme="minorHAnsi"/>
                <w:sz w:val="20"/>
                <w:szCs w:val="20"/>
              </w:rPr>
              <w:t>Veriut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nëse</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anëtarët</w:t>
            </w:r>
            <w:proofErr w:type="spellEnd"/>
            <w:r w:rsidRPr="00FE59B1">
              <w:rPr>
                <w:rFonts w:ascii="Arial Narrow" w:hAnsi="Arial Narrow" w:cstheme="minorHAnsi"/>
                <w:sz w:val="20"/>
                <w:szCs w:val="20"/>
              </w:rPr>
              <w:t xml:space="preserve"> e </w:t>
            </w:r>
            <w:proofErr w:type="spellStart"/>
            <w:r w:rsidRPr="00FE59B1">
              <w:rPr>
                <w:rFonts w:ascii="Arial Narrow" w:hAnsi="Arial Narrow" w:cstheme="minorHAnsi"/>
                <w:sz w:val="20"/>
                <w:szCs w:val="20"/>
              </w:rPr>
              <w:t>policisë</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pranojnë</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ryshfet</w:t>
            </w:r>
            <w:proofErr w:type="spellEnd"/>
            <w:r w:rsidRPr="00FE59B1">
              <w:rPr>
                <w:rFonts w:ascii="Arial Narrow" w:hAnsi="Arial Narrow" w:cstheme="minorHAnsi"/>
                <w:sz w:val="20"/>
                <w:szCs w:val="20"/>
              </w:rPr>
              <w:t xml:space="preserve"> </w:t>
            </w:r>
          </w:p>
          <w:p w14:paraId="08DFF84B" w14:textId="58B4CF7E" w:rsidR="00437508" w:rsidRPr="00FE59B1" w:rsidRDefault="00A85DC7" w:rsidP="00FE59B1">
            <w:pPr>
              <w:ind w:left="0"/>
              <w:rPr>
                <w:rFonts w:ascii="Arial Narrow" w:hAnsi="Arial Narrow" w:cstheme="minorHAnsi"/>
                <w:sz w:val="20"/>
                <w:szCs w:val="20"/>
              </w:rPr>
            </w:pPr>
            <w:proofErr w:type="spellStart"/>
            <w:r w:rsidRPr="00FE59B1">
              <w:rPr>
                <w:rFonts w:ascii="Arial Narrow" w:hAnsi="Arial Narrow" w:cstheme="minorHAnsi"/>
                <w:sz w:val="20"/>
                <w:szCs w:val="20"/>
              </w:rPr>
              <w:t>nga</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bandat</w:t>
            </w:r>
            <w:proofErr w:type="spellEnd"/>
            <w:r w:rsidR="00FE59B1" w:rsidRPr="00FE59B1">
              <w:rPr>
                <w:rFonts w:ascii="Arial Narrow" w:hAnsi="Arial Narrow" w:cstheme="minorHAnsi"/>
                <w:sz w:val="20"/>
                <w:szCs w:val="20"/>
              </w:rPr>
              <w:t xml:space="preserve"> </w:t>
            </w:r>
            <w:r w:rsidRPr="00FE59B1">
              <w:rPr>
                <w:rFonts w:ascii="Arial Narrow" w:hAnsi="Arial Narrow" w:cstheme="minorHAnsi"/>
                <w:sz w:val="20"/>
                <w:szCs w:val="20"/>
              </w:rPr>
              <w:t xml:space="preserve">apo </w:t>
            </w:r>
            <w:proofErr w:type="spellStart"/>
            <w:r w:rsidRPr="00FE59B1">
              <w:rPr>
                <w:rFonts w:ascii="Arial Narrow" w:hAnsi="Arial Narrow" w:cstheme="minorHAnsi"/>
                <w:sz w:val="20"/>
                <w:szCs w:val="20"/>
              </w:rPr>
              <w:t>organizatat</w:t>
            </w:r>
            <w:proofErr w:type="spellEnd"/>
            <w:r w:rsidRPr="00FE59B1">
              <w:rPr>
                <w:rFonts w:ascii="Arial Narrow" w:hAnsi="Arial Narrow" w:cstheme="minorHAnsi"/>
                <w:sz w:val="20"/>
                <w:szCs w:val="20"/>
              </w:rPr>
              <w:t xml:space="preserve"> </w:t>
            </w:r>
            <w:proofErr w:type="spellStart"/>
            <w:r w:rsidRPr="00FE59B1">
              <w:rPr>
                <w:rFonts w:ascii="Arial Narrow" w:hAnsi="Arial Narrow" w:cstheme="minorHAnsi"/>
                <w:sz w:val="20"/>
                <w:szCs w:val="20"/>
              </w:rPr>
              <w:t>kriminale</w:t>
            </w:r>
            <w:proofErr w:type="spellEnd"/>
            <w:r w:rsidRPr="00FE59B1">
              <w:rPr>
                <w:rFonts w:ascii="Arial Narrow" w:hAnsi="Arial Narrow" w:cstheme="minorHAnsi"/>
                <w:sz w:val="20"/>
                <w:szCs w:val="20"/>
              </w:rPr>
              <w:t xml:space="preserve">, do </w:t>
            </w:r>
            <w:proofErr w:type="spellStart"/>
            <w:r w:rsidRPr="00FE59B1">
              <w:rPr>
                <w:rFonts w:ascii="Arial Narrow" w:hAnsi="Arial Narrow" w:cstheme="minorHAnsi"/>
                <w:sz w:val="20"/>
                <w:szCs w:val="20"/>
              </w:rPr>
              <w:t>të</w:t>
            </w:r>
            <w:proofErr w:type="spellEnd"/>
            <w:r w:rsidR="00606700" w:rsidRPr="00FE59B1">
              <w:rPr>
                <w:rFonts w:ascii="Arial Narrow" w:hAnsi="Arial Narrow" w:cstheme="minorHAnsi"/>
                <w:sz w:val="20"/>
                <w:szCs w:val="20"/>
              </w:rPr>
              <w:t xml:space="preserve"> ken </w:t>
            </w:r>
            <w:proofErr w:type="spellStart"/>
            <w:r w:rsidRPr="00FE59B1">
              <w:rPr>
                <w:rFonts w:ascii="Arial Narrow" w:hAnsi="Arial Narrow" w:cstheme="minorHAnsi"/>
                <w:sz w:val="20"/>
                <w:szCs w:val="20"/>
              </w:rPr>
              <w:t>përgjegjësi</w:t>
            </w:r>
            <w:proofErr w:type="spellEnd"/>
          </w:p>
        </w:tc>
        <w:tc>
          <w:tcPr>
            <w:tcW w:w="4140" w:type="dxa"/>
          </w:tcPr>
          <w:p w14:paraId="1EE29D5B"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76BB7735"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10D93394"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779C6A09"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16797FC1" w14:textId="469CE117" w:rsidR="00437508" w:rsidRPr="00FE59B1" w:rsidRDefault="00FE59B1" w:rsidP="00FE59B1">
            <w:pPr>
              <w:ind w:left="0"/>
              <w:rPr>
                <w:rFonts w:ascii="Arial Narrow" w:hAnsi="Arial Narrow"/>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656CE125" w14:textId="77777777" w:rsidTr="00F87280">
        <w:tc>
          <w:tcPr>
            <w:tcW w:w="990" w:type="dxa"/>
          </w:tcPr>
          <w:p w14:paraId="40A7C528" w14:textId="77777777" w:rsidR="00437508" w:rsidRPr="006231E7" w:rsidRDefault="00437508" w:rsidP="00F87280">
            <w:pPr>
              <w:ind w:left="0" w:right="0"/>
              <w:rPr>
                <w:rFonts w:ascii="Arial Narrow" w:hAnsi="Arial Narrow"/>
                <w:b/>
                <w:sz w:val="20"/>
                <w:szCs w:val="20"/>
              </w:rPr>
            </w:pPr>
            <w:r w:rsidRPr="006231E7">
              <w:rPr>
                <w:rFonts w:ascii="Arial Narrow" w:hAnsi="Arial Narrow"/>
                <w:b/>
                <w:sz w:val="20"/>
                <w:szCs w:val="20"/>
              </w:rPr>
              <w:t>q</w:t>
            </w:r>
            <w:r w:rsidR="0055201E" w:rsidRPr="006231E7">
              <w:rPr>
                <w:rFonts w:ascii="Arial Narrow" w:hAnsi="Arial Narrow"/>
                <w:b/>
                <w:sz w:val="20"/>
                <w:szCs w:val="20"/>
              </w:rPr>
              <w:t>43</w:t>
            </w:r>
            <w:r w:rsidRPr="006231E7">
              <w:rPr>
                <w:rFonts w:ascii="Arial Narrow" w:hAnsi="Arial Narrow"/>
                <w:b/>
                <w:sz w:val="20"/>
                <w:szCs w:val="20"/>
              </w:rPr>
              <w:t>h_G1</w:t>
            </w:r>
          </w:p>
          <w:p w14:paraId="7F436432" w14:textId="77777777" w:rsidR="00437508" w:rsidRPr="00095116" w:rsidRDefault="00437508" w:rsidP="00F87280">
            <w:pPr>
              <w:ind w:left="0" w:right="0"/>
              <w:rPr>
                <w:rFonts w:ascii="Arial Narrow" w:hAnsi="Arial Narrow"/>
                <w:b/>
                <w:sz w:val="20"/>
                <w:szCs w:val="20"/>
                <w:highlight w:val="cyan"/>
              </w:rPr>
            </w:pPr>
          </w:p>
        </w:tc>
        <w:tc>
          <w:tcPr>
            <w:tcW w:w="4950" w:type="dxa"/>
          </w:tcPr>
          <w:p w14:paraId="394839DB" w14:textId="77777777" w:rsidR="00E8125A" w:rsidRDefault="00A85DC7" w:rsidP="00A85DC7">
            <w:pPr>
              <w:ind w:left="0"/>
              <w:rPr>
                <w:rFonts w:ascii="Arial Narrow" w:hAnsi="Arial Narrow" w:cstheme="minorHAnsi"/>
                <w:sz w:val="20"/>
                <w:szCs w:val="20"/>
              </w:rPr>
            </w:pPr>
            <w:proofErr w:type="spellStart"/>
            <w:r w:rsidRPr="00A85DC7">
              <w:rPr>
                <w:rFonts w:ascii="Arial Narrow" w:hAnsi="Arial Narrow" w:cstheme="minorHAnsi"/>
                <w:sz w:val="20"/>
                <w:szCs w:val="20"/>
              </w:rPr>
              <w:t>Në</w:t>
            </w:r>
            <w:proofErr w:type="spellEnd"/>
            <w:r w:rsidRPr="00A85DC7">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nëse</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dikush</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bën</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një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ankesë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kundër</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një</w:t>
            </w:r>
            <w:proofErr w:type="spellEnd"/>
            <w:r w:rsidRPr="00A85DC7">
              <w:rPr>
                <w:rFonts w:ascii="Arial Narrow" w:hAnsi="Arial Narrow" w:cstheme="minorHAnsi"/>
                <w:sz w:val="20"/>
                <w:szCs w:val="20"/>
              </w:rPr>
              <w:t xml:space="preserve"> </w:t>
            </w:r>
          </w:p>
          <w:p w14:paraId="4673E115" w14:textId="5DDB5EEF" w:rsidR="00437508" w:rsidRPr="00726362" w:rsidRDefault="00E8125A" w:rsidP="00E8125A">
            <w:pPr>
              <w:ind w:left="0"/>
              <w:rPr>
                <w:rFonts w:ascii="Arial Narrow" w:hAnsi="Arial Narrow" w:cstheme="minorHAnsi"/>
                <w:sz w:val="20"/>
                <w:szCs w:val="20"/>
              </w:rPr>
            </w:pPr>
            <w:proofErr w:type="spellStart"/>
            <w:r w:rsidRPr="00A85DC7">
              <w:rPr>
                <w:rFonts w:ascii="Arial Narrow" w:hAnsi="Arial Narrow" w:cstheme="minorHAnsi"/>
                <w:sz w:val="20"/>
                <w:szCs w:val="20"/>
              </w:rPr>
              <w:t>A</w:t>
            </w:r>
            <w:r w:rsidR="00A85DC7" w:rsidRPr="00A85DC7">
              <w:rPr>
                <w:rFonts w:ascii="Arial Narrow" w:hAnsi="Arial Narrow" w:cstheme="minorHAnsi"/>
                <w:sz w:val="20"/>
                <w:szCs w:val="20"/>
              </w:rPr>
              <w:t>nëtari</w:t>
            </w:r>
            <w:proofErr w:type="spellEnd"/>
            <w:r>
              <w:rPr>
                <w:rFonts w:ascii="Arial Narrow" w:hAnsi="Arial Narrow" w:cstheme="minorHAnsi"/>
                <w:sz w:val="20"/>
                <w:szCs w:val="20"/>
              </w:rPr>
              <w:t xml:space="preserve"> </w:t>
            </w:r>
            <w:proofErr w:type="spellStart"/>
            <w:r w:rsidR="00A85DC7" w:rsidRPr="00A85DC7">
              <w:rPr>
                <w:rFonts w:ascii="Arial Narrow" w:hAnsi="Arial Narrow" w:cstheme="minorHAnsi"/>
                <w:sz w:val="20"/>
                <w:szCs w:val="20"/>
              </w:rPr>
              <w:t>të</w:t>
            </w:r>
            <w:proofErr w:type="spellEnd"/>
            <w:r w:rsidR="00A85DC7" w:rsidRPr="00A85DC7">
              <w:rPr>
                <w:rFonts w:ascii="Arial Narrow" w:hAnsi="Arial Narrow" w:cstheme="minorHAnsi"/>
                <w:sz w:val="20"/>
                <w:szCs w:val="20"/>
              </w:rPr>
              <w:t xml:space="preserve"> </w:t>
            </w:r>
            <w:proofErr w:type="spellStart"/>
            <w:r w:rsidR="00A85DC7" w:rsidRPr="00A85DC7">
              <w:rPr>
                <w:rFonts w:ascii="Arial Narrow" w:hAnsi="Arial Narrow" w:cstheme="minorHAnsi"/>
                <w:sz w:val="20"/>
                <w:szCs w:val="20"/>
              </w:rPr>
              <w:t>policisë</w:t>
            </w:r>
            <w:proofErr w:type="spellEnd"/>
            <w:r w:rsidR="00A85DC7" w:rsidRPr="00A85DC7">
              <w:rPr>
                <w:rFonts w:ascii="Arial Narrow" w:hAnsi="Arial Narrow" w:cstheme="minorHAnsi"/>
                <w:sz w:val="20"/>
                <w:szCs w:val="20"/>
              </w:rPr>
              <w:t xml:space="preserve">, </w:t>
            </w:r>
            <w:proofErr w:type="spellStart"/>
            <w:r w:rsidR="00A85DC7" w:rsidRPr="00A85DC7">
              <w:rPr>
                <w:rFonts w:ascii="Arial Narrow" w:hAnsi="Arial Narrow" w:cstheme="minorHAnsi"/>
                <w:sz w:val="20"/>
                <w:szCs w:val="20"/>
              </w:rPr>
              <w:t>akuza</w:t>
            </w:r>
            <w:proofErr w:type="spellEnd"/>
            <w:r w:rsidR="00A85DC7" w:rsidRPr="00A85DC7">
              <w:rPr>
                <w:rFonts w:ascii="Arial Narrow" w:hAnsi="Arial Narrow" w:cstheme="minorHAnsi"/>
                <w:sz w:val="20"/>
                <w:szCs w:val="20"/>
              </w:rPr>
              <w:t xml:space="preserve"> do </w:t>
            </w:r>
            <w:proofErr w:type="spellStart"/>
            <w:r w:rsidR="00A85DC7" w:rsidRPr="00A85DC7">
              <w:rPr>
                <w:rFonts w:ascii="Arial Narrow" w:hAnsi="Arial Narrow" w:cstheme="minorHAnsi"/>
                <w:sz w:val="20"/>
                <w:szCs w:val="20"/>
              </w:rPr>
              <w:t>të</w:t>
            </w:r>
            <w:proofErr w:type="spellEnd"/>
            <w:r w:rsidR="00A85DC7" w:rsidRPr="00A85DC7">
              <w:rPr>
                <w:rFonts w:ascii="Arial Narrow" w:hAnsi="Arial Narrow" w:cstheme="minorHAnsi"/>
                <w:sz w:val="20"/>
                <w:szCs w:val="20"/>
              </w:rPr>
              <w:t xml:space="preserve"> </w:t>
            </w:r>
            <w:proofErr w:type="spellStart"/>
            <w:r w:rsidR="00A85DC7" w:rsidRPr="00A85DC7">
              <w:rPr>
                <w:rFonts w:ascii="Arial Narrow" w:hAnsi="Arial Narrow" w:cstheme="minorHAnsi"/>
                <w:sz w:val="20"/>
                <w:szCs w:val="20"/>
              </w:rPr>
              <w:t>hetohet</w:t>
            </w:r>
            <w:proofErr w:type="spellEnd"/>
          </w:p>
        </w:tc>
        <w:tc>
          <w:tcPr>
            <w:tcW w:w="4140" w:type="dxa"/>
          </w:tcPr>
          <w:p w14:paraId="4F2FDE47"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7A6F377C"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17B08D41"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6B27BE2B"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0BA8CA7D" w14:textId="6EB7635E" w:rsidR="00437508" w:rsidRPr="00FE59B1" w:rsidRDefault="00FE59B1" w:rsidP="00FE59B1">
            <w:pPr>
              <w:ind w:left="0"/>
              <w:rPr>
                <w:rFonts w:ascii="Arial Narrow" w:hAnsi="Arial Narrow"/>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64986EAE" w14:textId="77777777" w:rsidTr="00F87280">
        <w:tc>
          <w:tcPr>
            <w:tcW w:w="990" w:type="dxa"/>
          </w:tcPr>
          <w:p w14:paraId="1D062A13" w14:textId="77777777" w:rsidR="00437508" w:rsidRPr="00726362" w:rsidRDefault="0055201E" w:rsidP="00F87280">
            <w:pPr>
              <w:ind w:left="0" w:right="0"/>
              <w:rPr>
                <w:rFonts w:ascii="Arial Narrow" w:hAnsi="Arial Narrow"/>
                <w:b/>
                <w:sz w:val="20"/>
                <w:szCs w:val="20"/>
              </w:rPr>
            </w:pPr>
            <w:r>
              <w:rPr>
                <w:rFonts w:ascii="Arial Narrow" w:hAnsi="Arial Narrow"/>
                <w:b/>
                <w:sz w:val="20"/>
                <w:szCs w:val="20"/>
              </w:rPr>
              <w:t>q43</w:t>
            </w:r>
            <w:r w:rsidR="00437508" w:rsidRPr="00726362">
              <w:rPr>
                <w:rFonts w:ascii="Arial Narrow" w:hAnsi="Arial Narrow"/>
                <w:b/>
                <w:sz w:val="20"/>
                <w:szCs w:val="20"/>
              </w:rPr>
              <w:t>i_G1</w:t>
            </w:r>
          </w:p>
          <w:p w14:paraId="1088E862" w14:textId="77777777" w:rsidR="00437508" w:rsidRPr="00726362" w:rsidRDefault="00437508" w:rsidP="00F87280">
            <w:pPr>
              <w:ind w:left="0" w:right="0"/>
              <w:rPr>
                <w:rFonts w:ascii="Arial Narrow" w:hAnsi="Arial Narrow"/>
                <w:b/>
                <w:sz w:val="20"/>
                <w:szCs w:val="20"/>
              </w:rPr>
            </w:pPr>
          </w:p>
        </w:tc>
        <w:tc>
          <w:tcPr>
            <w:tcW w:w="4950" w:type="dxa"/>
          </w:tcPr>
          <w:p w14:paraId="6F47A408" w14:textId="4DE5AE56" w:rsidR="00437508" w:rsidRPr="00726362" w:rsidRDefault="00A85DC7" w:rsidP="00F87280">
            <w:pPr>
              <w:ind w:left="0"/>
              <w:rPr>
                <w:rFonts w:ascii="Arial Narrow" w:hAnsi="Arial Narrow" w:cstheme="minorHAnsi"/>
                <w:sz w:val="20"/>
                <w:szCs w:val="20"/>
              </w:rPr>
            </w:pPr>
            <w:proofErr w:type="spellStart"/>
            <w:r w:rsidRPr="00A85DC7">
              <w:rPr>
                <w:rFonts w:ascii="Arial Narrow" w:hAnsi="Arial Narrow" w:cstheme="minorHAnsi"/>
                <w:sz w:val="20"/>
                <w:szCs w:val="20"/>
              </w:rPr>
              <w:t>Gjykatat</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në</w:t>
            </w:r>
            <w:proofErr w:type="spellEnd"/>
            <w:r w:rsidRPr="00A85DC7">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A85DC7">
              <w:rPr>
                <w:rFonts w:ascii="Arial Narrow" w:hAnsi="Arial Narrow" w:cstheme="minorHAnsi"/>
                <w:sz w:val="20"/>
                <w:szCs w:val="20"/>
              </w:rPr>
              <w:t xml:space="preserve"> </w:t>
            </w:r>
            <w:proofErr w:type="spellStart"/>
            <w:r>
              <w:rPr>
                <w:rFonts w:ascii="Arial Narrow" w:hAnsi="Arial Narrow" w:cstheme="minorHAnsi"/>
                <w:sz w:val="20"/>
                <w:szCs w:val="20"/>
              </w:rPr>
              <w:t>ju</w:t>
            </w:r>
            <w:proofErr w:type="spellEnd"/>
            <w:r>
              <w:rPr>
                <w:rFonts w:ascii="Arial Narrow" w:hAnsi="Arial Narrow" w:cstheme="minorHAnsi"/>
                <w:sz w:val="20"/>
                <w:szCs w:val="20"/>
              </w:rPr>
              <w:t xml:space="preserve"> </w:t>
            </w:r>
            <w:proofErr w:type="spellStart"/>
            <w:r w:rsidRPr="00A85DC7">
              <w:rPr>
                <w:rFonts w:ascii="Arial Narrow" w:hAnsi="Arial Narrow" w:cstheme="minorHAnsi"/>
                <w:sz w:val="20"/>
                <w:szCs w:val="20"/>
              </w:rPr>
              <w:t>garantojnë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të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gjithëve</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një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gjykim</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të</w:t>
            </w:r>
            <w:proofErr w:type="spellEnd"/>
            <w:r w:rsidRPr="00A85DC7">
              <w:rPr>
                <w:rFonts w:ascii="Arial Narrow" w:hAnsi="Arial Narrow" w:cstheme="minorHAnsi"/>
                <w:sz w:val="20"/>
                <w:szCs w:val="20"/>
              </w:rPr>
              <w:t xml:space="preserve"> </w:t>
            </w:r>
            <w:proofErr w:type="spellStart"/>
            <w:r w:rsidRPr="00A85DC7">
              <w:rPr>
                <w:rFonts w:ascii="Arial Narrow" w:hAnsi="Arial Narrow" w:cstheme="minorHAnsi"/>
                <w:sz w:val="20"/>
                <w:szCs w:val="20"/>
              </w:rPr>
              <w:t>drejtë</w:t>
            </w:r>
            <w:proofErr w:type="spellEnd"/>
          </w:p>
        </w:tc>
        <w:tc>
          <w:tcPr>
            <w:tcW w:w="4140" w:type="dxa"/>
          </w:tcPr>
          <w:p w14:paraId="45798DB9"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633EDD34"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7DB8FC6A"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3CB85742"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4A637551" w14:textId="06F8566C" w:rsidR="00437508" w:rsidRPr="00FE59B1" w:rsidRDefault="00FE59B1" w:rsidP="00FE59B1">
            <w:pPr>
              <w:ind w:left="0"/>
              <w:rPr>
                <w:rFonts w:ascii="Arial Narrow" w:hAnsi="Arial Narrow"/>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726362" w14:paraId="78E238FE" w14:textId="77777777" w:rsidTr="00F87280">
        <w:tc>
          <w:tcPr>
            <w:tcW w:w="990" w:type="dxa"/>
          </w:tcPr>
          <w:p w14:paraId="46DAE346" w14:textId="77777777" w:rsidR="00437508" w:rsidRPr="00726362" w:rsidRDefault="00437508" w:rsidP="00F87280">
            <w:pPr>
              <w:ind w:left="0" w:right="0"/>
              <w:rPr>
                <w:rFonts w:ascii="Arial Narrow" w:hAnsi="Arial Narrow"/>
                <w:b/>
                <w:sz w:val="20"/>
                <w:szCs w:val="20"/>
              </w:rPr>
            </w:pPr>
            <w:r>
              <w:rPr>
                <w:rFonts w:ascii="Arial Narrow" w:hAnsi="Arial Narrow"/>
                <w:b/>
                <w:sz w:val="20"/>
                <w:szCs w:val="20"/>
              </w:rPr>
              <w:lastRenderedPageBreak/>
              <w:t>q</w:t>
            </w:r>
            <w:r w:rsidR="0055201E">
              <w:rPr>
                <w:rFonts w:ascii="Arial Narrow" w:hAnsi="Arial Narrow"/>
                <w:b/>
                <w:sz w:val="20"/>
                <w:szCs w:val="20"/>
              </w:rPr>
              <w:t>43</w:t>
            </w:r>
            <w:r w:rsidRPr="00726362">
              <w:rPr>
                <w:rFonts w:ascii="Arial Narrow" w:hAnsi="Arial Narrow"/>
                <w:b/>
                <w:sz w:val="20"/>
                <w:szCs w:val="20"/>
              </w:rPr>
              <w:t>j_G1</w:t>
            </w:r>
          </w:p>
        </w:tc>
        <w:tc>
          <w:tcPr>
            <w:tcW w:w="4950" w:type="dxa"/>
          </w:tcPr>
          <w:p w14:paraId="03D7A8C2" w14:textId="44D749D2" w:rsidR="00437508" w:rsidRPr="00726362" w:rsidRDefault="00854B73" w:rsidP="00E8125A">
            <w:pPr>
              <w:ind w:left="0"/>
              <w:rPr>
                <w:rFonts w:ascii="Arial Narrow" w:hAnsi="Arial Narrow" w:cstheme="minorHAnsi"/>
                <w:sz w:val="20"/>
                <w:szCs w:val="20"/>
              </w:rPr>
            </w:pPr>
            <w:proofErr w:type="spellStart"/>
            <w:r w:rsidRPr="00854B73">
              <w:rPr>
                <w:rFonts w:ascii="Arial Narrow" w:hAnsi="Arial Narrow" w:cstheme="minorHAnsi"/>
                <w:sz w:val="20"/>
                <w:szCs w:val="20"/>
              </w:rPr>
              <w:t>Në</w:t>
            </w:r>
            <w:proofErr w:type="spellEnd"/>
            <w:r w:rsidRPr="00854B73">
              <w:rPr>
                <w:rFonts w:ascii="Arial Narrow" w:hAnsi="Arial Narrow" w:cstheme="minorHAnsi"/>
                <w:sz w:val="20"/>
                <w:szCs w:val="20"/>
              </w:rPr>
              <w:t xml:space="preserve"> </w:t>
            </w:r>
            <w:proofErr w:type="spellStart"/>
            <w:r w:rsidR="00FA777E">
              <w:rPr>
                <w:rFonts w:ascii="Arial Narrow" w:hAnsi="Arial Narrow" w:cstheme="minorHAnsi"/>
                <w:sz w:val="20"/>
                <w:szCs w:val="20"/>
              </w:rPr>
              <w:t>Maqedonin</w:t>
            </w:r>
            <w:proofErr w:type="spellEnd"/>
            <w:r w:rsidR="00FA777E">
              <w:rPr>
                <w:rFonts w:ascii="Arial Narrow" w:hAnsi="Arial Narrow" w:cstheme="minorHAnsi"/>
                <w:sz w:val="20"/>
                <w:szCs w:val="20"/>
              </w:rPr>
              <w:t xml:space="preserve"> e </w:t>
            </w:r>
            <w:proofErr w:type="spellStart"/>
            <w:r w:rsidR="00FA777E">
              <w:rPr>
                <w:rFonts w:ascii="Arial Narrow" w:hAnsi="Arial Narrow" w:cstheme="minorHAnsi"/>
                <w:sz w:val="20"/>
                <w:szCs w:val="20"/>
              </w:rPr>
              <w:t>Veriut</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gjykatat</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janë</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më</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të</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shqetësuara</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për</w:t>
            </w:r>
            <w:proofErr w:type="spellEnd"/>
            <w:r w:rsidRPr="00854B73">
              <w:rPr>
                <w:rFonts w:ascii="Arial Narrow" w:hAnsi="Arial Narrow" w:cstheme="minorHAnsi"/>
                <w:sz w:val="20"/>
                <w:szCs w:val="20"/>
              </w:rPr>
              <w:t xml:space="preserve"> </w:t>
            </w:r>
            <w:proofErr w:type="spellStart"/>
            <w:r w:rsidRPr="00854B73">
              <w:rPr>
                <w:rFonts w:ascii="Arial Narrow" w:hAnsi="Arial Narrow" w:cstheme="minorHAnsi"/>
                <w:sz w:val="20"/>
                <w:szCs w:val="20"/>
              </w:rPr>
              <w:t>procedurat</w:t>
            </w:r>
            <w:proofErr w:type="spellEnd"/>
            <w:r w:rsidR="00E8125A">
              <w:rPr>
                <w:rFonts w:ascii="Arial Narrow" w:hAnsi="Arial Narrow" w:cstheme="minorHAnsi"/>
                <w:sz w:val="20"/>
                <w:szCs w:val="20"/>
              </w:rPr>
              <w:t xml:space="preserve"> </w:t>
            </w:r>
            <w:r>
              <w:rPr>
                <w:rFonts w:ascii="Arial Narrow" w:hAnsi="Arial Narrow" w:cstheme="minorHAnsi"/>
                <w:sz w:val="20"/>
                <w:szCs w:val="20"/>
              </w:rPr>
              <w:t xml:space="preserve">se </w:t>
            </w:r>
            <w:proofErr w:type="spellStart"/>
            <w:r>
              <w:rPr>
                <w:rFonts w:ascii="Arial Narrow" w:hAnsi="Arial Narrow" w:cstheme="minorHAnsi"/>
                <w:sz w:val="20"/>
                <w:szCs w:val="20"/>
              </w:rPr>
              <w:t>sa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janë</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zbatimin</w:t>
            </w:r>
            <w:proofErr w:type="spellEnd"/>
            <w:r>
              <w:rPr>
                <w:rFonts w:ascii="Arial Narrow" w:hAnsi="Arial Narrow" w:cstheme="minorHAnsi"/>
                <w:sz w:val="20"/>
                <w:szCs w:val="20"/>
              </w:rPr>
              <w:t xml:space="preserve">  </w:t>
            </w:r>
            <w:r w:rsidRPr="00854B73">
              <w:rPr>
                <w:rFonts w:ascii="Arial Narrow" w:hAnsi="Arial Narrow" w:cstheme="minorHAnsi"/>
                <w:sz w:val="20"/>
                <w:szCs w:val="20"/>
              </w:rPr>
              <w:t xml:space="preserve"> e </w:t>
            </w:r>
            <w:proofErr w:type="spellStart"/>
            <w:r w:rsidRPr="00854B73">
              <w:rPr>
                <w:rFonts w:ascii="Arial Narrow" w:hAnsi="Arial Narrow" w:cstheme="minorHAnsi"/>
                <w:sz w:val="20"/>
                <w:szCs w:val="20"/>
              </w:rPr>
              <w:t>drejtësisë</w:t>
            </w:r>
            <w:proofErr w:type="spellEnd"/>
          </w:p>
        </w:tc>
        <w:tc>
          <w:tcPr>
            <w:tcW w:w="4140" w:type="dxa"/>
          </w:tcPr>
          <w:p w14:paraId="79838F94"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4728198D"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68690891"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207A946B"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32A4D73E" w14:textId="199C9C5F" w:rsidR="00437508" w:rsidRPr="00FE59B1" w:rsidRDefault="00FE59B1" w:rsidP="00FE59B1">
            <w:pPr>
              <w:tabs>
                <w:tab w:val="left" w:pos="180"/>
              </w:tabs>
              <w:ind w:left="0"/>
              <w:rPr>
                <w:rFonts w:ascii="Arial Narrow" w:hAnsi="Arial Narrow" w:cstheme="minorHAnsi"/>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r w:rsidR="00437508" w:rsidRPr="00D4549C" w14:paraId="67ADFCE9" w14:textId="77777777" w:rsidTr="00F87280">
        <w:tc>
          <w:tcPr>
            <w:tcW w:w="990" w:type="dxa"/>
          </w:tcPr>
          <w:p w14:paraId="19B14F74" w14:textId="77777777" w:rsidR="00437508" w:rsidRPr="00726362" w:rsidRDefault="00437508" w:rsidP="00F87280">
            <w:pPr>
              <w:tabs>
                <w:tab w:val="left" w:pos="180"/>
              </w:tabs>
              <w:ind w:left="0"/>
              <w:rPr>
                <w:rFonts w:ascii="Arial Narrow" w:hAnsi="Arial Narrow" w:cstheme="minorHAnsi"/>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k_G1</w:t>
            </w:r>
          </w:p>
        </w:tc>
        <w:tc>
          <w:tcPr>
            <w:tcW w:w="4950" w:type="dxa"/>
          </w:tcPr>
          <w:p w14:paraId="4241CD43" w14:textId="1DAC13A4" w:rsidR="00854B73" w:rsidRPr="00CE484C" w:rsidRDefault="00854B73" w:rsidP="00854B73">
            <w:pPr>
              <w:tabs>
                <w:tab w:val="left" w:pos="180"/>
              </w:tabs>
              <w:ind w:left="0"/>
              <w:rPr>
                <w:rFonts w:ascii="Arial Narrow" w:hAnsi="Arial Narrow"/>
                <w:sz w:val="20"/>
                <w:szCs w:val="20"/>
                <w:lang w:val="de-DE"/>
              </w:rPr>
            </w:pPr>
            <w:r w:rsidRPr="00CE484C">
              <w:rPr>
                <w:rFonts w:ascii="Arial Narrow" w:hAnsi="Arial Narrow"/>
                <w:sz w:val="20"/>
                <w:szCs w:val="20"/>
                <w:lang w:val="de-DE"/>
              </w:rPr>
              <w:t xml:space="preserve">Gjykatat në </w:t>
            </w:r>
            <w:r w:rsidR="00FA777E" w:rsidRPr="00CE484C">
              <w:rPr>
                <w:rFonts w:ascii="Arial Narrow" w:hAnsi="Arial Narrow"/>
                <w:sz w:val="20"/>
                <w:szCs w:val="20"/>
                <w:lang w:val="de-DE"/>
              </w:rPr>
              <w:t>Maqedonin e Veriut</w:t>
            </w:r>
            <w:r w:rsidRPr="00CE484C">
              <w:rPr>
                <w:rFonts w:ascii="Arial Narrow" w:hAnsi="Arial Narrow"/>
                <w:sz w:val="20"/>
                <w:szCs w:val="20"/>
                <w:lang w:val="de-DE"/>
              </w:rPr>
              <w:t xml:space="preserve"> vendosin rastet sipas interesave</w:t>
            </w:r>
          </w:p>
          <w:p w14:paraId="716C5F0D" w14:textId="77777777" w:rsidR="00437508" w:rsidRPr="00CE484C" w:rsidRDefault="00854B73" w:rsidP="00854B73">
            <w:pPr>
              <w:ind w:left="0"/>
              <w:rPr>
                <w:rFonts w:ascii="Arial Narrow" w:hAnsi="Arial Narrow" w:cstheme="minorHAnsi"/>
                <w:sz w:val="20"/>
                <w:szCs w:val="20"/>
                <w:lang w:val="de-DE"/>
              </w:rPr>
            </w:pPr>
            <w:r w:rsidRPr="00CE484C">
              <w:rPr>
                <w:rFonts w:ascii="Arial Narrow" w:hAnsi="Arial Narrow"/>
                <w:sz w:val="20"/>
                <w:szCs w:val="20"/>
                <w:lang w:val="de-DE"/>
              </w:rPr>
              <w:t>të atyre që kanë më shumë para ose ndikim</w:t>
            </w:r>
          </w:p>
        </w:tc>
        <w:tc>
          <w:tcPr>
            <w:tcW w:w="4140" w:type="dxa"/>
          </w:tcPr>
          <w:p w14:paraId="57731733" w14:textId="77777777" w:rsidR="00FE59B1" w:rsidRPr="00FE59B1" w:rsidRDefault="00FE59B1" w:rsidP="00FE59B1">
            <w:pPr>
              <w:ind w:left="0"/>
              <w:jc w:val="both"/>
              <w:rPr>
                <w:rFonts w:ascii="Arial Narrow" w:hAnsi="Arial Narrow"/>
                <w:sz w:val="20"/>
                <w:szCs w:val="20"/>
                <w:lang w:val="de-DE"/>
              </w:rPr>
            </w:pPr>
            <w:r w:rsidRPr="00FE59B1">
              <w:rPr>
                <w:rFonts w:ascii="Arial Narrow" w:hAnsi="Arial Narrow"/>
                <w:sz w:val="20"/>
                <w:szCs w:val="20"/>
                <w:lang w:val="de-DE"/>
              </w:rPr>
              <w:t>Gjithmonë</w:t>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lang w:val="de-DE"/>
              </w:rPr>
              <w:t>1</w:t>
            </w:r>
          </w:p>
          <w:p w14:paraId="754DDC49" w14:textId="77777777" w:rsidR="00FE59B1" w:rsidRPr="00FE59B1" w:rsidRDefault="00FE59B1" w:rsidP="00FE59B1">
            <w:pPr>
              <w:ind w:left="0"/>
              <w:jc w:val="both"/>
              <w:rPr>
                <w:rFonts w:ascii="Arial Narrow" w:hAnsi="Arial Narrow"/>
                <w:sz w:val="20"/>
                <w:szCs w:val="20"/>
                <w:lang w:val="de-DE"/>
              </w:rPr>
            </w:pPr>
            <w:r w:rsidRPr="00FE59B1">
              <w:rPr>
                <w:rFonts w:ascii="Arial Narrow" w:hAnsi="Arial Narrow"/>
                <w:sz w:val="20"/>
                <w:szCs w:val="20"/>
                <w:lang w:val="de-DE"/>
              </w:rPr>
              <w:t>Shpesh</w:t>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lang w:val="de-DE"/>
              </w:rPr>
              <w:t>2</w:t>
            </w:r>
          </w:p>
          <w:p w14:paraId="4708D7C7" w14:textId="77777777" w:rsidR="00FE59B1" w:rsidRPr="00FE59B1" w:rsidRDefault="00FE59B1" w:rsidP="00FE59B1">
            <w:pPr>
              <w:ind w:left="0"/>
              <w:jc w:val="both"/>
              <w:rPr>
                <w:rFonts w:ascii="Arial Narrow" w:hAnsi="Arial Narrow"/>
                <w:sz w:val="20"/>
                <w:szCs w:val="20"/>
                <w:lang w:val="de-DE"/>
              </w:rPr>
            </w:pPr>
            <w:r w:rsidRPr="00FE59B1">
              <w:rPr>
                <w:rFonts w:ascii="Arial Narrow" w:hAnsi="Arial Narrow"/>
                <w:sz w:val="20"/>
                <w:szCs w:val="20"/>
                <w:lang w:val="de-DE"/>
              </w:rPr>
              <w:t>Rrallë</w:t>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lang w:val="de-DE"/>
              </w:rPr>
              <w:t>3</w:t>
            </w:r>
          </w:p>
          <w:p w14:paraId="394ABF7D" w14:textId="77777777" w:rsidR="00FE59B1" w:rsidRPr="00FE59B1" w:rsidRDefault="00FE59B1" w:rsidP="00FE59B1">
            <w:pPr>
              <w:tabs>
                <w:tab w:val="left" w:pos="180"/>
              </w:tabs>
              <w:ind w:left="0"/>
              <w:jc w:val="both"/>
              <w:rPr>
                <w:rFonts w:ascii="Arial Narrow" w:hAnsi="Arial Narrow"/>
                <w:sz w:val="20"/>
                <w:szCs w:val="20"/>
                <w:lang w:val="de-DE"/>
              </w:rPr>
            </w:pPr>
            <w:r w:rsidRPr="00FE59B1">
              <w:rPr>
                <w:rFonts w:ascii="Arial Narrow" w:hAnsi="Arial Narrow"/>
                <w:sz w:val="20"/>
                <w:szCs w:val="20"/>
                <w:lang w:val="de-DE"/>
              </w:rPr>
              <w:t>Asnjëherë</w:t>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u w:val="dotted"/>
                <w:lang w:val="de-DE"/>
              </w:rPr>
              <w:tab/>
            </w:r>
            <w:r w:rsidRPr="00FE59B1">
              <w:rPr>
                <w:rFonts w:ascii="Arial Narrow" w:hAnsi="Arial Narrow"/>
                <w:sz w:val="20"/>
                <w:szCs w:val="20"/>
                <w:lang w:val="de-DE"/>
              </w:rPr>
              <w:t>4</w:t>
            </w:r>
          </w:p>
          <w:p w14:paraId="0BA8D988" w14:textId="03A10238" w:rsidR="00437508" w:rsidRPr="00CE484C" w:rsidRDefault="00FE59B1" w:rsidP="00FE59B1">
            <w:pPr>
              <w:tabs>
                <w:tab w:val="left" w:pos="180"/>
              </w:tabs>
              <w:ind w:left="0"/>
              <w:rPr>
                <w:rFonts w:ascii="Arial Narrow" w:hAnsi="Arial Narrow" w:cstheme="minorHAnsi"/>
                <w:sz w:val="20"/>
                <w:szCs w:val="20"/>
                <w:lang w:val="de-DE"/>
              </w:rPr>
            </w:pPr>
            <w:r w:rsidRPr="00FE59B1">
              <w:rPr>
                <w:rFonts w:ascii="Arial Narrow" w:hAnsi="Arial Narrow"/>
                <w:b/>
                <w:sz w:val="20"/>
                <w:szCs w:val="20"/>
                <w:lang w:val="de-DE"/>
              </w:rPr>
              <w:t xml:space="preserve">(MOS LEXO) </w:t>
            </w:r>
            <w:r w:rsidRPr="00FE59B1">
              <w:rPr>
                <w:rFonts w:ascii="Arial Narrow" w:hAnsi="Arial Narrow"/>
                <w:sz w:val="20"/>
                <w:szCs w:val="20"/>
                <w:lang w:val="de-DE"/>
              </w:rPr>
              <w:t>Nuk e di/Pa përgjigje</w:t>
            </w:r>
            <w:r w:rsidRPr="00FE59B1">
              <w:rPr>
                <w:rFonts w:ascii="Arial Narrow" w:hAnsi="Arial Narrow"/>
                <w:sz w:val="20"/>
                <w:szCs w:val="20"/>
                <w:u w:val="dotted"/>
                <w:lang w:val="de-DE"/>
              </w:rPr>
              <w:tab/>
            </w:r>
            <w:r w:rsidRPr="00FE59B1">
              <w:rPr>
                <w:rFonts w:ascii="Calibri Light" w:hAnsi="Calibri Light"/>
                <w:sz w:val="20"/>
                <w:szCs w:val="20"/>
                <w:u w:val="dotted"/>
                <w:lang w:val="de-DE"/>
              </w:rPr>
              <w:tab/>
            </w:r>
            <w:r w:rsidRPr="00FE59B1">
              <w:rPr>
                <w:rFonts w:ascii="Arial Narrow" w:hAnsi="Arial Narrow"/>
                <w:sz w:val="20"/>
                <w:szCs w:val="20"/>
                <w:lang w:val="de-DE"/>
              </w:rPr>
              <w:t>99</w:t>
            </w:r>
          </w:p>
        </w:tc>
      </w:tr>
      <w:tr w:rsidR="00437508" w:rsidRPr="00726362" w14:paraId="7DFF1E97" w14:textId="77777777" w:rsidTr="00F87280">
        <w:tc>
          <w:tcPr>
            <w:tcW w:w="990" w:type="dxa"/>
          </w:tcPr>
          <w:p w14:paraId="18CC73ED" w14:textId="77777777" w:rsidR="00437508" w:rsidRPr="00726362" w:rsidRDefault="00437508" w:rsidP="00F87280">
            <w:pPr>
              <w:tabs>
                <w:tab w:val="left" w:pos="180"/>
              </w:tabs>
              <w:ind w:left="0"/>
              <w:rPr>
                <w:rFonts w:ascii="Arial Narrow" w:hAnsi="Arial Narrow" w:cstheme="minorHAnsi"/>
                <w:sz w:val="20"/>
                <w:szCs w:val="20"/>
              </w:rPr>
            </w:pPr>
            <w:r>
              <w:rPr>
                <w:rFonts w:ascii="Arial Narrow" w:hAnsi="Arial Narrow"/>
                <w:b/>
                <w:sz w:val="20"/>
                <w:szCs w:val="20"/>
              </w:rPr>
              <w:t>q</w:t>
            </w:r>
            <w:r w:rsidR="0055201E">
              <w:rPr>
                <w:rFonts w:ascii="Arial Narrow" w:hAnsi="Arial Narrow"/>
                <w:b/>
                <w:sz w:val="20"/>
                <w:szCs w:val="20"/>
              </w:rPr>
              <w:t>43</w:t>
            </w:r>
            <w:r w:rsidRPr="00726362">
              <w:rPr>
                <w:rFonts w:ascii="Arial Narrow" w:hAnsi="Arial Narrow"/>
                <w:b/>
                <w:sz w:val="20"/>
                <w:szCs w:val="20"/>
              </w:rPr>
              <w:t>l_G1</w:t>
            </w:r>
          </w:p>
        </w:tc>
        <w:tc>
          <w:tcPr>
            <w:tcW w:w="4950" w:type="dxa"/>
          </w:tcPr>
          <w:p w14:paraId="7688198B" w14:textId="2C668086" w:rsidR="00854B73" w:rsidRDefault="00854B73" w:rsidP="00F87280">
            <w:pPr>
              <w:ind w:left="0" w:right="0"/>
              <w:rPr>
                <w:rFonts w:ascii="Arial Narrow" w:hAnsi="Arial Narrow"/>
                <w:sz w:val="20"/>
                <w:szCs w:val="20"/>
              </w:rPr>
            </w:pPr>
            <w:proofErr w:type="spellStart"/>
            <w:r w:rsidRPr="00854B73">
              <w:rPr>
                <w:rFonts w:ascii="Arial Narrow" w:hAnsi="Arial Narrow"/>
                <w:sz w:val="20"/>
                <w:szCs w:val="20"/>
              </w:rPr>
              <w:t>Mbrojtësit</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publikë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të</w:t>
            </w:r>
            <w:proofErr w:type="spellEnd"/>
            <w:r w:rsidRPr="00854B73">
              <w:rPr>
                <w:rFonts w:ascii="Arial Narrow" w:hAnsi="Arial Narrow"/>
                <w:sz w:val="20"/>
                <w:szCs w:val="20"/>
              </w:rPr>
              <w:t xml:space="preserve"> </w:t>
            </w:r>
            <w:proofErr w:type="spellStart"/>
            <w:r w:rsidR="00097E80">
              <w:rPr>
                <w:rFonts w:ascii="Arial Narrow" w:hAnsi="Arial Narrow"/>
                <w:sz w:val="20"/>
                <w:szCs w:val="20"/>
              </w:rPr>
              <w:t>Maqedonis</w:t>
            </w:r>
            <w:proofErr w:type="spellEnd"/>
            <w:r w:rsidR="00097E80">
              <w:rPr>
                <w:rFonts w:ascii="Arial Narrow" w:hAnsi="Arial Narrow"/>
                <w:sz w:val="20"/>
                <w:szCs w:val="20"/>
              </w:rPr>
              <w:t xml:space="preserve"> </w:t>
            </w:r>
            <w:proofErr w:type="spellStart"/>
            <w:r w:rsidR="00097E80">
              <w:rPr>
                <w:rFonts w:ascii="Arial Narrow" w:hAnsi="Arial Narrow"/>
                <w:sz w:val="20"/>
                <w:szCs w:val="20"/>
              </w:rPr>
              <w:t>së</w:t>
            </w:r>
            <w:proofErr w:type="spellEnd"/>
            <w:r w:rsidR="00097E80">
              <w:rPr>
                <w:rFonts w:ascii="Arial Narrow" w:hAnsi="Arial Narrow"/>
                <w:sz w:val="20"/>
                <w:szCs w:val="20"/>
              </w:rPr>
              <w:t xml:space="preserve"> </w:t>
            </w:r>
            <w:proofErr w:type="spellStart"/>
            <w:r w:rsidR="00097E80">
              <w:rPr>
                <w:rFonts w:ascii="Arial Narrow" w:hAnsi="Arial Narrow"/>
                <w:sz w:val="20"/>
                <w:szCs w:val="20"/>
              </w:rPr>
              <w:t>Veriut</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bëjnë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gjithçka</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që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munden</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për</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të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mbrojtur</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njerëzit</w:t>
            </w:r>
            <w:proofErr w:type="spellEnd"/>
            <w:r w:rsidRPr="00854B73">
              <w:rPr>
                <w:rFonts w:ascii="Arial Narrow" w:hAnsi="Arial Narrow"/>
                <w:sz w:val="20"/>
                <w:szCs w:val="20"/>
              </w:rPr>
              <w:t xml:space="preserve"> e </w:t>
            </w:r>
            <w:proofErr w:type="spellStart"/>
            <w:r w:rsidRPr="00854B73">
              <w:rPr>
                <w:rFonts w:ascii="Arial Narrow" w:hAnsi="Arial Narrow"/>
                <w:sz w:val="20"/>
                <w:szCs w:val="20"/>
              </w:rPr>
              <w:t>varfër</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që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akuzohen</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për</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kryerjen</w:t>
            </w:r>
            <w:proofErr w:type="spellEnd"/>
            <w:r w:rsidRPr="00854B73">
              <w:rPr>
                <w:rFonts w:ascii="Arial Narrow" w:hAnsi="Arial Narrow"/>
                <w:sz w:val="20"/>
                <w:szCs w:val="20"/>
              </w:rPr>
              <w:t xml:space="preserve"> e </w:t>
            </w:r>
            <w:proofErr w:type="spellStart"/>
            <w:r w:rsidRPr="00854B73">
              <w:rPr>
                <w:rFonts w:ascii="Arial Narrow" w:hAnsi="Arial Narrow"/>
                <w:sz w:val="20"/>
                <w:szCs w:val="20"/>
              </w:rPr>
              <w:t>një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krimi</w:t>
            </w:r>
            <w:proofErr w:type="spellEnd"/>
          </w:p>
          <w:p w14:paraId="5E48F084" w14:textId="77777777" w:rsidR="00437508" w:rsidRPr="00726362" w:rsidRDefault="00437508" w:rsidP="00854B73">
            <w:pPr>
              <w:ind w:left="0" w:right="0"/>
              <w:rPr>
                <w:rFonts w:ascii="Arial Narrow" w:hAnsi="Arial Narrow" w:cstheme="minorHAnsi"/>
                <w:sz w:val="20"/>
                <w:szCs w:val="20"/>
              </w:rPr>
            </w:pPr>
          </w:p>
        </w:tc>
        <w:tc>
          <w:tcPr>
            <w:tcW w:w="4140" w:type="dxa"/>
          </w:tcPr>
          <w:p w14:paraId="6E1ED9A2"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Gjithmonë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1</w:t>
            </w:r>
          </w:p>
          <w:p w14:paraId="30900AF9"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Shpesh</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2</w:t>
            </w:r>
          </w:p>
          <w:p w14:paraId="2101B452" w14:textId="77777777" w:rsidR="00FE59B1" w:rsidRPr="008F2694" w:rsidRDefault="00FE59B1" w:rsidP="00FE59B1">
            <w:pPr>
              <w:ind w:left="0"/>
              <w:jc w:val="both"/>
              <w:rPr>
                <w:rFonts w:ascii="Arial Narrow" w:hAnsi="Arial Narrow"/>
                <w:sz w:val="20"/>
                <w:szCs w:val="20"/>
              </w:rPr>
            </w:pPr>
            <w:proofErr w:type="spellStart"/>
            <w:r w:rsidRPr="008F2694">
              <w:rPr>
                <w:rFonts w:ascii="Arial Narrow" w:hAnsi="Arial Narrow"/>
                <w:sz w:val="20"/>
                <w:szCs w:val="20"/>
              </w:rPr>
              <w:t>Rrallë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3</w:t>
            </w:r>
          </w:p>
          <w:p w14:paraId="596F7AAA" w14:textId="77777777" w:rsidR="00FE59B1" w:rsidRDefault="00FE59B1" w:rsidP="00FE59B1">
            <w:pPr>
              <w:tabs>
                <w:tab w:val="left" w:pos="180"/>
              </w:tabs>
              <w:ind w:left="0"/>
              <w:jc w:val="both"/>
              <w:rPr>
                <w:rFonts w:ascii="Arial Narrow" w:hAnsi="Arial Narrow"/>
                <w:sz w:val="20"/>
                <w:szCs w:val="20"/>
              </w:rPr>
            </w:pPr>
            <w:proofErr w:type="spellStart"/>
            <w:r w:rsidRPr="008F2694">
              <w:rPr>
                <w:rFonts w:ascii="Arial Narrow" w:hAnsi="Arial Narrow"/>
                <w:sz w:val="20"/>
                <w:szCs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8F2694">
              <w:rPr>
                <w:rFonts w:ascii="Arial Narrow" w:hAnsi="Arial Narrow"/>
                <w:sz w:val="20"/>
                <w:szCs w:val="20"/>
              </w:rPr>
              <w:t>4</w:t>
            </w:r>
          </w:p>
          <w:p w14:paraId="46C13AF2" w14:textId="24C1B389" w:rsidR="00437508" w:rsidRPr="00FE59B1" w:rsidRDefault="00FE59B1" w:rsidP="00FE59B1">
            <w:pPr>
              <w:tabs>
                <w:tab w:val="left" w:pos="180"/>
              </w:tabs>
              <w:ind w:left="0"/>
              <w:rPr>
                <w:rFonts w:ascii="Arial Narrow" w:hAnsi="Arial Narrow"/>
                <w:sz w:val="20"/>
                <w:szCs w:val="20"/>
              </w:rPr>
            </w:pPr>
            <w:r w:rsidRPr="00FE59B1">
              <w:rPr>
                <w:rFonts w:ascii="Arial Narrow" w:hAnsi="Arial Narrow"/>
                <w:b/>
                <w:sz w:val="20"/>
                <w:szCs w:val="20"/>
              </w:rPr>
              <w:t xml:space="preserve">(MOS LEXO) </w:t>
            </w:r>
            <w:proofErr w:type="spellStart"/>
            <w:r w:rsidRPr="00FE59B1">
              <w:rPr>
                <w:rFonts w:ascii="Arial Narrow" w:hAnsi="Arial Narrow"/>
                <w:sz w:val="20"/>
                <w:szCs w:val="20"/>
              </w:rPr>
              <w:t>Nuk</w:t>
            </w:r>
            <w:proofErr w:type="spellEnd"/>
            <w:r w:rsidRPr="00FE59B1">
              <w:rPr>
                <w:rFonts w:ascii="Arial Narrow" w:hAnsi="Arial Narrow"/>
                <w:sz w:val="20"/>
                <w:szCs w:val="20"/>
              </w:rPr>
              <w:t xml:space="preserve"> e di/Pa </w:t>
            </w:r>
            <w:proofErr w:type="spellStart"/>
            <w:r w:rsidRPr="00FE59B1">
              <w:rPr>
                <w:rFonts w:ascii="Arial Narrow" w:hAnsi="Arial Narrow"/>
                <w:sz w:val="20"/>
                <w:szCs w:val="20"/>
              </w:rPr>
              <w:t>përgjigje</w:t>
            </w:r>
            <w:proofErr w:type="spellEnd"/>
            <w:r w:rsidRPr="00FE59B1">
              <w:rPr>
                <w:rFonts w:ascii="Arial Narrow" w:hAnsi="Arial Narrow"/>
                <w:sz w:val="20"/>
                <w:szCs w:val="20"/>
                <w:u w:val="dotted"/>
              </w:rPr>
              <w:tab/>
            </w:r>
            <w:r w:rsidRPr="00FE59B1">
              <w:rPr>
                <w:rFonts w:ascii="Calibri Light" w:hAnsi="Calibri Light"/>
                <w:sz w:val="20"/>
                <w:szCs w:val="20"/>
                <w:u w:val="dotted"/>
              </w:rPr>
              <w:tab/>
            </w:r>
            <w:r w:rsidRPr="00FE59B1">
              <w:rPr>
                <w:rFonts w:ascii="Arial Narrow" w:hAnsi="Arial Narrow"/>
                <w:sz w:val="20"/>
                <w:szCs w:val="20"/>
              </w:rPr>
              <w:t>99</w:t>
            </w:r>
          </w:p>
        </w:tc>
      </w:tr>
    </w:tbl>
    <w:p w14:paraId="3F458E67" w14:textId="77777777" w:rsidR="00D00941" w:rsidRPr="005F2E67" w:rsidRDefault="00D00941" w:rsidP="009860B3">
      <w:pPr>
        <w:spacing w:after="0" w:line="240" w:lineRule="auto"/>
        <w:ind w:left="0" w:right="0"/>
        <w:rPr>
          <w:rFonts w:ascii="Arial Narrow" w:eastAsia="Times New Roman" w:hAnsi="Arial Narrow" w:cs="Arial"/>
          <w:snapToGrid w:val="0"/>
          <w:sz w:val="20"/>
          <w:szCs w:val="16"/>
          <w:lang w:eastAsia="es-ES"/>
        </w:rPr>
      </w:pPr>
    </w:p>
    <w:p w14:paraId="6A74CF85" w14:textId="77777777" w:rsidR="00D00941" w:rsidRPr="005F2E67" w:rsidRDefault="00D00941" w:rsidP="009860B3">
      <w:pPr>
        <w:spacing w:after="0" w:line="240" w:lineRule="auto"/>
        <w:ind w:left="0" w:right="0"/>
        <w:rPr>
          <w:rFonts w:ascii="Arial Narrow" w:eastAsia="Times New Roman" w:hAnsi="Arial Narrow" w:cs="Arial"/>
          <w:snapToGrid w:val="0"/>
          <w:sz w:val="20"/>
          <w:szCs w:val="16"/>
          <w:lang w:eastAsia="es-ES"/>
        </w:rPr>
      </w:pPr>
    </w:p>
    <w:p w14:paraId="1E4A13CF" w14:textId="77777777" w:rsidR="00DA7E36" w:rsidRDefault="00854B73" w:rsidP="00DA7E36">
      <w:pPr>
        <w:spacing w:after="0" w:line="240" w:lineRule="auto"/>
        <w:ind w:left="0"/>
        <w:rPr>
          <w:rFonts w:ascii="Arial Narrow" w:hAnsi="Arial Narrow"/>
          <w:sz w:val="20"/>
          <w:szCs w:val="20"/>
        </w:rPr>
      </w:pPr>
      <w:r>
        <w:rPr>
          <w:rFonts w:ascii="Arial Narrow" w:hAnsi="Arial Narrow"/>
          <w:b/>
          <w:bCs/>
          <w:sz w:val="20"/>
          <w:szCs w:val="20"/>
        </w:rPr>
        <w:t>LEXO</w:t>
      </w:r>
      <w:r w:rsidR="00525AA0">
        <w:rPr>
          <w:rFonts w:ascii="Arial Narrow" w:hAnsi="Arial Narrow"/>
          <w:b/>
          <w:bCs/>
          <w:sz w:val="20"/>
          <w:szCs w:val="20"/>
        </w:rPr>
        <w:t>:</w:t>
      </w:r>
      <w:r>
        <w:rPr>
          <w:rFonts w:ascii="Arial Narrow" w:hAnsi="Arial Narrow"/>
          <w:b/>
          <w:bCs/>
          <w:sz w:val="20"/>
          <w:szCs w:val="20"/>
        </w:rPr>
        <w:t xml:space="preserve"> </w:t>
      </w:r>
      <w:r w:rsidRPr="00854B73">
        <w:rPr>
          <w:rFonts w:ascii="Arial Narrow" w:hAnsi="Arial Narrow"/>
          <w:sz w:val="20"/>
          <w:szCs w:val="20"/>
        </w:rPr>
        <w:t xml:space="preserve">Ju </w:t>
      </w:r>
      <w:proofErr w:type="spellStart"/>
      <w:r w:rsidRPr="00854B73">
        <w:rPr>
          <w:rFonts w:ascii="Arial Narrow" w:hAnsi="Arial Narrow"/>
          <w:sz w:val="20"/>
          <w:szCs w:val="20"/>
        </w:rPr>
        <w:t>lutemi</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na</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tregoni</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sa</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të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sigurt</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jeni</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në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sistemin</w:t>
      </w:r>
      <w:proofErr w:type="spellEnd"/>
      <w:r w:rsidRPr="00854B73">
        <w:rPr>
          <w:rFonts w:ascii="Arial Narrow" w:hAnsi="Arial Narrow"/>
          <w:sz w:val="20"/>
          <w:szCs w:val="20"/>
        </w:rPr>
        <w:t xml:space="preserve"> e </w:t>
      </w:r>
      <w:proofErr w:type="spellStart"/>
      <w:r w:rsidRPr="00854B73">
        <w:rPr>
          <w:rFonts w:ascii="Arial Narrow" w:hAnsi="Arial Narrow"/>
          <w:sz w:val="20"/>
          <w:szCs w:val="20"/>
        </w:rPr>
        <w:t>drejtësisë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penale</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në</w:t>
      </w:r>
      <w:proofErr w:type="spellEnd"/>
      <w:r w:rsidRPr="00854B73">
        <w:rPr>
          <w:rFonts w:ascii="Arial Narrow" w:hAnsi="Arial Narrow"/>
          <w:sz w:val="20"/>
          <w:szCs w:val="20"/>
        </w:rPr>
        <w:t xml:space="preserve"> </w:t>
      </w:r>
      <w:proofErr w:type="spellStart"/>
      <w:r w:rsidRPr="00854B73">
        <w:rPr>
          <w:rFonts w:ascii="Arial Narrow" w:hAnsi="Arial Narrow"/>
          <w:sz w:val="20"/>
          <w:szCs w:val="20"/>
        </w:rPr>
        <w:t>tërësi</w:t>
      </w:r>
      <w:proofErr w:type="spellEnd"/>
      <w:r w:rsidR="00D834AC" w:rsidRPr="00D834AC">
        <w:rPr>
          <w:rFonts w:ascii="Arial Narrow" w:hAnsi="Arial Narrow"/>
          <w:sz w:val="20"/>
          <w:szCs w:val="20"/>
        </w:rPr>
        <w:t>:</w:t>
      </w:r>
    </w:p>
    <w:p w14:paraId="1AE6B4A8" w14:textId="77777777" w:rsidR="00D834AC" w:rsidRPr="00071FB0" w:rsidRDefault="00D834AC" w:rsidP="00DA7E36">
      <w:pPr>
        <w:spacing w:after="0" w:line="240" w:lineRule="auto"/>
        <w:ind w:left="0"/>
        <w:rPr>
          <w:rFonts w:ascii="Arial Narrow" w:hAnsi="Arial Narrow"/>
        </w:rPr>
      </w:pPr>
    </w:p>
    <w:tbl>
      <w:tblPr>
        <w:tblStyle w:val="TableGrid"/>
        <w:tblW w:w="10080" w:type="dxa"/>
        <w:tblInd w:w="-252" w:type="dxa"/>
        <w:tblLook w:val="04A0" w:firstRow="1" w:lastRow="0" w:firstColumn="1" w:lastColumn="0" w:noHBand="0" w:noVBand="1"/>
      </w:tblPr>
      <w:tblGrid>
        <w:gridCol w:w="1080"/>
        <w:gridCol w:w="4860"/>
        <w:gridCol w:w="4140"/>
      </w:tblGrid>
      <w:tr w:rsidR="006E61F7" w:rsidRPr="00726362" w14:paraId="0B8F7F9F" w14:textId="77777777" w:rsidTr="00F87280">
        <w:tc>
          <w:tcPr>
            <w:tcW w:w="1080" w:type="dxa"/>
          </w:tcPr>
          <w:p w14:paraId="1FAD5D50" w14:textId="77777777" w:rsidR="006E61F7" w:rsidRPr="00726362" w:rsidRDefault="0055201E" w:rsidP="00F87280">
            <w:pPr>
              <w:ind w:left="0"/>
              <w:rPr>
                <w:rFonts w:ascii="Arial Narrow" w:hAnsi="Arial Narrow"/>
              </w:rPr>
            </w:pPr>
            <w:r>
              <w:rPr>
                <w:rFonts w:ascii="Arial Narrow" w:hAnsi="Arial Narrow"/>
                <w:b/>
                <w:sz w:val="20"/>
                <w:szCs w:val="20"/>
              </w:rPr>
              <w:t>q44</w:t>
            </w:r>
            <w:r w:rsidR="006E61F7" w:rsidRPr="00726362">
              <w:rPr>
                <w:rFonts w:ascii="Arial Narrow" w:hAnsi="Arial Narrow"/>
                <w:b/>
                <w:sz w:val="20"/>
                <w:szCs w:val="20"/>
              </w:rPr>
              <w:t>a_G1</w:t>
            </w:r>
          </w:p>
        </w:tc>
        <w:tc>
          <w:tcPr>
            <w:tcW w:w="4860" w:type="dxa"/>
          </w:tcPr>
          <w:p w14:paraId="58E17617" w14:textId="77777777" w:rsidR="006E61F7" w:rsidRPr="00726362" w:rsidRDefault="00AC074C" w:rsidP="00AC074C">
            <w:pPr>
              <w:ind w:left="0" w:right="0"/>
              <w:rPr>
                <w:rFonts w:ascii="Arial Narrow" w:hAnsi="Arial Narrow"/>
              </w:rPr>
            </w:pPr>
            <w:r w:rsidRPr="00AC074C">
              <w:rPr>
                <w:rFonts w:ascii="Arial Narrow" w:eastAsia="Times New Roman" w:hAnsi="Arial Narrow" w:cs="Arial"/>
                <w:sz w:val="20"/>
                <w:szCs w:val="20"/>
              </w:rPr>
              <w:t xml:space="preserve">A </w:t>
            </w:r>
            <w:proofErr w:type="spellStart"/>
            <w:r w:rsidRPr="00AC074C">
              <w:rPr>
                <w:rFonts w:ascii="Arial Narrow" w:eastAsia="Times New Roman" w:hAnsi="Arial Narrow" w:cs="Arial"/>
                <w:sz w:val="20"/>
                <w:szCs w:val="20"/>
              </w:rPr>
              <w:t>është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efektiv</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sjellja</w:t>
            </w:r>
            <w:proofErr w:type="spellEnd"/>
            <w:r w:rsidRPr="00AC074C">
              <w:rPr>
                <w:rFonts w:ascii="Arial Narrow" w:eastAsia="Times New Roman" w:hAnsi="Arial Narrow" w:cs="Arial"/>
                <w:sz w:val="20"/>
                <w:szCs w:val="20"/>
              </w:rPr>
              <w:t xml:space="preserve"> para </w:t>
            </w:r>
            <w:proofErr w:type="spellStart"/>
            <w:r w:rsidRPr="00AC074C">
              <w:rPr>
                <w:rFonts w:ascii="Arial Narrow" w:eastAsia="Times New Roman" w:hAnsi="Arial Narrow" w:cs="Arial"/>
                <w:sz w:val="20"/>
                <w:szCs w:val="20"/>
              </w:rPr>
              <w:t>drejtësisë</w:t>
            </w:r>
            <w:proofErr w:type="spellEnd"/>
            <w:r w:rsidRPr="00AC074C">
              <w:rPr>
                <w:rFonts w:ascii="Arial Narrow" w:eastAsia="Times New Roman" w:hAnsi="Arial Narrow" w:cs="Arial"/>
                <w:sz w:val="20"/>
                <w:szCs w:val="20"/>
              </w:rPr>
              <w:t xml:space="preserve"> e </w:t>
            </w:r>
            <w:proofErr w:type="spellStart"/>
            <w:r w:rsidRPr="00AC074C">
              <w:rPr>
                <w:rFonts w:ascii="Arial Narrow" w:eastAsia="Times New Roman" w:hAnsi="Arial Narrow" w:cs="Arial"/>
                <w:sz w:val="20"/>
                <w:szCs w:val="20"/>
              </w:rPr>
              <w:t>njerëzve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që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kryejnë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krime</w:t>
            </w:r>
            <w:proofErr w:type="spellEnd"/>
            <w:r w:rsidRPr="00AC074C">
              <w:rPr>
                <w:rFonts w:ascii="Arial Narrow" w:eastAsia="Times New Roman" w:hAnsi="Arial Narrow" w:cs="Arial"/>
                <w:sz w:val="20"/>
                <w:szCs w:val="20"/>
              </w:rPr>
              <w:t>?</w:t>
            </w:r>
            <w:r w:rsidR="006E61F7" w:rsidRPr="00726362">
              <w:rPr>
                <w:rFonts w:ascii="Arial Narrow" w:eastAsia="Times New Roman" w:hAnsi="Arial Narrow" w:cs="Arial"/>
                <w:sz w:val="20"/>
                <w:szCs w:val="20"/>
              </w:rPr>
              <w:t xml:space="preserve"> </w:t>
            </w:r>
          </w:p>
        </w:tc>
        <w:tc>
          <w:tcPr>
            <w:tcW w:w="4140" w:type="dxa"/>
          </w:tcPr>
          <w:p w14:paraId="5C7C3AC1" w14:textId="12F08C45"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24E6D542" w14:textId="58AB7E18"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469001F8" w14:textId="4CCCF56E"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1DA85B64" w14:textId="05580BF1" w:rsidR="006E61F7"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6E61F7" w:rsidRPr="00726362">
              <w:rPr>
                <w:rFonts w:ascii="Arial Narrow" w:hAnsi="Arial Narrow" w:cstheme="minorHAnsi"/>
                <w:sz w:val="20"/>
                <w:szCs w:val="20"/>
              </w:rPr>
              <w:t>4</w:t>
            </w:r>
          </w:p>
          <w:p w14:paraId="5EC6CC11" w14:textId="5DD072EA" w:rsidR="006E61F7" w:rsidRPr="00726362" w:rsidRDefault="006E61F7" w:rsidP="00F87280">
            <w:pPr>
              <w:ind w:left="0"/>
              <w:rPr>
                <w:rFonts w:ascii="Arial Narrow" w:hAnsi="Arial Narrow"/>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726362">
              <w:rPr>
                <w:rFonts w:ascii="Arial Narrow" w:hAnsi="Arial Narrow" w:cstheme="minorHAnsi"/>
                <w:sz w:val="20"/>
                <w:szCs w:val="20"/>
              </w:rPr>
              <w:t>99</w:t>
            </w:r>
          </w:p>
        </w:tc>
      </w:tr>
      <w:tr w:rsidR="006E61F7" w:rsidRPr="00726362" w14:paraId="0A15A16B" w14:textId="77777777" w:rsidTr="00F87280">
        <w:tc>
          <w:tcPr>
            <w:tcW w:w="1080" w:type="dxa"/>
          </w:tcPr>
          <w:p w14:paraId="1B1FA944" w14:textId="77777777" w:rsidR="006E61F7" w:rsidRPr="00726362" w:rsidRDefault="006E61F7" w:rsidP="00F87280">
            <w:pPr>
              <w:ind w:left="0"/>
              <w:rPr>
                <w:rFonts w:ascii="Arial Narrow" w:hAnsi="Arial Narrow"/>
              </w:rPr>
            </w:pPr>
            <w:r w:rsidRPr="00726362">
              <w:rPr>
                <w:rFonts w:ascii="Arial Narrow" w:hAnsi="Arial Narrow"/>
                <w:b/>
                <w:sz w:val="20"/>
                <w:szCs w:val="20"/>
              </w:rPr>
              <w:t>q</w:t>
            </w:r>
            <w:r w:rsidR="0055201E">
              <w:rPr>
                <w:rFonts w:ascii="Arial Narrow" w:hAnsi="Arial Narrow"/>
                <w:b/>
                <w:sz w:val="20"/>
                <w:szCs w:val="20"/>
              </w:rPr>
              <w:t>44</w:t>
            </w:r>
            <w:r w:rsidRPr="00726362">
              <w:rPr>
                <w:rFonts w:ascii="Arial Narrow" w:hAnsi="Arial Narrow"/>
                <w:b/>
                <w:sz w:val="20"/>
                <w:szCs w:val="20"/>
              </w:rPr>
              <w:t>b_G1</w:t>
            </w:r>
          </w:p>
        </w:tc>
        <w:tc>
          <w:tcPr>
            <w:tcW w:w="4860" w:type="dxa"/>
          </w:tcPr>
          <w:p w14:paraId="28AD5984" w14:textId="77777777" w:rsidR="006E61F7" w:rsidRPr="00726362" w:rsidRDefault="00AC074C" w:rsidP="00F87280">
            <w:pPr>
              <w:ind w:left="0" w:right="0"/>
              <w:rPr>
                <w:rFonts w:ascii="Arial Narrow" w:hAnsi="Arial Narrow" w:cstheme="minorHAnsi"/>
                <w:sz w:val="20"/>
                <w:szCs w:val="20"/>
              </w:rPr>
            </w:pPr>
            <w:proofErr w:type="spellStart"/>
            <w:r w:rsidRPr="00AC074C">
              <w:rPr>
                <w:rFonts w:ascii="Arial Narrow" w:eastAsia="Times New Roman" w:hAnsi="Arial Narrow" w:cs="Arial"/>
                <w:sz w:val="20"/>
                <w:szCs w:val="20"/>
              </w:rPr>
              <w:t>Merret</w:t>
            </w:r>
            <w:proofErr w:type="spellEnd"/>
            <w:r w:rsidRPr="00AC074C">
              <w:rPr>
                <w:rFonts w:ascii="Arial Narrow" w:eastAsia="Times New Roman" w:hAnsi="Arial Narrow" w:cs="Arial"/>
                <w:sz w:val="20"/>
                <w:szCs w:val="20"/>
              </w:rPr>
              <w:t xml:space="preserve"> me </w:t>
            </w:r>
            <w:proofErr w:type="spellStart"/>
            <w:r w:rsidRPr="00AC074C">
              <w:rPr>
                <w:rFonts w:ascii="Arial Narrow" w:eastAsia="Times New Roman" w:hAnsi="Arial Narrow" w:cs="Arial"/>
                <w:sz w:val="20"/>
                <w:szCs w:val="20"/>
              </w:rPr>
              <w:t>rastet</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menjëherë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dhe</w:t>
            </w:r>
            <w:proofErr w:type="spellEnd"/>
            <w:r w:rsidRPr="00AC074C">
              <w:rPr>
                <w:rFonts w:ascii="Arial Narrow" w:eastAsia="Times New Roman" w:hAnsi="Arial Narrow" w:cs="Arial"/>
                <w:sz w:val="20"/>
                <w:szCs w:val="20"/>
              </w:rPr>
              <w:t xml:space="preserve"> me </w:t>
            </w:r>
            <w:proofErr w:type="spellStart"/>
            <w:r w:rsidRPr="00AC074C">
              <w:rPr>
                <w:rFonts w:ascii="Arial Narrow" w:eastAsia="Times New Roman" w:hAnsi="Arial Narrow" w:cs="Arial"/>
                <w:sz w:val="20"/>
                <w:szCs w:val="20"/>
              </w:rPr>
              <w:t>efikasitet</w:t>
            </w:r>
            <w:proofErr w:type="spellEnd"/>
            <w:r w:rsidRPr="00AC074C">
              <w:rPr>
                <w:rFonts w:ascii="Arial Narrow" w:eastAsia="Times New Roman" w:hAnsi="Arial Narrow" w:cs="Arial"/>
                <w:sz w:val="20"/>
                <w:szCs w:val="20"/>
              </w:rPr>
              <w:t>?</w:t>
            </w:r>
          </w:p>
          <w:p w14:paraId="1D4FDF31" w14:textId="77777777" w:rsidR="006E61F7" w:rsidRPr="00726362" w:rsidRDefault="006E61F7" w:rsidP="00F87280">
            <w:pPr>
              <w:ind w:left="0"/>
              <w:rPr>
                <w:rFonts w:ascii="Arial Narrow" w:hAnsi="Arial Narrow"/>
              </w:rPr>
            </w:pPr>
          </w:p>
        </w:tc>
        <w:tc>
          <w:tcPr>
            <w:tcW w:w="4140" w:type="dxa"/>
          </w:tcPr>
          <w:p w14:paraId="1C322428" w14:textId="7FCBD93A"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4AA1E5B4" w14:textId="72A89229"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3FF5F5B2" w14:textId="0810C4B8"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59DF7632" w14:textId="77777777" w:rsidR="006E61F7"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Calibri Light" w:hAnsi="Calibri Light"/>
                <w:sz w:val="20"/>
                <w:szCs w:val="20"/>
                <w:u w:val="dotted"/>
              </w:rPr>
              <w:tab/>
            </w:r>
            <w:r w:rsidR="006E61F7" w:rsidRPr="00726362">
              <w:rPr>
                <w:rFonts w:ascii="Arial Narrow" w:hAnsi="Arial Narrow" w:cstheme="minorHAnsi"/>
                <w:sz w:val="20"/>
                <w:szCs w:val="20"/>
              </w:rPr>
              <w:t>4</w:t>
            </w:r>
          </w:p>
          <w:p w14:paraId="6CC62F68" w14:textId="77777777" w:rsidR="006E61F7" w:rsidRPr="00726362" w:rsidRDefault="006E61F7" w:rsidP="00F87280">
            <w:pPr>
              <w:ind w:left="0"/>
              <w:rPr>
                <w:rFonts w:ascii="Arial Narrow" w:hAnsi="Arial Narrow"/>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1407179D" w14:textId="77777777" w:rsidTr="00F87280">
        <w:tc>
          <w:tcPr>
            <w:tcW w:w="1080" w:type="dxa"/>
          </w:tcPr>
          <w:p w14:paraId="7ADE4A6D" w14:textId="77777777" w:rsidR="006E61F7" w:rsidRPr="0007148A" w:rsidRDefault="006E61F7" w:rsidP="00F87280">
            <w:pPr>
              <w:ind w:left="0"/>
              <w:rPr>
                <w:rFonts w:ascii="Arial Narrow" w:hAnsi="Arial Narrow"/>
              </w:rPr>
            </w:pPr>
            <w:r w:rsidRPr="0007148A">
              <w:rPr>
                <w:rFonts w:ascii="Arial Narrow" w:hAnsi="Arial Narrow"/>
                <w:b/>
                <w:sz w:val="20"/>
                <w:szCs w:val="20"/>
              </w:rPr>
              <w:t>q</w:t>
            </w:r>
            <w:r w:rsidR="0055201E" w:rsidRPr="0007148A">
              <w:rPr>
                <w:rFonts w:ascii="Arial Narrow" w:hAnsi="Arial Narrow"/>
                <w:b/>
                <w:sz w:val="20"/>
                <w:szCs w:val="20"/>
              </w:rPr>
              <w:t>44</w:t>
            </w:r>
            <w:r w:rsidRPr="0007148A">
              <w:rPr>
                <w:rFonts w:ascii="Arial Narrow" w:hAnsi="Arial Narrow"/>
                <w:b/>
                <w:sz w:val="20"/>
                <w:szCs w:val="20"/>
              </w:rPr>
              <w:t>c_G1</w:t>
            </w:r>
          </w:p>
        </w:tc>
        <w:tc>
          <w:tcPr>
            <w:tcW w:w="4860" w:type="dxa"/>
          </w:tcPr>
          <w:p w14:paraId="0BA8B472" w14:textId="77777777" w:rsidR="00E8125A" w:rsidRDefault="00AC074C" w:rsidP="00AC074C">
            <w:pPr>
              <w:ind w:left="0"/>
              <w:rPr>
                <w:rFonts w:ascii="Arial Narrow" w:hAnsi="Arial Narrow" w:cs="Arial"/>
                <w:sz w:val="20"/>
                <w:szCs w:val="20"/>
              </w:rPr>
            </w:pPr>
            <w:proofErr w:type="spellStart"/>
            <w:r w:rsidRPr="00AC074C">
              <w:rPr>
                <w:rFonts w:ascii="Arial Narrow" w:hAnsi="Arial Narrow" w:cs="Arial"/>
                <w:sz w:val="20"/>
                <w:szCs w:val="20"/>
              </w:rPr>
              <w:t>Siguron</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që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të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gjithë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të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kenë</w:t>
            </w:r>
            <w:proofErr w:type="spellEnd"/>
            <w:r>
              <w:rPr>
                <w:rFonts w:ascii="Arial Narrow" w:hAnsi="Arial Narrow" w:cs="Arial"/>
                <w:sz w:val="20"/>
                <w:szCs w:val="20"/>
                <w:lang w:val="mk-MK"/>
              </w:rPr>
              <w:t xml:space="preserve"> </w:t>
            </w:r>
            <w:r>
              <w:rPr>
                <w:rFonts w:ascii="Arial Narrow" w:hAnsi="Arial Narrow" w:cs="Arial"/>
                <w:sz w:val="20"/>
                <w:szCs w:val="20"/>
                <w:lang w:val="sq-AL"/>
              </w:rPr>
              <w:t>qasje</w:t>
            </w:r>
            <w:r w:rsidRPr="00AC074C">
              <w:rPr>
                <w:rFonts w:ascii="Arial Narrow" w:hAnsi="Arial Narrow" w:cs="Arial"/>
                <w:sz w:val="20"/>
                <w:szCs w:val="20"/>
              </w:rPr>
              <w:t xml:space="preserve"> </w:t>
            </w:r>
            <w:proofErr w:type="spellStart"/>
            <w:r w:rsidRPr="00AC074C">
              <w:rPr>
                <w:rFonts w:ascii="Arial Narrow" w:hAnsi="Arial Narrow" w:cs="Arial"/>
                <w:sz w:val="20"/>
                <w:szCs w:val="20"/>
              </w:rPr>
              <w:t>në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sistemin</w:t>
            </w:r>
            <w:proofErr w:type="spellEnd"/>
            <w:r w:rsidRPr="00AC074C">
              <w:rPr>
                <w:rFonts w:ascii="Arial Narrow" w:hAnsi="Arial Narrow" w:cs="Arial"/>
                <w:sz w:val="20"/>
                <w:szCs w:val="20"/>
              </w:rPr>
              <w:t xml:space="preserve"> e </w:t>
            </w:r>
            <w:proofErr w:type="spellStart"/>
            <w:r w:rsidRPr="00AC074C">
              <w:rPr>
                <w:rFonts w:ascii="Arial Narrow" w:hAnsi="Arial Narrow" w:cs="Arial"/>
                <w:sz w:val="20"/>
                <w:szCs w:val="20"/>
              </w:rPr>
              <w:t>drejtësisë</w:t>
            </w:r>
            <w:proofErr w:type="spellEnd"/>
            <w:r w:rsidRPr="00AC074C">
              <w:rPr>
                <w:rFonts w:ascii="Arial Narrow" w:hAnsi="Arial Narrow" w:cs="Arial"/>
                <w:sz w:val="20"/>
                <w:szCs w:val="20"/>
              </w:rPr>
              <w:t xml:space="preserve"> </w:t>
            </w:r>
            <w:proofErr w:type="spellStart"/>
            <w:r w:rsidRPr="00AC074C">
              <w:rPr>
                <w:rFonts w:ascii="Arial Narrow" w:hAnsi="Arial Narrow" w:cs="Arial"/>
                <w:sz w:val="20"/>
                <w:szCs w:val="20"/>
              </w:rPr>
              <w:t>nëse</w:t>
            </w:r>
            <w:proofErr w:type="spellEnd"/>
            <w:r w:rsidRPr="00AC074C">
              <w:rPr>
                <w:rFonts w:ascii="Arial Narrow" w:hAnsi="Arial Narrow" w:cs="Arial"/>
                <w:sz w:val="20"/>
                <w:szCs w:val="20"/>
              </w:rPr>
              <w:t xml:space="preserve"> </w:t>
            </w:r>
          </w:p>
          <w:p w14:paraId="1BC397FA" w14:textId="3F69D0A1" w:rsidR="006E61F7" w:rsidRPr="00726362" w:rsidRDefault="00E8125A" w:rsidP="00E8125A">
            <w:pPr>
              <w:ind w:left="0"/>
              <w:rPr>
                <w:rFonts w:ascii="Arial Narrow" w:hAnsi="Arial Narrow"/>
              </w:rPr>
            </w:pPr>
            <w:proofErr w:type="spellStart"/>
            <w:r w:rsidRPr="00AC074C">
              <w:rPr>
                <w:rFonts w:ascii="Arial Narrow" w:hAnsi="Arial Narrow" w:cs="Arial"/>
                <w:sz w:val="20"/>
                <w:szCs w:val="20"/>
              </w:rPr>
              <w:t>K</w:t>
            </w:r>
            <w:r w:rsidR="00AC074C" w:rsidRPr="00AC074C">
              <w:rPr>
                <w:rFonts w:ascii="Arial Narrow" w:hAnsi="Arial Narrow" w:cs="Arial"/>
                <w:sz w:val="20"/>
                <w:szCs w:val="20"/>
              </w:rPr>
              <w:t>anë</w:t>
            </w:r>
            <w:proofErr w:type="spellEnd"/>
            <w:r>
              <w:rPr>
                <w:rFonts w:ascii="Arial Narrow" w:hAnsi="Arial Narrow" w:cs="Arial"/>
                <w:sz w:val="20"/>
                <w:szCs w:val="20"/>
              </w:rPr>
              <w:t xml:space="preserve"> </w:t>
            </w:r>
            <w:proofErr w:type="spellStart"/>
            <w:r w:rsidR="00AC074C">
              <w:rPr>
                <w:rFonts w:ascii="Arial Narrow" w:hAnsi="Arial Narrow" w:cs="Arial"/>
                <w:sz w:val="20"/>
                <w:szCs w:val="20"/>
              </w:rPr>
              <w:t>nevojë</w:t>
            </w:r>
            <w:proofErr w:type="spellEnd"/>
            <w:r w:rsidR="00AC074C" w:rsidRPr="00AC074C">
              <w:rPr>
                <w:rFonts w:ascii="Arial Narrow" w:hAnsi="Arial Narrow" w:cs="Arial"/>
                <w:sz w:val="20"/>
                <w:szCs w:val="20"/>
              </w:rPr>
              <w:t>?</w:t>
            </w:r>
          </w:p>
        </w:tc>
        <w:tc>
          <w:tcPr>
            <w:tcW w:w="4140" w:type="dxa"/>
          </w:tcPr>
          <w:p w14:paraId="39AA1050" w14:textId="033FABD8"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4C409345" w14:textId="3B9D1DFF"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645E9F79" w14:textId="708EE4C0"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1D18C3E5" w14:textId="77777777" w:rsidR="006E61F7"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Calibri Light" w:hAnsi="Calibri Light"/>
                <w:sz w:val="20"/>
                <w:szCs w:val="20"/>
                <w:u w:val="dotted"/>
              </w:rPr>
              <w:tab/>
            </w:r>
            <w:r w:rsidR="006E61F7" w:rsidRPr="00726362">
              <w:rPr>
                <w:rFonts w:ascii="Arial Narrow" w:hAnsi="Arial Narrow" w:cstheme="minorHAnsi"/>
                <w:sz w:val="20"/>
                <w:szCs w:val="20"/>
              </w:rPr>
              <w:t>4</w:t>
            </w:r>
          </w:p>
          <w:p w14:paraId="5A1FE0FC" w14:textId="77777777" w:rsidR="006E61F7" w:rsidRPr="00726362" w:rsidRDefault="006E61F7" w:rsidP="00F87280">
            <w:pPr>
              <w:ind w:left="0"/>
              <w:rPr>
                <w:rFonts w:ascii="Arial Narrow" w:hAnsi="Arial Narrow" w:cstheme="minorHAnsi"/>
                <w:sz w:val="20"/>
                <w:szCs w:val="20"/>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651107E0" w14:textId="77777777" w:rsidTr="00F87280">
        <w:tc>
          <w:tcPr>
            <w:tcW w:w="1080" w:type="dxa"/>
          </w:tcPr>
          <w:p w14:paraId="6F21A35F" w14:textId="77777777" w:rsidR="006E61F7" w:rsidRPr="0007148A" w:rsidRDefault="0055201E" w:rsidP="00F87280">
            <w:pPr>
              <w:ind w:left="0"/>
              <w:rPr>
                <w:rFonts w:ascii="Arial Narrow" w:hAnsi="Arial Narrow"/>
                <w:b/>
                <w:sz w:val="20"/>
                <w:szCs w:val="20"/>
              </w:rPr>
            </w:pPr>
            <w:r w:rsidRPr="0007148A">
              <w:rPr>
                <w:rFonts w:ascii="Arial Narrow" w:hAnsi="Arial Narrow"/>
                <w:b/>
                <w:sz w:val="20"/>
                <w:szCs w:val="20"/>
              </w:rPr>
              <w:t>q44</w:t>
            </w:r>
            <w:r w:rsidR="006E61F7" w:rsidRPr="0007148A">
              <w:rPr>
                <w:rFonts w:ascii="Arial Narrow" w:hAnsi="Arial Narrow"/>
                <w:b/>
                <w:sz w:val="20"/>
                <w:szCs w:val="20"/>
              </w:rPr>
              <w:t>d_G1</w:t>
            </w:r>
          </w:p>
          <w:p w14:paraId="78855C55" w14:textId="77777777" w:rsidR="006E61F7" w:rsidRPr="0007148A" w:rsidRDefault="006E61F7" w:rsidP="00F87280">
            <w:pPr>
              <w:ind w:left="0"/>
              <w:rPr>
                <w:rFonts w:ascii="Arial Narrow" w:hAnsi="Arial Narrow"/>
              </w:rPr>
            </w:pPr>
          </w:p>
        </w:tc>
        <w:tc>
          <w:tcPr>
            <w:tcW w:w="4860" w:type="dxa"/>
          </w:tcPr>
          <w:p w14:paraId="2F342D94" w14:textId="77777777" w:rsidR="006E61F7" w:rsidRPr="00726362" w:rsidRDefault="00AC074C" w:rsidP="00F87280">
            <w:pPr>
              <w:ind w:left="0"/>
              <w:rPr>
                <w:rFonts w:ascii="Arial Narrow" w:hAnsi="Arial Narrow"/>
              </w:rPr>
            </w:pPr>
            <w:proofErr w:type="spellStart"/>
            <w:r w:rsidRPr="00AC074C">
              <w:rPr>
                <w:rFonts w:ascii="Arial Narrow" w:hAnsi="Arial Narrow" w:cstheme="minorHAnsi"/>
                <w:sz w:val="20"/>
                <w:szCs w:val="20"/>
              </w:rPr>
              <w:t>Funksionon</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njësoj</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pavarësisht</w:t>
            </w:r>
            <w:proofErr w:type="spellEnd"/>
            <w:r w:rsidRPr="00AC074C">
              <w:rPr>
                <w:rFonts w:ascii="Arial Narrow" w:hAnsi="Arial Narrow" w:cstheme="minorHAnsi"/>
                <w:sz w:val="20"/>
                <w:szCs w:val="20"/>
              </w:rPr>
              <w:t xml:space="preserve"> se </w:t>
            </w:r>
            <w:proofErr w:type="spellStart"/>
            <w:r w:rsidRPr="00AC074C">
              <w:rPr>
                <w:rFonts w:ascii="Arial Narrow" w:hAnsi="Arial Narrow" w:cstheme="minorHAnsi"/>
                <w:sz w:val="20"/>
                <w:szCs w:val="20"/>
              </w:rPr>
              <w:t>ku</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jetoni</w:t>
            </w:r>
            <w:proofErr w:type="spellEnd"/>
            <w:r w:rsidR="006E61F7">
              <w:rPr>
                <w:rFonts w:ascii="Arial Narrow" w:hAnsi="Arial Narrow" w:cstheme="minorHAnsi"/>
                <w:sz w:val="20"/>
                <w:szCs w:val="20"/>
              </w:rPr>
              <w:t>?</w:t>
            </w:r>
          </w:p>
        </w:tc>
        <w:tc>
          <w:tcPr>
            <w:tcW w:w="4140" w:type="dxa"/>
          </w:tcPr>
          <w:p w14:paraId="7FC5549D" w14:textId="27D19C70"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504C00AC" w14:textId="0C316541"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0EC2A738" w14:textId="16C38A05"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5C95D5ED" w14:textId="77777777" w:rsidR="006E61F7"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Calibri Light" w:hAnsi="Calibri Light"/>
                <w:sz w:val="20"/>
                <w:szCs w:val="20"/>
                <w:u w:val="dotted"/>
              </w:rPr>
              <w:tab/>
            </w:r>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rPr>
              <w:t>4</w:t>
            </w:r>
          </w:p>
          <w:p w14:paraId="7B3CC2FB" w14:textId="77777777" w:rsidR="006E61F7" w:rsidRPr="00726362" w:rsidRDefault="006E61F7" w:rsidP="00F87280">
            <w:pPr>
              <w:ind w:left="0"/>
              <w:rPr>
                <w:rFonts w:ascii="Arial Narrow" w:hAnsi="Arial Narrow"/>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6E61F7" w:rsidRPr="00726362" w14:paraId="54D8F15A" w14:textId="77777777" w:rsidTr="00F87280">
        <w:tc>
          <w:tcPr>
            <w:tcW w:w="1080" w:type="dxa"/>
          </w:tcPr>
          <w:p w14:paraId="5967FD68" w14:textId="77777777" w:rsidR="006E61F7" w:rsidRPr="00726362" w:rsidRDefault="006E61F7" w:rsidP="00F87280">
            <w:pPr>
              <w:ind w:left="0"/>
              <w:rPr>
                <w:rFonts w:ascii="Arial Narrow" w:hAnsi="Arial Narrow"/>
              </w:rPr>
            </w:pPr>
            <w:r w:rsidRPr="00726362">
              <w:rPr>
                <w:rFonts w:ascii="Arial Narrow" w:hAnsi="Arial Narrow"/>
                <w:b/>
                <w:sz w:val="20"/>
                <w:szCs w:val="20"/>
              </w:rPr>
              <w:t>q</w:t>
            </w:r>
            <w:r w:rsidR="0055201E">
              <w:rPr>
                <w:rFonts w:ascii="Arial Narrow" w:hAnsi="Arial Narrow"/>
                <w:b/>
                <w:sz w:val="20"/>
                <w:szCs w:val="20"/>
              </w:rPr>
              <w:t>44</w:t>
            </w:r>
            <w:r w:rsidRPr="00726362">
              <w:rPr>
                <w:rFonts w:ascii="Arial Narrow" w:hAnsi="Arial Narrow"/>
                <w:b/>
                <w:sz w:val="20"/>
                <w:szCs w:val="20"/>
              </w:rPr>
              <w:t>e_G1</w:t>
            </w:r>
          </w:p>
        </w:tc>
        <w:tc>
          <w:tcPr>
            <w:tcW w:w="4860" w:type="dxa"/>
          </w:tcPr>
          <w:p w14:paraId="0571613E" w14:textId="77777777" w:rsidR="006E61F7" w:rsidRPr="00726362" w:rsidRDefault="00AC074C" w:rsidP="00F87280">
            <w:pPr>
              <w:ind w:left="0"/>
              <w:rPr>
                <w:rFonts w:ascii="Arial Narrow" w:hAnsi="Arial Narrow"/>
              </w:rPr>
            </w:pPr>
            <w:proofErr w:type="spellStart"/>
            <w:r w:rsidRPr="00AC074C">
              <w:rPr>
                <w:rFonts w:ascii="Arial Narrow" w:eastAsia="Times New Roman" w:hAnsi="Arial Narrow" w:cs="Arial"/>
                <w:sz w:val="20"/>
                <w:szCs w:val="20"/>
              </w:rPr>
              <w:t>Jep</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dënime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që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i</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përshtaten</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krimit</w:t>
            </w:r>
            <w:proofErr w:type="spellEnd"/>
            <w:r w:rsidRPr="00AC074C">
              <w:rPr>
                <w:rFonts w:ascii="Arial Narrow" w:eastAsia="Times New Roman" w:hAnsi="Arial Narrow" w:cs="Arial"/>
                <w:sz w:val="20"/>
                <w:szCs w:val="20"/>
              </w:rPr>
              <w:t>?</w:t>
            </w:r>
          </w:p>
        </w:tc>
        <w:tc>
          <w:tcPr>
            <w:tcW w:w="4140" w:type="dxa"/>
          </w:tcPr>
          <w:p w14:paraId="69AC2E8F" w14:textId="6F48A97B"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0D831625" w14:textId="28413D87"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78F53605" w14:textId="35EA5B76"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722660F0" w14:textId="77777777" w:rsidR="006E61F7"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u w:val="dotted"/>
              </w:rPr>
              <w:tab/>
            </w:r>
            <w:r w:rsidR="006E61F7" w:rsidRPr="00726362">
              <w:rPr>
                <w:rFonts w:ascii="Calibri Light" w:hAnsi="Calibri Light"/>
                <w:sz w:val="20"/>
                <w:szCs w:val="20"/>
                <w:u w:val="dotted"/>
              </w:rPr>
              <w:tab/>
            </w:r>
            <w:r w:rsidR="006E61F7" w:rsidRPr="00726362">
              <w:rPr>
                <w:rFonts w:ascii="Arial Narrow" w:hAnsi="Arial Narrow" w:cstheme="minorHAnsi"/>
                <w:sz w:val="20"/>
                <w:szCs w:val="20"/>
                <w:u w:val="dotted"/>
              </w:rPr>
              <w:tab/>
            </w:r>
            <w:r w:rsidR="006E61F7" w:rsidRPr="00726362">
              <w:rPr>
                <w:rFonts w:ascii="Arial Narrow" w:hAnsi="Arial Narrow" w:cstheme="minorHAnsi"/>
                <w:sz w:val="20"/>
                <w:szCs w:val="20"/>
              </w:rPr>
              <w:t>4</w:t>
            </w:r>
          </w:p>
          <w:p w14:paraId="4561D298" w14:textId="77777777" w:rsidR="006E61F7" w:rsidRPr="00726362" w:rsidRDefault="006E61F7" w:rsidP="00F87280">
            <w:pPr>
              <w:ind w:left="0"/>
              <w:rPr>
                <w:rFonts w:ascii="Arial Narrow" w:hAnsi="Arial Narrow"/>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r w:rsidR="004328B5" w:rsidRPr="00726362" w14:paraId="5BC9F814" w14:textId="77777777" w:rsidTr="00F87280">
        <w:tc>
          <w:tcPr>
            <w:tcW w:w="1080" w:type="dxa"/>
          </w:tcPr>
          <w:p w14:paraId="21AFE543" w14:textId="77777777" w:rsidR="004328B5" w:rsidRPr="00726362" w:rsidRDefault="004328B5" w:rsidP="00F87280">
            <w:pPr>
              <w:ind w:left="0"/>
              <w:rPr>
                <w:rFonts w:ascii="Arial Narrow" w:hAnsi="Arial Narrow"/>
                <w:b/>
                <w:sz w:val="20"/>
                <w:szCs w:val="20"/>
              </w:rPr>
            </w:pPr>
            <w:r w:rsidRPr="00726362">
              <w:rPr>
                <w:rFonts w:ascii="Arial Narrow" w:hAnsi="Arial Narrow"/>
                <w:b/>
                <w:sz w:val="20"/>
                <w:szCs w:val="20"/>
              </w:rPr>
              <w:t>q</w:t>
            </w:r>
            <w:r w:rsidR="0055201E">
              <w:rPr>
                <w:rFonts w:ascii="Arial Narrow" w:hAnsi="Arial Narrow"/>
                <w:b/>
                <w:sz w:val="20"/>
                <w:szCs w:val="20"/>
              </w:rPr>
              <w:t>44</w:t>
            </w:r>
            <w:r>
              <w:rPr>
                <w:rFonts w:ascii="Arial Narrow" w:hAnsi="Arial Narrow"/>
                <w:b/>
                <w:sz w:val="20"/>
                <w:szCs w:val="20"/>
              </w:rPr>
              <w:t>f</w:t>
            </w:r>
            <w:r w:rsidRPr="00726362">
              <w:rPr>
                <w:rFonts w:ascii="Arial Narrow" w:hAnsi="Arial Narrow"/>
                <w:b/>
                <w:sz w:val="20"/>
                <w:szCs w:val="20"/>
              </w:rPr>
              <w:t>_G1</w:t>
            </w:r>
          </w:p>
        </w:tc>
        <w:tc>
          <w:tcPr>
            <w:tcW w:w="4860" w:type="dxa"/>
          </w:tcPr>
          <w:p w14:paraId="73FAED77" w14:textId="77777777" w:rsidR="004328B5" w:rsidRPr="00CE484C" w:rsidRDefault="00AC074C" w:rsidP="00F87280">
            <w:pPr>
              <w:ind w:left="0"/>
              <w:rPr>
                <w:rFonts w:ascii="Arial Narrow" w:eastAsia="Times New Roman" w:hAnsi="Arial Narrow" w:cs="Arial"/>
                <w:sz w:val="20"/>
                <w:szCs w:val="20"/>
                <w:lang w:val="de-DE"/>
              </w:rPr>
            </w:pPr>
            <w:r w:rsidRPr="00CE484C">
              <w:rPr>
                <w:rFonts w:ascii="Arial Narrow" w:eastAsia="Times New Roman" w:hAnsi="Arial Narrow" w:cs="Arial"/>
                <w:sz w:val="20"/>
                <w:szCs w:val="20"/>
                <w:lang w:val="de-DE"/>
              </w:rPr>
              <w:t>Respekton të drejtat e viktimave?</w:t>
            </w:r>
          </w:p>
        </w:tc>
        <w:tc>
          <w:tcPr>
            <w:tcW w:w="4140" w:type="dxa"/>
          </w:tcPr>
          <w:p w14:paraId="7C74DBEC" w14:textId="0629DF99"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1</w:t>
            </w:r>
          </w:p>
          <w:p w14:paraId="2A25E9F1" w14:textId="6D562F2E" w:rsidR="00AC074C" w:rsidRPr="00AC074C" w:rsidRDefault="00AC074C" w:rsidP="00AC074C">
            <w:pPr>
              <w:ind w:left="0" w:right="0"/>
              <w:rPr>
                <w:rFonts w:ascii="Arial Narrow" w:hAnsi="Arial Narrow" w:cstheme="minorHAnsi"/>
                <w:sz w:val="20"/>
                <w:szCs w:val="20"/>
              </w:rPr>
            </w:pPr>
            <w:proofErr w:type="spellStart"/>
            <w:r>
              <w:rPr>
                <w:rFonts w:ascii="Arial Narrow" w:hAnsi="Arial Narrow" w:cstheme="minorHAnsi"/>
                <w:sz w:val="20"/>
                <w:szCs w:val="20"/>
              </w:rPr>
              <w:t>Mjaft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2</w:t>
            </w:r>
          </w:p>
          <w:p w14:paraId="0B8C8A1C" w14:textId="7052CAB8" w:rsidR="00AC074C" w:rsidRPr="00AC074C" w:rsidRDefault="00AC074C" w:rsidP="00AC074C">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w:t>
            </w:r>
            <w:proofErr w:type="spellEnd"/>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00E8125A" w:rsidRPr="00071FB0">
              <w:rPr>
                <w:rFonts w:ascii="Arial Narrow" w:hAnsi="Arial Narrow"/>
                <w:sz w:val="20"/>
                <w:szCs w:val="20"/>
                <w:u w:val="dotted"/>
              </w:rPr>
              <w:tab/>
            </w:r>
            <w:r w:rsidRPr="00AC074C">
              <w:rPr>
                <w:rFonts w:ascii="Arial Narrow" w:hAnsi="Arial Narrow" w:cstheme="minorHAnsi"/>
                <w:sz w:val="20"/>
                <w:szCs w:val="20"/>
              </w:rPr>
              <w:t>3</w:t>
            </w:r>
          </w:p>
          <w:p w14:paraId="299B198F" w14:textId="77777777" w:rsidR="004328B5" w:rsidRPr="00726362" w:rsidRDefault="00AC074C" w:rsidP="00AC074C">
            <w:pPr>
              <w:ind w:left="0" w:right="0"/>
              <w:rPr>
                <w:rFonts w:ascii="Arial Narrow" w:hAnsi="Arial Narrow" w:cstheme="minorHAnsi"/>
                <w:sz w:val="20"/>
                <w:szCs w:val="20"/>
              </w:rPr>
            </w:pPr>
            <w:proofErr w:type="spellStart"/>
            <w:r w:rsidRPr="00AC074C">
              <w:rPr>
                <w:rFonts w:ascii="Arial Narrow" w:hAnsi="Arial Narrow" w:cstheme="minorHAnsi"/>
                <w:sz w:val="20"/>
                <w:szCs w:val="20"/>
              </w:rPr>
              <w:t>Aspak</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i</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sigurt</w:t>
            </w:r>
            <w:proofErr w:type="spellEnd"/>
            <w:r w:rsidR="004328B5" w:rsidRPr="00726362">
              <w:rPr>
                <w:rFonts w:ascii="Arial Narrow" w:hAnsi="Arial Narrow" w:cstheme="minorHAnsi"/>
                <w:sz w:val="20"/>
                <w:szCs w:val="20"/>
                <w:u w:val="dotted"/>
              </w:rPr>
              <w:tab/>
            </w:r>
            <w:r w:rsidR="004328B5" w:rsidRPr="00726362">
              <w:rPr>
                <w:rFonts w:ascii="Arial Narrow" w:hAnsi="Arial Narrow" w:cstheme="minorHAnsi"/>
                <w:sz w:val="20"/>
                <w:szCs w:val="20"/>
                <w:u w:val="dotted"/>
              </w:rPr>
              <w:tab/>
            </w:r>
            <w:r w:rsidR="004328B5" w:rsidRPr="00726362">
              <w:rPr>
                <w:rFonts w:ascii="Calibri Light" w:hAnsi="Calibri Light"/>
                <w:sz w:val="20"/>
                <w:szCs w:val="20"/>
                <w:u w:val="dotted"/>
              </w:rPr>
              <w:tab/>
            </w:r>
            <w:r w:rsidR="004328B5" w:rsidRPr="00726362">
              <w:rPr>
                <w:rFonts w:ascii="Arial Narrow" w:hAnsi="Arial Narrow" w:cstheme="minorHAnsi"/>
                <w:sz w:val="20"/>
                <w:szCs w:val="20"/>
                <w:u w:val="dotted"/>
              </w:rPr>
              <w:tab/>
            </w:r>
            <w:r w:rsidR="004328B5" w:rsidRPr="00726362">
              <w:rPr>
                <w:rFonts w:ascii="Arial Narrow" w:hAnsi="Arial Narrow" w:cstheme="minorHAnsi"/>
                <w:sz w:val="20"/>
                <w:szCs w:val="20"/>
              </w:rPr>
              <w:t>4</w:t>
            </w:r>
          </w:p>
          <w:p w14:paraId="3E303E11" w14:textId="77777777" w:rsidR="004328B5" w:rsidRPr="00726362" w:rsidRDefault="004328B5" w:rsidP="004328B5">
            <w:pPr>
              <w:ind w:left="0" w:right="0"/>
              <w:rPr>
                <w:rFonts w:ascii="Arial Narrow" w:hAnsi="Arial Narrow" w:cstheme="minorHAnsi"/>
                <w:sz w:val="20"/>
                <w:szCs w:val="20"/>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r w:rsidR="007A3A4D">
              <w:rPr>
                <w:rFonts w:ascii="Arial Narrow" w:hAnsi="Arial Narrow" w:cstheme="minorHAnsi"/>
                <w:sz w:val="20"/>
                <w:szCs w:val="20"/>
              </w:rPr>
              <w:t>ND/PP</w:t>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u w:val="dotted"/>
              </w:rPr>
              <w:tab/>
            </w:r>
            <w:r w:rsidRPr="00726362">
              <w:rPr>
                <w:rFonts w:ascii="Arial Narrow" w:hAnsi="Arial Narrow" w:cstheme="minorHAnsi"/>
                <w:sz w:val="20"/>
                <w:szCs w:val="20"/>
              </w:rPr>
              <w:t>99</w:t>
            </w:r>
          </w:p>
        </w:tc>
      </w:tr>
    </w:tbl>
    <w:p w14:paraId="6E3EF24D" w14:textId="77777777" w:rsidR="00805EE0" w:rsidRDefault="00805EE0" w:rsidP="009860B3">
      <w:pPr>
        <w:spacing w:after="0" w:line="240" w:lineRule="auto"/>
        <w:ind w:left="0" w:right="0"/>
        <w:rPr>
          <w:rFonts w:ascii="Arial Narrow" w:eastAsia="Times New Roman" w:hAnsi="Arial Narrow" w:cs="Arial"/>
          <w:b/>
          <w:snapToGrid w:val="0"/>
          <w:sz w:val="20"/>
          <w:szCs w:val="20"/>
          <w:lang w:eastAsia="es-ES"/>
        </w:rPr>
      </w:pPr>
    </w:p>
    <w:p w14:paraId="7FE26868" w14:textId="77777777" w:rsidR="00E33449" w:rsidRDefault="00E33449" w:rsidP="009860B3">
      <w:pPr>
        <w:spacing w:after="0" w:line="240" w:lineRule="auto"/>
        <w:ind w:left="0" w:right="0"/>
        <w:rPr>
          <w:rFonts w:ascii="Arial Narrow" w:eastAsia="Times New Roman" w:hAnsi="Arial Narrow" w:cs="Arial"/>
          <w:b/>
          <w:snapToGrid w:val="0"/>
          <w:sz w:val="20"/>
          <w:szCs w:val="20"/>
          <w:lang w:eastAsia="es-ES"/>
        </w:rPr>
      </w:pPr>
    </w:p>
    <w:p w14:paraId="2BCC687A"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5BD0CC30"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74362C4B"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5D4E37CC"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1CBF855F" w14:textId="77777777" w:rsidR="005C204D" w:rsidRDefault="005C204D" w:rsidP="000F43EF">
      <w:pPr>
        <w:tabs>
          <w:tab w:val="left" w:pos="180"/>
        </w:tabs>
        <w:spacing w:after="0" w:line="240" w:lineRule="auto"/>
        <w:ind w:left="0" w:right="-180"/>
        <w:rPr>
          <w:rFonts w:ascii="Arial Narrow" w:hAnsi="Arial Narrow" w:cstheme="minorHAnsi"/>
          <w:b/>
          <w:sz w:val="20"/>
          <w:szCs w:val="20"/>
        </w:rPr>
      </w:pPr>
    </w:p>
    <w:p w14:paraId="7A6C5571" w14:textId="77777777" w:rsidR="00043F6C" w:rsidRDefault="00043F6C" w:rsidP="000F43EF">
      <w:pPr>
        <w:tabs>
          <w:tab w:val="left" w:pos="180"/>
        </w:tabs>
        <w:spacing w:after="0" w:line="240" w:lineRule="auto"/>
        <w:ind w:left="0" w:right="-180"/>
        <w:rPr>
          <w:rFonts w:ascii="Arial Narrow" w:hAnsi="Arial Narrow" w:cstheme="minorHAnsi"/>
          <w:b/>
          <w:sz w:val="20"/>
          <w:szCs w:val="20"/>
        </w:rPr>
      </w:pPr>
    </w:p>
    <w:p w14:paraId="2916B847" w14:textId="77777777" w:rsidR="000F43EF" w:rsidRPr="00726362" w:rsidRDefault="00AC074C" w:rsidP="000F43EF">
      <w:pPr>
        <w:tabs>
          <w:tab w:val="left" w:pos="180"/>
        </w:tabs>
        <w:spacing w:after="0" w:line="240" w:lineRule="auto"/>
        <w:ind w:left="0" w:right="-180"/>
        <w:rPr>
          <w:rFonts w:ascii="Arial Narrow" w:hAnsi="Arial Narrow" w:cstheme="minorHAnsi"/>
          <w:sz w:val="20"/>
          <w:szCs w:val="20"/>
        </w:rPr>
      </w:pPr>
      <w:r>
        <w:rPr>
          <w:rFonts w:ascii="Arial Narrow" w:hAnsi="Arial Narrow" w:cstheme="minorHAnsi"/>
          <w:b/>
          <w:sz w:val="20"/>
          <w:szCs w:val="20"/>
        </w:rPr>
        <w:t xml:space="preserve">LEXO: </w:t>
      </w:r>
      <w:proofErr w:type="spellStart"/>
      <w:r w:rsidRPr="00AC074C">
        <w:rPr>
          <w:rFonts w:ascii="Arial Narrow" w:hAnsi="Arial Narrow" w:cstheme="minorHAnsi"/>
          <w:sz w:val="20"/>
          <w:szCs w:val="20"/>
        </w:rPr>
        <w:t>Më</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tregoni</w:t>
      </w:r>
      <w:proofErr w:type="spellEnd"/>
      <w:r w:rsidRPr="00AC074C">
        <w:rPr>
          <w:rFonts w:ascii="Arial Narrow" w:hAnsi="Arial Narrow" w:cstheme="minorHAnsi"/>
          <w:sz w:val="20"/>
          <w:szCs w:val="20"/>
        </w:rPr>
        <w:t xml:space="preserve"> se </w:t>
      </w:r>
      <w:proofErr w:type="spellStart"/>
      <w:r w:rsidRPr="00AC074C">
        <w:rPr>
          <w:rFonts w:ascii="Arial Narrow" w:hAnsi="Arial Narrow" w:cstheme="minorHAnsi"/>
          <w:sz w:val="20"/>
          <w:szCs w:val="20"/>
        </w:rPr>
        <w:t>sa</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shpesh</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gjithmonë</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shpesh</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rrallë</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ose</w:t>
      </w:r>
      <w:proofErr w:type="spellEnd"/>
      <w:r>
        <w:rPr>
          <w:rFonts w:ascii="Arial Narrow" w:hAnsi="Arial Narrow" w:cstheme="minorHAnsi"/>
          <w:b/>
          <w:sz w:val="20"/>
          <w:szCs w:val="20"/>
        </w:rPr>
        <w:t xml:space="preserve"> </w:t>
      </w:r>
      <w:proofErr w:type="spellStart"/>
      <w:r>
        <w:rPr>
          <w:rFonts w:ascii="Arial Narrow" w:hAnsi="Arial Narrow" w:cstheme="minorHAnsi"/>
          <w:b/>
          <w:sz w:val="20"/>
          <w:szCs w:val="20"/>
        </w:rPr>
        <w:t>asnjëherë</w:t>
      </w:r>
      <w:proofErr w:type="spellEnd"/>
      <w:r>
        <w:rPr>
          <w:rFonts w:ascii="Arial Narrow" w:hAnsi="Arial Narrow" w:cstheme="minorHAnsi"/>
          <w:b/>
          <w:sz w:val="20"/>
          <w:szCs w:val="20"/>
        </w:rPr>
        <w:t xml:space="preserve">) </w:t>
      </w:r>
      <w:r w:rsidRPr="00AC074C">
        <w:rPr>
          <w:rFonts w:ascii="Arial Narrow" w:hAnsi="Arial Narrow" w:cstheme="minorHAnsi"/>
          <w:sz w:val="20"/>
          <w:szCs w:val="20"/>
        </w:rPr>
        <w:t xml:space="preserve">do </w:t>
      </w:r>
      <w:proofErr w:type="spellStart"/>
      <w:r w:rsidRPr="00AC074C">
        <w:rPr>
          <w:rFonts w:ascii="Arial Narrow" w:hAnsi="Arial Narrow" w:cstheme="minorHAnsi"/>
          <w:sz w:val="20"/>
          <w:szCs w:val="20"/>
        </w:rPr>
        <w:t>të</w:t>
      </w:r>
      <w:proofErr w:type="spellEnd"/>
      <w:r w:rsidRPr="00AC074C">
        <w:rPr>
          <w:rFonts w:ascii="Arial Narrow" w:hAnsi="Arial Narrow" w:cstheme="minorHAnsi"/>
          <w:sz w:val="20"/>
          <w:szCs w:val="20"/>
        </w:rPr>
        <w:t xml:space="preserve"> </w:t>
      </w:r>
      <w:proofErr w:type="spellStart"/>
      <w:r w:rsidRPr="00AC074C">
        <w:rPr>
          <w:rFonts w:ascii="Arial Narrow" w:hAnsi="Arial Narrow" w:cstheme="minorHAnsi"/>
          <w:sz w:val="20"/>
          <w:szCs w:val="20"/>
        </w:rPr>
        <w:t>thoshit</w:t>
      </w:r>
      <w:proofErr w:type="spellEnd"/>
      <w:r w:rsidRPr="00AC074C">
        <w:rPr>
          <w:rFonts w:ascii="Arial Narrow" w:hAnsi="Arial Narrow" w:cstheme="minorHAnsi"/>
          <w:sz w:val="20"/>
          <w:szCs w:val="20"/>
        </w:rPr>
        <w:t xml:space="preserve"> se</w:t>
      </w:r>
      <w:r w:rsidR="003857D7" w:rsidRPr="00726362">
        <w:rPr>
          <w:rFonts w:ascii="Arial Narrow" w:hAnsi="Arial Narrow" w:cstheme="minorHAnsi"/>
          <w:sz w:val="20"/>
          <w:szCs w:val="20"/>
        </w:rPr>
        <w:t>:</w:t>
      </w:r>
    </w:p>
    <w:p w14:paraId="67A848BE" w14:textId="77777777" w:rsidR="000F43EF" w:rsidRPr="00726362" w:rsidRDefault="000F43EF" w:rsidP="000F43EF">
      <w:pPr>
        <w:spacing w:after="0" w:line="240" w:lineRule="auto"/>
        <w:ind w:left="0" w:right="0"/>
        <w:rPr>
          <w:rFonts w:ascii="Arial Narrow" w:eastAsia="Times New Roman" w:hAnsi="Arial Narrow" w:cs="Arial"/>
          <w:b/>
          <w:snapToGrid w:val="0"/>
          <w:sz w:val="20"/>
          <w:szCs w:val="20"/>
          <w:lang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981DF7" w:rsidRPr="000A4EF3" w14:paraId="2C10EA15" w14:textId="77777777" w:rsidTr="00F87280">
        <w:tc>
          <w:tcPr>
            <w:tcW w:w="1080" w:type="dxa"/>
          </w:tcPr>
          <w:p w14:paraId="3DFB8FC5" w14:textId="77777777" w:rsidR="00981DF7" w:rsidRPr="000A4EF3" w:rsidRDefault="0055201E" w:rsidP="00981DF7">
            <w:pPr>
              <w:ind w:left="0"/>
              <w:rPr>
                <w:rFonts w:ascii="Arial Narrow" w:hAnsi="Arial Narrow"/>
              </w:rPr>
            </w:pPr>
            <w:r w:rsidRPr="000A4EF3">
              <w:rPr>
                <w:rFonts w:ascii="Arial Narrow" w:hAnsi="Arial Narrow"/>
                <w:b/>
                <w:sz w:val="20"/>
                <w:szCs w:val="20"/>
              </w:rPr>
              <w:t>q45</w:t>
            </w:r>
            <w:r w:rsidR="00981DF7" w:rsidRPr="000A4EF3">
              <w:rPr>
                <w:rFonts w:ascii="Arial Narrow" w:hAnsi="Arial Narrow"/>
                <w:b/>
                <w:sz w:val="20"/>
                <w:szCs w:val="20"/>
              </w:rPr>
              <w:t>a_G1</w:t>
            </w:r>
          </w:p>
        </w:tc>
        <w:tc>
          <w:tcPr>
            <w:tcW w:w="4860" w:type="dxa"/>
          </w:tcPr>
          <w:p w14:paraId="76C73DDF" w14:textId="6E13447A" w:rsidR="00981DF7" w:rsidRPr="000A4EF3" w:rsidRDefault="00AC074C" w:rsidP="00981DF7">
            <w:pPr>
              <w:ind w:left="0" w:right="0"/>
              <w:rPr>
                <w:rFonts w:ascii="Arial Narrow" w:eastAsia="Times New Roman" w:hAnsi="Arial Narrow" w:cs="Arial"/>
                <w:sz w:val="20"/>
                <w:szCs w:val="20"/>
              </w:rPr>
            </w:pPr>
            <w:proofErr w:type="spellStart"/>
            <w:r w:rsidRPr="00AC074C">
              <w:rPr>
                <w:rFonts w:ascii="Arial Narrow" w:eastAsia="Times New Roman" w:hAnsi="Arial Narrow" w:cs="Arial"/>
                <w:sz w:val="20"/>
                <w:szCs w:val="20"/>
              </w:rPr>
              <w:t>Në</w:t>
            </w:r>
            <w:proofErr w:type="spellEnd"/>
            <w:r w:rsidRPr="00AC074C">
              <w:rPr>
                <w:rFonts w:ascii="Arial Narrow" w:eastAsia="Times New Roman" w:hAnsi="Arial Narrow" w:cs="Arial"/>
                <w:sz w:val="20"/>
                <w:szCs w:val="20"/>
              </w:rPr>
              <w:t xml:space="preserve"> </w:t>
            </w:r>
            <w:proofErr w:type="spellStart"/>
            <w:r w:rsidR="00A35196">
              <w:rPr>
                <w:rFonts w:ascii="Arial Narrow" w:eastAsia="Times New Roman" w:hAnsi="Arial Narrow" w:cs="Arial"/>
                <w:sz w:val="20"/>
                <w:szCs w:val="20"/>
              </w:rPr>
              <w:t>Maqedonin</w:t>
            </w:r>
            <w:proofErr w:type="spellEnd"/>
            <w:r w:rsidR="00A35196">
              <w:rPr>
                <w:rFonts w:ascii="Arial Narrow" w:eastAsia="Times New Roman" w:hAnsi="Arial Narrow" w:cs="Arial"/>
                <w:sz w:val="20"/>
                <w:szCs w:val="20"/>
              </w:rPr>
              <w:t xml:space="preserve"> e </w:t>
            </w:r>
            <w:proofErr w:type="spellStart"/>
            <w:r w:rsidR="00A35196">
              <w:rPr>
                <w:rFonts w:ascii="Arial Narrow" w:eastAsia="Times New Roman" w:hAnsi="Arial Narrow" w:cs="Arial"/>
                <w:sz w:val="20"/>
                <w:szCs w:val="20"/>
              </w:rPr>
              <w:t>Veriut</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viktimat</w:t>
            </w:r>
            <w:proofErr w:type="spellEnd"/>
            <w:r w:rsidRPr="00AC074C">
              <w:rPr>
                <w:rFonts w:ascii="Arial Narrow" w:eastAsia="Times New Roman" w:hAnsi="Arial Narrow" w:cs="Arial"/>
                <w:sz w:val="20"/>
                <w:szCs w:val="20"/>
              </w:rPr>
              <w:t xml:space="preserve"> e </w:t>
            </w:r>
            <w:proofErr w:type="spellStart"/>
            <w:r w:rsidRPr="00AC074C">
              <w:rPr>
                <w:rFonts w:ascii="Arial Narrow" w:eastAsia="Times New Roman" w:hAnsi="Arial Narrow" w:cs="Arial"/>
                <w:sz w:val="20"/>
                <w:szCs w:val="20"/>
              </w:rPr>
              <w:t>krimit</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marrin</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vëmendje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të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menjëhershme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dhe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të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sjellshme</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kur</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raportojnë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një</w:t>
            </w:r>
            <w:proofErr w:type="spellEnd"/>
            <w:r w:rsidRPr="00AC074C">
              <w:rPr>
                <w:rFonts w:ascii="Arial Narrow" w:eastAsia="Times New Roman" w:hAnsi="Arial Narrow" w:cs="Arial"/>
                <w:sz w:val="20"/>
                <w:szCs w:val="20"/>
              </w:rPr>
              <w:t xml:space="preserve"> </w:t>
            </w:r>
            <w:proofErr w:type="spellStart"/>
            <w:r w:rsidRPr="00AC074C">
              <w:rPr>
                <w:rFonts w:ascii="Arial Narrow" w:eastAsia="Times New Roman" w:hAnsi="Arial Narrow" w:cs="Arial"/>
                <w:sz w:val="20"/>
                <w:szCs w:val="20"/>
              </w:rPr>
              <w:t>krim</w:t>
            </w:r>
            <w:proofErr w:type="spellEnd"/>
            <w:r w:rsidRPr="00AC074C">
              <w:rPr>
                <w:rFonts w:ascii="Arial Narrow" w:eastAsia="Times New Roman" w:hAnsi="Arial Narrow" w:cs="Arial"/>
                <w:sz w:val="20"/>
                <w:szCs w:val="20"/>
              </w:rPr>
              <w:t>.</w:t>
            </w:r>
          </w:p>
        </w:tc>
        <w:tc>
          <w:tcPr>
            <w:tcW w:w="4140" w:type="dxa"/>
          </w:tcPr>
          <w:p w14:paraId="549D94E3" w14:textId="77777777" w:rsidR="00981DF7" w:rsidRPr="000A4EF3" w:rsidRDefault="00AC074C" w:rsidP="00981DF7">
            <w:pPr>
              <w:ind w:left="0"/>
              <w:rPr>
                <w:rFonts w:ascii="Arial Narrow" w:hAnsi="Arial Narrow"/>
                <w:sz w:val="20"/>
                <w:szCs w:val="20"/>
              </w:rPr>
            </w:pPr>
            <w:proofErr w:type="spellStart"/>
            <w:r>
              <w:rPr>
                <w:rFonts w:ascii="Arial Narrow" w:hAnsi="Arial Narrow"/>
                <w:sz w:val="20"/>
                <w:szCs w:val="20"/>
              </w:rPr>
              <w:t>Gjithmonë</w:t>
            </w:r>
            <w:proofErr w:type="spellEnd"/>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rPr>
              <w:t>1</w:t>
            </w:r>
          </w:p>
          <w:p w14:paraId="3C65B27D" w14:textId="77777777" w:rsidR="00981DF7" w:rsidRPr="000A4EF3" w:rsidRDefault="00AC074C" w:rsidP="00981DF7">
            <w:pPr>
              <w:ind w:left="0"/>
              <w:rPr>
                <w:rFonts w:ascii="Arial Narrow" w:hAnsi="Arial Narrow"/>
                <w:sz w:val="20"/>
                <w:szCs w:val="20"/>
              </w:rPr>
            </w:pPr>
            <w:proofErr w:type="spellStart"/>
            <w:r>
              <w:rPr>
                <w:rFonts w:ascii="Arial Narrow" w:hAnsi="Arial Narrow"/>
                <w:sz w:val="20"/>
                <w:szCs w:val="20"/>
                <w:u w:val="dotted"/>
              </w:rPr>
              <w:t>Shpesh</w:t>
            </w:r>
            <w:proofErr w:type="spellEnd"/>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rPr>
              <w:t>2</w:t>
            </w:r>
          </w:p>
          <w:p w14:paraId="247D4013" w14:textId="77777777" w:rsidR="00981DF7" w:rsidRPr="000A4EF3" w:rsidRDefault="00AC074C" w:rsidP="00981DF7">
            <w:pPr>
              <w:ind w:left="0"/>
              <w:rPr>
                <w:rFonts w:ascii="Arial Narrow" w:hAnsi="Arial Narrow"/>
                <w:sz w:val="20"/>
                <w:szCs w:val="20"/>
              </w:rPr>
            </w:pPr>
            <w:proofErr w:type="spellStart"/>
            <w:r>
              <w:rPr>
                <w:rFonts w:ascii="Arial Narrow" w:hAnsi="Arial Narrow"/>
                <w:sz w:val="20"/>
                <w:szCs w:val="20"/>
              </w:rPr>
              <w:t>Rrallë</w:t>
            </w:r>
            <w:proofErr w:type="spellEnd"/>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rPr>
              <w:t>3</w:t>
            </w:r>
          </w:p>
          <w:p w14:paraId="740FEA7F" w14:textId="77777777" w:rsidR="00981DF7" w:rsidRPr="000A4EF3" w:rsidRDefault="00AC074C" w:rsidP="00981DF7">
            <w:pPr>
              <w:ind w:left="0"/>
              <w:rPr>
                <w:rFonts w:ascii="Arial Narrow" w:hAnsi="Arial Narrow"/>
                <w:sz w:val="20"/>
                <w:szCs w:val="20"/>
              </w:rPr>
            </w:pPr>
            <w:proofErr w:type="spellStart"/>
            <w:r>
              <w:rPr>
                <w:rFonts w:ascii="Arial Narrow" w:hAnsi="Arial Narrow"/>
                <w:sz w:val="20"/>
                <w:szCs w:val="20"/>
              </w:rPr>
              <w:t>Asnjëherë</w:t>
            </w:r>
            <w:proofErr w:type="spellEnd"/>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u w:val="dotted"/>
              </w:rPr>
              <w:tab/>
            </w:r>
            <w:r w:rsidR="00981DF7" w:rsidRPr="000A4EF3">
              <w:rPr>
                <w:rFonts w:ascii="Arial Narrow" w:hAnsi="Arial Narrow"/>
                <w:sz w:val="20"/>
                <w:szCs w:val="20"/>
              </w:rPr>
              <w:t>4</w:t>
            </w:r>
          </w:p>
          <w:p w14:paraId="21A402EC" w14:textId="77777777" w:rsidR="00981DF7" w:rsidRPr="000A4EF3" w:rsidRDefault="00981DF7" w:rsidP="00981DF7">
            <w:pPr>
              <w:ind w:left="0"/>
              <w:rPr>
                <w:rFonts w:ascii="Arial Narrow" w:hAnsi="Arial Narrow"/>
              </w:rPr>
            </w:pPr>
            <w:r w:rsidRPr="000A4EF3">
              <w:rPr>
                <w:rFonts w:ascii="Arial Narrow" w:hAnsi="Arial Narrow"/>
                <w:b/>
                <w:sz w:val="20"/>
                <w:szCs w:val="20"/>
              </w:rPr>
              <w:t>(</w:t>
            </w:r>
            <w:r w:rsidR="007A3A4D">
              <w:rPr>
                <w:rFonts w:ascii="Arial Narrow" w:hAnsi="Arial Narrow"/>
                <w:b/>
                <w:sz w:val="20"/>
                <w:szCs w:val="20"/>
              </w:rPr>
              <w:t>MOS LEXO</w:t>
            </w:r>
            <w:r w:rsidRPr="000A4EF3">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A4EF3">
              <w:rPr>
                <w:rFonts w:ascii="Arial Narrow" w:hAnsi="Arial Narrow"/>
                <w:sz w:val="20"/>
                <w:szCs w:val="20"/>
                <w:u w:val="dotted"/>
              </w:rPr>
              <w:tab/>
            </w:r>
            <w:r w:rsidRPr="000A4EF3">
              <w:rPr>
                <w:rFonts w:ascii="Calibri Light" w:hAnsi="Calibri Light"/>
                <w:sz w:val="20"/>
                <w:szCs w:val="20"/>
                <w:u w:val="dotted"/>
              </w:rPr>
              <w:tab/>
            </w:r>
            <w:r w:rsidRPr="000A4EF3">
              <w:rPr>
                <w:rFonts w:ascii="Arial Narrow" w:hAnsi="Arial Narrow"/>
                <w:sz w:val="20"/>
                <w:szCs w:val="20"/>
              </w:rPr>
              <w:t>99</w:t>
            </w:r>
          </w:p>
        </w:tc>
      </w:tr>
      <w:tr w:rsidR="00981DF7" w:rsidRPr="00D4549C" w14:paraId="3557F617" w14:textId="77777777" w:rsidTr="00F87280">
        <w:tc>
          <w:tcPr>
            <w:tcW w:w="1080" w:type="dxa"/>
          </w:tcPr>
          <w:p w14:paraId="1FF0F302" w14:textId="77777777" w:rsidR="00981DF7" w:rsidRPr="000A4EF3" w:rsidRDefault="00981DF7" w:rsidP="00981DF7">
            <w:pPr>
              <w:ind w:left="0"/>
              <w:rPr>
                <w:rFonts w:ascii="Arial Narrow" w:hAnsi="Arial Narrow"/>
                <w:b/>
                <w:sz w:val="20"/>
                <w:szCs w:val="20"/>
              </w:rPr>
            </w:pPr>
            <w:r w:rsidRPr="000A4EF3">
              <w:rPr>
                <w:rFonts w:ascii="Arial Narrow" w:hAnsi="Arial Narrow"/>
                <w:b/>
                <w:sz w:val="20"/>
                <w:szCs w:val="20"/>
              </w:rPr>
              <w:t>q</w:t>
            </w:r>
            <w:r w:rsidR="0055201E" w:rsidRPr="000A4EF3">
              <w:rPr>
                <w:rFonts w:ascii="Arial Narrow" w:hAnsi="Arial Narrow"/>
                <w:b/>
                <w:sz w:val="20"/>
                <w:szCs w:val="20"/>
              </w:rPr>
              <w:t>45</w:t>
            </w:r>
            <w:r w:rsidRPr="000A4EF3">
              <w:rPr>
                <w:rFonts w:ascii="Arial Narrow" w:hAnsi="Arial Narrow"/>
                <w:b/>
                <w:sz w:val="20"/>
                <w:szCs w:val="20"/>
              </w:rPr>
              <w:t>b_G1</w:t>
            </w:r>
          </w:p>
        </w:tc>
        <w:tc>
          <w:tcPr>
            <w:tcW w:w="4860" w:type="dxa"/>
          </w:tcPr>
          <w:p w14:paraId="79A76339" w14:textId="7B3AC12B" w:rsidR="00981DF7" w:rsidRPr="00CE484C" w:rsidRDefault="00AC074C" w:rsidP="00981DF7">
            <w:pPr>
              <w:ind w:left="0" w:right="0"/>
              <w:rPr>
                <w:rFonts w:ascii="Arial Narrow" w:eastAsia="Times New Roman" w:hAnsi="Arial Narrow" w:cs="Arial"/>
                <w:sz w:val="20"/>
                <w:szCs w:val="20"/>
                <w:lang w:val="de-DE"/>
              </w:rPr>
            </w:pPr>
            <w:r w:rsidRPr="00CE484C">
              <w:rPr>
                <w:rFonts w:ascii="Arial Narrow" w:hAnsi="Arial Narrow" w:cs="Arial"/>
                <w:sz w:val="20"/>
                <w:szCs w:val="20"/>
                <w:lang w:val="de-DE"/>
              </w:rPr>
              <w:t xml:space="preserve">Në </w:t>
            </w:r>
            <w:r w:rsidR="00A35196" w:rsidRPr="00CE484C">
              <w:rPr>
                <w:rFonts w:ascii="Arial Narrow" w:hAnsi="Arial Narrow" w:cs="Arial"/>
                <w:sz w:val="20"/>
                <w:szCs w:val="20"/>
                <w:lang w:val="de-DE"/>
              </w:rPr>
              <w:t>Maqedonin e Veriut</w:t>
            </w:r>
            <w:r w:rsidRPr="00CE484C">
              <w:rPr>
                <w:rFonts w:ascii="Arial Narrow" w:hAnsi="Arial Narrow" w:cs="Arial"/>
                <w:sz w:val="20"/>
                <w:szCs w:val="20"/>
                <w:lang w:val="de-DE"/>
              </w:rPr>
              <w:t>, besohet se janë viktima të krimit.</w:t>
            </w:r>
          </w:p>
        </w:tc>
        <w:tc>
          <w:tcPr>
            <w:tcW w:w="4140" w:type="dxa"/>
          </w:tcPr>
          <w:p w14:paraId="25967732" w14:textId="77777777" w:rsidR="00AC074C" w:rsidRPr="00CE484C" w:rsidRDefault="00AC074C" w:rsidP="00AC074C">
            <w:pPr>
              <w:ind w:left="0"/>
              <w:rPr>
                <w:rFonts w:ascii="Arial Narrow" w:hAnsi="Arial Narrow"/>
                <w:sz w:val="20"/>
                <w:szCs w:val="20"/>
                <w:lang w:val="de-DE"/>
              </w:rPr>
            </w:pPr>
            <w:r w:rsidRPr="00CE484C">
              <w:rPr>
                <w:rFonts w:ascii="Arial Narrow" w:hAnsi="Arial Narrow"/>
                <w:sz w:val="20"/>
                <w:szCs w:val="20"/>
                <w:lang w:val="de-DE"/>
              </w:rPr>
              <w:t>Gjithmonë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8678BD0" w14:textId="77777777" w:rsidR="00AC074C" w:rsidRPr="00CE484C" w:rsidRDefault="00AC074C" w:rsidP="00AC074C">
            <w:pPr>
              <w:ind w:left="0"/>
              <w:rPr>
                <w:rFonts w:ascii="Arial Narrow" w:hAnsi="Arial Narrow"/>
                <w:sz w:val="20"/>
                <w:szCs w:val="20"/>
                <w:lang w:val="de-DE"/>
              </w:rPr>
            </w:pPr>
            <w:r w:rsidRPr="00CE484C">
              <w:rPr>
                <w:rFonts w:ascii="Arial Narrow" w:hAnsi="Arial Narrow"/>
                <w:sz w:val="20"/>
                <w:szCs w:val="20"/>
                <w:u w:val="dotted"/>
                <w:lang w:val="de-DE"/>
              </w:rPr>
              <w:t>Shpesh</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576B6B73" w14:textId="77777777" w:rsidR="00AC074C" w:rsidRPr="00CE484C" w:rsidRDefault="00AC074C" w:rsidP="00AC074C">
            <w:pPr>
              <w:ind w:left="0"/>
              <w:rPr>
                <w:rFonts w:ascii="Arial Narrow" w:hAnsi="Arial Narrow"/>
                <w:sz w:val="20"/>
                <w:szCs w:val="20"/>
                <w:lang w:val="de-DE"/>
              </w:rPr>
            </w:pPr>
            <w:r w:rsidRPr="00CE484C">
              <w:rPr>
                <w:rFonts w:ascii="Arial Narrow" w:hAnsi="Arial Narrow"/>
                <w:sz w:val="20"/>
                <w:szCs w:val="20"/>
                <w:lang w:val="de-DE"/>
              </w:rPr>
              <w:t>Rrallë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4F060028" w14:textId="77777777" w:rsidR="00AC074C" w:rsidRPr="00CE484C" w:rsidRDefault="00AC074C" w:rsidP="00AC074C">
            <w:pPr>
              <w:ind w:left="0"/>
              <w:rPr>
                <w:rFonts w:ascii="Arial Narrow" w:hAnsi="Arial Narrow"/>
                <w:sz w:val="20"/>
                <w:szCs w:val="20"/>
                <w:lang w:val="de-DE"/>
              </w:rPr>
            </w:pPr>
            <w:r w:rsidRPr="00CE484C">
              <w:rPr>
                <w:rFonts w:ascii="Arial Narrow" w:hAnsi="Arial Narrow"/>
                <w:sz w:val="20"/>
                <w:szCs w:val="20"/>
                <w:lang w:val="de-DE"/>
              </w:rPr>
              <w:t>Asnjëherë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3440CF28" w14:textId="77777777" w:rsidR="00981DF7" w:rsidRPr="00CE484C" w:rsidRDefault="00AC074C" w:rsidP="00AC074C">
            <w:pPr>
              <w:ind w:left="0"/>
              <w:rPr>
                <w:rFonts w:ascii="Arial Narrow" w:hAnsi="Arial Narrow"/>
                <w:sz w:val="20"/>
                <w:szCs w:val="20"/>
                <w:lang w:val="de-DE"/>
              </w:rPr>
            </w:pPr>
            <w:r w:rsidRPr="00CE484C">
              <w:rPr>
                <w:rFonts w:ascii="Arial Narrow" w:hAnsi="Arial Narrow"/>
                <w:b/>
                <w:sz w:val="20"/>
                <w:szCs w:val="20"/>
                <w:lang w:val="de-DE"/>
              </w:rPr>
              <w:t xml:space="preserve"> </w:t>
            </w:r>
            <w:r w:rsidR="00981DF7"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981DF7"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981DF7" w:rsidRPr="00CE484C">
              <w:rPr>
                <w:rFonts w:ascii="Arial Narrow" w:hAnsi="Arial Narrow"/>
                <w:sz w:val="20"/>
                <w:szCs w:val="20"/>
                <w:u w:val="dotted"/>
                <w:lang w:val="de-DE"/>
              </w:rPr>
              <w:tab/>
            </w:r>
            <w:r w:rsidR="00981DF7" w:rsidRPr="00CE484C">
              <w:rPr>
                <w:rFonts w:ascii="Calibri Light" w:hAnsi="Calibri Light"/>
                <w:sz w:val="20"/>
                <w:szCs w:val="20"/>
                <w:u w:val="dotted"/>
                <w:lang w:val="de-DE"/>
              </w:rPr>
              <w:tab/>
            </w:r>
            <w:r w:rsidR="00981DF7" w:rsidRPr="00CE484C">
              <w:rPr>
                <w:rFonts w:ascii="Arial Narrow" w:hAnsi="Arial Narrow"/>
                <w:sz w:val="20"/>
                <w:szCs w:val="20"/>
                <w:lang w:val="de-DE"/>
              </w:rPr>
              <w:t>99</w:t>
            </w:r>
          </w:p>
        </w:tc>
      </w:tr>
      <w:tr w:rsidR="00981DF7" w:rsidRPr="00D4549C" w14:paraId="6E8F1E26" w14:textId="77777777" w:rsidTr="00F87280">
        <w:tc>
          <w:tcPr>
            <w:tcW w:w="1080" w:type="dxa"/>
          </w:tcPr>
          <w:p w14:paraId="0A88B1EA" w14:textId="77777777" w:rsidR="00981DF7" w:rsidRPr="000A4EF3" w:rsidRDefault="00981DF7" w:rsidP="00981DF7">
            <w:pPr>
              <w:ind w:left="0"/>
              <w:rPr>
                <w:rFonts w:ascii="Arial Narrow" w:hAnsi="Arial Narrow"/>
                <w:b/>
                <w:sz w:val="20"/>
                <w:szCs w:val="20"/>
              </w:rPr>
            </w:pPr>
            <w:r w:rsidRPr="000A4EF3">
              <w:rPr>
                <w:rFonts w:ascii="Arial Narrow" w:hAnsi="Arial Narrow"/>
                <w:b/>
                <w:sz w:val="20"/>
                <w:szCs w:val="20"/>
              </w:rPr>
              <w:t>q</w:t>
            </w:r>
            <w:r w:rsidR="0055201E" w:rsidRPr="000A4EF3">
              <w:rPr>
                <w:rFonts w:ascii="Arial Narrow" w:hAnsi="Arial Narrow"/>
                <w:b/>
                <w:sz w:val="20"/>
                <w:szCs w:val="20"/>
              </w:rPr>
              <w:t>45</w:t>
            </w:r>
            <w:r w:rsidRPr="000A4EF3">
              <w:rPr>
                <w:rFonts w:ascii="Arial Narrow" w:hAnsi="Arial Narrow"/>
                <w:b/>
                <w:sz w:val="20"/>
                <w:szCs w:val="20"/>
              </w:rPr>
              <w:t>c_G1</w:t>
            </w:r>
          </w:p>
          <w:p w14:paraId="391E2484" w14:textId="77777777" w:rsidR="00981DF7" w:rsidRPr="000A4EF3" w:rsidRDefault="00981DF7" w:rsidP="00981DF7">
            <w:pPr>
              <w:ind w:left="0"/>
              <w:rPr>
                <w:rFonts w:ascii="Arial Narrow" w:hAnsi="Arial Narrow"/>
              </w:rPr>
            </w:pPr>
          </w:p>
        </w:tc>
        <w:tc>
          <w:tcPr>
            <w:tcW w:w="4860" w:type="dxa"/>
          </w:tcPr>
          <w:p w14:paraId="5A361B6D" w14:textId="77777777" w:rsidR="00E8125A" w:rsidRPr="00A34FD7" w:rsidRDefault="00AC074C" w:rsidP="00981DF7">
            <w:pPr>
              <w:ind w:left="0"/>
              <w:rPr>
                <w:rFonts w:ascii="Arial Narrow" w:hAnsi="Arial Narrow" w:cs="Arial"/>
                <w:sz w:val="20"/>
                <w:szCs w:val="20"/>
                <w:lang w:val="de-DE"/>
              </w:rPr>
            </w:pPr>
            <w:r w:rsidRPr="00A34FD7">
              <w:rPr>
                <w:rFonts w:ascii="Arial Narrow" w:hAnsi="Arial Narrow" w:cs="Arial"/>
                <w:sz w:val="20"/>
                <w:szCs w:val="20"/>
                <w:lang w:val="de-DE"/>
              </w:rPr>
              <w:t xml:space="preserve">Në </w:t>
            </w:r>
            <w:r w:rsidR="00A35196" w:rsidRPr="00A34FD7">
              <w:rPr>
                <w:rFonts w:ascii="Arial Narrow" w:hAnsi="Arial Narrow" w:cs="Arial"/>
                <w:sz w:val="20"/>
                <w:szCs w:val="20"/>
                <w:lang w:val="de-DE"/>
              </w:rPr>
              <w:t>Maqedonin e Veriut</w:t>
            </w:r>
            <w:r w:rsidRPr="00A34FD7">
              <w:rPr>
                <w:rFonts w:ascii="Arial Narrow" w:hAnsi="Arial Narrow" w:cs="Arial"/>
                <w:sz w:val="20"/>
                <w:szCs w:val="20"/>
                <w:lang w:val="de-DE"/>
              </w:rPr>
              <w:t xml:space="preserve">, viktimat e krimit pranojnë kujdes </w:t>
            </w:r>
          </w:p>
          <w:p w14:paraId="546BB2DE" w14:textId="11E00540" w:rsidR="00981DF7" w:rsidRPr="00A34FD7" w:rsidRDefault="00AC074C" w:rsidP="00981DF7">
            <w:pPr>
              <w:ind w:left="0"/>
              <w:rPr>
                <w:rFonts w:ascii="Arial Narrow" w:hAnsi="Arial Narrow"/>
                <w:lang w:val="de-DE"/>
              </w:rPr>
            </w:pPr>
            <w:r w:rsidRPr="00A34FD7">
              <w:rPr>
                <w:rFonts w:ascii="Arial Narrow" w:hAnsi="Arial Narrow" w:cs="Arial"/>
                <w:sz w:val="20"/>
                <w:szCs w:val="20"/>
                <w:lang w:val="de-DE"/>
              </w:rPr>
              <w:t>mjekësor dhe psikologjik në mënyrë efektive dhe në kohë</w:t>
            </w:r>
            <w:r w:rsidR="00981DF7" w:rsidRPr="00A34FD7">
              <w:rPr>
                <w:rFonts w:ascii="Arial Narrow" w:hAnsi="Arial Narrow" w:cs="Arial"/>
                <w:sz w:val="20"/>
                <w:szCs w:val="20"/>
                <w:lang w:val="de-DE"/>
              </w:rPr>
              <w:t>.</w:t>
            </w:r>
          </w:p>
          <w:p w14:paraId="42B9E376" w14:textId="77777777" w:rsidR="00981DF7" w:rsidRPr="00A34FD7" w:rsidRDefault="00981DF7" w:rsidP="00981DF7">
            <w:pPr>
              <w:ind w:left="0"/>
              <w:rPr>
                <w:rFonts w:ascii="Arial Narrow" w:hAnsi="Arial Narrow"/>
                <w:lang w:val="de-DE"/>
              </w:rPr>
            </w:pPr>
          </w:p>
        </w:tc>
        <w:tc>
          <w:tcPr>
            <w:tcW w:w="4140" w:type="dxa"/>
          </w:tcPr>
          <w:p w14:paraId="70580686" w14:textId="77777777" w:rsidR="00AC074C" w:rsidRPr="00A34FD7" w:rsidRDefault="00AC074C" w:rsidP="00AC074C">
            <w:pPr>
              <w:ind w:left="0"/>
              <w:rPr>
                <w:rFonts w:ascii="Arial Narrow" w:hAnsi="Arial Narrow"/>
                <w:sz w:val="20"/>
                <w:szCs w:val="20"/>
                <w:lang w:val="de-DE"/>
              </w:rPr>
            </w:pPr>
            <w:r w:rsidRPr="00A34FD7">
              <w:rPr>
                <w:rFonts w:ascii="Arial Narrow" w:hAnsi="Arial Narrow"/>
                <w:sz w:val="20"/>
                <w:szCs w:val="20"/>
                <w:lang w:val="de-DE"/>
              </w:rPr>
              <w:t>Gjithmonë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1</w:t>
            </w:r>
          </w:p>
          <w:p w14:paraId="7BFF28A7" w14:textId="77777777" w:rsidR="00AC074C" w:rsidRPr="00A34FD7" w:rsidRDefault="00AC074C" w:rsidP="00AC074C">
            <w:pPr>
              <w:ind w:left="0"/>
              <w:rPr>
                <w:rFonts w:ascii="Arial Narrow" w:hAnsi="Arial Narrow"/>
                <w:sz w:val="20"/>
                <w:szCs w:val="20"/>
                <w:lang w:val="de-DE"/>
              </w:rPr>
            </w:pPr>
            <w:r w:rsidRPr="00A34FD7">
              <w:rPr>
                <w:rFonts w:ascii="Arial Narrow" w:hAnsi="Arial Narrow"/>
                <w:sz w:val="20"/>
                <w:szCs w:val="20"/>
                <w:u w:val="dotted"/>
                <w:lang w:val="de-DE"/>
              </w:rPr>
              <w:t>Shpesh</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2</w:t>
            </w:r>
          </w:p>
          <w:p w14:paraId="06C7971E" w14:textId="77777777" w:rsidR="00AC074C" w:rsidRPr="00A34FD7" w:rsidRDefault="00AC074C" w:rsidP="00AC074C">
            <w:pPr>
              <w:ind w:left="0"/>
              <w:rPr>
                <w:rFonts w:ascii="Arial Narrow" w:hAnsi="Arial Narrow"/>
                <w:sz w:val="20"/>
                <w:szCs w:val="20"/>
                <w:lang w:val="de-DE"/>
              </w:rPr>
            </w:pPr>
            <w:r w:rsidRPr="00A34FD7">
              <w:rPr>
                <w:rFonts w:ascii="Arial Narrow" w:hAnsi="Arial Narrow"/>
                <w:sz w:val="20"/>
                <w:szCs w:val="20"/>
                <w:lang w:val="de-DE"/>
              </w:rPr>
              <w:t>Rrallë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3</w:t>
            </w:r>
          </w:p>
          <w:p w14:paraId="31FD0489" w14:textId="77777777" w:rsidR="00AC074C" w:rsidRPr="00A34FD7" w:rsidRDefault="00AC074C" w:rsidP="00AC074C">
            <w:pPr>
              <w:ind w:left="0"/>
              <w:rPr>
                <w:rFonts w:ascii="Arial Narrow" w:hAnsi="Arial Narrow"/>
                <w:sz w:val="20"/>
                <w:szCs w:val="20"/>
                <w:lang w:val="de-DE"/>
              </w:rPr>
            </w:pPr>
            <w:r w:rsidRPr="00A34FD7">
              <w:rPr>
                <w:rFonts w:ascii="Arial Narrow" w:hAnsi="Arial Narrow"/>
                <w:sz w:val="20"/>
                <w:szCs w:val="20"/>
                <w:lang w:val="de-DE"/>
              </w:rPr>
              <w:t>Asnjëherë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4</w:t>
            </w:r>
          </w:p>
          <w:p w14:paraId="52A3BCCE" w14:textId="77777777" w:rsidR="00981DF7" w:rsidRPr="00A34FD7" w:rsidRDefault="00AC074C" w:rsidP="00AC074C">
            <w:pPr>
              <w:ind w:left="0"/>
              <w:rPr>
                <w:rFonts w:ascii="Arial Narrow" w:hAnsi="Arial Narrow" w:cstheme="minorHAnsi"/>
                <w:sz w:val="20"/>
                <w:szCs w:val="20"/>
                <w:lang w:val="de-DE"/>
              </w:rPr>
            </w:pPr>
            <w:r w:rsidRPr="00A34FD7">
              <w:rPr>
                <w:rFonts w:ascii="Arial Narrow" w:hAnsi="Arial Narrow"/>
                <w:b/>
                <w:sz w:val="20"/>
                <w:szCs w:val="20"/>
                <w:lang w:val="de-DE"/>
              </w:rPr>
              <w:t xml:space="preserve"> </w:t>
            </w:r>
            <w:r w:rsidR="00981DF7" w:rsidRPr="00A34FD7">
              <w:rPr>
                <w:rFonts w:ascii="Arial Narrow" w:hAnsi="Arial Narrow"/>
                <w:b/>
                <w:sz w:val="20"/>
                <w:szCs w:val="20"/>
                <w:lang w:val="de-DE"/>
              </w:rPr>
              <w:t>(</w:t>
            </w:r>
            <w:r w:rsidR="007A3A4D" w:rsidRPr="00A34FD7">
              <w:rPr>
                <w:rFonts w:ascii="Arial Narrow" w:hAnsi="Arial Narrow"/>
                <w:b/>
                <w:sz w:val="20"/>
                <w:szCs w:val="20"/>
                <w:lang w:val="de-DE"/>
              </w:rPr>
              <w:t>MOS LEXO</w:t>
            </w:r>
            <w:r w:rsidR="00981DF7" w:rsidRPr="00A34FD7">
              <w:rPr>
                <w:rFonts w:ascii="Arial Narrow" w:hAnsi="Arial Narrow"/>
                <w:b/>
                <w:sz w:val="20"/>
                <w:szCs w:val="20"/>
                <w:lang w:val="de-DE"/>
              </w:rPr>
              <w:t xml:space="preserve">) </w:t>
            </w:r>
            <w:r w:rsidR="007648EF" w:rsidRPr="00A34FD7">
              <w:rPr>
                <w:rFonts w:ascii="Arial Narrow" w:hAnsi="Arial Narrow"/>
                <w:sz w:val="20"/>
                <w:szCs w:val="20"/>
                <w:lang w:val="de-DE"/>
              </w:rPr>
              <w:t>Nuk e di/Pa përgjigje</w:t>
            </w:r>
            <w:r w:rsidR="00981DF7" w:rsidRPr="00A34FD7">
              <w:rPr>
                <w:rFonts w:ascii="Arial Narrow" w:hAnsi="Arial Narrow"/>
                <w:sz w:val="20"/>
                <w:szCs w:val="20"/>
                <w:u w:val="dotted"/>
                <w:lang w:val="de-DE"/>
              </w:rPr>
              <w:tab/>
            </w:r>
            <w:r w:rsidR="00981DF7" w:rsidRPr="00A34FD7">
              <w:rPr>
                <w:rFonts w:ascii="Calibri Light" w:hAnsi="Calibri Light"/>
                <w:sz w:val="20"/>
                <w:szCs w:val="20"/>
                <w:u w:val="dotted"/>
                <w:lang w:val="de-DE"/>
              </w:rPr>
              <w:tab/>
            </w:r>
            <w:r w:rsidR="00981DF7" w:rsidRPr="00A34FD7">
              <w:rPr>
                <w:rFonts w:ascii="Arial Narrow" w:hAnsi="Arial Narrow"/>
                <w:sz w:val="20"/>
                <w:szCs w:val="20"/>
                <w:lang w:val="de-DE"/>
              </w:rPr>
              <w:t>99</w:t>
            </w:r>
          </w:p>
        </w:tc>
      </w:tr>
      <w:tr w:rsidR="00981DF7" w:rsidRPr="00E8125A" w14:paraId="04FA0061" w14:textId="77777777" w:rsidTr="00F87280">
        <w:tc>
          <w:tcPr>
            <w:tcW w:w="1080" w:type="dxa"/>
          </w:tcPr>
          <w:p w14:paraId="0384868D" w14:textId="77777777" w:rsidR="00981DF7" w:rsidRPr="00E8125A" w:rsidRDefault="00981DF7" w:rsidP="00981DF7">
            <w:pPr>
              <w:ind w:left="0"/>
              <w:rPr>
                <w:rFonts w:ascii="Arial Narrow" w:hAnsi="Arial Narrow"/>
              </w:rPr>
            </w:pPr>
            <w:r w:rsidRPr="00E8125A">
              <w:rPr>
                <w:rFonts w:ascii="Arial Narrow" w:hAnsi="Arial Narrow"/>
                <w:b/>
                <w:sz w:val="20"/>
                <w:szCs w:val="20"/>
              </w:rPr>
              <w:t>q</w:t>
            </w:r>
            <w:r w:rsidR="0055201E" w:rsidRPr="00E8125A">
              <w:rPr>
                <w:rFonts w:ascii="Arial Narrow" w:hAnsi="Arial Narrow"/>
                <w:b/>
                <w:sz w:val="20"/>
                <w:szCs w:val="20"/>
              </w:rPr>
              <w:t>45</w:t>
            </w:r>
            <w:r w:rsidRPr="00E8125A">
              <w:rPr>
                <w:rFonts w:ascii="Arial Narrow" w:hAnsi="Arial Narrow"/>
                <w:b/>
                <w:sz w:val="20"/>
                <w:szCs w:val="20"/>
              </w:rPr>
              <w:t>d_G1</w:t>
            </w:r>
          </w:p>
        </w:tc>
        <w:tc>
          <w:tcPr>
            <w:tcW w:w="4860" w:type="dxa"/>
          </w:tcPr>
          <w:p w14:paraId="2C7B970F" w14:textId="77777777" w:rsidR="00E8125A" w:rsidRPr="00A34FD7" w:rsidRDefault="00AC074C" w:rsidP="00AC074C">
            <w:pPr>
              <w:ind w:left="0"/>
              <w:rPr>
                <w:rFonts w:ascii="Arial Narrow" w:hAnsi="Arial Narrow"/>
                <w:sz w:val="20"/>
                <w:szCs w:val="20"/>
                <w:lang w:val="de-DE"/>
              </w:rPr>
            </w:pPr>
            <w:r w:rsidRPr="00A34FD7">
              <w:rPr>
                <w:rFonts w:ascii="Arial Narrow" w:hAnsi="Arial Narrow"/>
                <w:sz w:val="20"/>
                <w:szCs w:val="20"/>
                <w:lang w:val="de-DE"/>
              </w:rPr>
              <w:t xml:space="preserve">Në </w:t>
            </w:r>
            <w:r w:rsidR="00A35196" w:rsidRPr="00A34FD7">
              <w:rPr>
                <w:rFonts w:ascii="Arial Narrow" w:hAnsi="Arial Narrow"/>
                <w:sz w:val="20"/>
                <w:szCs w:val="20"/>
                <w:lang w:val="de-DE"/>
              </w:rPr>
              <w:t>Maqedonin e Veriut</w:t>
            </w:r>
            <w:r w:rsidRPr="00A34FD7">
              <w:rPr>
                <w:rFonts w:ascii="Arial Narrow" w:hAnsi="Arial Narrow"/>
                <w:sz w:val="20"/>
                <w:szCs w:val="20"/>
                <w:lang w:val="de-DE"/>
              </w:rPr>
              <w:t xml:space="preserve">, </w:t>
            </w:r>
            <w:r w:rsidR="0076021C" w:rsidRPr="00A34FD7">
              <w:rPr>
                <w:rFonts w:ascii="Arial Narrow" w:hAnsi="Arial Narrow"/>
                <w:sz w:val="20"/>
                <w:szCs w:val="20"/>
                <w:lang w:val="de-DE"/>
              </w:rPr>
              <w:t xml:space="preserve">kur </w:t>
            </w:r>
            <w:r w:rsidRPr="00A34FD7">
              <w:rPr>
                <w:rFonts w:ascii="Arial Narrow" w:hAnsi="Arial Narrow"/>
                <w:sz w:val="20"/>
                <w:szCs w:val="20"/>
                <w:lang w:val="de-DE"/>
              </w:rPr>
              <w:t>viktimat</w:t>
            </w:r>
            <w:r w:rsidR="0076021C" w:rsidRPr="00A34FD7">
              <w:rPr>
                <w:rFonts w:ascii="Arial Narrow" w:hAnsi="Arial Narrow"/>
                <w:sz w:val="20"/>
                <w:szCs w:val="20"/>
                <w:lang w:val="de-DE"/>
              </w:rPr>
              <w:t xml:space="preserve"> shkojnë te autoitetet ata </w:t>
            </w:r>
          </w:p>
          <w:p w14:paraId="0E2A94AF" w14:textId="366A70F1" w:rsidR="00AC074C" w:rsidRPr="00E8125A" w:rsidRDefault="0076021C" w:rsidP="00AC074C">
            <w:pPr>
              <w:ind w:left="0"/>
              <w:rPr>
                <w:rFonts w:ascii="Arial Narrow" w:hAnsi="Arial Narrow"/>
                <w:sz w:val="20"/>
                <w:szCs w:val="20"/>
              </w:rPr>
            </w:pPr>
            <w:proofErr w:type="spellStart"/>
            <w:r w:rsidRPr="00E8125A">
              <w:rPr>
                <w:rFonts w:ascii="Arial Narrow" w:hAnsi="Arial Narrow"/>
                <w:sz w:val="20"/>
                <w:szCs w:val="20"/>
              </w:rPr>
              <w:t>pranojnë</w:t>
            </w:r>
            <w:proofErr w:type="spellEnd"/>
            <w:r w:rsidRPr="00E8125A">
              <w:rPr>
                <w:rFonts w:ascii="Arial Narrow" w:hAnsi="Arial Narrow"/>
                <w:sz w:val="20"/>
                <w:szCs w:val="20"/>
              </w:rPr>
              <w:t xml:space="preserve"> </w:t>
            </w:r>
            <w:proofErr w:type="spellStart"/>
            <w:r w:rsidR="00AC074C" w:rsidRPr="00E8125A">
              <w:rPr>
                <w:rFonts w:ascii="Arial Narrow" w:hAnsi="Arial Narrow"/>
                <w:sz w:val="20"/>
                <w:szCs w:val="20"/>
              </w:rPr>
              <w:t>informacione</w:t>
            </w:r>
            <w:proofErr w:type="spellEnd"/>
            <w:r w:rsidR="00AC074C" w:rsidRPr="00E8125A">
              <w:rPr>
                <w:rFonts w:ascii="Arial Narrow" w:hAnsi="Arial Narrow"/>
                <w:sz w:val="20"/>
                <w:szCs w:val="20"/>
              </w:rPr>
              <w:t xml:space="preserve"> </w:t>
            </w:r>
            <w:proofErr w:type="spellStart"/>
            <w:r w:rsidR="00AC074C" w:rsidRPr="00E8125A">
              <w:rPr>
                <w:rFonts w:ascii="Arial Narrow" w:hAnsi="Arial Narrow"/>
                <w:sz w:val="20"/>
                <w:szCs w:val="20"/>
              </w:rPr>
              <w:t>dhe</w:t>
            </w:r>
            <w:proofErr w:type="spellEnd"/>
            <w:r w:rsidRPr="00E8125A">
              <w:rPr>
                <w:rFonts w:ascii="Arial Narrow" w:hAnsi="Arial Narrow"/>
                <w:sz w:val="20"/>
                <w:szCs w:val="20"/>
              </w:rPr>
              <w:t xml:space="preserve"> </w:t>
            </w:r>
            <w:proofErr w:type="spellStart"/>
            <w:r w:rsidRPr="00E8125A">
              <w:rPr>
                <w:rFonts w:ascii="Arial Narrow" w:hAnsi="Arial Narrow"/>
                <w:sz w:val="20"/>
                <w:szCs w:val="20"/>
              </w:rPr>
              <w:t>këshilla</w:t>
            </w:r>
            <w:proofErr w:type="spellEnd"/>
            <w:r w:rsidR="00AC074C" w:rsidRPr="00E8125A">
              <w:rPr>
                <w:rFonts w:ascii="Arial Narrow" w:hAnsi="Arial Narrow"/>
                <w:sz w:val="20"/>
                <w:szCs w:val="20"/>
              </w:rPr>
              <w:t xml:space="preserve"> </w:t>
            </w:r>
            <w:proofErr w:type="spellStart"/>
            <w:r w:rsidR="00AC074C" w:rsidRPr="00E8125A">
              <w:rPr>
                <w:rFonts w:ascii="Arial Narrow" w:hAnsi="Arial Narrow"/>
                <w:sz w:val="20"/>
                <w:szCs w:val="20"/>
              </w:rPr>
              <w:t>ligjore</w:t>
            </w:r>
            <w:proofErr w:type="spellEnd"/>
          </w:p>
          <w:p w14:paraId="1296BFAA" w14:textId="77777777" w:rsidR="00981DF7" w:rsidRPr="00E8125A" w:rsidRDefault="00981DF7" w:rsidP="00981DF7">
            <w:pPr>
              <w:ind w:left="0"/>
              <w:rPr>
                <w:rFonts w:ascii="Arial Narrow" w:hAnsi="Arial Narrow"/>
              </w:rPr>
            </w:pPr>
          </w:p>
        </w:tc>
        <w:tc>
          <w:tcPr>
            <w:tcW w:w="4140" w:type="dxa"/>
          </w:tcPr>
          <w:p w14:paraId="3C43982D" w14:textId="77777777" w:rsidR="00AC074C" w:rsidRPr="00E8125A" w:rsidRDefault="00AC074C" w:rsidP="00AC074C">
            <w:pPr>
              <w:ind w:left="0"/>
              <w:rPr>
                <w:rFonts w:ascii="Arial Narrow" w:hAnsi="Arial Narrow"/>
                <w:sz w:val="20"/>
                <w:szCs w:val="20"/>
              </w:rPr>
            </w:pPr>
            <w:proofErr w:type="spellStart"/>
            <w:r w:rsidRPr="00E8125A">
              <w:rPr>
                <w:rFonts w:ascii="Arial Narrow" w:hAnsi="Arial Narrow"/>
                <w:sz w:val="20"/>
                <w:szCs w:val="20"/>
              </w:rPr>
              <w:t>Gjithmonë</w:t>
            </w:r>
            <w:proofErr w:type="spellEnd"/>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rPr>
              <w:t>1</w:t>
            </w:r>
          </w:p>
          <w:p w14:paraId="0831D1C4" w14:textId="77777777" w:rsidR="00AC074C" w:rsidRPr="00E8125A" w:rsidRDefault="00AC074C" w:rsidP="00AC074C">
            <w:pPr>
              <w:ind w:left="0"/>
              <w:rPr>
                <w:rFonts w:ascii="Arial Narrow" w:hAnsi="Arial Narrow"/>
                <w:sz w:val="20"/>
                <w:szCs w:val="20"/>
              </w:rPr>
            </w:pPr>
            <w:proofErr w:type="spellStart"/>
            <w:r w:rsidRPr="00E8125A">
              <w:rPr>
                <w:rFonts w:ascii="Arial Narrow" w:hAnsi="Arial Narrow"/>
                <w:sz w:val="20"/>
                <w:szCs w:val="20"/>
                <w:u w:val="dotted"/>
              </w:rPr>
              <w:t>Shpesh</w:t>
            </w:r>
            <w:proofErr w:type="spellEnd"/>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rPr>
              <w:t>2</w:t>
            </w:r>
          </w:p>
          <w:p w14:paraId="7A48F064" w14:textId="77777777" w:rsidR="00AC074C" w:rsidRPr="00E8125A" w:rsidRDefault="00AC074C" w:rsidP="00AC074C">
            <w:pPr>
              <w:ind w:left="0"/>
              <w:rPr>
                <w:rFonts w:ascii="Arial Narrow" w:hAnsi="Arial Narrow"/>
                <w:sz w:val="20"/>
                <w:szCs w:val="20"/>
              </w:rPr>
            </w:pPr>
            <w:proofErr w:type="spellStart"/>
            <w:r w:rsidRPr="00E8125A">
              <w:rPr>
                <w:rFonts w:ascii="Arial Narrow" w:hAnsi="Arial Narrow"/>
                <w:sz w:val="20"/>
                <w:szCs w:val="20"/>
              </w:rPr>
              <w:t>Rrallë</w:t>
            </w:r>
            <w:proofErr w:type="spellEnd"/>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rPr>
              <w:t>3</w:t>
            </w:r>
          </w:p>
          <w:p w14:paraId="5B3B2244" w14:textId="77777777" w:rsidR="00AC074C" w:rsidRPr="00E8125A" w:rsidRDefault="00AC074C" w:rsidP="00AC074C">
            <w:pPr>
              <w:ind w:left="0"/>
              <w:rPr>
                <w:rFonts w:ascii="Arial Narrow" w:hAnsi="Arial Narrow"/>
                <w:sz w:val="20"/>
                <w:szCs w:val="20"/>
              </w:rPr>
            </w:pPr>
            <w:proofErr w:type="spellStart"/>
            <w:r w:rsidRPr="00E8125A">
              <w:rPr>
                <w:rFonts w:ascii="Arial Narrow" w:hAnsi="Arial Narrow"/>
                <w:sz w:val="20"/>
                <w:szCs w:val="20"/>
              </w:rPr>
              <w:t>Asnjëherë</w:t>
            </w:r>
            <w:proofErr w:type="spellEnd"/>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u w:val="dotted"/>
              </w:rPr>
              <w:tab/>
            </w:r>
            <w:r w:rsidRPr="00E8125A">
              <w:rPr>
                <w:rFonts w:ascii="Arial Narrow" w:hAnsi="Arial Narrow"/>
                <w:sz w:val="20"/>
                <w:szCs w:val="20"/>
              </w:rPr>
              <w:t>4</w:t>
            </w:r>
          </w:p>
          <w:p w14:paraId="069E60F3" w14:textId="77777777" w:rsidR="00981DF7" w:rsidRPr="00E8125A" w:rsidRDefault="00AC074C" w:rsidP="00AC074C">
            <w:pPr>
              <w:ind w:left="0"/>
              <w:rPr>
                <w:rFonts w:ascii="Arial Narrow" w:hAnsi="Arial Narrow"/>
              </w:rPr>
            </w:pPr>
            <w:r w:rsidRPr="00E8125A">
              <w:rPr>
                <w:rFonts w:ascii="Arial Narrow" w:hAnsi="Arial Narrow"/>
                <w:b/>
                <w:sz w:val="20"/>
                <w:szCs w:val="20"/>
              </w:rPr>
              <w:t xml:space="preserve"> </w:t>
            </w:r>
            <w:r w:rsidR="00981DF7" w:rsidRPr="00E8125A">
              <w:rPr>
                <w:rFonts w:ascii="Arial Narrow" w:hAnsi="Arial Narrow"/>
                <w:b/>
                <w:sz w:val="20"/>
                <w:szCs w:val="20"/>
              </w:rPr>
              <w:t>(</w:t>
            </w:r>
            <w:r w:rsidR="007A3A4D" w:rsidRPr="00E8125A">
              <w:rPr>
                <w:rFonts w:ascii="Arial Narrow" w:hAnsi="Arial Narrow"/>
                <w:b/>
                <w:sz w:val="20"/>
                <w:szCs w:val="20"/>
              </w:rPr>
              <w:t>MOS LEXO</w:t>
            </w:r>
            <w:r w:rsidR="00981DF7" w:rsidRPr="00E8125A">
              <w:rPr>
                <w:rFonts w:ascii="Arial Narrow" w:hAnsi="Arial Narrow"/>
                <w:b/>
                <w:sz w:val="20"/>
                <w:szCs w:val="20"/>
              </w:rPr>
              <w:t xml:space="preserve">) </w:t>
            </w:r>
            <w:proofErr w:type="spellStart"/>
            <w:r w:rsidR="007648EF" w:rsidRPr="00E8125A">
              <w:rPr>
                <w:rFonts w:ascii="Arial Narrow" w:hAnsi="Arial Narrow"/>
                <w:sz w:val="20"/>
                <w:szCs w:val="20"/>
              </w:rPr>
              <w:t>Nuk</w:t>
            </w:r>
            <w:proofErr w:type="spellEnd"/>
            <w:r w:rsidR="007648EF" w:rsidRPr="00E8125A">
              <w:rPr>
                <w:rFonts w:ascii="Arial Narrow" w:hAnsi="Arial Narrow"/>
                <w:sz w:val="20"/>
                <w:szCs w:val="20"/>
              </w:rPr>
              <w:t xml:space="preserve"> e di/Pa </w:t>
            </w:r>
            <w:proofErr w:type="spellStart"/>
            <w:r w:rsidR="007648EF" w:rsidRPr="00E8125A">
              <w:rPr>
                <w:rFonts w:ascii="Arial Narrow" w:hAnsi="Arial Narrow"/>
                <w:sz w:val="20"/>
                <w:szCs w:val="20"/>
              </w:rPr>
              <w:t>përgjigje</w:t>
            </w:r>
            <w:proofErr w:type="spellEnd"/>
            <w:r w:rsidR="00981DF7" w:rsidRPr="00E8125A">
              <w:rPr>
                <w:rFonts w:ascii="Arial Narrow" w:hAnsi="Arial Narrow"/>
                <w:sz w:val="20"/>
                <w:szCs w:val="20"/>
                <w:u w:val="dotted"/>
              </w:rPr>
              <w:tab/>
            </w:r>
            <w:r w:rsidR="00981DF7" w:rsidRPr="00E8125A">
              <w:rPr>
                <w:rFonts w:ascii="Calibri Light" w:hAnsi="Calibri Light"/>
                <w:sz w:val="20"/>
                <w:szCs w:val="20"/>
                <w:u w:val="dotted"/>
              </w:rPr>
              <w:tab/>
            </w:r>
            <w:r w:rsidR="00981DF7" w:rsidRPr="00E8125A">
              <w:rPr>
                <w:rFonts w:ascii="Arial Narrow" w:hAnsi="Arial Narrow"/>
                <w:sz w:val="20"/>
                <w:szCs w:val="20"/>
              </w:rPr>
              <w:t>99</w:t>
            </w:r>
          </w:p>
        </w:tc>
      </w:tr>
    </w:tbl>
    <w:p w14:paraId="05ED4243" w14:textId="77777777" w:rsidR="002A340B" w:rsidRPr="00E8125A" w:rsidRDefault="002A340B" w:rsidP="002A340B">
      <w:pPr>
        <w:spacing w:after="0" w:line="240" w:lineRule="auto"/>
        <w:rPr>
          <w:rFonts w:ascii="Arial Narrow" w:hAnsi="Arial Narrow"/>
          <w:sz w:val="20"/>
          <w:szCs w:val="20"/>
        </w:rPr>
      </w:pPr>
    </w:p>
    <w:tbl>
      <w:tblPr>
        <w:tblStyle w:val="TableGrid"/>
        <w:tblW w:w="9990" w:type="dxa"/>
        <w:tblInd w:w="-252" w:type="dxa"/>
        <w:tblLook w:val="04A0" w:firstRow="1" w:lastRow="0" w:firstColumn="1" w:lastColumn="0" w:noHBand="0" w:noVBand="1"/>
      </w:tblPr>
      <w:tblGrid>
        <w:gridCol w:w="1080"/>
        <w:gridCol w:w="4860"/>
        <w:gridCol w:w="4050"/>
      </w:tblGrid>
      <w:tr w:rsidR="002A340B" w:rsidRPr="00E8125A" w14:paraId="37F837C9" w14:textId="77777777" w:rsidTr="00F87280">
        <w:tc>
          <w:tcPr>
            <w:tcW w:w="1080" w:type="dxa"/>
          </w:tcPr>
          <w:p w14:paraId="7A13C094" w14:textId="77777777" w:rsidR="002A340B" w:rsidRPr="00E8125A" w:rsidRDefault="0055201E" w:rsidP="00F87280">
            <w:pPr>
              <w:ind w:left="0"/>
              <w:rPr>
                <w:rFonts w:ascii="Arial Narrow" w:hAnsi="Arial Narrow"/>
              </w:rPr>
            </w:pPr>
            <w:r w:rsidRPr="00E8125A">
              <w:rPr>
                <w:rFonts w:ascii="Arial Narrow" w:hAnsi="Arial Narrow"/>
                <w:b/>
                <w:sz w:val="20"/>
                <w:szCs w:val="20"/>
              </w:rPr>
              <w:t>q46</w:t>
            </w:r>
            <w:r w:rsidR="002A340B" w:rsidRPr="00E8125A">
              <w:rPr>
                <w:rFonts w:ascii="Arial Narrow" w:hAnsi="Arial Narrow"/>
                <w:b/>
                <w:sz w:val="20"/>
                <w:szCs w:val="20"/>
              </w:rPr>
              <w:t>_G1</w:t>
            </w:r>
          </w:p>
        </w:tc>
        <w:tc>
          <w:tcPr>
            <w:tcW w:w="4860" w:type="dxa"/>
          </w:tcPr>
          <w:p w14:paraId="62CFEF77" w14:textId="77777777" w:rsidR="00845AB2" w:rsidRPr="00E8125A" w:rsidRDefault="00845AB2" w:rsidP="00845AB2">
            <w:pPr>
              <w:ind w:left="0"/>
              <w:rPr>
                <w:rFonts w:ascii="Arial Narrow" w:hAnsi="Arial Narrow" w:cstheme="minorHAnsi"/>
                <w:sz w:val="20"/>
                <w:szCs w:val="20"/>
              </w:rPr>
            </w:pPr>
            <w:r w:rsidRPr="00E8125A">
              <w:rPr>
                <w:rFonts w:ascii="Arial Narrow" w:hAnsi="Arial Narrow" w:cstheme="minorHAnsi"/>
                <w:sz w:val="20"/>
                <w:szCs w:val="20"/>
              </w:rPr>
              <w:t xml:space="preserve">Duke </w:t>
            </w:r>
            <w:proofErr w:type="spellStart"/>
            <w:r w:rsidRPr="00E8125A">
              <w:rPr>
                <w:rFonts w:ascii="Arial Narrow" w:hAnsi="Arial Narrow" w:cstheme="minorHAnsi"/>
                <w:sz w:val="20"/>
                <w:szCs w:val="20"/>
              </w:rPr>
              <w:t>folur</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në</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përgjithësi</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për</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administratën</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aktuale</w:t>
            </w:r>
            <w:proofErr w:type="spellEnd"/>
            <w:r w:rsidRPr="00E8125A">
              <w:rPr>
                <w:rFonts w:ascii="Arial Narrow" w:hAnsi="Arial Narrow" w:cstheme="minorHAnsi"/>
                <w:sz w:val="20"/>
                <w:szCs w:val="20"/>
              </w:rPr>
              <w:t xml:space="preserve">, </w:t>
            </w:r>
            <w:proofErr w:type="spellStart"/>
            <w:r w:rsidRPr="00E8125A">
              <w:rPr>
                <w:rFonts w:ascii="Arial Narrow" w:hAnsi="Arial Narrow" w:cstheme="minorHAnsi"/>
                <w:sz w:val="20"/>
                <w:szCs w:val="20"/>
              </w:rPr>
              <w:t>si</w:t>
            </w:r>
            <w:proofErr w:type="spellEnd"/>
            <w:r w:rsidRPr="00E8125A">
              <w:rPr>
                <w:rFonts w:ascii="Arial Narrow" w:hAnsi="Arial Narrow" w:cstheme="minorHAnsi"/>
                <w:sz w:val="20"/>
                <w:szCs w:val="20"/>
              </w:rPr>
              <w:t xml:space="preserve"> do</w:t>
            </w:r>
          </w:p>
          <w:p w14:paraId="29CB4F64" w14:textId="03CACE9A" w:rsidR="005F778B" w:rsidRPr="00E8125A" w:rsidRDefault="00845AB2" w:rsidP="00F87280">
            <w:pPr>
              <w:ind w:left="0"/>
              <w:rPr>
                <w:rFonts w:ascii="Arial Narrow" w:hAnsi="Arial Narrow" w:cstheme="minorHAnsi"/>
                <w:sz w:val="20"/>
                <w:szCs w:val="20"/>
                <w:lang w:val="de-DE"/>
              </w:rPr>
            </w:pPr>
            <w:r w:rsidRPr="00E8125A">
              <w:rPr>
                <w:rFonts w:ascii="Arial Narrow" w:hAnsi="Arial Narrow" w:cstheme="minorHAnsi"/>
                <w:sz w:val="20"/>
                <w:szCs w:val="20"/>
                <w:lang w:val="de-DE"/>
              </w:rPr>
              <w:t>vlerësoni punën e Kryeministrit</w:t>
            </w:r>
            <w:r w:rsidR="00656735" w:rsidRPr="00E8125A">
              <w:rPr>
                <w:rFonts w:ascii="Arial Narrow" w:hAnsi="Arial Narrow" w:cstheme="minorHAnsi"/>
                <w:sz w:val="20"/>
                <w:szCs w:val="20"/>
                <w:lang w:val="de-DE"/>
              </w:rPr>
              <w:t xml:space="preserve"> </w:t>
            </w:r>
            <w:r w:rsidR="00656735" w:rsidRPr="00E8125A">
              <w:rPr>
                <w:rFonts w:ascii="Arial Narrow" w:hAnsi="Arial Narrow" w:cstheme="minorHAnsi"/>
                <w:b/>
                <w:bCs/>
                <w:sz w:val="20"/>
                <w:szCs w:val="20"/>
                <w:lang w:val="de-DE"/>
              </w:rPr>
              <w:t>Dimitar Kovacevski</w:t>
            </w:r>
          </w:p>
          <w:p w14:paraId="77B181D2" w14:textId="77777777" w:rsidR="005F778B" w:rsidRPr="00E8125A" w:rsidRDefault="005F778B" w:rsidP="00F87280">
            <w:pPr>
              <w:ind w:left="0"/>
              <w:rPr>
                <w:rFonts w:ascii="Arial Narrow" w:hAnsi="Arial Narrow"/>
                <w:lang w:val="de-DE"/>
              </w:rPr>
            </w:pPr>
          </w:p>
        </w:tc>
        <w:tc>
          <w:tcPr>
            <w:tcW w:w="4050" w:type="dxa"/>
          </w:tcPr>
          <w:p w14:paraId="6FCE54F7" w14:textId="77777777" w:rsidR="004358B9" w:rsidRPr="00E8125A" w:rsidRDefault="00845AB2" w:rsidP="004358B9">
            <w:pPr>
              <w:ind w:left="0"/>
              <w:rPr>
                <w:rFonts w:ascii="Arial Narrow" w:hAnsi="Arial Narrow"/>
                <w:sz w:val="20"/>
                <w:szCs w:val="20"/>
              </w:rPr>
            </w:pPr>
            <w:proofErr w:type="spellStart"/>
            <w:r w:rsidRPr="00E8125A">
              <w:rPr>
                <w:rFonts w:ascii="Arial Narrow" w:hAnsi="Arial Narrow"/>
                <w:sz w:val="20"/>
                <w:szCs w:val="20"/>
              </w:rPr>
              <w:t>Shumë</w:t>
            </w:r>
            <w:proofErr w:type="spellEnd"/>
            <w:r w:rsidRPr="00E8125A">
              <w:rPr>
                <w:rFonts w:ascii="Arial Narrow" w:hAnsi="Arial Narrow"/>
                <w:sz w:val="20"/>
                <w:szCs w:val="20"/>
              </w:rPr>
              <w:t xml:space="preserve"> </w:t>
            </w:r>
            <w:proofErr w:type="spellStart"/>
            <w:r w:rsidRPr="00E8125A">
              <w:rPr>
                <w:rFonts w:ascii="Arial Narrow" w:hAnsi="Arial Narrow"/>
                <w:sz w:val="20"/>
                <w:szCs w:val="20"/>
              </w:rPr>
              <w:t>mirë</w:t>
            </w:r>
            <w:proofErr w:type="spellEnd"/>
            <w:r w:rsidR="004358B9" w:rsidRPr="00E8125A">
              <w:rPr>
                <w:rFonts w:ascii="Arial Narrow" w:hAnsi="Arial Narrow"/>
                <w:sz w:val="20"/>
                <w:szCs w:val="20"/>
                <w:u w:val="dotted"/>
              </w:rPr>
              <w:tab/>
            </w:r>
            <w:r w:rsidR="004358B9" w:rsidRPr="00E8125A">
              <w:rPr>
                <w:rFonts w:ascii="Arial Narrow" w:hAnsi="Arial Narrow"/>
                <w:sz w:val="20"/>
                <w:szCs w:val="20"/>
                <w:u w:val="dotted"/>
              </w:rPr>
              <w:tab/>
            </w:r>
            <w:r w:rsidR="004358B9" w:rsidRPr="00E8125A">
              <w:rPr>
                <w:rFonts w:ascii="Arial Narrow" w:hAnsi="Arial Narrow"/>
                <w:sz w:val="20"/>
                <w:szCs w:val="20"/>
                <w:u w:val="dotted"/>
              </w:rPr>
              <w:tab/>
            </w:r>
            <w:r w:rsidR="004358B9" w:rsidRPr="00E8125A">
              <w:rPr>
                <w:rFonts w:ascii="Arial Narrow" w:hAnsi="Arial Narrow"/>
                <w:sz w:val="20"/>
                <w:szCs w:val="20"/>
                <w:u w:val="dotted"/>
              </w:rPr>
              <w:tab/>
            </w:r>
            <w:r w:rsidR="004358B9" w:rsidRPr="00E8125A">
              <w:rPr>
                <w:rFonts w:ascii="Arial Narrow" w:hAnsi="Arial Narrow"/>
                <w:sz w:val="20"/>
                <w:szCs w:val="20"/>
              </w:rPr>
              <w:t>1</w:t>
            </w:r>
          </w:p>
          <w:p w14:paraId="599E7559" w14:textId="77777777" w:rsidR="00B00228" w:rsidRPr="00E8125A" w:rsidRDefault="00845AB2" w:rsidP="00B00228">
            <w:pPr>
              <w:ind w:left="0"/>
              <w:rPr>
                <w:rFonts w:ascii="Arial Narrow" w:hAnsi="Arial Narrow"/>
                <w:sz w:val="20"/>
                <w:szCs w:val="20"/>
              </w:rPr>
            </w:pPr>
            <w:proofErr w:type="spellStart"/>
            <w:r w:rsidRPr="00E8125A">
              <w:rPr>
                <w:rFonts w:ascii="Arial Narrow" w:hAnsi="Arial Narrow"/>
                <w:sz w:val="20"/>
                <w:szCs w:val="20"/>
              </w:rPr>
              <w:t>Mirë</w:t>
            </w:r>
            <w:proofErr w:type="spellEnd"/>
            <w:r w:rsidR="00B00228" w:rsidRPr="00E8125A">
              <w:rPr>
                <w:rFonts w:ascii="Arial Narrow" w:hAnsi="Arial Narrow"/>
                <w:sz w:val="20"/>
                <w:szCs w:val="20"/>
                <w:u w:val="dotted"/>
              </w:rPr>
              <w:tab/>
            </w:r>
            <w:r w:rsidR="00B00228" w:rsidRPr="00E8125A">
              <w:rPr>
                <w:rFonts w:ascii="Arial Narrow" w:hAnsi="Arial Narrow"/>
                <w:sz w:val="20"/>
                <w:szCs w:val="20"/>
                <w:u w:val="dotted"/>
              </w:rPr>
              <w:tab/>
            </w:r>
            <w:r w:rsidR="00B00228" w:rsidRPr="00E8125A">
              <w:rPr>
                <w:rFonts w:ascii="Arial Narrow" w:hAnsi="Arial Narrow"/>
                <w:sz w:val="20"/>
                <w:szCs w:val="20"/>
                <w:u w:val="dotted"/>
              </w:rPr>
              <w:tab/>
            </w:r>
            <w:r w:rsidR="00B00228" w:rsidRPr="00E8125A">
              <w:rPr>
                <w:rFonts w:ascii="Arial Narrow" w:hAnsi="Arial Narrow"/>
                <w:sz w:val="20"/>
                <w:szCs w:val="20"/>
                <w:u w:val="dotted"/>
              </w:rPr>
              <w:tab/>
            </w:r>
            <w:r w:rsidR="00B00228" w:rsidRPr="00E8125A">
              <w:rPr>
                <w:rFonts w:ascii="Arial Narrow" w:hAnsi="Arial Narrow"/>
                <w:sz w:val="20"/>
                <w:szCs w:val="20"/>
                <w:u w:val="dotted"/>
              </w:rPr>
              <w:tab/>
              <w:t>2</w:t>
            </w:r>
          </w:p>
          <w:p w14:paraId="2F08CDA5" w14:textId="77777777" w:rsidR="00B00228" w:rsidRPr="00E8125A" w:rsidRDefault="00845AB2" w:rsidP="00B00228">
            <w:pPr>
              <w:ind w:left="0"/>
              <w:rPr>
                <w:rFonts w:ascii="Arial Narrow" w:hAnsi="Arial Narrow"/>
                <w:sz w:val="20"/>
                <w:szCs w:val="20"/>
              </w:rPr>
            </w:pPr>
            <w:r w:rsidRPr="00E8125A">
              <w:rPr>
                <w:rFonts w:ascii="Arial Narrow" w:hAnsi="Arial Narrow"/>
                <w:sz w:val="20"/>
                <w:szCs w:val="20"/>
              </w:rPr>
              <w:t xml:space="preserve">As mire as </w:t>
            </w:r>
            <w:proofErr w:type="spellStart"/>
            <w:r w:rsidRPr="00E8125A">
              <w:rPr>
                <w:rFonts w:ascii="Arial Narrow" w:hAnsi="Arial Narrow"/>
                <w:sz w:val="20"/>
                <w:szCs w:val="20"/>
              </w:rPr>
              <w:t>keq</w:t>
            </w:r>
            <w:proofErr w:type="spellEnd"/>
            <w:r w:rsidR="00B00228" w:rsidRPr="00E8125A">
              <w:rPr>
                <w:rFonts w:ascii="Arial Narrow" w:hAnsi="Arial Narrow"/>
                <w:sz w:val="20"/>
                <w:szCs w:val="20"/>
              </w:rPr>
              <w:t xml:space="preserve"> (</w:t>
            </w:r>
            <w:proofErr w:type="spellStart"/>
            <w:r w:rsidRPr="00E8125A">
              <w:rPr>
                <w:rFonts w:ascii="Arial Narrow" w:hAnsi="Arial Narrow"/>
                <w:sz w:val="20"/>
                <w:szCs w:val="20"/>
              </w:rPr>
              <w:t>drejtë</w:t>
            </w:r>
            <w:proofErr w:type="spellEnd"/>
            <w:r w:rsidR="00B00228" w:rsidRPr="00E8125A">
              <w:rPr>
                <w:rFonts w:ascii="Arial Narrow" w:hAnsi="Arial Narrow"/>
                <w:sz w:val="20"/>
                <w:szCs w:val="20"/>
              </w:rPr>
              <w:t>)</w:t>
            </w:r>
            <w:r w:rsidR="00B00228" w:rsidRPr="00E8125A">
              <w:rPr>
                <w:rFonts w:ascii="Arial Narrow" w:hAnsi="Arial Narrow"/>
                <w:sz w:val="20"/>
                <w:szCs w:val="20"/>
                <w:u w:val="dotted"/>
              </w:rPr>
              <w:tab/>
            </w:r>
            <w:r w:rsidR="00B00228" w:rsidRPr="00E8125A">
              <w:rPr>
                <w:rFonts w:ascii="Arial Narrow" w:hAnsi="Arial Narrow"/>
                <w:sz w:val="20"/>
                <w:szCs w:val="20"/>
                <w:u w:val="dotted"/>
              </w:rPr>
              <w:tab/>
            </w:r>
            <w:r w:rsidR="00B00228" w:rsidRPr="00E8125A">
              <w:rPr>
                <w:rFonts w:ascii="Arial Narrow" w:hAnsi="Arial Narrow"/>
                <w:sz w:val="20"/>
                <w:szCs w:val="20"/>
                <w:u w:val="dotted"/>
              </w:rPr>
              <w:tab/>
              <w:t>3</w:t>
            </w:r>
          </w:p>
          <w:p w14:paraId="7FC60582" w14:textId="77777777" w:rsidR="00763845" w:rsidRPr="00E8125A" w:rsidRDefault="00845AB2" w:rsidP="00763845">
            <w:pPr>
              <w:ind w:left="0"/>
              <w:rPr>
                <w:rFonts w:ascii="Arial Narrow" w:hAnsi="Arial Narrow"/>
                <w:sz w:val="20"/>
                <w:szCs w:val="20"/>
              </w:rPr>
            </w:pPr>
            <w:r w:rsidRPr="00E8125A">
              <w:rPr>
                <w:rFonts w:ascii="Arial Narrow" w:hAnsi="Arial Narrow"/>
                <w:sz w:val="20"/>
                <w:szCs w:val="20"/>
              </w:rPr>
              <w:t>Keq</w:t>
            </w:r>
            <w:r w:rsidR="00763845" w:rsidRPr="00E8125A">
              <w:rPr>
                <w:rFonts w:ascii="Arial Narrow" w:hAnsi="Arial Narrow"/>
                <w:sz w:val="20"/>
                <w:szCs w:val="20"/>
                <w:u w:val="dotted"/>
              </w:rPr>
              <w:tab/>
            </w:r>
            <w:r w:rsidR="00763845" w:rsidRPr="00E8125A">
              <w:rPr>
                <w:rFonts w:ascii="Arial Narrow" w:hAnsi="Arial Narrow"/>
                <w:sz w:val="20"/>
                <w:szCs w:val="20"/>
                <w:u w:val="dotted"/>
              </w:rPr>
              <w:tab/>
            </w:r>
            <w:r w:rsidR="00763845" w:rsidRPr="00E8125A">
              <w:rPr>
                <w:rFonts w:ascii="Arial Narrow" w:hAnsi="Arial Narrow"/>
                <w:sz w:val="20"/>
                <w:szCs w:val="20"/>
                <w:u w:val="dotted"/>
              </w:rPr>
              <w:tab/>
            </w:r>
            <w:r w:rsidR="00763845" w:rsidRPr="00E8125A">
              <w:rPr>
                <w:rFonts w:ascii="Arial Narrow" w:hAnsi="Arial Narrow"/>
                <w:sz w:val="20"/>
                <w:szCs w:val="20"/>
                <w:u w:val="dotted"/>
              </w:rPr>
              <w:tab/>
            </w:r>
            <w:r w:rsidR="00763845" w:rsidRPr="00E8125A">
              <w:rPr>
                <w:rFonts w:ascii="Arial Narrow" w:hAnsi="Arial Narrow"/>
                <w:sz w:val="20"/>
                <w:szCs w:val="20"/>
                <w:u w:val="dotted"/>
              </w:rPr>
              <w:tab/>
              <w:t>4</w:t>
            </w:r>
          </w:p>
          <w:p w14:paraId="6ACE52DF" w14:textId="77777777" w:rsidR="00BA2B04" w:rsidRPr="00E8125A" w:rsidRDefault="00845AB2" w:rsidP="00BA2B04">
            <w:pPr>
              <w:ind w:left="0"/>
              <w:rPr>
                <w:rFonts w:ascii="Arial Narrow" w:hAnsi="Arial Narrow"/>
                <w:sz w:val="20"/>
                <w:szCs w:val="20"/>
              </w:rPr>
            </w:pPr>
            <w:proofErr w:type="spellStart"/>
            <w:r w:rsidRPr="00E8125A">
              <w:rPr>
                <w:rFonts w:ascii="Arial Narrow" w:hAnsi="Arial Narrow"/>
                <w:sz w:val="20"/>
                <w:szCs w:val="20"/>
              </w:rPr>
              <w:t>Shumë</w:t>
            </w:r>
            <w:proofErr w:type="spellEnd"/>
            <w:r w:rsidRPr="00E8125A">
              <w:rPr>
                <w:rFonts w:ascii="Arial Narrow" w:hAnsi="Arial Narrow"/>
                <w:sz w:val="20"/>
                <w:szCs w:val="20"/>
              </w:rPr>
              <w:t xml:space="preserve"> </w:t>
            </w:r>
            <w:proofErr w:type="spellStart"/>
            <w:r w:rsidRPr="00E8125A">
              <w:rPr>
                <w:rFonts w:ascii="Arial Narrow" w:hAnsi="Arial Narrow"/>
                <w:sz w:val="20"/>
                <w:szCs w:val="20"/>
              </w:rPr>
              <w:t>keq</w:t>
            </w:r>
            <w:proofErr w:type="spellEnd"/>
            <w:r w:rsidR="00BA2B04" w:rsidRPr="00E8125A">
              <w:rPr>
                <w:rFonts w:ascii="Arial Narrow" w:hAnsi="Arial Narrow"/>
                <w:sz w:val="20"/>
                <w:szCs w:val="20"/>
                <w:u w:val="dotted"/>
              </w:rPr>
              <w:tab/>
            </w:r>
            <w:r w:rsidR="00BA2B04" w:rsidRPr="00E8125A">
              <w:rPr>
                <w:rFonts w:ascii="Arial Narrow" w:hAnsi="Arial Narrow"/>
                <w:sz w:val="20"/>
                <w:szCs w:val="20"/>
                <w:u w:val="dotted"/>
              </w:rPr>
              <w:tab/>
            </w:r>
            <w:r w:rsidR="00BA2B04" w:rsidRPr="00E8125A">
              <w:rPr>
                <w:rFonts w:ascii="Arial Narrow" w:hAnsi="Arial Narrow"/>
                <w:sz w:val="20"/>
                <w:szCs w:val="20"/>
                <w:u w:val="dotted"/>
              </w:rPr>
              <w:tab/>
            </w:r>
            <w:r w:rsidR="00BA2B04" w:rsidRPr="00E8125A">
              <w:rPr>
                <w:rFonts w:ascii="Arial Narrow" w:hAnsi="Arial Narrow"/>
                <w:sz w:val="20"/>
                <w:szCs w:val="20"/>
                <w:u w:val="dotted"/>
              </w:rPr>
              <w:tab/>
              <w:t>4</w:t>
            </w:r>
          </w:p>
          <w:p w14:paraId="084E1E97" w14:textId="77777777" w:rsidR="002A340B" w:rsidRPr="00E8125A" w:rsidRDefault="004358B9" w:rsidP="004358B9">
            <w:pPr>
              <w:ind w:left="0"/>
              <w:rPr>
                <w:rFonts w:ascii="Arial Narrow" w:hAnsi="Arial Narrow"/>
                <w:sz w:val="20"/>
                <w:szCs w:val="20"/>
              </w:rPr>
            </w:pPr>
            <w:r w:rsidRPr="00E8125A">
              <w:rPr>
                <w:rFonts w:ascii="Arial Narrow" w:hAnsi="Arial Narrow"/>
                <w:b/>
                <w:sz w:val="20"/>
                <w:szCs w:val="20"/>
              </w:rPr>
              <w:t>(</w:t>
            </w:r>
            <w:r w:rsidR="007A3A4D" w:rsidRPr="00E8125A">
              <w:rPr>
                <w:rFonts w:ascii="Arial Narrow" w:hAnsi="Arial Narrow"/>
                <w:b/>
                <w:sz w:val="20"/>
                <w:szCs w:val="20"/>
              </w:rPr>
              <w:t>MOS LEXO</w:t>
            </w:r>
            <w:r w:rsidRPr="00E8125A">
              <w:rPr>
                <w:rFonts w:ascii="Arial Narrow" w:hAnsi="Arial Narrow"/>
                <w:b/>
                <w:sz w:val="20"/>
                <w:szCs w:val="20"/>
              </w:rPr>
              <w:t xml:space="preserve">) </w:t>
            </w:r>
            <w:proofErr w:type="spellStart"/>
            <w:r w:rsidR="007648EF" w:rsidRPr="00E8125A">
              <w:rPr>
                <w:rFonts w:ascii="Arial Narrow" w:hAnsi="Arial Narrow"/>
                <w:sz w:val="20"/>
                <w:szCs w:val="20"/>
              </w:rPr>
              <w:t>Nuk</w:t>
            </w:r>
            <w:proofErr w:type="spellEnd"/>
            <w:r w:rsidR="007648EF" w:rsidRPr="00E8125A">
              <w:rPr>
                <w:rFonts w:ascii="Arial Narrow" w:hAnsi="Arial Narrow"/>
                <w:sz w:val="20"/>
                <w:szCs w:val="20"/>
              </w:rPr>
              <w:t xml:space="preserve"> e di/Pa </w:t>
            </w:r>
            <w:proofErr w:type="spellStart"/>
            <w:r w:rsidR="007648EF" w:rsidRPr="00E8125A">
              <w:rPr>
                <w:rFonts w:ascii="Arial Narrow" w:hAnsi="Arial Narrow"/>
                <w:sz w:val="20"/>
                <w:szCs w:val="20"/>
              </w:rPr>
              <w:t>përgjigje</w:t>
            </w:r>
            <w:proofErr w:type="spellEnd"/>
            <w:r w:rsidRPr="00E8125A">
              <w:rPr>
                <w:rFonts w:ascii="Arial Narrow" w:hAnsi="Arial Narrow"/>
                <w:sz w:val="20"/>
                <w:szCs w:val="20"/>
                <w:u w:val="dotted"/>
              </w:rPr>
              <w:tab/>
            </w:r>
            <w:r w:rsidRPr="00E8125A">
              <w:rPr>
                <w:rFonts w:ascii="Calibri Light" w:hAnsi="Calibri Light"/>
                <w:sz w:val="20"/>
                <w:szCs w:val="20"/>
                <w:u w:val="dotted"/>
              </w:rPr>
              <w:tab/>
            </w:r>
            <w:r w:rsidRPr="00E8125A">
              <w:rPr>
                <w:rFonts w:ascii="Arial Narrow" w:hAnsi="Arial Narrow"/>
                <w:sz w:val="20"/>
                <w:szCs w:val="20"/>
              </w:rPr>
              <w:t>99</w:t>
            </w:r>
          </w:p>
        </w:tc>
      </w:tr>
      <w:tr w:rsidR="00E57550" w:rsidRPr="00071FB0" w14:paraId="48FEA3E2" w14:textId="77777777" w:rsidTr="00F87280">
        <w:tc>
          <w:tcPr>
            <w:tcW w:w="1080" w:type="dxa"/>
          </w:tcPr>
          <w:p w14:paraId="4880E4F3" w14:textId="77777777" w:rsidR="00E57550" w:rsidRPr="00E8125A" w:rsidRDefault="0055201E" w:rsidP="00F87280">
            <w:pPr>
              <w:ind w:left="0"/>
              <w:rPr>
                <w:rFonts w:ascii="Arial Narrow" w:hAnsi="Arial Narrow"/>
                <w:b/>
                <w:sz w:val="20"/>
                <w:szCs w:val="20"/>
              </w:rPr>
            </w:pPr>
            <w:r w:rsidRPr="00E8125A">
              <w:rPr>
                <w:rFonts w:ascii="Arial Narrow" w:hAnsi="Arial Narrow"/>
                <w:b/>
                <w:sz w:val="20"/>
                <w:szCs w:val="20"/>
              </w:rPr>
              <w:t>q47</w:t>
            </w:r>
            <w:r w:rsidR="00E57550" w:rsidRPr="00E8125A">
              <w:rPr>
                <w:rFonts w:ascii="Arial Narrow" w:hAnsi="Arial Narrow"/>
                <w:b/>
                <w:sz w:val="20"/>
                <w:szCs w:val="20"/>
              </w:rPr>
              <w:t>_G1</w:t>
            </w:r>
          </w:p>
        </w:tc>
        <w:tc>
          <w:tcPr>
            <w:tcW w:w="4860" w:type="dxa"/>
          </w:tcPr>
          <w:p w14:paraId="7AE66C28" w14:textId="77777777" w:rsidR="00656735" w:rsidRPr="00E8125A" w:rsidRDefault="00845AB2" w:rsidP="00656735">
            <w:pPr>
              <w:ind w:left="0"/>
              <w:rPr>
                <w:rFonts w:ascii="Arial Narrow" w:hAnsi="Arial Narrow" w:cstheme="minorHAnsi"/>
                <w:sz w:val="20"/>
                <w:szCs w:val="20"/>
                <w:lang w:val="de-DE"/>
              </w:rPr>
            </w:pPr>
            <w:r w:rsidRPr="00E8125A">
              <w:rPr>
                <w:rFonts w:ascii="Arial Narrow" w:hAnsi="Arial Narrow" w:cstheme="minorHAnsi"/>
                <w:sz w:val="20"/>
                <w:szCs w:val="20"/>
                <w:lang w:val="de-DE"/>
              </w:rPr>
              <w:t>A e miratoni apo nuk e miratoni mënyrën se si po e udhëheq</w:t>
            </w:r>
          </w:p>
          <w:p w14:paraId="3B8CFE0C" w14:textId="7A03A704" w:rsidR="00656735" w:rsidRPr="00E8125A" w:rsidRDefault="00845AB2" w:rsidP="00656735">
            <w:pPr>
              <w:ind w:left="0"/>
              <w:rPr>
                <w:rFonts w:ascii="Arial Narrow" w:hAnsi="Arial Narrow" w:cstheme="minorHAnsi"/>
                <w:sz w:val="20"/>
                <w:szCs w:val="20"/>
              </w:rPr>
            </w:pPr>
            <w:r w:rsidRPr="00E8125A">
              <w:rPr>
                <w:rFonts w:ascii="Arial Narrow" w:hAnsi="Arial Narrow" w:cstheme="minorHAnsi"/>
                <w:sz w:val="20"/>
                <w:szCs w:val="20"/>
                <w:lang w:val="de-DE"/>
              </w:rPr>
              <w:t xml:space="preserve"> </w:t>
            </w:r>
            <w:proofErr w:type="spellStart"/>
            <w:r w:rsidRPr="00E8125A">
              <w:rPr>
                <w:rFonts w:ascii="Arial Narrow" w:hAnsi="Arial Narrow" w:cstheme="minorHAnsi"/>
                <w:sz w:val="20"/>
                <w:szCs w:val="20"/>
              </w:rPr>
              <w:t>vendin</w:t>
            </w:r>
            <w:proofErr w:type="spellEnd"/>
            <w:r w:rsidRPr="00E8125A">
              <w:rPr>
                <w:rFonts w:ascii="Arial Narrow" w:hAnsi="Arial Narrow" w:cstheme="minorHAnsi"/>
                <w:sz w:val="20"/>
                <w:szCs w:val="20"/>
              </w:rPr>
              <w:t xml:space="preserve"> </w:t>
            </w:r>
            <w:proofErr w:type="spellStart"/>
            <w:r w:rsidR="00656735" w:rsidRPr="00E8125A">
              <w:rPr>
                <w:rFonts w:ascii="Arial Narrow" w:hAnsi="Arial Narrow" w:cstheme="minorHAnsi"/>
                <w:b/>
                <w:bCs/>
                <w:sz w:val="20"/>
                <w:szCs w:val="20"/>
              </w:rPr>
              <w:t>Dimitar</w:t>
            </w:r>
            <w:proofErr w:type="spellEnd"/>
            <w:r w:rsidR="00656735" w:rsidRPr="00E8125A">
              <w:rPr>
                <w:rFonts w:ascii="Arial Narrow" w:hAnsi="Arial Narrow" w:cstheme="minorHAnsi"/>
                <w:b/>
                <w:bCs/>
                <w:sz w:val="20"/>
                <w:szCs w:val="20"/>
              </w:rPr>
              <w:t xml:space="preserve"> </w:t>
            </w:r>
            <w:proofErr w:type="spellStart"/>
            <w:r w:rsidR="00656735" w:rsidRPr="00E8125A">
              <w:rPr>
                <w:rFonts w:ascii="Arial Narrow" w:hAnsi="Arial Narrow" w:cstheme="minorHAnsi"/>
                <w:b/>
                <w:bCs/>
                <w:sz w:val="20"/>
                <w:szCs w:val="20"/>
              </w:rPr>
              <w:t>Kovacevski</w:t>
            </w:r>
            <w:proofErr w:type="spellEnd"/>
          </w:p>
          <w:p w14:paraId="7B85205D" w14:textId="74D02A8C" w:rsidR="00656735" w:rsidRPr="00E8125A" w:rsidRDefault="00656735" w:rsidP="00656735">
            <w:pPr>
              <w:ind w:left="0"/>
              <w:rPr>
                <w:rFonts w:ascii="Arial Narrow" w:hAnsi="Arial Narrow" w:cstheme="minorHAnsi"/>
                <w:sz w:val="20"/>
                <w:szCs w:val="20"/>
              </w:rPr>
            </w:pPr>
          </w:p>
        </w:tc>
        <w:tc>
          <w:tcPr>
            <w:tcW w:w="4050" w:type="dxa"/>
          </w:tcPr>
          <w:p w14:paraId="3D37868C" w14:textId="77777777" w:rsidR="00C93FD3" w:rsidRPr="00E8125A" w:rsidRDefault="004B1507" w:rsidP="00C93FD3">
            <w:pPr>
              <w:ind w:left="0"/>
              <w:rPr>
                <w:rFonts w:ascii="Arial Narrow" w:hAnsi="Arial Narrow"/>
                <w:sz w:val="20"/>
                <w:szCs w:val="20"/>
              </w:rPr>
            </w:pPr>
            <w:proofErr w:type="spellStart"/>
            <w:r w:rsidRPr="00E8125A">
              <w:rPr>
                <w:rFonts w:ascii="Arial Narrow" w:hAnsi="Arial Narrow"/>
                <w:sz w:val="20"/>
                <w:szCs w:val="20"/>
              </w:rPr>
              <w:t>Miratoj</w:t>
            </w:r>
            <w:proofErr w:type="spellEnd"/>
            <w:r w:rsidR="00C93FD3" w:rsidRPr="00E8125A">
              <w:rPr>
                <w:rFonts w:ascii="Arial Narrow" w:hAnsi="Arial Narrow"/>
                <w:sz w:val="20"/>
                <w:szCs w:val="20"/>
                <w:u w:val="dotted"/>
              </w:rPr>
              <w:tab/>
            </w:r>
            <w:r w:rsidR="00C93FD3" w:rsidRPr="00E8125A">
              <w:rPr>
                <w:rFonts w:ascii="Arial Narrow" w:hAnsi="Arial Narrow"/>
                <w:sz w:val="20"/>
                <w:szCs w:val="20"/>
                <w:u w:val="dotted"/>
              </w:rPr>
              <w:tab/>
            </w:r>
            <w:r w:rsidR="00C93FD3" w:rsidRPr="00E8125A">
              <w:rPr>
                <w:rFonts w:ascii="Calibri Light" w:hAnsi="Calibri Light"/>
                <w:sz w:val="20"/>
                <w:szCs w:val="20"/>
                <w:u w:val="dotted"/>
              </w:rPr>
              <w:tab/>
            </w:r>
            <w:r w:rsidR="00C93FD3" w:rsidRPr="00E8125A">
              <w:rPr>
                <w:rFonts w:ascii="Calibri Light" w:hAnsi="Calibri Light"/>
                <w:sz w:val="20"/>
                <w:szCs w:val="20"/>
                <w:u w:val="dotted"/>
              </w:rPr>
              <w:tab/>
            </w:r>
            <w:r w:rsidR="00C93FD3" w:rsidRPr="00E8125A">
              <w:rPr>
                <w:rFonts w:ascii="Arial Narrow" w:hAnsi="Arial Narrow"/>
                <w:sz w:val="20"/>
                <w:szCs w:val="20"/>
                <w:u w:val="dotted"/>
              </w:rPr>
              <w:tab/>
            </w:r>
            <w:r w:rsidR="00C93FD3" w:rsidRPr="00E8125A">
              <w:rPr>
                <w:rFonts w:ascii="Arial Narrow" w:hAnsi="Arial Narrow"/>
                <w:sz w:val="20"/>
                <w:szCs w:val="20"/>
              </w:rPr>
              <w:t>1</w:t>
            </w:r>
          </w:p>
          <w:p w14:paraId="16317EF4" w14:textId="77777777" w:rsidR="00C93FD3" w:rsidRPr="00E8125A" w:rsidRDefault="004B1507" w:rsidP="00C93FD3">
            <w:pPr>
              <w:ind w:left="0"/>
              <w:rPr>
                <w:rFonts w:ascii="Arial Narrow" w:hAnsi="Arial Narrow"/>
                <w:sz w:val="20"/>
                <w:szCs w:val="20"/>
              </w:rPr>
            </w:pPr>
            <w:proofErr w:type="spellStart"/>
            <w:r w:rsidRPr="00E8125A">
              <w:rPr>
                <w:rFonts w:ascii="Arial Narrow" w:hAnsi="Arial Narrow"/>
                <w:sz w:val="20"/>
                <w:szCs w:val="20"/>
              </w:rPr>
              <w:t>Nuk</w:t>
            </w:r>
            <w:proofErr w:type="spellEnd"/>
            <w:r w:rsidRPr="00E8125A">
              <w:rPr>
                <w:rFonts w:ascii="Arial Narrow" w:hAnsi="Arial Narrow"/>
                <w:sz w:val="20"/>
                <w:szCs w:val="20"/>
              </w:rPr>
              <w:t xml:space="preserve"> </w:t>
            </w:r>
            <w:proofErr w:type="spellStart"/>
            <w:r w:rsidRPr="00E8125A">
              <w:rPr>
                <w:rFonts w:ascii="Arial Narrow" w:hAnsi="Arial Narrow"/>
                <w:sz w:val="20"/>
                <w:szCs w:val="20"/>
              </w:rPr>
              <w:t>miratoj</w:t>
            </w:r>
            <w:proofErr w:type="spellEnd"/>
            <w:r w:rsidR="00C93FD3" w:rsidRPr="00E8125A">
              <w:rPr>
                <w:rFonts w:ascii="Arial Narrow" w:hAnsi="Arial Narrow"/>
                <w:sz w:val="20"/>
                <w:szCs w:val="20"/>
                <w:u w:val="dotted"/>
              </w:rPr>
              <w:tab/>
            </w:r>
            <w:r w:rsidR="00C93FD3" w:rsidRPr="00E8125A">
              <w:rPr>
                <w:rFonts w:ascii="Calibri Light" w:hAnsi="Calibri Light"/>
                <w:sz w:val="20"/>
                <w:szCs w:val="20"/>
                <w:u w:val="dotted"/>
              </w:rPr>
              <w:tab/>
            </w:r>
            <w:r w:rsidR="00C93FD3" w:rsidRPr="00E8125A">
              <w:rPr>
                <w:rFonts w:ascii="Calibri Light" w:hAnsi="Calibri Light"/>
                <w:sz w:val="20"/>
                <w:szCs w:val="20"/>
                <w:u w:val="dotted"/>
              </w:rPr>
              <w:tab/>
            </w:r>
            <w:r w:rsidR="00C93FD3" w:rsidRPr="00E8125A">
              <w:rPr>
                <w:rFonts w:ascii="Arial Narrow" w:hAnsi="Arial Narrow"/>
                <w:sz w:val="20"/>
                <w:szCs w:val="20"/>
                <w:u w:val="dotted"/>
              </w:rPr>
              <w:tab/>
              <w:t>2</w:t>
            </w:r>
          </w:p>
          <w:p w14:paraId="03E0252B" w14:textId="77777777" w:rsidR="00E57550" w:rsidRPr="00071FB0" w:rsidRDefault="00C93FD3" w:rsidP="00C93FD3">
            <w:pPr>
              <w:ind w:left="0"/>
              <w:rPr>
                <w:rFonts w:ascii="Arial Narrow" w:hAnsi="Arial Narrow"/>
                <w:sz w:val="20"/>
                <w:szCs w:val="20"/>
              </w:rPr>
            </w:pPr>
            <w:r w:rsidRPr="00E8125A">
              <w:rPr>
                <w:rFonts w:ascii="Arial Narrow" w:hAnsi="Arial Narrow"/>
                <w:b/>
                <w:sz w:val="20"/>
                <w:szCs w:val="20"/>
              </w:rPr>
              <w:t>(</w:t>
            </w:r>
            <w:r w:rsidR="007A3A4D" w:rsidRPr="00E8125A">
              <w:rPr>
                <w:rFonts w:ascii="Arial Narrow" w:hAnsi="Arial Narrow"/>
                <w:b/>
                <w:sz w:val="20"/>
                <w:szCs w:val="20"/>
              </w:rPr>
              <w:t>MOS LEXO</w:t>
            </w:r>
            <w:r w:rsidRPr="00E8125A">
              <w:rPr>
                <w:rFonts w:ascii="Arial Narrow" w:hAnsi="Arial Narrow"/>
                <w:b/>
                <w:sz w:val="20"/>
                <w:szCs w:val="20"/>
              </w:rPr>
              <w:t xml:space="preserve">) </w:t>
            </w:r>
            <w:proofErr w:type="spellStart"/>
            <w:r w:rsidR="007648EF" w:rsidRPr="00E8125A">
              <w:rPr>
                <w:rFonts w:ascii="Arial Narrow" w:hAnsi="Arial Narrow"/>
                <w:sz w:val="20"/>
                <w:szCs w:val="20"/>
              </w:rPr>
              <w:t>Nuk</w:t>
            </w:r>
            <w:proofErr w:type="spellEnd"/>
            <w:r w:rsidR="007648EF" w:rsidRPr="00E8125A">
              <w:rPr>
                <w:rFonts w:ascii="Arial Narrow" w:hAnsi="Arial Narrow"/>
                <w:sz w:val="20"/>
                <w:szCs w:val="20"/>
              </w:rPr>
              <w:t xml:space="preserve"> e di/Pa </w:t>
            </w:r>
            <w:proofErr w:type="spellStart"/>
            <w:r w:rsidR="007648EF" w:rsidRPr="00E8125A">
              <w:rPr>
                <w:rFonts w:ascii="Arial Narrow" w:hAnsi="Arial Narrow"/>
                <w:sz w:val="20"/>
                <w:szCs w:val="20"/>
              </w:rPr>
              <w:t>përgjigje</w:t>
            </w:r>
            <w:proofErr w:type="spellEnd"/>
            <w:r w:rsidRPr="00E8125A">
              <w:rPr>
                <w:rFonts w:ascii="Calibri Light" w:hAnsi="Calibri Light"/>
                <w:sz w:val="20"/>
                <w:szCs w:val="20"/>
                <w:u w:val="dotted"/>
              </w:rPr>
              <w:tab/>
            </w:r>
            <w:r w:rsidRPr="00E8125A">
              <w:rPr>
                <w:rFonts w:ascii="Arial Narrow" w:hAnsi="Arial Narrow"/>
                <w:sz w:val="20"/>
                <w:szCs w:val="20"/>
                <w:u w:val="dotted"/>
              </w:rPr>
              <w:tab/>
            </w:r>
            <w:r w:rsidRPr="00E8125A">
              <w:rPr>
                <w:rFonts w:ascii="Arial Narrow" w:hAnsi="Arial Narrow"/>
                <w:sz w:val="20"/>
                <w:szCs w:val="20"/>
              </w:rPr>
              <w:t>99</w:t>
            </w:r>
          </w:p>
        </w:tc>
      </w:tr>
    </w:tbl>
    <w:p w14:paraId="6BE1F6F5" w14:textId="77777777" w:rsidR="00A01061" w:rsidRDefault="00A01061" w:rsidP="009860B3">
      <w:pPr>
        <w:spacing w:after="0" w:line="240" w:lineRule="auto"/>
        <w:ind w:left="0" w:right="0"/>
        <w:rPr>
          <w:rFonts w:ascii="Arial Narrow" w:eastAsia="Times New Roman" w:hAnsi="Arial Narrow" w:cs="Arial"/>
          <w:b/>
          <w:snapToGrid w:val="0"/>
          <w:sz w:val="20"/>
          <w:szCs w:val="20"/>
          <w:lang w:eastAsia="es-ES"/>
        </w:rPr>
      </w:pPr>
    </w:p>
    <w:p w14:paraId="56CBF762" w14:textId="77777777" w:rsidR="00556885" w:rsidRDefault="00556885" w:rsidP="009860B3">
      <w:pPr>
        <w:spacing w:after="0" w:line="240" w:lineRule="auto"/>
        <w:ind w:left="0" w:right="0"/>
        <w:rPr>
          <w:rFonts w:ascii="Arial Narrow" w:eastAsia="Times New Roman" w:hAnsi="Arial Narrow" w:cs="Arial"/>
          <w:b/>
          <w:snapToGrid w:val="0"/>
          <w:sz w:val="20"/>
          <w:szCs w:val="20"/>
          <w:lang w:eastAsia="es-ES"/>
        </w:rPr>
      </w:pPr>
    </w:p>
    <w:p w14:paraId="69DE5778" w14:textId="1E95B3B2" w:rsidR="004B1507" w:rsidRPr="004B1507" w:rsidRDefault="004B1507" w:rsidP="004B1507">
      <w:pPr>
        <w:spacing w:after="0" w:line="240" w:lineRule="auto"/>
        <w:ind w:left="0"/>
        <w:rPr>
          <w:rFonts w:ascii="Arial Narrow" w:hAnsi="Arial Narrow" w:cstheme="minorHAnsi"/>
          <w:bCs/>
          <w:sz w:val="20"/>
          <w:szCs w:val="20"/>
        </w:rPr>
      </w:pPr>
      <w:r w:rsidRPr="004B1507">
        <w:rPr>
          <w:rFonts w:ascii="Arial Narrow" w:hAnsi="Arial Narrow" w:cstheme="minorHAnsi"/>
          <w:b/>
          <w:bCs/>
          <w:sz w:val="20"/>
          <w:szCs w:val="20"/>
        </w:rPr>
        <w:t xml:space="preserve">LEXO: </w:t>
      </w:r>
      <w:proofErr w:type="spellStart"/>
      <w:r w:rsidRPr="004B1507">
        <w:rPr>
          <w:rFonts w:ascii="Arial Narrow" w:hAnsi="Arial Narrow" w:cstheme="minorHAnsi"/>
          <w:bCs/>
          <w:sz w:val="20"/>
          <w:szCs w:val="20"/>
        </w:rPr>
        <w:t>Pyetjet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mëposhtme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kanë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bëjnë</w:t>
      </w:r>
      <w:proofErr w:type="spellEnd"/>
      <w:r w:rsidRPr="004B1507">
        <w:rPr>
          <w:rFonts w:ascii="Arial Narrow" w:hAnsi="Arial Narrow" w:cstheme="minorHAnsi"/>
          <w:bCs/>
          <w:sz w:val="20"/>
          <w:szCs w:val="20"/>
        </w:rPr>
        <w:t xml:space="preserve"> me </w:t>
      </w:r>
      <w:proofErr w:type="spellStart"/>
      <w:r w:rsidRPr="004B1507">
        <w:rPr>
          <w:rFonts w:ascii="Arial Narrow" w:hAnsi="Arial Narrow" w:cstheme="minorHAnsi"/>
          <w:bCs/>
          <w:sz w:val="20"/>
          <w:szCs w:val="20"/>
        </w:rPr>
        <w:t>perceptimet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tuaja</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për</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më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qeverisë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kombëtare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qeverisë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përfshijnë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Presidentin</w:t>
      </w:r>
      <w:proofErr w:type="spellEnd"/>
      <w:r w:rsidRPr="004B1507">
        <w:rPr>
          <w:rFonts w:ascii="Arial Narrow" w:hAnsi="Arial Narrow" w:cstheme="minorHAnsi"/>
          <w:bCs/>
          <w:sz w:val="20"/>
          <w:szCs w:val="20"/>
        </w:rPr>
        <w:t>/</w:t>
      </w:r>
      <w:proofErr w:type="spellStart"/>
      <w:r w:rsidRPr="004B1507">
        <w:rPr>
          <w:rFonts w:ascii="Arial Narrow" w:hAnsi="Arial Narrow" w:cstheme="minorHAnsi"/>
          <w:bCs/>
          <w:sz w:val="20"/>
          <w:szCs w:val="20"/>
        </w:rPr>
        <w:t>Kryeministrin</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sekretarët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anëtarët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kabinetit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dhe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tjerë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rangut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punojnë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brenda</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degës</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ekzekutive</w:t>
      </w:r>
      <w:proofErr w:type="spellEnd"/>
      <w:r w:rsidRPr="004B1507">
        <w:rPr>
          <w:rFonts w:ascii="Arial Narrow" w:hAnsi="Arial Narrow" w:cstheme="minorHAnsi"/>
          <w:bCs/>
          <w:sz w:val="20"/>
          <w:szCs w:val="20"/>
        </w:rPr>
        <w:t>.</w:t>
      </w:r>
    </w:p>
    <w:p w14:paraId="11CE93E1" w14:textId="77777777" w:rsidR="004B1507" w:rsidRPr="004B1507" w:rsidRDefault="004B1507" w:rsidP="004B1507">
      <w:pPr>
        <w:spacing w:after="0" w:line="240" w:lineRule="auto"/>
        <w:ind w:left="0"/>
        <w:rPr>
          <w:rFonts w:ascii="Arial Narrow" w:hAnsi="Arial Narrow" w:cstheme="minorHAnsi"/>
          <w:b/>
          <w:bCs/>
          <w:sz w:val="20"/>
          <w:szCs w:val="20"/>
        </w:rPr>
      </w:pPr>
    </w:p>
    <w:p w14:paraId="3D0BC6D3" w14:textId="70812E98" w:rsidR="004B1507" w:rsidRPr="004B1507" w:rsidRDefault="004B1507" w:rsidP="004B1507">
      <w:pPr>
        <w:spacing w:after="0" w:line="240" w:lineRule="auto"/>
        <w:ind w:left="0"/>
        <w:rPr>
          <w:rFonts w:ascii="Arial Narrow" w:hAnsi="Arial Narrow" w:cstheme="minorHAnsi"/>
          <w:bCs/>
          <w:sz w:val="20"/>
          <w:szCs w:val="20"/>
        </w:rPr>
      </w:pPr>
      <w:r w:rsidRPr="004B1507">
        <w:rPr>
          <w:rFonts w:ascii="Arial Narrow" w:hAnsi="Arial Narrow" w:cstheme="minorHAnsi"/>
          <w:bCs/>
          <w:sz w:val="20"/>
          <w:szCs w:val="20"/>
        </w:rPr>
        <w:t xml:space="preserve">Ju </w:t>
      </w:r>
      <w:proofErr w:type="spellStart"/>
      <w:r w:rsidRPr="004B1507">
        <w:rPr>
          <w:rFonts w:ascii="Arial Narrow" w:hAnsi="Arial Narrow" w:cstheme="minorHAnsi"/>
          <w:bCs/>
          <w:sz w:val="20"/>
          <w:szCs w:val="20"/>
        </w:rPr>
        <w:t>lutemi</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tregoni</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nëse</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plotësisht</w:t>
      </w:r>
      <w:proofErr w:type="spellEnd"/>
      <w:r w:rsidRPr="004B1507">
        <w:rPr>
          <w:rFonts w:ascii="Arial Narrow" w:hAnsi="Arial Narrow" w:cstheme="minorHAnsi"/>
          <w:b/>
          <w:bCs/>
          <w:sz w:val="20"/>
          <w:szCs w:val="20"/>
        </w:rPr>
        <w:t xml:space="preserve"> </w:t>
      </w:r>
      <w:proofErr w:type="spellStart"/>
      <w:r>
        <w:rPr>
          <w:rFonts w:ascii="Arial Narrow" w:hAnsi="Arial Narrow" w:cstheme="minorHAnsi"/>
          <w:b/>
          <w:bCs/>
          <w:sz w:val="20"/>
          <w:szCs w:val="20"/>
        </w:rPr>
        <w:t>pajtoheni</w:t>
      </w:r>
      <w:proofErr w:type="spellEnd"/>
      <w:r w:rsidRPr="004B1507">
        <w:rPr>
          <w:rFonts w:ascii="Arial Narrow" w:hAnsi="Arial Narrow" w:cstheme="minorHAnsi"/>
          <w:b/>
          <w:bCs/>
          <w:sz w:val="20"/>
          <w:szCs w:val="20"/>
        </w:rPr>
        <w:t>,</w:t>
      </w:r>
      <w:r>
        <w:rPr>
          <w:rFonts w:ascii="Arial Narrow" w:hAnsi="Arial Narrow" w:cstheme="minorHAnsi"/>
          <w:b/>
          <w:bCs/>
          <w:sz w:val="20"/>
          <w:szCs w:val="20"/>
        </w:rPr>
        <w:t xml:space="preserve"> </w:t>
      </w:r>
      <w:proofErr w:type="spellStart"/>
      <w:r>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nuk</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ose</w:t>
      </w:r>
      <w:proofErr w:type="spellEnd"/>
      <w:r w:rsidRPr="004B1507">
        <w:rPr>
          <w:rFonts w:ascii="Arial Narrow" w:hAnsi="Arial Narrow" w:cstheme="minorHAnsi"/>
          <w:b/>
          <w:bCs/>
          <w:sz w:val="20"/>
          <w:szCs w:val="20"/>
        </w:rPr>
        <w:t xml:space="preserve"> </w:t>
      </w:r>
      <w:proofErr w:type="spellStart"/>
      <w:r>
        <w:rPr>
          <w:rFonts w:ascii="Arial Narrow" w:hAnsi="Arial Narrow" w:cstheme="minorHAnsi"/>
          <w:b/>
          <w:bCs/>
          <w:sz w:val="20"/>
          <w:szCs w:val="20"/>
        </w:rPr>
        <w:t>plotësisht</w:t>
      </w:r>
      <w:proofErr w:type="spellEnd"/>
      <w:r>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nuk</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r w:rsidRPr="004B1507">
        <w:rPr>
          <w:rFonts w:ascii="Arial Narrow" w:hAnsi="Arial Narrow" w:cstheme="minorHAnsi"/>
          <w:bCs/>
          <w:sz w:val="20"/>
          <w:szCs w:val="20"/>
        </w:rPr>
        <w:t xml:space="preserve">me </w:t>
      </w:r>
      <w:proofErr w:type="spellStart"/>
      <w:r w:rsidRPr="004B1507">
        <w:rPr>
          <w:rFonts w:ascii="Arial Narrow" w:hAnsi="Arial Narrow" w:cstheme="minorHAnsi"/>
          <w:bCs/>
          <w:sz w:val="20"/>
          <w:szCs w:val="20"/>
        </w:rPr>
        <w:t>pohimet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mëposhtme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Në</w:t>
      </w:r>
      <w:proofErr w:type="spellEnd"/>
      <w:r w:rsidRPr="004B1507">
        <w:rPr>
          <w:rFonts w:ascii="Arial Narrow" w:hAnsi="Arial Narrow" w:cstheme="minorHAnsi"/>
          <w:bCs/>
          <w:sz w:val="20"/>
          <w:szCs w:val="20"/>
        </w:rPr>
        <w:t xml:space="preserve"> </w:t>
      </w:r>
      <w:proofErr w:type="spellStart"/>
      <w:r w:rsidR="00A35196">
        <w:rPr>
          <w:rFonts w:ascii="Arial Narrow" w:hAnsi="Arial Narrow" w:cstheme="minorHAnsi"/>
          <w:bCs/>
          <w:sz w:val="20"/>
          <w:szCs w:val="20"/>
        </w:rPr>
        <w:t>Maqedonin</w:t>
      </w:r>
      <w:proofErr w:type="spellEnd"/>
      <w:r w:rsidR="00A35196">
        <w:rPr>
          <w:rFonts w:ascii="Arial Narrow" w:hAnsi="Arial Narrow" w:cstheme="minorHAnsi"/>
          <w:bCs/>
          <w:sz w:val="20"/>
          <w:szCs w:val="20"/>
        </w:rPr>
        <w:t xml:space="preserve"> e </w:t>
      </w:r>
      <w:proofErr w:type="spellStart"/>
      <w:r w:rsidR="00A35196">
        <w:rPr>
          <w:rFonts w:ascii="Arial Narrow" w:hAnsi="Arial Narrow" w:cstheme="minorHAnsi"/>
          <w:bCs/>
          <w:sz w:val="20"/>
          <w:szCs w:val="20"/>
        </w:rPr>
        <w:t>Veriut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qeverisë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kombëtare</w:t>
      </w:r>
      <w:proofErr w:type="spellEnd"/>
      <w:r w:rsidRPr="004B1507">
        <w:rPr>
          <w:rFonts w:ascii="Arial Narrow" w:hAnsi="Arial Narrow" w:cstheme="minorHAnsi"/>
          <w:bCs/>
          <w:sz w:val="20"/>
          <w:szCs w:val="20"/>
        </w:rPr>
        <w:t>…</w:t>
      </w:r>
    </w:p>
    <w:p w14:paraId="07D76D50" w14:textId="77777777" w:rsidR="00556885" w:rsidRPr="00CF1750" w:rsidRDefault="00556885" w:rsidP="00556885">
      <w:pPr>
        <w:spacing w:after="0" w:line="240" w:lineRule="auto"/>
        <w:ind w:left="0"/>
        <w:rPr>
          <w:rFonts w:ascii="Arial Narrow" w:hAnsi="Arial Narrow" w:cstheme="minorHAnsi"/>
          <w:sz w:val="20"/>
          <w:szCs w:val="20"/>
        </w:rPr>
      </w:pPr>
    </w:p>
    <w:p w14:paraId="6E8955AD" w14:textId="77777777" w:rsidR="00556885" w:rsidRPr="00071FB0" w:rsidRDefault="00556885" w:rsidP="00556885">
      <w:pPr>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556885" w:rsidRPr="00071FB0" w14:paraId="7D7E2FA9" w14:textId="77777777" w:rsidTr="00B7679B">
        <w:tc>
          <w:tcPr>
            <w:tcW w:w="990" w:type="dxa"/>
          </w:tcPr>
          <w:p w14:paraId="25A8AFDB" w14:textId="77777777" w:rsidR="00556885" w:rsidRPr="00071FB0" w:rsidRDefault="0043329F" w:rsidP="00B7679B">
            <w:pPr>
              <w:ind w:left="0"/>
              <w:rPr>
                <w:rFonts w:ascii="Arial Narrow" w:hAnsi="Arial Narrow" w:cstheme="minorHAnsi"/>
                <w:sz w:val="20"/>
                <w:szCs w:val="20"/>
              </w:rPr>
            </w:pPr>
            <w:r>
              <w:rPr>
                <w:rFonts w:ascii="Arial Narrow" w:hAnsi="Arial Narrow" w:cstheme="minorHAnsi"/>
                <w:b/>
                <w:bCs/>
                <w:sz w:val="20"/>
                <w:szCs w:val="20"/>
              </w:rPr>
              <w:t>q48</w:t>
            </w:r>
            <w:r w:rsidR="00556885">
              <w:rPr>
                <w:rFonts w:ascii="Arial Narrow" w:hAnsi="Arial Narrow" w:cstheme="minorHAnsi"/>
                <w:b/>
                <w:bCs/>
                <w:sz w:val="20"/>
                <w:szCs w:val="20"/>
              </w:rPr>
              <w:t>_G1</w:t>
            </w:r>
          </w:p>
        </w:tc>
        <w:tc>
          <w:tcPr>
            <w:tcW w:w="4950" w:type="dxa"/>
          </w:tcPr>
          <w:p w14:paraId="536F2E83" w14:textId="77777777" w:rsidR="00556885" w:rsidRPr="00071FB0" w:rsidRDefault="00556885" w:rsidP="00B7679B">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censuron</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informacionin</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nga</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jashtë</w:t>
            </w:r>
            <w:proofErr w:type="spellEnd"/>
            <w:r>
              <w:rPr>
                <w:rFonts w:ascii="Arial Narrow" w:hAnsi="Arial Narrow" w:cstheme="minorHAnsi"/>
                <w:sz w:val="20"/>
                <w:szCs w:val="20"/>
              </w:rPr>
              <w:t xml:space="preserve">. </w:t>
            </w:r>
          </w:p>
        </w:tc>
        <w:tc>
          <w:tcPr>
            <w:tcW w:w="4140" w:type="dxa"/>
          </w:tcPr>
          <w:p w14:paraId="6B583C24" w14:textId="77777777" w:rsidR="00556885" w:rsidRPr="00071FB0" w:rsidRDefault="004B1507" w:rsidP="00B7679B">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rPr>
              <w:t>1</w:t>
            </w:r>
          </w:p>
          <w:p w14:paraId="33082824" w14:textId="77777777" w:rsidR="00556885" w:rsidRPr="00071FB0" w:rsidRDefault="004B1507" w:rsidP="00B7679B">
            <w:pPr>
              <w:ind w:left="0"/>
              <w:rPr>
                <w:rFonts w:ascii="Arial Narrow" w:hAnsi="Arial Narrow"/>
                <w:sz w:val="20"/>
                <w:szCs w:val="20"/>
              </w:rPr>
            </w:pPr>
            <w:proofErr w:type="spellStart"/>
            <w:r>
              <w:rPr>
                <w:rFonts w:ascii="Arial Narrow" w:hAnsi="Arial Narrow"/>
                <w:sz w:val="20"/>
                <w:szCs w:val="20"/>
              </w:rPr>
              <w:t>Pajtohem</w:t>
            </w:r>
            <w:proofErr w:type="spellEnd"/>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rPr>
              <w:t>2</w:t>
            </w:r>
          </w:p>
          <w:p w14:paraId="5AF8B8AE" w14:textId="77777777" w:rsidR="00556885" w:rsidRPr="00071FB0" w:rsidRDefault="004B1507" w:rsidP="00B7679B">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rPr>
              <w:t>3</w:t>
            </w:r>
          </w:p>
          <w:p w14:paraId="12D1CF9E" w14:textId="77777777" w:rsidR="00556885" w:rsidRPr="00071FB0" w:rsidRDefault="004B1507" w:rsidP="00B7679B">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u w:val="dotted"/>
              </w:rPr>
              <w:tab/>
            </w:r>
            <w:r w:rsidR="00556885" w:rsidRPr="00071FB0">
              <w:rPr>
                <w:rFonts w:ascii="Arial Narrow" w:hAnsi="Arial Narrow"/>
                <w:sz w:val="20"/>
                <w:szCs w:val="20"/>
              </w:rPr>
              <w:t>4</w:t>
            </w:r>
          </w:p>
          <w:p w14:paraId="1616A32A" w14:textId="77777777" w:rsidR="00556885" w:rsidRPr="00071FB0" w:rsidRDefault="00556885" w:rsidP="00B7679B">
            <w:pPr>
              <w:ind w:lef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071FB0">
              <w:rPr>
                <w:rFonts w:ascii="Arial Narrow" w:hAnsi="Arial Narrow"/>
                <w:sz w:val="20"/>
                <w:szCs w:val="20"/>
                <w:u w:val="dotted"/>
              </w:rPr>
              <w:tab/>
            </w:r>
            <w:r w:rsidRPr="00E95C8F">
              <w:rPr>
                <w:rFonts w:ascii="Calibri Light" w:hAnsi="Calibri Light"/>
                <w:sz w:val="20"/>
                <w:szCs w:val="20"/>
                <w:u w:val="dotted"/>
              </w:rPr>
              <w:tab/>
            </w:r>
            <w:r w:rsidRPr="00071FB0">
              <w:rPr>
                <w:rFonts w:ascii="Arial Narrow" w:hAnsi="Arial Narrow"/>
                <w:sz w:val="20"/>
                <w:szCs w:val="20"/>
              </w:rPr>
              <w:t>99</w:t>
            </w:r>
          </w:p>
        </w:tc>
      </w:tr>
      <w:tr w:rsidR="0043329F" w:rsidRPr="00D4549C" w14:paraId="58337D18" w14:textId="77777777" w:rsidTr="00B7679B">
        <w:tc>
          <w:tcPr>
            <w:tcW w:w="990" w:type="dxa"/>
          </w:tcPr>
          <w:p w14:paraId="6CF76971" w14:textId="77777777" w:rsidR="0043329F" w:rsidRPr="00071FB0" w:rsidRDefault="0043329F" w:rsidP="0043329F">
            <w:pPr>
              <w:ind w:left="0"/>
              <w:rPr>
                <w:rFonts w:ascii="Arial Narrow" w:hAnsi="Arial Narrow" w:cstheme="minorHAnsi"/>
                <w:sz w:val="20"/>
                <w:szCs w:val="20"/>
              </w:rPr>
            </w:pPr>
            <w:r w:rsidRPr="00C25B46">
              <w:rPr>
                <w:rFonts w:ascii="Arial Narrow" w:hAnsi="Arial Narrow" w:cstheme="minorHAnsi"/>
                <w:b/>
                <w:bCs/>
                <w:sz w:val="20"/>
                <w:szCs w:val="20"/>
              </w:rPr>
              <w:t>q4</w:t>
            </w:r>
            <w:r>
              <w:rPr>
                <w:rFonts w:ascii="Arial Narrow" w:hAnsi="Arial Narrow" w:cstheme="minorHAnsi"/>
                <w:b/>
                <w:bCs/>
                <w:sz w:val="20"/>
                <w:szCs w:val="20"/>
              </w:rPr>
              <w:t>9</w:t>
            </w:r>
            <w:r w:rsidRPr="00C25B46">
              <w:rPr>
                <w:rFonts w:ascii="Arial Narrow" w:hAnsi="Arial Narrow" w:cstheme="minorHAnsi"/>
                <w:b/>
                <w:bCs/>
                <w:sz w:val="20"/>
                <w:szCs w:val="20"/>
              </w:rPr>
              <w:t>_G1</w:t>
            </w:r>
          </w:p>
        </w:tc>
        <w:tc>
          <w:tcPr>
            <w:tcW w:w="4950" w:type="dxa"/>
          </w:tcPr>
          <w:p w14:paraId="6A95086A" w14:textId="77777777" w:rsidR="0043329F" w:rsidRPr="00CE484C" w:rsidRDefault="0043329F" w:rsidP="0043329F">
            <w:pPr>
              <w:ind w:left="0"/>
              <w:rPr>
                <w:rFonts w:ascii="Arial Narrow" w:hAnsi="Arial Narrow" w:cstheme="minorHAnsi"/>
                <w:sz w:val="20"/>
                <w:szCs w:val="20"/>
                <w:lang w:val="de-DE"/>
              </w:rPr>
            </w:pPr>
            <w:r w:rsidRPr="00CE484C">
              <w:rPr>
                <w:rFonts w:ascii="Arial Narrow" w:hAnsi="Arial Narrow" w:cstheme="minorHAnsi"/>
                <w:sz w:val="20"/>
                <w:szCs w:val="20"/>
                <w:lang w:val="de-DE"/>
              </w:rPr>
              <w:t xml:space="preserve">… </w:t>
            </w:r>
            <w:r w:rsidR="004B1507" w:rsidRPr="00CE484C">
              <w:rPr>
                <w:rFonts w:ascii="Arial Narrow" w:hAnsi="Arial Narrow" w:cstheme="minorHAnsi"/>
                <w:sz w:val="20"/>
                <w:szCs w:val="20"/>
                <w:lang w:val="de-DE"/>
              </w:rPr>
              <w:t>censurojnë zërat e opozitës brenda vendit</w:t>
            </w:r>
            <w:r w:rsidRPr="00CE484C">
              <w:rPr>
                <w:rFonts w:ascii="Arial Narrow" w:hAnsi="Arial Narrow" w:cstheme="minorHAnsi"/>
                <w:sz w:val="20"/>
                <w:szCs w:val="20"/>
                <w:lang w:val="de-DE"/>
              </w:rPr>
              <w:t>.</w:t>
            </w:r>
          </w:p>
        </w:tc>
        <w:tc>
          <w:tcPr>
            <w:tcW w:w="4140" w:type="dxa"/>
          </w:tcPr>
          <w:p w14:paraId="7270A7CA"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Plotësisht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66E1F60E"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5A952BA"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Nuk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4BD762AA"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Plotësisht nuk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20F0FD56" w14:textId="77777777" w:rsidR="0043329F" w:rsidRPr="00CE484C" w:rsidRDefault="004B1507" w:rsidP="004B1507">
            <w:pPr>
              <w:ind w:left="0"/>
              <w:rPr>
                <w:rFonts w:ascii="Arial Narrow" w:hAnsi="Arial Narrow" w:cstheme="minorHAnsi"/>
                <w:sz w:val="20"/>
                <w:szCs w:val="20"/>
                <w:lang w:val="de-DE"/>
              </w:rPr>
            </w:pPr>
            <w:r w:rsidRPr="00CE484C">
              <w:rPr>
                <w:rFonts w:ascii="Arial Narrow" w:hAnsi="Arial Narrow"/>
                <w:b/>
                <w:sz w:val="20"/>
                <w:szCs w:val="20"/>
                <w:lang w:val="de-DE"/>
              </w:rPr>
              <w:t xml:space="preserve"> </w:t>
            </w:r>
            <w:r w:rsidR="0043329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43329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43329F" w:rsidRPr="00CE484C">
              <w:rPr>
                <w:rFonts w:ascii="Arial Narrow" w:hAnsi="Arial Narrow"/>
                <w:sz w:val="20"/>
                <w:szCs w:val="20"/>
                <w:u w:val="dotted"/>
                <w:lang w:val="de-DE"/>
              </w:rPr>
              <w:tab/>
            </w:r>
            <w:r w:rsidR="0043329F" w:rsidRPr="00CE484C">
              <w:rPr>
                <w:rFonts w:ascii="Calibri Light" w:hAnsi="Calibri Light"/>
                <w:sz w:val="20"/>
                <w:szCs w:val="20"/>
                <w:u w:val="dotted"/>
                <w:lang w:val="de-DE"/>
              </w:rPr>
              <w:tab/>
            </w:r>
            <w:r w:rsidR="0043329F" w:rsidRPr="00CE484C">
              <w:rPr>
                <w:rFonts w:ascii="Arial Narrow" w:hAnsi="Arial Narrow"/>
                <w:sz w:val="20"/>
                <w:szCs w:val="20"/>
                <w:lang w:val="de-DE"/>
              </w:rPr>
              <w:t>99</w:t>
            </w:r>
          </w:p>
        </w:tc>
      </w:tr>
      <w:tr w:rsidR="0043329F" w:rsidRPr="00071FB0" w14:paraId="347BABF6" w14:textId="77777777" w:rsidTr="00B7679B">
        <w:tc>
          <w:tcPr>
            <w:tcW w:w="990" w:type="dxa"/>
          </w:tcPr>
          <w:p w14:paraId="4A52EC0B"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b/>
                <w:bCs/>
                <w:sz w:val="20"/>
                <w:szCs w:val="20"/>
              </w:rPr>
              <w:t>q5</w:t>
            </w:r>
            <w:r w:rsidR="006B0699">
              <w:rPr>
                <w:rFonts w:ascii="Arial Narrow" w:hAnsi="Arial Narrow" w:cstheme="minorHAnsi"/>
                <w:b/>
                <w:bCs/>
                <w:sz w:val="20"/>
                <w:szCs w:val="20"/>
              </w:rPr>
              <w:t>0</w:t>
            </w:r>
            <w:r w:rsidRPr="00C25B46">
              <w:rPr>
                <w:rFonts w:ascii="Arial Narrow" w:hAnsi="Arial Narrow" w:cstheme="minorHAnsi"/>
                <w:b/>
                <w:bCs/>
                <w:sz w:val="20"/>
                <w:szCs w:val="20"/>
              </w:rPr>
              <w:t>_G1</w:t>
            </w:r>
          </w:p>
        </w:tc>
        <w:tc>
          <w:tcPr>
            <w:tcW w:w="4950" w:type="dxa"/>
          </w:tcPr>
          <w:p w14:paraId="6A36322B"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w:t>
            </w:r>
            <w:r w:rsidR="004B1507">
              <w:t xml:space="preserve"> </w:t>
            </w:r>
            <w:proofErr w:type="spellStart"/>
            <w:r w:rsidR="004B1507" w:rsidRPr="004B1507">
              <w:rPr>
                <w:rFonts w:ascii="Arial Narrow" w:hAnsi="Arial Narrow" w:cstheme="minorHAnsi"/>
                <w:sz w:val="20"/>
                <w:szCs w:val="20"/>
              </w:rPr>
              <w:t>fajësojnë</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anëtarët</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ose</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grupet</w:t>
            </w:r>
            <w:proofErr w:type="spellEnd"/>
            <w:r w:rsidR="004B1507" w:rsidRPr="004B1507">
              <w:rPr>
                <w:rFonts w:ascii="Arial Narrow" w:hAnsi="Arial Narrow" w:cstheme="minorHAnsi"/>
                <w:sz w:val="20"/>
                <w:szCs w:val="20"/>
              </w:rPr>
              <w:t xml:space="preserve"> e </w:t>
            </w:r>
            <w:proofErr w:type="spellStart"/>
            <w:r w:rsidR="004B1507" w:rsidRPr="004B1507">
              <w:rPr>
                <w:rFonts w:ascii="Arial Narrow" w:hAnsi="Arial Narrow" w:cstheme="minorHAnsi"/>
                <w:sz w:val="20"/>
                <w:szCs w:val="20"/>
              </w:rPr>
              <w:t>ndryshme</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të</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shoqërisë</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për</w:t>
            </w:r>
            <w:proofErr w:type="spellEnd"/>
            <w:r w:rsidR="004B1507" w:rsidRPr="004B1507">
              <w:rPr>
                <w:rFonts w:ascii="Arial Narrow" w:hAnsi="Arial Narrow" w:cstheme="minorHAnsi"/>
                <w:sz w:val="20"/>
                <w:szCs w:val="20"/>
              </w:rPr>
              <w:t xml:space="preserve"> </w:t>
            </w:r>
            <w:proofErr w:type="spellStart"/>
            <w:r w:rsidR="004B1507" w:rsidRPr="004B1507">
              <w:rPr>
                <w:rFonts w:ascii="Arial Narrow" w:hAnsi="Arial Narrow" w:cstheme="minorHAnsi"/>
                <w:sz w:val="20"/>
                <w:szCs w:val="20"/>
              </w:rPr>
              <w:t>problemet</w:t>
            </w:r>
            <w:proofErr w:type="spellEnd"/>
            <w:r w:rsidR="004B1507" w:rsidRPr="004B1507">
              <w:rPr>
                <w:rFonts w:ascii="Arial Narrow" w:hAnsi="Arial Narrow" w:cstheme="minorHAnsi"/>
                <w:sz w:val="20"/>
                <w:szCs w:val="20"/>
              </w:rPr>
              <w:t xml:space="preserve"> e </w:t>
            </w:r>
            <w:proofErr w:type="spellStart"/>
            <w:r w:rsidR="004B1507" w:rsidRPr="004B1507">
              <w:rPr>
                <w:rFonts w:ascii="Arial Narrow" w:hAnsi="Arial Narrow" w:cstheme="minorHAnsi"/>
                <w:sz w:val="20"/>
                <w:szCs w:val="20"/>
              </w:rPr>
              <w:t>brendshme</w:t>
            </w:r>
            <w:proofErr w:type="spellEnd"/>
            <w:r w:rsidR="004B1507" w:rsidRPr="004B1507">
              <w:rPr>
                <w:rFonts w:ascii="Arial Narrow" w:hAnsi="Arial Narrow" w:cstheme="minorHAnsi"/>
                <w:sz w:val="20"/>
                <w:szCs w:val="20"/>
              </w:rPr>
              <w:t>.</w:t>
            </w:r>
          </w:p>
        </w:tc>
        <w:tc>
          <w:tcPr>
            <w:tcW w:w="4140" w:type="dxa"/>
          </w:tcPr>
          <w:p w14:paraId="3C2F8319"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5C52A01"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77E92C9F"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761BBCF"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lastRenderedPageBreak/>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B6ECB58" w14:textId="77777777" w:rsidR="0043329F" w:rsidRPr="00071FB0" w:rsidRDefault="004B1507" w:rsidP="004B1507">
            <w:pPr>
              <w:ind w:left="0"/>
              <w:rPr>
                <w:rFonts w:ascii="Arial Narrow" w:hAnsi="Arial Narrow" w:cstheme="minorHAnsi"/>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E95C8F">
              <w:rPr>
                <w:rFonts w:ascii="Calibri Light" w:hAnsi="Calibri Light"/>
                <w:sz w:val="20"/>
                <w:szCs w:val="20"/>
                <w:u w:val="dotted"/>
              </w:rPr>
              <w:tab/>
            </w:r>
            <w:r w:rsidR="0043329F" w:rsidRPr="00071FB0">
              <w:rPr>
                <w:rFonts w:ascii="Arial Narrow" w:hAnsi="Arial Narrow"/>
                <w:sz w:val="20"/>
                <w:szCs w:val="20"/>
                <w:u w:val="dotted"/>
              </w:rPr>
              <w:tab/>
            </w:r>
            <w:r w:rsidR="0043329F" w:rsidRPr="00071FB0">
              <w:rPr>
                <w:rFonts w:ascii="Arial Narrow" w:hAnsi="Arial Narrow"/>
                <w:sz w:val="20"/>
                <w:szCs w:val="20"/>
              </w:rPr>
              <w:t>99</w:t>
            </w:r>
          </w:p>
        </w:tc>
      </w:tr>
      <w:tr w:rsidR="0043329F" w:rsidRPr="00D4549C" w14:paraId="1DC90988" w14:textId="77777777" w:rsidTr="00B7679B">
        <w:tc>
          <w:tcPr>
            <w:tcW w:w="990" w:type="dxa"/>
          </w:tcPr>
          <w:p w14:paraId="0780D0AA"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lastRenderedPageBreak/>
              <w:t>q5</w:t>
            </w:r>
            <w:r w:rsidR="006B0699">
              <w:rPr>
                <w:rFonts w:ascii="Arial Narrow" w:hAnsi="Arial Narrow" w:cstheme="minorHAnsi"/>
                <w:b/>
                <w:bCs/>
                <w:sz w:val="20"/>
                <w:szCs w:val="20"/>
              </w:rPr>
              <w:t>1</w:t>
            </w:r>
            <w:r w:rsidRPr="002F5F5E">
              <w:rPr>
                <w:rFonts w:ascii="Arial Narrow" w:hAnsi="Arial Narrow" w:cstheme="minorHAnsi"/>
                <w:b/>
                <w:bCs/>
                <w:sz w:val="20"/>
                <w:szCs w:val="20"/>
              </w:rPr>
              <w:t>_G1</w:t>
            </w:r>
          </w:p>
        </w:tc>
        <w:tc>
          <w:tcPr>
            <w:tcW w:w="4950" w:type="dxa"/>
          </w:tcPr>
          <w:p w14:paraId="73D1CA7E" w14:textId="77777777" w:rsidR="003435D0" w:rsidRPr="003435D0" w:rsidRDefault="0043329F" w:rsidP="003435D0">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fajësojnë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forcat</w:t>
            </w:r>
            <w:proofErr w:type="spellEnd"/>
            <w:r w:rsidR="003435D0" w:rsidRPr="003435D0">
              <w:rPr>
                <w:rFonts w:ascii="Arial Narrow" w:hAnsi="Arial Narrow" w:cstheme="minorHAnsi"/>
                <w:sz w:val="20"/>
                <w:szCs w:val="20"/>
              </w:rPr>
              <w:t xml:space="preserve"> e </w:t>
            </w:r>
            <w:proofErr w:type="spellStart"/>
            <w:r w:rsidR="003435D0" w:rsidRPr="003435D0">
              <w:rPr>
                <w:rFonts w:ascii="Arial Narrow" w:hAnsi="Arial Narrow" w:cstheme="minorHAnsi"/>
                <w:sz w:val="20"/>
                <w:szCs w:val="20"/>
              </w:rPr>
              <w:t>jashtme</w:t>
            </w:r>
            <w:proofErr w:type="spellEnd"/>
            <w:r w:rsidR="003435D0" w:rsidRPr="003435D0">
              <w:rPr>
                <w:rFonts w:ascii="Arial Narrow" w:hAnsi="Arial Narrow" w:cstheme="minorHAnsi"/>
                <w:sz w:val="20"/>
                <w:szCs w:val="20"/>
              </w:rPr>
              <w:t xml:space="preserve"> (d.m.th., </w:t>
            </w:r>
            <w:proofErr w:type="spellStart"/>
            <w:r w:rsidR="003435D0" w:rsidRPr="003435D0">
              <w:rPr>
                <w:rFonts w:ascii="Arial Narrow" w:hAnsi="Arial Narrow" w:cstheme="minorHAnsi"/>
                <w:sz w:val="20"/>
                <w:szCs w:val="20"/>
              </w:rPr>
              <w:t>vendet</w:t>
            </w:r>
            <w:proofErr w:type="spellEnd"/>
            <w:r w:rsidR="003435D0" w:rsidRPr="003435D0">
              <w:rPr>
                <w:rFonts w:ascii="Arial Narrow" w:hAnsi="Arial Narrow" w:cstheme="minorHAnsi"/>
                <w:sz w:val="20"/>
                <w:szCs w:val="20"/>
              </w:rPr>
              <w:t xml:space="preserve"> e </w:t>
            </w:r>
            <w:proofErr w:type="spellStart"/>
            <w:r w:rsidR="003435D0" w:rsidRPr="003435D0">
              <w:rPr>
                <w:rFonts w:ascii="Arial Narrow" w:hAnsi="Arial Narrow" w:cstheme="minorHAnsi"/>
                <w:sz w:val="20"/>
                <w:szCs w:val="20"/>
              </w:rPr>
              <w:t>tjera</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rajonale</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ose</w:t>
            </w:r>
            <w:proofErr w:type="spellEnd"/>
          </w:p>
          <w:p w14:paraId="52524194" w14:textId="77777777" w:rsidR="003435D0" w:rsidRPr="00CE484C" w:rsidRDefault="003435D0" w:rsidP="003435D0">
            <w:pPr>
              <w:ind w:left="0"/>
              <w:rPr>
                <w:rFonts w:ascii="Arial Narrow" w:hAnsi="Arial Narrow" w:cstheme="minorHAnsi"/>
                <w:sz w:val="20"/>
                <w:szCs w:val="20"/>
                <w:lang w:val="de-DE"/>
              </w:rPr>
            </w:pPr>
            <w:r w:rsidRPr="00CE484C">
              <w:rPr>
                <w:rFonts w:ascii="Arial Narrow" w:hAnsi="Arial Narrow" w:cstheme="minorHAnsi"/>
                <w:sz w:val="20"/>
                <w:szCs w:val="20"/>
                <w:lang w:val="de-DE"/>
              </w:rPr>
              <w:t>organet qeverisëse ndërkombëtare) për problemet e brendshme.</w:t>
            </w:r>
          </w:p>
          <w:p w14:paraId="38AAA3B5" w14:textId="77777777" w:rsidR="0043329F" w:rsidRPr="00CE484C" w:rsidRDefault="0043329F" w:rsidP="0043329F">
            <w:pPr>
              <w:ind w:left="0"/>
              <w:rPr>
                <w:rFonts w:ascii="Arial Narrow" w:hAnsi="Arial Narrow" w:cstheme="minorHAnsi"/>
                <w:sz w:val="20"/>
                <w:szCs w:val="20"/>
                <w:lang w:val="de-DE"/>
              </w:rPr>
            </w:pPr>
          </w:p>
        </w:tc>
        <w:tc>
          <w:tcPr>
            <w:tcW w:w="4140" w:type="dxa"/>
          </w:tcPr>
          <w:p w14:paraId="05572189"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Plotësisht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7AAE42E2"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0A48C833"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Nuk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534F5D1" w14:textId="77777777" w:rsidR="004B1507" w:rsidRPr="00CE484C" w:rsidRDefault="004B1507" w:rsidP="004B1507">
            <w:pPr>
              <w:ind w:left="0"/>
              <w:rPr>
                <w:rFonts w:ascii="Arial Narrow" w:hAnsi="Arial Narrow"/>
                <w:sz w:val="20"/>
                <w:szCs w:val="20"/>
                <w:lang w:val="de-DE"/>
              </w:rPr>
            </w:pPr>
            <w:r w:rsidRPr="00CE484C">
              <w:rPr>
                <w:rFonts w:ascii="Arial Narrow" w:hAnsi="Arial Narrow"/>
                <w:sz w:val="20"/>
                <w:szCs w:val="20"/>
                <w:lang w:val="de-DE"/>
              </w:rPr>
              <w:t>Plotësisht nuk pajtohem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7BC7099F" w14:textId="77777777" w:rsidR="0043329F" w:rsidRPr="00CE484C" w:rsidRDefault="004B1507" w:rsidP="004B1507">
            <w:pPr>
              <w:ind w:left="0"/>
              <w:rPr>
                <w:rFonts w:ascii="Arial Narrow" w:hAnsi="Arial Narrow" w:cstheme="minorHAnsi"/>
                <w:sz w:val="20"/>
                <w:szCs w:val="20"/>
                <w:lang w:val="de-DE"/>
              </w:rPr>
            </w:pPr>
            <w:r w:rsidRPr="00CE484C">
              <w:rPr>
                <w:rFonts w:ascii="Arial Narrow" w:hAnsi="Arial Narrow"/>
                <w:b/>
                <w:sz w:val="20"/>
                <w:szCs w:val="20"/>
                <w:lang w:val="de-DE"/>
              </w:rPr>
              <w:t xml:space="preserve"> </w:t>
            </w:r>
            <w:r w:rsidR="0043329F"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43329F"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43329F" w:rsidRPr="00CE484C">
              <w:rPr>
                <w:rFonts w:ascii="Calibri Light" w:hAnsi="Calibri Light"/>
                <w:sz w:val="20"/>
                <w:szCs w:val="20"/>
                <w:u w:val="dotted"/>
                <w:lang w:val="de-DE"/>
              </w:rPr>
              <w:tab/>
            </w:r>
            <w:r w:rsidR="0043329F" w:rsidRPr="00CE484C">
              <w:rPr>
                <w:rFonts w:ascii="Arial Narrow" w:hAnsi="Arial Narrow"/>
                <w:sz w:val="20"/>
                <w:szCs w:val="20"/>
                <w:u w:val="dotted"/>
                <w:lang w:val="de-DE"/>
              </w:rPr>
              <w:tab/>
            </w:r>
            <w:r w:rsidR="0043329F" w:rsidRPr="00CE484C">
              <w:rPr>
                <w:rFonts w:ascii="Arial Narrow" w:hAnsi="Arial Narrow"/>
                <w:sz w:val="20"/>
                <w:szCs w:val="20"/>
                <w:lang w:val="de-DE"/>
              </w:rPr>
              <w:t>99</w:t>
            </w:r>
          </w:p>
        </w:tc>
      </w:tr>
      <w:tr w:rsidR="0043329F" w:rsidRPr="00071FB0" w14:paraId="35BF4EE3" w14:textId="77777777" w:rsidTr="00B7679B">
        <w:tc>
          <w:tcPr>
            <w:tcW w:w="990" w:type="dxa"/>
          </w:tcPr>
          <w:p w14:paraId="447F681E"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2</w:t>
            </w:r>
            <w:r w:rsidRPr="002F5F5E">
              <w:rPr>
                <w:rFonts w:ascii="Arial Narrow" w:hAnsi="Arial Narrow" w:cstheme="minorHAnsi"/>
                <w:b/>
                <w:bCs/>
                <w:sz w:val="20"/>
                <w:szCs w:val="20"/>
              </w:rPr>
              <w:t>_G1</w:t>
            </w:r>
          </w:p>
        </w:tc>
        <w:tc>
          <w:tcPr>
            <w:tcW w:w="4950" w:type="dxa"/>
          </w:tcPr>
          <w:p w14:paraId="66CA2C33" w14:textId="77777777" w:rsidR="003435D0" w:rsidRDefault="0043329F" w:rsidP="003435D0">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kërkojnë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të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kufizojnë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kompetencat</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dhe</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lirinë</w:t>
            </w:r>
            <w:proofErr w:type="spellEnd"/>
            <w:r w:rsidR="003435D0" w:rsidRPr="003435D0">
              <w:rPr>
                <w:rFonts w:ascii="Arial Narrow" w:hAnsi="Arial Narrow" w:cstheme="minorHAnsi"/>
                <w:sz w:val="20"/>
                <w:szCs w:val="20"/>
              </w:rPr>
              <w:t xml:space="preserve"> </w:t>
            </w:r>
            <w:r w:rsidR="003435D0">
              <w:rPr>
                <w:rFonts w:ascii="Arial Narrow" w:hAnsi="Arial Narrow" w:cstheme="minorHAnsi"/>
                <w:sz w:val="20"/>
                <w:szCs w:val="20"/>
              </w:rPr>
              <w:t xml:space="preserve">e </w:t>
            </w:r>
            <w:proofErr w:type="spellStart"/>
            <w:r w:rsidR="003435D0">
              <w:rPr>
                <w:rFonts w:ascii="Arial Narrow" w:hAnsi="Arial Narrow" w:cstheme="minorHAnsi"/>
                <w:sz w:val="20"/>
                <w:szCs w:val="20"/>
              </w:rPr>
              <w:t>gjykatave</w:t>
            </w:r>
            <w:proofErr w:type="spellEnd"/>
            <w:r w:rsidR="003435D0">
              <w:rPr>
                <w:rFonts w:ascii="Arial Narrow" w:hAnsi="Arial Narrow" w:cstheme="minorHAnsi"/>
                <w:sz w:val="20"/>
                <w:szCs w:val="20"/>
              </w:rPr>
              <w:t xml:space="preserve"> </w:t>
            </w:r>
            <w:proofErr w:type="spellStart"/>
            <w:r w:rsidR="003435D0">
              <w:rPr>
                <w:rFonts w:ascii="Arial Narrow" w:hAnsi="Arial Narrow" w:cstheme="minorHAnsi"/>
                <w:sz w:val="20"/>
                <w:szCs w:val="20"/>
              </w:rPr>
              <w:t>për</w:t>
            </w:r>
            <w:proofErr w:type="spellEnd"/>
            <w:r w:rsidR="003435D0">
              <w:rPr>
                <w:rFonts w:ascii="Arial Narrow" w:hAnsi="Arial Narrow" w:cstheme="minorHAnsi"/>
                <w:sz w:val="20"/>
                <w:szCs w:val="20"/>
              </w:rPr>
              <w:t xml:space="preserve"> </w:t>
            </w:r>
            <w:proofErr w:type="spellStart"/>
            <w:r w:rsidR="003435D0">
              <w:rPr>
                <w:rFonts w:ascii="Arial Narrow" w:hAnsi="Arial Narrow" w:cstheme="minorHAnsi"/>
                <w:sz w:val="20"/>
                <w:szCs w:val="20"/>
              </w:rPr>
              <w:t>të</w:t>
            </w:r>
            <w:proofErr w:type="spellEnd"/>
            <w:r w:rsidR="003435D0">
              <w:rPr>
                <w:rFonts w:ascii="Arial Narrow" w:hAnsi="Arial Narrow" w:cstheme="minorHAnsi"/>
                <w:sz w:val="20"/>
                <w:szCs w:val="20"/>
              </w:rPr>
              <w:t xml:space="preserve"> </w:t>
            </w:r>
            <w:proofErr w:type="spellStart"/>
            <w:r w:rsidR="003435D0">
              <w:rPr>
                <w:rFonts w:ascii="Arial Narrow" w:hAnsi="Arial Narrow" w:cstheme="minorHAnsi"/>
                <w:sz w:val="20"/>
                <w:szCs w:val="20"/>
              </w:rPr>
              <w:t>interpretuar</w:t>
            </w:r>
            <w:proofErr w:type="spellEnd"/>
            <w:r w:rsid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ligji</w:t>
            </w:r>
            <w:r w:rsidR="003435D0">
              <w:rPr>
                <w:rFonts w:ascii="Arial Narrow" w:hAnsi="Arial Narrow" w:cstheme="minorHAnsi"/>
                <w:sz w:val="20"/>
                <w:szCs w:val="20"/>
              </w:rPr>
              <w:t>n</w:t>
            </w:r>
            <w:proofErr w:type="spellEnd"/>
            <w:r w:rsidR="003435D0" w:rsidRPr="003435D0">
              <w:rPr>
                <w:rFonts w:ascii="Arial Narrow" w:hAnsi="Arial Narrow" w:cstheme="minorHAnsi"/>
                <w:sz w:val="20"/>
                <w:szCs w:val="20"/>
              </w:rPr>
              <w:t>.</w:t>
            </w:r>
          </w:p>
          <w:p w14:paraId="750E908B"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w:t>
            </w:r>
          </w:p>
        </w:tc>
        <w:tc>
          <w:tcPr>
            <w:tcW w:w="4140" w:type="dxa"/>
          </w:tcPr>
          <w:p w14:paraId="4ACC138A"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2167678"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2CB8B33"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5A7E071"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45A42BF" w14:textId="77777777" w:rsidR="0043329F" w:rsidRPr="00071FB0" w:rsidRDefault="004B1507" w:rsidP="004B1507">
            <w:pPr>
              <w:ind w:left="0"/>
              <w:rPr>
                <w:rFonts w:ascii="Arial Narrow" w:hAnsi="Arial Narrow" w:cstheme="minorHAnsi"/>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r w:rsidR="0043329F" w:rsidRPr="00071FB0" w14:paraId="75E3F59F" w14:textId="77777777" w:rsidTr="00B7679B">
        <w:tc>
          <w:tcPr>
            <w:tcW w:w="990" w:type="dxa"/>
          </w:tcPr>
          <w:p w14:paraId="07422878"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3</w:t>
            </w:r>
            <w:r w:rsidRPr="002F5F5E">
              <w:rPr>
                <w:rFonts w:ascii="Arial Narrow" w:hAnsi="Arial Narrow" w:cstheme="minorHAnsi"/>
                <w:b/>
                <w:bCs/>
                <w:sz w:val="20"/>
                <w:szCs w:val="20"/>
              </w:rPr>
              <w:t>_G1</w:t>
            </w:r>
          </w:p>
        </w:tc>
        <w:tc>
          <w:tcPr>
            <w:tcW w:w="4950" w:type="dxa"/>
          </w:tcPr>
          <w:p w14:paraId="10173A72" w14:textId="77777777" w:rsidR="003435D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refuzojnë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të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zbatojnë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vendimet</w:t>
            </w:r>
            <w:proofErr w:type="spellEnd"/>
            <w:r w:rsidR="003435D0" w:rsidRPr="003435D0">
              <w:rPr>
                <w:rFonts w:ascii="Arial Narrow" w:hAnsi="Arial Narrow" w:cstheme="minorHAnsi"/>
                <w:sz w:val="20"/>
                <w:szCs w:val="20"/>
              </w:rPr>
              <w:t xml:space="preserve"> e </w:t>
            </w:r>
            <w:proofErr w:type="spellStart"/>
            <w:r w:rsidR="003435D0" w:rsidRPr="003435D0">
              <w:rPr>
                <w:rFonts w:ascii="Arial Narrow" w:hAnsi="Arial Narrow" w:cstheme="minorHAnsi"/>
                <w:sz w:val="20"/>
                <w:szCs w:val="20"/>
              </w:rPr>
              <w:t>gjykatës</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që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nuk</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janë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në</w:t>
            </w:r>
            <w:proofErr w:type="spellEnd"/>
            <w:r w:rsidR="003435D0" w:rsidRPr="003435D0">
              <w:rPr>
                <w:rFonts w:ascii="Arial Narrow" w:hAnsi="Arial Narrow" w:cstheme="minorHAnsi"/>
                <w:sz w:val="20"/>
                <w:szCs w:val="20"/>
              </w:rPr>
              <w:t xml:space="preserve"> favor </w:t>
            </w:r>
            <w:proofErr w:type="spellStart"/>
            <w:r w:rsidR="003435D0" w:rsidRPr="003435D0">
              <w:rPr>
                <w:rFonts w:ascii="Arial Narrow" w:hAnsi="Arial Narrow" w:cstheme="minorHAnsi"/>
                <w:sz w:val="20"/>
                <w:szCs w:val="20"/>
              </w:rPr>
              <w:t>të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tyre</w:t>
            </w:r>
            <w:proofErr w:type="spellEnd"/>
            <w:r w:rsidR="003435D0">
              <w:rPr>
                <w:rFonts w:ascii="Arial Narrow" w:hAnsi="Arial Narrow" w:cstheme="minorHAnsi"/>
                <w:sz w:val="20"/>
                <w:szCs w:val="20"/>
              </w:rPr>
              <w:t>.</w:t>
            </w:r>
          </w:p>
          <w:p w14:paraId="6629D964" w14:textId="77777777" w:rsidR="0043329F" w:rsidRPr="00071FB0" w:rsidRDefault="0043329F" w:rsidP="0043329F">
            <w:pPr>
              <w:ind w:left="0"/>
              <w:rPr>
                <w:rFonts w:ascii="Arial Narrow" w:hAnsi="Arial Narrow" w:cstheme="minorHAnsi"/>
                <w:sz w:val="20"/>
                <w:szCs w:val="20"/>
              </w:rPr>
            </w:pPr>
          </w:p>
        </w:tc>
        <w:tc>
          <w:tcPr>
            <w:tcW w:w="4140" w:type="dxa"/>
          </w:tcPr>
          <w:p w14:paraId="6E85B115"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9E77814"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FF65E12"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983CB55"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01C39D9" w14:textId="77777777" w:rsidR="0043329F" w:rsidRPr="00071FB0" w:rsidRDefault="004B1507" w:rsidP="004B1507">
            <w:pPr>
              <w:ind w:left="0"/>
              <w:rPr>
                <w:rFonts w:ascii="Arial Narrow" w:hAnsi="Arial Narrow" w:cstheme="minorHAnsi"/>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r w:rsidR="0043329F" w:rsidRPr="00071FB0" w14:paraId="02BD5F08" w14:textId="77777777" w:rsidTr="00B7679B">
        <w:tc>
          <w:tcPr>
            <w:tcW w:w="990" w:type="dxa"/>
          </w:tcPr>
          <w:p w14:paraId="4552D304"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4</w:t>
            </w:r>
            <w:r w:rsidRPr="002F5F5E">
              <w:rPr>
                <w:rFonts w:ascii="Arial Narrow" w:hAnsi="Arial Narrow" w:cstheme="minorHAnsi"/>
                <w:b/>
                <w:bCs/>
                <w:sz w:val="20"/>
                <w:szCs w:val="20"/>
              </w:rPr>
              <w:t>_G1</w:t>
            </w:r>
          </w:p>
        </w:tc>
        <w:tc>
          <w:tcPr>
            <w:tcW w:w="4950" w:type="dxa"/>
          </w:tcPr>
          <w:p w14:paraId="15761CD8"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kërkojnë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të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ndikojnë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promovimin</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dhe</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largimin</w:t>
            </w:r>
            <w:proofErr w:type="spellEnd"/>
            <w:r w:rsidR="003435D0" w:rsidRPr="003435D0">
              <w:rPr>
                <w:rFonts w:ascii="Arial Narrow" w:hAnsi="Arial Narrow" w:cstheme="minorHAnsi"/>
                <w:sz w:val="20"/>
                <w:szCs w:val="20"/>
              </w:rPr>
              <w:t xml:space="preserve"> e </w:t>
            </w:r>
            <w:proofErr w:type="spellStart"/>
            <w:r w:rsidR="003435D0" w:rsidRPr="003435D0">
              <w:rPr>
                <w:rFonts w:ascii="Arial Narrow" w:hAnsi="Arial Narrow" w:cstheme="minorHAnsi"/>
                <w:sz w:val="20"/>
                <w:szCs w:val="20"/>
              </w:rPr>
              <w:t>gjyqtarëve</w:t>
            </w:r>
            <w:proofErr w:type="spellEnd"/>
            <w:r>
              <w:rPr>
                <w:rFonts w:ascii="Arial Narrow" w:hAnsi="Arial Narrow" w:cstheme="minorHAnsi"/>
                <w:sz w:val="20"/>
                <w:szCs w:val="20"/>
              </w:rPr>
              <w:t xml:space="preserve">. </w:t>
            </w:r>
          </w:p>
        </w:tc>
        <w:tc>
          <w:tcPr>
            <w:tcW w:w="4140" w:type="dxa"/>
          </w:tcPr>
          <w:p w14:paraId="6F3D3C85"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B47A10C"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5F9FE09"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2936D59"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CD6AD25" w14:textId="77777777" w:rsidR="0043329F" w:rsidRPr="00034C41" w:rsidRDefault="004B1507" w:rsidP="004B1507">
            <w:pPr>
              <w:ind w:left="0"/>
              <w:rPr>
                <w:rFonts w:ascii="Arial Narrow" w:hAnsi="Arial Narrow"/>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r w:rsidR="0043329F" w:rsidRPr="00071FB0" w14:paraId="474311BB" w14:textId="77777777" w:rsidTr="00B7679B">
        <w:tc>
          <w:tcPr>
            <w:tcW w:w="990" w:type="dxa"/>
          </w:tcPr>
          <w:p w14:paraId="35F36064"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5</w:t>
            </w:r>
            <w:r w:rsidRPr="002F5F5E">
              <w:rPr>
                <w:rFonts w:ascii="Arial Narrow" w:hAnsi="Arial Narrow" w:cstheme="minorHAnsi"/>
                <w:b/>
                <w:bCs/>
                <w:sz w:val="20"/>
                <w:szCs w:val="20"/>
              </w:rPr>
              <w:t>_G1</w:t>
            </w:r>
          </w:p>
        </w:tc>
        <w:tc>
          <w:tcPr>
            <w:tcW w:w="4950" w:type="dxa"/>
          </w:tcPr>
          <w:p w14:paraId="54C5B5CB"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sulmojnë</w:t>
            </w:r>
            <w:proofErr w:type="spellEnd"/>
            <w:r w:rsidR="003435D0" w:rsidRPr="003435D0">
              <w:rPr>
                <w:rFonts w:ascii="Arial Narrow" w:hAnsi="Arial Narrow" w:cstheme="minorHAnsi"/>
                <w:sz w:val="20"/>
                <w:szCs w:val="20"/>
              </w:rPr>
              <w:t xml:space="preserve"> apo </w:t>
            </w:r>
            <w:proofErr w:type="spellStart"/>
            <w:r w:rsidR="003435D0" w:rsidRPr="003435D0">
              <w:rPr>
                <w:rFonts w:ascii="Arial Narrow" w:hAnsi="Arial Narrow" w:cstheme="minorHAnsi"/>
                <w:sz w:val="20"/>
                <w:szCs w:val="20"/>
              </w:rPr>
              <w:t>diskreditojnë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partitë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opozitare</w:t>
            </w:r>
            <w:proofErr w:type="spellEnd"/>
            <w:r w:rsidR="003435D0" w:rsidRPr="003435D0">
              <w:rPr>
                <w:rFonts w:ascii="Arial Narrow" w:hAnsi="Arial Narrow" w:cstheme="minorHAnsi"/>
                <w:sz w:val="20"/>
                <w:szCs w:val="20"/>
              </w:rPr>
              <w:t>.</w:t>
            </w:r>
          </w:p>
        </w:tc>
        <w:tc>
          <w:tcPr>
            <w:tcW w:w="4140" w:type="dxa"/>
          </w:tcPr>
          <w:p w14:paraId="3FDC18F1"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9B5BA7A"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BBFCDDC"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8494E5C"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F4FE64E" w14:textId="77777777" w:rsidR="0043329F" w:rsidRPr="00071FB0" w:rsidRDefault="004B1507" w:rsidP="004B1507">
            <w:pPr>
              <w:ind w:left="0"/>
              <w:rPr>
                <w:rFonts w:ascii="Arial Narrow" w:hAnsi="Arial Narrow" w:cstheme="minorHAnsi"/>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r w:rsidR="0043329F" w:rsidRPr="00071FB0" w14:paraId="4F790105" w14:textId="77777777" w:rsidTr="00B7679B">
        <w:tc>
          <w:tcPr>
            <w:tcW w:w="990" w:type="dxa"/>
          </w:tcPr>
          <w:p w14:paraId="730C1324" w14:textId="77777777" w:rsidR="0043329F" w:rsidRPr="00071FB0" w:rsidRDefault="0043329F" w:rsidP="0043329F">
            <w:pPr>
              <w:ind w:left="0"/>
              <w:rPr>
                <w:rFonts w:ascii="Arial Narrow" w:hAnsi="Arial Narrow" w:cstheme="minorHAnsi"/>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6</w:t>
            </w:r>
            <w:r w:rsidRPr="002F5F5E">
              <w:rPr>
                <w:rFonts w:ascii="Arial Narrow" w:hAnsi="Arial Narrow" w:cstheme="minorHAnsi"/>
                <w:b/>
                <w:bCs/>
                <w:sz w:val="20"/>
                <w:szCs w:val="20"/>
              </w:rPr>
              <w:t>_G1</w:t>
            </w:r>
          </w:p>
        </w:tc>
        <w:tc>
          <w:tcPr>
            <w:tcW w:w="4950" w:type="dxa"/>
          </w:tcPr>
          <w:p w14:paraId="31472E9C" w14:textId="77777777" w:rsidR="0043329F" w:rsidRPr="00071FB0" w:rsidRDefault="0043329F" w:rsidP="0043329F">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ndjekin</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penalisht</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dhe</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dënojnë</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anëtarët</w:t>
            </w:r>
            <w:proofErr w:type="spellEnd"/>
            <w:r w:rsidR="003435D0" w:rsidRPr="003435D0">
              <w:rPr>
                <w:rFonts w:ascii="Arial Narrow" w:hAnsi="Arial Narrow" w:cstheme="minorHAnsi"/>
                <w:sz w:val="20"/>
                <w:szCs w:val="20"/>
              </w:rPr>
              <w:t xml:space="preserve"> e </w:t>
            </w:r>
            <w:proofErr w:type="spellStart"/>
            <w:r w:rsidR="003435D0" w:rsidRPr="003435D0">
              <w:rPr>
                <w:rFonts w:ascii="Arial Narrow" w:hAnsi="Arial Narrow" w:cstheme="minorHAnsi"/>
                <w:sz w:val="20"/>
                <w:szCs w:val="20"/>
              </w:rPr>
              <w:t>partive</w:t>
            </w:r>
            <w:proofErr w:type="spellEnd"/>
            <w:r w:rsidR="003435D0" w:rsidRPr="003435D0">
              <w:rPr>
                <w:rFonts w:ascii="Arial Narrow" w:hAnsi="Arial Narrow" w:cstheme="minorHAnsi"/>
                <w:sz w:val="20"/>
                <w:szCs w:val="20"/>
              </w:rPr>
              <w:t xml:space="preserve"> </w:t>
            </w:r>
            <w:proofErr w:type="spellStart"/>
            <w:r w:rsidR="003435D0" w:rsidRPr="003435D0">
              <w:rPr>
                <w:rFonts w:ascii="Arial Narrow" w:hAnsi="Arial Narrow" w:cstheme="minorHAnsi"/>
                <w:sz w:val="20"/>
                <w:szCs w:val="20"/>
              </w:rPr>
              <w:t>opozitare</w:t>
            </w:r>
            <w:proofErr w:type="spellEnd"/>
            <w:r w:rsidR="003435D0" w:rsidRPr="003435D0">
              <w:rPr>
                <w:rFonts w:ascii="Arial Narrow" w:hAnsi="Arial Narrow" w:cstheme="minorHAnsi"/>
                <w:sz w:val="20"/>
                <w:szCs w:val="20"/>
              </w:rPr>
              <w:t>.</w:t>
            </w:r>
          </w:p>
        </w:tc>
        <w:tc>
          <w:tcPr>
            <w:tcW w:w="4140" w:type="dxa"/>
          </w:tcPr>
          <w:p w14:paraId="12D3EB1F"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6EFAC92"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3BC529B"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AB9B78F"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1C3CC15" w14:textId="77777777" w:rsidR="0043329F" w:rsidRPr="00071FB0" w:rsidRDefault="004B1507" w:rsidP="004B1507">
            <w:pPr>
              <w:ind w:left="0"/>
              <w:rPr>
                <w:rFonts w:ascii="Arial Narrow" w:hAnsi="Arial Narrow" w:cstheme="minorHAnsi"/>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r w:rsidR="0043329F" w:rsidRPr="00071FB0" w14:paraId="39EA6CE7" w14:textId="77777777" w:rsidTr="00B7679B">
        <w:tc>
          <w:tcPr>
            <w:tcW w:w="990" w:type="dxa"/>
          </w:tcPr>
          <w:p w14:paraId="7028E9EB" w14:textId="77777777" w:rsidR="0043329F" w:rsidRPr="00071FB0" w:rsidRDefault="0043329F" w:rsidP="0043329F">
            <w:pPr>
              <w:ind w:left="0"/>
              <w:rPr>
                <w:rFonts w:ascii="Arial Narrow" w:hAnsi="Arial Narrow"/>
                <w:b/>
                <w:sz w:val="20"/>
                <w:szCs w:val="20"/>
              </w:rPr>
            </w:pPr>
            <w:r w:rsidRPr="002F5F5E">
              <w:rPr>
                <w:rFonts w:ascii="Arial Narrow" w:hAnsi="Arial Narrow" w:cstheme="minorHAnsi"/>
                <w:b/>
                <w:bCs/>
                <w:sz w:val="20"/>
                <w:szCs w:val="20"/>
              </w:rPr>
              <w:t>q5</w:t>
            </w:r>
            <w:r w:rsidR="006B0699">
              <w:rPr>
                <w:rFonts w:ascii="Arial Narrow" w:hAnsi="Arial Narrow" w:cstheme="minorHAnsi"/>
                <w:b/>
                <w:bCs/>
                <w:sz w:val="20"/>
                <w:szCs w:val="20"/>
              </w:rPr>
              <w:t>7</w:t>
            </w:r>
            <w:r w:rsidRPr="002F5F5E">
              <w:rPr>
                <w:rFonts w:ascii="Arial Narrow" w:hAnsi="Arial Narrow" w:cstheme="minorHAnsi"/>
                <w:b/>
                <w:bCs/>
                <w:sz w:val="20"/>
                <w:szCs w:val="20"/>
              </w:rPr>
              <w:t>_G1</w:t>
            </w:r>
          </w:p>
        </w:tc>
        <w:tc>
          <w:tcPr>
            <w:tcW w:w="4950" w:type="dxa"/>
          </w:tcPr>
          <w:p w14:paraId="6CA2C9B0" w14:textId="77777777" w:rsidR="003435D0" w:rsidRPr="003435D0" w:rsidRDefault="003435D0" w:rsidP="003435D0">
            <w:pPr>
              <w:ind w:left="0"/>
              <w:rPr>
                <w:rFonts w:ascii="Arial Narrow" w:hAnsi="Arial Narrow" w:cstheme="minorHAnsi"/>
                <w:sz w:val="20"/>
                <w:szCs w:val="20"/>
              </w:rPr>
            </w:pPr>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ofrojnë</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favore</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dhe</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mbrojtje</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për</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individët</w:t>
            </w:r>
            <w:proofErr w:type="spellEnd"/>
            <w:r w:rsidRPr="003435D0">
              <w:rPr>
                <w:rFonts w:ascii="Arial Narrow" w:hAnsi="Arial Narrow" w:cstheme="minorHAnsi"/>
                <w:sz w:val="20"/>
                <w:szCs w:val="20"/>
              </w:rPr>
              <w:t xml:space="preserve"> e </w:t>
            </w:r>
            <w:proofErr w:type="spellStart"/>
            <w:r w:rsidRPr="003435D0">
              <w:rPr>
                <w:rFonts w:ascii="Arial Narrow" w:hAnsi="Arial Narrow" w:cstheme="minorHAnsi"/>
                <w:sz w:val="20"/>
                <w:szCs w:val="20"/>
              </w:rPr>
              <w:t>fuqishëm</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të</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cilët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w:t>
            </w:r>
            <w:proofErr w:type="spellEnd"/>
          </w:p>
          <w:p w14:paraId="3C2065BD" w14:textId="77777777" w:rsidR="0043329F" w:rsidRPr="00071FB0" w:rsidRDefault="003435D0" w:rsidP="003435D0">
            <w:pPr>
              <w:ind w:left="0"/>
              <w:rPr>
                <w:rFonts w:ascii="Arial Narrow" w:hAnsi="Arial Narrow" w:cstheme="minorHAnsi"/>
                <w:sz w:val="20"/>
                <w:szCs w:val="20"/>
              </w:rPr>
            </w:pPr>
            <w:proofErr w:type="spellStart"/>
            <w:r w:rsidRPr="003435D0">
              <w:rPr>
                <w:rFonts w:ascii="Arial Narrow" w:hAnsi="Arial Narrow" w:cstheme="minorHAnsi"/>
                <w:sz w:val="20"/>
                <w:szCs w:val="20"/>
              </w:rPr>
              <w:t>mbështesin</w:t>
            </w:r>
            <w:proofErr w:type="spellEnd"/>
            <w:r w:rsidRPr="003435D0">
              <w:rPr>
                <w:rFonts w:ascii="Arial Narrow" w:hAnsi="Arial Narrow" w:cstheme="minorHAnsi"/>
                <w:sz w:val="20"/>
                <w:szCs w:val="20"/>
              </w:rPr>
              <w:t xml:space="preserve"> </w:t>
            </w:r>
            <w:proofErr w:type="spellStart"/>
            <w:r w:rsidRPr="003435D0">
              <w:rPr>
                <w:rFonts w:ascii="Arial Narrow" w:hAnsi="Arial Narrow" w:cstheme="minorHAnsi"/>
                <w:sz w:val="20"/>
                <w:szCs w:val="20"/>
              </w:rPr>
              <w:t>ata</w:t>
            </w:r>
            <w:proofErr w:type="spellEnd"/>
            <w:r w:rsidRPr="003435D0">
              <w:rPr>
                <w:rFonts w:ascii="Arial Narrow" w:hAnsi="Arial Narrow" w:cstheme="minorHAnsi"/>
                <w:sz w:val="20"/>
                <w:szCs w:val="20"/>
              </w:rPr>
              <w:t>.</w:t>
            </w:r>
          </w:p>
        </w:tc>
        <w:tc>
          <w:tcPr>
            <w:tcW w:w="4140" w:type="dxa"/>
          </w:tcPr>
          <w:p w14:paraId="41EBE6CA"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201B923"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72840D0"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0E4B683F" w14:textId="77777777" w:rsidR="004B1507" w:rsidRPr="00071FB0" w:rsidRDefault="004B1507" w:rsidP="004B150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DEAF5F3" w14:textId="77777777" w:rsidR="0043329F" w:rsidRPr="00071FB0" w:rsidRDefault="004B1507" w:rsidP="004B1507">
            <w:pPr>
              <w:ind w:left="0"/>
              <w:rPr>
                <w:rFonts w:ascii="Arial Narrow" w:hAnsi="Arial Narrow"/>
                <w:sz w:val="20"/>
                <w:szCs w:val="20"/>
              </w:rPr>
            </w:pPr>
            <w:r w:rsidRPr="00071FB0">
              <w:rPr>
                <w:rFonts w:ascii="Arial Narrow" w:hAnsi="Arial Narrow"/>
                <w:b/>
                <w:sz w:val="20"/>
                <w:szCs w:val="20"/>
              </w:rPr>
              <w:t xml:space="preserve"> </w:t>
            </w:r>
            <w:r w:rsidR="0043329F" w:rsidRPr="00071FB0">
              <w:rPr>
                <w:rFonts w:ascii="Arial Narrow" w:hAnsi="Arial Narrow"/>
                <w:b/>
                <w:sz w:val="20"/>
                <w:szCs w:val="20"/>
              </w:rPr>
              <w:t>(</w:t>
            </w:r>
            <w:r w:rsidR="007A3A4D">
              <w:rPr>
                <w:rFonts w:ascii="Arial Narrow" w:hAnsi="Arial Narrow"/>
                <w:b/>
                <w:sz w:val="20"/>
                <w:szCs w:val="20"/>
              </w:rPr>
              <w:t>MOS LEXO</w:t>
            </w:r>
            <w:r w:rsidR="0043329F"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43329F" w:rsidRPr="00071FB0">
              <w:rPr>
                <w:rFonts w:ascii="Arial Narrow" w:hAnsi="Arial Narrow"/>
                <w:sz w:val="20"/>
                <w:szCs w:val="20"/>
                <w:u w:val="dotted"/>
              </w:rPr>
              <w:tab/>
            </w:r>
            <w:r w:rsidR="0043329F" w:rsidRPr="00E95C8F">
              <w:rPr>
                <w:rFonts w:ascii="Calibri Light" w:hAnsi="Calibri Light"/>
                <w:sz w:val="20"/>
                <w:szCs w:val="20"/>
                <w:u w:val="dotted"/>
              </w:rPr>
              <w:tab/>
            </w:r>
            <w:r w:rsidR="0043329F" w:rsidRPr="00071FB0">
              <w:rPr>
                <w:rFonts w:ascii="Arial Narrow" w:hAnsi="Arial Narrow"/>
                <w:sz w:val="20"/>
                <w:szCs w:val="20"/>
              </w:rPr>
              <w:t>99</w:t>
            </w:r>
          </w:p>
        </w:tc>
      </w:tr>
    </w:tbl>
    <w:p w14:paraId="7160BD0C" w14:textId="77777777" w:rsidR="00556885" w:rsidRDefault="00556885" w:rsidP="009860B3">
      <w:pPr>
        <w:spacing w:after="0" w:line="240" w:lineRule="auto"/>
        <w:ind w:left="0" w:right="0"/>
        <w:rPr>
          <w:rFonts w:ascii="Arial Narrow" w:eastAsia="Times New Roman" w:hAnsi="Arial Narrow" w:cs="Arial"/>
          <w:b/>
          <w:snapToGrid w:val="0"/>
          <w:sz w:val="20"/>
          <w:szCs w:val="20"/>
          <w:lang w:eastAsia="es-ES"/>
        </w:rPr>
      </w:pPr>
    </w:p>
    <w:p w14:paraId="27415B1D" w14:textId="77777777" w:rsidR="005C204D" w:rsidRDefault="005C204D" w:rsidP="009860B3">
      <w:pPr>
        <w:spacing w:after="0" w:line="240" w:lineRule="auto"/>
        <w:ind w:left="0" w:right="0"/>
        <w:rPr>
          <w:rFonts w:ascii="Arial Narrow" w:eastAsia="Times New Roman" w:hAnsi="Arial Narrow" w:cs="Arial"/>
          <w:b/>
          <w:snapToGrid w:val="0"/>
          <w:sz w:val="20"/>
          <w:szCs w:val="20"/>
          <w:lang w:eastAsia="es-ES"/>
        </w:rPr>
      </w:pPr>
    </w:p>
    <w:p w14:paraId="115134CA" w14:textId="77777777" w:rsidR="002A340B" w:rsidRPr="00D4024A" w:rsidRDefault="002A340B" w:rsidP="009860B3">
      <w:pPr>
        <w:spacing w:after="0" w:line="240" w:lineRule="auto"/>
        <w:ind w:left="0" w:right="0"/>
        <w:rPr>
          <w:rFonts w:ascii="Arial Narrow" w:eastAsia="Times New Roman" w:hAnsi="Arial Narrow" w:cs="Arial"/>
          <w:b/>
          <w:snapToGrid w:val="0"/>
          <w:sz w:val="20"/>
          <w:szCs w:val="20"/>
          <w:lang w:eastAsia="es-ES"/>
        </w:rPr>
      </w:pPr>
    </w:p>
    <w:p w14:paraId="7362E745" w14:textId="77777777" w:rsidR="003D1AF3" w:rsidRPr="00726362" w:rsidRDefault="003435D0" w:rsidP="003D1AF3">
      <w:pPr>
        <w:tabs>
          <w:tab w:val="left" w:pos="180"/>
        </w:tabs>
        <w:spacing w:after="0" w:line="240" w:lineRule="auto"/>
        <w:ind w:left="0" w:right="0"/>
        <w:rPr>
          <w:rFonts w:ascii="Arial Narrow" w:hAnsi="Arial Narrow" w:cstheme="minorHAnsi"/>
          <w:b/>
          <w:u w:val="single"/>
        </w:rPr>
      </w:pPr>
      <w:r>
        <w:rPr>
          <w:rFonts w:ascii="Arial Narrow" w:hAnsi="Arial Narrow" w:cstheme="minorHAnsi"/>
          <w:b/>
          <w:u w:val="single"/>
        </w:rPr>
        <w:t>MUNDËSIA</w:t>
      </w:r>
      <w:r w:rsidR="003D1AF3" w:rsidRPr="00726362">
        <w:rPr>
          <w:rFonts w:ascii="Arial Narrow" w:hAnsi="Arial Narrow" w:cstheme="minorHAnsi"/>
          <w:b/>
          <w:u w:val="single"/>
        </w:rPr>
        <w:t xml:space="preserve"> B</w:t>
      </w:r>
    </w:p>
    <w:p w14:paraId="344F439E" w14:textId="77777777" w:rsidR="003D1AF3" w:rsidRPr="00726362" w:rsidRDefault="003D1AF3" w:rsidP="003D1AF3">
      <w:pPr>
        <w:tabs>
          <w:tab w:val="left" w:pos="180"/>
        </w:tabs>
        <w:spacing w:after="0" w:line="240" w:lineRule="auto"/>
        <w:ind w:left="0" w:right="0"/>
        <w:rPr>
          <w:rFonts w:ascii="Arial Narrow" w:hAnsi="Arial Narrow" w:cstheme="minorHAnsi"/>
          <w:b/>
        </w:rPr>
      </w:pPr>
    </w:p>
    <w:p w14:paraId="5FE1E07C" w14:textId="77777777" w:rsidR="003435D0" w:rsidRPr="005E17B8" w:rsidRDefault="003435D0" w:rsidP="003435D0">
      <w:pPr>
        <w:tabs>
          <w:tab w:val="left" w:pos="180"/>
        </w:tabs>
        <w:spacing w:after="0" w:line="240" w:lineRule="auto"/>
        <w:ind w:left="0" w:right="0"/>
        <w:rPr>
          <w:rFonts w:ascii="Arial Narrow" w:hAnsi="Arial Narrow" w:cstheme="minorHAnsi"/>
          <w:b/>
        </w:rPr>
      </w:pPr>
      <w:r>
        <w:rPr>
          <w:rFonts w:ascii="Arial Narrow" w:hAnsi="Arial Narrow" w:cstheme="minorHAnsi"/>
          <w:b/>
        </w:rPr>
        <w:t>ANKETUESI</w:t>
      </w:r>
      <w:r w:rsidRPr="00A6393A">
        <w:rPr>
          <w:rFonts w:ascii="Arial Narrow" w:hAnsi="Arial Narrow" w:cstheme="minorHAnsi"/>
          <w:b/>
        </w:rPr>
        <w:t xml:space="preserve">: </w:t>
      </w:r>
      <w:r>
        <w:rPr>
          <w:rFonts w:ascii="Arial Narrow" w:hAnsi="Arial Narrow" w:cstheme="minorHAnsi"/>
          <w:b/>
        </w:rPr>
        <w:t xml:space="preserve">ANKETUESI RASTËSISHT DO TI CAKTOJË MUNDËSINË </w:t>
      </w:r>
      <w:proofErr w:type="gramStart"/>
      <w:r>
        <w:rPr>
          <w:rFonts w:ascii="Arial Narrow" w:hAnsi="Arial Narrow" w:cstheme="minorHAnsi"/>
          <w:b/>
        </w:rPr>
        <w:t>A</w:t>
      </w:r>
      <w:proofErr w:type="gramEnd"/>
      <w:r>
        <w:rPr>
          <w:rFonts w:ascii="Arial Narrow" w:hAnsi="Arial Narrow" w:cstheme="minorHAnsi"/>
          <w:b/>
        </w:rPr>
        <w:t xml:space="preserve"> OSE MUNDËSINË B SECILIT RESPONDENT</w:t>
      </w:r>
      <w:r w:rsidRPr="00A6393A">
        <w:rPr>
          <w:rFonts w:ascii="Arial Narrow" w:hAnsi="Arial Narrow" w:cstheme="minorHAnsi"/>
          <w:b/>
        </w:rPr>
        <w:t>.</w:t>
      </w:r>
      <w:r w:rsidRPr="00726362">
        <w:rPr>
          <w:rFonts w:ascii="Arial Narrow" w:hAnsi="Arial Narrow" w:cstheme="minorHAnsi"/>
          <w:b/>
        </w:rPr>
        <w:t xml:space="preserve"> </w:t>
      </w:r>
    </w:p>
    <w:p w14:paraId="776DD7F3" w14:textId="77777777" w:rsidR="00B04FCA" w:rsidRDefault="00B04FCA" w:rsidP="009860B3">
      <w:pPr>
        <w:spacing w:after="0" w:line="240" w:lineRule="auto"/>
        <w:ind w:left="0" w:right="0"/>
        <w:rPr>
          <w:rFonts w:ascii="Arial Narrow" w:eastAsia="Times New Roman" w:hAnsi="Arial Narrow" w:cs="Arial"/>
          <w:b/>
          <w:snapToGrid w:val="0"/>
          <w:szCs w:val="16"/>
          <w:lang w:eastAsia="es-ES"/>
        </w:rPr>
      </w:pPr>
    </w:p>
    <w:p w14:paraId="4C027C7D" w14:textId="77777777" w:rsidR="003435D0" w:rsidRDefault="003435D0" w:rsidP="00690221">
      <w:pPr>
        <w:spacing w:after="0" w:line="240" w:lineRule="auto"/>
        <w:ind w:left="0" w:right="-180"/>
        <w:rPr>
          <w:rFonts w:ascii="Arial Narrow" w:hAnsi="Arial Narrow" w:cs="Arial"/>
          <w:b/>
          <w:sz w:val="20"/>
          <w:szCs w:val="20"/>
        </w:rPr>
      </w:pPr>
      <w:r>
        <w:rPr>
          <w:rFonts w:ascii="Arial Narrow" w:hAnsi="Arial Narrow" w:cs="Arial"/>
          <w:b/>
          <w:sz w:val="20"/>
          <w:szCs w:val="20"/>
        </w:rPr>
        <w:t xml:space="preserve">LEXO: </w:t>
      </w:r>
      <w:r w:rsidRPr="003435D0">
        <w:rPr>
          <w:rFonts w:ascii="Arial Narrow" w:hAnsi="Arial Narrow" w:cs="Arial"/>
          <w:sz w:val="20"/>
          <w:szCs w:val="20"/>
        </w:rPr>
        <w:t xml:space="preserve">Duke </w:t>
      </w:r>
      <w:proofErr w:type="spellStart"/>
      <w:r w:rsidRPr="003435D0">
        <w:rPr>
          <w:rFonts w:ascii="Arial Narrow" w:hAnsi="Arial Narrow" w:cs="Arial"/>
          <w:sz w:val="20"/>
          <w:szCs w:val="20"/>
        </w:rPr>
        <w:t>pa</w:t>
      </w:r>
      <w:r>
        <w:rPr>
          <w:rFonts w:ascii="Arial Narrow" w:hAnsi="Arial Narrow" w:cs="Arial"/>
          <w:sz w:val="20"/>
          <w:szCs w:val="20"/>
        </w:rPr>
        <w:t>t</w:t>
      </w:r>
      <w:r w:rsidRPr="003435D0">
        <w:rPr>
          <w:rFonts w:ascii="Arial Narrow" w:hAnsi="Arial Narrow" w:cs="Arial"/>
          <w:sz w:val="20"/>
          <w:szCs w:val="20"/>
        </w:rPr>
        <w:t>ur</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parasysh</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përvojën</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tuaj</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ose</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atë</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që</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keni</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dëgjuar</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sa</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mirë</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ose</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sa</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keq</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mendoni</w:t>
      </w:r>
      <w:proofErr w:type="spellEnd"/>
      <w:r w:rsidRPr="003435D0">
        <w:rPr>
          <w:rFonts w:ascii="Arial Narrow" w:hAnsi="Arial Narrow" w:cs="Arial"/>
          <w:sz w:val="20"/>
          <w:szCs w:val="20"/>
        </w:rPr>
        <w:t xml:space="preserve"> se </w:t>
      </w:r>
      <w:proofErr w:type="spellStart"/>
      <w:r w:rsidRPr="003435D0">
        <w:rPr>
          <w:rFonts w:ascii="Arial Narrow" w:hAnsi="Arial Narrow" w:cs="Arial"/>
          <w:sz w:val="20"/>
          <w:szCs w:val="20"/>
        </w:rPr>
        <w:t>policia</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në</w:t>
      </w:r>
      <w:proofErr w:type="spellEnd"/>
      <w:r w:rsidRPr="003435D0">
        <w:rPr>
          <w:rFonts w:ascii="Arial Narrow" w:hAnsi="Arial Narrow" w:cs="Arial"/>
          <w:sz w:val="20"/>
          <w:szCs w:val="20"/>
        </w:rPr>
        <w:t xml:space="preserve"> [QYTET] </w:t>
      </w:r>
      <w:proofErr w:type="spellStart"/>
      <w:r w:rsidRPr="003435D0">
        <w:rPr>
          <w:rFonts w:ascii="Arial Narrow" w:hAnsi="Arial Narrow" w:cs="Arial"/>
          <w:sz w:val="20"/>
          <w:szCs w:val="20"/>
        </w:rPr>
        <w:t>përmbush</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funksionet</w:t>
      </w:r>
      <w:proofErr w:type="spellEnd"/>
      <w:r w:rsidRPr="003435D0">
        <w:rPr>
          <w:rFonts w:ascii="Arial Narrow" w:hAnsi="Arial Narrow" w:cs="Arial"/>
          <w:sz w:val="20"/>
          <w:szCs w:val="20"/>
        </w:rPr>
        <w:t xml:space="preserve"> e </w:t>
      </w:r>
      <w:proofErr w:type="spellStart"/>
      <w:r w:rsidRPr="003435D0">
        <w:rPr>
          <w:rFonts w:ascii="Arial Narrow" w:hAnsi="Arial Narrow" w:cs="Arial"/>
          <w:sz w:val="20"/>
          <w:szCs w:val="20"/>
        </w:rPr>
        <w:t>mëposhtme</w:t>
      </w:r>
      <w:proofErr w:type="spellEnd"/>
      <w:r w:rsidRPr="003435D0">
        <w:rPr>
          <w:rFonts w:ascii="Arial Narrow" w:hAnsi="Arial Narrow" w:cs="Arial"/>
          <w:sz w:val="20"/>
          <w:szCs w:val="20"/>
        </w:rPr>
        <w:t xml:space="preserve">? A do </w:t>
      </w:r>
      <w:proofErr w:type="spellStart"/>
      <w:r w:rsidRPr="003435D0">
        <w:rPr>
          <w:rFonts w:ascii="Arial Narrow" w:hAnsi="Arial Narrow" w:cs="Arial"/>
          <w:sz w:val="20"/>
          <w:szCs w:val="20"/>
        </w:rPr>
        <w:t>të</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thoshit</w:t>
      </w:r>
      <w:proofErr w:type="spellEnd"/>
      <w:r w:rsidRPr="003435D0">
        <w:rPr>
          <w:rFonts w:ascii="Arial Narrow" w:hAnsi="Arial Narrow" w:cs="Arial"/>
          <w:sz w:val="20"/>
          <w:szCs w:val="20"/>
        </w:rPr>
        <w:t xml:space="preserve"> se </w:t>
      </w:r>
      <w:proofErr w:type="spellStart"/>
      <w:r w:rsidRPr="003435D0">
        <w:rPr>
          <w:rFonts w:ascii="Arial Narrow" w:hAnsi="Arial Narrow" w:cs="Arial"/>
          <w:sz w:val="20"/>
          <w:szCs w:val="20"/>
        </w:rPr>
        <w:t>ata</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i</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përmbushin</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këto</w:t>
      </w:r>
      <w:proofErr w:type="spellEnd"/>
      <w:r w:rsidRPr="003435D0">
        <w:rPr>
          <w:rFonts w:ascii="Arial Narrow" w:hAnsi="Arial Narrow" w:cs="Arial"/>
          <w:sz w:val="20"/>
          <w:szCs w:val="20"/>
        </w:rPr>
        <w:t xml:space="preserve"> </w:t>
      </w:r>
      <w:proofErr w:type="spellStart"/>
      <w:r w:rsidRPr="003435D0">
        <w:rPr>
          <w:rFonts w:ascii="Arial Narrow" w:hAnsi="Arial Narrow" w:cs="Arial"/>
          <w:sz w:val="20"/>
          <w:szCs w:val="20"/>
        </w:rPr>
        <w:t>funksione</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shumë</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mirë</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mjaft</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mirë</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mjaft</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keq</w:t>
      </w:r>
      <w:proofErr w:type="spellEnd"/>
      <w:r w:rsidRPr="003435D0">
        <w:rPr>
          <w:rFonts w:ascii="Arial Narrow" w:hAnsi="Arial Narrow" w:cs="Arial"/>
          <w:b/>
          <w:sz w:val="20"/>
          <w:szCs w:val="20"/>
        </w:rPr>
        <w:t xml:space="preserve">, apo </w:t>
      </w:r>
      <w:proofErr w:type="spellStart"/>
      <w:r w:rsidRPr="003435D0">
        <w:rPr>
          <w:rFonts w:ascii="Arial Narrow" w:hAnsi="Arial Narrow" w:cs="Arial"/>
          <w:b/>
          <w:sz w:val="20"/>
          <w:szCs w:val="20"/>
        </w:rPr>
        <w:t>shumë</w:t>
      </w:r>
      <w:proofErr w:type="spellEnd"/>
      <w:r w:rsidRPr="003435D0">
        <w:rPr>
          <w:rFonts w:ascii="Arial Narrow" w:hAnsi="Arial Narrow" w:cs="Arial"/>
          <w:b/>
          <w:sz w:val="20"/>
          <w:szCs w:val="20"/>
        </w:rPr>
        <w:t xml:space="preserve"> </w:t>
      </w:r>
      <w:proofErr w:type="spellStart"/>
      <w:r w:rsidRPr="003435D0">
        <w:rPr>
          <w:rFonts w:ascii="Arial Narrow" w:hAnsi="Arial Narrow" w:cs="Arial"/>
          <w:b/>
          <w:sz w:val="20"/>
          <w:szCs w:val="20"/>
        </w:rPr>
        <w:t>keq</w:t>
      </w:r>
      <w:proofErr w:type="spellEnd"/>
      <w:r w:rsidRPr="003435D0">
        <w:rPr>
          <w:rFonts w:ascii="Arial Narrow" w:hAnsi="Arial Narrow" w:cs="Arial"/>
          <w:b/>
          <w:sz w:val="20"/>
          <w:szCs w:val="20"/>
        </w:rPr>
        <w:t>?</w:t>
      </w:r>
    </w:p>
    <w:p w14:paraId="166EA0F4" w14:textId="77777777" w:rsidR="00805EE0" w:rsidRPr="00071FB0" w:rsidRDefault="00805EE0" w:rsidP="00805EE0">
      <w:pPr>
        <w:spacing w:after="0" w:line="240" w:lineRule="auto"/>
        <w:rPr>
          <w:rFonts w:ascii="Arial Narrow" w:hAnsi="Arial Narrow" w:cs="Arial"/>
          <w:b/>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8C0689" w:rsidRPr="00CE484C" w14:paraId="7445CA0F" w14:textId="77777777" w:rsidTr="00F87280">
        <w:tc>
          <w:tcPr>
            <w:tcW w:w="990" w:type="dxa"/>
          </w:tcPr>
          <w:p w14:paraId="2D216671" w14:textId="77777777" w:rsidR="008C0689" w:rsidRPr="00726362" w:rsidRDefault="00616DB5" w:rsidP="00F87280">
            <w:pPr>
              <w:ind w:left="0" w:right="0"/>
              <w:rPr>
                <w:rFonts w:ascii="Arial Narrow" w:hAnsi="Arial Narrow" w:cs="Arial"/>
                <w:b/>
                <w:sz w:val="20"/>
                <w:szCs w:val="20"/>
                <w:lang w:val="es-MX"/>
              </w:rPr>
            </w:pPr>
            <w:r>
              <w:rPr>
                <w:rFonts w:ascii="Arial Narrow" w:hAnsi="Arial Narrow" w:cs="Arial"/>
                <w:b/>
                <w:sz w:val="20"/>
                <w:szCs w:val="20"/>
                <w:lang w:val="es-MX"/>
              </w:rPr>
              <w:t>q43</w:t>
            </w:r>
            <w:r w:rsidR="008C0689" w:rsidRPr="00726362">
              <w:rPr>
                <w:rFonts w:ascii="Arial Narrow" w:hAnsi="Arial Narrow" w:cs="Arial"/>
                <w:b/>
                <w:sz w:val="20"/>
                <w:szCs w:val="20"/>
                <w:lang w:val="es-MX"/>
              </w:rPr>
              <w:t>a_G2</w:t>
            </w:r>
          </w:p>
          <w:p w14:paraId="7563C08F" w14:textId="77777777" w:rsidR="008C0689" w:rsidRPr="00726362" w:rsidRDefault="008C0689" w:rsidP="00F87280">
            <w:pPr>
              <w:ind w:left="0" w:right="0"/>
              <w:rPr>
                <w:rFonts w:ascii="Arial Narrow" w:hAnsi="Arial Narrow" w:cs="Arial"/>
                <w:b/>
                <w:sz w:val="20"/>
                <w:szCs w:val="20"/>
                <w:lang w:val="es-MX"/>
              </w:rPr>
            </w:pPr>
          </w:p>
          <w:p w14:paraId="0EDF210B" w14:textId="77777777" w:rsidR="008C0689" w:rsidRPr="00726362" w:rsidRDefault="008C0689" w:rsidP="00F87280">
            <w:pPr>
              <w:ind w:left="0"/>
              <w:rPr>
                <w:rFonts w:ascii="Arial Narrow" w:hAnsi="Arial Narrow" w:cs="Arial"/>
                <w:b/>
                <w:sz w:val="20"/>
                <w:szCs w:val="20"/>
              </w:rPr>
            </w:pPr>
          </w:p>
        </w:tc>
        <w:tc>
          <w:tcPr>
            <w:tcW w:w="4950" w:type="dxa"/>
          </w:tcPr>
          <w:p w14:paraId="21035679" w14:textId="77777777" w:rsidR="008C0689" w:rsidRPr="00726362" w:rsidRDefault="000A7E43" w:rsidP="000A7E43">
            <w:pPr>
              <w:ind w:left="0"/>
              <w:rPr>
                <w:rFonts w:ascii="Arial Narrow" w:hAnsi="Arial Narrow" w:cs="Arial"/>
                <w:b/>
                <w:sz w:val="20"/>
                <w:szCs w:val="20"/>
              </w:rPr>
            </w:pPr>
            <w:proofErr w:type="spellStart"/>
            <w:r w:rsidRPr="000A7E43">
              <w:rPr>
                <w:rFonts w:ascii="Arial Narrow" w:hAnsi="Arial Narrow" w:cs="Arial"/>
                <w:sz w:val="20"/>
                <w:szCs w:val="20"/>
              </w:rPr>
              <w:t>Zgjidhja</w:t>
            </w:r>
            <w:proofErr w:type="spellEnd"/>
            <w:r w:rsidRPr="000A7E43">
              <w:rPr>
                <w:rFonts w:ascii="Arial Narrow" w:hAnsi="Arial Narrow" w:cs="Arial"/>
                <w:sz w:val="20"/>
                <w:szCs w:val="20"/>
              </w:rPr>
              <w:t xml:space="preserve"> e </w:t>
            </w:r>
            <w:proofErr w:type="spellStart"/>
            <w:r w:rsidRPr="000A7E43">
              <w:rPr>
                <w:rFonts w:ascii="Arial Narrow" w:hAnsi="Arial Narrow" w:cs="Arial"/>
                <w:sz w:val="20"/>
                <w:szCs w:val="20"/>
              </w:rPr>
              <w:t>problemeve</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sigurisë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komunitetin</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tuaj</w:t>
            </w:r>
            <w:proofErr w:type="spellEnd"/>
            <w:r w:rsidRPr="000A7E43">
              <w:rPr>
                <w:rFonts w:ascii="Arial Narrow" w:hAnsi="Arial Narrow" w:cs="Arial"/>
                <w:sz w:val="20"/>
                <w:szCs w:val="20"/>
              </w:rPr>
              <w:t xml:space="preserve"> </w:t>
            </w:r>
          </w:p>
        </w:tc>
        <w:tc>
          <w:tcPr>
            <w:tcW w:w="4140" w:type="dxa"/>
          </w:tcPr>
          <w:p w14:paraId="181931A2" w14:textId="77777777" w:rsidR="008C0689" w:rsidRPr="00726362" w:rsidRDefault="003435D0" w:rsidP="00F8728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mirë</w:t>
            </w:r>
            <w:proofErr w:type="spellEnd"/>
            <w:r w:rsidR="008C0689" w:rsidRPr="00726362">
              <w:rPr>
                <w:rFonts w:ascii="Arial Narrow" w:hAnsi="Arial Narrow"/>
                <w:sz w:val="20"/>
                <w:szCs w:val="20"/>
                <w:u w:val="dotted"/>
              </w:rPr>
              <w:tab/>
            </w:r>
            <w:r w:rsidR="008C0689" w:rsidRPr="00726362">
              <w:rPr>
                <w:rFonts w:ascii="Arial Narrow" w:hAnsi="Arial Narrow"/>
                <w:sz w:val="20"/>
                <w:szCs w:val="20"/>
                <w:u w:val="dotted"/>
              </w:rPr>
              <w:tab/>
            </w:r>
            <w:r w:rsidR="008C0689" w:rsidRPr="00726362">
              <w:rPr>
                <w:rFonts w:ascii="Arial Narrow" w:hAnsi="Arial Narrow"/>
                <w:sz w:val="20"/>
                <w:szCs w:val="20"/>
                <w:u w:val="dotted"/>
              </w:rPr>
              <w:tab/>
            </w:r>
            <w:r w:rsidR="008C0689" w:rsidRPr="00726362">
              <w:rPr>
                <w:rFonts w:ascii="Calibri Light" w:hAnsi="Calibri Light"/>
                <w:sz w:val="20"/>
                <w:szCs w:val="20"/>
                <w:u w:val="dotted"/>
              </w:rPr>
              <w:tab/>
            </w:r>
            <w:r w:rsidR="008C0689" w:rsidRPr="00726362">
              <w:rPr>
                <w:rFonts w:ascii="Arial Narrow" w:hAnsi="Arial Narrow"/>
                <w:sz w:val="20"/>
                <w:szCs w:val="20"/>
              </w:rPr>
              <w:t>1</w:t>
            </w:r>
          </w:p>
          <w:p w14:paraId="1991C6E1" w14:textId="2FF217CF" w:rsidR="008C0689" w:rsidRPr="00726362" w:rsidRDefault="003435D0" w:rsidP="00F8728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mirë</w:t>
            </w:r>
            <w:r w:rsidR="008C0689"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8C0689" w:rsidRPr="00726362">
              <w:rPr>
                <w:rFonts w:ascii="Arial Narrow" w:hAnsi="Arial Narrow"/>
                <w:sz w:val="20"/>
                <w:szCs w:val="20"/>
              </w:rPr>
              <w:t>2</w:t>
            </w:r>
          </w:p>
          <w:p w14:paraId="088773F8" w14:textId="42306E4E" w:rsidR="008C0689" w:rsidRPr="00726362" w:rsidRDefault="003435D0" w:rsidP="00F8728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keq </w:t>
            </w:r>
            <w:r w:rsidR="008C0689"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8C0689" w:rsidRPr="00726362">
              <w:rPr>
                <w:rFonts w:ascii="Arial Narrow" w:hAnsi="Arial Narrow"/>
                <w:sz w:val="20"/>
                <w:szCs w:val="20"/>
              </w:rPr>
              <w:t>3</w:t>
            </w:r>
          </w:p>
          <w:p w14:paraId="4F78967B" w14:textId="4C326F01" w:rsidR="008C0689" w:rsidRPr="00726362" w:rsidRDefault="003435D0" w:rsidP="00F8728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keq</w:t>
            </w:r>
            <w:proofErr w:type="spellEnd"/>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8C0689" w:rsidRPr="00726362">
              <w:rPr>
                <w:rFonts w:ascii="Arial Narrow" w:hAnsi="Arial Narrow"/>
                <w:sz w:val="20"/>
                <w:szCs w:val="20"/>
              </w:rPr>
              <w:t>4</w:t>
            </w:r>
          </w:p>
          <w:p w14:paraId="6031DF06" w14:textId="3FD2271C" w:rsidR="008C0689" w:rsidRPr="007D5A67" w:rsidRDefault="008C0689" w:rsidP="00F87280">
            <w:pPr>
              <w:ind w:left="0"/>
              <w:rPr>
                <w:rFonts w:ascii="Arial Narrow" w:hAnsi="Arial Narrow" w:cs="Arial"/>
                <w:b/>
                <w:sz w:val="20"/>
                <w:szCs w:val="20"/>
              </w:rPr>
            </w:pPr>
            <w:r w:rsidRPr="007D5A67">
              <w:rPr>
                <w:rFonts w:ascii="Arial Narrow" w:hAnsi="Arial Narrow"/>
                <w:b/>
                <w:sz w:val="20"/>
                <w:szCs w:val="20"/>
              </w:rPr>
              <w:t>(</w:t>
            </w:r>
            <w:r w:rsidR="007A3A4D" w:rsidRPr="007D5A67">
              <w:rPr>
                <w:rFonts w:ascii="Arial Narrow" w:hAnsi="Arial Narrow"/>
                <w:b/>
                <w:sz w:val="20"/>
                <w:szCs w:val="20"/>
              </w:rPr>
              <w:t>MOS LEXO</w:t>
            </w:r>
            <w:r w:rsidRPr="007D5A67">
              <w:rPr>
                <w:rFonts w:ascii="Arial Narrow" w:hAnsi="Arial Narrow"/>
                <w:b/>
                <w:sz w:val="20"/>
                <w:szCs w:val="20"/>
              </w:rPr>
              <w:t xml:space="preserve">) </w:t>
            </w:r>
            <w:proofErr w:type="spellStart"/>
            <w:r w:rsidR="007648EF" w:rsidRPr="007D5A67">
              <w:rPr>
                <w:rFonts w:ascii="Arial Narrow" w:hAnsi="Arial Narrow"/>
                <w:sz w:val="20"/>
                <w:szCs w:val="20"/>
              </w:rPr>
              <w:t>Nuk</w:t>
            </w:r>
            <w:proofErr w:type="spellEnd"/>
            <w:r w:rsidR="007648EF" w:rsidRPr="007D5A67">
              <w:rPr>
                <w:rFonts w:ascii="Arial Narrow" w:hAnsi="Arial Narrow"/>
                <w:sz w:val="20"/>
                <w:szCs w:val="20"/>
              </w:rPr>
              <w:t xml:space="preserve"> e di/Pa </w:t>
            </w:r>
            <w:proofErr w:type="spellStart"/>
            <w:r w:rsidR="007648EF" w:rsidRPr="007D5A67">
              <w:rPr>
                <w:rFonts w:ascii="Arial Narrow" w:hAnsi="Arial Narrow"/>
                <w:sz w:val="20"/>
                <w:szCs w:val="20"/>
              </w:rPr>
              <w:t>përgjigje</w:t>
            </w:r>
            <w:proofErr w:type="spellEnd"/>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D5A67">
              <w:rPr>
                <w:rFonts w:ascii="Arial Narrow" w:hAnsi="Arial Narrow"/>
                <w:sz w:val="20"/>
                <w:szCs w:val="20"/>
              </w:rPr>
              <w:t>99</w:t>
            </w:r>
          </w:p>
        </w:tc>
      </w:tr>
      <w:tr w:rsidR="008C0689" w:rsidRPr="00CE484C" w14:paraId="0830B578" w14:textId="77777777" w:rsidTr="00F87280">
        <w:tc>
          <w:tcPr>
            <w:tcW w:w="990" w:type="dxa"/>
          </w:tcPr>
          <w:p w14:paraId="34659C55" w14:textId="77777777" w:rsidR="008C0689" w:rsidRPr="00726362" w:rsidRDefault="008C0689" w:rsidP="00F87280">
            <w:pPr>
              <w:ind w:left="0" w:right="0"/>
              <w:rPr>
                <w:rFonts w:ascii="Arial Narrow" w:hAnsi="Arial Narrow" w:cs="Arial"/>
                <w:b/>
                <w:sz w:val="20"/>
                <w:szCs w:val="20"/>
              </w:rPr>
            </w:pPr>
            <w:r w:rsidRPr="00726362">
              <w:rPr>
                <w:rFonts w:ascii="Arial Narrow" w:hAnsi="Arial Narrow" w:cs="Arial"/>
                <w:b/>
                <w:sz w:val="20"/>
                <w:szCs w:val="20"/>
              </w:rPr>
              <w:lastRenderedPageBreak/>
              <w:t>q</w:t>
            </w:r>
            <w:r w:rsidR="00616DB5">
              <w:rPr>
                <w:rFonts w:ascii="Arial Narrow" w:hAnsi="Arial Narrow" w:cs="Arial"/>
                <w:b/>
                <w:sz w:val="20"/>
                <w:szCs w:val="20"/>
                <w:lang w:val="es-MX"/>
              </w:rPr>
              <w:t>43</w:t>
            </w:r>
            <w:r w:rsidRPr="00726362">
              <w:rPr>
                <w:rFonts w:ascii="Arial Narrow" w:hAnsi="Arial Narrow" w:cs="Arial"/>
                <w:b/>
                <w:sz w:val="20"/>
                <w:szCs w:val="20"/>
              </w:rPr>
              <w:t>b_G2</w:t>
            </w:r>
          </w:p>
          <w:p w14:paraId="392B3E86" w14:textId="77777777" w:rsidR="008C0689" w:rsidRPr="00726362" w:rsidRDefault="008C0689" w:rsidP="00F87280">
            <w:pPr>
              <w:ind w:left="0"/>
              <w:rPr>
                <w:rFonts w:ascii="Arial Narrow" w:hAnsi="Arial Narrow" w:cs="Arial"/>
                <w:b/>
                <w:sz w:val="20"/>
                <w:szCs w:val="20"/>
              </w:rPr>
            </w:pPr>
          </w:p>
        </w:tc>
        <w:tc>
          <w:tcPr>
            <w:tcW w:w="4950" w:type="dxa"/>
          </w:tcPr>
          <w:p w14:paraId="4B0A65C2" w14:textId="77777777" w:rsidR="000A7E43" w:rsidRDefault="000A7E43" w:rsidP="00F87280">
            <w:pPr>
              <w:ind w:left="0"/>
              <w:rPr>
                <w:rFonts w:ascii="Arial Narrow" w:hAnsi="Arial Narrow" w:cs="Arial"/>
                <w:sz w:val="20"/>
                <w:szCs w:val="20"/>
              </w:rPr>
            </w:pPr>
            <w:r w:rsidRPr="000A7E43">
              <w:rPr>
                <w:rFonts w:ascii="Arial Narrow" w:hAnsi="Arial Narrow" w:cs="Arial"/>
                <w:sz w:val="20"/>
                <w:szCs w:val="20"/>
              </w:rPr>
              <w:t xml:space="preserve">Duke </w:t>
            </w:r>
            <w:proofErr w:type="spellStart"/>
            <w:r w:rsidRPr="000A7E43">
              <w:rPr>
                <w:rFonts w:ascii="Arial Narrow" w:hAnsi="Arial Narrow" w:cs="Arial"/>
                <w:sz w:val="20"/>
                <w:szCs w:val="20"/>
              </w:rPr>
              <w:t>ju</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ndihmuar</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ju</w:t>
            </w:r>
            <w:r>
              <w:rPr>
                <w:rFonts w:ascii="Arial Narrow" w:hAnsi="Arial Narrow" w:cs="Arial"/>
                <w:sz w:val="20"/>
                <w:szCs w:val="20"/>
              </w:rPr>
              <w:t>ve</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dhe</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familjen</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tuaj</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që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ndiheni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sigurt</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brenda</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dhe</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jashtë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shtëpisë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tuaj</w:t>
            </w:r>
            <w:proofErr w:type="spellEnd"/>
          </w:p>
          <w:p w14:paraId="68EE9D77" w14:textId="77777777" w:rsidR="008C0689" w:rsidRPr="00726362" w:rsidRDefault="008C0689" w:rsidP="00F87280">
            <w:pPr>
              <w:ind w:left="0"/>
              <w:rPr>
                <w:rFonts w:ascii="Arial Narrow" w:hAnsi="Arial Narrow" w:cs="Arial"/>
                <w:sz w:val="20"/>
                <w:szCs w:val="20"/>
              </w:rPr>
            </w:pPr>
          </w:p>
        </w:tc>
        <w:tc>
          <w:tcPr>
            <w:tcW w:w="4140" w:type="dxa"/>
          </w:tcPr>
          <w:p w14:paraId="251BBDD7"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mirë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344EB241" w14:textId="29F43D55"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mirë</w:t>
            </w:r>
            <w:r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rPr>
              <w:t>2</w:t>
            </w:r>
          </w:p>
          <w:p w14:paraId="4A193696" w14:textId="14E9A7C2"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keq </w:t>
            </w:r>
            <w:r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rPr>
              <w:t>3</w:t>
            </w:r>
          </w:p>
          <w:p w14:paraId="44500391"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keq</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4CA59ACE" w14:textId="77777777" w:rsidR="008C0689" w:rsidRPr="007D5A67" w:rsidRDefault="003435D0" w:rsidP="003435D0">
            <w:pPr>
              <w:ind w:left="0"/>
              <w:rPr>
                <w:rFonts w:ascii="Arial Narrow" w:hAnsi="Arial Narrow" w:cs="Arial"/>
                <w:b/>
                <w:sz w:val="20"/>
                <w:szCs w:val="20"/>
              </w:rPr>
            </w:pPr>
            <w:r w:rsidRPr="00726362">
              <w:rPr>
                <w:rFonts w:ascii="Arial Narrow" w:hAnsi="Arial Narrow"/>
                <w:b/>
                <w:sz w:val="20"/>
                <w:szCs w:val="20"/>
              </w:rPr>
              <w:t xml:space="preserve"> </w:t>
            </w:r>
            <w:r w:rsidR="008C0689" w:rsidRPr="007D5A67">
              <w:rPr>
                <w:rFonts w:ascii="Arial Narrow" w:hAnsi="Arial Narrow"/>
                <w:b/>
                <w:sz w:val="20"/>
                <w:szCs w:val="20"/>
              </w:rPr>
              <w:t>(</w:t>
            </w:r>
            <w:r w:rsidR="007A3A4D" w:rsidRPr="007D5A67">
              <w:rPr>
                <w:rFonts w:ascii="Arial Narrow" w:hAnsi="Arial Narrow"/>
                <w:b/>
                <w:sz w:val="20"/>
                <w:szCs w:val="20"/>
              </w:rPr>
              <w:t>MOS LEXO</w:t>
            </w:r>
            <w:r w:rsidR="008C0689" w:rsidRPr="007D5A67">
              <w:rPr>
                <w:rFonts w:ascii="Arial Narrow" w:hAnsi="Arial Narrow"/>
                <w:b/>
                <w:sz w:val="20"/>
                <w:szCs w:val="20"/>
              </w:rPr>
              <w:t xml:space="preserve">) </w:t>
            </w:r>
            <w:proofErr w:type="spellStart"/>
            <w:r w:rsidR="007648EF" w:rsidRPr="007D5A67">
              <w:rPr>
                <w:rFonts w:ascii="Arial Narrow" w:hAnsi="Arial Narrow"/>
                <w:sz w:val="20"/>
                <w:szCs w:val="20"/>
              </w:rPr>
              <w:t>Nuk</w:t>
            </w:r>
            <w:proofErr w:type="spellEnd"/>
            <w:r w:rsidR="007648EF" w:rsidRPr="007D5A67">
              <w:rPr>
                <w:rFonts w:ascii="Arial Narrow" w:hAnsi="Arial Narrow"/>
                <w:sz w:val="20"/>
                <w:szCs w:val="20"/>
              </w:rPr>
              <w:t xml:space="preserve"> e di/Pa </w:t>
            </w:r>
            <w:proofErr w:type="spellStart"/>
            <w:r w:rsidR="007648EF" w:rsidRPr="007D5A67">
              <w:rPr>
                <w:rFonts w:ascii="Arial Narrow" w:hAnsi="Arial Narrow"/>
                <w:sz w:val="20"/>
                <w:szCs w:val="20"/>
              </w:rPr>
              <w:t>përgjigje</w:t>
            </w:r>
            <w:proofErr w:type="spellEnd"/>
            <w:r w:rsidR="008C0689" w:rsidRPr="007D5A67">
              <w:rPr>
                <w:rFonts w:ascii="Arial Narrow" w:hAnsi="Arial Narrow"/>
                <w:sz w:val="20"/>
                <w:szCs w:val="20"/>
                <w:u w:val="dotted"/>
              </w:rPr>
              <w:tab/>
            </w:r>
            <w:r w:rsidR="008C0689" w:rsidRPr="007D5A67">
              <w:rPr>
                <w:rFonts w:ascii="Calibri Light" w:hAnsi="Calibri Light"/>
                <w:sz w:val="20"/>
                <w:szCs w:val="20"/>
                <w:u w:val="dotted"/>
              </w:rPr>
              <w:tab/>
            </w:r>
            <w:r w:rsidR="008C0689" w:rsidRPr="007D5A67">
              <w:rPr>
                <w:rFonts w:ascii="Arial Narrow" w:hAnsi="Arial Narrow"/>
                <w:sz w:val="20"/>
                <w:szCs w:val="20"/>
              </w:rPr>
              <w:t>99</w:t>
            </w:r>
          </w:p>
        </w:tc>
      </w:tr>
      <w:tr w:rsidR="008C0689" w:rsidRPr="00CE484C" w14:paraId="597B640A" w14:textId="77777777" w:rsidTr="00F87280">
        <w:tc>
          <w:tcPr>
            <w:tcW w:w="990" w:type="dxa"/>
          </w:tcPr>
          <w:p w14:paraId="4FAE6DE5" w14:textId="77777777" w:rsidR="008C0689" w:rsidRPr="00726362" w:rsidRDefault="008C0689" w:rsidP="00F87280">
            <w:pPr>
              <w:ind w:left="0" w:right="0"/>
              <w:rPr>
                <w:rFonts w:ascii="Arial Narrow" w:hAnsi="Arial Narrow" w:cs="Arial"/>
                <w:b/>
                <w:sz w:val="20"/>
                <w:szCs w:val="20"/>
                <w:lang w:val="es-MX"/>
              </w:rPr>
            </w:pPr>
            <w:r w:rsidRPr="00726362">
              <w:rPr>
                <w:rFonts w:ascii="Arial Narrow" w:hAnsi="Arial Narrow" w:cs="Arial"/>
                <w:b/>
                <w:sz w:val="20"/>
                <w:szCs w:val="20"/>
                <w:lang w:val="es-MX"/>
              </w:rPr>
              <w:t>q</w:t>
            </w:r>
            <w:r w:rsidR="00616DB5">
              <w:rPr>
                <w:rFonts w:ascii="Arial Narrow" w:hAnsi="Arial Narrow" w:cs="Arial"/>
                <w:b/>
                <w:sz w:val="20"/>
                <w:szCs w:val="20"/>
                <w:lang w:val="es-MX"/>
              </w:rPr>
              <w:t>43</w:t>
            </w:r>
            <w:r w:rsidRPr="00726362">
              <w:rPr>
                <w:rFonts w:ascii="Arial Narrow" w:hAnsi="Arial Narrow" w:cs="Arial"/>
                <w:b/>
                <w:sz w:val="20"/>
                <w:szCs w:val="20"/>
                <w:lang w:val="es-MX"/>
              </w:rPr>
              <w:t>c_G2</w:t>
            </w:r>
          </w:p>
          <w:p w14:paraId="71BAD7F5" w14:textId="77777777" w:rsidR="008C0689" w:rsidRPr="00726362" w:rsidRDefault="008C0689" w:rsidP="00F87280">
            <w:pPr>
              <w:ind w:left="0"/>
              <w:rPr>
                <w:rFonts w:ascii="Arial Narrow" w:hAnsi="Arial Narrow" w:cs="Arial"/>
                <w:b/>
                <w:sz w:val="20"/>
                <w:szCs w:val="20"/>
              </w:rPr>
            </w:pPr>
          </w:p>
        </w:tc>
        <w:tc>
          <w:tcPr>
            <w:tcW w:w="4950" w:type="dxa"/>
          </w:tcPr>
          <w:p w14:paraId="27FBD62E" w14:textId="77777777" w:rsidR="008C0689" w:rsidRPr="00726362" w:rsidRDefault="000A7E43" w:rsidP="00F87280">
            <w:pPr>
              <w:ind w:left="0"/>
              <w:rPr>
                <w:rFonts w:ascii="Arial Narrow" w:hAnsi="Arial Narrow" w:cs="Arial"/>
                <w:b/>
                <w:sz w:val="20"/>
                <w:szCs w:val="20"/>
              </w:rPr>
            </w:pPr>
            <w:proofErr w:type="spellStart"/>
            <w:r w:rsidRPr="000A7E43">
              <w:rPr>
                <w:rFonts w:ascii="Arial Narrow" w:hAnsi="Arial Narrow" w:cs="Arial"/>
                <w:sz w:val="20"/>
                <w:szCs w:val="20"/>
              </w:rPr>
              <w:t>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qenit</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disponueshëm</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për</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t'ju</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ndihmuar</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kur</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keni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nevojë</w:t>
            </w:r>
            <w:proofErr w:type="spellEnd"/>
          </w:p>
        </w:tc>
        <w:tc>
          <w:tcPr>
            <w:tcW w:w="4140" w:type="dxa"/>
          </w:tcPr>
          <w:p w14:paraId="03546613"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mirë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57DCA5B1" w14:textId="5FE61845"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mirë</w:t>
            </w:r>
            <w:r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rPr>
              <w:t>2</w:t>
            </w:r>
          </w:p>
          <w:p w14:paraId="46CD5962" w14:textId="0FF2ED8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keq </w:t>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rPr>
              <w:t>3</w:t>
            </w:r>
          </w:p>
          <w:p w14:paraId="4EEAEC87"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keq</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2580CE69" w14:textId="77777777" w:rsidR="008C0689" w:rsidRPr="007D5A67" w:rsidRDefault="003435D0" w:rsidP="003435D0">
            <w:pPr>
              <w:ind w:left="0"/>
              <w:rPr>
                <w:rFonts w:ascii="Arial Narrow" w:hAnsi="Arial Narrow" w:cs="Arial"/>
                <w:b/>
                <w:sz w:val="20"/>
                <w:szCs w:val="20"/>
              </w:rPr>
            </w:pPr>
            <w:r w:rsidRPr="00726362">
              <w:rPr>
                <w:rFonts w:ascii="Arial Narrow" w:hAnsi="Arial Narrow"/>
                <w:b/>
                <w:sz w:val="20"/>
                <w:szCs w:val="20"/>
              </w:rPr>
              <w:t xml:space="preserve"> </w:t>
            </w:r>
            <w:r w:rsidR="008C0689" w:rsidRPr="007D5A67">
              <w:rPr>
                <w:rFonts w:ascii="Arial Narrow" w:hAnsi="Arial Narrow"/>
                <w:b/>
                <w:sz w:val="20"/>
                <w:szCs w:val="20"/>
              </w:rPr>
              <w:t>(</w:t>
            </w:r>
            <w:r w:rsidR="007A3A4D" w:rsidRPr="007D5A67">
              <w:rPr>
                <w:rFonts w:ascii="Arial Narrow" w:hAnsi="Arial Narrow"/>
                <w:b/>
                <w:sz w:val="20"/>
                <w:szCs w:val="20"/>
              </w:rPr>
              <w:t>MOS LEXO</w:t>
            </w:r>
            <w:r w:rsidR="008C0689" w:rsidRPr="007D5A67">
              <w:rPr>
                <w:rFonts w:ascii="Arial Narrow" w:hAnsi="Arial Narrow"/>
                <w:b/>
                <w:sz w:val="20"/>
                <w:szCs w:val="20"/>
              </w:rPr>
              <w:t xml:space="preserve">) </w:t>
            </w:r>
            <w:proofErr w:type="spellStart"/>
            <w:r w:rsidR="007648EF" w:rsidRPr="007D5A67">
              <w:rPr>
                <w:rFonts w:ascii="Arial Narrow" w:hAnsi="Arial Narrow"/>
                <w:sz w:val="20"/>
                <w:szCs w:val="20"/>
              </w:rPr>
              <w:t>Nuk</w:t>
            </w:r>
            <w:proofErr w:type="spellEnd"/>
            <w:r w:rsidR="007648EF" w:rsidRPr="007D5A67">
              <w:rPr>
                <w:rFonts w:ascii="Arial Narrow" w:hAnsi="Arial Narrow"/>
                <w:sz w:val="20"/>
                <w:szCs w:val="20"/>
              </w:rPr>
              <w:t xml:space="preserve"> e di/Pa </w:t>
            </w:r>
            <w:proofErr w:type="spellStart"/>
            <w:r w:rsidR="007648EF" w:rsidRPr="007D5A67">
              <w:rPr>
                <w:rFonts w:ascii="Arial Narrow" w:hAnsi="Arial Narrow"/>
                <w:sz w:val="20"/>
                <w:szCs w:val="20"/>
              </w:rPr>
              <w:t>përgjigje</w:t>
            </w:r>
            <w:proofErr w:type="spellEnd"/>
            <w:r w:rsidR="008C0689" w:rsidRPr="007D5A67">
              <w:rPr>
                <w:rFonts w:ascii="Arial Narrow" w:hAnsi="Arial Narrow"/>
                <w:sz w:val="20"/>
                <w:szCs w:val="20"/>
                <w:u w:val="dotted"/>
              </w:rPr>
              <w:tab/>
            </w:r>
            <w:r w:rsidR="008C0689" w:rsidRPr="007D5A67">
              <w:rPr>
                <w:rFonts w:ascii="Calibri Light" w:hAnsi="Calibri Light"/>
                <w:sz w:val="20"/>
                <w:szCs w:val="20"/>
                <w:u w:val="dotted"/>
              </w:rPr>
              <w:tab/>
            </w:r>
            <w:r w:rsidR="008C0689" w:rsidRPr="007D5A67">
              <w:rPr>
                <w:rFonts w:ascii="Arial Narrow" w:hAnsi="Arial Narrow"/>
                <w:sz w:val="20"/>
                <w:szCs w:val="20"/>
              </w:rPr>
              <w:t>99</w:t>
            </w:r>
          </w:p>
        </w:tc>
      </w:tr>
      <w:tr w:rsidR="008C0689" w:rsidRPr="00CE484C" w14:paraId="13A7733A" w14:textId="77777777" w:rsidTr="00F87280">
        <w:tc>
          <w:tcPr>
            <w:tcW w:w="990" w:type="dxa"/>
          </w:tcPr>
          <w:p w14:paraId="6DB9C1ED" w14:textId="77777777" w:rsidR="008C0689" w:rsidRPr="00726362" w:rsidRDefault="008C0689" w:rsidP="00F87280">
            <w:pPr>
              <w:ind w:left="0" w:right="0"/>
              <w:rPr>
                <w:rFonts w:ascii="Arial Narrow" w:hAnsi="Arial Narrow" w:cs="Arial"/>
                <w:b/>
                <w:sz w:val="20"/>
                <w:szCs w:val="20"/>
                <w:lang w:val="es-MX"/>
              </w:rPr>
            </w:pPr>
            <w:r w:rsidRPr="00726362">
              <w:rPr>
                <w:rFonts w:ascii="Arial Narrow" w:hAnsi="Arial Narrow" w:cs="Arial"/>
                <w:b/>
                <w:sz w:val="20"/>
                <w:szCs w:val="20"/>
                <w:lang w:val="es-MX"/>
              </w:rPr>
              <w:t>q</w:t>
            </w:r>
            <w:r w:rsidR="00616DB5">
              <w:rPr>
                <w:rFonts w:ascii="Arial Narrow" w:hAnsi="Arial Narrow" w:cs="Arial"/>
                <w:b/>
                <w:sz w:val="20"/>
                <w:szCs w:val="20"/>
                <w:lang w:val="es-MX"/>
              </w:rPr>
              <w:t>43</w:t>
            </w:r>
            <w:r w:rsidRPr="00726362">
              <w:rPr>
                <w:rFonts w:ascii="Arial Narrow" w:hAnsi="Arial Narrow" w:cs="Arial"/>
                <w:b/>
                <w:sz w:val="20"/>
                <w:szCs w:val="20"/>
                <w:lang w:val="es-MX"/>
              </w:rPr>
              <w:t>d_G2</w:t>
            </w:r>
          </w:p>
          <w:p w14:paraId="0A518954" w14:textId="77777777" w:rsidR="008C0689" w:rsidRPr="00726362" w:rsidRDefault="008C0689" w:rsidP="00F87280">
            <w:pPr>
              <w:ind w:left="0"/>
              <w:rPr>
                <w:rFonts w:ascii="Arial Narrow" w:hAnsi="Arial Narrow" w:cs="Arial"/>
                <w:b/>
                <w:sz w:val="20"/>
                <w:szCs w:val="20"/>
              </w:rPr>
            </w:pPr>
          </w:p>
        </w:tc>
        <w:tc>
          <w:tcPr>
            <w:tcW w:w="4950" w:type="dxa"/>
          </w:tcPr>
          <w:p w14:paraId="750E021A" w14:textId="77777777" w:rsidR="008C0689" w:rsidRPr="00726362" w:rsidRDefault="000A7E43" w:rsidP="000A7E43">
            <w:pPr>
              <w:ind w:left="0"/>
              <w:rPr>
                <w:rFonts w:ascii="Arial Narrow" w:hAnsi="Arial Narrow" w:cs="Arial"/>
                <w:b/>
                <w:sz w:val="20"/>
                <w:szCs w:val="20"/>
              </w:rPr>
            </w:pPr>
            <w:proofErr w:type="spellStart"/>
            <w:r w:rsidRPr="000A7E43">
              <w:rPr>
                <w:rFonts w:ascii="Arial Narrow" w:hAnsi="Arial Narrow" w:cs="Arial"/>
                <w:sz w:val="20"/>
                <w:szCs w:val="20"/>
              </w:rPr>
              <w:t>Trajtimi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të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gjithë</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njerëzve</w:t>
            </w:r>
            <w:proofErr w:type="spellEnd"/>
            <w:r w:rsidRPr="000A7E43">
              <w:rPr>
                <w:rFonts w:ascii="Arial Narrow" w:hAnsi="Arial Narrow" w:cs="Arial"/>
                <w:sz w:val="20"/>
                <w:szCs w:val="20"/>
              </w:rPr>
              <w:t xml:space="preserve"> me </w:t>
            </w:r>
            <w:proofErr w:type="spellStart"/>
            <w:r w:rsidRPr="000A7E43">
              <w:rPr>
                <w:rFonts w:ascii="Arial Narrow" w:hAnsi="Arial Narrow" w:cs="Arial"/>
                <w:sz w:val="20"/>
                <w:szCs w:val="20"/>
              </w:rPr>
              <w:t>mirësi</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dhe</w:t>
            </w:r>
            <w:proofErr w:type="spellEnd"/>
            <w:r w:rsidRPr="000A7E43">
              <w:rPr>
                <w:rFonts w:ascii="Arial Narrow" w:hAnsi="Arial Narrow" w:cs="Arial"/>
                <w:sz w:val="20"/>
                <w:szCs w:val="20"/>
              </w:rPr>
              <w:t xml:space="preserve"> </w:t>
            </w:r>
            <w:proofErr w:type="spellStart"/>
            <w:r w:rsidRPr="000A7E43">
              <w:rPr>
                <w:rFonts w:ascii="Arial Narrow" w:hAnsi="Arial Narrow" w:cs="Arial"/>
                <w:sz w:val="20"/>
                <w:szCs w:val="20"/>
              </w:rPr>
              <w:t>respekt</w:t>
            </w:r>
            <w:proofErr w:type="spellEnd"/>
          </w:p>
        </w:tc>
        <w:tc>
          <w:tcPr>
            <w:tcW w:w="4140" w:type="dxa"/>
          </w:tcPr>
          <w:p w14:paraId="35738E31"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mirë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1</w:t>
            </w:r>
          </w:p>
          <w:p w14:paraId="2D22B343" w14:textId="6EA3E604"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mirë</w:t>
            </w:r>
            <w:r w:rsidRPr="00726362">
              <w:rPr>
                <w:rFonts w:ascii="Arial Narrow" w:hAnsi="Arial Narrow"/>
                <w:sz w:val="20"/>
                <w:szCs w:val="20"/>
                <w:u w:val="dotted"/>
              </w:rPr>
              <w:tab/>
            </w:r>
            <w:r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743D36E" w14:textId="05E32ADC"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Mjaft</w:t>
            </w:r>
            <w:proofErr w:type="spellEnd"/>
            <w:r>
              <w:rPr>
                <w:rFonts w:ascii="Arial Narrow" w:hAnsi="Arial Narrow"/>
                <w:sz w:val="20"/>
                <w:szCs w:val="20"/>
              </w:rPr>
              <w:t xml:space="preserve"> keq</w:t>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00A50772" w:rsidRPr="00726362">
              <w:rPr>
                <w:rFonts w:ascii="Arial Narrow" w:hAnsi="Arial Narrow"/>
                <w:sz w:val="20"/>
                <w:szCs w:val="20"/>
                <w:u w:val="dotted"/>
              </w:rPr>
              <w:tab/>
            </w:r>
            <w:r w:rsidRPr="00726362">
              <w:rPr>
                <w:rFonts w:ascii="Arial Narrow" w:hAnsi="Arial Narrow"/>
                <w:sz w:val="20"/>
                <w:szCs w:val="20"/>
              </w:rPr>
              <w:t>3</w:t>
            </w:r>
          </w:p>
          <w:p w14:paraId="7012DE60" w14:textId="77777777" w:rsidR="003435D0" w:rsidRPr="00726362" w:rsidRDefault="003435D0" w:rsidP="003435D0">
            <w:pPr>
              <w:ind w:left="0" w:righ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keq</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EEA0AA7" w14:textId="77777777" w:rsidR="008C0689" w:rsidRPr="007D5A67" w:rsidRDefault="003435D0" w:rsidP="003435D0">
            <w:pPr>
              <w:ind w:left="0"/>
              <w:rPr>
                <w:rFonts w:ascii="Arial Narrow" w:hAnsi="Arial Narrow" w:cs="Arial"/>
                <w:b/>
                <w:sz w:val="20"/>
                <w:szCs w:val="20"/>
              </w:rPr>
            </w:pPr>
            <w:r w:rsidRPr="00726362">
              <w:rPr>
                <w:rFonts w:ascii="Arial Narrow" w:hAnsi="Arial Narrow"/>
                <w:b/>
                <w:sz w:val="20"/>
                <w:szCs w:val="20"/>
              </w:rPr>
              <w:t xml:space="preserve"> </w:t>
            </w:r>
            <w:r w:rsidR="008C0689" w:rsidRPr="007D5A67">
              <w:rPr>
                <w:rFonts w:ascii="Arial Narrow" w:hAnsi="Arial Narrow"/>
                <w:b/>
                <w:sz w:val="20"/>
                <w:szCs w:val="20"/>
              </w:rPr>
              <w:t>(</w:t>
            </w:r>
            <w:r w:rsidR="007A3A4D" w:rsidRPr="007D5A67">
              <w:rPr>
                <w:rFonts w:ascii="Arial Narrow" w:hAnsi="Arial Narrow"/>
                <w:b/>
                <w:sz w:val="20"/>
                <w:szCs w:val="20"/>
              </w:rPr>
              <w:t>MOS LEXO</w:t>
            </w:r>
            <w:r w:rsidR="008C0689" w:rsidRPr="007D5A67">
              <w:rPr>
                <w:rFonts w:ascii="Arial Narrow" w:hAnsi="Arial Narrow"/>
                <w:b/>
                <w:sz w:val="20"/>
                <w:szCs w:val="20"/>
              </w:rPr>
              <w:t xml:space="preserve">) </w:t>
            </w:r>
            <w:proofErr w:type="spellStart"/>
            <w:r w:rsidR="007648EF" w:rsidRPr="007D5A67">
              <w:rPr>
                <w:rFonts w:ascii="Arial Narrow" w:hAnsi="Arial Narrow"/>
                <w:sz w:val="20"/>
                <w:szCs w:val="20"/>
              </w:rPr>
              <w:t>Nuk</w:t>
            </w:r>
            <w:proofErr w:type="spellEnd"/>
            <w:r w:rsidR="007648EF" w:rsidRPr="007D5A67">
              <w:rPr>
                <w:rFonts w:ascii="Arial Narrow" w:hAnsi="Arial Narrow"/>
                <w:sz w:val="20"/>
                <w:szCs w:val="20"/>
              </w:rPr>
              <w:t xml:space="preserve"> e di/Pa </w:t>
            </w:r>
            <w:proofErr w:type="spellStart"/>
            <w:r w:rsidR="007648EF" w:rsidRPr="007D5A67">
              <w:rPr>
                <w:rFonts w:ascii="Arial Narrow" w:hAnsi="Arial Narrow"/>
                <w:sz w:val="20"/>
                <w:szCs w:val="20"/>
              </w:rPr>
              <w:t>përgjigje</w:t>
            </w:r>
            <w:proofErr w:type="spellEnd"/>
            <w:r w:rsidR="008C0689" w:rsidRPr="007D5A67">
              <w:rPr>
                <w:rFonts w:ascii="Arial Narrow" w:hAnsi="Arial Narrow"/>
                <w:sz w:val="20"/>
                <w:szCs w:val="20"/>
                <w:u w:val="dotted"/>
              </w:rPr>
              <w:tab/>
            </w:r>
            <w:r w:rsidR="008C0689" w:rsidRPr="007D5A67">
              <w:rPr>
                <w:rFonts w:ascii="Calibri Light" w:hAnsi="Calibri Light"/>
                <w:sz w:val="20"/>
                <w:szCs w:val="20"/>
                <w:u w:val="dotted"/>
              </w:rPr>
              <w:tab/>
            </w:r>
            <w:r w:rsidR="008C0689" w:rsidRPr="007D5A67">
              <w:rPr>
                <w:rFonts w:ascii="Arial Narrow" w:hAnsi="Arial Narrow"/>
                <w:sz w:val="20"/>
                <w:szCs w:val="20"/>
              </w:rPr>
              <w:t>99</w:t>
            </w:r>
          </w:p>
        </w:tc>
      </w:tr>
    </w:tbl>
    <w:p w14:paraId="19FC2149" w14:textId="77777777" w:rsidR="00805EE0" w:rsidRPr="007D5A67" w:rsidRDefault="00805EE0" w:rsidP="00805EE0">
      <w:pPr>
        <w:spacing w:after="0" w:line="240" w:lineRule="auto"/>
        <w:rPr>
          <w:rFonts w:ascii="Arial Narrow" w:hAnsi="Arial Narrow" w:cs="Arial"/>
          <w:b/>
          <w:sz w:val="20"/>
          <w:szCs w:val="20"/>
        </w:rPr>
      </w:pPr>
    </w:p>
    <w:p w14:paraId="78959D3F" w14:textId="77777777" w:rsidR="00805EE0" w:rsidRPr="007D5A67" w:rsidRDefault="00805EE0" w:rsidP="00805EE0">
      <w:pPr>
        <w:pStyle w:val="Header"/>
        <w:ind w:left="0" w:right="0"/>
        <w:rPr>
          <w:rFonts w:ascii="Arial Narrow" w:hAnsi="Arial Narrow" w:cstheme="minorHAnsi"/>
          <w:sz w:val="20"/>
          <w:szCs w:val="20"/>
        </w:rPr>
      </w:pPr>
    </w:p>
    <w:p w14:paraId="1EBE6EC7" w14:textId="77777777" w:rsidR="000A7E43" w:rsidRPr="007D5A67" w:rsidRDefault="000A7E43" w:rsidP="00805EE0">
      <w:pPr>
        <w:pStyle w:val="Header"/>
        <w:ind w:left="0" w:right="0"/>
        <w:rPr>
          <w:rFonts w:ascii="Arial Narrow" w:hAnsi="Arial Narrow" w:cstheme="minorHAnsi"/>
          <w:sz w:val="20"/>
          <w:szCs w:val="20"/>
        </w:rPr>
      </w:pPr>
      <w:r w:rsidRPr="007D5A67">
        <w:rPr>
          <w:rFonts w:ascii="Arial Narrow" w:hAnsi="Arial Narrow" w:cstheme="minorHAnsi"/>
          <w:b/>
          <w:sz w:val="20"/>
          <w:szCs w:val="20"/>
        </w:rPr>
        <w:t xml:space="preserve">LEXO: </w:t>
      </w:r>
      <w:r w:rsidRPr="007D5A67">
        <w:rPr>
          <w:rFonts w:ascii="Arial Narrow" w:hAnsi="Arial Narrow" w:cstheme="minorHAnsi"/>
          <w:sz w:val="20"/>
          <w:szCs w:val="20"/>
        </w:rPr>
        <w:t xml:space="preserve">Ju </w:t>
      </w:r>
      <w:proofErr w:type="spellStart"/>
      <w:r w:rsidRPr="007D5A67">
        <w:rPr>
          <w:rFonts w:ascii="Arial Narrow" w:hAnsi="Arial Narrow" w:cstheme="minorHAnsi"/>
          <w:sz w:val="20"/>
          <w:szCs w:val="20"/>
        </w:rPr>
        <w:t>lutemi</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tregoni</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nëse</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plotësisht</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pajtoheni</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pajtoheni</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nuk</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pajtoheni</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ose</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plotësisht</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nuk</w:t>
      </w:r>
      <w:proofErr w:type="spellEnd"/>
      <w:r w:rsidRPr="007D5A67">
        <w:rPr>
          <w:rFonts w:ascii="Arial Narrow" w:hAnsi="Arial Narrow" w:cstheme="minorHAnsi"/>
          <w:b/>
          <w:sz w:val="20"/>
          <w:szCs w:val="20"/>
        </w:rPr>
        <w:t xml:space="preserve"> </w:t>
      </w:r>
      <w:proofErr w:type="spellStart"/>
      <w:r w:rsidRPr="007D5A67">
        <w:rPr>
          <w:rFonts w:ascii="Arial Narrow" w:hAnsi="Arial Narrow" w:cstheme="minorHAnsi"/>
          <w:b/>
          <w:sz w:val="20"/>
          <w:szCs w:val="20"/>
        </w:rPr>
        <w:t>pajtoheni</w:t>
      </w:r>
      <w:proofErr w:type="spellEnd"/>
      <w:r w:rsidRPr="007D5A67">
        <w:rPr>
          <w:rFonts w:ascii="Arial Narrow" w:hAnsi="Arial Narrow" w:cstheme="minorHAnsi"/>
          <w:b/>
          <w:sz w:val="20"/>
          <w:szCs w:val="20"/>
        </w:rPr>
        <w:t xml:space="preserve"> </w:t>
      </w:r>
      <w:r w:rsidRPr="007D5A67">
        <w:rPr>
          <w:rFonts w:ascii="Arial Narrow" w:hAnsi="Arial Narrow" w:cstheme="minorHAnsi"/>
          <w:sz w:val="20"/>
          <w:szCs w:val="20"/>
        </w:rPr>
        <w:t xml:space="preserve">me </w:t>
      </w:r>
      <w:proofErr w:type="spellStart"/>
      <w:r w:rsidRPr="007D5A67">
        <w:rPr>
          <w:rFonts w:ascii="Arial Narrow" w:hAnsi="Arial Narrow" w:cstheme="minorHAnsi"/>
          <w:sz w:val="20"/>
          <w:szCs w:val="20"/>
        </w:rPr>
        <w:t>pohimet</w:t>
      </w:r>
      <w:proofErr w:type="spellEnd"/>
      <w:r w:rsidRPr="007D5A67">
        <w:rPr>
          <w:rFonts w:ascii="Arial Narrow" w:hAnsi="Arial Narrow" w:cstheme="minorHAnsi"/>
          <w:sz w:val="20"/>
          <w:szCs w:val="20"/>
        </w:rPr>
        <w:t xml:space="preserve"> e </w:t>
      </w:r>
      <w:proofErr w:type="spellStart"/>
      <w:r w:rsidRPr="007D5A67">
        <w:rPr>
          <w:rFonts w:ascii="Arial Narrow" w:hAnsi="Arial Narrow" w:cstheme="minorHAnsi"/>
          <w:sz w:val="20"/>
          <w:szCs w:val="20"/>
        </w:rPr>
        <w:t>mëposhtme</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që</w:t>
      </w:r>
      <w:proofErr w:type="spellEnd"/>
      <w:r w:rsidRPr="007D5A67">
        <w:rPr>
          <w:rFonts w:ascii="Arial Narrow" w:hAnsi="Arial Narrow" w:cstheme="minorHAnsi"/>
          <w:sz w:val="20"/>
          <w:szCs w:val="20"/>
        </w:rPr>
        <w:t xml:space="preserve"> do </w:t>
      </w:r>
      <w:proofErr w:type="spellStart"/>
      <w:r w:rsidRPr="007D5A67">
        <w:rPr>
          <w:rFonts w:ascii="Arial Narrow" w:hAnsi="Arial Narrow" w:cstheme="minorHAnsi"/>
          <w:sz w:val="20"/>
          <w:szCs w:val="20"/>
        </w:rPr>
        <w:t>ti</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lexoj</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Bazuar</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në</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përvojën</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tuaj</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ose</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në</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atë</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që</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keni</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dëgjuar</w:t>
      </w:r>
      <w:proofErr w:type="spellEnd"/>
      <w:r w:rsidRPr="007D5A67">
        <w:rPr>
          <w:rFonts w:ascii="Arial Narrow" w:hAnsi="Arial Narrow" w:cstheme="minorHAnsi"/>
          <w:sz w:val="20"/>
          <w:szCs w:val="20"/>
        </w:rPr>
        <w:t xml:space="preserve">, do </w:t>
      </w:r>
      <w:proofErr w:type="spellStart"/>
      <w:r w:rsidRPr="007D5A67">
        <w:rPr>
          <w:rFonts w:ascii="Arial Narrow" w:hAnsi="Arial Narrow" w:cstheme="minorHAnsi"/>
          <w:sz w:val="20"/>
          <w:szCs w:val="20"/>
        </w:rPr>
        <w:t>të</w:t>
      </w:r>
      <w:proofErr w:type="spellEnd"/>
      <w:r w:rsidRPr="007D5A67">
        <w:rPr>
          <w:rFonts w:ascii="Arial Narrow" w:hAnsi="Arial Narrow" w:cstheme="minorHAnsi"/>
          <w:sz w:val="20"/>
          <w:szCs w:val="20"/>
        </w:rPr>
        <w:t xml:space="preserve"> </w:t>
      </w:r>
      <w:proofErr w:type="spellStart"/>
      <w:r w:rsidRPr="007D5A67">
        <w:rPr>
          <w:rFonts w:ascii="Arial Narrow" w:hAnsi="Arial Narrow" w:cstheme="minorHAnsi"/>
          <w:sz w:val="20"/>
          <w:szCs w:val="20"/>
        </w:rPr>
        <w:t>thoni</w:t>
      </w:r>
      <w:proofErr w:type="spellEnd"/>
      <w:r w:rsidRPr="007D5A67">
        <w:rPr>
          <w:rFonts w:ascii="Arial Narrow" w:hAnsi="Arial Narrow" w:cstheme="minorHAnsi"/>
          <w:sz w:val="20"/>
          <w:szCs w:val="20"/>
        </w:rPr>
        <w:t xml:space="preserve"> se:</w:t>
      </w:r>
    </w:p>
    <w:p w14:paraId="0AAC898F" w14:textId="77777777" w:rsidR="00805EE0" w:rsidRPr="007D5A67" w:rsidRDefault="00805EE0" w:rsidP="00805EE0">
      <w:pPr>
        <w:pStyle w:val="Header"/>
        <w:ind w:left="0" w:right="0"/>
        <w:rPr>
          <w:rFonts w:ascii="Arial Narrow" w:hAnsi="Arial Narrow" w:cs="Arial"/>
          <w:sz w:val="20"/>
          <w:szCs w:val="20"/>
        </w:rPr>
      </w:pPr>
    </w:p>
    <w:tbl>
      <w:tblPr>
        <w:tblStyle w:val="TableGrid"/>
        <w:tblW w:w="10080" w:type="dxa"/>
        <w:tblInd w:w="-252" w:type="dxa"/>
        <w:tblLook w:val="04A0" w:firstRow="1" w:lastRow="0" w:firstColumn="1" w:lastColumn="0" w:noHBand="0" w:noVBand="1"/>
      </w:tblPr>
      <w:tblGrid>
        <w:gridCol w:w="1273"/>
        <w:gridCol w:w="4779"/>
        <w:gridCol w:w="4028"/>
      </w:tblGrid>
      <w:tr w:rsidR="00CD26CB" w:rsidRPr="00E8125A" w14:paraId="08E7F9A1" w14:textId="77777777" w:rsidTr="00F87280">
        <w:tc>
          <w:tcPr>
            <w:tcW w:w="1273" w:type="dxa"/>
          </w:tcPr>
          <w:p w14:paraId="1825EE72" w14:textId="77777777" w:rsidR="00CD26CB" w:rsidRPr="00726362" w:rsidRDefault="008D53A7" w:rsidP="00F87280">
            <w:pPr>
              <w:ind w:left="0" w:right="0"/>
              <w:rPr>
                <w:rFonts w:ascii="Arial Narrow" w:hAnsi="Arial Narrow"/>
                <w:b/>
                <w:sz w:val="20"/>
                <w:szCs w:val="20"/>
                <w:lang w:val="es-MX"/>
              </w:rPr>
            </w:pPr>
            <w:r>
              <w:rPr>
                <w:rFonts w:ascii="Arial Narrow" w:hAnsi="Arial Narrow"/>
                <w:b/>
                <w:sz w:val="20"/>
                <w:szCs w:val="20"/>
                <w:lang w:val="es-MX"/>
              </w:rPr>
              <w:t>q</w:t>
            </w:r>
            <w:r w:rsidR="00616DB5">
              <w:rPr>
                <w:rFonts w:ascii="Arial Narrow" w:hAnsi="Arial Narrow" w:cs="Arial"/>
                <w:b/>
                <w:sz w:val="20"/>
                <w:szCs w:val="20"/>
                <w:lang w:val="es-MX"/>
              </w:rPr>
              <w:t>43</w:t>
            </w:r>
            <w:r w:rsidR="00CD26CB" w:rsidRPr="00726362">
              <w:rPr>
                <w:rFonts w:ascii="Arial Narrow" w:hAnsi="Arial Narrow"/>
                <w:b/>
                <w:sz w:val="20"/>
                <w:szCs w:val="20"/>
                <w:lang w:val="es-MX"/>
              </w:rPr>
              <w:t>e_G2</w:t>
            </w:r>
          </w:p>
          <w:p w14:paraId="02394770"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6A7633C1" w14:textId="4C3A734B" w:rsidR="00CD26CB" w:rsidRPr="00726362" w:rsidRDefault="000A7E43" w:rsidP="00F87280">
            <w:pPr>
              <w:pStyle w:val="Header"/>
              <w:ind w:left="0" w:right="0"/>
              <w:rPr>
                <w:rFonts w:ascii="Arial Narrow" w:hAnsi="Arial Narrow" w:cs="Arial"/>
                <w:sz w:val="20"/>
                <w:szCs w:val="20"/>
              </w:rPr>
            </w:pPr>
            <w:proofErr w:type="spellStart"/>
            <w:r w:rsidRPr="000A7E43">
              <w:rPr>
                <w:rFonts w:ascii="Arial Narrow" w:hAnsi="Arial Narrow" w:cs="Arial"/>
                <w:sz w:val="20"/>
                <w:szCs w:val="20"/>
                <w:u w:val="single"/>
                <w:shd w:val="clear" w:color="auto" w:fill="FFFFFF"/>
              </w:rPr>
              <w:t>Hetuesit</w:t>
            </w:r>
            <w:proofErr w:type="spellEnd"/>
            <w:r w:rsidRPr="000A7E43">
              <w:rPr>
                <w:rFonts w:ascii="Arial Narrow" w:hAnsi="Arial Narrow" w:cs="Arial"/>
                <w:sz w:val="20"/>
                <w:szCs w:val="20"/>
                <w:u w:val="single"/>
                <w:shd w:val="clear" w:color="auto" w:fill="FFFFFF"/>
              </w:rPr>
              <w:t xml:space="preserve"> e </w:t>
            </w:r>
            <w:proofErr w:type="spellStart"/>
            <w:r w:rsidRPr="000A7E43">
              <w:rPr>
                <w:rFonts w:ascii="Arial Narrow" w:hAnsi="Arial Narrow" w:cs="Arial"/>
                <w:sz w:val="20"/>
                <w:szCs w:val="20"/>
                <w:u w:val="single"/>
                <w:shd w:val="clear" w:color="auto" w:fill="FFFFFF"/>
              </w:rPr>
              <w:t>policisë</w:t>
            </w:r>
            <w:proofErr w:type="spellEnd"/>
            <w:r w:rsidRPr="000A7E43">
              <w:rPr>
                <w:rFonts w:ascii="Arial Narrow" w:hAnsi="Arial Narrow" w:cs="Arial"/>
                <w:sz w:val="20"/>
                <w:szCs w:val="20"/>
                <w:u w:val="single"/>
                <w:shd w:val="clear" w:color="auto" w:fill="FFFFFF"/>
              </w:rPr>
              <w:t xml:space="preserve"> </w:t>
            </w:r>
            <w:proofErr w:type="spellStart"/>
            <w:r w:rsidRPr="000A7E43">
              <w:rPr>
                <w:rFonts w:ascii="Arial Narrow" w:hAnsi="Arial Narrow" w:cs="Arial"/>
                <w:sz w:val="20"/>
                <w:szCs w:val="20"/>
                <w:shd w:val="clear" w:color="auto" w:fill="FFFFFF"/>
              </w:rPr>
              <w:t>në</w:t>
            </w:r>
            <w:proofErr w:type="spellEnd"/>
            <w:r w:rsidRPr="000A7E43">
              <w:rPr>
                <w:rFonts w:ascii="Arial Narrow" w:hAnsi="Arial Narrow" w:cs="Arial"/>
                <w:sz w:val="20"/>
                <w:szCs w:val="20"/>
                <w:shd w:val="clear" w:color="auto" w:fill="FFFFFF"/>
              </w:rPr>
              <w:t xml:space="preserve"> </w:t>
            </w:r>
            <w:proofErr w:type="spellStart"/>
            <w:r w:rsidR="00A35196">
              <w:rPr>
                <w:rFonts w:ascii="Arial Narrow" w:hAnsi="Arial Narrow" w:cs="Arial"/>
                <w:sz w:val="20"/>
                <w:szCs w:val="20"/>
                <w:shd w:val="clear" w:color="auto" w:fill="FFFFFF"/>
              </w:rPr>
              <w:t>Maqedonin</w:t>
            </w:r>
            <w:proofErr w:type="spellEnd"/>
            <w:r w:rsidR="00A35196">
              <w:rPr>
                <w:rFonts w:ascii="Arial Narrow" w:hAnsi="Arial Narrow" w:cs="Arial"/>
                <w:sz w:val="20"/>
                <w:szCs w:val="20"/>
                <w:shd w:val="clear" w:color="auto" w:fill="FFFFFF"/>
              </w:rPr>
              <w:t xml:space="preserve"> e </w:t>
            </w:r>
            <w:proofErr w:type="spellStart"/>
            <w:r w:rsidR="00A35196">
              <w:rPr>
                <w:rFonts w:ascii="Arial Narrow" w:hAnsi="Arial Narrow" w:cs="Arial"/>
                <w:sz w:val="20"/>
                <w:szCs w:val="20"/>
                <w:shd w:val="clear" w:color="auto" w:fill="FFFFFF"/>
              </w:rPr>
              <w:t>Veriut</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hetojnë</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krimet</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në</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mënyrë</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të</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pavarur</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dhe</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nuk</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i</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nënshtrohen</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asnjë</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lloj</w:t>
            </w:r>
            <w:proofErr w:type="spellEnd"/>
            <w:r w:rsidRPr="000A7E43">
              <w:rPr>
                <w:rFonts w:ascii="Arial Narrow" w:hAnsi="Arial Narrow" w:cs="Arial"/>
                <w:sz w:val="20"/>
                <w:szCs w:val="20"/>
                <w:shd w:val="clear" w:color="auto" w:fill="FFFFFF"/>
              </w:rPr>
              <w:t xml:space="preserve"> </w:t>
            </w:r>
            <w:proofErr w:type="spellStart"/>
            <w:r w:rsidRPr="000A7E43">
              <w:rPr>
                <w:rFonts w:ascii="Arial Narrow" w:hAnsi="Arial Narrow" w:cs="Arial"/>
                <w:sz w:val="20"/>
                <w:szCs w:val="20"/>
                <w:shd w:val="clear" w:color="auto" w:fill="FFFFFF"/>
              </w:rPr>
              <w:t>presioni</w:t>
            </w:r>
            <w:proofErr w:type="spellEnd"/>
            <w:r w:rsidRPr="000A7E43">
              <w:rPr>
                <w:rFonts w:ascii="Arial Narrow" w:hAnsi="Arial Narrow" w:cs="Arial"/>
                <w:sz w:val="20"/>
                <w:szCs w:val="20"/>
                <w:shd w:val="clear" w:color="auto" w:fill="FFFFFF"/>
              </w:rPr>
              <w:t>.</w:t>
            </w:r>
          </w:p>
        </w:tc>
        <w:tc>
          <w:tcPr>
            <w:tcW w:w="4028" w:type="dxa"/>
          </w:tcPr>
          <w:p w14:paraId="53AC696D"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1855642D"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1EF0C334"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57D65DA"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6B92C5F" w14:textId="28898A6A" w:rsidR="00CD26CB" w:rsidRPr="00A34FD7" w:rsidRDefault="00CD26CB" w:rsidP="000A7E43">
            <w:pPr>
              <w:pStyle w:val="Header"/>
              <w:ind w:left="0" w:righ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00E8125A" w:rsidRPr="00A34FD7">
              <w:rPr>
                <w:rFonts w:ascii="Arial Narrow" w:hAnsi="Arial Narrow"/>
                <w:sz w:val="20"/>
                <w:szCs w:val="20"/>
                <w:u w:val="dotted"/>
              </w:rPr>
              <w:tab/>
            </w:r>
            <w:r w:rsidRPr="00A34FD7">
              <w:rPr>
                <w:rFonts w:ascii="Arial Narrow" w:hAnsi="Arial Narrow"/>
                <w:sz w:val="20"/>
                <w:szCs w:val="20"/>
              </w:rPr>
              <w:t>99</w:t>
            </w:r>
          </w:p>
        </w:tc>
      </w:tr>
      <w:tr w:rsidR="00CD26CB" w:rsidRPr="00E8125A" w14:paraId="4129AB8C" w14:textId="77777777" w:rsidTr="00F87280">
        <w:tc>
          <w:tcPr>
            <w:tcW w:w="1273" w:type="dxa"/>
          </w:tcPr>
          <w:p w14:paraId="4660430B" w14:textId="77777777" w:rsidR="00CD26CB" w:rsidRPr="00726362" w:rsidRDefault="00CD26CB" w:rsidP="00F87280">
            <w:pPr>
              <w:ind w:left="0" w:right="0"/>
              <w:rPr>
                <w:rFonts w:ascii="Arial Narrow" w:hAnsi="Arial Narrow"/>
                <w:b/>
                <w:sz w:val="20"/>
                <w:szCs w:val="20"/>
                <w:lang w:val="es-MX"/>
              </w:rPr>
            </w:pPr>
            <w:r w:rsidRPr="00726362">
              <w:rPr>
                <w:rFonts w:ascii="Arial Narrow" w:hAnsi="Arial Narrow"/>
                <w:b/>
                <w:sz w:val="20"/>
                <w:szCs w:val="20"/>
                <w:lang w:val="es-MX"/>
              </w:rPr>
              <w:t>q</w:t>
            </w:r>
            <w:r w:rsidR="00616DB5">
              <w:rPr>
                <w:rFonts w:ascii="Arial Narrow" w:hAnsi="Arial Narrow" w:cs="Arial"/>
                <w:b/>
                <w:sz w:val="20"/>
                <w:szCs w:val="20"/>
                <w:lang w:val="es-MX"/>
              </w:rPr>
              <w:t>43</w:t>
            </w:r>
            <w:r w:rsidRPr="00726362">
              <w:rPr>
                <w:rFonts w:ascii="Arial Narrow" w:hAnsi="Arial Narrow"/>
                <w:b/>
                <w:sz w:val="20"/>
                <w:szCs w:val="20"/>
                <w:lang w:val="es-MX"/>
              </w:rPr>
              <w:t>f_G2</w:t>
            </w:r>
          </w:p>
          <w:p w14:paraId="75F8E79E"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68DA8471" w14:textId="5378EA00" w:rsidR="00CD26CB" w:rsidRPr="00726362" w:rsidRDefault="00BE7E37" w:rsidP="00F87280">
            <w:pPr>
              <w:pStyle w:val="Header"/>
              <w:ind w:left="0" w:right="0"/>
              <w:rPr>
                <w:rFonts w:ascii="Arial Narrow" w:hAnsi="Arial Narrow" w:cs="Arial"/>
                <w:sz w:val="20"/>
                <w:szCs w:val="20"/>
              </w:rPr>
            </w:pPr>
            <w:proofErr w:type="spellStart"/>
            <w:r w:rsidRPr="00BE7E37">
              <w:rPr>
                <w:rFonts w:ascii="Arial Narrow" w:hAnsi="Arial Narrow" w:cs="Arial"/>
                <w:sz w:val="20"/>
                <w:szCs w:val="20"/>
                <w:u w:val="single"/>
                <w:shd w:val="clear" w:color="auto" w:fill="FFFFFF"/>
              </w:rPr>
              <w:t>Prokurorët</w:t>
            </w:r>
            <w:proofErr w:type="spellEnd"/>
            <w:r w:rsidRPr="00BE7E37">
              <w:rPr>
                <w:rFonts w:ascii="Arial Narrow" w:hAnsi="Arial Narrow" w:cs="Arial"/>
                <w:sz w:val="20"/>
                <w:szCs w:val="20"/>
                <w:u w:val="single"/>
                <w:shd w:val="clear" w:color="auto" w:fill="FFFFFF"/>
              </w:rPr>
              <w:t xml:space="preserve">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00A35196">
              <w:rPr>
                <w:rFonts w:ascii="Arial Narrow" w:hAnsi="Arial Narrow" w:cs="Arial"/>
                <w:sz w:val="20"/>
                <w:szCs w:val="20"/>
                <w:shd w:val="clear" w:color="auto" w:fill="FFFFFF"/>
              </w:rPr>
              <w:t>Maqedonin</w:t>
            </w:r>
            <w:proofErr w:type="spellEnd"/>
            <w:r w:rsidR="00A35196">
              <w:rPr>
                <w:rFonts w:ascii="Arial Narrow" w:hAnsi="Arial Narrow" w:cs="Arial"/>
                <w:sz w:val="20"/>
                <w:szCs w:val="20"/>
                <w:shd w:val="clear" w:color="auto" w:fill="FFFFFF"/>
              </w:rPr>
              <w:t xml:space="preserve"> e </w:t>
            </w:r>
            <w:proofErr w:type="spellStart"/>
            <w:r w:rsidR="00A35196">
              <w:rPr>
                <w:rFonts w:ascii="Arial Narrow" w:hAnsi="Arial Narrow" w:cs="Arial"/>
                <w:sz w:val="20"/>
                <w:szCs w:val="20"/>
                <w:shd w:val="clear" w:color="auto" w:fill="FFFFFF"/>
              </w:rPr>
              <w:t>Veriut</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ndjekin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penalisht</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krimet</w:t>
            </w:r>
            <w:proofErr w:type="spellEnd"/>
            <w:r w:rsidRPr="00BE7E37">
              <w:rPr>
                <w:rFonts w:ascii="Arial Narrow" w:hAnsi="Arial Narrow" w:cs="Arial"/>
                <w:sz w:val="20"/>
                <w:szCs w:val="20"/>
                <w:shd w:val="clear" w:color="auto" w:fill="FFFFFF"/>
              </w:rPr>
              <w:t xml:space="preserve"> e </w:t>
            </w:r>
            <w:proofErr w:type="spellStart"/>
            <w:r w:rsidRPr="00BE7E37">
              <w:rPr>
                <w:rFonts w:ascii="Arial Narrow" w:hAnsi="Arial Narrow" w:cs="Arial"/>
                <w:sz w:val="20"/>
                <w:szCs w:val="20"/>
                <w:shd w:val="clear" w:color="auto" w:fill="FFFFFF"/>
              </w:rPr>
              <w:t>kryera</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mënyrë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të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pavarur</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dhe</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nuk</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i</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nënshtrohen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asnjë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lloj</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presioni</w:t>
            </w:r>
            <w:proofErr w:type="spellEnd"/>
            <w:r w:rsidRPr="00BE7E37">
              <w:rPr>
                <w:rFonts w:ascii="Arial Narrow" w:hAnsi="Arial Narrow" w:cs="Arial"/>
                <w:sz w:val="20"/>
                <w:szCs w:val="20"/>
                <w:shd w:val="clear" w:color="auto" w:fill="FFFFFF"/>
              </w:rPr>
              <w:t>.</w:t>
            </w:r>
          </w:p>
        </w:tc>
        <w:tc>
          <w:tcPr>
            <w:tcW w:w="4028" w:type="dxa"/>
          </w:tcPr>
          <w:p w14:paraId="39E21562"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15B1F21"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FC5F641"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884D71B"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445B47B" w14:textId="5B3D0930" w:rsidR="00CD26CB" w:rsidRPr="00E8125A" w:rsidRDefault="00E8125A" w:rsidP="00E8125A">
            <w:pPr>
              <w:pStyle w:val="Header"/>
              <w:ind w:left="0" w:right="0"/>
              <w:rPr>
                <w:rFonts w:ascii="Arial Narrow" w:hAnsi="Arial Narrow" w:cs="Arial"/>
                <w:sz w:val="20"/>
                <w:szCs w:val="20"/>
              </w:rPr>
            </w:pPr>
            <w:r w:rsidRPr="00E8125A">
              <w:rPr>
                <w:rFonts w:ascii="Arial Narrow" w:hAnsi="Arial Narrow"/>
                <w:b/>
                <w:sz w:val="20"/>
                <w:szCs w:val="20"/>
              </w:rPr>
              <w:t xml:space="preserve">(MOS LEXO) </w:t>
            </w:r>
            <w:proofErr w:type="spellStart"/>
            <w:r w:rsidRPr="00E8125A">
              <w:rPr>
                <w:rFonts w:ascii="Arial Narrow" w:hAnsi="Arial Narrow"/>
                <w:sz w:val="20"/>
                <w:szCs w:val="20"/>
              </w:rPr>
              <w:t>Nuk</w:t>
            </w:r>
            <w:proofErr w:type="spellEnd"/>
            <w:r w:rsidRPr="00E8125A">
              <w:rPr>
                <w:rFonts w:ascii="Arial Narrow" w:hAnsi="Arial Narrow"/>
                <w:sz w:val="20"/>
                <w:szCs w:val="20"/>
              </w:rPr>
              <w:t xml:space="preserve"> e di/Pa </w:t>
            </w:r>
            <w:proofErr w:type="spellStart"/>
            <w:r w:rsidRPr="00E8125A">
              <w:rPr>
                <w:rFonts w:ascii="Arial Narrow" w:hAnsi="Arial Narrow"/>
                <w:sz w:val="20"/>
                <w:szCs w:val="20"/>
              </w:rPr>
              <w:t>përgjigje</w:t>
            </w:r>
            <w:proofErr w:type="spellEnd"/>
            <w:r w:rsidRPr="00E8125A">
              <w:rPr>
                <w:rFonts w:ascii="Arial Narrow" w:hAnsi="Arial Narrow"/>
                <w:sz w:val="20"/>
                <w:szCs w:val="20"/>
                <w:u w:val="dotted"/>
              </w:rPr>
              <w:tab/>
            </w:r>
            <w:r w:rsidRPr="00E8125A">
              <w:rPr>
                <w:rFonts w:ascii="Arial Narrow" w:hAnsi="Arial Narrow"/>
                <w:sz w:val="20"/>
                <w:szCs w:val="20"/>
              </w:rPr>
              <w:t>99</w:t>
            </w:r>
          </w:p>
        </w:tc>
      </w:tr>
      <w:tr w:rsidR="00CD26CB" w:rsidRPr="00E8125A" w14:paraId="08A146C7" w14:textId="77777777" w:rsidTr="00F87280">
        <w:tc>
          <w:tcPr>
            <w:tcW w:w="1273" w:type="dxa"/>
          </w:tcPr>
          <w:p w14:paraId="76A70408" w14:textId="77777777" w:rsidR="00CD26CB" w:rsidRPr="00726362" w:rsidRDefault="00CD26CB" w:rsidP="00F87280">
            <w:pPr>
              <w:ind w:left="0" w:right="0"/>
              <w:rPr>
                <w:rFonts w:ascii="Arial Narrow" w:hAnsi="Arial Narrow"/>
                <w:b/>
                <w:sz w:val="20"/>
                <w:szCs w:val="20"/>
                <w:lang w:val="es-MX"/>
              </w:rPr>
            </w:pPr>
            <w:r w:rsidRPr="00726362">
              <w:rPr>
                <w:rFonts w:ascii="Arial Narrow" w:hAnsi="Arial Narrow"/>
                <w:b/>
                <w:sz w:val="20"/>
                <w:szCs w:val="20"/>
                <w:lang w:val="es-MX"/>
              </w:rPr>
              <w:t>q</w:t>
            </w:r>
            <w:r w:rsidR="00616DB5">
              <w:rPr>
                <w:rFonts w:ascii="Arial Narrow" w:hAnsi="Arial Narrow" w:cs="Arial"/>
                <w:b/>
                <w:sz w:val="20"/>
                <w:szCs w:val="20"/>
                <w:lang w:val="es-MX"/>
              </w:rPr>
              <w:t>43</w:t>
            </w:r>
            <w:r w:rsidRPr="00726362">
              <w:rPr>
                <w:rFonts w:ascii="Arial Narrow" w:hAnsi="Arial Narrow"/>
                <w:b/>
                <w:sz w:val="20"/>
                <w:szCs w:val="20"/>
                <w:lang w:val="es-MX"/>
              </w:rPr>
              <w:t>g_G2</w:t>
            </w:r>
          </w:p>
          <w:p w14:paraId="00528F83" w14:textId="77777777" w:rsidR="00CD26CB" w:rsidRPr="00726362" w:rsidRDefault="00CD26CB" w:rsidP="00F87280">
            <w:pPr>
              <w:pStyle w:val="Header"/>
              <w:ind w:left="0" w:right="0"/>
              <w:rPr>
                <w:rFonts w:ascii="Arial Narrow" w:hAnsi="Arial Narrow" w:cs="Arial"/>
                <w:sz w:val="20"/>
                <w:szCs w:val="20"/>
              </w:rPr>
            </w:pPr>
          </w:p>
        </w:tc>
        <w:tc>
          <w:tcPr>
            <w:tcW w:w="4779" w:type="dxa"/>
          </w:tcPr>
          <w:p w14:paraId="7A583794" w14:textId="3D3547F7" w:rsidR="00CD26CB" w:rsidRPr="00726362" w:rsidRDefault="00BE7E37" w:rsidP="00F87280">
            <w:pPr>
              <w:pStyle w:val="Header"/>
              <w:ind w:left="0" w:right="0"/>
              <w:rPr>
                <w:rFonts w:ascii="Arial Narrow" w:hAnsi="Arial Narrow" w:cs="Arial"/>
                <w:sz w:val="20"/>
                <w:szCs w:val="20"/>
              </w:rPr>
            </w:pPr>
            <w:proofErr w:type="spellStart"/>
            <w:r w:rsidRPr="00BE7E37">
              <w:rPr>
                <w:rFonts w:ascii="Arial Narrow" w:hAnsi="Arial Narrow" w:cs="Arial"/>
                <w:sz w:val="20"/>
                <w:szCs w:val="20"/>
                <w:u w:val="single"/>
                <w:shd w:val="clear" w:color="auto" w:fill="FFFFFF"/>
              </w:rPr>
              <w:t>Gjyqtarët</w:t>
            </w:r>
            <w:proofErr w:type="spellEnd"/>
            <w:r w:rsidRPr="00BE7E37">
              <w:rPr>
                <w:rFonts w:ascii="Arial Narrow" w:hAnsi="Arial Narrow" w:cs="Arial"/>
                <w:sz w:val="20"/>
                <w:szCs w:val="20"/>
                <w:u w:val="single"/>
                <w:shd w:val="clear" w:color="auto" w:fill="FFFFFF"/>
              </w:rPr>
              <w:t xml:space="preserve">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00A35196">
              <w:rPr>
                <w:rFonts w:ascii="Arial Narrow" w:hAnsi="Arial Narrow" w:cs="Arial"/>
                <w:sz w:val="20"/>
                <w:szCs w:val="20"/>
                <w:shd w:val="clear" w:color="auto" w:fill="FFFFFF"/>
              </w:rPr>
              <w:t>Maqedonin</w:t>
            </w:r>
            <w:proofErr w:type="spellEnd"/>
            <w:r w:rsidR="00A35196">
              <w:rPr>
                <w:rFonts w:ascii="Arial Narrow" w:hAnsi="Arial Narrow" w:cs="Arial"/>
                <w:sz w:val="20"/>
                <w:szCs w:val="20"/>
                <w:shd w:val="clear" w:color="auto" w:fill="FFFFFF"/>
              </w:rPr>
              <w:t xml:space="preserve"> e </w:t>
            </w:r>
            <w:proofErr w:type="spellStart"/>
            <w:r w:rsidR="00A35196">
              <w:rPr>
                <w:rFonts w:ascii="Arial Narrow" w:hAnsi="Arial Narrow" w:cs="Arial"/>
                <w:sz w:val="20"/>
                <w:szCs w:val="20"/>
                <w:shd w:val="clear" w:color="auto" w:fill="FFFFFF"/>
              </w:rPr>
              <w:t>Veriut</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vendosin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çështjet</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mënyrë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të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pavarur</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dhe</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nuk</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i</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nënshtrohen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asnjë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lloj</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presioni</w:t>
            </w:r>
            <w:proofErr w:type="spellEnd"/>
            <w:r w:rsidRPr="00BE7E37">
              <w:rPr>
                <w:rFonts w:ascii="Arial Narrow" w:hAnsi="Arial Narrow" w:cs="Arial"/>
                <w:sz w:val="20"/>
                <w:szCs w:val="20"/>
                <w:shd w:val="clear" w:color="auto" w:fill="FFFFFF"/>
              </w:rPr>
              <w:t>.</w:t>
            </w:r>
          </w:p>
        </w:tc>
        <w:tc>
          <w:tcPr>
            <w:tcW w:w="4028" w:type="dxa"/>
          </w:tcPr>
          <w:p w14:paraId="3BD53AB2"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E39943B"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1F885E9"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3635F378" w14:textId="77777777" w:rsidR="00E8125A" w:rsidRPr="00071FB0" w:rsidRDefault="00E8125A" w:rsidP="00E8125A">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3EBD043" w14:textId="4ECA026F" w:rsidR="00CD26CB" w:rsidRPr="00E8125A" w:rsidRDefault="00E8125A" w:rsidP="00E8125A">
            <w:pPr>
              <w:pStyle w:val="Header"/>
              <w:ind w:left="0" w:right="0"/>
              <w:rPr>
                <w:rFonts w:ascii="Arial Narrow" w:hAnsi="Arial Narrow" w:cs="Arial"/>
                <w:sz w:val="20"/>
                <w:szCs w:val="20"/>
              </w:rPr>
            </w:pPr>
            <w:r w:rsidRPr="00E8125A">
              <w:rPr>
                <w:rFonts w:ascii="Arial Narrow" w:hAnsi="Arial Narrow"/>
                <w:b/>
                <w:sz w:val="20"/>
                <w:szCs w:val="20"/>
              </w:rPr>
              <w:t xml:space="preserve">(MOS LEXO) </w:t>
            </w:r>
            <w:proofErr w:type="spellStart"/>
            <w:r w:rsidRPr="00E8125A">
              <w:rPr>
                <w:rFonts w:ascii="Arial Narrow" w:hAnsi="Arial Narrow"/>
                <w:sz w:val="20"/>
                <w:szCs w:val="20"/>
              </w:rPr>
              <w:t>Nuk</w:t>
            </w:r>
            <w:proofErr w:type="spellEnd"/>
            <w:r w:rsidRPr="00E8125A">
              <w:rPr>
                <w:rFonts w:ascii="Arial Narrow" w:hAnsi="Arial Narrow"/>
                <w:sz w:val="20"/>
                <w:szCs w:val="20"/>
              </w:rPr>
              <w:t xml:space="preserve"> e di/Pa </w:t>
            </w:r>
            <w:proofErr w:type="spellStart"/>
            <w:r w:rsidRPr="00E8125A">
              <w:rPr>
                <w:rFonts w:ascii="Arial Narrow" w:hAnsi="Arial Narrow"/>
                <w:sz w:val="20"/>
                <w:szCs w:val="20"/>
              </w:rPr>
              <w:t>përgjigje</w:t>
            </w:r>
            <w:proofErr w:type="spellEnd"/>
            <w:r w:rsidRPr="00E8125A">
              <w:rPr>
                <w:rFonts w:ascii="Arial Narrow" w:hAnsi="Arial Narrow"/>
                <w:sz w:val="20"/>
                <w:szCs w:val="20"/>
                <w:u w:val="dotted"/>
              </w:rPr>
              <w:tab/>
            </w:r>
            <w:r w:rsidRPr="00E8125A">
              <w:rPr>
                <w:rFonts w:ascii="Arial Narrow" w:hAnsi="Arial Narrow"/>
                <w:sz w:val="20"/>
                <w:szCs w:val="20"/>
              </w:rPr>
              <w:t>99</w:t>
            </w:r>
          </w:p>
        </w:tc>
      </w:tr>
      <w:tr w:rsidR="00CD26CB" w:rsidRPr="00174ADA" w14:paraId="5FB1ABDE" w14:textId="77777777" w:rsidTr="00F87280">
        <w:tc>
          <w:tcPr>
            <w:tcW w:w="1273" w:type="dxa"/>
          </w:tcPr>
          <w:p w14:paraId="2E24E8C1" w14:textId="77777777" w:rsidR="00CD26CB" w:rsidRPr="0001201E" w:rsidRDefault="00616DB5" w:rsidP="00F87280">
            <w:pPr>
              <w:ind w:left="0" w:right="0"/>
              <w:rPr>
                <w:rFonts w:ascii="Arial Narrow" w:hAnsi="Arial Narrow"/>
                <w:b/>
                <w:sz w:val="20"/>
                <w:szCs w:val="20"/>
                <w:lang w:val="es-MX"/>
              </w:rPr>
            </w:pPr>
            <w:bookmarkStart w:id="10" w:name="_Hlk76479925"/>
            <w:r w:rsidRPr="0001201E">
              <w:rPr>
                <w:rFonts w:ascii="Arial Narrow" w:hAnsi="Arial Narrow"/>
                <w:b/>
                <w:sz w:val="20"/>
                <w:szCs w:val="20"/>
                <w:lang w:val="es-MX"/>
              </w:rPr>
              <w:t>q43</w:t>
            </w:r>
            <w:r w:rsidR="00CD26CB" w:rsidRPr="0001201E">
              <w:rPr>
                <w:rFonts w:ascii="Arial Narrow" w:hAnsi="Arial Narrow"/>
                <w:b/>
                <w:sz w:val="20"/>
                <w:szCs w:val="20"/>
                <w:lang w:val="es-MX"/>
              </w:rPr>
              <w:t>h_G2</w:t>
            </w:r>
          </w:p>
        </w:tc>
        <w:tc>
          <w:tcPr>
            <w:tcW w:w="4779" w:type="dxa"/>
          </w:tcPr>
          <w:p w14:paraId="5902113F" w14:textId="40703929" w:rsidR="00CD26CB" w:rsidRPr="00CE484C" w:rsidRDefault="00BE7E37" w:rsidP="00F87280">
            <w:pPr>
              <w:pStyle w:val="Header"/>
              <w:ind w:left="0" w:right="0"/>
              <w:rPr>
                <w:rFonts w:ascii="Arial Narrow" w:hAnsi="Arial Narrow" w:cs="Arial"/>
                <w:i/>
                <w:iCs/>
                <w:sz w:val="20"/>
                <w:szCs w:val="20"/>
                <w:shd w:val="clear" w:color="auto" w:fill="FFFFFF"/>
                <w:lang w:val="es-MX"/>
              </w:rPr>
            </w:pPr>
            <w:proofErr w:type="spellStart"/>
            <w:r w:rsidRPr="00CE484C">
              <w:rPr>
                <w:rFonts w:ascii="Arial Narrow" w:hAnsi="Arial Narrow" w:cs="Arial"/>
                <w:sz w:val="20"/>
                <w:szCs w:val="20"/>
                <w:u w:val="single"/>
                <w:shd w:val="clear" w:color="auto" w:fill="FFFFFF"/>
                <w:lang w:val="es-MX"/>
              </w:rPr>
              <w:t>Policia</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në</w:t>
            </w:r>
            <w:proofErr w:type="spellEnd"/>
            <w:r w:rsidRPr="00CE484C">
              <w:rPr>
                <w:rFonts w:ascii="Arial Narrow" w:hAnsi="Arial Narrow" w:cs="Arial"/>
                <w:sz w:val="20"/>
                <w:szCs w:val="20"/>
                <w:shd w:val="clear" w:color="auto" w:fill="FFFFFF"/>
                <w:lang w:val="es-MX"/>
              </w:rPr>
              <w:t xml:space="preserve"> </w:t>
            </w:r>
            <w:proofErr w:type="spellStart"/>
            <w:r w:rsidR="00A35196" w:rsidRPr="00CE484C">
              <w:rPr>
                <w:rFonts w:ascii="Arial Narrow" w:hAnsi="Arial Narrow" w:cs="Arial"/>
                <w:sz w:val="20"/>
                <w:szCs w:val="20"/>
                <w:shd w:val="clear" w:color="auto" w:fill="FFFFFF"/>
                <w:lang w:val="es-MX"/>
              </w:rPr>
              <w:t>Maqedonin</w:t>
            </w:r>
            <w:proofErr w:type="spellEnd"/>
            <w:r w:rsidR="00A35196" w:rsidRPr="00CE484C">
              <w:rPr>
                <w:rFonts w:ascii="Arial Narrow" w:hAnsi="Arial Narrow" w:cs="Arial"/>
                <w:sz w:val="20"/>
                <w:szCs w:val="20"/>
                <w:shd w:val="clear" w:color="auto" w:fill="FFFFFF"/>
                <w:lang w:val="es-MX"/>
              </w:rPr>
              <w:t xml:space="preserve"> e </w:t>
            </w:r>
            <w:proofErr w:type="spellStart"/>
            <w:r w:rsidR="00A35196" w:rsidRPr="00CE484C">
              <w:rPr>
                <w:rFonts w:ascii="Arial Narrow" w:hAnsi="Arial Narrow" w:cs="Arial"/>
                <w:sz w:val="20"/>
                <w:szCs w:val="20"/>
                <w:shd w:val="clear" w:color="auto" w:fill="FFFFFF"/>
                <w:lang w:val="es-MX"/>
              </w:rPr>
              <w:t>Veriut</w:t>
            </w:r>
            <w:proofErr w:type="spellEnd"/>
            <w:r w:rsidRPr="00CE484C">
              <w:rPr>
                <w:rFonts w:ascii="Arial Narrow" w:hAnsi="Arial Narrow" w:cs="Arial"/>
                <w:sz w:val="20"/>
                <w:szCs w:val="20"/>
                <w:shd w:val="clear" w:color="auto" w:fill="FFFFFF"/>
                <w:lang w:val="es-MX"/>
              </w:rPr>
              <w:t xml:space="preserve"> u </w:t>
            </w:r>
            <w:proofErr w:type="spellStart"/>
            <w:r w:rsidRPr="00CE484C">
              <w:rPr>
                <w:rFonts w:ascii="Arial Narrow" w:hAnsi="Arial Narrow" w:cs="Arial"/>
                <w:sz w:val="20"/>
                <w:szCs w:val="20"/>
                <w:shd w:val="clear" w:color="auto" w:fill="FFFFFF"/>
                <w:lang w:val="es-MX"/>
              </w:rPr>
              <w:t>shërben</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interesave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të</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njerëzve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siç</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jeni</w:t>
            </w:r>
            <w:proofErr w:type="spellEnd"/>
            <w:r w:rsidRPr="00CE484C">
              <w:rPr>
                <w:rFonts w:ascii="Arial Narrow" w:hAnsi="Arial Narrow" w:cs="Arial"/>
                <w:sz w:val="20"/>
                <w:szCs w:val="20"/>
                <w:shd w:val="clear" w:color="auto" w:fill="FFFFFF"/>
                <w:lang w:val="es-MX"/>
              </w:rPr>
              <w:t xml:space="preserve"> ju.</w:t>
            </w:r>
          </w:p>
        </w:tc>
        <w:tc>
          <w:tcPr>
            <w:tcW w:w="4028" w:type="dxa"/>
          </w:tcPr>
          <w:p w14:paraId="07903ABB" w14:textId="77777777" w:rsidR="00E8125A" w:rsidRPr="00E8125A" w:rsidRDefault="00E8125A" w:rsidP="00E8125A">
            <w:pPr>
              <w:ind w:left="0"/>
              <w:rPr>
                <w:rFonts w:ascii="Arial Narrow" w:hAnsi="Arial Narrow"/>
                <w:sz w:val="20"/>
                <w:szCs w:val="20"/>
                <w:lang w:val="es-MX"/>
              </w:rPr>
            </w:pPr>
            <w:proofErr w:type="spellStart"/>
            <w:r w:rsidRPr="00E8125A">
              <w:rPr>
                <w:rFonts w:ascii="Arial Narrow" w:hAnsi="Arial Narrow"/>
                <w:sz w:val="20"/>
                <w:szCs w:val="20"/>
                <w:lang w:val="es-MX"/>
              </w:rPr>
              <w:t>Plotësisht</w:t>
            </w:r>
            <w:proofErr w:type="spellEnd"/>
            <w:r w:rsidRPr="00E8125A">
              <w:rPr>
                <w:rFonts w:ascii="Arial Narrow" w:hAnsi="Arial Narrow"/>
                <w:sz w:val="20"/>
                <w:szCs w:val="20"/>
                <w:lang w:val="es-MX"/>
              </w:rPr>
              <w:t xml:space="preserve"> </w:t>
            </w:r>
            <w:proofErr w:type="spellStart"/>
            <w:r w:rsidRPr="00E8125A">
              <w:rPr>
                <w:rFonts w:ascii="Arial Narrow" w:hAnsi="Arial Narrow"/>
                <w:sz w:val="20"/>
                <w:szCs w:val="20"/>
                <w:lang w:val="es-MX"/>
              </w:rPr>
              <w:t>pajtohem</w:t>
            </w:r>
            <w:proofErr w:type="spellEnd"/>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lang w:val="es-MX"/>
              </w:rPr>
              <w:t>1</w:t>
            </w:r>
          </w:p>
          <w:p w14:paraId="4329C03F" w14:textId="77777777" w:rsidR="00E8125A" w:rsidRPr="00E8125A" w:rsidRDefault="00E8125A" w:rsidP="00E8125A">
            <w:pPr>
              <w:ind w:left="0"/>
              <w:rPr>
                <w:rFonts w:ascii="Arial Narrow" w:hAnsi="Arial Narrow"/>
                <w:sz w:val="20"/>
                <w:szCs w:val="20"/>
                <w:lang w:val="es-MX"/>
              </w:rPr>
            </w:pPr>
            <w:proofErr w:type="spellStart"/>
            <w:r w:rsidRPr="00E8125A">
              <w:rPr>
                <w:rFonts w:ascii="Arial Narrow" w:hAnsi="Arial Narrow"/>
                <w:sz w:val="20"/>
                <w:szCs w:val="20"/>
                <w:lang w:val="es-MX"/>
              </w:rPr>
              <w:t>Pajtohem</w:t>
            </w:r>
            <w:proofErr w:type="spellEnd"/>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lang w:val="es-MX"/>
              </w:rPr>
              <w:t>2</w:t>
            </w:r>
          </w:p>
          <w:p w14:paraId="33C10016" w14:textId="77777777" w:rsidR="00E8125A" w:rsidRPr="00E8125A" w:rsidRDefault="00E8125A" w:rsidP="00E8125A">
            <w:pPr>
              <w:ind w:left="0"/>
              <w:rPr>
                <w:rFonts w:ascii="Arial Narrow" w:hAnsi="Arial Narrow"/>
                <w:sz w:val="20"/>
                <w:szCs w:val="20"/>
                <w:lang w:val="es-MX"/>
              </w:rPr>
            </w:pPr>
            <w:r w:rsidRPr="00E8125A">
              <w:rPr>
                <w:rFonts w:ascii="Arial Narrow" w:hAnsi="Arial Narrow"/>
                <w:sz w:val="20"/>
                <w:szCs w:val="20"/>
                <w:lang w:val="es-MX"/>
              </w:rPr>
              <w:t xml:space="preserve">Nuk </w:t>
            </w:r>
            <w:proofErr w:type="spellStart"/>
            <w:r w:rsidRPr="00E8125A">
              <w:rPr>
                <w:rFonts w:ascii="Arial Narrow" w:hAnsi="Arial Narrow"/>
                <w:sz w:val="20"/>
                <w:szCs w:val="20"/>
                <w:lang w:val="es-MX"/>
              </w:rPr>
              <w:t>pajtohem</w:t>
            </w:r>
            <w:proofErr w:type="spellEnd"/>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lang w:val="es-MX"/>
              </w:rPr>
              <w:t>3</w:t>
            </w:r>
          </w:p>
          <w:p w14:paraId="0E2D259C" w14:textId="77777777" w:rsidR="00E8125A" w:rsidRPr="00E8125A" w:rsidRDefault="00E8125A" w:rsidP="00E8125A">
            <w:pPr>
              <w:ind w:left="0"/>
              <w:rPr>
                <w:rFonts w:ascii="Arial Narrow" w:hAnsi="Arial Narrow"/>
                <w:sz w:val="20"/>
                <w:szCs w:val="20"/>
                <w:lang w:val="es-MX"/>
              </w:rPr>
            </w:pPr>
            <w:proofErr w:type="spellStart"/>
            <w:r w:rsidRPr="00E8125A">
              <w:rPr>
                <w:rFonts w:ascii="Arial Narrow" w:hAnsi="Arial Narrow"/>
                <w:sz w:val="20"/>
                <w:szCs w:val="20"/>
                <w:lang w:val="es-MX"/>
              </w:rPr>
              <w:t>Plotësisht</w:t>
            </w:r>
            <w:proofErr w:type="spellEnd"/>
            <w:r w:rsidRPr="00E8125A">
              <w:rPr>
                <w:rFonts w:ascii="Arial Narrow" w:hAnsi="Arial Narrow"/>
                <w:sz w:val="20"/>
                <w:szCs w:val="20"/>
                <w:lang w:val="es-MX"/>
              </w:rPr>
              <w:t xml:space="preserve"> </w:t>
            </w:r>
            <w:proofErr w:type="spellStart"/>
            <w:r w:rsidRPr="00E8125A">
              <w:rPr>
                <w:rFonts w:ascii="Arial Narrow" w:hAnsi="Arial Narrow"/>
                <w:sz w:val="20"/>
                <w:szCs w:val="20"/>
                <w:lang w:val="es-MX"/>
              </w:rPr>
              <w:t>nuk</w:t>
            </w:r>
            <w:proofErr w:type="spellEnd"/>
            <w:r w:rsidRPr="00E8125A">
              <w:rPr>
                <w:rFonts w:ascii="Arial Narrow" w:hAnsi="Arial Narrow"/>
                <w:sz w:val="20"/>
                <w:szCs w:val="20"/>
                <w:lang w:val="es-MX"/>
              </w:rPr>
              <w:t xml:space="preserve"> </w:t>
            </w:r>
            <w:proofErr w:type="spellStart"/>
            <w:r w:rsidRPr="00E8125A">
              <w:rPr>
                <w:rFonts w:ascii="Arial Narrow" w:hAnsi="Arial Narrow"/>
                <w:sz w:val="20"/>
                <w:szCs w:val="20"/>
                <w:lang w:val="es-MX"/>
              </w:rPr>
              <w:t>pajtohem</w:t>
            </w:r>
            <w:proofErr w:type="spellEnd"/>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lang w:val="es-MX"/>
              </w:rPr>
              <w:t>4</w:t>
            </w:r>
          </w:p>
          <w:p w14:paraId="27ED8FC8" w14:textId="7AF41A4E" w:rsidR="00CD26CB" w:rsidRPr="00E8125A" w:rsidRDefault="00E8125A" w:rsidP="00E8125A">
            <w:pPr>
              <w:ind w:left="0" w:right="0"/>
              <w:rPr>
                <w:rFonts w:ascii="Arial Narrow" w:hAnsi="Arial Narrow"/>
                <w:sz w:val="20"/>
                <w:szCs w:val="20"/>
                <w:lang w:val="es-MX"/>
              </w:rPr>
            </w:pPr>
            <w:r w:rsidRPr="00E8125A">
              <w:rPr>
                <w:rFonts w:ascii="Arial Narrow" w:hAnsi="Arial Narrow"/>
                <w:b/>
                <w:sz w:val="20"/>
                <w:szCs w:val="20"/>
                <w:lang w:val="es-MX"/>
              </w:rPr>
              <w:t xml:space="preserve">(MOS LEXO) </w:t>
            </w:r>
            <w:r w:rsidRPr="00E8125A">
              <w:rPr>
                <w:rFonts w:ascii="Arial Narrow" w:hAnsi="Arial Narrow"/>
                <w:sz w:val="20"/>
                <w:szCs w:val="20"/>
                <w:lang w:val="es-MX"/>
              </w:rPr>
              <w:t xml:space="preserve">Nuk </w:t>
            </w:r>
            <w:proofErr w:type="gramStart"/>
            <w:r w:rsidRPr="00E8125A">
              <w:rPr>
                <w:rFonts w:ascii="Arial Narrow" w:hAnsi="Arial Narrow"/>
                <w:sz w:val="20"/>
                <w:szCs w:val="20"/>
                <w:lang w:val="es-MX"/>
              </w:rPr>
              <w:t>e</w:t>
            </w:r>
            <w:proofErr w:type="gramEnd"/>
            <w:r w:rsidRPr="00E8125A">
              <w:rPr>
                <w:rFonts w:ascii="Arial Narrow" w:hAnsi="Arial Narrow"/>
                <w:sz w:val="20"/>
                <w:szCs w:val="20"/>
                <w:lang w:val="es-MX"/>
              </w:rPr>
              <w:t xml:space="preserve"> di/</w:t>
            </w:r>
            <w:proofErr w:type="spellStart"/>
            <w:r w:rsidRPr="00E8125A">
              <w:rPr>
                <w:rFonts w:ascii="Arial Narrow" w:hAnsi="Arial Narrow"/>
                <w:sz w:val="20"/>
                <w:szCs w:val="20"/>
                <w:lang w:val="es-MX"/>
              </w:rPr>
              <w:t>Pa</w:t>
            </w:r>
            <w:proofErr w:type="spellEnd"/>
            <w:r w:rsidRPr="00E8125A">
              <w:rPr>
                <w:rFonts w:ascii="Arial Narrow" w:hAnsi="Arial Narrow"/>
                <w:sz w:val="20"/>
                <w:szCs w:val="20"/>
                <w:lang w:val="es-MX"/>
              </w:rPr>
              <w:t xml:space="preserve"> </w:t>
            </w:r>
            <w:proofErr w:type="spellStart"/>
            <w:r w:rsidRPr="00E8125A">
              <w:rPr>
                <w:rFonts w:ascii="Arial Narrow" w:hAnsi="Arial Narrow"/>
                <w:sz w:val="20"/>
                <w:szCs w:val="20"/>
                <w:lang w:val="es-MX"/>
              </w:rPr>
              <w:t>përgjigje</w:t>
            </w:r>
            <w:proofErr w:type="spellEnd"/>
            <w:r w:rsidRPr="00E8125A">
              <w:rPr>
                <w:rFonts w:ascii="Arial Narrow" w:hAnsi="Arial Narrow"/>
                <w:sz w:val="20"/>
                <w:szCs w:val="20"/>
                <w:u w:val="dotted"/>
                <w:lang w:val="es-MX"/>
              </w:rPr>
              <w:tab/>
            </w:r>
            <w:r w:rsidRPr="00E8125A">
              <w:rPr>
                <w:rFonts w:ascii="Arial Narrow" w:hAnsi="Arial Narrow"/>
                <w:sz w:val="20"/>
                <w:szCs w:val="20"/>
                <w:u w:val="dotted"/>
                <w:lang w:val="es-MX"/>
              </w:rPr>
              <w:tab/>
            </w:r>
            <w:r w:rsidRPr="00E8125A">
              <w:rPr>
                <w:rFonts w:ascii="Arial Narrow" w:hAnsi="Arial Narrow"/>
                <w:sz w:val="20"/>
                <w:szCs w:val="20"/>
                <w:lang w:val="es-MX"/>
              </w:rPr>
              <w:t>99</w:t>
            </w:r>
          </w:p>
        </w:tc>
      </w:tr>
      <w:bookmarkEnd w:id="10"/>
      <w:tr w:rsidR="00CD26CB" w:rsidRPr="00D4549C" w14:paraId="70410118" w14:textId="77777777" w:rsidTr="00F87280">
        <w:tc>
          <w:tcPr>
            <w:tcW w:w="1273" w:type="dxa"/>
          </w:tcPr>
          <w:p w14:paraId="3E1B570A" w14:textId="77777777"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i_G2</w:t>
            </w:r>
          </w:p>
        </w:tc>
        <w:tc>
          <w:tcPr>
            <w:tcW w:w="4779" w:type="dxa"/>
          </w:tcPr>
          <w:p w14:paraId="39E6E9FC" w14:textId="3A3A58E3" w:rsidR="00CD26CB" w:rsidRPr="00726362" w:rsidRDefault="00BE7E37" w:rsidP="00F87280">
            <w:pPr>
              <w:pStyle w:val="Header"/>
              <w:ind w:left="0" w:right="0"/>
              <w:rPr>
                <w:rFonts w:ascii="Arial Narrow" w:hAnsi="Arial Narrow" w:cs="Arial"/>
                <w:sz w:val="20"/>
                <w:szCs w:val="20"/>
                <w:shd w:val="clear" w:color="auto" w:fill="FFFFFF"/>
              </w:rPr>
            </w:pPr>
            <w:r w:rsidRPr="00BE7E37">
              <w:rPr>
                <w:rFonts w:ascii="Arial Narrow" w:hAnsi="Arial Narrow" w:cs="Arial"/>
                <w:sz w:val="20"/>
                <w:szCs w:val="20"/>
                <w:shd w:val="clear" w:color="auto" w:fill="FFFFFF"/>
              </w:rPr>
              <w:t xml:space="preserve">Policia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00A35196">
              <w:rPr>
                <w:rFonts w:ascii="Arial Narrow" w:hAnsi="Arial Narrow" w:cs="Arial"/>
                <w:sz w:val="20"/>
                <w:szCs w:val="20"/>
                <w:shd w:val="clear" w:color="auto" w:fill="FFFFFF"/>
              </w:rPr>
              <w:t>Maqedonin</w:t>
            </w:r>
            <w:proofErr w:type="spellEnd"/>
            <w:r w:rsidR="00A35196">
              <w:rPr>
                <w:rFonts w:ascii="Arial Narrow" w:hAnsi="Arial Narrow" w:cs="Arial"/>
                <w:sz w:val="20"/>
                <w:szCs w:val="20"/>
                <w:shd w:val="clear" w:color="auto" w:fill="FFFFFF"/>
              </w:rPr>
              <w:t xml:space="preserve"> e </w:t>
            </w:r>
            <w:proofErr w:type="spellStart"/>
            <w:r w:rsidR="00A35196">
              <w:rPr>
                <w:rFonts w:ascii="Arial Narrow" w:hAnsi="Arial Narrow" w:cs="Arial"/>
                <w:sz w:val="20"/>
                <w:szCs w:val="20"/>
                <w:shd w:val="clear" w:color="auto" w:fill="FFFFFF"/>
              </w:rPr>
              <w:t>Veriut</w:t>
            </w:r>
            <w:proofErr w:type="spellEnd"/>
            <w:r w:rsidRPr="00BE7E37">
              <w:rPr>
                <w:rFonts w:ascii="Arial Narrow" w:hAnsi="Arial Narrow" w:cs="Arial"/>
                <w:sz w:val="20"/>
                <w:szCs w:val="20"/>
                <w:shd w:val="clear" w:color="auto" w:fill="FFFFFF"/>
              </w:rPr>
              <w:t xml:space="preserve"> u </w:t>
            </w:r>
            <w:proofErr w:type="spellStart"/>
            <w:r w:rsidRPr="00BE7E37">
              <w:rPr>
                <w:rFonts w:ascii="Arial Narrow" w:hAnsi="Arial Narrow" w:cs="Arial"/>
                <w:sz w:val="20"/>
                <w:szCs w:val="20"/>
                <w:shd w:val="clear" w:color="auto" w:fill="FFFFFF"/>
              </w:rPr>
              <w:t>shërben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interesave</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të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komunitetit</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tuaj</w:t>
            </w:r>
            <w:proofErr w:type="spellEnd"/>
            <w:r w:rsidRPr="00BE7E37">
              <w:rPr>
                <w:rFonts w:ascii="Arial Narrow" w:hAnsi="Arial Narrow" w:cs="Arial"/>
                <w:sz w:val="20"/>
                <w:szCs w:val="20"/>
                <w:shd w:val="clear" w:color="auto" w:fill="FFFFFF"/>
              </w:rPr>
              <w:t>.</w:t>
            </w:r>
          </w:p>
          <w:p w14:paraId="6AAB29BB" w14:textId="77777777" w:rsidR="00CD26CB" w:rsidRPr="00726362" w:rsidRDefault="00CD26CB" w:rsidP="00F87280">
            <w:pPr>
              <w:pStyle w:val="Header"/>
              <w:ind w:left="0" w:right="0"/>
              <w:rPr>
                <w:rFonts w:ascii="Arial Narrow" w:hAnsi="Arial Narrow" w:cs="Arial"/>
                <w:i/>
                <w:iCs/>
                <w:sz w:val="20"/>
                <w:szCs w:val="20"/>
                <w:shd w:val="clear" w:color="auto" w:fill="FFFFFF"/>
                <w:lang w:val="fr-FR"/>
              </w:rPr>
            </w:pPr>
            <w:r w:rsidRPr="00726362">
              <w:rPr>
                <w:rFonts w:ascii="Arial Narrow" w:hAnsi="Arial Narrow" w:cs="Arial"/>
                <w:i/>
                <w:iCs/>
                <w:sz w:val="20"/>
                <w:szCs w:val="20"/>
                <w:shd w:val="clear" w:color="auto" w:fill="FFFFFF"/>
                <w:lang w:val="fr-FR"/>
              </w:rPr>
              <w:t xml:space="preserve">. </w:t>
            </w:r>
          </w:p>
        </w:tc>
        <w:tc>
          <w:tcPr>
            <w:tcW w:w="4028" w:type="dxa"/>
          </w:tcPr>
          <w:p w14:paraId="436CEC2F" w14:textId="77777777" w:rsidR="000A7E43" w:rsidRPr="00CE484C" w:rsidRDefault="000A7E43" w:rsidP="000A7E43">
            <w:pPr>
              <w:ind w:left="0"/>
              <w:rPr>
                <w:rFonts w:ascii="Arial Narrow" w:hAnsi="Arial Narrow"/>
                <w:sz w:val="20"/>
                <w:szCs w:val="20"/>
                <w:lang w:val="fr-FR"/>
              </w:rPr>
            </w:pPr>
            <w:proofErr w:type="spellStart"/>
            <w:r w:rsidRPr="00CE484C">
              <w:rPr>
                <w:rFonts w:ascii="Arial Narrow" w:hAnsi="Arial Narrow"/>
                <w:sz w:val="20"/>
                <w:szCs w:val="20"/>
                <w:lang w:val="fr-FR"/>
              </w:rPr>
              <w:t>Plotësisht</w:t>
            </w:r>
            <w:proofErr w:type="spellEnd"/>
            <w:r w:rsidRPr="00CE484C">
              <w:rPr>
                <w:rFonts w:ascii="Arial Narrow" w:hAnsi="Arial Narrow"/>
                <w:sz w:val="20"/>
                <w:szCs w:val="20"/>
                <w:lang w:val="fr-FR"/>
              </w:rPr>
              <w:t xml:space="preserve"> </w:t>
            </w:r>
            <w:proofErr w:type="spellStart"/>
            <w:r w:rsidRPr="00CE484C">
              <w:rPr>
                <w:rFonts w:ascii="Arial Narrow" w:hAnsi="Arial Narrow"/>
                <w:sz w:val="20"/>
                <w:szCs w:val="20"/>
                <w:lang w:val="fr-FR"/>
              </w:rPr>
              <w:t>pajtohem</w:t>
            </w:r>
            <w:proofErr w:type="spellEnd"/>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lang w:val="fr-FR"/>
              </w:rPr>
              <w:t>1</w:t>
            </w:r>
          </w:p>
          <w:p w14:paraId="44ADAD93" w14:textId="77777777" w:rsidR="000A7E43" w:rsidRPr="00CE484C" w:rsidRDefault="000A7E43" w:rsidP="000A7E43">
            <w:pPr>
              <w:ind w:left="0"/>
              <w:rPr>
                <w:rFonts w:ascii="Arial Narrow" w:hAnsi="Arial Narrow"/>
                <w:sz w:val="20"/>
                <w:szCs w:val="20"/>
                <w:lang w:val="fr-FR"/>
              </w:rPr>
            </w:pPr>
            <w:proofErr w:type="spellStart"/>
            <w:r w:rsidRPr="00CE484C">
              <w:rPr>
                <w:rFonts w:ascii="Arial Narrow" w:hAnsi="Arial Narrow"/>
                <w:sz w:val="20"/>
                <w:szCs w:val="20"/>
                <w:lang w:val="fr-FR"/>
              </w:rPr>
              <w:t>Pajtohem</w:t>
            </w:r>
            <w:proofErr w:type="spellEnd"/>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lang w:val="fr-FR"/>
              </w:rPr>
              <w:t>2</w:t>
            </w:r>
          </w:p>
          <w:p w14:paraId="55E8CCD3" w14:textId="77777777" w:rsidR="000A7E43" w:rsidRPr="00CE484C" w:rsidRDefault="000A7E43" w:rsidP="000A7E43">
            <w:pPr>
              <w:ind w:left="0"/>
              <w:rPr>
                <w:rFonts w:ascii="Arial Narrow" w:hAnsi="Arial Narrow"/>
                <w:sz w:val="20"/>
                <w:szCs w:val="20"/>
                <w:lang w:val="fr-FR"/>
              </w:rPr>
            </w:pPr>
            <w:proofErr w:type="spellStart"/>
            <w:r w:rsidRPr="00CE484C">
              <w:rPr>
                <w:rFonts w:ascii="Arial Narrow" w:hAnsi="Arial Narrow"/>
                <w:sz w:val="20"/>
                <w:szCs w:val="20"/>
                <w:lang w:val="fr-FR"/>
              </w:rPr>
              <w:t>Nuk</w:t>
            </w:r>
            <w:proofErr w:type="spellEnd"/>
            <w:r w:rsidRPr="00CE484C">
              <w:rPr>
                <w:rFonts w:ascii="Arial Narrow" w:hAnsi="Arial Narrow"/>
                <w:sz w:val="20"/>
                <w:szCs w:val="20"/>
                <w:lang w:val="fr-FR"/>
              </w:rPr>
              <w:t xml:space="preserve"> </w:t>
            </w:r>
            <w:proofErr w:type="spellStart"/>
            <w:r w:rsidRPr="00CE484C">
              <w:rPr>
                <w:rFonts w:ascii="Arial Narrow" w:hAnsi="Arial Narrow"/>
                <w:sz w:val="20"/>
                <w:szCs w:val="20"/>
                <w:lang w:val="fr-FR"/>
              </w:rPr>
              <w:t>pajtohem</w:t>
            </w:r>
            <w:proofErr w:type="spellEnd"/>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lang w:val="fr-FR"/>
              </w:rPr>
              <w:t>3</w:t>
            </w:r>
          </w:p>
          <w:p w14:paraId="5F068E1F" w14:textId="77777777" w:rsidR="000A7E43" w:rsidRPr="00CE484C" w:rsidRDefault="000A7E43" w:rsidP="000A7E43">
            <w:pPr>
              <w:ind w:left="0"/>
              <w:rPr>
                <w:rFonts w:ascii="Arial Narrow" w:hAnsi="Arial Narrow"/>
                <w:sz w:val="20"/>
                <w:szCs w:val="20"/>
                <w:lang w:val="fr-FR"/>
              </w:rPr>
            </w:pPr>
            <w:proofErr w:type="spellStart"/>
            <w:r w:rsidRPr="00CE484C">
              <w:rPr>
                <w:rFonts w:ascii="Arial Narrow" w:hAnsi="Arial Narrow"/>
                <w:sz w:val="20"/>
                <w:szCs w:val="20"/>
                <w:lang w:val="fr-FR"/>
              </w:rPr>
              <w:t>Plotësisht</w:t>
            </w:r>
            <w:proofErr w:type="spellEnd"/>
            <w:r w:rsidRPr="00CE484C">
              <w:rPr>
                <w:rFonts w:ascii="Arial Narrow" w:hAnsi="Arial Narrow"/>
                <w:sz w:val="20"/>
                <w:szCs w:val="20"/>
                <w:lang w:val="fr-FR"/>
              </w:rPr>
              <w:t xml:space="preserve"> </w:t>
            </w:r>
            <w:proofErr w:type="spellStart"/>
            <w:r w:rsidRPr="00CE484C">
              <w:rPr>
                <w:rFonts w:ascii="Arial Narrow" w:hAnsi="Arial Narrow"/>
                <w:sz w:val="20"/>
                <w:szCs w:val="20"/>
                <w:lang w:val="fr-FR"/>
              </w:rPr>
              <w:t>nuk</w:t>
            </w:r>
            <w:proofErr w:type="spellEnd"/>
            <w:r w:rsidRPr="00CE484C">
              <w:rPr>
                <w:rFonts w:ascii="Arial Narrow" w:hAnsi="Arial Narrow"/>
                <w:sz w:val="20"/>
                <w:szCs w:val="20"/>
                <w:lang w:val="fr-FR"/>
              </w:rPr>
              <w:t xml:space="preserve"> </w:t>
            </w:r>
            <w:proofErr w:type="spellStart"/>
            <w:r w:rsidRPr="00CE484C">
              <w:rPr>
                <w:rFonts w:ascii="Arial Narrow" w:hAnsi="Arial Narrow"/>
                <w:sz w:val="20"/>
                <w:szCs w:val="20"/>
                <w:lang w:val="fr-FR"/>
              </w:rPr>
              <w:t>pajtohem</w:t>
            </w:r>
            <w:proofErr w:type="spellEnd"/>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u w:val="dotted"/>
                <w:lang w:val="fr-FR"/>
              </w:rPr>
              <w:tab/>
            </w:r>
            <w:r w:rsidRPr="00CE484C">
              <w:rPr>
                <w:rFonts w:ascii="Arial Narrow" w:hAnsi="Arial Narrow"/>
                <w:sz w:val="20"/>
                <w:szCs w:val="20"/>
                <w:lang w:val="fr-FR"/>
              </w:rPr>
              <w:t>4</w:t>
            </w:r>
          </w:p>
          <w:p w14:paraId="19872271" w14:textId="476AE683" w:rsidR="00CD26CB" w:rsidRPr="00CE484C" w:rsidRDefault="00CD26CB" w:rsidP="000A7E43">
            <w:pPr>
              <w:ind w:left="0" w:right="0"/>
              <w:rPr>
                <w:rFonts w:ascii="Arial Narrow" w:hAnsi="Arial Narrow"/>
                <w:sz w:val="20"/>
                <w:szCs w:val="20"/>
                <w:lang w:val="fr-FR"/>
              </w:rPr>
            </w:pPr>
            <w:r w:rsidRPr="00CE484C">
              <w:rPr>
                <w:rFonts w:ascii="Arial Narrow" w:hAnsi="Arial Narrow"/>
                <w:b/>
                <w:sz w:val="20"/>
                <w:szCs w:val="20"/>
                <w:lang w:val="fr-FR"/>
              </w:rPr>
              <w:t>(</w:t>
            </w:r>
            <w:r w:rsidR="007A3A4D" w:rsidRPr="00CE484C">
              <w:rPr>
                <w:rFonts w:ascii="Arial Narrow" w:hAnsi="Arial Narrow"/>
                <w:b/>
                <w:sz w:val="20"/>
                <w:szCs w:val="20"/>
                <w:lang w:val="fr-FR"/>
              </w:rPr>
              <w:t>MOS LEXO</w:t>
            </w:r>
            <w:r w:rsidRPr="00CE484C">
              <w:rPr>
                <w:rFonts w:ascii="Arial Narrow" w:hAnsi="Arial Narrow"/>
                <w:b/>
                <w:sz w:val="20"/>
                <w:szCs w:val="20"/>
                <w:lang w:val="fr-FR"/>
              </w:rPr>
              <w:t xml:space="preserve">) </w:t>
            </w:r>
            <w:proofErr w:type="spellStart"/>
            <w:r w:rsidR="007648EF" w:rsidRPr="00CE484C">
              <w:rPr>
                <w:rFonts w:ascii="Arial Narrow" w:hAnsi="Arial Narrow"/>
                <w:sz w:val="20"/>
                <w:szCs w:val="20"/>
                <w:lang w:val="fr-FR"/>
              </w:rPr>
              <w:t>Nuk</w:t>
            </w:r>
            <w:proofErr w:type="spellEnd"/>
            <w:r w:rsidR="007648EF" w:rsidRPr="00CE484C">
              <w:rPr>
                <w:rFonts w:ascii="Arial Narrow" w:hAnsi="Arial Narrow"/>
                <w:sz w:val="20"/>
                <w:szCs w:val="20"/>
                <w:lang w:val="fr-FR"/>
              </w:rPr>
              <w:t xml:space="preserve"> e di/Pa </w:t>
            </w:r>
            <w:proofErr w:type="spellStart"/>
            <w:r w:rsidR="007648EF" w:rsidRPr="00CE484C">
              <w:rPr>
                <w:rFonts w:ascii="Arial Narrow" w:hAnsi="Arial Narrow"/>
                <w:sz w:val="20"/>
                <w:szCs w:val="20"/>
                <w:lang w:val="fr-FR"/>
              </w:rPr>
              <w:t>përgjigje</w:t>
            </w:r>
            <w:proofErr w:type="spellEnd"/>
            <w:r w:rsidR="00A50772" w:rsidRPr="009F3B44">
              <w:rPr>
                <w:rFonts w:ascii="Arial Narrow" w:hAnsi="Arial Narrow"/>
                <w:sz w:val="20"/>
                <w:szCs w:val="20"/>
                <w:u w:val="dotted"/>
                <w:lang w:val="fr-FR"/>
              </w:rPr>
              <w:tab/>
            </w:r>
            <w:r w:rsidR="00A50772" w:rsidRPr="009F3B44">
              <w:rPr>
                <w:rFonts w:ascii="Arial Narrow" w:hAnsi="Arial Narrow"/>
                <w:sz w:val="20"/>
                <w:szCs w:val="20"/>
                <w:u w:val="dotted"/>
                <w:lang w:val="fr-FR"/>
              </w:rPr>
              <w:tab/>
            </w:r>
            <w:r w:rsidRPr="00CE484C">
              <w:rPr>
                <w:rFonts w:ascii="Arial Narrow" w:hAnsi="Arial Narrow"/>
                <w:sz w:val="20"/>
                <w:szCs w:val="20"/>
                <w:lang w:val="fr-FR"/>
              </w:rPr>
              <w:t>99</w:t>
            </w:r>
          </w:p>
        </w:tc>
      </w:tr>
      <w:tr w:rsidR="00CD26CB" w:rsidRPr="00D4549C" w14:paraId="77C01E61" w14:textId="77777777" w:rsidTr="00F87280">
        <w:tc>
          <w:tcPr>
            <w:tcW w:w="1273" w:type="dxa"/>
          </w:tcPr>
          <w:p w14:paraId="08D3F0D4" w14:textId="77777777"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j_G2</w:t>
            </w:r>
          </w:p>
        </w:tc>
        <w:tc>
          <w:tcPr>
            <w:tcW w:w="4779" w:type="dxa"/>
          </w:tcPr>
          <w:p w14:paraId="45CAB946" w14:textId="60285F0B" w:rsidR="00CD26CB" w:rsidRPr="00CE484C" w:rsidRDefault="00BE7E37" w:rsidP="00F87280">
            <w:pPr>
              <w:pStyle w:val="Header"/>
              <w:ind w:left="0" w:right="0"/>
              <w:rPr>
                <w:rFonts w:ascii="Arial Narrow" w:hAnsi="Arial Narrow" w:cs="Arial"/>
                <w:sz w:val="20"/>
                <w:szCs w:val="20"/>
                <w:shd w:val="clear" w:color="auto" w:fill="FFFFFF"/>
                <w:lang w:val="de-DE"/>
              </w:rPr>
            </w:pPr>
            <w:bookmarkStart w:id="11" w:name="_Hlk76480020"/>
            <w:r w:rsidRPr="00CE484C">
              <w:rPr>
                <w:rFonts w:ascii="Arial Narrow" w:hAnsi="Arial Narrow" w:cs="Arial"/>
                <w:sz w:val="20"/>
                <w:szCs w:val="20"/>
                <w:shd w:val="clear" w:color="auto" w:fill="FFFFFF"/>
                <w:lang w:val="de-DE"/>
              </w:rPr>
              <w:t xml:space="preserve">Policia në </w:t>
            </w:r>
            <w:r w:rsidR="00A35196" w:rsidRPr="00CE484C">
              <w:rPr>
                <w:rFonts w:ascii="Arial Narrow" w:hAnsi="Arial Narrow" w:cs="Arial"/>
                <w:sz w:val="20"/>
                <w:szCs w:val="20"/>
                <w:shd w:val="clear" w:color="auto" w:fill="FFFFFF"/>
                <w:lang w:val="de-DE"/>
              </w:rPr>
              <w:t>Maqedonin e Veriut</w:t>
            </w:r>
            <w:r w:rsidRPr="00CE484C">
              <w:rPr>
                <w:rFonts w:ascii="Arial Narrow" w:hAnsi="Arial Narrow" w:cs="Arial"/>
                <w:sz w:val="20"/>
                <w:szCs w:val="20"/>
                <w:shd w:val="clear" w:color="auto" w:fill="FFFFFF"/>
                <w:lang w:val="de-DE"/>
              </w:rPr>
              <w:t xml:space="preserve"> u shërben interesave të politikanëve.</w:t>
            </w:r>
          </w:p>
          <w:bookmarkEnd w:id="11"/>
          <w:p w14:paraId="0D329E7B" w14:textId="77777777" w:rsidR="00CD26CB" w:rsidRPr="00CE484C" w:rsidRDefault="00CD26CB" w:rsidP="00F87280">
            <w:pPr>
              <w:pStyle w:val="Header"/>
              <w:ind w:left="0" w:right="0"/>
              <w:rPr>
                <w:rFonts w:ascii="Arial Narrow" w:hAnsi="Arial Narrow" w:cs="Arial"/>
                <w:sz w:val="20"/>
                <w:szCs w:val="20"/>
                <w:shd w:val="clear" w:color="auto" w:fill="FFFFFF"/>
                <w:lang w:val="de-DE"/>
              </w:rPr>
            </w:pPr>
          </w:p>
          <w:p w14:paraId="69F6854F" w14:textId="77777777" w:rsidR="00CD26CB" w:rsidRPr="00CE484C" w:rsidRDefault="00CD26CB" w:rsidP="00F87280">
            <w:pPr>
              <w:pStyle w:val="Header"/>
              <w:ind w:left="0" w:right="0"/>
              <w:rPr>
                <w:rFonts w:ascii="Arial Narrow" w:hAnsi="Arial Narrow" w:cs="Arial"/>
                <w:i/>
                <w:iCs/>
                <w:sz w:val="20"/>
                <w:szCs w:val="20"/>
                <w:shd w:val="clear" w:color="auto" w:fill="FFFFFF"/>
                <w:lang w:val="de-DE"/>
              </w:rPr>
            </w:pPr>
          </w:p>
        </w:tc>
        <w:tc>
          <w:tcPr>
            <w:tcW w:w="4028" w:type="dxa"/>
          </w:tcPr>
          <w:p w14:paraId="78D10542" w14:textId="77777777" w:rsidR="00E8125A" w:rsidRPr="00E8125A" w:rsidRDefault="00E8125A" w:rsidP="00E8125A">
            <w:pPr>
              <w:ind w:left="0"/>
              <w:rPr>
                <w:rFonts w:ascii="Arial Narrow" w:hAnsi="Arial Narrow"/>
                <w:sz w:val="20"/>
                <w:szCs w:val="20"/>
                <w:lang w:val="de-DE"/>
              </w:rPr>
            </w:pPr>
            <w:r w:rsidRPr="00E8125A">
              <w:rPr>
                <w:rFonts w:ascii="Arial Narrow" w:hAnsi="Arial Narrow"/>
                <w:sz w:val="20"/>
                <w:szCs w:val="20"/>
                <w:lang w:val="de-DE"/>
              </w:rPr>
              <w:t>Plotësisht pajtohem</w:t>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lang w:val="de-DE"/>
              </w:rPr>
              <w:t>1</w:t>
            </w:r>
          </w:p>
          <w:p w14:paraId="05C3B39C" w14:textId="77777777" w:rsidR="00E8125A" w:rsidRPr="00E8125A" w:rsidRDefault="00E8125A" w:rsidP="00E8125A">
            <w:pPr>
              <w:ind w:left="0"/>
              <w:rPr>
                <w:rFonts w:ascii="Arial Narrow" w:hAnsi="Arial Narrow"/>
                <w:sz w:val="20"/>
                <w:szCs w:val="20"/>
                <w:lang w:val="de-DE"/>
              </w:rPr>
            </w:pPr>
            <w:r w:rsidRPr="00E8125A">
              <w:rPr>
                <w:rFonts w:ascii="Arial Narrow" w:hAnsi="Arial Narrow"/>
                <w:sz w:val="20"/>
                <w:szCs w:val="20"/>
                <w:lang w:val="de-DE"/>
              </w:rPr>
              <w:t>Pajtohem</w:t>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lang w:val="de-DE"/>
              </w:rPr>
              <w:t>2</w:t>
            </w:r>
          </w:p>
          <w:p w14:paraId="3FCE1A40" w14:textId="77777777" w:rsidR="00E8125A" w:rsidRPr="00E8125A" w:rsidRDefault="00E8125A" w:rsidP="00E8125A">
            <w:pPr>
              <w:ind w:left="0"/>
              <w:rPr>
                <w:rFonts w:ascii="Arial Narrow" w:hAnsi="Arial Narrow"/>
                <w:sz w:val="20"/>
                <w:szCs w:val="20"/>
                <w:lang w:val="de-DE"/>
              </w:rPr>
            </w:pPr>
            <w:r w:rsidRPr="00E8125A">
              <w:rPr>
                <w:rFonts w:ascii="Arial Narrow" w:hAnsi="Arial Narrow"/>
                <w:sz w:val="20"/>
                <w:szCs w:val="20"/>
                <w:lang w:val="de-DE"/>
              </w:rPr>
              <w:t>Nuk pajtohem</w:t>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lang w:val="de-DE"/>
              </w:rPr>
              <w:t>3</w:t>
            </w:r>
          </w:p>
          <w:p w14:paraId="60D1D407" w14:textId="77777777" w:rsidR="00E8125A" w:rsidRPr="00E8125A" w:rsidRDefault="00E8125A" w:rsidP="00E8125A">
            <w:pPr>
              <w:ind w:left="0"/>
              <w:rPr>
                <w:rFonts w:ascii="Arial Narrow" w:hAnsi="Arial Narrow"/>
                <w:sz w:val="20"/>
                <w:szCs w:val="20"/>
                <w:lang w:val="de-DE"/>
              </w:rPr>
            </w:pPr>
            <w:r w:rsidRPr="00E8125A">
              <w:rPr>
                <w:rFonts w:ascii="Arial Narrow" w:hAnsi="Arial Narrow"/>
                <w:sz w:val="20"/>
                <w:szCs w:val="20"/>
                <w:lang w:val="de-DE"/>
              </w:rPr>
              <w:t>Plotësisht nuk pajtohem</w:t>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u w:val="dotted"/>
                <w:lang w:val="de-DE"/>
              </w:rPr>
              <w:tab/>
            </w:r>
            <w:r w:rsidRPr="00E8125A">
              <w:rPr>
                <w:rFonts w:ascii="Arial Narrow" w:hAnsi="Arial Narrow"/>
                <w:sz w:val="20"/>
                <w:szCs w:val="20"/>
                <w:lang w:val="de-DE"/>
              </w:rPr>
              <w:t>4</w:t>
            </w:r>
          </w:p>
          <w:p w14:paraId="38463085" w14:textId="03327E6D" w:rsidR="00CD26CB" w:rsidRPr="00E8125A" w:rsidRDefault="00E8125A" w:rsidP="00E8125A">
            <w:pPr>
              <w:ind w:left="0" w:right="0"/>
              <w:rPr>
                <w:rFonts w:ascii="Arial Narrow" w:hAnsi="Arial Narrow"/>
                <w:sz w:val="20"/>
                <w:szCs w:val="20"/>
                <w:lang w:val="de-DE"/>
              </w:rPr>
            </w:pPr>
            <w:r w:rsidRPr="00E8125A">
              <w:rPr>
                <w:rFonts w:ascii="Arial Narrow" w:hAnsi="Arial Narrow"/>
                <w:b/>
                <w:sz w:val="20"/>
                <w:szCs w:val="20"/>
                <w:lang w:val="de-DE"/>
              </w:rPr>
              <w:t xml:space="preserve">(MOS LEXO) </w:t>
            </w:r>
            <w:r w:rsidRPr="00E8125A">
              <w:rPr>
                <w:rFonts w:ascii="Arial Narrow" w:hAnsi="Arial Narrow"/>
                <w:sz w:val="20"/>
                <w:szCs w:val="20"/>
                <w:lang w:val="de-DE"/>
              </w:rPr>
              <w:t>Nuk e di/Pa përgjigje</w:t>
            </w:r>
            <w:r w:rsidRPr="00CE484C">
              <w:rPr>
                <w:rFonts w:ascii="Arial Narrow" w:hAnsi="Arial Narrow"/>
                <w:sz w:val="20"/>
                <w:szCs w:val="20"/>
                <w:u w:val="dotted"/>
                <w:lang w:val="fr-FR"/>
              </w:rPr>
              <w:tab/>
            </w:r>
            <w:r w:rsidRPr="00E8125A">
              <w:rPr>
                <w:rFonts w:ascii="Arial Narrow" w:hAnsi="Arial Narrow"/>
                <w:sz w:val="20"/>
                <w:szCs w:val="20"/>
                <w:u w:val="dotted"/>
                <w:lang w:val="de-DE"/>
              </w:rPr>
              <w:tab/>
            </w:r>
            <w:r w:rsidRPr="00E8125A">
              <w:rPr>
                <w:rFonts w:ascii="Arial Narrow" w:hAnsi="Arial Narrow"/>
                <w:sz w:val="20"/>
                <w:szCs w:val="20"/>
                <w:lang w:val="de-DE"/>
              </w:rPr>
              <w:t>99</w:t>
            </w:r>
          </w:p>
        </w:tc>
      </w:tr>
      <w:tr w:rsidR="00CD26CB" w:rsidRPr="00174ADA" w14:paraId="0D148068" w14:textId="77777777" w:rsidTr="00F87280">
        <w:tc>
          <w:tcPr>
            <w:tcW w:w="1273" w:type="dxa"/>
          </w:tcPr>
          <w:p w14:paraId="205A54B2" w14:textId="77777777"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t>q</w:t>
            </w:r>
            <w:r w:rsidR="00616DB5" w:rsidRPr="0001201E">
              <w:rPr>
                <w:rFonts w:ascii="Arial Narrow" w:hAnsi="Arial Narrow"/>
                <w:b/>
                <w:sz w:val="20"/>
                <w:szCs w:val="20"/>
                <w:lang w:val="es-MX"/>
              </w:rPr>
              <w:t>43</w:t>
            </w:r>
            <w:r w:rsidRPr="0001201E">
              <w:rPr>
                <w:rFonts w:ascii="Arial Narrow" w:hAnsi="Arial Narrow"/>
                <w:b/>
                <w:sz w:val="20"/>
                <w:szCs w:val="20"/>
                <w:lang w:val="es-MX"/>
              </w:rPr>
              <w:t>k_G2</w:t>
            </w:r>
          </w:p>
        </w:tc>
        <w:tc>
          <w:tcPr>
            <w:tcW w:w="4779" w:type="dxa"/>
          </w:tcPr>
          <w:p w14:paraId="446FE20B" w14:textId="4992EA33" w:rsidR="00CD26CB" w:rsidRPr="00CE484C" w:rsidRDefault="00BE7E37" w:rsidP="00F87280">
            <w:pPr>
              <w:pStyle w:val="Header"/>
              <w:ind w:left="0" w:right="0"/>
              <w:rPr>
                <w:rFonts w:ascii="Arial Narrow" w:hAnsi="Arial Narrow" w:cs="Arial"/>
                <w:sz w:val="20"/>
                <w:szCs w:val="20"/>
                <w:shd w:val="clear" w:color="auto" w:fill="FFFFFF"/>
                <w:lang w:val="es-MX"/>
              </w:rPr>
            </w:pPr>
            <w:proofErr w:type="spellStart"/>
            <w:r w:rsidRPr="00CE484C">
              <w:rPr>
                <w:rFonts w:ascii="Arial Narrow" w:hAnsi="Arial Narrow" w:cs="Arial"/>
                <w:sz w:val="20"/>
                <w:szCs w:val="20"/>
                <w:shd w:val="clear" w:color="auto" w:fill="FFFFFF"/>
                <w:lang w:val="es-MX"/>
              </w:rPr>
              <w:t>Policia</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në</w:t>
            </w:r>
            <w:proofErr w:type="spellEnd"/>
            <w:r w:rsidRPr="00CE484C">
              <w:rPr>
                <w:rFonts w:ascii="Arial Narrow" w:hAnsi="Arial Narrow" w:cs="Arial"/>
                <w:sz w:val="20"/>
                <w:szCs w:val="20"/>
                <w:shd w:val="clear" w:color="auto" w:fill="FFFFFF"/>
                <w:lang w:val="es-MX"/>
              </w:rPr>
              <w:t xml:space="preserve"> </w:t>
            </w:r>
            <w:proofErr w:type="spellStart"/>
            <w:r w:rsidR="00A35196" w:rsidRPr="00CE484C">
              <w:rPr>
                <w:rFonts w:ascii="Arial Narrow" w:hAnsi="Arial Narrow" w:cs="Arial"/>
                <w:sz w:val="20"/>
                <w:szCs w:val="20"/>
                <w:shd w:val="clear" w:color="auto" w:fill="FFFFFF"/>
                <w:lang w:val="es-MX"/>
              </w:rPr>
              <w:t>Maqedonin</w:t>
            </w:r>
            <w:proofErr w:type="spellEnd"/>
            <w:r w:rsidR="00A35196" w:rsidRPr="00CE484C">
              <w:rPr>
                <w:rFonts w:ascii="Arial Narrow" w:hAnsi="Arial Narrow" w:cs="Arial"/>
                <w:sz w:val="20"/>
                <w:szCs w:val="20"/>
                <w:shd w:val="clear" w:color="auto" w:fill="FFFFFF"/>
                <w:lang w:val="es-MX"/>
              </w:rPr>
              <w:t xml:space="preserve"> e </w:t>
            </w:r>
            <w:proofErr w:type="spellStart"/>
            <w:r w:rsidR="00A35196" w:rsidRPr="00CE484C">
              <w:rPr>
                <w:rFonts w:ascii="Arial Narrow" w:hAnsi="Arial Narrow" w:cs="Arial"/>
                <w:sz w:val="20"/>
                <w:szCs w:val="20"/>
                <w:shd w:val="clear" w:color="auto" w:fill="FFFFFF"/>
                <w:lang w:val="es-MX"/>
              </w:rPr>
              <w:t>Veriut</w:t>
            </w:r>
            <w:proofErr w:type="spellEnd"/>
            <w:r w:rsidRPr="00CE484C">
              <w:rPr>
                <w:rFonts w:ascii="Arial Narrow" w:hAnsi="Arial Narrow" w:cs="Arial"/>
                <w:sz w:val="20"/>
                <w:szCs w:val="20"/>
                <w:shd w:val="clear" w:color="auto" w:fill="FFFFFF"/>
                <w:lang w:val="es-MX"/>
              </w:rPr>
              <w:t xml:space="preserve"> u </w:t>
            </w:r>
            <w:proofErr w:type="spellStart"/>
            <w:r w:rsidRPr="00CE484C">
              <w:rPr>
                <w:rFonts w:ascii="Arial Narrow" w:hAnsi="Arial Narrow" w:cs="Arial"/>
                <w:sz w:val="20"/>
                <w:szCs w:val="20"/>
                <w:shd w:val="clear" w:color="auto" w:fill="FFFFFF"/>
                <w:lang w:val="es-MX"/>
              </w:rPr>
              <w:t>shërben</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interesave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të</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bandave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dhe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grupeve</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të</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organizuara</w:t>
            </w:r>
            <w:proofErr w:type="spellEnd"/>
            <w:r w:rsidRPr="00CE484C">
              <w:rPr>
                <w:rFonts w:ascii="Arial Narrow" w:hAnsi="Arial Narrow" w:cs="Arial"/>
                <w:sz w:val="20"/>
                <w:szCs w:val="20"/>
                <w:shd w:val="clear" w:color="auto" w:fill="FFFFFF"/>
                <w:lang w:val="es-MX"/>
              </w:rPr>
              <w:t xml:space="preserve"> </w:t>
            </w:r>
            <w:proofErr w:type="spellStart"/>
            <w:r w:rsidRPr="00CE484C">
              <w:rPr>
                <w:rFonts w:ascii="Arial Narrow" w:hAnsi="Arial Narrow" w:cs="Arial"/>
                <w:sz w:val="20"/>
                <w:szCs w:val="20"/>
                <w:shd w:val="clear" w:color="auto" w:fill="FFFFFF"/>
                <w:lang w:val="es-MX"/>
              </w:rPr>
              <w:t>kriminale</w:t>
            </w:r>
            <w:proofErr w:type="spellEnd"/>
            <w:r w:rsidRPr="00CE484C">
              <w:rPr>
                <w:rFonts w:ascii="Arial Narrow" w:hAnsi="Arial Narrow" w:cs="Arial"/>
                <w:sz w:val="20"/>
                <w:szCs w:val="20"/>
                <w:shd w:val="clear" w:color="auto" w:fill="FFFFFF"/>
                <w:lang w:val="es-MX"/>
              </w:rPr>
              <w:t>.</w:t>
            </w:r>
          </w:p>
          <w:p w14:paraId="133F8E60" w14:textId="77777777" w:rsidR="00CD26CB" w:rsidRPr="00CE484C" w:rsidRDefault="00CD26CB" w:rsidP="00F87280">
            <w:pPr>
              <w:pStyle w:val="Header"/>
              <w:ind w:left="0" w:right="0"/>
              <w:rPr>
                <w:rFonts w:ascii="Arial Narrow" w:hAnsi="Arial Narrow" w:cs="Arial"/>
                <w:i/>
                <w:iCs/>
                <w:sz w:val="20"/>
                <w:szCs w:val="20"/>
                <w:shd w:val="clear" w:color="auto" w:fill="FFFFFF"/>
                <w:lang w:val="es-MX"/>
              </w:rPr>
            </w:pPr>
          </w:p>
        </w:tc>
        <w:tc>
          <w:tcPr>
            <w:tcW w:w="4028" w:type="dxa"/>
          </w:tcPr>
          <w:p w14:paraId="0845AC34" w14:textId="77777777" w:rsidR="000A7E43" w:rsidRPr="00CE484C" w:rsidRDefault="000A7E43" w:rsidP="000A7E43">
            <w:pPr>
              <w:ind w:left="0"/>
              <w:rPr>
                <w:rFonts w:ascii="Arial Narrow" w:hAnsi="Arial Narrow"/>
                <w:sz w:val="20"/>
                <w:szCs w:val="20"/>
                <w:lang w:val="es-MX"/>
              </w:rPr>
            </w:pPr>
            <w:proofErr w:type="spellStart"/>
            <w:r w:rsidRPr="00CE484C">
              <w:rPr>
                <w:rFonts w:ascii="Arial Narrow" w:hAnsi="Arial Narrow"/>
                <w:sz w:val="20"/>
                <w:szCs w:val="20"/>
                <w:lang w:val="es-MX"/>
              </w:rPr>
              <w:t>Plotësisht</w:t>
            </w:r>
            <w:proofErr w:type="spellEnd"/>
            <w:r w:rsidRPr="00CE484C">
              <w:rPr>
                <w:rFonts w:ascii="Arial Narrow" w:hAnsi="Arial Narrow"/>
                <w:sz w:val="20"/>
                <w:szCs w:val="20"/>
                <w:lang w:val="es-MX"/>
              </w:rPr>
              <w:t xml:space="preserve"> </w:t>
            </w:r>
            <w:proofErr w:type="spellStart"/>
            <w:r w:rsidRPr="00CE484C">
              <w:rPr>
                <w:rFonts w:ascii="Arial Narrow" w:hAnsi="Arial Narrow"/>
                <w:sz w:val="20"/>
                <w:szCs w:val="20"/>
                <w:lang w:val="es-MX"/>
              </w:rPr>
              <w:t>pajtohem</w:t>
            </w:r>
            <w:proofErr w:type="spellEnd"/>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lang w:val="es-MX"/>
              </w:rPr>
              <w:t>1</w:t>
            </w:r>
          </w:p>
          <w:p w14:paraId="73EC0A9F" w14:textId="77777777" w:rsidR="000A7E43" w:rsidRPr="00CE484C" w:rsidRDefault="000A7E43" w:rsidP="000A7E43">
            <w:pPr>
              <w:ind w:left="0"/>
              <w:rPr>
                <w:rFonts w:ascii="Arial Narrow" w:hAnsi="Arial Narrow"/>
                <w:sz w:val="20"/>
                <w:szCs w:val="20"/>
                <w:lang w:val="es-MX"/>
              </w:rPr>
            </w:pPr>
            <w:proofErr w:type="spellStart"/>
            <w:r w:rsidRPr="00CE484C">
              <w:rPr>
                <w:rFonts w:ascii="Arial Narrow" w:hAnsi="Arial Narrow"/>
                <w:sz w:val="20"/>
                <w:szCs w:val="20"/>
                <w:lang w:val="es-MX"/>
              </w:rPr>
              <w:t>Pajtohem</w:t>
            </w:r>
            <w:proofErr w:type="spellEnd"/>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lang w:val="es-MX"/>
              </w:rPr>
              <w:t>2</w:t>
            </w:r>
          </w:p>
          <w:p w14:paraId="41607DC2" w14:textId="77777777" w:rsidR="000A7E43" w:rsidRPr="00CE484C" w:rsidRDefault="000A7E43" w:rsidP="000A7E43">
            <w:pPr>
              <w:ind w:left="0"/>
              <w:rPr>
                <w:rFonts w:ascii="Arial Narrow" w:hAnsi="Arial Narrow"/>
                <w:sz w:val="20"/>
                <w:szCs w:val="20"/>
                <w:lang w:val="es-MX"/>
              </w:rPr>
            </w:pPr>
            <w:r w:rsidRPr="00CE484C">
              <w:rPr>
                <w:rFonts w:ascii="Arial Narrow" w:hAnsi="Arial Narrow"/>
                <w:sz w:val="20"/>
                <w:szCs w:val="20"/>
                <w:lang w:val="es-MX"/>
              </w:rPr>
              <w:t xml:space="preserve">Nuk </w:t>
            </w:r>
            <w:proofErr w:type="spellStart"/>
            <w:r w:rsidRPr="00CE484C">
              <w:rPr>
                <w:rFonts w:ascii="Arial Narrow" w:hAnsi="Arial Narrow"/>
                <w:sz w:val="20"/>
                <w:szCs w:val="20"/>
                <w:lang w:val="es-MX"/>
              </w:rPr>
              <w:t>pajtohem</w:t>
            </w:r>
            <w:proofErr w:type="spellEnd"/>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lang w:val="es-MX"/>
              </w:rPr>
              <w:t>3</w:t>
            </w:r>
          </w:p>
          <w:p w14:paraId="2DC54907" w14:textId="77777777" w:rsidR="000A7E43" w:rsidRPr="00CE484C" w:rsidRDefault="000A7E43" w:rsidP="000A7E43">
            <w:pPr>
              <w:ind w:left="0"/>
              <w:rPr>
                <w:rFonts w:ascii="Arial Narrow" w:hAnsi="Arial Narrow"/>
                <w:sz w:val="20"/>
                <w:szCs w:val="20"/>
                <w:lang w:val="es-MX"/>
              </w:rPr>
            </w:pPr>
            <w:proofErr w:type="spellStart"/>
            <w:r w:rsidRPr="00CE484C">
              <w:rPr>
                <w:rFonts w:ascii="Arial Narrow" w:hAnsi="Arial Narrow"/>
                <w:sz w:val="20"/>
                <w:szCs w:val="20"/>
                <w:lang w:val="es-MX"/>
              </w:rPr>
              <w:t>Plotësisht</w:t>
            </w:r>
            <w:proofErr w:type="spellEnd"/>
            <w:r w:rsidRPr="00CE484C">
              <w:rPr>
                <w:rFonts w:ascii="Arial Narrow" w:hAnsi="Arial Narrow"/>
                <w:sz w:val="20"/>
                <w:szCs w:val="20"/>
                <w:lang w:val="es-MX"/>
              </w:rPr>
              <w:t xml:space="preserve"> </w:t>
            </w:r>
            <w:proofErr w:type="spellStart"/>
            <w:r w:rsidRPr="00CE484C">
              <w:rPr>
                <w:rFonts w:ascii="Arial Narrow" w:hAnsi="Arial Narrow"/>
                <w:sz w:val="20"/>
                <w:szCs w:val="20"/>
                <w:lang w:val="es-MX"/>
              </w:rPr>
              <w:t>nuk</w:t>
            </w:r>
            <w:proofErr w:type="spellEnd"/>
            <w:r w:rsidRPr="00CE484C">
              <w:rPr>
                <w:rFonts w:ascii="Arial Narrow" w:hAnsi="Arial Narrow"/>
                <w:sz w:val="20"/>
                <w:szCs w:val="20"/>
                <w:lang w:val="es-MX"/>
              </w:rPr>
              <w:t xml:space="preserve"> </w:t>
            </w:r>
            <w:proofErr w:type="spellStart"/>
            <w:r w:rsidRPr="00CE484C">
              <w:rPr>
                <w:rFonts w:ascii="Arial Narrow" w:hAnsi="Arial Narrow"/>
                <w:sz w:val="20"/>
                <w:szCs w:val="20"/>
                <w:lang w:val="es-MX"/>
              </w:rPr>
              <w:t>pajtohem</w:t>
            </w:r>
            <w:proofErr w:type="spellEnd"/>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u w:val="dotted"/>
                <w:lang w:val="es-MX"/>
              </w:rPr>
              <w:tab/>
            </w:r>
            <w:r w:rsidRPr="00CE484C">
              <w:rPr>
                <w:rFonts w:ascii="Arial Narrow" w:hAnsi="Arial Narrow"/>
                <w:sz w:val="20"/>
                <w:szCs w:val="20"/>
                <w:lang w:val="es-MX"/>
              </w:rPr>
              <w:t>4</w:t>
            </w:r>
          </w:p>
          <w:p w14:paraId="048F6B50" w14:textId="0D8D6FC5" w:rsidR="00CD26CB" w:rsidRPr="00CE484C" w:rsidRDefault="00CD26CB" w:rsidP="000A7E43">
            <w:pPr>
              <w:ind w:left="0" w:right="0"/>
              <w:rPr>
                <w:rFonts w:ascii="Arial Narrow" w:hAnsi="Arial Narrow"/>
                <w:sz w:val="20"/>
                <w:szCs w:val="20"/>
                <w:lang w:val="es-MX"/>
              </w:rPr>
            </w:pPr>
            <w:r w:rsidRPr="00CE484C">
              <w:rPr>
                <w:rFonts w:ascii="Arial Narrow" w:hAnsi="Arial Narrow"/>
                <w:b/>
                <w:sz w:val="20"/>
                <w:szCs w:val="20"/>
                <w:lang w:val="es-MX"/>
              </w:rPr>
              <w:t>(</w:t>
            </w:r>
            <w:r w:rsidR="007A3A4D" w:rsidRPr="00CE484C">
              <w:rPr>
                <w:rFonts w:ascii="Arial Narrow" w:hAnsi="Arial Narrow"/>
                <w:b/>
                <w:sz w:val="20"/>
                <w:szCs w:val="20"/>
                <w:lang w:val="es-MX"/>
              </w:rPr>
              <w:t>MOS LEXO</w:t>
            </w:r>
            <w:r w:rsidRPr="00CE484C">
              <w:rPr>
                <w:rFonts w:ascii="Arial Narrow" w:hAnsi="Arial Narrow"/>
                <w:b/>
                <w:sz w:val="20"/>
                <w:szCs w:val="20"/>
                <w:lang w:val="es-MX"/>
              </w:rPr>
              <w:t xml:space="preserve">) </w:t>
            </w:r>
            <w:r w:rsidR="007648EF" w:rsidRPr="00CE484C">
              <w:rPr>
                <w:rFonts w:ascii="Arial Narrow" w:hAnsi="Arial Narrow"/>
                <w:sz w:val="20"/>
                <w:szCs w:val="20"/>
                <w:lang w:val="es-MX"/>
              </w:rPr>
              <w:t xml:space="preserve">Nuk </w:t>
            </w:r>
            <w:proofErr w:type="gramStart"/>
            <w:r w:rsidR="007648EF" w:rsidRPr="00CE484C">
              <w:rPr>
                <w:rFonts w:ascii="Arial Narrow" w:hAnsi="Arial Narrow"/>
                <w:sz w:val="20"/>
                <w:szCs w:val="20"/>
                <w:lang w:val="es-MX"/>
              </w:rPr>
              <w:t>e</w:t>
            </w:r>
            <w:proofErr w:type="gramEnd"/>
            <w:r w:rsidR="007648EF" w:rsidRPr="00CE484C">
              <w:rPr>
                <w:rFonts w:ascii="Arial Narrow" w:hAnsi="Arial Narrow"/>
                <w:sz w:val="20"/>
                <w:szCs w:val="20"/>
                <w:lang w:val="es-MX"/>
              </w:rPr>
              <w:t xml:space="preserve"> di/</w:t>
            </w:r>
            <w:proofErr w:type="spellStart"/>
            <w:r w:rsidR="007648EF" w:rsidRPr="00CE484C">
              <w:rPr>
                <w:rFonts w:ascii="Arial Narrow" w:hAnsi="Arial Narrow"/>
                <w:sz w:val="20"/>
                <w:szCs w:val="20"/>
                <w:lang w:val="es-MX"/>
              </w:rPr>
              <w:t>Pa</w:t>
            </w:r>
            <w:proofErr w:type="spellEnd"/>
            <w:r w:rsidR="007648EF" w:rsidRPr="00CE484C">
              <w:rPr>
                <w:rFonts w:ascii="Arial Narrow" w:hAnsi="Arial Narrow"/>
                <w:sz w:val="20"/>
                <w:szCs w:val="20"/>
                <w:lang w:val="es-MX"/>
              </w:rPr>
              <w:t xml:space="preserve"> </w:t>
            </w:r>
            <w:proofErr w:type="spellStart"/>
            <w:r w:rsidR="007648EF" w:rsidRPr="00CE484C">
              <w:rPr>
                <w:rFonts w:ascii="Arial Narrow" w:hAnsi="Arial Narrow"/>
                <w:sz w:val="20"/>
                <w:szCs w:val="20"/>
                <w:lang w:val="es-MX"/>
              </w:rPr>
              <w:t>përgjigje</w:t>
            </w:r>
            <w:proofErr w:type="spellEnd"/>
            <w:r w:rsidR="00A50772" w:rsidRPr="00E8125A">
              <w:rPr>
                <w:rFonts w:ascii="Arial Narrow" w:hAnsi="Arial Narrow"/>
                <w:sz w:val="20"/>
                <w:szCs w:val="20"/>
                <w:u w:val="dotted"/>
                <w:lang w:val="es-MX"/>
              </w:rPr>
              <w:tab/>
            </w:r>
            <w:r w:rsidR="00A50772" w:rsidRPr="00E8125A">
              <w:rPr>
                <w:rFonts w:ascii="Arial Narrow" w:hAnsi="Arial Narrow"/>
                <w:sz w:val="20"/>
                <w:szCs w:val="20"/>
                <w:u w:val="dotted"/>
                <w:lang w:val="es-MX"/>
              </w:rPr>
              <w:tab/>
            </w:r>
            <w:r w:rsidRPr="00CE484C">
              <w:rPr>
                <w:rFonts w:ascii="Arial Narrow" w:hAnsi="Arial Narrow"/>
                <w:sz w:val="20"/>
                <w:szCs w:val="20"/>
                <w:lang w:val="es-MX"/>
              </w:rPr>
              <w:t>99</w:t>
            </w:r>
          </w:p>
        </w:tc>
      </w:tr>
      <w:tr w:rsidR="00CD26CB" w:rsidRPr="00E8125A" w14:paraId="64C2270D" w14:textId="77777777" w:rsidTr="00F87280">
        <w:tc>
          <w:tcPr>
            <w:tcW w:w="1273" w:type="dxa"/>
          </w:tcPr>
          <w:p w14:paraId="668ECCED" w14:textId="77777777" w:rsidR="00CD26CB" w:rsidRPr="0001201E" w:rsidRDefault="00CD26CB" w:rsidP="00F87280">
            <w:pPr>
              <w:ind w:left="0" w:right="0"/>
              <w:rPr>
                <w:rFonts w:ascii="Arial Narrow" w:hAnsi="Arial Narrow"/>
                <w:b/>
                <w:sz w:val="20"/>
                <w:szCs w:val="20"/>
                <w:lang w:val="es-MX"/>
              </w:rPr>
            </w:pPr>
            <w:r w:rsidRPr="0001201E">
              <w:rPr>
                <w:rFonts w:ascii="Arial Narrow" w:hAnsi="Arial Narrow"/>
                <w:b/>
                <w:sz w:val="20"/>
                <w:szCs w:val="20"/>
                <w:lang w:val="es-MX"/>
              </w:rPr>
              <w:lastRenderedPageBreak/>
              <w:t>q</w:t>
            </w:r>
            <w:r w:rsidR="00616DB5" w:rsidRPr="0001201E">
              <w:rPr>
                <w:rFonts w:ascii="Arial Narrow" w:hAnsi="Arial Narrow"/>
                <w:b/>
                <w:sz w:val="20"/>
                <w:szCs w:val="20"/>
                <w:lang w:val="es-MX"/>
              </w:rPr>
              <w:t>43</w:t>
            </w:r>
            <w:r w:rsidRPr="0001201E">
              <w:rPr>
                <w:rFonts w:ascii="Arial Narrow" w:hAnsi="Arial Narrow"/>
                <w:b/>
                <w:sz w:val="20"/>
                <w:szCs w:val="20"/>
                <w:lang w:val="es-MX"/>
              </w:rPr>
              <w:t>l_G2</w:t>
            </w:r>
          </w:p>
        </w:tc>
        <w:tc>
          <w:tcPr>
            <w:tcW w:w="4779" w:type="dxa"/>
          </w:tcPr>
          <w:p w14:paraId="0F589451" w14:textId="4FF18A13" w:rsidR="00CD26CB" w:rsidRPr="0085348F" w:rsidRDefault="00BE7E37" w:rsidP="00F87280">
            <w:pPr>
              <w:pStyle w:val="Header"/>
              <w:ind w:left="0" w:right="0"/>
              <w:rPr>
                <w:rFonts w:ascii="Arial Narrow" w:hAnsi="Arial Narrow" w:cs="Arial"/>
                <w:sz w:val="20"/>
                <w:szCs w:val="20"/>
                <w:shd w:val="clear" w:color="auto" w:fill="FFFFFF"/>
              </w:rPr>
            </w:pPr>
            <w:r w:rsidRPr="00BE7E37">
              <w:rPr>
                <w:rFonts w:ascii="Arial Narrow" w:hAnsi="Arial Narrow" w:cs="Arial"/>
                <w:sz w:val="20"/>
                <w:szCs w:val="20"/>
                <w:shd w:val="clear" w:color="auto" w:fill="FFFFFF"/>
              </w:rPr>
              <w:t xml:space="preserve">Policia </w:t>
            </w:r>
            <w:proofErr w:type="spellStart"/>
            <w:r w:rsidRPr="00BE7E37">
              <w:rPr>
                <w:rFonts w:ascii="Arial Narrow" w:hAnsi="Arial Narrow" w:cs="Arial"/>
                <w:sz w:val="20"/>
                <w:szCs w:val="20"/>
                <w:shd w:val="clear" w:color="auto" w:fill="FFFFFF"/>
              </w:rPr>
              <w:t>në</w:t>
            </w:r>
            <w:proofErr w:type="spellEnd"/>
            <w:r w:rsidRPr="00BE7E37">
              <w:rPr>
                <w:rFonts w:ascii="Arial Narrow" w:hAnsi="Arial Narrow" w:cs="Arial"/>
                <w:sz w:val="20"/>
                <w:szCs w:val="20"/>
                <w:shd w:val="clear" w:color="auto" w:fill="FFFFFF"/>
              </w:rPr>
              <w:t xml:space="preserve"> </w:t>
            </w:r>
            <w:proofErr w:type="spellStart"/>
            <w:r w:rsidR="00A35196">
              <w:rPr>
                <w:rFonts w:ascii="Arial Narrow" w:hAnsi="Arial Narrow" w:cs="Arial"/>
                <w:sz w:val="20"/>
                <w:szCs w:val="20"/>
                <w:shd w:val="clear" w:color="auto" w:fill="FFFFFF"/>
              </w:rPr>
              <w:t>Maqedonin</w:t>
            </w:r>
            <w:proofErr w:type="spellEnd"/>
            <w:r w:rsidR="00A35196">
              <w:rPr>
                <w:rFonts w:ascii="Arial Narrow" w:hAnsi="Arial Narrow" w:cs="Arial"/>
                <w:sz w:val="20"/>
                <w:szCs w:val="20"/>
                <w:shd w:val="clear" w:color="auto" w:fill="FFFFFF"/>
              </w:rPr>
              <w:t xml:space="preserve"> e </w:t>
            </w:r>
            <w:proofErr w:type="spellStart"/>
            <w:r w:rsidR="00A35196">
              <w:rPr>
                <w:rFonts w:ascii="Arial Narrow" w:hAnsi="Arial Narrow" w:cs="Arial"/>
                <w:sz w:val="20"/>
                <w:szCs w:val="20"/>
                <w:shd w:val="clear" w:color="auto" w:fill="FFFFFF"/>
              </w:rPr>
              <w:t>Veriut</w:t>
            </w:r>
            <w:proofErr w:type="spellEnd"/>
            <w:r w:rsidRPr="00BE7E37">
              <w:rPr>
                <w:rFonts w:ascii="Arial Narrow" w:hAnsi="Arial Narrow" w:cs="Arial"/>
                <w:sz w:val="20"/>
                <w:szCs w:val="20"/>
                <w:shd w:val="clear" w:color="auto" w:fill="FFFFFF"/>
              </w:rPr>
              <w:t xml:space="preserve"> u </w:t>
            </w:r>
            <w:proofErr w:type="spellStart"/>
            <w:r w:rsidRPr="00BE7E37">
              <w:rPr>
                <w:rFonts w:ascii="Arial Narrow" w:hAnsi="Arial Narrow" w:cs="Arial"/>
                <w:sz w:val="20"/>
                <w:szCs w:val="20"/>
                <w:shd w:val="clear" w:color="auto" w:fill="FFFFFF"/>
              </w:rPr>
              <w:t>shërben</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interesave</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të</w:t>
            </w:r>
            <w:proofErr w:type="spellEnd"/>
            <w:r w:rsidRPr="00BE7E37">
              <w:rPr>
                <w:rFonts w:ascii="Arial Narrow" w:hAnsi="Arial Narrow" w:cs="Arial"/>
                <w:sz w:val="20"/>
                <w:szCs w:val="20"/>
                <w:shd w:val="clear" w:color="auto" w:fill="FFFFFF"/>
              </w:rPr>
              <w:t xml:space="preserve"> </w:t>
            </w:r>
            <w:proofErr w:type="spellStart"/>
            <w:r w:rsidRPr="00BE7E37">
              <w:rPr>
                <w:rFonts w:ascii="Arial Narrow" w:hAnsi="Arial Narrow" w:cs="Arial"/>
                <w:sz w:val="20"/>
                <w:szCs w:val="20"/>
                <w:shd w:val="clear" w:color="auto" w:fill="FFFFFF"/>
              </w:rPr>
              <w:t>bizneseve</w:t>
            </w:r>
            <w:proofErr w:type="spellEnd"/>
            <w:r w:rsidRPr="00BE7E37">
              <w:rPr>
                <w:rFonts w:ascii="Arial Narrow" w:hAnsi="Arial Narrow" w:cs="Arial"/>
                <w:sz w:val="20"/>
                <w:szCs w:val="20"/>
                <w:shd w:val="clear" w:color="auto" w:fill="FFFFFF"/>
              </w:rPr>
              <w:t xml:space="preserve"> private.</w:t>
            </w:r>
          </w:p>
        </w:tc>
        <w:tc>
          <w:tcPr>
            <w:tcW w:w="4028" w:type="dxa"/>
          </w:tcPr>
          <w:p w14:paraId="543E9056"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F3413D2"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BE964AA"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3C78D86" w14:textId="77777777" w:rsidR="000A7E43" w:rsidRPr="00071FB0" w:rsidRDefault="000A7E43" w:rsidP="000A7E43">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698D1742" w14:textId="7694BB25" w:rsidR="00CD26CB" w:rsidRPr="00A34FD7" w:rsidRDefault="00CD26CB" w:rsidP="000A7E43">
            <w:pPr>
              <w:ind w:left="0" w:right="0"/>
              <w:rPr>
                <w:rFonts w:ascii="Arial Narrow" w:hAnsi="Arial Narrow"/>
                <w:sz w:val="20"/>
                <w:szCs w:val="20"/>
              </w:rPr>
            </w:pPr>
            <w:r w:rsidRPr="00A34FD7">
              <w:rPr>
                <w:rFonts w:ascii="Arial Narrow" w:hAnsi="Arial Narrow"/>
                <w:b/>
                <w:sz w:val="20"/>
                <w:szCs w:val="20"/>
              </w:rPr>
              <w:t>(</w:t>
            </w:r>
            <w:r w:rsidR="007A3A4D" w:rsidRPr="00A34FD7">
              <w:rPr>
                <w:rFonts w:ascii="Arial Narrow" w:hAnsi="Arial Narrow"/>
                <w:b/>
                <w:sz w:val="20"/>
                <w:szCs w:val="20"/>
              </w:rPr>
              <w:t>MOS LEXO</w:t>
            </w:r>
            <w:r w:rsidRPr="00A34FD7">
              <w:rPr>
                <w:rFonts w:ascii="Arial Narrow" w:hAnsi="Arial Narrow"/>
                <w:b/>
                <w:sz w:val="20"/>
                <w:szCs w:val="20"/>
              </w:rPr>
              <w:t xml:space="preserve">) </w:t>
            </w:r>
            <w:proofErr w:type="spellStart"/>
            <w:r w:rsidR="007648EF" w:rsidRPr="00A34FD7">
              <w:rPr>
                <w:rFonts w:ascii="Arial Narrow" w:hAnsi="Arial Narrow"/>
                <w:sz w:val="20"/>
                <w:szCs w:val="20"/>
              </w:rPr>
              <w:t>Nuk</w:t>
            </w:r>
            <w:proofErr w:type="spellEnd"/>
            <w:r w:rsidR="007648EF" w:rsidRPr="00A34FD7">
              <w:rPr>
                <w:rFonts w:ascii="Arial Narrow" w:hAnsi="Arial Narrow"/>
                <w:sz w:val="20"/>
                <w:szCs w:val="20"/>
              </w:rPr>
              <w:t xml:space="preserve"> e di/Pa </w:t>
            </w:r>
            <w:proofErr w:type="spellStart"/>
            <w:r w:rsidR="007648EF" w:rsidRPr="00A34FD7">
              <w:rPr>
                <w:rFonts w:ascii="Arial Narrow" w:hAnsi="Arial Narrow"/>
                <w:sz w:val="20"/>
                <w:szCs w:val="20"/>
              </w:rPr>
              <w:t>përgjigje</w:t>
            </w:r>
            <w:proofErr w:type="spellEnd"/>
            <w:r w:rsidR="00A50772" w:rsidRPr="00A34FD7">
              <w:rPr>
                <w:rFonts w:ascii="Arial Narrow" w:hAnsi="Arial Narrow"/>
                <w:sz w:val="20"/>
                <w:szCs w:val="20"/>
                <w:u w:val="dotted"/>
              </w:rPr>
              <w:tab/>
            </w:r>
            <w:r w:rsidR="00A50772" w:rsidRPr="00A34FD7">
              <w:rPr>
                <w:rFonts w:ascii="Arial Narrow" w:hAnsi="Arial Narrow"/>
                <w:sz w:val="20"/>
                <w:szCs w:val="20"/>
                <w:u w:val="dotted"/>
              </w:rPr>
              <w:tab/>
              <w:t>9</w:t>
            </w:r>
            <w:r w:rsidRPr="00A34FD7">
              <w:rPr>
                <w:rFonts w:ascii="Arial Narrow" w:hAnsi="Arial Narrow"/>
                <w:sz w:val="20"/>
                <w:szCs w:val="20"/>
              </w:rPr>
              <w:t>9</w:t>
            </w:r>
          </w:p>
        </w:tc>
      </w:tr>
    </w:tbl>
    <w:p w14:paraId="07610308" w14:textId="77777777" w:rsidR="00AF5691" w:rsidRPr="00A34FD7" w:rsidRDefault="00AF5691" w:rsidP="00DA7E36">
      <w:pPr>
        <w:spacing w:after="0" w:line="240" w:lineRule="auto"/>
        <w:ind w:left="0"/>
        <w:rPr>
          <w:rFonts w:ascii="Arial Narrow" w:hAnsi="Arial Narrow"/>
          <w:b/>
          <w:bCs/>
          <w:sz w:val="20"/>
          <w:szCs w:val="20"/>
        </w:rPr>
      </w:pPr>
    </w:p>
    <w:p w14:paraId="2FBDED33" w14:textId="77777777" w:rsidR="00A725E3" w:rsidRDefault="00BE7E37" w:rsidP="00A725E3">
      <w:pPr>
        <w:spacing w:after="0" w:line="240" w:lineRule="auto"/>
        <w:ind w:left="0"/>
        <w:rPr>
          <w:rFonts w:ascii="Arial Narrow" w:hAnsi="Arial Narrow"/>
          <w:sz w:val="20"/>
          <w:szCs w:val="20"/>
        </w:rPr>
      </w:pPr>
      <w:r>
        <w:rPr>
          <w:rFonts w:ascii="Arial Narrow" w:hAnsi="Arial Narrow"/>
          <w:b/>
          <w:bCs/>
          <w:sz w:val="20"/>
          <w:szCs w:val="20"/>
        </w:rPr>
        <w:t>LEXO</w:t>
      </w:r>
      <w:r w:rsidR="00A725E3">
        <w:rPr>
          <w:rFonts w:ascii="Arial Narrow" w:hAnsi="Arial Narrow"/>
          <w:b/>
          <w:bCs/>
          <w:sz w:val="20"/>
          <w:szCs w:val="20"/>
        </w:rPr>
        <w:t>:</w:t>
      </w:r>
      <w:r>
        <w:rPr>
          <w:rFonts w:ascii="Arial Narrow" w:hAnsi="Arial Narrow"/>
          <w:b/>
          <w:bCs/>
          <w:sz w:val="20"/>
          <w:szCs w:val="20"/>
        </w:rPr>
        <w:t xml:space="preserve"> </w:t>
      </w:r>
      <w:r w:rsidRPr="00BE7E37">
        <w:rPr>
          <w:rFonts w:ascii="Arial Narrow" w:hAnsi="Arial Narrow"/>
          <w:bCs/>
          <w:sz w:val="20"/>
          <w:szCs w:val="20"/>
        </w:rPr>
        <w:t xml:space="preserve">Ju </w:t>
      </w:r>
      <w:proofErr w:type="spellStart"/>
      <w:r w:rsidRPr="00BE7E37">
        <w:rPr>
          <w:rFonts w:ascii="Arial Narrow" w:hAnsi="Arial Narrow"/>
          <w:bCs/>
          <w:sz w:val="20"/>
          <w:szCs w:val="20"/>
        </w:rPr>
        <w:t>lutemi</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na</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tregoni</w:t>
      </w:r>
      <w:proofErr w:type="spellEnd"/>
      <w:r w:rsidRPr="00BE7E37">
        <w:rPr>
          <w:rFonts w:ascii="Arial Narrow" w:hAnsi="Arial Narrow"/>
          <w:bCs/>
          <w:sz w:val="20"/>
          <w:szCs w:val="20"/>
        </w:rPr>
        <w:t xml:space="preserve"> se </w:t>
      </w:r>
      <w:proofErr w:type="spellStart"/>
      <w:r w:rsidRPr="00BE7E37">
        <w:rPr>
          <w:rFonts w:ascii="Arial Narrow" w:hAnsi="Arial Narrow"/>
          <w:bCs/>
          <w:sz w:val="20"/>
          <w:szCs w:val="20"/>
        </w:rPr>
        <w:t>sa</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të</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sigurt</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ndjeheni</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në</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sistemin</w:t>
      </w:r>
      <w:proofErr w:type="spellEnd"/>
      <w:r w:rsidRPr="00BE7E37">
        <w:rPr>
          <w:rFonts w:ascii="Arial Narrow" w:hAnsi="Arial Narrow"/>
          <w:bCs/>
          <w:sz w:val="20"/>
          <w:szCs w:val="20"/>
        </w:rPr>
        <w:t xml:space="preserve"> e </w:t>
      </w:r>
      <w:proofErr w:type="spellStart"/>
      <w:r w:rsidRPr="00BE7E37">
        <w:rPr>
          <w:rFonts w:ascii="Arial Narrow" w:hAnsi="Arial Narrow"/>
          <w:bCs/>
          <w:sz w:val="20"/>
          <w:szCs w:val="20"/>
        </w:rPr>
        <w:t>drejtësisë</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penale</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në</w:t>
      </w:r>
      <w:proofErr w:type="spellEnd"/>
      <w:r w:rsidRPr="00BE7E37">
        <w:rPr>
          <w:rFonts w:ascii="Arial Narrow" w:hAnsi="Arial Narrow"/>
          <w:bCs/>
          <w:sz w:val="20"/>
          <w:szCs w:val="20"/>
        </w:rPr>
        <w:t xml:space="preserve"> </w:t>
      </w:r>
      <w:proofErr w:type="spellStart"/>
      <w:r w:rsidRPr="00BE7E37">
        <w:rPr>
          <w:rFonts w:ascii="Arial Narrow" w:hAnsi="Arial Narrow"/>
          <w:bCs/>
          <w:sz w:val="20"/>
          <w:szCs w:val="20"/>
        </w:rPr>
        <w:t>tërësi</w:t>
      </w:r>
      <w:proofErr w:type="spellEnd"/>
      <w:r w:rsidR="00A725E3" w:rsidRPr="00D834AC">
        <w:rPr>
          <w:rFonts w:ascii="Arial Narrow" w:hAnsi="Arial Narrow"/>
          <w:sz w:val="20"/>
          <w:szCs w:val="20"/>
        </w:rPr>
        <w:t>:</w:t>
      </w:r>
    </w:p>
    <w:p w14:paraId="24418636" w14:textId="77777777" w:rsidR="00DA7E36" w:rsidRPr="00071FB0" w:rsidRDefault="00DA7E36" w:rsidP="00DA7E36">
      <w:pPr>
        <w:spacing w:after="0" w:line="240" w:lineRule="auto"/>
        <w:ind w:left="0"/>
        <w:rPr>
          <w:rFonts w:ascii="Arial Narrow" w:hAnsi="Arial Narrow"/>
        </w:rPr>
      </w:pPr>
    </w:p>
    <w:tbl>
      <w:tblPr>
        <w:tblStyle w:val="TableGrid"/>
        <w:tblW w:w="10080" w:type="dxa"/>
        <w:tblInd w:w="-252" w:type="dxa"/>
        <w:tblLook w:val="04A0" w:firstRow="1" w:lastRow="0" w:firstColumn="1" w:lastColumn="0" w:noHBand="0" w:noVBand="1"/>
      </w:tblPr>
      <w:tblGrid>
        <w:gridCol w:w="1080"/>
        <w:gridCol w:w="4860"/>
        <w:gridCol w:w="4140"/>
      </w:tblGrid>
      <w:tr w:rsidR="00DA7E36" w:rsidRPr="00071FB0" w14:paraId="354FC895" w14:textId="77777777" w:rsidTr="00243E14">
        <w:tc>
          <w:tcPr>
            <w:tcW w:w="1080" w:type="dxa"/>
          </w:tcPr>
          <w:p w14:paraId="00C68071" w14:textId="77777777" w:rsidR="00DA7E36" w:rsidRPr="00071FB0" w:rsidRDefault="00616DB5" w:rsidP="009540AA">
            <w:pPr>
              <w:ind w:left="0"/>
              <w:rPr>
                <w:rFonts w:ascii="Arial Narrow" w:hAnsi="Arial Narrow"/>
              </w:rPr>
            </w:pPr>
            <w:r>
              <w:rPr>
                <w:rFonts w:ascii="Arial Narrow" w:hAnsi="Arial Narrow"/>
                <w:b/>
                <w:sz w:val="20"/>
                <w:szCs w:val="20"/>
              </w:rPr>
              <w:t>q44</w:t>
            </w:r>
            <w:r w:rsidR="00DA7E36" w:rsidRPr="00071FB0">
              <w:rPr>
                <w:rFonts w:ascii="Arial Narrow" w:hAnsi="Arial Narrow"/>
                <w:b/>
                <w:sz w:val="20"/>
                <w:szCs w:val="20"/>
              </w:rPr>
              <w:t>a_G2</w:t>
            </w:r>
          </w:p>
        </w:tc>
        <w:tc>
          <w:tcPr>
            <w:tcW w:w="4860" w:type="dxa"/>
          </w:tcPr>
          <w:p w14:paraId="5A3A12B7" w14:textId="77777777" w:rsidR="00F938BD" w:rsidRDefault="00F938BD" w:rsidP="00243E14">
            <w:pPr>
              <w:ind w:left="0" w:right="0"/>
              <w:rPr>
                <w:rFonts w:ascii="Arial Narrow" w:eastAsia="Times New Roman" w:hAnsi="Arial Narrow" w:cs="Arial"/>
                <w:sz w:val="20"/>
                <w:szCs w:val="20"/>
              </w:rPr>
            </w:pPr>
            <w:r>
              <w:rPr>
                <w:rFonts w:ascii="Arial Narrow" w:eastAsia="Times New Roman" w:hAnsi="Arial Narrow" w:cs="Arial"/>
                <w:sz w:val="20"/>
                <w:szCs w:val="20"/>
              </w:rPr>
              <w:t xml:space="preserve">A </w:t>
            </w:r>
            <w:proofErr w:type="spellStart"/>
            <w:r>
              <w:rPr>
                <w:rFonts w:ascii="Arial Narrow" w:eastAsia="Times New Roman" w:hAnsi="Arial Narrow" w:cs="Arial"/>
                <w:sz w:val="20"/>
                <w:szCs w:val="20"/>
              </w:rPr>
              <w:t>është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efektive</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nxjerrja</w:t>
            </w:r>
            <w:proofErr w:type="spellEnd"/>
            <w:r w:rsidRPr="00F938BD">
              <w:rPr>
                <w:rFonts w:ascii="Arial Narrow" w:eastAsia="Times New Roman" w:hAnsi="Arial Narrow" w:cs="Arial"/>
                <w:sz w:val="20"/>
                <w:szCs w:val="20"/>
              </w:rPr>
              <w:t xml:space="preserve"> para </w:t>
            </w:r>
            <w:proofErr w:type="spellStart"/>
            <w:r w:rsidRPr="00F938BD">
              <w:rPr>
                <w:rFonts w:ascii="Arial Narrow" w:eastAsia="Times New Roman" w:hAnsi="Arial Narrow" w:cs="Arial"/>
                <w:sz w:val="20"/>
                <w:szCs w:val="20"/>
              </w:rPr>
              <w:t>drejtësisë</w:t>
            </w:r>
            <w:proofErr w:type="spellEnd"/>
            <w:r w:rsidRPr="00F938BD">
              <w:rPr>
                <w:rFonts w:ascii="Arial Narrow" w:eastAsia="Times New Roman" w:hAnsi="Arial Narrow" w:cs="Arial"/>
                <w:sz w:val="20"/>
                <w:szCs w:val="20"/>
              </w:rPr>
              <w:t xml:space="preserve"> e </w:t>
            </w:r>
            <w:proofErr w:type="spellStart"/>
            <w:r w:rsidRPr="00F938BD">
              <w:rPr>
                <w:rFonts w:ascii="Arial Narrow" w:eastAsia="Times New Roman" w:hAnsi="Arial Narrow" w:cs="Arial"/>
                <w:sz w:val="20"/>
                <w:szCs w:val="20"/>
              </w:rPr>
              <w:t>njerëzve</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që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kryejnë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krime</w:t>
            </w:r>
            <w:proofErr w:type="spellEnd"/>
            <w:r w:rsidRPr="00F938BD">
              <w:rPr>
                <w:rFonts w:ascii="Arial Narrow" w:eastAsia="Times New Roman" w:hAnsi="Arial Narrow" w:cs="Arial"/>
                <w:sz w:val="20"/>
                <w:szCs w:val="20"/>
              </w:rPr>
              <w:t xml:space="preserve">? A </w:t>
            </w:r>
            <w:proofErr w:type="spellStart"/>
            <w:r w:rsidRPr="00F938BD">
              <w:rPr>
                <w:rFonts w:ascii="Arial Narrow" w:eastAsia="Times New Roman" w:hAnsi="Arial Narrow" w:cs="Arial"/>
                <w:sz w:val="20"/>
                <w:szCs w:val="20"/>
              </w:rPr>
              <w:t>jeni</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ju</w:t>
            </w:r>
            <w:proofErr w:type="spellEnd"/>
            <w:r w:rsidRPr="00F938BD">
              <w:rPr>
                <w:rFonts w:ascii="Arial Narrow" w:eastAsia="Times New Roman" w:hAnsi="Arial Narrow" w:cs="Arial"/>
                <w:sz w:val="20"/>
                <w:szCs w:val="20"/>
              </w:rPr>
              <w:t>…</w:t>
            </w:r>
          </w:p>
          <w:p w14:paraId="00ECE202" w14:textId="77777777" w:rsidR="00DA7E36" w:rsidRPr="00071FB0" w:rsidRDefault="00DA7E36" w:rsidP="00F938BD">
            <w:pPr>
              <w:ind w:left="0" w:right="0"/>
              <w:rPr>
                <w:rFonts w:ascii="Arial Narrow" w:hAnsi="Arial Narrow"/>
              </w:rPr>
            </w:pPr>
          </w:p>
        </w:tc>
        <w:tc>
          <w:tcPr>
            <w:tcW w:w="4140" w:type="dxa"/>
          </w:tcPr>
          <w:p w14:paraId="1AA71868" w14:textId="77777777" w:rsidR="00DA7E36" w:rsidRPr="00071FB0" w:rsidRDefault="00F938BD" w:rsidP="00243E14">
            <w:pPr>
              <w:ind w:left="0" w:right="0"/>
              <w:rPr>
                <w:rFonts w:ascii="Arial Narrow" w:hAnsi="Arial Narrow" w:cstheme="minorHAnsi"/>
                <w:sz w:val="20"/>
                <w:szCs w:val="20"/>
                <w:u w:val="dotted"/>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 xml:space="preserve">1 </w:t>
            </w:r>
          </w:p>
          <w:p w14:paraId="176011AC" w14:textId="77777777" w:rsidR="00DA7E36" w:rsidRPr="00071FB0" w:rsidRDefault="00F938BD" w:rsidP="00243E14">
            <w:pPr>
              <w:ind w:left="0" w:right="0"/>
              <w:rPr>
                <w:rFonts w:ascii="Arial Narrow" w:hAnsi="Arial Narrow" w:cstheme="minorHAnsi"/>
                <w:sz w:val="20"/>
                <w:szCs w:val="20"/>
              </w:rPr>
            </w:pPr>
            <w:proofErr w:type="spellStart"/>
            <w:r>
              <w:rPr>
                <w:rFonts w:ascii="Arial Narrow" w:eastAsia="Times New Roman" w:hAnsi="Arial Narrow" w:cs="Arial"/>
                <w:sz w:val="20"/>
                <w:szCs w:val="20"/>
              </w:rPr>
              <w:t>Mjaft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2</w:t>
            </w:r>
          </w:p>
          <w:p w14:paraId="5B92A1D3" w14:textId="77777777" w:rsidR="00DA7E36" w:rsidRPr="00071FB0" w:rsidRDefault="00F938BD" w:rsidP="00243E14">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aq</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E95C8F">
              <w:rPr>
                <w:rFonts w:ascii="Calibri Light" w:hAnsi="Calibri Light"/>
                <w:sz w:val="20"/>
                <w:szCs w:val="20"/>
                <w:u w:val="dotted"/>
              </w:rPr>
              <w:tab/>
            </w:r>
            <w:r w:rsidR="00DA7E36" w:rsidRPr="00071FB0">
              <w:rPr>
                <w:rFonts w:ascii="Arial Narrow" w:hAnsi="Arial Narrow" w:cstheme="minorHAnsi"/>
                <w:sz w:val="20"/>
                <w:szCs w:val="20"/>
              </w:rPr>
              <w:t>3</w:t>
            </w:r>
          </w:p>
          <w:p w14:paraId="235715E6" w14:textId="77777777" w:rsidR="00DA7E36" w:rsidRPr="00071FB0" w:rsidRDefault="00F938BD" w:rsidP="00243E14">
            <w:pPr>
              <w:ind w:left="0" w:right="0"/>
              <w:rPr>
                <w:rFonts w:ascii="Arial Narrow" w:hAnsi="Arial Narrow" w:cstheme="minorHAnsi"/>
                <w:sz w:val="20"/>
                <w:szCs w:val="20"/>
              </w:rPr>
            </w:pPr>
            <w:proofErr w:type="spellStart"/>
            <w:r>
              <w:rPr>
                <w:rFonts w:ascii="Arial Narrow" w:eastAsia="Times New Roman" w:hAnsi="Arial Narrow" w:cs="Arial"/>
                <w:sz w:val="20"/>
                <w:szCs w:val="20"/>
              </w:rPr>
              <w:t>Aspak</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E95C8F">
              <w:rPr>
                <w:rFonts w:ascii="Calibri Light" w:hAnsi="Calibri Light"/>
                <w:sz w:val="20"/>
                <w:szCs w:val="20"/>
                <w:u w:val="dotted"/>
              </w:rPr>
              <w:tab/>
            </w:r>
            <w:r w:rsidR="00DA7E36" w:rsidRPr="00071FB0">
              <w:rPr>
                <w:rFonts w:ascii="Arial Narrow" w:hAnsi="Arial Narrow" w:cstheme="minorHAnsi"/>
                <w:sz w:val="20"/>
                <w:szCs w:val="20"/>
              </w:rPr>
              <w:t>4</w:t>
            </w:r>
          </w:p>
          <w:p w14:paraId="5EEFEC79" w14:textId="7467D7C1" w:rsidR="00DA7E36" w:rsidRPr="00071FB0" w:rsidRDefault="0089321B" w:rsidP="00243E14">
            <w:pPr>
              <w:ind w:left="0"/>
              <w:rPr>
                <w:rFonts w:ascii="Arial Narrow" w:hAnsi="Arial Narrow"/>
              </w:rPr>
            </w:pPr>
            <w:r w:rsidRPr="00071FB0">
              <w:rPr>
                <w:rFonts w:ascii="Arial Narrow" w:hAnsi="Arial Narrow"/>
                <w:b/>
                <w:sz w:val="20"/>
                <w:szCs w:val="20"/>
              </w:rPr>
              <w:t>(</w:t>
            </w:r>
            <w:r w:rsidR="007A3A4D">
              <w:rPr>
                <w:rFonts w:ascii="Arial Narrow" w:hAnsi="Arial Narrow"/>
                <w:b/>
                <w:sz w:val="20"/>
                <w:szCs w:val="20"/>
              </w:rPr>
              <w:t xml:space="preserve">MOS </w:t>
            </w:r>
            <w:r w:rsidR="00A50772">
              <w:rPr>
                <w:rFonts w:ascii="Arial Narrow" w:hAnsi="Arial Narrow"/>
                <w:b/>
                <w:sz w:val="20"/>
                <w:szCs w:val="20"/>
              </w:rPr>
              <w:t>LEXO) ND/PP</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78DEEEE6" w14:textId="77777777" w:rsidTr="00243E14">
        <w:tc>
          <w:tcPr>
            <w:tcW w:w="1080" w:type="dxa"/>
          </w:tcPr>
          <w:p w14:paraId="50CEC1D0" w14:textId="77777777"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b</w:t>
            </w:r>
            <w:r w:rsidR="00DA7E36" w:rsidRPr="00071FB0">
              <w:rPr>
                <w:rFonts w:ascii="Arial Narrow" w:hAnsi="Arial Narrow"/>
                <w:b/>
                <w:sz w:val="20"/>
                <w:szCs w:val="20"/>
              </w:rPr>
              <w:t>_G2</w:t>
            </w:r>
          </w:p>
          <w:p w14:paraId="26EE1F8E" w14:textId="77777777" w:rsidR="00DA7E36" w:rsidRPr="00071FB0" w:rsidRDefault="00DA7E36" w:rsidP="00243E14">
            <w:pPr>
              <w:ind w:left="0"/>
              <w:rPr>
                <w:rFonts w:ascii="Arial Narrow" w:hAnsi="Arial Narrow"/>
                <w:b/>
                <w:sz w:val="20"/>
                <w:szCs w:val="20"/>
              </w:rPr>
            </w:pPr>
          </w:p>
          <w:p w14:paraId="183D6002" w14:textId="77777777" w:rsidR="00DA7E36" w:rsidRPr="00071FB0" w:rsidRDefault="00DA7E36" w:rsidP="00243E14">
            <w:pPr>
              <w:ind w:left="0"/>
              <w:rPr>
                <w:rFonts w:ascii="Arial Narrow" w:hAnsi="Arial Narrow"/>
                <w:b/>
                <w:sz w:val="20"/>
                <w:szCs w:val="20"/>
              </w:rPr>
            </w:pPr>
          </w:p>
          <w:p w14:paraId="0598E2E7" w14:textId="77777777" w:rsidR="00DA7E36" w:rsidRPr="00071FB0" w:rsidRDefault="00DA7E36" w:rsidP="00243E14">
            <w:pPr>
              <w:ind w:left="0"/>
              <w:rPr>
                <w:rFonts w:ascii="Arial Narrow" w:hAnsi="Arial Narrow"/>
                <w:b/>
                <w:sz w:val="20"/>
                <w:szCs w:val="20"/>
              </w:rPr>
            </w:pPr>
          </w:p>
        </w:tc>
        <w:tc>
          <w:tcPr>
            <w:tcW w:w="4860" w:type="dxa"/>
          </w:tcPr>
          <w:p w14:paraId="554577E8" w14:textId="77777777" w:rsidR="00DA7E36" w:rsidRPr="00071FB0" w:rsidRDefault="00F938BD" w:rsidP="00243E14">
            <w:pPr>
              <w:ind w:left="0" w:right="0"/>
              <w:rPr>
                <w:rFonts w:ascii="Arial Narrow" w:eastAsia="Times New Roman" w:hAnsi="Arial Narrow" w:cs="Arial"/>
                <w:sz w:val="20"/>
                <w:szCs w:val="20"/>
              </w:rPr>
            </w:pPr>
            <w:r w:rsidRPr="00F938BD">
              <w:rPr>
                <w:rFonts w:ascii="Arial Narrow" w:eastAsia="Times New Roman" w:hAnsi="Arial Narrow" w:cs="Arial"/>
                <w:sz w:val="20"/>
                <w:szCs w:val="20"/>
              </w:rPr>
              <w:t xml:space="preserve">I </w:t>
            </w:r>
            <w:proofErr w:type="spellStart"/>
            <w:r w:rsidRPr="00F938BD">
              <w:rPr>
                <w:rFonts w:ascii="Arial Narrow" w:eastAsia="Times New Roman" w:hAnsi="Arial Narrow" w:cs="Arial"/>
                <w:sz w:val="20"/>
                <w:szCs w:val="20"/>
              </w:rPr>
              <w:t>lejon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gjitha</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viktimat</w:t>
            </w:r>
            <w:proofErr w:type="spellEnd"/>
            <w:r w:rsidRPr="00F938BD">
              <w:rPr>
                <w:rFonts w:ascii="Arial Narrow" w:eastAsia="Times New Roman" w:hAnsi="Arial Narrow" w:cs="Arial"/>
                <w:sz w:val="20"/>
                <w:szCs w:val="20"/>
              </w:rPr>
              <w:t xml:space="preserve"> e </w:t>
            </w:r>
            <w:proofErr w:type="spellStart"/>
            <w:r w:rsidRPr="00F938BD">
              <w:rPr>
                <w:rFonts w:ascii="Arial Narrow" w:eastAsia="Times New Roman" w:hAnsi="Arial Narrow" w:cs="Arial"/>
                <w:sz w:val="20"/>
                <w:szCs w:val="20"/>
              </w:rPr>
              <w:t>krimit</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kërkojnë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drejtësi</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pavarësisht</w:t>
            </w:r>
            <w:proofErr w:type="spellEnd"/>
            <w:r w:rsidRPr="00F938BD">
              <w:rPr>
                <w:rFonts w:ascii="Arial Narrow" w:eastAsia="Times New Roman" w:hAnsi="Arial Narrow" w:cs="Arial"/>
                <w:sz w:val="20"/>
                <w:szCs w:val="20"/>
              </w:rPr>
              <w:t xml:space="preserve"> se </w:t>
            </w:r>
            <w:proofErr w:type="spellStart"/>
            <w:r w:rsidRPr="00F938BD">
              <w:rPr>
                <w:rFonts w:ascii="Arial Narrow" w:eastAsia="Times New Roman" w:hAnsi="Arial Narrow" w:cs="Arial"/>
                <w:sz w:val="20"/>
                <w:szCs w:val="20"/>
              </w:rPr>
              <w:t>kush</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janë</w:t>
            </w:r>
            <w:proofErr w:type="spellEnd"/>
            <w:r w:rsidRPr="00F938BD">
              <w:rPr>
                <w:rFonts w:ascii="Arial Narrow" w:eastAsia="Times New Roman" w:hAnsi="Arial Narrow" w:cs="Arial"/>
                <w:sz w:val="20"/>
                <w:szCs w:val="20"/>
              </w:rPr>
              <w:t>?</w:t>
            </w:r>
          </w:p>
        </w:tc>
        <w:tc>
          <w:tcPr>
            <w:tcW w:w="4140" w:type="dxa"/>
          </w:tcPr>
          <w:p w14:paraId="6515DDC4" w14:textId="77777777" w:rsidR="00F938BD" w:rsidRPr="00071FB0" w:rsidRDefault="00F938BD" w:rsidP="00F938BD">
            <w:pPr>
              <w:ind w:left="0" w:right="0"/>
              <w:rPr>
                <w:rFonts w:ascii="Arial Narrow" w:hAnsi="Arial Narrow" w:cstheme="minorHAnsi"/>
                <w:sz w:val="20"/>
                <w:szCs w:val="20"/>
                <w:u w:val="dotted"/>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12E983EB"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Mjaft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23768E70" w14:textId="77777777" w:rsidR="00F938BD" w:rsidRPr="00071FB0" w:rsidRDefault="00F938BD" w:rsidP="00F938BD">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aq</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16431DC8"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Aspak</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4</w:t>
            </w:r>
          </w:p>
          <w:p w14:paraId="27DA32E3" w14:textId="79FE4D52" w:rsidR="00DA7E36" w:rsidRPr="00071FB0" w:rsidRDefault="0089321B" w:rsidP="00F938BD">
            <w:pPr>
              <w:ind w:left="0" w:righ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 xml:space="preserve">MOS </w:t>
            </w:r>
            <w:r w:rsidR="00A50772">
              <w:rPr>
                <w:rFonts w:ascii="Arial Narrow" w:hAnsi="Arial Narrow"/>
                <w:b/>
                <w:sz w:val="20"/>
                <w:szCs w:val="20"/>
              </w:rPr>
              <w:t>LEXO) ND/PP</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19804E8C" w14:textId="77777777" w:rsidTr="00243E14">
        <w:tc>
          <w:tcPr>
            <w:tcW w:w="1080" w:type="dxa"/>
          </w:tcPr>
          <w:p w14:paraId="1B7FF5DA" w14:textId="77777777"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c</w:t>
            </w:r>
            <w:r w:rsidR="00DA7E36" w:rsidRPr="00071FB0">
              <w:rPr>
                <w:rFonts w:ascii="Arial Narrow" w:hAnsi="Arial Narrow"/>
                <w:b/>
                <w:sz w:val="20"/>
                <w:szCs w:val="20"/>
              </w:rPr>
              <w:t>_G2</w:t>
            </w:r>
          </w:p>
          <w:p w14:paraId="17076F42" w14:textId="77777777" w:rsidR="00DA7E36" w:rsidRPr="00071FB0" w:rsidRDefault="00DA7E36" w:rsidP="00243E14">
            <w:pPr>
              <w:ind w:left="0"/>
              <w:rPr>
                <w:rFonts w:ascii="Arial Narrow" w:hAnsi="Arial Narrow"/>
                <w:b/>
                <w:sz w:val="20"/>
                <w:szCs w:val="20"/>
              </w:rPr>
            </w:pPr>
          </w:p>
          <w:p w14:paraId="13440042" w14:textId="77777777" w:rsidR="00DA7E36" w:rsidRPr="00071FB0" w:rsidRDefault="00DA7E36" w:rsidP="00243E14">
            <w:pPr>
              <w:ind w:left="0"/>
              <w:rPr>
                <w:rFonts w:ascii="Arial Narrow" w:hAnsi="Arial Narrow"/>
                <w:b/>
                <w:sz w:val="20"/>
                <w:szCs w:val="20"/>
              </w:rPr>
            </w:pPr>
          </w:p>
          <w:p w14:paraId="32CAB02E" w14:textId="77777777" w:rsidR="00DA7E36" w:rsidRPr="00071FB0" w:rsidRDefault="00DA7E36" w:rsidP="00243E14">
            <w:pPr>
              <w:ind w:left="0"/>
              <w:rPr>
                <w:rFonts w:ascii="Arial Narrow" w:hAnsi="Arial Narrow"/>
                <w:b/>
                <w:sz w:val="20"/>
                <w:szCs w:val="20"/>
              </w:rPr>
            </w:pPr>
          </w:p>
        </w:tc>
        <w:tc>
          <w:tcPr>
            <w:tcW w:w="4860" w:type="dxa"/>
          </w:tcPr>
          <w:p w14:paraId="24D5A423" w14:textId="77777777" w:rsidR="00DA7E36" w:rsidRPr="00071FB0" w:rsidRDefault="00F938BD" w:rsidP="00243E14">
            <w:pPr>
              <w:ind w:left="0" w:right="0"/>
              <w:rPr>
                <w:rFonts w:ascii="Arial Narrow" w:eastAsia="Times New Roman" w:hAnsi="Arial Narrow" w:cs="Arial"/>
                <w:sz w:val="20"/>
                <w:szCs w:val="20"/>
              </w:rPr>
            </w:pPr>
            <w:r w:rsidRPr="00F938BD">
              <w:rPr>
                <w:rFonts w:ascii="Arial Narrow" w:eastAsia="Times New Roman" w:hAnsi="Arial Narrow" w:cs="Arial"/>
                <w:sz w:val="20"/>
                <w:szCs w:val="20"/>
              </w:rPr>
              <w:t xml:space="preserve">I </w:t>
            </w:r>
            <w:proofErr w:type="spellStart"/>
            <w:r w:rsidRPr="00F938BD">
              <w:rPr>
                <w:rFonts w:ascii="Arial Narrow" w:eastAsia="Times New Roman" w:hAnsi="Arial Narrow" w:cs="Arial"/>
                <w:sz w:val="20"/>
                <w:szCs w:val="20"/>
              </w:rPr>
              <w:t>lejon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gjithë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akuzuarit</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për</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krime</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kenë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një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gjykim</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drejtë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pavarësisht</w:t>
            </w:r>
            <w:proofErr w:type="spellEnd"/>
            <w:r w:rsidRPr="00F938BD">
              <w:rPr>
                <w:rFonts w:ascii="Arial Narrow" w:eastAsia="Times New Roman" w:hAnsi="Arial Narrow" w:cs="Arial"/>
                <w:sz w:val="20"/>
                <w:szCs w:val="20"/>
              </w:rPr>
              <w:t xml:space="preserve"> se </w:t>
            </w:r>
            <w:proofErr w:type="spellStart"/>
            <w:r w:rsidRPr="00F938BD">
              <w:rPr>
                <w:rFonts w:ascii="Arial Narrow" w:eastAsia="Times New Roman" w:hAnsi="Arial Narrow" w:cs="Arial"/>
                <w:sz w:val="20"/>
                <w:szCs w:val="20"/>
              </w:rPr>
              <w:t>kush</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janë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ata</w:t>
            </w:r>
            <w:proofErr w:type="spellEnd"/>
            <w:r w:rsidRPr="00F938BD">
              <w:rPr>
                <w:rFonts w:ascii="Arial Narrow" w:eastAsia="Times New Roman" w:hAnsi="Arial Narrow" w:cs="Arial"/>
                <w:sz w:val="20"/>
                <w:szCs w:val="20"/>
              </w:rPr>
              <w:t>?</w:t>
            </w:r>
          </w:p>
        </w:tc>
        <w:tc>
          <w:tcPr>
            <w:tcW w:w="4140" w:type="dxa"/>
          </w:tcPr>
          <w:p w14:paraId="33069ADF" w14:textId="77777777" w:rsidR="00F938BD" w:rsidRPr="00071FB0" w:rsidRDefault="00F938BD" w:rsidP="00F938BD">
            <w:pPr>
              <w:ind w:left="0" w:right="0"/>
              <w:rPr>
                <w:rFonts w:ascii="Arial Narrow" w:hAnsi="Arial Narrow" w:cstheme="minorHAnsi"/>
                <w:sz w:val="20"/>
                <w:szCs w:val="20"/>
                <w:u w:val="dotted"/>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1F7033C8"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Mjaft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2E7F402C" w14:textId="77777777" w:rsidR="00F938BD" w:rsidRPr="00071FB0" w:rsidRDefault="00F938BD" w:rsidP="00F938BD">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aq</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62CD9A85"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Aspak</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4</w:t>
            </w:r>
          </w:p>
          <w:p w14:paraId="04ADC58C" w14:textId="79E3A6B5" w:rsidR="00DA7E36" w:rsidRPr="00071FB0" w:rsidRDefault="0089321B" w:rsidP="00F938BD">
            <w:pPr>
              <w:ind w:left="0" w:righ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 xml:space="preserve">MOS </w:t>
            </w:r>
            <w:r w:rsidR="00A50772">
              <w:rPr>
                <w:rFonts w:ascii="Arial Narrow" w:hAnsi="Arial Narrow"/>
                <w:b/>
                <w:sz w:val="20"/>
                <w:szCs w:val="20"/>
              </w:rPr>
              <w:t>LEXO) ND/PP</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531AC387" w14:textId="77777777" w:rsidTr="00243E14">
        <w:tc>
          <w:tcPr>
            <w:tcW w:w="1080" w:type="dxa"/>
          </w:tcPr>
          <w:p w14:paraId="6A521DA9" w14:textId="77777777"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d</w:t>
            </w:r>
            <w:r w:rsidR="00DA7E36" w:rsidRPr="00071FB0">
              <w:rPr>
                <w:rFonts w:ascii="Arial Narrow" w:hAnsi="Arial Narrow"/>
                <w:b/>
                <w:sz w:val="20"/>
                <w:szCs w:val="20"/>
              </w:rPr>
              <w:t>_G2</w:t>
            </w:r>
          </w:p>
          <w:p w14:paraId="6B48BD33" w14:textId="77777777" w:rsidR="00DA7E36" w:rsidRPr="00071FB0" w:rsidRDefault="00DA7E36" w:rsidP="00243E14">
            <w:pPr>
              <w:ind w:left="0"/>
              <w:rPr>
                <w:rFonts w:ascii="Arial Narrow" w:hAnsi="Arial Narrow"/>
                <w:b/>
                <w:sz w:val="20"/>
                <w:szCs w:val="20"/>
              </w:rPr>
            </w:pPr>
          </w:p>
        </w:tc>
        <w:tc>
          <w:tcPr>
            <w:tcW w:w="4860" w:type="dxa"/>
          </w:tcPr>
          <w:p w14:paraId="608F4171" w14:textId="77777777" w:rsidR="00DA7E36" w:rsidRPr="00DA7E36" w:rsidRDefault="00F938BD" w:rsidP="00DA7E36">
            <w:pPr>
              <w:tabs>
                <w:tab w:val="left" w:pos="1200"/>
              </w:tabs>
              <w:rPr>
                <w:rFonts w:ascii="Arial Narrow" w:eastAsia="Times New Roman" w:hAnsi="Arial Narrow" w:cs="Arial"/>
                <w:sz w:val="20"/>
                <w:szCs w:val="20"/>
              </w:rPr>
            </w:pPr>
            <w:r w:rsidRPr="00F938BD">
              <w:rPr>
                <w:rFonts w:ascii="Arial Narrow" w:eastAsia="Times New Roman" w:hAnsi="Arial Narrow" w:cs="Arial"/>
                <w:sz w:val="20"/>
                <w:szCs w:val="20"/>
              </w:rPr>
              <w:t xml:space="preserve">U </w:t>
            </w:r>
            <w:proofErr w:type="spellStart"/>
            <w:r w:rsidRPr="00F938BD">
              <w:rPr>
                <w:rFonts w:ascii="Arial Narrow" w:eastAsia="Times New Roman" w:hAnsi="Arial Narrow" w:cs="Arial"/>
                <w:sz w:val="20"/>
                <w:szCs w:val="20"/>
              </w:rPr>
              <w:t>ofron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viktimave</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krimit</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shërbimin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dhe</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mbështetjen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që</w:t>
            </w:r>
            <w:proofErr w:type="spellEnd"/>
            <w:r w:rsidRPr="00F938BD">
              <w:rPr>
                <w:rFonts w:ascii="Arial Narrow" w:eastAsia="Times New Roman" w:hAnsi="Arial Narrow" w:cs="Arial"/>
                <w:sz w:val="20"/>
                <w:szCs w:val="20"/>
              </w:rPr>
              <w:t xml:space="preserve"> u </w:t>
            </w:r>
            <w:proofErr w:type="spellStart"/>
            <w:r w:rsidRPr="00F938BD">
              <w:rPr>
                <w:rFonts w:ascii="Arial Narrow" w:eastAsia="Times New Roman" w:hAnsi="Arial Narrow" w:cs="Arial"/>
                <w:sz w:val="20"/>
                <w:szCs w:val="20"/>
              </w:rPr>
              <w:t>nevojitet</w:t>
            </w:r>
            <w:proofErr w:type="spellEnd"/>
            <w:r w:rsidRPr="00F938BD">
              <w:rPr>
                <w:rFonts w:ascii="Arial Narrow" w:eastAsia="Times New Roman" w:hAnsi="Arial Narrow" w:cs="Arial"/>
                <w:sz w:val="20"/>
                <w:szCs w:val="20"/>
              </w:rPr>
              <w:t>?</w:t>
            </w:r>
            <w:r w:rsidR="00DA7E36">
              <w:rPr>
                <w:rFonts w:ascii="Arial Narrow" w:eastAsia="Times New Roman" w:hAnsi="Arial Narrow" w:cs="Arial"/>
                <w:sz w:val="20"/>
                <w:szCs w:val="20"/>
              </w:rPr>
              <w:tab/>
            </w:r>
          </w:p>
        </w:tc>
        <w:tc>
          <w:tcPr>
            <w:tcW w:w="4140" w:type="dxa"/>
          </w:tcPr>
          <w:p w14:paraId="72CE65E3" w14:textId="77777777" w:rsidR="00F938BD" w:rsidRPr="00071FB0" w:rsidRDefault="00F938BD" w:rsidP="00F938BD">
            <w:pPr>
              <w:ind w:left="0" w:right="0"/>
              <w:rPr>
                <w:rFonts w:ascii="Arial Narrow" w:hAnsi="Arial Narrow" w:cstheme="minorHAnsi"/>
                <w:sz w:val="20"/>
                <w:szCs w:val="20"/>
                <w:u w:val="dotted"/>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7327AD7F"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Mjaft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5437E10A" w14:textId="77777777" w:rsidR="00F938BD" w:rsidRPr="00071FB0" w:rsidRDefault="00F938BD" w:rsidP="00F938BD">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aq</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7EC118DE"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Aspak</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4</w:t>
            </w:r>
          </w:p>
          <w:p w14:paraId="50E3ED7D" w14:textId="1C6EB391" w:rsidR="00DA7E36" w:rsidRPr="00071FB0" w:rsidRDefault="0089321B" w:rsidP="00F938BD">
            <w:pPr>
              <w:ind w:left="0" w:righ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 xml:space="preserve">MOS </w:t>
            </w:r>
            <w:r w:rsidR="00A50772">
              <w:rPr>
                <w:rFonts w:ascii="Arial Narrow" w:hAnsi="Arial Narrow"/>
                <w:b/>
                <w:sz w:val="20"/>
                <w:szCs w:val="20"/>
              </w:rPr>
              <w:t>LEXO) ND/PP</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r w:rsidR="00DA7E36" w:rsidRPr="00071FB0" w14:paraId="54CAE159" w14:textId="77777777" w:rsidTr="00243E14">
        <w:tc>
          <w:tcPr>
            <w:tcW w:w="1080" w:type="dxa"/>
          </w:tcPr>
          <w:p w14:paraId="44CBFA31" w14:textId="77777777" w:rsidR="00DA7E36" w:rsidRPr="00071FB0" w:rsidRDefault="00D87F0D" w:rsidP="00243E14">
            <w:pPr>
              <w:ind w:left="0"/>
              <w:rPr>
                <w:rFonts w:ascii="Arial Narrow" w:hAnsi="Arial Narrow"/>
                <w:b/>
                <w:sz w:val="20"/>
                <w:szCs w:val="20"/>
              </w:rPr>
            </w:pPr>
            <w:r>
              <w:rPr>
                <w:rFonts w:ascii="Arial Narrow" w:hAnsi="Arial Narrow"/>
                <w:b/>
                <w:sz w:val="20"/>
                <w:szCs w:val="20"/>
              </w:rPr>
              <w:t>q</w:t>
            </w:r>
            <w:r w:rsidR="00616DB5">
              <w:rPr>
                <w:rFonts w:ascii="Arial Narrow" w:hAnsi="Arial Narrow"/>
                <w:b/>
                <w:sz w:val="20"/>
                <w:szCs w:val="20"/>
              </w:rPr>
              <w:t>44</w:t>
            </w:r>
            <w:r w:rsidR="00B14F14">
              <w:rPr>
                <w:rFonts w:ascii="Arial Narrow" w:hAnsi="Arial Narrow"/>
                <w:b/>
                <w:sz w:val="20"/>
                <w:szCs w:val="20"/>
              </w:rPr>
              <w:t>e</w:t>
            </w:r>
            <w:r w:rsidR="00DA7E36" w:rsidRPr="00071FB0">
              <w:rPr>
                <w:rFonts w:ascii="Arial Narrow" w:hAnsi="Arial Narrow"/>
                <w:b/>
                <w:sz w:val="20"/>
                <w:szCs w:val="20"/>
              </w:rPr>
              <w:t>_G2</w:t>
            </w:r>
          </w:p>
          <w:p w14:paraId="604A1612" w14:textId="77777777" w:rsidR="00DA7E36" w:rsidRPr="00071FB0" w:rsidRDefault="00DA7E36" w:rsidP="00243E14">
            <w:pPr>
              <w:ind w:left="0"/>
              <w:rPr>
                <w:rFonts w:ascii="Arial Narrow" w:hAnsi="Arial Narrow"/>
                <w:b/>
                <w:sz w:val="20"/>
                <w:szCs w:val="20"/>
              </w:rPr>
            </w:pPr>
          </w:p>
        </w:tc>
        <w:tc>
          <w:tcPr>
            <w:tcW w:w="4860" w:type="dxa"/>
          </w:tcPr>
          <w:p w14:paraId="153D9C70" w14:textId="77777777" w:rsidR="00DA7E36" w:rsidRPr="00071FB0" w:rsidRDefault="00F938BD" w:rsidP="00243E14">
            <w:pPr>
              <w:ind w:left="0" w:right="0"/>
              <w:rPr>
                <w:rFonts w:ascii="Arial Narrow" w:eastAsia="Times New Roman" w:hAnsi="Arial Narrow" w:cs="Arial"/>
                <w:sz w:val="20"/>
                <w:szCs w:val="20"/>
              </w:rPr>
            </w:pPr>
            <w:r w:rsidRPr="00F938BD">
              <w:rPr>
                <w:rFonts w:ascii="Arial Narrow" w:eastAsia="Times New Roman" w:hAnsi="Arial Narrow" w:cs="Arial"/>
                <w:sz w:val="20"/>
                <w:szCs w:val="20"/>
              </w:rPr>
              <w:t xml:space="preserve">I </w:t>
            </w:r>
            <w:proofErr w:type="spellStart"/>
            <w:r w:rsidRPr="00F938BD">
              <w:rPr>
                <w:rFonts w:ascii="Arial Narrow" w:eastAsia="Times New Roman" w:hAnsi="Arial Narrow" w:cs="Arial"/>
                <w:sz w:val="20"/>
                <w:szCs w:val="20"/>
              </w:rPr>
              <w:t>trajton</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akuzuarit</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për</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krim</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si</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pafajshëm</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derisa</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të</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provohet</w:t>
            </w:r>
            <w:proofErr w:type="spellEnd"/>
            <w:r w:rsidRPr="00F938BD">
              <w:rPr>
                <w:rFonts w:ascii="Arial Narrow" w:eastAsia="Times New Roman" w:hAnsi="Arial Narrow" w:cs="Arial"/>
                <w:sz w:val="20"/>
                <w:szCs w:val="20"/>
              </w:rPr>
              <w:t xml:space="preserve"> </w:t>
            </w:r>
            <w:proofErr w:type="spellStart"/>
            <w:r w:rsidRPr="00F938BD">
              <w:rPr>
                <w:rFonts w:ascii="Arial Narrow" w:eastAsia="Times New Roman" w:hAnsi="Arial Narrow" w:cs="Arial"/>
                <w:sz w:val="20"/>
                <w:szCs w:val="20"/>
              </w:rPr>
              <w:t>fajësia</w:t>
            </w:r>
            <w:proofErr w:type="spellEnd"/>
            <w:r w:rsidRPr="00F938BD">
              <w:rPr>
                <w:rFonts w:ascii="Arial Narrow" w:eastAsia="Times New Roman" w:hAnsi="Arial Narrow" w:cs="Arial"/>
                <w:sz w:val="20"/>
                <w:szCs w:val="20"/>
              </w:rPr>
              <w:t>’?</w:t>
            </w:r>
          </w:p>
        </w:tc>
        <w:tc>
          <w:tcPr>
            <w:tcW w:w="4140" w:type="dxa"/>
          </w:tcPr>
          <w:p w14:paraId="77A73DBD" w14:textId="77777777" w:rsidR="00F938BD" w:rsidRPr="00071FB0" w:rsidRDefault="00F938BD" w:rsidP="00F938BD">
            <w:pPr>
              <w:ind w:left="0" w:right="0"/>
              <w:rPr>
                <w:rFonts w:ascii="Arial Narrow" w:hAnsi="Arial Narrow" w:cstheme="minorHAnsi"/>
                <w:sz w:val="20"/>
                <w:szCs w:val="20"/>
                <w:u w:val="dotted"/>
              </w:rPr>
            </w:pPr>
            <w:proofErr w:type="spellStart"/>
            <w:r>
              <w:rPr>
                <w:rFonts w:ascii="Arial Narrow" w:hAnsi="Arial Narrow" w:cstheme="minorHAnsi"/>
                <w:sz w:val="20"/>
                <w:szCs w:val="20"/>
              </w:rPr>
              <w:t>Shumë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 xml:space="preserve">1 </w:t>
            </w:r>
          </w:p>
          <w:p w14:paraId="65F87FAF"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Mjaft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rPr>
              <w:t>2</w:t>
            </w:r>
          </w:p>
          <w:p w14:paraId="09473884" w14:textId="77777777" w:rsidR="00F938BD" w:rsidRPr="00071FB0" w:rsidRDefault="00F938BD" w:rsidP="00F938BD">
            <w:pPr>
              <w:ind w:left="0" w:right="0"/>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aq</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3</w:t>
            </w:r>
          </w:p>
          <w:p w14:paraId="0C4FCE90" w14:textId="77777777" w:rsidR="00F938BD" w:rsidRPr="00071FB0" w:rsidRDefault="00F938BD" w:rsidP="00F938BD">
            <w:pPr>
              <w:ind w:left="0" w:right="0"/>
              <w:rPr>
                <w:rFonts w:ascii="Arial Narrow" w:hAnsi="Arial Narrow" w:cstheme="minorHAnsi"/>
                <w:sz w:val="20"/>
                <w:szCs w:val="20"/>
              </w:rPr>
            </w:pPr>
            <w:proofErr w:type="spellStart"/>
            <w:r>
              <w:rPr>
                <w:rFonts w:ascii="Arial Narrow" w:eastAsia="Times New Roman" w:hAnsi="Arial Narrow" w:cs="Arial"/>
                <w:sz w:val="20"/>
                <w:szCs w:val="20"/>
              </w:rPr>
              <w:t>Aspak</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të</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sigurtë</w:t>
            </w:r>
            <w:proofErr w:type="spellEnd"/>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071FB0">
              <w:rPr>
                <w:rFonts w:ascii="Arial Narrow" w:hAnsi="Arial Narrow" w:cstheme="minorHAnsi"/>
                <w:sz w:val="20"/>
                <w:szCs w:val="20"/>
                <w:u w:val="dotted"/>
              </w:rPr>
              <w:tab/>
            </w:r>
            <w:r w:rsidRPr="00E95C8F">
              <w:rPr>
                <w:rFonts w:ascii="Calibri Light" w:hAnsi="Calibri Light"/>
                <w:sz w:val="20"/>
                <w:szCs w:val="20"/>
                <w:u w:val="dotted"/>
              </w:rPr>
              <w:tab/>
            </w:r>
            <w:r w:rsidRPr="00071FB0">
              <w:rPr>
                <w:rFonts w:ascii="Arial Narrow" w:hAnsi="Arial Narrow" w:cstheme="minorHAnsi"/>
                <w:sz w:val="20"/>
                <w:szCs w:val="20"/>
              </w:rPr>
              <w:t>4</w:t>
            </w:r>
          </w:p>
          <w:p w14:paraId="6CB41D09" w14:textId="0D7E8A4A" w:rsidR="00DA7E36" w:rsidRPr="00071FB0" w:rsidRDefault="0089321B" w:rsidP="00F938BD">
            <w:pPr>
              <w:ind w:left="0" w:right="0"/>
              <w:rPr>
                <w:rFonts w:ascii="Arial Narrow" w:hAnsi="Arial Narrow" w:cstheme="minorHAnsi"/>
                <w:sz w:val="20"/>
                <w:szCs w:val="20"/>
              </w:rPr>
            </w:pPr>
            <w:r w:rsidRPr="00071FB0">
              <w:rPr>
                <w:rFonts w:ascii="Arial Narrow" w:hAnsi="Arial Narrow"/>
                <w:b/>
                <w:sz w:val="20"/>
                <w:szCs w:val="20"/>
              </w:rPr>
              <w:t>(</w:t>
            </w:r>
            <w:r w:rsidR="007A3A4D">
              <w:rPr>
                <w:rFonts w:ascii="Arial Narrow" w:hAnsi="Arial Narrow"/>
                <w:b/>
                <w:sz w:val="20"/>
                <w:szCs w:val="20"/>
              </w:rPr>
              <w:t xml:space="preserve">MOS </w:t>
            </w:r>
            <w:r w:rsidR="00A50772">
              <w:rPr>
                <w:rFonts w:ascii="Arial Narrow" w:hAnsi="Arial Narrow"/>
                <w:b/>
                <w:sz w:val="20"/>
                <w:szCs w:val="20"/>
              </w:rPr>
              <w:t>LEXO) ND/PP</w:t>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u w:val="dotted"/>
              </w:rPr>
              <w:tab/>
            </w:r>
            <w:r w:rsidR="00DA7E36" w:rsidRPr="00071FB0">
              <w:rPr>
                <w:rFonts w:ascii="Arial Narrow" w:hAnsi="Arial Narrow" w:cstheme="minorHAnsi"/>
                <w:sz w:val="20"/>
                <w:szCs w:val="20"/>
              </w:rPr>
              <w:t>99</w:t>
            </w:r>
          </w:p>
        </w:tc>
      </w:tr>
    </w:tbl>
    <w:p w14:paraId="0633EF93" w14:textId="77777777" w:rsidR="00FB4F8D" w:rsidRPr="00D4024A" w:rsidRDefault="00FB4F8D" w:rsidP="009860B3">
      <w:pPr>
        <w:spacing w:after="0" w:line="240" w:lineRule="auto"/>
        <w:ind w:left="0" w:right="0"/>
        <w:rPr>
          <w:rFonts w:ascii="Arial Narrow" w:eastAsia="Times New Roman" w:hAnsi="Arial Narrow" w:cs="Arial"/>
          <w:b/>
          <w:snapToGrid w:val="0"/>
          <w:sz w:val="20"/>
          <w:szCs w:val="20"/>
          <w:lang w:eastAsia="es-ES"/>
        </w:rPr>
      </w:pPr>
    </w:p>
    <w:p w14:paraId="117A7E85" w14:textId="77777777" w:rsidR="000768C4" w:rsidRDefault="000768C4" w:rsidP="00DA63AD">
      <w:pPr>
        <w:tabs>
          <w:tab w:val="left" w:pos="180"/>
        </w:tabs>
        <w:spacing w:after="0" w:line="240" w:lineRule="auto"/>
        <w:ind w:left="0" w:right="-180"/>
        <w:rPr>
          <w:rFonts w:ascii="Arial Narrow" w:hAnsi="Arial Narrow" w:cstheme="minorHAnsi"/>
          <w:b/>
          <w:sz w:val="20"/>
          <w:szCs w:val="20"/>
        </w:rPr>
      </w:pPr>
    </w:p>
    <w:p w14:paraId="23547CED" w14:textId="77777777" w:rsidR="00DA63AD" w:rsidRPr="00726362" w:rsidRDefault="00F938BD" w:rsidP="00DA63AD">
      <w:pPr>
        <w:tabs>
          <w:tab w:val="left" w:pos="180"/>
        </w:tabs>
        <w:spacing w:after="0" w:line="240" w:lineRule="auto"/>
        <w:ind w:left="0" w:right="-180"/>
        <w:rPr>
          <w:rFonts w:ascii="Arial Narrow" w:hAnsi="Arial Narrow" w:cstheme="minorHAnsi"/>
          <w:sz w:val="20"/>
          <w:szCs w:val="20"/>
        </w:rPr>
      </w:pPr>
      <w:r>
        <w:rPr>
          <w:rFonts w:ascii="Arial Narrow" w:hAnsi="Arial Narrow" w:cstheme="minorHAnsi"/>
          <w:b/>
          <w:sz w:val="20"/>
          <w:szCs w:val="20"/>
        </w:rPr>
        <w:t>LEXO</w:t>
      </w:r>
      <w:r w:rsidR="00DA63AD" w:rsidRPr="00726362">
        <w:rPr>
          <w:rFonts w:ascii="Arial Narrow" w:hAnsi="Arial Narrow" w:cstheme="minorHAnsi"/>
          <w:b/>
          <w:sz w:val="20"/>
          <w:szCs w:val="20"/>
        </w:rPr>
        <w:t>:</w:t>
      </w:r>
      <w:r>
        <w:rPr>
          <w:rFonts w:ascii="Arial Narrow" w:hAnsi="Arial Narrow" w:cstheme="minorHAnsi"/>
          <w:b/>
          <w:sz w:val="20"/>
          <w:szCs w:val="20"/>
        </w:rPr>
        <w:t xml:space="preserve"> </w:t>
      </w:r>
      <w:r>
        <w:rPr>
          <w:rFonts w:ascii="Arial Narrow" w:hAnsi="Arial Narrow" w:cstheme="minorHAnsi"/>
          <w:sz w:val="20"/>
          <w:szCs w:val="20"/>
        </w:rPr>
        <w:t xml:space="preserve">Ju </w:t>
      </w:r>
      <w:proofErr w:type="spellStart"/>
      <w:r>
        <w:rPr>
          <w:rFonts w:ascii="Arial Narrow" w:hAnsi="Arial Narrow" w:cstheme="minorHAnsi"/>
          <w:sz w:val="20"/>
          <w:szCs w:val="20"/>
        </w:rPr>
        <w:t>lutem</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tregoni</w:t>
      </w:r>
      <w:proofErr w:type="spellEnd"/>
      <w:r>
        <w:rPr>
          <w:rFonts w:ascii="Arial Narrow" w:hAnsi="Arial Narrow" w:cstheme="minorHAnsi"/>
          <w:sz w:val="20"/>
          <w:szCs w:val="20"/>
        </w:rPr>
        <w:t xml:space="preserve"> se </w:t>
      </w:r>
      <w:proofErr w:type="spellStart"/>
      <w:r>
        <w:rPr>
          <w:rFonts w:ascii="Arial Narrow" w:hAnsi="Arial Narrow" w:cstheme="minorHAnsi"/>
          <w:sz w:val="20"/>
          <w:szCs w:val="20"/>
        </w:rPr>
        <w:t>sa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shpesh</w:t>
      </w:r>
      <w:proofErr w:type="spellEnd"/>
      <w:r>
        <w:rPr>
          <w:rFonts w:ascii="Arial Narrow" w:hAnsi="Arial Narrow" w:cstheme="minorHAnsi"/>
          <w:sz w:val="20"/>
          <w:szCs w:val="20"/>
        </w:rPr>
        <w:t xml:space="preserve"> (</w:t>
      </w:r>
      <w:proofErr w:type="spellStart"/>
      <w:r w:rsidRPr="00F938BD">
        <w:rPr>
          <w:rFonts w:ascii="Arial Narrow" w:hAnsi="Arial Narrow" w:cstheme="minorHAnsi"/>
          <w:b/>
          <w:sz w:val="20"/>
          <w:szCs w:val="20"/>
        </w:rPr>
        <w:t>gjithmonë</w:t>
      </w:r>
      <w:proofErr w:type="spellEnd"/>
      <w:r w:rsidRPr="00F938BD">
        <w:rPr>
          <w:rFonts w:ascii="Arial Narrow" w:hAnsi="Arial Narrow" w:cstheme="minorHAnsi"/>
          <w:b/>
          <w:sz w:val="20"/>
          <w:szCs w:val="20"/>
        </w:rPr>
        <w:t xml:space="preserve">, </w:t>
      </w:r>
      <w:proofErr w:type="spellStart"/>
      <w:r w:rsidRPr="00F938BD">
        <w:rPr>
          <w:rFonts w:ascii="Arial Narrow" w:hAnsi="Arial Narrow" w:cstheme="minorHAnsi"/>
          <w:b/>
          <w:sz w:val="20"/>
          <w:szCs w:val="20"/>
        </w:rPr>
        <w:t>shpesh</w:t>
      </w:r>
      <w:proofErr w:type="spellEnd"/>
      <w:r w:rsidRPr="00F938BD">
        <w:rPr>
          <w:rFonts w:ascii="Arial Narrow" w:hAnsi="Arial Narrow" w:cstheme="minorHAnsi"/>
          <w:b/>
          <w:sz w:val="20"/>
          <w:szCs w:val="20"/>
        </w:rPr>
        <w:t xml:space="preserve">, </w:t>
      </w:r>
      <w:proofErr w:type="spellStart"/>
      <w:r w:rsidRPr="00F938BD">
        <w:rPr>
          <w:rFonts w:ascii="Arial Narrow" w:hAnsi="Arial Narrow" w:cstheme="minorHAnsi"/>
          <w:b/>
          <w:sz w:val="20"/>
          <w:szCs w:val="20"/>
        </w:rPr>
        <w:t>rrallë</w:t>
      </w:r>
      <w:proofErr w:type="spellEnd"/>
      <w:r w:rsidRPr="00F938BD">
        <w:rPr>
          <w:rFonts w:ascii="Arial Narrow" w:hAnsi="Arial Narrow" w:cstheme="minorHAnsi"/>
          <w:b/>
          <w:sz w:val="20"/>
          <w:szCs w:val="20"/>
        </w:rPr>
        <w:t xml:space="preserve"> </w:t>
      </w:r>
      <w:proofErr w:type="spellStart"/>
      <w:r w:rsidRPr="00F938BD">
        <w:rPr>
          <w:rFonts w:ascii="Arial Narrow" w:hAnsi="Arial Narrow" w:cstheme="minorHAnsi"/>
          <w:b/>
          <w:sz w:val="20"/>
          <w:szCs w:val="20"/>
        </w:rPr>
        <w:t>ose</w:t>
      </w:r>
      <w:proofErr w:type="spellEnd"/>
      <w:r w:rsidRPr="00F938BD">
        <w:rPr>
          <w:rFonts w:ascii="Arial Narrow" w:hAnsi="Arial Narrow" w:cstheme="minorHAnsi"/>
          <w:b/>
          <w:sz w:val="20"/>
          <w:szCs w:val="20"/>
        </w:rPr>
        <w:t xml:space="preserve"> </w:t>
      </w:r>
      <w:proofErr w:type="spellStart"/>
      <w:r w:rsidRPr="00F938BD">
        <w:rPr>
          <w:rFonts w:ascii="Arial Narrow" w:hAnsi="Arial Narrow" w:cstheme="minorHAnsi"/>
          <w:b/>
          <w:sz w:val="20"/>
          <w:szCs w:val="20"/>
        </w:rPr>
        <w:t>asnjëherë</w:t>
      </w:r>
      <w:proofErr w:type="spellEnd"/>
      <w:r>
        <w:rPr>
          <w:rFonts w:ascii="Arial Narrow" w:hAnsi="Arial Narrow" w:cstheme="minorHAnsi"/>
          <w:sz w:val="20"/>
          <w:szCs w:val="20"/>
        </w:rPr>
        <w:t xml:space="preserve">) do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pohonit</w:t>
      </w:r>
      <w:proofErr w:type="spellEnd"/>
      <w:r>
        <w:rPr>
          <w:rFonts w:ascii="Arial Narrow" w:hAnsi="Arial Narrow" w:cstheme="minorHAnsi"/>
          <w:sz w:val="20"/>
          <w:szCs w:val="20"/>
        </w:rPr>
        <w:t xml:space="preserve"> se</w:t>
      </w:r>
      <w:r w:rsidR="00DA63AD" w:rsidRPr="00726362">
        <w:rPr>
          <w:rFonts w:ascii="Arial Narrow" w:hAnsi="Arial Narrow" w:cstheme="minorHAnsi"/>
          <w:sz w:val="20"/>
          <w:szCs w:val="20"/>
        </w:rPr>
        <w:t>:</w:t>
      </w:r>
    </w:p>
    <w:p w14:paraId="7B4943F2" w14:textId="77777777" w:rsidR="00DA63AD" w:rsidRPr="00726362" w:rsidRDefault="00DA63AD" w:rsidP="00DA63AD">
      <w:pPr>
        <w:spacing w:after="0" w:line="240" w:lineRule="auto"/>
        <w:ind w:left="0" w:right="0"/>
        <w:rPr>
          <w:rFonts w:ascii="Arial Narrow" w:eastAsia="Times New Roman" w:hAnsi="Arial Narrow" w:cs="Arial"/>
          <w:bCs/>
          <w:snapToGrid w:val="0"/>
          <w:sz w:val="20"/>
          <w:szCs w:val="20"/>
          <w:lang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DA63AD" w:rsidRPr="00D4549C" w14:paraId="1E35B0A5" w14:textId="77777777" w:rsidTr="00F87280">
        <w:tc>
          <w:tcPr>
            <w:tcW w:w="1080" w:type="dxa"/>
          </w:tcPr>
          <w:p w14:paraId="44C08F6D" w14:textId="77777777" w:rsidR="00DA63AD" w:rsidRPr="00C036A1" w:rsidRDefault="00616DB5" w:rsidP="00F87280">
            <w:pPr>
              <w:ind w:left="0"/>
              <w:rPr>
                <w:rFonts w:ascii="Arial Narrow" w:hAnsi="Arial Narrow"/>
              </w:rPr>
            </w:pPr>
            <w:r w:rsidRPr="00C036A1">
              <w:rPr>
                <w:rFonts w:ascii="Arial Narrow" w:hAnsi="Arial Narrow"/>
                <w:b/>
                <w:sz w:val="20"/>
                <w:szCs w:val="20"/>
              </w:rPr>
              <w:t>q45</w:t>
            </w:r>
            <w:r w:rsidR="00DA63AD" w:rsidRPr="00C036A1">
              <w:rPr>
                <w:rFonts w:ascii="Arial Narrow" w:hAnsi="Arial Narrow"/>
                <w:b/>
                <w:sz w:val="20"/>
                <w:szCs w:val="20"/>
              </w:rPr>
              <w:t>a_G2</w:t>
            </w:r>
          </w:p>
        </w:tc>
        <w:tc>
          <w:tcPr>
            <w:tcW w:w="4860" w:type="dxa"/>
          </w:tcPr>
          <w:p w14:paraId="61AC4826" w14:textId="77777777" w:rsidR="00390FB7" w:rsidRDefault="00115B4F" w:rsidP="00115B4F">
            <w:pPr>
              <w:ind w:left="0"/>
              <w:rPr>
                <w:rFonts w:ascii="Arial Narrow" w:eastAsia="Times New Roman" w:hAnsi="Arial Narrow" w:cs="Arial"/>
                <w:sz w:val="20"/>
                <w:szCs w:val="20"/>
                <w:lang w:val="de-DE"/>
              </w:rPr>
            </w:pPr>
            <w:r w:rsidRPr="00CE484C">
              <w:rPr>
                <w:rFonts w:ascii="Arial Narrow" w:eastAsia="Times New Roman" w:hAnsi="Arial Narrow" w:cs="Arial"/>
                <w:sz w:val="20"/>
                <w:szCs w:val="20"/>
                <w:lang w:val="de-DE"/>
              </w:rPr>
              <w:t xml:space="preserve">Në </w:t>
            </w:r>
            <w:r w:rsidR="00A35196" w:rsidRPr="00CE484C">
              <w:rPr>
                <w:rFonts w:ascii="Arial Narrow" w:eastAsia="Times New Roman" w:hAnsi="Arial Narrow" w:cs="Arial"/>
                <w:sz w:val="20"/>
                <w:szCs w:val="20"/>
                <w:lang w:val="de-DE"/>
              </w:rPr>
              <w:t>Maqedonin e Veriut</w:t>
            </w:r>
            <w:r w:rsidRPr="00CE484C">
              <w:rPr>
                <w:rFonts w:ascii="Arial Narrow" w:eastAsia="Times New Roman" w:hAnsi="Arial Narrow" w:cs="Arial"/>
                <w:sz w:val="20"/>
                <w:szCs w:val="20"/>
                <w:lang w:val="de-DE"/>
              </w:rPr>
              <w:t xml:space="preserve">, viktimat e krimit marrin mbrojtje nga </w:t>
            </w:r>
          </w:p>
          <w:p w14:paraId="220FD65C" w14:textId="0D0E3DAB" w:rsidR="00DA63AD" w:rsidRPr="00CE484C" w:rsidRDefault="00390FB7" w:rsidP="00390FB7">
            <w:pPr>
              <w:ind w:left="0"/>
              <w:rPr>
                <w:rFonts w:ascii="Arial Narrow" w:hAnsi="Arial Narrow"/>
                <w:lang w:val="de-DE"/>
              </w:rPr>
            </w:pPr>
            <w:r w:rsidRPr="00CE484C">
              <w:rPr>
                <w:rFonts w:ascii="Arial Narrow" w:eastAsia="Times New Roman" w:hAnsi="Arial Narrow" w:cs="Arial"/>
                <w:sz w:val="20"/>
                <w:szCs w:val="20"/>
                <w:lang w:val="de-DE"/>
              </w:rPr>
              <w:t>P</w:t>
            </w:r>
            <w:r w:rsidR="00115B4F" w:rsidRPr="00CE484C">
              <w:rPr>
                <w:rFonts w:ascii="Arial Narrow" w:eastAsia="Times New Roman" w:hAnsi="Arial Narrow" w:cs="Arial"/>
                <w:sz w:val="20"/>
                <w:szCs w:val="20"/>
                <w:lang w:val="de-DE"/>
              </w:rPr>
              <w:t>olicia</w:t>
            </w:r>
            <w:r>
              <w:rPr>
                <w:rFonts w:ascii="Arial Narrow" w:eastAsia="Times New Roman" w:hAnsi="Arial Narrow" w:cs="Arial"/>
                <w:sz w:val="20"/>
                <w:szCs w:val="20"/>
                <w:lang w:val="de-DE"/>
              </w:rPr>
              <w:t xml:space="preserve"> </w:t>
            </w:r>
            <w:r w:rsidR="00115B4F" w:rsidRPr="00CE484C">
              <w:rPr>
                <w:rFonts w:ascii="Arial Narrow" w:eastAsia="Times New Roman" w:hAnsi="Arial Narrow" w:cs="Arial"/>
                <w:sz w:val="20"/>
                <w:szCs w:val="20"/>
                <w:lang w:val="de-DE"/>
              </w:rPr>
              <w:t>nëse siguria e tyre është në rrezik.</w:t>
            </w:r>
          </w:p>
        </w:tc>
        <w:tc>
          <w:tcPr>
            <w:tcW w:w="4140" w:type="dxa"/>
          </w:tcPr>
          <w:p w14:paraId="549F3D72" w14:textId="77777777" w:rsidR="00DA63AD" w:rsidRPr="00CE484C" w:rsidRDefault="00F938BD" w:rsidP="00F87280">
            <w:pPr>
              <w:ind w:left="0"/>
              <w:rPr>
                <w:rFonts w:ascii="Arial Narrow" w:hAnsi="Arial Narrow"/>
                <w:sz w:val="20"/>
                <w:szCs w:val="20"/>
                <w:lang w:val="de-DE"/>
              </w:rPr>
            </w:pPr>
            <w:r w:rsidRPr="00CE484C">
              <w:rPr>
                <w:rFonts w:ascii="Arial Narrow" w:hAnsi="Arial Narrow"/>
                <w:sz w:val="20"/>
                <w:szCs w:val="20"/>
                <w:lang w:val="de-DE"/>
              </w:rPr>
              <w:t>Gjithmonë</w:t>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lang w:val="de-DE"/>
              </w:rPr>
              <w:t>1</w:t>
            </w:r>
          </w:p>
          <w:p w14:paraId="7C0516D3" w14:textId="77777777" w:rsidR="00DA63AD" w:rsidRPr="00CE484C" w:rsidRDefault="00F938BD" w:rsidP="00F87280">
            <w:pPr>
              <w:ind w:left="0"/>
              <w:rPr>
                <w:rFonts w:ascii="Arial Narrow" w:hAnsi="Arial Narrow"/>
                <w:sz w:val="20"/>
                <w:szCs w:val="20"/>
                <w:lang w:val="de-DE"/>
              </w:rPr>
            </w:pPr>
            <w:r w:rsidRPr="00CE484C">
              <w:rPr>
                <w:rFonts w:ascii="Arial Narrow" w:hAnsi="Arial Narrow"/>
                <w:sz w:val="20"/>
                <w:szCs w:val="20"/>
                <w:lang w:val="de-DE"/>
              </w:rPr>
              <w:t>Shpesh</w:t>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lang w:val="de-DE"/>
              </w:rPr>
              <w:t>2</w:t>
            </w:r>
          </w:p>
          <w:p w14:paraId="6A49A9BD" w14:textId="77777777" w:rsidR="00DA63AD" w:rsidRPr="00CE484C" w:rsidRDefault="00DA63AD" w:rsidP="00F87280">
            <w:pPr>
              <w:ind w:left="0"/>
              <w:rPr>
                <w:rFonts w:ascii="Arial Narrow" w:hAnsi="Arial Narrow"/>
                <w:sz w:val="20"/>
                <w:szCs w:val="20"/>
                <w:lang w:val="de-DE"/>
              </w:rPr>
            </w:pPr>
            <w:r w:rsidRPr="00CE484C">
              <w:rPr>
                <w:rFonts w:ascii="Arial Narrow" w:hAnsi="Arial Narrow"/>
                <w:sz w:val="20"/>
                <w:szCs w:val="20"/>
                <w:lang w:val="de-DE"/>
              </w:rPr>
              <w:t>R</w:t>
            </w:r>
            <w:r w:rsidR="00F938BD" w:rsidRPr="00CE484C">
              <w:rPr>
                <w:rFonts w:ascii="Arial Narrow" w:hAnsi="Arial Narrow"/>
                <w:sz w:val="20"/>
                <w:szCs w:val="20"/>
                <w:lang w:val="de-DE"/>
              </w:rPr>
              <w:t>rallë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2701B910" w14:textId="77777777" w:rsidR="00DA63AD" w:rsidRPr="00CE484C" w:rsidRDefault="00F938BD" w:rsidP="00F87280">
            <w:pPr>
              <w:ind w:left="0"/>
              <w:rPr>
                <w:rFonts w:ascii="Arial Narrow" w:hAnsi="Arial Narrow"/>
                <w:sz w:val="20"/>
                <w:szCs w:val="20"/>
                <w:lang w:val="de-DE"/>
              </w:rPr>
            </w:pPr>
            <w:r w:rsidRPr="00CE484C">
              <w:rPr>
                <w:rFonts w:ascii="Arial Narrow" w:hAnsi="Arial Narrow"/>
                <w:sz w:val="20"/>
                <w:szCs w:val="20"/>
                <w:lang w:val="de-DE"/>
              </w:rPr>
              <w:t>Asnjëherë</w:t>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u w:val="dotted"/>
                <w:lang w:val="de-DE"/>
              </w:rPr>
              <w:tab/>
            </w:r>
            <w:r w:rsidR="00DA63AD" w:rsidRPr="00CE484C">
              <w:rPr>
                <w:rFonts w:ascii="Arial Narrow" w:hAnsi="Arial Narrow"/>
                <w:sz w:val="20"/>
                <w:szCs w:val="20"/>
                <w:lang w:val="de-DE"/>
              </w:rPr>
              <w:t>4</w:t>
            </w:r>
          </w:p>
          <w:p w14:paraId="082568E4" w14:textId="77777777" w:rsidR="00DA63AD" w:rsidRPr="00CE484C" w:rsidRDefault="00DA63AD" w:rsidP="00F87280">
            <w:pPr>
              <w:ind w:left="0"/>
              <w:rPr>
                <w:rFonts w:ascii="Arial Narrow" w:hAnsi="Arial Narrow"/>
                <w:lang w:val="de-DE"/>
              </w:rPr>
            </w:pPr>
            <w:r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r w:rsidR="00DA63AD" w:rsidRPr="00726362" w14:paraId="174C0B95" w14:textId="77777777" w:rsidTr="00F87280">
        <w:tc>
          <w:tcPr>
            <w:tcW w:w="1080" w:type="dxa"/>
          </w:tcPr>
          <w:p w14:paraId="0CC67E2A" w14:textId="77777777"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b_G2</w:t>
            </w:r>
          </w:p>
        </w:tc>
        <w:tc>
          <w:tcPr>
            <w:tcW w:w="4860" w:type="dxa"/>
          </w:tcPr>
          <w:p w14:paraId="35E2CB07" w14:textId="695EFEE5" w:rsidR="00DA63AD" w:rsidRPr="00726362" w:rsidRDefault="00115B4F" w:rsidP="00F87280">
            <w:pPr>
              <w:ind w:left="0" w:right="0"/>
              <w:rPr>
                <w:rFonts w:ascii="Arial Narrow" w:eastAsia="Times New Roman" w:hAnsi="Arial Narrow" w:cs="Arial"/>
                <w:sz w:val="20"/>
                <w:szCs w:val="20"/>
              </w:rPr>
            </w:pPr>
            <w:proofErr w:type="spellStart"/>
            <w:r w:rsidRPr="00115B4F">
              <w:rPr>
                <w:rFonts w:ascii="Arial Narrow" w:eastAsia="Times New Roman" w:hAnsi="Arial Narrow" w:cs="Arial"/>
                <w:sz w:val="20"/>
                <w:szCs w:val="20"/>
              </w:rPr>
              <w:t>Në</w:t>
            </w:r>
            <w:proofErr w:type="spellEnd"/>
            <w:r w:rsidRPr="00115B4F">
              <w:rPr>
                <w:rFonts w:ascii="Arial Narrow" w:eastAsia="Times New Roman" w:hAnsi="Arial Narrow" w:cs="Arial"/>
                <w:sz w:val="20"/>
                <w:szCs w:val="20"/>
              </w:rPr>
              <w:t xml:space="preserve"> </w:t>
            </w:r>
            <w:proofErr w:type="spellStart"/>
            <w:r w:rsidR="00A35196">
              <w:rPr>
                <w:rFonts w:ascii="Arial Narrow" w:eastAsia="Times New Roman" w:hAnsi="Arial Narrow" w:cs="Arial"/>
                <w:sz w:val="20"/>
                <w:szCs w:val="20"/>
              </w:rPr>
              <w:t>Maqedonin</w:t>
            </w:r>
            <w:proofErr w:type="spellEnd"/>
            <w:r w:rsidR="00A35196">
              <w:rPr>
                <w:rFonts w:ascii="Arial Narrow" w:eastAsia="Times New Roman" w:hAnsi="Arial Narrow" w:cs="Arial"/>
                <w:sz w:val="20"/>
                <w:szCs w:val="20"/>
              </w:rPr>
              <w:t xml:space="preserve"> e </w:t>
            </w:r>
            <w:proofErr w:type="spellStart"/>
            <w:r w:rsidR="00A35196">
              <w:rPr>
                <w:rFonts w:ascii="Arial Narrow" w:eastAsia="Times New Roman" w:hAnsi="Arial Narrow" w:cs="Arial"/>
                <w:sz w:val="20"/>
                <w:szCs w:val="20"/>
              </w:rPr>
              <w:t>Veriut</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viktimat</w:t>
            </w:r>
            <w:proofErr w:type="spellEnd"/>
            <w:r w:rsidRPr="00115B4F">
              <w:rPr>
                <w:rFonts w:ascii="Arial Narrow" w:eastAsia="Times New Roman" w:hAnsi="Arial Narrow" w:cs="Arial"/>
                <w:sz w:val="20"/>
                <w:szCs w:val="20"/>
              </w:rPr>
              <w:t xml:space="preserve"> e </w:t>
            </w:r>
            <w:proofErr w:type="spellStart"/>
            <w:r w:rsidRPr="00115B4F">
              <w:rPr>
                <w:rFonts w:ascii="Arial Narrow" w:eastAsia="Times New Roman" w:hAnsi="Arial Narrow" w:cs="Arial"/>
                <w:sz w:val="20"/>
                <w:szCs w:val="20"/>
              </w:rPr>
              <w:t>krimit</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marrin</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mbrojtje</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gjatë</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procedurave</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penale</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për</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të</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parandaluar</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viktimizimin</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për</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herë</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të</w:t>
            </w:r>
            <w:proofErr w:type="spellEnd"/>
            <w:r w:rsidRPr="00115B4F">
              <w:rPr>
                <w:rFonts w:ascii="Arial Narrow" w:eastAsia="Times New Roman" w:hAnsi="Arial Narrow" w:cs="Arial"/>
                <w:sz w:val="20"/>
                <w:szCs w:val="20"/>
              </w:rPr>
              <w:t xml:space="preserve"> </w:t>
            </w:r>
            <w:proofErr w:type="spellStart"/>
            <w:r w:rsidRPr="00115B4F">
              <w:rPr>
                <w:rFonts w:ascii="Arial Narrow" w:eastAsia="Times New Roman" w:hAnsi="Arial Narrow" w:cs="Arial"/>
                <w:sz w:val="20"/>
                <w:szCs w:val="20"/>
              </w:rPr>
              <w:t>dytë</w:t>
            </w:r>
            <w:proofErr w:type="spellEnd"/>
            <w:r w:rsidRPr="00115B4F">
              <w:rPr>
                <w:rFonts w:ascii="Arial Narrow" w:eastAsia="Times New Roman" w:hAnsi="Arial Narrow" w:cs="Arial"/>
                <w:sz w:val="20"/>
                <w:szCs w:val="20"/>
              </w:rPr>
              <w:t>.</w:t>
            </w:r>
          </w:p>
        </w:tc>
        <w:tc>
          <w:tcPr>
            <w:tcW w:w="4140" w:type="dxa"/>
          </w:tcPr>
          <w:p w14:paraId="5893A71B"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Gjithmonë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337E8F4D"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Shpesh</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194C444F" w14:textId="77777777" w:rsidR="00F938BD" w:rsidRPr="00726362" w:rsidRDefault="00F938BD" w:rsidP="00F938BD">
            <w:pPr>
              <w:ind w:left="0"/>
              <w:rPr>
                <w:rFonts w:ascii="Arial Narrow" w:hAnsi="Arial Narrow"/>
                <w:sz w:val="20"/>
                <w:szCs w:val="20"/>
              </w:rPr>
            </w:pPr>
            <w:proofErr w:type="spellStart"/>
            <w:r w:rsidRPr="00726362">
              <w:rPr>
                <w:rFonts w:ascii="Arial Narrow" w:hAnsi="Arial Narrow"/>
                <w:sz w:val="20"/>
                <w:szCs w:val="20"/>
              </w:rPr>
              <w:t>R</w:t>
            </w:r>
            <w:r>
              <w:rPr>
                <w:rFonts w:ascii="Arial Narrow" w:hAnsi="Arial Narrow"/>
                <w:sz w:val="20"/>
                <w:szCs w:val="20"/>
              </w:rPr>
              <w:t>rallë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1DE53B2E"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Asnjëherë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7E1C1B30" w14:textId="77777777" w:rsidR="00DA63AD" w:rsidRPr="00726362" w:rsidRDefault="00F938BD" w:rsidP="00F938BD">
            <w:pPr>
              <w:ind w:left="0"/>
              <w:rPr>
                <w:rFonts w:ascii="Arial Narrow" w:hAnsi="Arial Narrow"/>
              </w:rPr>
            </w:pPr>
            <w:r w:rsidRPr="00726362">
              <w:rPr>
                <w:rFonts w:ascii="Arial Narrow" w:hAnsi="Arial Narrow"/>
                <w:b/>
                <w:sz w:val="20"/>
                <w:szCs w:val="20"/>
              </w:rPr>
              <w:t xml:space="preserve"> </w:t>
            </w:r>
            <w:r w:rsidR="00DA63AD" w:rsidRPr="00726362">
              <w:rPr>
                <w:rFonts w:ascii="Arial Narrow" w:hAnsi="Arial Narrow"/>
                <w:b/>
                <w:sz w:val="20"/>
                <w:szCs w:val="20"/>
              </w:rPr>
              <w:t>(</w:t>
            </w:r>
            <w:r w:rsidR="007A3A4D">
              <w:rPr>
                <w:rFonts w:ascii="Arial Narrow" w:hAnsi="Arial Narrow"/>
                <w:b/>
                <w:sz w:val="20"/>
                <w:szCs w:val="20"/>
              </w:rPr>
              <w:t>MOS LEXO</w:t>
            </w:r>
            <w:r w:rsidR="00DA63AD" w:rsidRPr="00726362">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DA63AD" w:rsidRPr="00726362">
              <w:rPr>
                <w:rFonts w:ascii="Arial Narrow" w:hAnsi="Arial Narrow"/>
                <w:sz w:val="20"/>
                <w:szCs w:val="20"/>
                <w:u w:val="dotted"/>
              </w:rPr>
              <w:tab/>
            </w:r>
            <w:r w:rsidR="00DA63AD" w:rsidRPr="00726362">
              <w:rPr>
                <w:rFonts w:ascii="Calibri Light" w:hAnsi="Calibri Light"/>
                <w:sz w:val="20"/>
                <w:szCs w:val="20"/>
                <w:u w:val="dotted"/>
              </w:rPr>
              <w:tab/>
            </w:r>
            <w:r w:rsidR="00DA63AD" w:rsidRPr="00726362">
              <w:rPr>
                <w:rFonts w:ascii="Arial Narrow" w:hAnsi="Arial Narrow"/>
                <w:sz w:val="20"/>
                <w:szCs w:val="20"/>
              </w:rPr>
              <w:t>99</w:t>
            </w:r>
          </w:p>
        </w:tc>
      </w:tr>
      <w:tr w:rsidR="00DA63AD" w:rsidRPr="00D4549C" w14:paraId="7A7046F8" w14:textId="77777777" w:rsidTr="00F87280">
        <w:tc>
          <w:tcPr>
            <w:tcW w:w="1080" w:type="dxa"/>
          </w:tcPr>
          <w:p w14:paraId="5B651271" w14:textId="77777777"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c_G2</w:t>
            </w:r>
          </w:p>
        </w:tc>
        <w:tc>
          <w:tcPr>
            <w:tcW w:w="4860" w:type="dxa"/>
          </w:tcPr>
          <w:p w14:paraId="4AF84AAE" w14:textId="77777777" w:rsidR="00390FB7" w:rsidRDefault="00115B4F" w:rsidP="00115B4F">
            <w:pPr>
              <w:ind w:left="0"/>
              <w:rPr>
                <w:rFonts w:ascii="Arial Narrow" w:hAnsi="Arial Narrow" w:cs="Arial"/>
                <w:sz w:val="20"/>
                <w:szCs w:val="20"/>
                <w:lang w:val="de-DE"/>
              </w:rPr>
            </w:pPr>
            <w:r w:rsidRPr="00CE484C">
              <w:rPr>
                <w:rFonts w:ascii="Arial Narrow" w:hAnsi="Arial Narrow" w:cs="Arial"/>
                <w:sz w:val="20"/>
                <w:szCs w:val="20"/>
                <w:lang w:val="de-DE"/>
              </w:rPr>
              <w:t xml:space="preserve">Në </w:t>
            </w:r>
            <w:r w:rsidR="00A35196" w:rsidRPr="00CE484C">
              <w:rPr>
                <w:rFonts w:ascii="Arial Narrow" w:hAnsi="Arial Narrow" w:cs="Arial"/>
                <w:sz w:val="20"/>
                <w:szCs w:val="20"/>
                <w:lang w:val="de-DE"/>
              </w:rPr>
              <w:t>Maqedonin e Veriut</w:t>
            </w:r>
            <w:r w:rsidRPr="00CE484C">
              <w:rPr>
                <w:rFonts w:ascii="Arial Narrow" w:hAnsi="Arial Narrow" w:cs="Arial"/>
                <w:sz w:val="20"/>
                <w:szCs w:val="20"/>
                <w:lang w:val="de-DE"/>
              </w:rPr>
              <w:t xml:space="preserve">, viktimat e krimeve seksuale marrin </w:t>
            </w:r>
          </w:p>
          <w:p w14:paraId="4F81658C" w14:textId="1EF8D461" w:rsidR="00DA63AD" w:rsidRPr="00CE484C" w:rsidRDefault="00115B4F" w:rsidP="00115B4F">
            <w:pPr>
              <w:ind w:left="0"/>
              <w:rPr>
                <w:rFonts w:ascii="Arial Narrow" w:hAnsi="Arial Narrow" w:cs="Arial"/>
                <w:sz w:val="20"/>
                <w:szCs w:val="20"/>
                <w:lang w:val="de-DE"/>
              </w:rPr>
            </w:pPr>
            <w:r w:rsidRPr="00CE484C">
              <w:rPr>
                <w:rFonts w:ascii="Arial Narrow" w:hAnsi="Arial Narrow" w:cs="Arial"/>
                <w:sz w:val="20"/>
                <w:szCs w:val="20"/>
                <w:lang w:val="de-DE"/>
              </w:rPr>
              <w:t>kujdesin dhe mbrojtjen e duhur.</w:t>
            </w:r>
          </w:p>
        </w:tc>
        <w:tc>
          <w:tcPr>
            <w:tcW w:w="4140" w:type="dxa"/>
          </w:tcPr>
          <w:p w14:paraId="3221864D" w14:textId="77777777" w:rsidR="00F938BD" w:rsidRPr="00CE484C" w:rsidRDefault="00F938BD" w:rsidP="00F938BD">
            <w:pPr>
              <w:ind w:left="0"/>
              <w:rPr>
                <w:rFonts w:ascii="Arial Narrow" w:hAnsi="Arial Narrow"/>
                <w:sz w:val="20"/>
                <w:szCs w:val="20"/>
                <w:lang w:val="de-DE"/>
              </w:rPr>
            </w:pPr>
            <w:r w:rsidRPr="00CE484C">
              <w:rPr>
                <w:rFonts w:ascii="Arial Narrow" w:hAnsi="Arial Narrow"/>
                <w:sz w:val="20"/>
                <w:szCs w:val="20"/>
                <w:lang w:val="de-DE"/>
              </w:rPr>
              <w:t>Gjithmonë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4B29F4AA" w14:textId="77777777" w:rsidR="00F938BD" w:rsidRPr="00CE484C" w:rsidRDefault="00F938BD" w:rsidP="00F938BD">
            <w:pPr>
              <w:ind w:left="0"/>
              <w:rPr>
                <w:rFonts w:ascii="Arial Narrow" w:hAnsi="Arial Narrow"/>
                <w:sz w:val="20"/>
                <w:szCs w:val="20"/>
                <w:lang w:val="de-DE"/>
              </w:rPr>
            </w:pPr>
            <w:r w:rsidRPr="00CE484C">
              <w:rPr>
                <w:rFonts w:ascii="Arial Narrow" w:hAnsi="Arial Narrow"/>
                <w:sz w:val="20"/>
                <w:szCs w:val="20"/>
                <w:lang w:val="de-DE"/>
              </w:rPr>
              <w:t>Shpesh</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239BFC8B" w14:textId="77777777" w:rsidR="00F938BD" w:rsidRPr="00CE484C" w:rsidRDefault="00F938BD" w:rsidP="00F938BD">
            <w:pPr>
              <w:ind w:left="0"/>
              <w:rPr>
                <w:rFonts w:ascii="Arial Narrow" w:hAnsi="Arial Narrow"/>
                <w:sz w:val="20"/>
                <w:szCs w:val="20"/>
                <w:lang w:val="de-DE"/>
              </w:rPr>
            </w:pPr>
            <w:r w:rsidRPr="00CE484C">
              <w:rPr>
                <w:rFonts w:ascii="Arial Narrow" w:hAnsi="Arial Narrow"/>
                <w:sz w:val="20"/>
                <w:szCs w:val="20"/>
                <w:lang w:val="de-DE"/>
              </w:rPr>
              <w:t>Rrallë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323431B8" w14:textId="77777777" w:rsidR="00F938BD" w:rsidRPr="00CE484C" w:rsidRDefault="00F938BD" w:rsidP="00F938BD">
            <w:pPr>
              <w:ind w:left="0"/>
              <w:rPr>
                <w:rFonts w:ascii="Arial Narrow" w:hAnsi="Arial Narrow"/>
                <w:sz w:val="20"/>
                <w:szCs w:val="20"/>
                <w:lang w:val="de-DE"/>
              </w:rPr>
            </w:pPr>
            <w:r w:rsidRPr="00CE484C">
              <w:rPr>
                <w:rFonts w:ascii="Arial Narrow" w:hAnsi="Arial Narrow"/>
                <w:sz w:val="20"/>
                <w:szCs w:val="20"/>
                <w:lang w:val="de-DE"/>
              </w:rPr>
              <w:t>Asnjëherë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176435CA" w14:textId="77777777" w:rsidR="00DA63AD" w:rsidRPr="00CE484C" w:rsidRDefault="00F938BD" w:rsidP="00F938BD">
            <w:pPr>
              <w:ind w:left="0"/>
              <w:rPr>
                <w:rFonts w:ascii="Arial Narrow" w:hAnsi="Arial Narrow" w:cstheme="minorHAnsi"/>
                <w:sz w:val="20"/>
                <w:szCs w:val="20"/>
                <w:lang w:val="de-DE"/>
              </w:rPr>
            </w:pPr>
            <w:r w:rsidRPr="00CE484C">
              <w:rPr>
                <w:rFonts w:ascii="Arial Narrow" w:hAnsi="Arial Narrow"/>
                <w:b/>
                <w:sz w:val="20"/>
                <w:szCs w:val="20"/>
                <w:lang w:val="de-DE"/>
              </w:rPr>
              <w:t xml:space="preserve"> </w:t>
            </w:r>
            <w:r w:rsidR="00DA63AD" w:rsidRPr="00CE484C">
              <w:rPr>
                <w:rFonts w:ascii="Arial Narrow" w:hAnsi="Arial Narrow"/>
                <w:b/>
                <w:sz w:val="20"/>
                <w:szCs w:val="20"/>
                <w:lang w:val="de-DE"/>
              </w:rPr>
              <w:t>(</w:t>
            </w:r>
            <w:r w:rsidR="007A3A4D" w:rsidRPr="00CE484C">
              <w:rPr>
                <w:rFonts w:ascii="Arial Narrow" w:hAnsi="Arial Narrow"/>
                <w:b/>
                <w:sz w:val="20"/>
                <w:szCs w:val="20"/>
                <w:lang w:val="de-DE"/>
              </w:rPr>
              <w:t>MOS LEXO</w:t>
            </w:r>
            <w:r w:rsidR="00DA63AD" w:rsidRPr="00CE484C">
              <w:rPr>
                <w:rFonts w:ascii="Arial Narrow" w:hAnsi="Arial Narrow"/>
                <w:b/>
                <w:sz w:val="20"/>
                <w:szCs w:val="20"/>
                <w:lang w:val="de-DE"/>
              </w:rPr>
              <w:t xml:space="preserve">) </w:t>
            </w:r>
            <w:r w:rsidR="007648EF" w:rsidRPr="00CE484C">
              <w:rPr>
                <w:rFonts w:ascii="Arial Narrow" w:hAnsi="Arial Narrow"/>
                <w:sz w:val="20"/>
                <w:szCs w:val="20"/>
                <w:lang w:val="de-DE"/>
              </w:rPr>
              <w:t>Nuk e di/Pa përgjigje</w:t>
            </w:r>
            <w:r w:rsidR="00DA63AD" w:rsidRPr="00CE484C">
              <w:rPr>
                <w:rFonts w:ascii="Arial Narrow" w:hAnsi="Arial Narrow"/>
                <w:sz w:val="20"/>
                <w:szCs w:val="20"/>
                <w:u w:val="dotted"/>
                <w:lang w:val="de-DE"/>
              </w:rPr>
              <w:tab/>
            </w:r>
            <w:r w:rsidR="00DA63AD" w:rsidRPr="00CE484C">
              <w:rPr>
                <w:rFonts w:ascii="Calibri Light" w:hAnsi="Calibri Light"/>
                <w:sz w:val="20"/>
                <w:szCs w:val="20"/>
                <w:u w:val="dotted"/>
                <w:lang w:val="de-DE"/>
              </w:rPr>
              <w:tab/>
            </w:r>
            <w:r w:rsidR="00DA63AD" w:rsidRPr="00CE484C">
              <w:rPr>
                <w:rFonts w:ascii="Arial Narrow" w:hAnsi="Arial Narrow"/>
                <w:sz w:val="20"/>
                <w:szCs w:val="20"/>
                <w:lang w:val="de-DE"/>
              </w:rPr>
              <w:t>99</w:t>
            </w:r>
          </w:p>
        </w:tc>
      </w:tr>
      <w:tr w:rsidR="00DA63AD" w:rsidRPr="00D4549C" w14:paraId="600F7256" w14:textId="77777777" w:rsidTr="00F87280">
        <w:tc>
          <w:tcPr>
            <w:tcW w:w="1080" w:type="dxa"/>
          </w:tcPr>
          <w:p w14:paraId="405F87F6" w14:textId="77777777" w:rsidR="00DA63AD" w:rsidRPr="00C036A1" w:rsidRDefault="007E7D8A" w:rsidP="00F87280">
            <w:pPr>
              <w:ind w:left="0"/>
              <w:rPr>
                <w:rFonts w:ascii="Arial Narrow" w:hAnsi="Arial Narrow"/>
                <w:b/>
                <w:sz w:val="20"/>
                <w:szCs w:val="20"/>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d_G2</w:t>
            </w:r>
          </w:p>
        </w:tc>
        <w:tc>
          <w:tcPr>
            <w:tcW w:w="4860" w:type="dxa"/>
          </w:tcPr>
          <w:p w14:paraId="7E91EC6C" w14:textId="77777777" w:rsidR="00390FB7" w:rsidRPr="00A34FD7" w:rsidRDefault="00115B4F" w:rsidP="00115B4F">
            <w:pPr>
              <w:ind w:left="0"/>
              <w:rPr>
                <w:rFonts w:ascii="Arial Narrow" w:hAnsi="Arial Narrow" w:cs="Arial"/>
                <w:sz w:val="20"/>
                <w:szCs w:val="20"/>
                <w:lang w:val="de-DE"/>
              </w:rPr>
            </w:pPr>
            <w:r w:rsidRPr="00A34FD7">
              <w:rPr>
                <w:rFonts w:ascii="Arial Narrow" w:hAnsi="Arial Narrow" w:cs="Arial"/>
                <w:sz w:val="20"/>
                <w:szCs w:val="20"/>
                <w:lang w:val="de-DE"/>
              </w:rPr>
              <w:t xml:space="preserve">Në </w:t>
            </w:r>
            <w:r w:rsidR="00A35196" w:rsidRPr="00A34FD7">
              <w:rPr>
                <w:rFonts w:ascii="Arial Narrow" w:hAnsi="Arial Narrow" w:cs="Arial"/>
                <w:sz w:val="20"/>
                <w:szCs w:val="20"/>
                <w:lang w:val="de-DE"/>
              </w:rPr>
              <w:t>Maqedonin e Veriut</w:t>
            </w:r>
            <w:r w:rsidRPr="00A34FD7">
              <w:rPr>
                <w:rFonts w:ascii="Arial Narrow" w:hAnsi="Arial Narrow" w:cs="Arial"/>
                <w:sz w:val="20"/>
                <w:szCs w:val="20"/>
                <w:lang w:val="de-DE"/>
              </w:rPr>
              <w:t xml:space="preserve">, viktimat e dhunës në familje marrin </w:t>
            </w:r>
          </w:p>
          <w:p w14:paraId="2BEFC98D" w14:textId="604628A3" w:rsidR="00DA63AD" w:rsidRPr="00390FB7" w:rsidRDefault="00115B4F" w:rsidP="00115B4F">
            <w:pPr>
              <w:ind w:left="0"/>
              <w:rPr>
                <w:rFonts w:ascii="Arial Narrow" w:hAnsi="Arial Narrow" w:cs="Arial"/>
                <w:sz w:val="20"/>
                <w:szCs w:val="20"/>
                <w:lang w:val="de-DE"/>
              </w:rPr>
            </w:pPr>
            <w:r w:rsidRPr="00390FB7">
              <w:rPr>
                <w:rFonts w:ascii="Arial Narrow" w:hAnsi="Arial Narrow" w:cs="Arial"/>
                <w:sz w:val="20"/>
                <w:szCs w:val="20"/>
                <w:lang w:val="de-DE"/>
              </w:rPr>
              <w:t>kujdesin dhe mbrojtjen e duhur.</w:t>
            </w:r>
          </w:p>
        </w:tc>
        <w:tc>
          <w:tcPr>
            <w:tcW w:w="4140" w:type="dxa"/>
          </w:tcPr>
          <w:p w14:paraId="2913F041" w14:textId="77777777" w:rsidR="00F938BD" w:rsidRPr="00A34FD7" w:rsidRDefault="00F938BD" w:rsidP="00F938BD">
            <w:pPr>
              <w:ind w:left="0"/>
              <w:rPr>
                <w:rFonts w:ascii="Arial Narrow" w:hAnsi="Arial Narrow"/>
                <w:sz w:val="20"/>
                <w:szCs w:val="20"/>
                <w:lang w:val="de-DE"/>
              </w:rPr>
            </w:pPr>
            <w:r w:rsidRPr="00A34FD7">
              <w:rPr>
                <w:rFonts w:ascii="Arial Narrow" w:hAnsi="Arial Narrow"/>
                <w:sz w:val="20"/>
                <w:szCs w:val="20"/>
                <w:lang w:val="de-DE"/>
              </w:rPr>
              <w:t>Gjithmonë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1</w:t>
            </w:r>
          </w:p>
          <w:p w14:paraId="7CF4B2C5" w14:textId="77777777" w:rsidR="00F938BD" w:rsidRPr="00A34FD7" w:rsidRDefault="00F938BD" w:rsidP="00F938BD">
            <w:pPr>
              <w:ind w:left="0"/>
              <w:rPr>
                <w:rFonts w:ascii="Arial Narrow" w:hAnsi="Arial Narrow"/>
                <w:sz w:val="20"/>
                <w:szCs w:val="20"/>
                <w:lang w:val="de-DE"/>
              </w:rPr>
            </w:pPr>
            <w:r w:rsidRPr="00A34FD7">
              <w:rPr>
                <w:rFonts w:ascii="Arial Narrow" w:hAnsi="Arial Narrow"/>
                <w:sz w:val="20"/>
                <w:szCs w:val="20"/>
                <w:lang w:val="de-DE"/>
              </w:rPr>
              <w:t>Shpesh</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2</w:t>
            </w:r>
          </w:p>
          <w:p w14:paraId="527B2281" w14:textId="77777777" w:rsidR="00F938BD" w:rsidRPr="00A34FD7" w:rsidRDefault="00F938BD" w:rsidP="00F938BD">
            <w:pPr>
              <w:ind w:left="0"/>
              <w:rPr>
                <w:rFonts w:ascii="Arial Narrow" w:hAnsi="Arial Narrow"/>
                <w:sz w:val="20"/>
                <w:szCs w:val="20"/>
                <w:lang w:val="de-DE"/>
              </w:rPr>
            </w:pPr>
            <w:r w:rsidRPr="00A34FD7">
              <w:rPr>
                <w:rFonts w:ascii="Arial Narrow" w:hAnsi="Arial Narrow"/>
                <w:sz w:val="20"/>
                <w:szCs w:val="20"/>
                <w:lang w:val="de-DE"/>
              </w:rPr>
              <w:t>Rrallë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3</w:t>
            </w:r>
          </w:p>
          <w:p w14:paraId="58E7A147" w14:textId="77777777" w:rsidR="00F938BD" w:rsidRPr="00A34FD7" w:rsidRDefault="00F938BD" w:rsidP="00F938BD">
            <w:pPr>
              <w:ind w:left="0"/>
              <w:rPr>
                <w:rFonts w:ascii="Arial Narrow" w:hAnsi="Arial Narrow"/>
                <w:sz w:val="20"/>
                <w:szCs w:val="20"/>
                <w:lang w:val="de-DE"/>
              </w:rPr>
            </w:pPr>
            <w:r w:rsidRPr="00A34FD7">
              <w:rPr>
                <w:rFonts w:ascii="Arial Narrow" w:hAnsi="Arial Narrow"/>
                <w:sz w:val="20"/>
                <w:szCs w:val="20"/>
                <w:lang w:val="de-DE"/>
              </w:rPr>
              <w:t>Asnjëherë</w:t>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u w:val="dotted"/>
                <w:lang w:val="de-DE"/>
              </w:rPr>
              <w:tab/>
            </w:r>
            <w:r w:rsidRPr="00A34FD7">
              <w:rPr>
                <w:rFonts w:ascii="Arial Narrow" w:hAnsi="Arial Narrow"/>
                <w:sz w:val="20"/>
                <w:szCs w:val="20"/>
                <w:lang w:val="de-DE"/>
              </w:rPr>
              <w:t>4</w:t>
            </w:r>
          </w:p>
          <w:p w14:paraId="492308A5" w14:textId="77777777" w:rsidR="00DA63AD" w:rsidRPr="00A34FD7" w:rsidRDefault="00F938BD" w:rsidP="00F938BD">
            <w:pPr>
              <w:ind w:left="0"/>
              <w:rPr>
                <w:rFonts w:ascii="Arial Narrow" w:hAnsi="Arial Narrow"/>
                <w:sz w:val="20"/>
                <w:szCs w:val="20"/>
                <w:lang w:val="de-DE"/>
              </w:rPr>
            </w:pPr>
            <w:r w:rsidRPr="00A34FD7">
              <w:rPr>
                <w:rFonts w:ascii="Arial Narrow" w:hAnsi="Arial Narrow"/>
                <w:b/>
                <w:sz w:val="20"/>
                <w:szCs w:val="20"/>
                <w:lang w:val="de-DE"/>
              </w:rPr>
              <w:lastRenderedPageBreak/>
              <w:t xml:space="preserve"> </w:t>
            </w:r>
            <w:r w:rsidR="00DA63AD" w:rsidRPr="00A34FD7">
              <w:rPr>
                <w:rFonts w:ascii="Arial Narrow" w:hAnsi="Arial Narrow"/>
                <w:b/>
                <w:sz w:val="20"/>
                <w:szCs w:val="20"/>
                <w:lang w:val="de-DE"/>
              </w:rPr>
              <w:t>(</w:t>
            </w:r>
            <w:r w:rsidR="007A3A4D" w:rsidRPr="00A34FD7">
              <w:rPr>
                <w:rFonts w:ascii="Arial Narrow" w:hAnsi="Arial Narrow"/>
                <w:b/>
                <w:sz w:val="20"/>
                <w:szCs w:val="20"/>
                <w:lang w:val="de-DE"/>
              </w:rPr>
              <w:t>MOS LEXO</w:t>
            </w:r>
            <w:r w:rsidR="00DA63AD" w:rsidRPr="00A34FD7">
              <w:rPr>
                <w:rFonts w:ascii="Arial Narrow" w:hAnsi="Arial Narrow"/>
                <w:b/>
                <w:sz w:val="20"/>
                <w:szCs w:val="20"/>
                <w:lang w:val="de-DE"/>
              </w:rPr>
              <w:t xml:space="preserve">) </w:t>
            </w:r>
            <w:r w:rsidR="007648EF" w:rsidRPr="00A34FD7">
              <w:rPr>
                <w:rFonts w:ascii="Arial Narrow" w:hAnsi="Arial Narrow"/>
                <w:sz w:val="20"/>
                <w:szCs w:val="20"/>
                <w:lang w:val="de-DE"/>
              </w:rPr>
              <w:t>Nuk e di/Pa përgjigje</w:t>
            </w:r>
            <w:r w:rsidR="00DA63AD" w:rsidRPr="00A34FD7">
              <w:rPr>
                <w:rFonts w:ascii="Arial Narrow" w:hAnsi="Arial Narrow"/>
                <w:sz w:val="20"/>
                <w:szCs w:val="20"/>
                <w:u w:val="dotted"/>
                <w:lang w:val="de-DE"/>
              </w:rPr>
              <w:tab/>
            </w:r>
            <w:r w:rsidR="00DA63AD" w:rsidRPr="00A34FD7">
              <w:rPr>
                <w:rFonts w:ascii="Calibri Light" w:hAnsi="Calibri Light"/>
                <w:sz w:val="20"/>
                <w:szCs w:val="20"/>
                <w:u w:val="dotted"/>
                <w:lang w:val="de-DE"/>
              </w:rPr>
              <w:tab/>
            </w:r>
            <w:r w:rsidR="00DA63AD" w:rsidRPr="00A34FD7">
              <w:rPr>
                <w:rFonts w:ascii="Arial Narrow" w:hAnsi="Arial Narrow"/>
                <w:sz w:val="20"/>
                <w:szCs w:val="20"/>
                <w:lang w:val="de-DE"/>
              </w:rPr>
              <w:t>99</w:t>
            </w:r>
          </w:p>
        </w:tc>
      </w:tr>
      <w:tr w:rsidR="00DA63AD" w:rsidRPr="00726362" w14:paraId="7F5B346E" w14:textId="77777777" w:rsidTr="00F87280">
        <w:tc>
          <w:tcPr>
            <w:tcW w:w="1080" w:type="dxa"/>
          </w:tcPr>
          <w:p w14:paraId="4BA2499F" w14:textId="77777777" w:rsidR="00DA63AD" w:rsidRPr="00C036A1" w:rsidRDefault="007E7D8A" w:rsidP="00F87280">
            <w:pPr>
              <w:ind w:left="0"/>
              <w:rPr>
                <w:rFonts w:ascii="Arial Narrow" w:hAnsi="Arial Narrow"/>
                <w:b/>
                <w:sz w:val="20"/>
                <w:szCs w:val="20"/>
              </w:rPr>
            </w:pPr>
            <w:r w:rsidRPr="00C036A1">
              <w:rPr>
                <w:rFonts w:ascii="Arial Narrow" w:hAnsi="Arial Narrow"/>
                <w:b/>
                <w:sz w:val="20"/>
                <w:szCs w:val="20"/>
              </w:rPr>
              <w:lastRenderedPageBreak/>
              <w:t>q</w:t>
            </w:r>
            <w:r w:rsidR="00616DB5" w:rsidRPr="00C036A1">
              <w:rPr>
                <w:rFonts w:ascii="Arial Narrow" w:hAnsi="Arial Narrow"/>
                <w:b/>
                <w:sz w:val="20"/>
                <w:szCs w:val="20"/>
              </w:rPr>
              <w:t>45</w:t>
            </w:r>
            <w:r w:rsidR="00DA63AD" w:rsidRPr="00C036A1">
              <w:rPr>
                <w:rFonts w:ascii="Arial Narrow" w:hAnsi="Arial Narrow"/>
                <w:b/>
                <w:sz w:val="20"/>
                <w:szCs w:val="20"/>
              </w:rPr>
              <w:t>e_G2</w:t>
            </w:r>
          </w:p>
          <w:p w14:paraId="2BEF46AF" w14:textId="77777777" w:rsidR="00DA63AD" w:rsidRPr="00C036A1" w:rsidRDefault="00DA63AD" w:rsidP="00F87280">
            <w:pPr>
              <w:ind w:left="0"/>
              <w:rPr>
                <w:rFonts w:ascii="Arial Narrow" w:hAnsi="Arial Narrow"/>
              </w:rPr>
            </w:pPr>
          </w:p>
        </w:tc>
        <w:tc>
          <w:tcPr>
            <w:tcW w:w="4860" w:type="dxa"/>
          </w:tcPr>
          <w:p w14:paraId="16DF1DEE" w14:textId="77777777" w:rsidR="00390FB7" w:rsidRDefault="00505670" w:rsidP="00505670">
            <w:pPr>
              <w:ind w:left="0"/>
              <w:rPr>
                <w:rFonts w:ascii="Arial Narrow" w:hAnsi="Arial Narrow" w:cstheme="minorHAnsi"/>
                <w:sz w:val="20"/>
                <w:szCs w:val="20"/>
              </w:rPr>
            </w:pPr>
            <w:proofErr w:type="spellStart"/>
            <w:r w:rsidRPr="00505670">
              <w:rPr>
                <w:rFonts w:ascii="Arial Narrow" w:hAnsi="Arial Narrow" w:cstheme="minorHAnsi"/>
                <w:sz w:val="20"/>
                <w:szCs w:val="20"/>
              </w:rPr>
              <w:t>Në</w:t>
            </w:r>
            <w:proofErr w:type="spellEnd"/>
            <w:r w:rsidRPr="00505670">
              <w:rPr>
                <w:rFonts w:ascii="Arial Narrow" w:hAnsi="Arial Narrow" w:cstheme="minorHAnsi"/>
                <w:sz w:val="20"/>
                <w:szCs w:val="20"/>
              </w:rPr>
              <w:t xml:space="preserve"> </w:t>
            </w:r>
            <w:proofErr w:type="spellStart"/>
            <w:r w:rsidR="00A35196">
              <w:rPr>
                <w:rFonts w:ascii="Arial Narrow" w:hAnsi="Arial Narrow" w:cstheme="minorHAnsi"/>
                <w:sz w:val="20"/>
                <w:szCs w:val="20"/>
              </w:rPr>
              <w:t>Maqedonin</w:t>
            </w:r>
            <w:proofErr w:type="spellEnd"/>
            <w:r w:rsidR="00A35196">
              <w:rPr>
                <w:rFonts w:ascii="Arial Narrow" w:hAnsi="Arial Narrow" w:cstheme="minorHAnsi"/>
                <w:sz w:val="20"/>
                <w:szCs w:val="20"/>
              </w:rPr>
              <w:t xml:space="preserve"> e </w:t>
            </w:r>
            <w:proofErr w:type="spellStart"/>
            <w:r w:rsidR="00A35196">
              <w:rPr>
                <w:rFonts w:ascii="Arial Narrow" w:hAnsi="Arial Narrow" w:cstheme="minorHAnsi"/>
                <w:sz w:val="20"/>
                <w:szCs w:val="20"/>
              </w:rPr>
              <w:t>Veriut</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kur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një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viktimë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raporton</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një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krim</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në</w:t>
            </w:r>
            <w:proofErr w:type="spellEnd"/>
            <w:r w:rsidRPr="00505670">
              <w:rPr>
                <w:rFonts w:ascii="Arial Narrow" w:hAnsi="Arial Narrow" w:cstheme="minorHAnsi"/>
                <w:sz w:val="20"/>
                <w:szCs w:val="20"/>
              </w:rPr>
              <w:t xml:space="preserve"> </w:t>
            </w:r>
          </w:p>
          <w:p w14:paraId="219BD47D" w14:textId="070BE740" w:rsidR="00505670" w:rsidRDefault="00505670" w:rsidP="00505670">
            <w:pPr>
              <w:ind w:left="0"/>
              <w:rPr>
                <w:rFonts w:ascii="Arial Narrow" w:hAnsi="Arial Narrow" w:cstheme="minorHAnsi"/>
                <w:sz w:val="20"/>
                <w:szCs w:val="20"/>
              </w:rPr>
            </w:pPr>
            <w:proofErr w:type="spellStart"/>
            <w:r w:rsidRPr="00505670">
              <w:rPr>
                <w:rFonts w:ascii="Arial Narrow" w:hAnsi="Arial Narrow" w:cstheme="minorHAnsi"/>
                <w:sz w:val="20"/>
                <w:szCs w:val="20"/>
              </w:rPr>
              <w:t>polici</w:t>
            </w:r>
            <w:proofErr w:type="spellEnd"/>
            <w:r w:rsidRPr="00505670">
              <w:rPr>
                <w:rFonts w:ascii="Arial Narrow" w:hAnsi="Arial Narrow" w:cstheme="minorHAnsi"/>
                <w:sz w:val="20"/>
                <w:szCs w:val="20"/>
              </w:rPr>
              <w:t>,</w:t>
            </w:r>
            <w:r w:rsidR="00390FB7">
              <w:rPr>
                <w:rFonts w:ascii="Arial Narrow" w:hAnsi="Arial Narrow" w:cstheme="minorHAnsi"/>
                <w:sz w:val="20"/>
                <w:szCs w:val="20"/>
              </w:rPr>
              <w:t xml:space="preserve"> </w:t>
            </w:r>
            <w:r w:rsidRPr="00505670">
              <w:rPr>
                <w:rFonts w:ascii="Arial Narrow" w:hAnsi="Arial Narrow" w:cstheme="minorHAnsi"/>
                <w:sz w:val="20"/>
                <w:szCs w:val="20"/>
              </w:rPr>
              <w:t xml:space="preserve">Policia </w:t>
            </w:r>
            <w:proofErr w:type="spellStart"/>
            <w:r w:rsidRPr="00505670">
              <w:rPr>
                <w:rFonts w:ascii="Arial Narrow" w:hAnsi="Arial Narrow" w:cstheme="minorHAnsi"/>
                <w:sz w:val="20"/>
                <w:szCs w:val="20"/>
              </w:rPr>
              <w:t>bën</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gjithçka</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që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është</w:t>
            </w:r>
            <w:proofErr w:type="spellEnd"/>
            <w:r w:rsidRPr="00505670">
              <w:rPr>
                <w:rFonts w:ascii="Arial Narrow" w:hAnsi="Arial Narrow" w:cstheme="minorHAnsi"/>
                <w:sz w:val="20"/>
                <w:szCs w:val="20"/>
              </w:rPr>
              <w:t xml:space="preserve"> e </w:t>
            </w:r>
            <w:proofErr w:type="spellStart"/>
            <w:r w:rsidRPr="00505670">
              <w:rPr>
                <w:rFonts w:ascii="Arial Narrow" w:hAnsi="Arial Narrow" w:cstheme="minorHAnsi"/>
                <w:sz w:val="20"/>
                <w:szCs w:val="20"/>
              </w:rPr>
              <w:t>mundur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për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të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ndihmuar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viktimën</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dhe</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për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të</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kërkuar</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përgjegjësi</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nga</w:t>
            </w:r>
            <w:proofErr w:type="spellEnd"/>
            <w:r w:rsidRPr="00505670">
              <w:rPr>
                <w:rFonts w:ascii="Arial Narrow" w:hAnsi="Arial Narrow" w:cstheme="minorHAnsi"/>
                <w:sz w:val="20"/>
                <w:szCs w:val="20"/>
              </w:rPr>
              <w:t xml:space="preserve"> </w:t>
            </w:r>
            <w:proofErr w:type="spellStart"/>
            <w:r w:rsidRPr="00505670">
              <w:rPr>
                <w:rFonts w:ascii="Arial Narrow" w:hAnsi="Arial Narrow" w:cstheme="minorHAnsi"/>
                <w:sz w:val="20"/>
                <w:szCs w:val="20"/>
              </w:rPr>
              <w:t>autori</w:t>
            </w:r>
            <w:proofErr w:type="spellEnd"/>
            <w:r w:rsidRPr="00505670">
              <w:rPr>
                <w:rFonts w:ascii="Arial Narrow" w:hAnsi="Arial Narrow" w:cstheme="minorHAnsi"/>
                <w:sz w:val="20"/>
                <w:szCs w:val="20"/>
              </w:rPr>
              <w:t>.</w:t>
            </w:r>
          </w:p>
          <w:p w14:paraId="72337EF2" w14:textId="77777777" w:rsidR="00DA63AD" w:rsidRPr="00726362" w:rsidRDefault="00DA63AD" w:rsidP="00F87280">
            <w:pPr>
              <w:ind w:left="0"/>
              <w:rPr>
                <w:rFonts w:ascii="Arial Narrow" w:hAnsi="Arial Narrow" w:cstheme="minorHAnsi"/>
                <w:sz w:val="20"/>
                <w:szCs w:val="20"/>
              </w:rPr>
            </w:pPr>
          </w:p>
        </w:tc>
        <w:tc>
          <w:tcPr>
            <w:tcW w:w="4140" w:type="dxa"/>
          </w:tcPr>
          <w:p w14:paraId="3C9A0B51"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Gjithmonë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CB0F093"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Shpesh</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2B0A228D" w14:textId="77777777" w:rsidR="00F938BD" w:rsidRPr="00726362" w:rsidRDefault="00F938BD" w:rsidP="00F938BD">
            <w:pPr>
              <w:ind w:left="0"/>
              <w:rPr>
                <w:rFonts w:ascii="Arial Narrow" w:hAnsi="Arial Narrow"/>
                <w:sz w:val="20"/>
                <w:szCs w:val="20"/>
              </w:rPr>
            </w:pPr>
            <w:proofErr w:type="spellStart"/>
            <w:r w:rsidRPr="00726362">
              <w:rPr>
                <w:rFonts w:ascii="Arial Narrow" w:hAnsi="Arial Narrow"/>
                <w:sz w:val="20"/>
                <w:szCs w:val="20"/>
              </w:rPr>
              <w:t>R</w:t>
            </w:r>
            <w:r>
              <w:rPr>
                <w:rFonts w:ascii="Arial Narrow" w:hAnsi="Arial Narrow"/>
                <w:sz w:val="20"/>
                <w:szCs w:val="20"/>
              </w:rPr>
              <w:t>rallë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3EDC4B79"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Asnjëherë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2448290A" w14:textId="77777777" w:rsidR="00DA63AD" w:rsidRPr="00726362" w:rsidRDefault="00F938BD" w:rsidP="00F938BD">
            <w:pPr>
              <w:ind w:left="0"/>
              <w:rPr>
                <w:rFonts w:ascii="Arial Narrow" w:hAnsi="Arial Narrow"/>
              </w:rPr>
            </w:pPr>
            <w:r w:rsidRPr="00726362">
              <w:rPr>
                <w:rFonts w:ascii="Arial Narrow" w:hAnsi="Arial Narrow"/>
                <w:b/>
                <w:sz w:val="20"/>
                <w:szCs w:val="20"/>
              </w:rPr>
              <w:t xml:space="preserve"> </w:t>
            </w:r>
            <w:r w:rsidR="00DA63AD" w:rsidRPr="00726362">
              <w:rPr>
                <w:rFonts w:ascii="Arial Narrow" w:hAnsi="Arial Narrow"/>
                <w:b/>
                <w:sz w:val="20"/>
                <w:szCs w:val="20"/>
              </w:rPr>
              <w:t>(</w:t>
            </w:r>
            <w:r w:rsidR="007A3A4D">
              <w:rPr>
                <w:rFonts w:ascii="Arial Narrow" w:hAnsi="Arial Narrow"/>
                <w:b/>
                <w:sz w:val="20"/>
                <w:szCs w:val="20"/>
              </w:rPr>
              <w:t>MOS LEXO</w:t>
            </w:r>
            <w:r w:rsidR="00DA63AD" w:rsidRPr="00726362">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DA63AD" w:rsidRPr="00726362">
              <w:rPr>
                <w:rFonts w:ascii="Arial Narrow" w:hAnsi="Arial Narrow"/>
                <w:sz w:val="20"/>
                <w:szCs w:val="20"/>
                <w:u w:val="dotted"/>
              </w:rPr>
              <w:tab/>
            </w:r>
            <w:r w:rsidR="00DA63AD" w:rsidRPr="00726362">
              <w:rPr>
                <w:rFonts w:ascii="Calibri Light" w:hAnsi="Calibri Light"/>
                <w:sz w:val="20"/>
                <w:szCs w:val="20"/>
                <w:u w:val="dotted"/>
              </w:rPr>
              <w:tab/>
            </w:r>
            <w:r w:rsidR="00DA63AD" w:rsidRPr="00726362">
              <w:rPr>
                <w:rFonts w:ascii="Arial Narrow" w:hAnsi="Arial Narrow"/>
                <w:sz w:val="20"/>
                <w:szCs w:val="20"/>
              </w:rPr>
              <w:t>99</w:t>
            </w:r>
          </w:p>
        </w:tc>
      </w:tr>
      <w:tr w:rsidR="00DA63AD" w:rsidRPr="00726362" w14:paraId="51762BDD" w14:textId="77777777" w:rsidTr="00F87280">
        <w:tc>
          <w:tcPr>
            <w:tcW w:w="1080" w:type="dxa"/>
          </w:tcPr>
          <w:p w14:paraId="68F74AF5" w14:textId="77777777" w:rsidR="00DA63AD" w:rsidRPr="00C036A1" w:rsidRDefault="007E7D8A" w:rsidP="00F87280">
            <w:pPr>
              <w:ind w:left="0"/>
              <w:rPr>
                <w:rFonts w:ascii="Arial Narrow" w:hAnsi="Arial Narrow"/>
                <w:b/>
                <w:sz w:val="20"/>
                <w:szCs w:val="20"/>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f_G2</w:t>
            </w:r>
          </w:p>
          <w:p w14:paraId="72038187" w14:textId="77777777" w:rsidR="00DA63AD" w:rsidRPr="00C036A1" w:rsidRDefault="00DA63AD" w:rsidP="00F87280">
            <w:pPr>
              <w:ind w:left="0"/>
              <w:rPr>
                <w:rFonts w:ascii="Arial Narrow" w:hAnsi="Arial Narrow"/>
                <w:b/>
                <w:sz w:val="20"/>
                <w:szCs w:val="20"/>
              </w:rPr>
            </w:pPr>
          </w:p>
        </w:tc>
        <w:tc>
          <w:tcPr>
            <w:tcW w:w="4860" w:type="dxa"/>
          </w:tcPr>
          <w:p w14:paraId="6263976F" w14:textId="77777777" w:rsidR="00390FB7" w:rsidRDefault="00115233" w:rsidP="00115233">
            <w:pPr>
              <w:ind w:left="0"/>
              <w:rPr>
                <w:rFonts w:ascii="Arial Narrow" w:hAnsi="Arial Narrow" w:cstheme="minorHAnsi"/>
                <w:sz w:val="20"/>
                <w:szCs w:val="20"/>
              </w:rPr>
            </w:pPr>
            <w:proofErr w:type="spellStart"/>
            <w:r w:rsidRPr="00115233">
              <w:rPr>
                <w:rFonts w:ascii="Arial Narrow" w:hAnsi="Arial Narrow" w:cstheme="minorHAnsi"/>
                <w:sz w:val="20"/>
                <w:szCs w:val="20"/>
              </w:rPr>
              <w:t>Në</w:t>
            </w:r>
            <w:proofErr w:type="spellEnd"/>
            <w:r w:rsidRPr="00115233">
              <w:rPr>
                <w:rFonts w:ascii="Arial Narrow" w:hAnsi="Arial Narrow" w:cstheme="minorHAnsi"/>
                <w:sz w:val="20"/>
                <w:szCs w:val="20"/>
              </w:rPr>
              <w:t xml:space="preserve"> </w:t>
            </w:r>
            <w:proofErr w:type="spellStart"/>
            <w:r w:rsidR="00A35196">
              <w:rPr>
                <w:rFonts w:ascii="Arial Narrow" w:hAnsi="Arial Narrow" w:cstheme="minorHAnsi"/>
                <w:sz w:val="20"/>
                <w:szCs w:val="20"/>
              </w:rPr>
              <w:t>Maqedonin</w:t>
            </w:r>
            <w:proofErr w:type="spellEnd"/>
            <w:r w:rsidR="00A35196">
              <w:rPr>
                <w:rFonts w:ascii="Arial Narrow" w:hAnsi="Arial Narrow" w:cstheme="minorHAnsi"/>
                <w:sz w:val="20"/>
                <w:szCs w:val="20"/>
              </w:rPr>
              <w:t xml:space="preserve"> e </w:t>
            </w:r>
            <w:proofErr w:type="spellStart"/>
            <w:r w:rsidR="00A35196">
              <w:rPr>
                <w:rFonts w:ascii="Arial Narrow" w:hAnsi="Arial Narrow" w:cstheme="minorHAnsi"/>
                <w:sz w:val="20"/>
                <w:szCs w:val="20"/>
              </w:rPr>
              <w:t>Veriut</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kur</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një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viktimë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raporton</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një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krim</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në</w:t>
            </w:r>
            <w:proofErr w:type="spellEnd"/>
            <w:r w:rsidRPr="00115233">
              <w:rPr>
                <w:rFonts w:ascii="Arial Narrow" w:hAnsi="Arial Narrow" w:cstheme="minorHAnsi"/>
                <w:sz w:val="20"/>
                <w:szCs w:val="20"/>
              </w:rPr>
              <w:t xml:space="preserve"> </w:t>
            </w:r>
          </w:p>
          <w:p w14:paraId="655A4728" w14:textId="77777777" w:rsidR="00390FB7" w:rsidRDefault="00115233" w:rsidP="00115233">
            <w:pPr>
              <w:ind w:left="0"/>
              <w:rPr>
                <w:rFonts w:ascii="Arial Narrow" w:hAnsi="Arial Narrow" w:cstheme="minorHAnsi"/>
                <w:sz w:val="20"/>
                <w:szCs w:val="20"/>
              </w:rPr>
            </w:pPr>
            <w:proofErr w:type="spellStart"/>
            <w:r w:rsidRPr="00115233">
              <w:rPr>
                <w:rFonts w:ascii="Arial Narrow" w:hAnsi="Arial Narrow" w:cstheme="minorHAnsi"/>
                <w:sz w:val="20"/>
                <w:szCs w:val="20"/>
              </w:rPr>
              <w:t>polici</w:t>
            </w:r>
            <w:proofErr w:type="spellEnd"/>
            <w:r w:rsidRPr="00115233">
              <w:rPr>
                <w:rFonts w:ascii="Arial Narrow" w:hAnsi="Arial Narrow" w:cstheme="minorHAnsi"/>
                <w:sz w:val="20"/>
                <w:szCs w:val="20"/>
              </w:rPr>
              <w:t>,</w:t>
            </w:r>
            <w:r>
              <w:rPr>
                <w:rFonts w:ascii="Arial Narrow" w:hAnsi="Arial Narrow" w:cstheme="minorHAnsi"/>
                <w:sz w:val="20"/>
                <w:szCs w:val="20"/>
              </w:rPr>
              <w:t xml:space="preserve"> </w:t>
            </w:r>
            <w:proofErr w:type="spellStart"/>
            <w:r>
              <w:rPr>
                <w:rFonts w:ascii="Arial Narrow" w:hAnsi="Arial Narrow" w:cstheme="minorHAnsi"/>
                <w:sz w:val="20"/>
                <w:szCs w:val="20"/>
              </w:rPr>
              <w:t>p</w:t>
            </w:r>
            <w:r w:rsidRPr="00115233">
              <w:rPr>
                <w:rFonts w:ascii="Arial Narrow" w:hAnsi="Arial Narrow" w:cstheme="minorHAnsi"/>
                <w:sz w:val="20"/>
                <w:szCs w:val="20"/>
              </w:rPr>
              <w:t>olicia</w:t>
            </w:r>
            <w:proofErr w:type="spellEnd"/>
            <w:r w:rsidRPr="00115233">
              <w:rPr>
                <w:rFonts w:ascii="Arial Narrow" w:hAnsi="Arial Narrow" w:cstheme="minorHAnsi"/>
                <w:sz w:val="20"/>
                <w:szCs w:val="20"/>
              </w:rPr>
              <w:t xml:space="preserve"> do </w:t>
            </w:r>
            <w:proofErr w:type="spellStart"/>
            <w:r w:rsidRPr="00115233">
              <w:rPr>
                <w:rFonts w:ascii="Arial Narrow" w:hAnsi="Arial Narrow" w:cstheme="minorHAnsi"/>
                <w:sz w:val="20"/>
                <w:szCs w:val="20"/>
              </w:rPr>
              <w:t>të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shpjegojë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qartë</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procesin</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dhe</w:t>
            </w:r>
            <w:proofErr w:type="spellEnd"/>
            <w:r w:rsidRPr="00115233">
              <w:rPr>
                <w:rFonts w:ascii="Arial Narrow" w:hAnsi="Arial Narrow" w:cstheme="minorHAnsi"/>
                <w:sz w:val="20"/>
                <w:szCs w:val="20"/>
              </w:rPr>
              <w:t xml:space="preserve"> </w:t>
            </w:r>
            <w:proofErr w:type="spellStart"/>
            <w:r w:rsidRPr="00115233">
              <w:rPr>
                <w:rFonts w:ascii="Arial Narrow" w:hAnsi="Arial Narrow" w:cstheme="minorHAnsi"/>
                <w:sz w:val="20"/>
                <w:szCs w:val="20"/>
              </w:rPr>
              <w:t>çfarë</w:t>
            </w:r>
            <w:proofErr w:type="spellEnd"/>
            <w:r w:rsidRPr="00115233">
              <w:rPr>
                <w:rFonts w:ascii="Arial Narrow" w:hAnsi="Arial Narrow" w:cstheme="minorHAnsi"/>
                <w:sz w:val="20"/>
                <w:szCs w:val="20"/>
              </w:rPr>
              <w:t xml:space="preserve"> do </w:t>
            </w:r>
            <w:proofErr w:type="spellStart"/>
            <w:proofErr w:type="gramStart"/>
            <w:r w:rsidRPr="00115233">
              <w:rPr>
                <w:rFonts w:ascii="Arial Narrow" w:hAnsi="Arial Narrow" w:cstheme="minorHAnsi"/>
                <w:sz w:val="20"/>
                <w:szCs w:val="20"/>
              </w:rPr>
              <w:t>të</w:t>
            </w:r>
            <w:proofErr w:type="spellEnd"/>
            <w:proofErr w:type="gramEnd"/>
            <w:r w:rsidRPr="00115233">
              <w:rPr>
                <w:rFonts w:ascii="Arial Narrow" w:hAnsi="Arial Narrow" w:cstheme="minorHAnsi"/>
                <w:sz w:val="20"/>
                <w:szCs w:val="20"/>
              </w:rPr>
              <w:t xml:space="preserve"> </w:t>
            </w:r>
          </w:p>
          <w:p w14:paraId="0B8D00CC" w14:textId="1229B6E6" w:rsidR="00DA63AD" w:rsidRPr="00726362" w:rsidRDefault="00115233" w:rsidP="00115233">
            <w:pPr>
              <w:ind w:left="0"/>
              <w:rPr>
                <w:rFonts w:ascii="Arial Narrow" w:hAnsi="Arial Narrow" w:cstheme="minorHAnsi"/>
                <w:sz w:val="20"/>
                <w:szCs w:val="20"/>
              </w:rPr>
            </w:pPr>
            <w:proofErr w:type="spellStart"/>
            <w:r w:rsidRPr="00115233">
              <w:rPr>
                <w:rFonts w:ascii="Arial Narrow" w:hAnsi="Arial Narrow" w:cstheme="minorHAnsi"/>
                <w:sz w:val="20"/>
                <w:szCs w:val="20"/>
              </w:rPr>
              <w:t>ndodhë</w:t>
            </w:r>
            <w:proofErr w:type="spellEnd"/>
            <w:r w:rsidRPr="00115233">
              <w:rPr>
                <w:rFonts w:ascii="Arial Narrow" w:hAnsi="Arial Narrow" w:cstheme="minorHAnsi"/>
                <w:sz w:val="20"/>
                <w:szCs w:val="20"/>
              </w:rPr>
              <w:t xml:space="preserve"> më pas.</w:t>
            </w:r>
          </w:p>
        </w:tc>
        <w:tc>
          <w:tcPr>
            <w:tcW w:w="4140" w:type="dxa"/>
          </w:tcPr>
          <w:p w14:paraId="3B644330"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Gjithmonë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1072614E"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Shpesh</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0F0BB126" w14:textId="77777777" w:rsidR="00F938BD" w:rsidRPr="00726362" w:rsidRDefault="00F938BD" w:rsidP="00F938BD">
            <w:pPr>
              <w:ind w:left="0"/>
              <w:rPr>
                <w:rFonts w:ascii="Arial Narrow" w:hAnsi="Arial Narrow"/>
                <w:sz w:val="20"/>
                <w:szCs w:val="20"/>
              </w:rPr>
            </w:pPr>
            <w:proofErr w:type="spellStart"/>
            <w:r w:rsidRPr="00726362">
              <w:rPr>
                <w:rFonts w:ascii="Arial Narrow" w:hAnsi="Arial Narrow"/>
                <w:sz w:val="20"/>
                <w:szCs w:val="20"/>
              </w:rPr>
              <w:t>R</w:t>
            </w:r>
            <w:r>
              <w:rPr>
                <w:rFonts w:ascii="Arial Narrow" w:hAnsi="Arial Narrow"/>
                <w:sz w:val="20"/>
                <w:szCs w:val="20"/>
              </w:rPr>
              <w:t>rallë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4E97C10A"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Asnjëherë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2ED58C5A" w14:textId="77777777" w:rsidR="00DA63AD" w:rsidRPr="00726362" w:rsidRDefault="00F938BD" w:rsidP="00F938BD">
            <w:pPr>
              <w:ind w:left="0"/>
              <w:rPr>
                <w:rFonts w:ascii="Arial Narrow" w:hAnsi="Arial Narrow"/>
                <w:sz w:val="20"/>
                <w:szCs w:val="20"/>
              </w:rPr>
            </w:pPr>
            <w:r w:rsidRPr="00726362">
              <w:rPr>
                <w:rFonts w:ascii="Arial Narrow" w:hAnsi="Arial Narrow"/>
                <w:b/>
                <w:sz w:val="20"/>
                <w:szCs w:val="20"/>
              </w:rPr>
              <w:t xml:space="preserve"> </w:t>
            </w:r>
            <w:r w:rsidR="00DA63AD" w:rsidRPr="00726362">
              <w:rPr>
                <w:rFonts w:ascii="Arial Narrow" w:hAnsi="Arial Narrow"/>
                <w:b/>
                <w:sz w:val="20"/>
                <w:szCs w:val="20"/>
              </w:rPr>
              <w:t>(</w:t>
            </w:r>
            <w:r w:rsidR="007A3A4D">
              <w:rPr>
                <w:rFonts w:ascii="Arial Narrow" w:hAnsi="Arial Narrow"/>
                <w:b/>
                <w:sz w:val="20"/>
                <w:szCs w:val="20"/>
              </w:rPr>
              <w:t>MOS LEXO</w:t>
            </w:r>
            <w:r w:rsidR="00DA63AD" w:rsidRPr="00726362">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DA63AD" w:rsidRPr="00726362">
              <w:rPr>
                <w:rFonts w:ascii="Arial Narrow" w:hAnsi="Arial Narrow"/>
                <w:sz w:val="20"/>
                <w:szCs w:val="20"/>
                <w:u w:val="dotted"/>
              </w:rPr>
              <w:tab/>
            </w:r>
            <w:r w:rsidR="00DA63AD" w:rsidRPr="00726362">
              <w:rPr>
                <w:rFonts w:ascii="Calibri Light" w:hAnsi="Calibri Light"/>
                <w:sz w:val="20"/>
                <w:szCs w:val="20"/>
                <w:u w:val="dotted"/>
              </w:rPr>
              <w:tab/>
            </w:r>
            <w:r w:rsidR="00DA63AD" w:rsidRPr="00726362">
              <w:rPr>
                <w:rFonts w:ascii="Arial Narrow" w:hAnsi="Arial Narrow"/>
                <w:sz w:val="20"/>
                <w:szCs w:val="20"/>
              </w:rPr>
              <w:t>99</w:t>
            </w:r>
          </w:p>
        </w:tc>
      </w:tr>
      <w:tr w:rsidR="00DA63AD" w:rsidRPr="00726362" w14:paraId="3F0F4342" w14:textId="77777777" w:rsidTr="00F87280">
        <w:tc>
          <w:tcPr>
            <w:tcW w:w="1080" w:type="dxa"/>
          </w:tcPr>
          <w:p w14:paraId="3D7DAEF4" w14:textId="77777777" w:rsidR="00DA63AD" w:rsidRPr="00C036A1" w:rsidRDefault="007E7D8A" w:rsidP="00F87280">
            <w:pPr>
              <w:ind w:left="0"/>
              <w:rPr>
                <w:rFonts w:ascii="Arial Narrow" w:hAnsi="Arial Narrow"/>
              </w:rPr>
            </w:pPr>
            <w:r w:rsidRPr="00C036A1">
              <w:rPr>
                <w:rFonts w:ascii="Arial Narrow" w:hAnsi="Arial Narrow"/>
                <w:b/>
                <w:sz w:val="20"/>
                <w:szCs w:val="20"/>
              </w:rPr>
              <w:t>q</w:t>
            </w:r>
            <w:r w:rsidR="00616DB5" w:rsidRPr="00C036A1">
              <w:rPr>
                <w:rFonts w:ascii="Arial Narrow" w:hAnsi="Arial Narrow"/>
                <w:b/>
                <w:sz w:val="20"/>
                <w:szCs w:val="20"/>
              </w:rPr>
              <w:t>45</w:t>
            </w:r>
            <w:r w:rsidR="00DA63AD" w:rsidRPr="00C036A1">
              <w:rPr>
                <w:rFonts w:ascii="Arial Narrow" w:hAnsi="Arial Narrow"/>
                <w:b/>
                <w:sz w:val="20"/>
                <w:szCs w:val="20"/>
              </w:rPr>
              <w:t>g_G2</w:t>
            </w:r>
          </w:p>
        </w:tc>
        <w:tc>
          <w:tcPr>
            <w:tcW w:w="4860" w:type="dxa"/>
          </w:tcPr>
          <w:p w14:paraId="19AD8F2D" w14:textId="67EDAD28" w:rsidR="005D65DD" w:rsidRPr="00726362" w:rsidRDefault="005D65DD" w:rsidP="005D65DD">
            <w:pPr>
              <w:ind w:left="0"/>
              <w:rPr>
                <w:rFonts w:ascii="Arial Narrow" w:eastAsia="Times New Roman" w:hAnsi="Arial Narrow" w:cs="Arial"/>
                <w:sz w:val="20"/>
                <w:szCs w:val="20"/>
              </w:rPr>
            </w:pPr>
            <w:proofErr w:type="spellStart"/>
            <w:r w:rsidRPr="005D65DD">
              <w:rPr>
                <w:rFonts w:ascii="Arial Narrow" w:eastAsia="Times New Roman" w:hAnsi="Arial Narrow" w:cs="Arial"/>
                <w:sz w:val="20"/>
                <w:szCs w:val="20"/>
              </w:rPr>
              <w:t>Në</w:t>
            </w:r>
            <w:proofErr w:type="spellEnd"/>
            <w:r w:rsidRPr="005D65DD">
              <w:rPr>
                <w:rFonts w:ascii="Arial Narrow" w:eastAsia="Times New Roman" w:hAnsi="Arial Narrow" w:cs="Arial"/>
                <w:sz w:val="20"/>
                <w:szCs w:val="20"/>
              </w:rPr>
              <w:t xml:space="preserve"> </w:t>
            </w:r>
            <w:proofErr w:type="spellStart"/>
            <w:r w:rsidR="00A35196">
              <w:rPr>
                <w:rFonts w:ascii="Arial Narrow" w:eastAsia="Times New Roman" w:hAnsi="Arial Narrow" w:cs="Arial"/>
                <w:sz w:val="20"/>
                <w:szCs w:val="20"/>
              </w:rPr>
              <w:t>Maqedonin</w:t>
            </w:r>
            <w:proofErr w:type="spellEnd"/>
            <w:r w:rsidR="00A35196">
              <w:rPr>
                <w:rFonts w:ascii="Arial Narrow" w:eastAsia="Times New Roman" w:hAnsi="Arial Narrow" w:cs="Arial"/>
                <w:sz w:val="20"/>
                <w:szCs w:val="20"/>
              </w:rPr>
              <w:t xml:space="preserve"> e </w:t>
            </w:r>
            <w:proofErr w:type="spellStart"/>
            <w:r w:rsidR="00A35196">
              <w:rPr>
                <w:rFonts w:ascii="Arial Narrow" w:eastAsia="Times New Roman" w:hAnsi="Arial Narrow" w:cs="Arial"/>
                <w:sz w:val="20"/>
                <w:szCs w:val="20"/>
              </w:rPr>
              <w:t>Veriut</w:t>
            </w:r>
            <w:proofErr w:type="spellEnd"/>
            <w:r w:rsidRPr="005D65DD">
              <w:rPr>
                <w:rFonts w:ascii="Arial Narrow" w:eastAsia="Times New Roman" w:hAnsi="Arial Narrow" w:cs="Arial"/>
                <w:sz w:val="20"/>
                <w:szCs w:val="20"/>
              </w:rPr>
              <w:t xml:space="preserve">, </w:t>
            </w:r>
            <w:proofErr w:type="spellStart"/>
            <w:r w:rsidRPr="005D65DD">
              <w:rPr>
                <w:rFonts w:ascii="Arial Narrow" w:eastAsia="Times New Roman" w:hAnsi="Arial Narrow" w:cs="Arial"/>
                <w:sz w:val="20"/>
                <w:szCs w:val="20"/>
              </w:rPr>
              <w:t>policia</w:t>
            </w:r>
            <w:proofErr w:type="spellEnd"/>
            <w:r w:rsidRPr="005D65DD">
              <w:rPr>
                <w:rFonts w:ascii="Arial Narrow" w:eastAsia="Times New Roman" w:hAnsi="Arial Narrow" w:cs="Arial"/>
                <w:sz w:val="20"/>
                <w:szCs w:val="20"/>
              </w:rPr>
              <w:t xml:space="preserve"> </w:t>
            </w:r>
            <w:proofErr w:type="spellStart"/>
            <w:r w:rsidRPr="005D65DD">
              <w:rPr>
                <w:rFonts w:ascii="Arial Narrow" w:eastAsia="Times New Roman" w:hAnsi="Arial Narrow" w:cs="Arial"/>
                <w:sz w:val="20"/>
                <w:szCs w:val="20"/>
              </w:rPr>
              <w:t>përdor</w:t>
            </w:r>
            <w:proofErr w:type="spellEnd"/>
            <w:r w:rsidRPr="005D65DD">
              <w:rPr>
                <w:rFonts w:ascii="Arial Narrow" w:eastAsia="Times New Roman" w:hAnsi="Arial Narrow" w:cs="Arial"/>
                <w:sz w:val="20"/>
                <w:szCs w:val="20"/>
              </w:rPr>
              <w:t xml:space="preserve"> </w:t>
            </w:r>
            <w:proofErr w:type="spellStart"/>
            <w:r w:rsidRPr="005D65DD">
              <w:rPr>
                <w:rFonts w:ascii="Arial Narrow" w:eastAsia="Times New Roman" w:hAnsi="Arial Narrow" w:cs="Arial"/>
                <w:sz w:val="20"/>
                <w:szCs w:val="20"/>
              </w:rPr>
              <w:t>gjuhë</w:t>
            </w:r>
            <w:proofErr w:type="spellEnd"/>
            <w:r w:rsidRPr="005D65DD">
              <w:rPr>
                <w:rFonts w:ascii="Arial Narrow" w:eastAsia="Times New Roman" w:hAnsi="Arial Narrow" w:cs="Arial"/>
                <w:sz w:val="20"/>
                <w:szCs w:val="20"/>
              </w:rPr>
              <w:t xml:space="preserve"> </w:t>
            </w:r>
            <w:r>
              <w:rPr>
                <w:rFonts w:ascii="Arial Narrow" w:eastAsia="Times New Roman" w:hAnsi="Arial Narrow" w:cs="Arial"/>
                <w:sz w:val="20"/>
                <w:szCs w:val="20"/>
              </w:rPr>
              <w:t xml:space="preserve">e </w:t>
            </w:r>
            <w:proofErr w:type="spellStart"/>
            <w:r>
              <w:rPr>
                <w:rFonts w:ascii="Arial Narrow" w:eastAsia="Times New Roman" w:hAnsi="Arial Narrow" w:cs="Arial"/>
                <w:sz w:val="20"/>
                <w:szCs w:val="20"/>
              </w:rPr>
              <w:t>cila</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kuptohet</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lehtë</w:t>
            </w:r>
            <w:proofErr w:type="spellEnd"/>
            <w:r>
              <w:rPr>
                <w:rFonts w:ascii="Arial Narrow" w:eastAsia="Times New Roman" w:hAnsi="Arial Narrow" w:cs="Arial"/>
                <w:sz w:val="20"/>
                <w:szCs w:val="20"/>
              </w:rPr>
              <w:t xml:space="preserve"> </w:t>
            </w:r>
            <w:proofErr w:type="spellStart"/>
            <w:r w:rsidRPr="005D65DD">
              <w:rPr>
                <w:rFonts w:ascii="Arial Narrow" w:eastAsia="Times New Roman" w:hAnsi="Arial Narrow" w:cs="Arial"/>
                <w:sz w:val="20"/>
                <w:szCs w:val="20"/>
              </w:rPr>
              <w:t>nga</w:t>
            </w:r>
            <w:proofErr w:type="spellEnd"/>
            <w:r>
              <w:rPr>
                <w:rFonts w:ascii="Arial Narrow" w:eastAsia="Times New Roman" w:hAnsi="Arial Narrow" w:cs="Arial"/>
                <w:sz w:val="20"/>
                <w:szCs w:val="20"/>
              </w:rPr>
              <w:t xml:space="preserve"> </w:t>
            </w:r>
            <w:proofErr w:type="spellStart"/>
            <w:r>
              <w:rPr>
                <w:rFonts w:ascii="Arial Narrow" w:eastAsia="Times New Roman" w:hAnsi="Arial Narrow" w:cs="Arial"/>
                <w:sz w:val="20"/>
                <w:szCs w:val="20"/>
              </w:rPr>
              <w:t>viktimat</w:t>
            </w:r>
            <w:proofErr w:type="spellEnd"/>
            <w:r>
              <w:rPr>
                <w:rFonts w:ascii="Arial Narrow" w:eastAsia="Times New Roman" w:hAnsi="Arial Narrow" w:cs="Arial"/>
                <w:sz w:val="20"/>
                <w:szCs w:val="20"/>
              </w:rPr>
              <w:t>.</w:t>
            </w:r>
          </w:p>
          <w:p w14:paraId="325A5E3B" w14:textId="77777777" w:rsidR="00DA63AD" w:rsidRPr="00726362" w:rsidRDefault="00DA63AD" w:rsidP="00F87280">
            <w:pPr>
              <w:ind w:left="0"/>
              <w:rPr>
                <w:rFonts w:ascii="Arial Narrow" w:eastAsia="Times New Roman" w:hAnsi="Arial Narrow" w:cs="Arial"/>
                <w:sz w:val="20"/>
                <w:szCs w:val="20"/>
              </w:rPr>
            </w:pPr>
          </w:p>
        </w:tc>
        <w:tc>
          <w:tcPr>
            <w:tcW w:w="4140" w:type="dxa"/>
          </w:tcPr>
          <w:p w14:paraId="4FDDCFB4"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Gjithmonë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0B76172B"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Shpesh</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C6379E1" w14:textId="77777777" w:rsidR="00F938BD" w:rsidRPr="00726362" w:rsidRDefault="00F938BD" w:rsidP="00F938BD">
            <w:pPr>
              <w:ind w:left="0"/>
              <w:rPr>
                <w:rFonts w:ascii="Arial Narrow" w:hAnsi="Arial Narrow"/>
                <w:sz w:val="20"/>
                <w:szCs w:val="20"/>
              </w:rPr>
            </w:pPr>
            <w:proofErr w:type="spellStart"/>
            <w:r w:rsidRPr="00726362">
              <w:rPr>
                <w:rFonts w:ascii="Arial Narrow" w:hAnsi="Arial Narrow"/>
                <w:sz w:val="20"/>
                <w:szCs w:val="20"/>
              </w:rPr>
              <w:t>R</w:t>
            </w:r>
            <w:r>
              <w:rPr>
                <w:rFonts w:ascii="Arial Narrow" w:hAnsi="Arial Narrow"/>
                <w:sz w:val="20"/>
                <w:szCs w:val="20"/>
              </w:rPr>
              <w:t>rallë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3</w:t>
            </w:r>
          </w:p>
          <w:p w14:paraId="1F477B7E" w14:textId="77777777" w:rsidR="00F938BD" w:rsidRPr="00726362" w:rsidRDefault="00F938BD" w:rsidP="00F938BD">
            <w:pPr>
              <w:ind w:left="0"/>
              <w:rPr>
                <w:rFonts w:ascii="Arial Narrow" w:hAnsi="Arial Narrow"/>
                <w:sz w:val="20"/>
                <w:szCs w:val="20"/>
              </w:rPr>
            </w:pPr>
            <w:proofErr w:type="spellStart"/>
            <w:r>
              <w:rPr>
                <w:rFonts w:ascii="Arial Narrow" w:hAnsi="Arial Narrow"/>
                <w:sz w:val="20"/>
                <w:szCs w:val="20"/>
              </w:rPr>
              <w:t>Asnjëherë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4</w:t>
            </w:r>
          </w:p>
          <w:p w14:paraId="14594095" w14:textId="77777777" w:rsidR="00DA63AD" w:rsidRPr="00726362" w:rsidRDefault="00F938BD" w:rsidP="00F938BD">
            <w:pPr>
              <w:ind w:left="0"/>
              <w:rPr>
                <w:rFonts w:ascii="Arial Narrow" w:hAnsi="Arial Narrow"/>
              </w:rPr>
            </w:pPr>
            <w:r w:rsidRPr="00726362">
              <w:rPr>
                <w:rFonts w:ascii="Arial Narrow" w:hAnsi="Arial Narrow"/>
                <w:b/>
                <w:sz w:val="20"/>
                <w:szCs w:val="20"/>
              </w:rPr>
              <w:t xml:space="preserve"> </w:t>
            </w:r>
            <w:r w:rsidR="00DA63AD" w:rsidRPr="00726362">
              <w:rPr>
                <w:rFonts w:ascii="Arial Narrow" w:hAnsi="Arial Narrow"/>
                <w:b/>
                <w:sz w:val="20"/>
                <w:szCs w:val="20"/>
              </w:rPr>
              <w:t>(</w:t>
            </w:r>
            <w:r w:rsidR="007A3A4D">
              <w:rPr>
                <w:rFonts w:ascii="Arial Narrow" w:hAnsi="Arial Narrow"/>
                <w:b/>
                <w:sz w:val="20"/>
                <w:szCs w:val="20"/>
              </w:rPr>
              <w:t>MOS LEXO</w:t>
            </w:r>
            <w:r w:rsidR="00DA63AD" w:rsidRPr="00726362">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DA63AD" w:rsidRPr="00726362">
              <w:rPr>
                <w:rFonts w:ascii="Arial Narrow" w:hAnsi="Arial Narrow"/>
                <w:sz w:val="20"/>
                <w:szCs w:val="20"/>
                <w:u w:val="dotted"/>
              </w:rPr>
              <w:tab/>
            </w:r>
            <w:r w:rsidR="00DA63AD" w:rsidRPr="00726362">
              <w:rPr>
                <w:rFonts w:ascii="Calibri Light" w:hAnsi="Calibri Light"/>
                <w:sz w:val="20"/>
                <w:szCs w:val="20"/>
                <w:u w:val="dotted"/>
              </w:rPr>
              <w:tab/>
            </w:r>
            <w:r w:rsidR="00DA63AD" w:rsidRPr="00726362">
              <w:rPr>
                <w:rFonts w:ascii="Arial Narrow" w:hAnsi="Arial Narrow"/>
                <w:sz w:val="20"/>
                <w:szCs w:val="20"/>
              </w:rPr>
              <w:t>99</w:t>
            </w:r>
          </w:p>
        </w:tc>
      </w:tr>
    </w:tbl>
    <w:p w14:paraId="47941E7B" w14:textId="77777777" w:rsidR="00DA63AD" w:rsidRPr="00726362" w:rsidRDefault="00DA63AD" w:rsidP="00DA63AD">
      <w:pPr>
        <w:spacing w:after="0" w:line="240" w:lineRule="auto"/>
        <w:ind w:left="0" w:right="0"/>
        <w:rPr>
          <w:rFonts w:ascii="Arial Narrow" w:eastAsia="Times New Roman" w:hAnsi="Arial Narrow" w:cs="Arial"/>
          <w:b/>
          <w:snapToGrid w:val="0"/>
          <w:sz w:val="20"/>
          <w:szCs w:val="20"/>
          <w:lang w:eastAsia="es-ES"/>
        </w:rPr>
      </w:pPr>
    </w:p>
    <w:tbl>
      <w:tblPr>
        <w:tblStyle w:val="TableGrid"/>
        <w:tblW w:w="9990" w:type="dxa"/>
        <w:tblInd w:w="-252" w:type="dxa"/>
        <w:tblLook w:val="04A0" w:firstRow="1" w:lastRow="0" w:firstColumn="1" w:lastColumn="0" w:noHBand="0" w:noVBand="1"/>
      </w:tblPr>
      <w:tblGrid>
        <w:gridCol w:w="1080"/>
        <w:gridCol w:w="4860"/>
        <w:gridCol w:w="4050"/>
      </w:tblGrid>
      <w:tr w:rsidR="00350E64" w:rsidRPr="001F5009" w14:paraId="218D2DF9" w14:textId="77777777" w:rsidTr="00F87280">
        <w:tc>
          <w:tcPr>
            <w:tcW w:w="1080" w:type="dxa"/>
          </w:tcPr>
          <w:p w14:paraId="186236EB" w14:textId="77777777" w:rsidR="00350E64" w:rsidRPr="00833C53" w:rsidRDefault="00AA361C" w:rsidP="00F87280">
            <w:pPr>
              <w:ind w:left="0"/>
              <w:rPr>
                <w:rFonts w:ascii="Arial Narrow" w:hAnsi="Arial Narrow"/>
              </w:rPr>
            </w:pPr>
            <w:r w:rsidRPr="00833C53">
              <w:rPr>
                <w:rFonts w:ascii="Arial Narrow" w:hAnsi="Arial Narrow"/>
                <w:b/>
                <w:sz w:val="20"/>
                <w:szCs w:val="20"/>
              </w:rPr>
              <w:t>q46</w:t>
            </w:r>
            <w:r w:rsidR="00350E64" w:rsidRPr="00833C53">
              <w:rPr>
                <w:rFonts w:ascii="Arial Narrow" w:hAnsi="Arial Narrow"/>
                <w:b/>
                <w:sz w:val="20"/>
                <w:szCs w:val="20"/>
              </w:rPr>
              <w:t>_G2</w:t>
            </w:r>
          </w:p>
        </w:tc>
        <w:tc>
          <w:tcPr>
            <w:tcW w:w="4860" w:type="dxa"/>
          </w:tcPr>
          <w:p w14:paraId="0AE18DDF" w14:textId="77777777" w:rsidR="005D65DD" w:rsidRPr="00390FB7" w:rsidRDefault="005D65DD" w:rsidP="005D65DD">
            <w:pPr>
              <w:ind w:left="0"/>
              <w:rPr>
                <w:rFonts w:ascii="Arial Narrow" w:hAnsi="Arial Narrow" w:cstheme="minorHAnsi"/>
                <w:sz w:val="20"/>
                <w:szCs w:val="20"/>
              </w:rPr>
            </w:pPr>
            <w:r w:rsidRPr="005D65DD">
              <w:rPr>
                <w:rFonts w:ascii="Arial Narrow" w:hAnsi="Arial Narrow" w:cstheme="minorHAnsi"/>
                <w:sz w:val="20"/>
                <w:szCs w:val="20"/>
              </w:rPr>
              <w:t xml:space="preserve">Duke </w:t>
            </w:r>
            <w:proofErr w:type="spellStart"/>
            <w:r w:rsidRPr="005D65DD">
              <w:rPr>
                <w:rFonts w:ascii="Arial Narrow" w:hAnsi="Arial Narrow" w:cstheme="minorHAnsi"/>
                <w:sz w:val="20"/>
                <w:szCs w:val="20"/>
              </w:rPr>
              <w:t>folur</w:t>
            </w:r>
            <w:proofErr w:type="spellEnd"/>
            <w:r w:rsidRPr="005D65DD">
              <w:rPr>
                <w:rFonts w:ascii="Arial Narrow" w:hAnsi="Arial Narrow" w:cstheme="minorHAnsi"/>
                <w:sz w:val="20"/>
                <w:szCs w:val="20"/>
              </w:rPr>
              <w:t xml:space="preserve"> </w:t>
            </w:r>
            <w:proofErr w:type="spellStart"/>
            <w:r w:rsidRPr="005D65DD">
              <w:rPr>
                <w:rFonts w:ascii="Arial Narrow" w:hAnsi="Arial Narrow" w:cstheme="minorHAnsi"/>
                <w:sz w:val="20"/>
                <w:szCs w:val="20"/>
              </w:rPr>
              <w:t>në</w:t>
            </w:r>
            <w:proofErr w:type="spellEnd"/>
            <w:r w:rsidRPr="005D65DD">
              <w:rPr>
                <w:rFonts w:ascii="Arial Narrow" w:hAnsi="Arial Narrow" w:cstheme="minorHAnsi"/>
                <w:sz w:val="20"/>
                <w:szCs w:val="20"/>
              </w:rPr>
              <w:t xml:space="preserve"> </w:t>
            </w:r>
            <w:proofErr w:type="spellStart"/>
            <w:r w:rsidRPr="00390FB7">
              <w:rPr>
                <w:rFonts w:ascii="Arial Narrow" w:hAnsi="Arial Narrow" w:cstheme="minorHAnsi"/>
                <w:sz w:val="20"/>
                <w:szCs w:val="20"/>
              </w:rPr>
              <w:t>përgjithësi</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për</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administratën</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aktuale</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si</w:t>
            </w:r>
            <w:proofErr w:type="spellEnd"/>
            <w:r w:rsidRPr="00390FB7">
              <w:rPr>
                <w:rFonts w:ascii="Arial Narrow" w:hAnsi="Arial Narrow" w:cstheme="minorHAnsi"/>
                <w:sz w:val="20"/>
                <w:szCs w:val="20"/>
              </w:rPr>
              <w:t xml:space="preserve"> do</w:t>
            </w:r>
          </w:p>
          <w:p w14:paraId="1645EAEE" w14:textId="5312CD5C" w:rsidR="005D65DD" w:rsidRPr="00791E3B" w:rsidRDefault="005D65DD" w:rsidP="005D65DD">
            <w:pPr>
              <w:ind w:left="0"/>
              <w:rPr>
                <w:rFonts w:ascii="Arial Narrow" w:hAnsi="Arial Narrow" w:cstheme="minorHAnsi"/>
                <w:sz w:val="20"/>
                <w:szCs w:val="20"/>
                <w:lang w:val="de-DE"/>
              </w:rPr>
            </w:pPr>
            <w:r w:rsidRPr="00390FB7">
              <w:rPr>
                <w:rFonts w:ascii="Arial Narrow" w:hAnsi="Arial Narrow" w:cstheme="minorHAnsi"/>
                <w:sz w:val="20"/>
                <w:szCs w:val="20"/>
                <w:lang w:val="de-DE"/>
              </w:rPr>
              <w:t>e vlerësoni punën e Kryeministrit</w:t>
            </w:r>
            <w:r w:rsidR="00390FB7" w:rsidRPr="00390FB7">
              <w:rPr>
                <w:rFonts w:ascii="Arial Narrow" w:hAnsi="Arial Narrow" w:cstheme="minorHAnsi"/>
                <w:sz w:val="20"/>
                <w:szCs w:val="20"/>
                <w:lang w:val="de-DE"/>
              </w:rPr>
              <w:t xml:space="preserve"> </w:t>
            </w:r>
            <w:r w:rsidR="005C5CE8" w:rsidRPr="00390FB7">
              <w:rPr>
                <w:rFonts w:ascii="Arial Narrow" w:hAnsi="Arial Narrow" w:cstheme="minorHAnsi"/>
                <w:b/>
                <w:bCs/>
                <w:sz w:val="20"/>
                <w:szCs w:val="20"/>
                <w:lang w:val="de-DE"/>
              </w:rPr>
              <w:t>Dimitar Kovacevski</w:t>
            </w:r>
            <w:r w:rsidRPr="00390FB7">
              <w:rPr>
                <w:rFonts w:ascii="Arial Narrow" w:hAnsi="Arial Narrow" w:cstheme="minorHAnsi"/>
                <w:sz w:val="20"/>
                <w:szCs w:val="20"/>
                <w:lang w:val="de-DE"/>
              </w:rPr>
              <w:t>?</w:t>
            </w:r>
          </w:p>
          <w:p w14:paraId="13526D6D" w14:textId="77777777" w:rsidR="00350E64" w:rsidRPr="00791E3B" w:rsidRDefault="00350E64" w:rsidP="00F87280">
            <w:pPr>
              <w:ind w:left="0"/>
              <w:rPr>
                <w:rFonts w:ascii="Arial Narrow" w:hAnsi="Arial Narrow" w:cstheme="minorHAnsi"/>
                <w:lang w:val="de-DE"/>
              </w:rPr>
            </w:pPr>
          </w:p>
          <w:p w14:paraId="5C3CB494" w14:textId="77777777" w:rsidR="00350E64" w:rsidRPr="00791E3B" w:rsidRDefault="00350E64" w:rsidP="00F87280">
            <w:pPr>
              <w:ind w:left="0"/>
              <w:rPr>
                <w:rFonts w:ascii="Arial Narrow" w:hAnsi="Arial Narrow"/>
                <w:lang w:val="de-DE"/>
              </w:rPr>
            </w:pPr>
          </w:p>
        </w:tc>
        <w:tc>
          <w:tcPr>
            <w:tcW w:w="4050" w:type="dxa"/>
          </w:tcPr>
          <w:p w14:paraId="1FE884A2" w14:textId="77777777" w:rsidR="00350E64" w:rsidRPr="00726362" w:rsidRDefault="005D65DD"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mirë</w:t>
            </w:r>
            <w:proofErr w:type="spellEnd"/>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rPr>
              <w:t>1</w:t>
            </w:r>
          </w:p>
          <w:p w14:paraId="3634FFC9" w14:textId="77777777" w:rsidR="00350E64" w:rsidRPr="00726362" w:rsidRDefault="005D65DD" w:rsidP="00F87280">
            <w:pPr>
              <w:ind w:left="0"/>
              <w:rPr>
                <w:rFonts w:ascii="Arial Narrow" w:hAnsi="Arial Narrow"/>
                <w:sz w:val="20"/>
                <w:szCs w:val="20"/>
              </w:rPr>
            </w:pPr>
            <w:proofErr w:type="spellStart"/>
            <w:r>
              <w:rPr>
                <w:rFonts w:ascii="Arial Narrow" w:hAnsi="Arial Narrow"/>
                <w:sz w:val="20"/>
                <w:szCs w:val="20"/>
              </w:rPr>
              <w:t>Mirë</w:t>
            </w:r>
            <w:proofErr w:type="spellEnd"/>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Pr>
                <w:rFonts w:ascii="Arial Narrow" w:hAnsi="Arial Narrow"/>
                <w:sz w:val="20"/>
                <w:szCs w:val="20"/>
                <w:u w:val="dotted"/>
              </w:rPr>
              <w:t>2</w:t>
            </w:r>
          </w:p>
          <w:p w14:paraId="2A45A00E" w14:textId="77777777" w:rsidR="00350E64" w:rsidRPr="00726362" w:rsidRDefault="005D65DD" w:rsidP="00F87280">
            <w:pPr>
              <w:ind w:left="0"/>
              <w:rPr>
                <w:rFonts w:ascii="Arial Narrow" w:hAnsi="Arial Narrow"/>
                <w:sz w:val="20"/>
                <w:szCs w:val="20"/>
              </w:rPr>
            </w:pPr>
            <w:r>
              <w:rPr>
                <w:rFonts w:ascii="Arial Narrow" w:hAnsi="Arial Narrow"/>
                <w:sz w:val="20"/>
                <w:szCs w:val="20"/>
              </w:rPr>
              <w:t xml:space="preserve">As mire as </w:t>
            </w:r>
            <w:proofErr w:type="spellStart"/>
            <w:r>
              <w:rPr>
                <w:rFonts w:ascii="Arial Narrow" w:hAnsi="Arial Narrow"/>
                <w:sz w:val="20"/>
                <w:szCs w:val="20"/>
              </w:rPr>
              <w:t>keq</w:t>
            </w:r>
            <w:proofErr w:type="spellEnd"/>
            <w:r w:rsidR="00350E64">
              <w:rPr>
                <w:rFonts w:ascii="Arial Narrow" w:hAnsi="Arial Narrow"/>
                <w:sz w:val="20"/>
                <w:szCs w:val="20"/>
              </w:rPr>
              <w:t xml:space="preserve"> (</w:t>
            </w:r>
            <w:proofErr w:type="spellStart"/>
            <w:r>
              <w:rPr>
                <w:rFonts w:ascii="Arial Narrow" w:hAnsi="Arial Narrow"/>
                <w:sz w:val="20"/>
                <w:szCs w:val="20"/>
              </w:rPr>
              <w:t>mjaftueshëm</w:t>
            </w:r>
            <w:proofErr w:type="spellEnd"/>
            <w:r w:rsidR="00350E64">
              <w:rPr>
                <w:rFonts w:ascii="Arial Narrow" w:hAnsi="Arial Narrow"/>
                <w:sz w:val="20"/>
                <w:szCs w:val="20"/>
              </w:rPr>
              <w:t>)</w:t>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Pr>
                <w:rFonts w:ascii="Arial Narrow" w:hAnsi="Arial Narrow"/>
                <w:sz w:val="20"/>
                <w:szCs w:val="20"/>
                <w:u w:val="dotted"/>
              </w:rPr>
              <w:t>3</w:t>
            </w:r>
          </w:p>
          <w:p w14:paraId="4C1A115A" w14:textId="77777777" w:rsidR="00350E64" w:rsidRPr="00726362" w:rsidRDefault="005D65DD" w:rsidP="00F87280">
            <w:pPr>
              <w:ind w:left="0"/>
              <w:rPr>
                <w:rFonts w:ascii="Arial Narrow" w:hAnsi="Arial Narrow"/>
                <w:sz w:val="20"/>
                <w:szCs w:val="20"/>
              </w:rPr>
            </w:pPr>
            <w:r>
              <w:rPr>
                <w:rFonts w:ascii="Arial Narrow" w:hAnsi="Arial Narrow"/>
                <w:sz w:val="20"/>
                <w:szCs w:val="20"/>
              </w:rPr>
              <w:t>Keq</w:t>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Pr>
                <w:rFonts w:ascii="Arial Narrow" w:hAnsi="Arial Narrow"/>
                <w:sz w:val="20"/>
                <w:szCs w:val="20"/>
                <w:u w:val="dotted"/>
              </w:rPr>
              <w:t>4</w:t>
            </w:r>
          </w:p>
          <w:p w14:paraId="1F18827D" w14:textId="77777777" w:rsidR="00350E64" w:rsidRPr="00726362" w:rsidRDefault="005D65DD" w:rsidP="00F87280">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 xml:space="preserve"> </w:t>
            </w:r>
            <w:proofErr w:type="spellStart"/>
            <w:r>
              <w:rPr>
                <w:rFonts w:ascii="Arial Narrow" w:hAnsi="Arial Narrow"/>
                <w:sz w:val="20"/>
                <w:szCs w:val="20"/>
              </w:rPr>
              <w:t>keq</w:t>
            </w:r>
            <w:proofErr w:type="spellEnd"/>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sidR="00350E64" w:rsidRPr="00726362">
              <w:rPr>
                <w:rFonts w:ascii="Arial Narrow" w:hAnsi="Arial Narrow"/>
                <w:sz w:val="20"/>
                <w:szCs w:val="20"/>
                <w:u w:val="dotted"/>
              </w:rPr>
              <w:tab/>
            </w:r>
            <w:r>
              <w:rPr>
                <w:rFonts w:ascii="Arial Narrow" w:hAnsi="Arial Narrow"/>
                <w:sz w:val="20"/>
                <w:szCs w:val="20"/>
                <w:u w:val="dotted"/>
              </w:rPr>
              <w:t>5</w:t>
            </w:r>
          </w:p>
          <w:p w14:paraId="0A52B241" w14:textId="77777777" w:rsidR="00350E64" w:rsidRPr="001F5009" w:rsidRDefault="00350E64" w:rsidP="00F87280">
            <w:pPr>
              <w:ind w:left="0"/>
              <w:rPr>
                <w:rFonts w:ascii="Arial Narrow" w:hAnsi="Arial Narrow"/>
                <w:sz w:val="20"/>
                <w:szCs w:val="20"/>
              </w:rPr>
            </w:pPr>
            <w:r w:rsidRPr="00726362">
              <w:rPr>
                <w:rFonts w:ascii="Arial Narrow" w:hAnsi="Arial Narrow"/>
                <w:b/>
                <w:sz w:val="20"/>
                <w:szCs w:val="20"/>
              </w:rPr>
              <w:t>(</w:t>
            </w:r>
            <w:r w:rsidR="007A3A4D">
              <w:rPr>
                <w:rFonts w:ascii="Arial Narrow" w:hAnsi="Arial Narrow"/>
                <w:b/>
                <w:sz w:val="20"/>
                <w:szCs w:val="20"/>
              </w:rPr>
              <w:t>MOS LEXO</w:t>
            </w:r>
            <w:r w:rsidRPr="00726362">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726362">
              <w:rPr>
                <w:rFonts w:ascii="Arial Narrow" w:hAnsi="Arial Narrow"/>
                <w:sz w:val="20"/>
                <w:szCs w:val="20"/>
                <w:u w:val="dotted"/>
              </w:rPr>
              <w:tab/>
            </w:r>
            <w:r w:rsidRPr="00726362">
              <w:rPr>
                <w:rFonts w:ascii="Calibri Light" w:hAnsi="Calibri Light"/>
                <w:sz w:val="20"/>
                <w:szCs w:val="20"/>
                <w:u w:val="dotted"/>
              </w:rPr>
              <w:tab/>
            </w:r>
            <w:r w:rsidRPr="00726362">
              <w:rPr>
                <w:rFonts w:ascii="Arial Narrow" w:hAnsi="Arial Narrow"/>
                <w:sz w:val="20"/>
                <w:szCs w:val="20"/>
              </w:rPr>
              <w:t>99</w:t>
            </w:r>
          </w:p>
        </w:tc>
      </w:tr>
      <w:tr w:rsidR="00350E64" w:rsidRPr="00071FB0" w14:paraId="27FD846B" w14:textId="77777777" w:rsidTr="00F87280">
        <w:tc>
          <w:tcPr>
            <w:tcW w:w="1080" w:type="dxa"/>
          </w:tcPr>
          <w:p w14:paraId="40297270" w14:textId="77777777" w:rsidR="00350E64" w:rsidRPr="00833C53" w:rsidRDefault="00AA361C" w:rsidP="00F87280">
            <w:pPr>
              <w:ind w:left="0"/>
              <w:rPr>
                <w:rFonts w:ascii="Arial Narrow" w:hAnsi="Arial Narrow"/>
                <w:b/>
                <w:sz w:val="20"/>
                <w:szCs w:val="20"/>
              </w:rPr>
            </w:pPr>
            <w:r w:rsidRPr="00833C53">
              <w:rPr>
                <w:rFonts w:ascii="Arial Narrow" w:hAnsi="Arial Narrow"/>
                <w:b/>
                <w:sz w:val="20"/>
                <w:szCs w:val="20"/>
              </w:rPr>
              <w:t>q47</w:t>
            </w:r>
            <w:r w:rsidR="00350E64" w:rsidRPr="00833C53">
              <w:rPr>
                <w:rFonts w:ascii="Arial Narrow" w:hAnsi="Arial Narrow"/>
                <w:b/>
                <w:sz w:val="20"/>
                <w:szCs w:val="20"/>
              </w:rPr>
              <w:t>_G2</w:t>
            </w:r>
          </w:p>
        </w:tc>
        <w:tc>
          <w:tcPr>
            <w:tcW w:w="4860" w:type="dxa"/>
          </w:tcPr>
          <w:p w14:paraId="10E84995" w14:textId="77777777" w:rsidR="002548D7" w:rsidRPr="002548D7" w:rsidRDefault="005D65DD" w:rsidP="005E7401">
            <w:pPr>
              <w:ind w:left="0"/>
              <w:rPr>
                <w:ins w:id="12" w:author="Bojana Sokolovska Ivkovic" w:date="2023-05-09T16:35:00Z"/>
                <w:rFonts w:ascii="Arial Narrow" w:hAnsi="Arial Narrow" w:cstheme="minorHAnsi"/>
                <w:b/>
                <w:bCs/>
                <w:sz w:val="20"/>
                <w:szCs w:val="20"/>
                <w:highlight w:val="yellow"/>
              </w:rPr>
            </w:pPr>
            <w:r w:rsidRPr="00390FB7">
              <w:rPr>
                <w:rFonts w:ascii="Arial Narrow" w:hAnsi="Arial Narrow" w:cstheme="minorHAnsi"/>
                <w:sz w:val="20"/>
                <w:szCs w:val="20"/>
              </w:rPr>
              <w:t xml:space="preserve">A </w:t>
            </w:r>
            <w:proofErr w:type="spellStart"/>
            <w:r w:rsidRPr="00390FB7">
              <w:rPr>
                <w:rFonts w:ascii="Arial Narrow" w:hAnsi="Arial Narrow" w:cstheme="minorHAnsi"/>
                <w:sz w:val="20"/>
                <w:szCs w:val="20"/>
              </w:rPr>
              <w:t>miratoni</w:t>
            </w:r>
            <w:proofErr w:type="spellEnd"/>
            <w:r w:rsidRPr="00390FB7">
              <w:rPr>
                <w:rFonts w:ascii="Arial Narrow" w:hAnsi="Arial Narrow" w:cstheme="minorHAnsi"/>
                <w:sz w:val="20"/>
                <w:szCs w:val="20"/>
              </w:rPr>
              <w:t xml:space="preserve"> apo </w:t>
            </w:r>
            <w:proofErr w:type="spellStart"/>
            <w:r w:rsidRPr="00390FB7">
              <w:rPr>
                <w:rFonts w:ascii="Arial Narrow" w:hAnsi="Arial Narrow" w:cstheme="minorHAnsi"/>
                <w:sz w:val="20"/>
                <w:szCs w:val="20"/>
              </w:rPr>
              <w:t>nuk</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miratoni</w:t>
            </w:r>
            <w:proofErr w:type="spellEnd"/>
            <w:r w:rsidRPr="00390FB7">
              <w:rPr>
                <w:rFonts w:ascii="Arial Narrow" w:hAnsi="Arial Narrow" w:cstheme="minorHAnsi"/>
                <w:sz w:val="20"/>
                <w:szCs w:val="20"/>
              </w:rPr>
              <w:t xml:space="preserve"> </w:t>
            </w:r>
            <w:proofErr w:type="spellStart"/>
            <w:r w:rsidRPr="00390FB7">
              <w:rPr>
                <w:rFonts w:ascii="Arial Narrow" w:hAnsi="Arial Narrow" w:cstheme="minorHAnsi"/>
                <w:sz w:val="20"/>
                <w:szCs w:val="20"/>
              </w:rPr>
              <w:t>mënyrën</w:t>
            </w:r>
            <w:proofErr w:type="spellEnd"/>
            <w:r w:rsidRPr="00390FB7">
              <w:rPr>
                <w:rFonts w:ascii="Arial Narrow" w:hAnsi="Arial Narrow" w:cstheme="minorHAnsi"/>
                <w:sz w:val="20"/>
                <w:szCs w:val="20"/>
              </w:rPr>
              <w:t xml:space="preserve"> </w:t>
            </w:r>
            <w:ins w:id="13" w:author="Bojana Sokolovska Ivkovic" w:date="2023-05-09T16:35:00Z">
              <w:r w:rsidR="002548D7" w:rsidRPr="002548D7">
                <w:rPr>
                  <w:rFonts w:ascii="Arial Narrow" w:hAnsi="Arial Narrow" w:cstheme="minorHAnsi"/>
                  <w:bCs/>
                  <w:sz w:val="20"/>
                  <w:szCs w:val="20"/>
                  <w:highlight w:val="yellow"/>
                </w:rPr>
                <w:t xml:space="preserve">se </w:t>
              </w:r>
              <w:proofErr w:type="spellStart"/>
              <w:r w:rsidR="002548D7" w:rsidRPr="002548D7">
                <w:rPr>
                  <w:rFonts w:ascii="Arial Narrow" w:hAnsi="Arial Narrow" w:cstheme="minorHAnsi"/>
                  <w:bCs/>
                  <w:sz w:val="20"/>
                  <w:szCs w:val="20"/>
                  <w:highlight w:val="yellow"/>
                </w:rPr>
                <w:t>si</w:t>
              </w:r>
              <w:proofErr w:type="spellEnd"/>
              <w:r w:rsidR="002548D7" w:rsidRPr="002548D7">
                <w:rPr>
                  <w:rFonts w:ascii="Arial Narrow" w:hAnsi="Arial Narrow" w:cstheme="minorHAnsi"/>
                  <w:bCs/>
                  <w:sz w:val="20"/>
                  <w:szCs w:val="20"/>
                  <w:highlight w:val="yellow"/>
                </w:rPr>
                <w:t xml:space="preserve"> </w:t>
              </w:r>
            </w:ins>
            <w:proofErr w:type="spellStart"/>
            <w:r w:rsidR="007C37A0" w:rsidRPr="002548D7">
              <w:rPr>
                <w:rFonts w:ascii="Arial Narrow" w:hAnsi="Arial Narrow" w:cstheme="minorHAnsi"/>
                <w:b/>
                <w:bCs/>
                <w:sz w:val="20"/>
                <w:szCs w:val="20"/>
                <w:highlight w:val="yellow"/>
              </w:rPr>
              <w:t>Dimitar</w:t>
            </w:r>
            <w:proofErr w:type="spellEnd"/>
            <w:r w:rsidR="007C37A0" w:rsidRPr="002548D7">
              <w:rPr>
                <w:rFonts w:ascii="Arial Narrow" w:hAnsi="Arial Narrow" w:cstheme="minorHAnsi"/>
                <w:b/>
                <w:bCs/>
                <w:sz w:val="20"/>
                <w:szCs w:val="20"/>
                <w:highlight w:val="yellow"/>
              </w:rPr>
              <w:t xml:space="preserve"> </w:t>
            </w:r>
            <w:proofErr w:type="spellStart"/>
            <w:r w:rsidR="007C37A0" w:rsidRPr="002548D7">
              <w:rPr>
                <w:rFonts w:ascii="Arial Narrow" w:hAnsi="Arial Narrow" w:cstheme="minorHAnsi"/>
                <w:b/>
                <w:bCs/>
                <w:sz w:val="20"/>
                <w:szCs w:val="20"/>
                <w:highlight w:val="yellow"/>
              </w:rPr>
              <w:t>Kovacevski</w:t>
            </w:r>
            <w:proofErr w:type="spellEnd"/>
            <w:r w:rsidR="007C37A0" w:rsidRPr="002548D7" w:rsidDel="007C37A0">
              <w:rPr>
                <w:rFonts w:ascii="Arial Narrow" w:hAnsi="Arial Narrow" w:cstheme="minorHAnsi"/>
                <w:b/>
                <w:bCs/>
                <w:sz w:val="20"/>
                <w:szCs w:val="20"/>
                <w:highlight w:val="yellow"/>
              </w:rPr>
              <w:t xml:space="preserve"> </w:t>
            </w:r>
          </w:p>
          <w:p w14:paraId="11180962" w14:textId="1D9CAEE8" w:rsidR="00350E64" w:rsidRPr="00390FB7" w:rsidRDefault="005E7401" w:rsidP="002548D7">
            <w:pPr>
              <w:ind w:left="0"/>
              <w:rPr>
                <w:rFonts w:ascii="Arial Narrow" w:hAnsi="Arial Narrow" w:cstheme="minorHAnsi"/>
                <w:sz w:val="20"/>
                <w:szCs w:val="20"/>
              </w:rPr>
            </w:pPr>
            <w:del w:id="14" w:author="Bojana Sokolovska Ivkovic" w:date="2023-05-09T16:35:00Z">
              <w:r w:rsidRPr="002548D7" w:rsidDel="002548D7">
                <w:rPr>
                  <w:rFonts w:ascii="Arial Narrow" w:hAnsi="Arial Narrow" w:cstheme="minorHAnsi"/>
                  <w:bCs/>
                  <w:sz w:val="20"/>
                  <w:szCs w:val="20"/>
                  <w:highlight w:val="yellow"/>
                </w:rPr>
                <w:delText>se si</w:delText>
              </w:r>
              <w:r w:rsidRPr="00390FB7" w:rsidDel="002548D7">
                <w:rPr>
                  <w:rFonts w:ascii="Arial Narrow" w:hAnsi="Arial Narrow" w:cstheme="minorHAnsi"/>
                  <w:bCs/>
                  <w:sz w:val="20"/>
                  <w:szCs w:val="20"/>
                </w:rPr>
                <w:delText xml:space="preserve"> </w:delText>
              </w:r>
            </w:del>
            <w:r w:rsidRPr="00390FB7">
              <w:rPr>
                <w:rFonts w:ascii="Arial Narrow" w:hAnsi="Arial Narrow" w:cstheme="minorHAnsi"/>
                <w:bCs/>
                <w:sz w:val="20"/>
                <w:szCs w:val="20"/>
              </w:rPr>
              <w:t xml:space="preserve">e </w:t>
            </w:r>
            <w:proofErr w:type="spellStart"/>
            <w:r w:rsidRPr="00390FB7">
              <w:rPr>
                <w:rFonts w:ascii="Arial Narrow" w:hAnsi="Arial Narrow" w:cstheme="minorHAnsi"/>
                <w:bCs/>
                <w:sz w:val="20"/>
                <w:szCs w:val="20"/>
              </w:rPr>
              <w:t>udhëheq</w:t>
            </w:r>
            <w:proofErr w:type="spellEnd"/>
            <w:r w:rsidRPr="00390FB7">
              <w:rPr>
                <w:rFonts w:ascii="Arial Narrow" w:hAnsi="Arial Narrow" w:cstheme="minorHAnsi"/>
                <w:bCs/>
                <w:sz w:val="20"/>
                <w:szCs w:val="20"/>
              </w:rPr>
              <w:t xml:space="preserve"> </w:t>
            </w:r>
            <w:proofErr w:type="spellStart"/>
            <w:r w:rsidRPr="00390FB7">
              <w:rPr>
                <w:rFonts w:ascii="Arial Narrow" w:hAnsi="Arial Narrow" w:cstheme="minorHAnsi"/>
                <w:bCs/>
                <w:sz w:val="20"/>
                <w:szCs w:val="20"/>
              </w:rPr>
              <w:t>shtetin</w:t>
            </w:r>
            <w:proofErr w:type="spellEnd"/>
            <w:r w:rsidR="00350E64" w:rsidRPr="00390FB7">
              <w:rPr>
                <w:rFonts w:ascii="Arial Narrow" w:hAnsi="Arial Narrow" w:cstheme="minorHAnsi"/>
                <w:sz w:val="20"/>
                <w:szCs w:val="20"/>
              </w:rPr>
              <w:t>?</w:t>
            </w:r>
          </w:p>
        </w:tc>
        <w:tc>
          <w:tcPr>
            <w:tcW w:w="4050" w:type="dxa"/>
          </w:tcPr>
          <w:p w14:paraId="622CAE25" w14:textId="77777777" w:rsidR="00350E64" w:rsidRPr="00071FB0" w:rsidRDefault="005E7401" w:rsidP="00F87280">
            <w:pPr>
              <w:ind w:left="0"/>
              <w:rPr>
                <w:rFonts w:ascii="Arial Narrow" w:hAnsi="Arial Narrow"/>
                <w:sz w:val="20"/>
                <w:szCs w:val="20"/>
              </w:rPr>
            </w:pPr>
            <w:proofErr w:type="spellStart"/>
            <w:r>
              <w:rPr>
                <w:rFonts w:ascii="Arial Narrow" w:hAnsi="Arial Narrow"/>
                <w:sz w:val="20"/>
                <w:szCs w:val="20"/>
              </w:rPr>
              <w:t>Miratoj</w:t>
            </w:r>
            <w:proofErr w:type="spellEnd"/>
            <w:r w:rsidR="00350E64" w:rsidRPr="00071FB0">
              <w:rPr>
                <w:rFonts w:ascii="Arial Narrow" w:hAnsi="Arial Narrow"/>
                <w:sz w:val="20"/>
                <w:szCs w:val="20"/>
                <w:u w:val="dotted"/>
              </w:rPr>
              <w:tab/>
            </w:r>
            <w:r w:rsidR="00350E64" w:rsidRPr="00071FB0">
              <w:rPr>
                <w:rFonts w:ascii="Arial Narrow" w:hAnsi="Arial Narrow"/>
                <w:sz w:val="20"/>
                <w:szCs w:val="20"/>
                <w:u w:val="dotted"/>
              </w:rPr>
              <w:tab/>
            </w:r>
            <w:r w:rsidR="00350E64" w:rsidRPr="00E95C8F">
              <w:rPr>
                <w:rFonts w:ascii="Calibri Light" w:hAnsi="Calibri Light"/>
                <w:sz w:val="20"/>
                <w:szCs w:val="20"/>
                <w:u w:val="dotted"/>
              </w:rPr>
              <w:tab/>
            </w:r>
            <w:r w:rsidR="00350E64" w:rsidRPr="00E95C8F">
              <w:rPr>
                <w:rFonts w:ascii="Calibri Light" w:hAnsi="Calibri Light"/>
                <w:sz w:val="20"/>
                <w:szCs w:val="20"/>
                <w:u w:val="dotted"/>
              </w:rPr>
              <w:tab/>
            </w:r>
            <w:r w:rsidR="00350E64" w:rsidRPr="00071FB0">
              <w:rPr>
                <w:rFonts w:ascii="Arial Narrow" w:hAnsi="Arial Narrow"/>
                <w:sz w:val="20"/>
                <w:szCs w:val="20"/>
                <w:u w:val="dotted"/>
              </w:rPr>
              <w:tab/>
            </w:r>
            <w:r w:rsidR="00350E64" w:rsidRPr="00071FB0">
              <w:rPr>
                <w:rFonts w:ascii="Arial Narrow" w:hAnsi="Arial Narrow"/>
                <w:sz w:val="20"/>
                <w:szCs w:val="20"/>
              </w:rPr>
              <w:t>1</w:t>
            </w:r>
          </w:p>
          <w:p w14:paraId="6721AE76" w14:textId="77777777" w:rsidR="000A7BDD" w:rsidRPr="00071FB0" w:rsidRDefault="005E7401" w:rsidP="000A7BDD">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miratoj</w:t>
            </w:r>
            <w:proofErr w:type="spellEnd"/>
            <w:r w:rsidR="000A7BDD" w:rsidRPr="00071FB0">
              <w:rPr>
                <w:rFonts w:ascii="Arial Narrow" w:hAnsi="Arial Narrow"/>
                <w:sz w:val="20"/>
                <w:szCs w:val="20"/>
                <w:u w:val="dotted"/>
              </w:rPr>
              <w:tab/>
            </w:r>
            <w:r w:rsidR="000A7BDD" w:rsidRPr="00E95C8F">
              <w:rPr>
                <w:rFonts w:ascii="Calibri Light" w:hAnsi="Calibri Light"/>
                <w:sz w:val="20"/>
                <w:szCs w:val="20"/>
                <w:u w:val="dotted"/>
              </w:rPr>
              <w:tab/>
            </w:r>
            <w:r w:rsidR="000A7BDD" w:rsidRPr="00E95C8F">
              <w:rPr>
                <w:rFonts w:ascii="Calibri Light" w:hAnsi="Calibri Light"/>
                <w:sz w:val="20"/>
                <w:szCs w:val="20"/>
                <w:u w:val="dotted"/>
              </w:rPr>
              <w:tab/>
            </w:r>
            <w:r w:rsidR="000A7BDD" w:rsidRPr="00071FB0">
              <w:rPr>
                <w:rFonts w:ascii="Arial Narrow" w:hAnsi="Arial Narrow"/>
                <w:sz w:val="20"/>
                <w:szCs w:val="20"/>
                <w:u w:val="dotted"/>
              </w:rPr>
              <w:tab/>
            </w:r>
            <w:r w:rsidR="000A7BDD">
              <w:rPr>
                <w:rFonts w:ascii="Arial Narrow" w:hAnsi="Arial Narrow"/>
                <w:sz w:val="20"/>
                <w:szCs w:val="20"/>
                <w:u w:val="dotted"/>
              </w:rPr>
              <w:t>2</w:t>
            </w:r>
          </w:p>
          <w:p w14:paraId="122EC9B9" w14:textId="77777777" w:rsidR="00350E64" w:rsidRPr="00071FB0" w:rsidRDefault="00350E64" w:rsidP="00F87280">
            <w:pPr>
              <w:ind w:left="0"/>
              <w:rPr>
                <w:rFonts w:ascii="Arial Narrow" w:hAnsi="Arial Narrow"/>
                <w:sz w:val="20"/>
                <w:szCs w:val="20"/>
              </w:rPr>
            </w:pPr>
            <w:r w:rsidRPr="00071FB0">
              <w:rPr>
                <w:rFonts w:ascii="Arial Narrow" w:hAnsi="Arial Narrow"/>
                <w:b/>
                <w:sz w:val="20"/>
                <w:szCs w:val="20"/>
              </w:rPr>
              <w:t>(</w:t>
            </w:r>
            <w:r w:rsidR="007A3A4D">
              <w:rPr>
                <w:rFonts w:ascii="Arial Narrow" w:hAnsi="Arial Narrow"/>
                <w:b/>
                <w:sz w:val="20"/>
                <w:szCs w:val="20"/>
              </w:rPr>
              <w:t>MOS LEXO</w:t>
            </w:r>
            <w:r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Pr="00E95C8F">
              <w:rPr>
                <w:rFonts w:ascii="Calibri Light" w:hAnsi="Calibri Light"/>
                <w:sz w:val="20"/>
                <w:szCs w:val="20"/>
                <w:u w:val="dotted"/>
              </w:rPr>
              <w:tab/>
            </w:r>
            <w:r w:rsidRPr="00071FB0">
              <w:rPr>
                <w:rFonts w:ascii="Arial Narrow" w:hAnsi="Arial Narrow"/>
                <w:sz w:val="20"/>
                <w:szCs w:val="20"/>
                <w:u w:val="dotted"/>
              </w:rPr>
              <w:tab/>
            </w:r>
            <w:r>
              <w:rPr>
                <w:rFonts w:ascii="Arial Narrow" w:hAnsi="Arial Narrow"/>
                <w:sz w:val="20"/>
                <w:szCs w:val="20"/>
              </w:rPr>
              <w:t>99</w:t>
            </w:r>
          </w:p>
        </w:tc>
      </w:tr>
    </w:tbl>
    <w:p w14:paraId="43CDB7EA" w14:textId="77777777"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46156AF1" w14:textId="77777777"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3EB47EB6" w14:textId="77777777" w:rsidR="003847BB" w:rsidRPr="004B1507" w:rsidRDefault="003847BB" w:rsidP="003847BB">
      <w:pPr>
        <w:spacing w:after="0" w:line="240" w:lineRule="auto"/>
        <w:ind w:left="0"/>
        <w:rPr>
          <w:rFonts w:ascii="Arial Narrow" w:hAnsi="Arial Narrow" w:cstheme="minorHAnsi"/>
          <w:bCs/>
          <w:sz w:val="20"/>
          <w:szCs w:val="20"/>
        </w:rPr>
      </w:pPr>
      <w:r w:rsidRPr="004B1507">
        <w:rPr>
          <w:rFonts w:ascii="Arial Narrow" w:hAnsi="Arial Narrow" w:cstheme="minorHAnsi"/>
          <w:b/>
          <w:bCs/>
          <w:sz w:val="20"/>
          <w:szCs w:val="20"/>
        </w:rPr>
        <w:t xml:space="preserve">LEXO: </w:t>
      </w:r>
      <w:proofErr w:type="spellStart"/>
      <w:r w:rsidRPr="004B1507">
        <w:rPr>
          <w:rFonts w:ascii="Arial Narrow" w:hAnsi="Arial Narrow" w:cstheme="minorHAnsi"/>
          <w:bCs/>
          <w:sz w:val="20"/>
          <w:szCs w:val="20"/>
        </w:rPr>
        <w:t>Pyetjet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mëposhtme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kanë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bëjnë</w:t>
      </w:r>
      <w:proofErr w:type="spellEnd"/>
      <w:r w:rsidRPr="004B1507">
        <w:rPr>
          <w:rFonts w:ascii="Arial Narrow" w:hAnsi="Arial Narrow" w:cstheme="minorHAnsi"/>
          <w:bCs/>
          <w:sz w:val="20"/>
          <w:szCs w:val="20"/>
        </w:rPr>
        <w:t xml:space="preserve"> me </w:t>
      </w:r>
      <w:proofErr w:type="spellStart"/>
      <w:r w:rsidRPr="004B1507">
        <w:rPr>
          <w:rFonts w:ascii="Arial Narrow" w:hAnsi="Arial Narrow" w:cstheme="minorHAnsi"/>
          <w:bCs/>
          <w:sz w:val="20"/>
          <w:szCs w:val="20"/>
        </w:rPr>
        <w:t>perceptimet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tuaja</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për</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w:t>
      </w:r>
      <w:r>
        <w:rPr>
          <w:rFonts w:ascii="Arial Narrow" w:hAnsi="Arial Narrow" w:cstheme="minorHAnsi"/>
          <w:bCs/>
          <w:sz w:val="20"/>
          <w:szCs w:val="20"/>
        </w:rPr>
        <w:t>rtarët</w:t>
      </w:r>
      <w:proofErr w:type="spellEnd"/>
      <w:r>
        <w:rPr>
          <w:rFonts w:ascii="Arial Narrow" w:hAnsi="Arial Narrow" w:cstheme="minorHAnsi"/>
          <w:bCs/>
          <w:sz w:val="20"/>
          <w:szCs w:val="20"/>
        </w:rPr>
        <w:t xml:space="preserve"> </w:t>
      </w:r>
      <w:proofErr w:type="spellStart"/>
      <w:r>
        <w:rPr>
          <w:rFonts w:ascii="Arial Narrow" w:hAnsi="Arial Narrow" w:cstheme="minorHAnsi"/>
          <w:bCs/>
          <w:sz w:val="20"/>
          <w:szCs w:val="20"/>
        </w:rPr>
        <w:t>më</w:t>
      </w:r>
      <w:proofErr w:type="spellEnd"/>
      <w:r>
        <w:rPr>
          <w:rFonts w:ascii="Arial Narrow" w:hAnsi="Arial Narrow" w:cstheme="minorHAnsi"/>
          <w:bCs/>
          <w:sz w:val="20"/>
          <w:szCs w:val="20"/>
        </w:rPr>
        <w:t xml:space="preserve"> </w:t>
      </w:r>
      <w:proofErr w:type="spellStart"/>
      <w:r>
        <w:rPr>
          <w:rFonts w:ascii="Arial Narrow" w:hAnsi="Arial Narrow" w:cstheme="minorHAnsi"/>
          <w:bCs/>
          <w:sz w:val="20"/>
          <w:szCs w:val="20"/>
        </w:rPr>
        <w:t>të</w:t>
      </w:r>
      <w:proofErr w:type="spellEnd"/>
      <w:r>
        <w:rPr>
          <w:rFonts w:ascii="Arial Narrow" w:hAnsi="Arial Narrow" w:cstheme="minorHAnsi"/>
          <w:bCs/>
          <w:sz w:val="20"/>
          <w:szCs w:val="20"/>
        </w:rPr>
        <w:t xml:space="preserve"> </w:t>
      </w:r>
      <w:proofErr w:type="spellStart"/>
      <w:r>
        <w:rPr>
          <w:rFonts w:ascii="Arial Narrow" w:hAnsi="Arial Narrow" w:cstheme="minorHAnsi"/>
          <w:bCs/>
          <w:sz w:val="20"/>
          <w:szCs w:val="20"/>
        </w:rPr>
        <w:t>lartë</w:t>
      </w:r>
      <w:proofErr w:type="spellEnd"/>
      <w:r>
        <w:rPr>
          <w:rFonts w:ascii="Arial Narrow" w:hAnsi="Arial Narrow" w:cstheme="minorHAnsi"/>
          <w:bCs/>
          <w:sz w:val="20"/>
          <w:szCs w:val="20"/>
        </w:rPr>
        <w:t xml:space="preserve"> </w:t>
      </w:r>
      <w:proofErr w:type="spellStart"/>
      <w:r>
        <w:rPr>
          <w:rFonts w:ascii="Arial Narrow" w:hAnsi="Arial Narrow" w:cstheme="minorHAnsi"/>
          <w:bCs/>
          <w:sz w:val="20"/>
          <w:szCs w:val="20"/>
        </w:rPr>
        <w:t>të</w:t>
      </w:r>
      <w:proofErr w:type="spellEnd"/>
      <w:r>
        <w:rPr>
          <w:rFonts w:ascii="Arial Narrow" w:hAnsi="Arial Narrow" w:cstheme="minorHAnsi"/>
          <w:bCs/>
          <w:sz w:val="20"/>
          <w:szCs w:val="20"/>
        </w:rPr>
        <w:t xml:space="preserve"> </w:t>
      </w:r>
      <w:proofErr w:type="spellStart"/>
      <w:r>
        <w:rPr>
          <w:rFonts w:ascii="Arial Narrow" w:hAnsi="Arial Narrow" w:cstheme="minorHAnsi"/>
          <w:bCs/>
          <w:sz w:val="20"/>
          <w:szCs w:val="20"/>
        </w:rPr>
        <w:t>qeverisë</w:t>
      </w:r>
      <w:proofErr w:type="spellEnd"/>
      <w:r>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kombëtare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qeverisë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përfshijnë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Presidentin</w:t>
      </w:r>
      <w:proofErr w:type="spellEnd"/>
      <w:r w:rsidRPr="004B1507">
        <w:rPr>
          <w:rFonts w:ascii="Arial Narrow" w:hAnsi="Arial Narrow" w:cstheme="minorHAnsi"/>
          <w:bCs/>
          <w:sz w:val="20"/>
          <w:szCs w:val="20"/>
        </w:rPr>
        <w:t>/</w:t>
      </w:r>
      <w:proofErr w:type="spellStart"/>
      <w:r w:rsidRPr="004B1507">
        <w:rPr>
          <w:rFonts w:ascii="Arial Narrow" w:hAnsi="Arial Narrow" w:cstheme="minorHAnsi"/>
          <w:bCs/>
          <w:sz w:val="20"/>
          <w:szCs w:val="20"/>
        </w:rPr>
        <w:t>Kryeministrin</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sekretarët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anëtarët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kabinetit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dhe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tjerë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rangut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punojnë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brenda</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degës</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ekzekutive</w:t>
      </w:r>
      <w:proofErr w:type="spellEnd"/>
      <w:r w:rsidRPr="004B1507">
        <w:rPr>
          <w:rFonts w:ascii="Arial Narrow" w:hAnsi="Arial Narrow" w:cstheme="minorHAnsi"/>
          <w:bCs/>
          <w:sz w:val="20"/>
          <w:szCs w:val="20"/>
        </w:rPr>
        <w:t>.</w:t>
      </w:r>
    </w:p>
    <w:p w14:paraId="2D6DD9D2" w14:textId="77777777" w:rsidR="003847BB" w:rsidRPr="004B1507" w:rsidRDefault="003847BB" w:rsidP="003847BB">
      <w:pPr>
        <w:spacing w:after="0" w:line="240" w:lineRule="auto"/>
        <w:ind w:left="0"/>
        <w:rPr>
          <w:rFonts w:ascii="Arial Narrow" w:hAnsi="Arial Narrow" w:cstheme="minorHAnsi"/>
          <w:b/>
          <w:bCs/>
          <w:sz w:val="20"/>
          <w:szCs w:val="20"/>
        </w:rPr>
      </w:pPr>
    </w:p>
    <w:p w14:paraId="6A4A0EA0" w14:textId="64EB9D91" w:rsidR="003847BB" w:rsidRPr="004B1507" w:rsidRDefault="003847BB" w:rsidP="003847BB">
      <w:pPr>
        <w:spacing w:after="0" w:line="240" w:lineRule="auto"/>
        <w:ind w:left="0"/>
        <w:rPr>
          <w:rFonts w:ascii="Arial Narrow" w:hAnsi="Arial Narrow" w:cstheme="minorHAnsi"/>
          <w:bCs/>
          <w:sz w:val="20"/>
          <w:szCs w:val="20"/>
        </w:rPr>
      </w:pPr>
      <w:r w:rsidRPr="004B1507">
        <w:rPr>
          <w:rFonts w:ascii="Arial Narrow" w:hAnsi="Arial Narrow" w:cstheme="minorHAnsi"/>
          <w:bCs/>
          <w:sz w:val="20"/>
          <w:szCs w:val="20"/>
        </w:rPr>
        <w:t xml:space="preserve">Ju </w:t>
      </w:r>
      <w:proofErr w:type="spellStart"/>
      <w:r w:rsidRPr="004B1507">
        <w:rPr>
          <w:rFonts w:ascii="Arial Narrow" w:hAnsi="Arial Narrow" w:cstheme="minorHAnsi"/>
          <w:bCs/>
          <w:sz w:val="20"/>
          <w:szCs w:val="20"/>
        </w:rPr>
        <w:t>lutemi</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tregoni</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nëse</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plotësisht</w:t>
      </w:r>
      <w:proofErr w:type="spellEnd"/>
      <w:r w:rsidRPr="004B1507">
        <w:rPr>
          <w:rFonts w:ascii="Arial Narrow" w:hAnsi="Arial Narrow" w:cstheme="minorHAnsi"/>
          <w:b/>
          <w:bCs/>
          <w:sz w:val="20"/>
          <w:szCs w:val="20"/>
        </w:rPr>
        <w:t xml:space="preserve"> </w:t>
      </w:r>
      <w:proofErr w:type="spellStart"/>
      <w:r>
        <w:rPr>
          <w:rFonts w:ascii="Arial Narrow" w:hAnsi="Arial Narrow" w:cstheme="minorHAnsi"/>
          <w:b/>
          <w:bCs/>
          <w:sz w:val="20"/>
          <w:szCs w:val="20"/>
        </w:rPr>
        <w:t>pajtoheni</w:t>
      </w:r>
      <w:proofErr w:type="spellEnd"/>
      <w:r w:rsidRPr="004B1507">
        <w:rPr>
          <w:rFonts w:ascii="Arial Narrow" w:hAnsi="Arial Narrow" w:cstheme="minorHAnsi"/>
          <w:b/>
          <w:bCs/>
          <w:sz w:val="20"/>
          <w:szCs w:val="20"/>
        </w:rPr>
        <w:t>,</w:t>
      </w:r>
      <w:r>
        <w:rPr>
          <w:rFonts w:ascii="Arial Narrow" w:hAnsi="Arial Narrow" w:cstheme="minorHAnsi"/>
          <w:b/>
          <w:bCs/>
          <w:sz w:val="20"/>
          <w:szCs w:val="20"/>
        </w:rPr>
        <w:t xml:space="preserve"> </w:t>
      </w:r>
      <w:proofErr w:type="spellStart"/>
      <w:r>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nuk</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ose</w:t>
      </w:r>
      <w:proofErr w:type="spellEnd"/>
      <w:r w:rsidRPr="004B1507">
        <w:rPr>
          <w:rFonts w:ascii="Arial Narrow" w:hAnsi="Arial Narrow" w:cstheme="minorHAnsi"/>
          <w:b/>
          <w:bCs/>
          <w:sz w:val="20"/>
          <w:szCs w:val="20"/>
        </w:rPr>
        <w:t xml:space="preserve"> </w:t>
      </w:r>
      <w:proofErr w:type="spellStart"/>
      <w:r>
        <w:rPr>
          <w:rFonts w:ascii="Arial Narrow" w:hAnsi="Arial Narrow" w:cstheme="minorHAnsi"/>
          <w:b/>
          <w:bCs/>
          <w:sz w:val="20"/>
          <w:szCs w:val="20"/>
        </w:rPr>
        <w:t>plotësisht</w:t>
      </w:r>
      <w:proofErr w:type="spellEnd"/>
      <w:r>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nuk</w:t>
      </w:r>
      <w:proofErr w:type="spellEnd"/>
      <w:r w:rsidRPr="004B1507">
        <w:rPr>
          <w:rFonts w:ascii="Arial Narrow" w:hAnsi="Arial Narrow" w:cstheme="minorHAnsi"/>
          <w:b/>
          <w:bCs/>
          <w:sz w:val="20"/>
          <w:szCs w:val="20"/>
        </w:rPr>
        <w:t xml:space="preserve"> </w:t>
      </w:r>
      <w:proofErr w:type="spellStart"/>
      <w:r w:rsidRPr="004B1507">
        <w:rPr>
          <w:rFonts w:ascii="Arial Narrow" w:hAnsi="Arial Narrow" w:cstheme="minorHAnsi"/>
          <w:b/>
          <w:bCs/>
          <w:sz w:val="20"/>
          <w:szCs w:val="20"/>
        </w:rPr>
        <w:t>pajtoheni</w:t>
      </w:r>
      <w:proofErr w:type="spellEnd"/>
      <w:r w:rsidRPr="004B1507">
        <w:rPr>
          <w:rFonts w:ascii="Arial Narrow" w:hAnsi="Arial Narrow" w:cstheme="minorHAnsi"/>
          <w:b/>
          <w:bCs/>
          <w:sz w:val="20"/>
          <w:szCs w:val="20"/>
        </w:rPr>
        <w:t xml:space="preserve"> </w:t>
      </w:r>
      <w:r w:rsidRPr="004B1507">
        <w:rPr>
          <w:rFonts w:ascii="Arial Narrow" w:hAnsi="Arial Narrow" w:cstheme="minorHAnsi"/>
          <w:bCs/>
          <w:sz w:val="20"/>
          <w:szCs w:val="20"/>
        </w:rPr>
        <w:t xml:space="preserve">me </w:t>
      </w:r>
      <w:proofErr w:type="spellStart"/>
      <w:r w:rsidRPr="004B1507">
        <w:rPr>
          <w:rFonts w:ascii="Arial Narrow" w:hAnsi="Arial Narrow" w:cstheme="minorHAnsi"/>
          <w:bCs/>
          <w:sz w:val="20"/>
          <w:szCs w:val="20"/>
        </w:rPr>
        <w:t>pohimet</w:t>
      </w:r>
      <w:proofErr w:type="spellEnd"/>
      <w:r w:rsidRPr="004B1507">
        <w:rPr>
          <w:rFonts w:ascii="Arial Narrow" w:hAnsi="Arial Narrow" w:cstheme="minorHAnsi"/>
          <w:bCs/>
          <w:sz w:val="20"/>
          <w:szCs w:val="20"/>
        </w:rPr>
        <w:t xml:space="preserve"> e </w:t>
      </w:r>
      <w:proofErr w:type="spellStart"/>
      <w:r w:rsidRPr="004B1507">
        <w:rPr>
          <w:rFonts w:ascii="Arial Narrow" w:hAnsi="Arial Narrow" w:cstheme="minorHAnsi"/>
          <w:bCs/>
          <w:sz w:val="20"/>
          <w:szCs w:val="20"/>
        </w:rPr>
        <w:t>mëposhtme</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Në</w:t>
      </w:r>
      <w:proofErr w:type="spellEnd"/>
      <w:r w:rsidRPr="004B1507">
        <w:rPr>
          <w:rFonts w:ascii="Arial Narrow" w:hAnsi="Arial Narrow" w:cstheme="minorHAnsi"/>
          <w:bCs/>
          <w:sz w:val="20"/>
          <w:szCs w:val="20"/>
        </w:rPr>
        <w:t xml:space="preserve"> </w:t>
      </w:r>
      <w:proofErr w:type="spellStart"/>
      <w:r w:rsidR="00A35196">
        <w:rPr>
          <w:rFonts w:ascii="Arial Narrow" w:hAnsi="Arial Narrow" w:cstheme="minorHAnsi"/>
          <w:bCs/>
          <w:sz w:val="20"/>
          <w:szCs w:val="20"/>
        </w:rPr>
        <w:t>Maqedonin</w:t>
      </w:r>
      <w:proofErr w:type="spellEnd"/>
      <w:r w:rsidR="00A35196">
        <w:rPr>
          <w:rFonts w:ascii="Arial Narrow" w:hAnsi="Arial Narrow" w:cstheme="minorHAnsi"/>
          <w:bCs/>
          <w:sz w:val="20"/>
          <w:szCs w:val="20"/>
        </w:rPr>
        <w:t xml:space="preserve"> e </w:t>
      </w:r>
      <w:proofErr w:type="spellStart"/>
      <w:r w:rsidR="00A35196">
        <w:rPr>
          <w:rFonts w:ascii="Arial Narrow" w:hAnsi="Arial Narrow" w:cstheme="minorHAnsi"/>
          <w:bCs/>
          <w:sz w:val="20"/>
          <w:szCs w:val="20"/>
        </w:rPr>
        <w:t>Veriut</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zyrtarë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lartë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të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qeverisë</w:t>
      </w:r>
      <w:proofErr w:type="spellEnd"/>
      <w:r w:rsidRPr="004B1507">
        <w:rPr>
          <w:rFonts w:ascii="Arial Narrow" w:hAnsi="Arial Narrow" w:cstheme="minorHAnsi"/>
          <w:bCs/>
          <w:sz w:val="20"/>
          <w:szCs w:val="20"/>
        </w:rPr>
        <w:t xml:space="preserve"> </w:t>
      </w:r>
      <w:proofErr w:type="spellStart"/>
      <w:r w:rsidRPr="004B1507">
        <w:rPr>
          <w:rFonts w:ascii="Arial Narrow" w:hAnsi="Arial Narrow" w:cstheme="minorHAnsi"/>
          <w:bCs/>
          <w:sz w:val="20"/>
          <w:szCs w:val="20"/>
        </w:rPr>
        <w:t>kombëtare</w:t>
      </w:r>
      <w:proofErr w:type="spellEnd"/>
      <w:r w:rsidRPr="004B1507">
        <w:rPr>
          <w:rFonts w:ascii="Arial Narrow" w:hAnsi="Arial Narrow" w:cstheme="minorHAnsi"/>
          <w:bCs/>
          <w:sz w:val="20"/>
          <w:szCs w:val="20"/>
        </w:rPr>
        <w:t>…</w:t>
      </w:r>
    </w:p>
    <w:p w14:paraId="361FF8F3" w14:textId="77777777" w:rsidR="003847BB" w:rsidRDefault="003847BB" w:rsidP="00037E4A">
      <w:pPr>
        <w:spacing w:after="0" w:line="240" w:lineRule="auto"/>
        <w:ind w:left="0"/>
        <w:rPr>
          <w:rFonts w:ascii="Arial Narrow" w:hAnsi="Arial Narrow" w:cstheme="minorHAnsi"/>
          <w:b/>
          <w:bCs/>
          <w:sz w:val="20"/>
          <w:szCs w:val="20"/>
        </w:rPr>
      </w:pPr>
    </w:p>
    <w:p w14:paraId="039E608B" w14:textId="77777777" w:rsidR="00037E4A" w:rsidRPr="00071FB0" w:rsidRDefault="00037E4A" w:rsidP="00037E4A">
      <w:pPr>
        <w:spacing w:after="0" w:line="240" w:lineRule="auto"/>
        <w:ind w:lef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990"/>
        <w:gridCol w:w="4950"/>
        <w:gridCol w:w="4140"/>
      </w:tblGrid>
      <w:tr w:rsidR="00CB2E87" w:rsidRPr="00071FB0" w14:paraId="1832F95E" w14:textId="77777777" w:rsidTr="00CB2E87">
        <w:tc>
          <w:tcPr>
            <w:tcW w:w="990" w:type="dxa"/>
          </w:tcPr>
          <w:p w14:paraId="6DEA54F0" w14:textId="77777777" w:rsidR="00CB2E87" w:rsidRPr="00767D7B" w:rsidRDefault="00CB2E87" w:rsidP="00CB2E87">
            <w:pPr>
              <w:ind w:left="0"/>
              <w:rPr>
                <w:rFonts w:ascii="Arial Narrow" w:hAnsi="Arial Narrow" w:cstheme="minorHAnsi"/>
                <w:b/>
                <w:bCs/>
                <w:sz w:val="20"/>
                <w:szCs w:val="20"/>
              </w:rPr>
            </w:pPr>
            <w:r>
              <w:rPr>
                <w:rFonts w:ascii="Arial Narrow" w:hAnsi="Arial Narrow" w:cstheme="minorHAnsi"/>
                <w:b/>
                <w:bCs/>
                <w:sz w:val="20"/>
                <w:szCs w:val="20"/>
              </w:rPr>
              <w:t>q48_G2</w:t>
            </w:r>
          </w:p>
        </w:tc>
        <w:tc>
          <w:tcPr>
            <w:tcW w:w="4950" w:type="dxa"/>
          </w:tcPr>
          <w:p w14:paraId="51C96DFA"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përdorin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dezinformata</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formuar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opinionin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publik</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në</w:t>
            </w:r>
            <w:proofErr w:type="spellEnd"/>
            <w:r w:rsidR="00E85867" w:rsidRPr="00E85867">
              <w:rPr>
                <w:rFonts w:ascii="Arial Narrow" w:hAnsi="Arial Narrow" w:cstheme="minorHAnsi"/>
                <w:sz w:val="20"/>
                <w:szCs w:val="20"/>
              </w:rPr>
              <w:t xml:space="preserve"> favor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tyre</w:t>
            </w:r>
            <w:proofErr w:type="spellEnd"/>
            <w:r>
              <w:rPr>
                <w:rFonts w:ascii="Arial Narrow" w:hAnsi="Arial Narrow" w:cstheme="minorHAnsi"/>
                <w:sz w:val="20"/>
                <w:szCs w:val="20"/>
              </w:rPr>
              <w:t xml:space="preserve">. </w:t>
            </w:r>
          </w:p>
        </w:tc>
        <w:tc>
          <w:tcPr>
            <w:tcW w:w="4140" w:type="dxa"/>
          </w:tcPr>
          <w:p w14:paraId="378CF426"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57F37F6"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C92B041"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280B04A"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2DF7D855"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6F64DBA6" w14:textId="77777777" w:rsidTr="00CB2E87">
        <w:tc>
          <w:tcPr>
            <w:tcW w:w="990" w:type="dxa"/>
          </w:tcPr>
          <w:p w14:paraId="76953F5F" w14:textId="77777777" w:rsidR="00CB2E87" w:rsidRPr="00071FB0" w:rsidRDefault="00CB2E87" w:rsidP="00CB2E87">
            <w:pPr>
              <w:ind w:left="0"/>
              <w:rPr>
                <w:rFonts w:ascii="Arial Narrow" w:hAnsi="Arial Narrow" w:cstheme="minorHAnsi"/>
                <w:sz w:val="20"/>
                <w:szCs w:val="20"/>
              </w:rPr>
            </w:pPr>
            <w:r w:rsidRPr="00C25B46">
              <w:rPr>
                <w:rFonts w:ascii="Arial Narrow" w:hAnsi="Arial Narrow" w:cstheme="minorHAnsi"/>
                <w:b/>
                <w:bCs/>
                <w:sz w:val="20"/>
                <w:szCs w:val="20"/>
              </w:rPr>
              <w:t>q4</w:t>
            </w:r>
            <w:r>
              <w:rPr>
                <w:rFonts w:ascii="Arial Narrow" w:hAnsi="Arial Narrow" w:cstheme="minorHAnsi"/>
                <w:b/>
                <w:bCs/>
                <w:sz w:val="20"/>
                <w:szCs w:val="20"/>
              </w:rPr>
              <w:t>9</w:t>
            </w:r>
            <w:r w:rsidRPr="00C25B46">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56AD1081"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gjenerojnë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shpërqendrime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nga</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çështje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rëndësishme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fajësojnë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armiqtë</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jashtëm</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ose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tradhtarët</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brendshëm</w:t>
            </w:r>
            <w:proofErr w:type="spellEnd"/>
            <w:r w:rsidR="00E85867" w:rsidRPr="00E85867">
              <w:rPr>
                <w:rFonts w:ascii="Arial Narrow" w:hAnsi="Arial Narrow" w:cstheme="minorHAnsi"/>
                <w:sz w:val="20"/>
                <w:szCs w:val="20"/>
              </w:rPr>
              <w:t>.</w:t>
            </w:r>
          </w:p>
        </w:tc>
        <w:tc>
          <w:tcPr>
            <w:tcW w:w="4140" w:type="dxa"/>
          </w:tcPr>
          <w:p w14:paraId="485EFB68"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EDF96C0"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2A73903"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44430C45"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B3A8749"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561B7A9C" w14:textId="77777777" w:rsidTr="00CB2E87">
        <w:tc>
          <w:tcPr>
            <w:tcW w:w="990" w:type="dxa"/>
          </w:tcPr>
          <w:p w14:paraId="0B4B713C"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b/>
                <w:bCs/>
                <w:sz w:val="20"/>
                <w:szCs w:val="20"/>
              </w:rPr>
              <w:t>q50</w:t>
            </w:r>
            <w:r w:rsidRPr="00C25B46">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6843BD12"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mohojnë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kritikat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faktet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minojnë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besueshmërinë</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atyre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që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i</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paraqesin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ato</w:t>
            </w:r>
            <w:proofErr w:type="spellEnd"/>
            <w:r w:rsidR="00E85867" w:rsidRPr="00E85867">
              <w:rPr>
                <w:rFonts w:ascii="Arial Narrow" w:hAnsi="Arial Narrow" w:cstheme="minorHAnsi"/>
                <w:sz w:val="20"/>
                <w:szCs w:val="20"/>
              </w:rPr>
              <w:t>.</w:t>
            </w:r>
          </w:p>
        </w:tc>
        <w:tc>
          <w:tcPr>
            <w:tcW w:w="4140" w:type="dxa"/>
          </w:tcPr>
          <w:p w14:paraId="09B9572D"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6520196"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3139FB9"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2E359F2"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6FE554F"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E95C8F">
              <w:rPr>
                <w:rFonts w:ascii="Calibri Light" w:hAnsi="Calibri Light"/>
                <w:sz w:val="20"/>
                <w:szCs w:val="20"/>
                <w:u w:val="dotted"/>
              </w:rPr>
              <w:tab/>
            </w:r>
            <w:r w:rsidR="00CB2E87" w:rsidRPr="00071FB0">
              <w:rPr>
                <w:rFonts w:ascii="Arial Narrow" w:hAnsi="Arial Narrow"/>
                <w:sz w:val="20"/>
                <w:szCs w:val="20"/>
                <w:u w:val="dotted"/>
              </w:rPr>
              <w:tab/>
            </w:r>
            <w:r w:rsidR="00CB2E87" w:rsidRPr="00071FB0">
              <w:rPr>
                <w:rFonts w:ascii="Arial Narrow" w:hAnsi="Arial Narrow"/>
                <w:sz w:val="20"/>
                <w:szCs w:val="20"/>
              </w:rPr>
              <w:t>99</w:t>
            </w:r>
          </w:p>
        </w:tc>
      </w:tr>
      <w:tr w:rsidR="00CB2E87" w:rsidRPr="00071FB0" w14:paraId="3EC9BAE0" w14:textId="77777777" w:rsidTr="00CB2E87">
        <w:tc>
          <w:tcPr>
            <w:tcW w:w="990" w:type="dxa"/>
          </w:tcPr>
          <w:p w14:paraId="773B9460"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1</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43B821AF" w14:textId="77777777" w:rsidR="00CB2E87" w:rsidRPr="00071FB0" w:rsidRDefault="00CB2E87" w:rsidP="00E8586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kërkojnë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centralizojnë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funksionet</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qeverisë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heqin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autonominë</w:t>
            </w:r>
            <w:proofErr w:type="spellEnd"/>
            <w:r w:rsid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nga</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autoritetet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lokale</w:t>
            </w:r>
            <w:proofErr w:type="spellEnd"/>
            <w:r w:rsidR="00E85867" w:rsidRPr="00E85867">
              <w:rPr>
                <w:rFonts w:ascii="Arial Narrow" w:hAnsi="Arial Narrow" w:cstheme="minorHAnsi"/>
                <w:sz w:val="20"/>
                <w:szCs w:val="20"/>
              </w:rPr>
              <w:t>.</w:t>
            </w:r>
          </w:p>
        </w:tc>
        <w:tc>
          <w:tcPr>
            <w:tcW w:w="4140" w:type="dxa"/>
          </w:tcPr>
          <w:p w14:paraId="09F10554"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E661751"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2D997A49"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3F4FFBC"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1903B880"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E95C8F">
              <w:rPr>
                <w:rFonts w:ascii="Calibri Light" w:hAnsi="Calibri Light"/>
                <w:sz w:val="20"/>
                <w:szCs w:val="20"/>
                <w:u w:val="dotted"/>
              </w:rPr>
              <w:tab/>
            </w:r>
            <w:r w:rsidR="00CB2E87" w:rsidRPr="00071FB0">
              <w:rPr>
                <w:rFonts w:ascii="Arial Narrow" w:hAnsi="Arial Narrow"/>
                <w:sz w:val="20"/>
                <w:szCs w:val="20"/>
                <w:u w:val="dotted"/>
              </w:rPr>
              <w:tab/>
            </w:r>
            <w:r w:rsidR="00CB2E87" w:rsidRPr="00071FB0">
              <w:rPr>
                <w:rFonts w:ascii="Arial Narrow" w:hAnsi="Arial Narrow"/>
                <w:sz w:val="20"/>
                <w:szCs w:val="20"/>
              </w:rPr>
              <w:t>99</w:t>
            </w:r>
          </w:p>
        </w:tc>
      </w:tr>
      <w:tr w:rsidR="00CB2E87" w:rsidRPr="00071FB0" w14:paraId="3218703A" w14:textId="77777777" w:rsidTr="00CB2E87">
        <w:tc>
          <w:tcPr>
            <w:tcW w:w="990" w:type="dxa"/>
          </w:tcPr>
          <w:p w14:paraId="5C12FBF0"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lastRenderedPageBreak/>
              <w:t>q5</w:t>
            </w:r>
            <w:r>
              <w:rPr>
                <w:rFonts w:ascii="Arial Narrow" w:hAnsi="Arial Narrow" w:cstheme="minorHAnsi"/>
                <w:b/>
                <w:bCs/>
                <w:sz w:val="20"/>
                <w:szCs w:val="20"/>
              </w:rPr>
              <w:t>2</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1236958C" w14:textId="77777777" w:rsidR="006130A8"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sulmojnë</w:t>
            </w:r>
            <w:proofErr w:type="spellEnd"/>
            <w:r w:rsidR="00E85867" w:rsidRPr="00E85867">
              <w:rPr>
                <w:rFonts w:ascii="Arial Narrow" w:hAnsi="Arial Narrow" w:cstheme="minorHAnsi"/>
                <w:sz w:val="20"/>
                <w:szCs w:val="20"/>
              </w:rPr>
              <w:t xml:space="preserve"> apo </w:t>
            </w:r>
            <w:proofErr w:type="spellStart"/>
            <w:r w:rsidR="00E85867" w:rsidRPr="00E85867">
              <w:rPr>
                <w:rFonts w:ascii="Arial Narrow" w:hAnsi="Arial Narrow" w:cstheme="minorHAnsi"/>
                <w:sz w:val="20"/>
                <w:szCs w:val="20"/>
              </w:rPr>
              <w:t>diskreditojnë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mediat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organizatat</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shoqërisë</w:t>
            </w:r>
            <w:proofErr w:type="spellEnd"/>
            <w:r w:rsidR="00E85867" w:rsidRPr="00E85867">
              <w:rPr>
                <w:rFonts w:ascii="Arial Narrow" w:hAnsi="Arial Narrow" w:cstheme="minorHAnsi"/>
                <w:sz w:val="20"/>
                <w:szCs w:val="20"/>
              </w:rPr>
              <w:t xml:space="preserve"> </w:t>
            </w:r>
          </w:p>
          <w:p w14:paraId="5F581AD9" w14:textId="0BCB52DD" w:rsidR="00CB2E87" w:rsidRPr="00071FB0" w:rsidRDefault="00E85867" w:rsidP="00CB2E87">
            <w:pPr>
              <w:ind w:left="0"/>
              <w:rPr>
                <w:rFonts w:ascii="Arial Narrow" w:hAnsi="Arial Narrow" w:cstheme="minorHAnsi"/>
                <w:sz w:val="20"/>
                <w:szCs w:val="20"/>
              </w:rPr>
            </w:pPr>
            <w:r w:rsidRPr="00E85867">
              <w:rPr>
                <w:rFonts w:ascii="Arial Narrow" w:hAnsi="Arial Narrow" w:cstheme="minorHAnsi"/>
                <w:sz w:val="20"/>
                <w:szCs w:val="20"/>
              </w:rPr>
              <w:t xml:space="preserve">civile </w:t>
            </w:r>
            <w:proofErr w:type="spellStart"/>
            <w:r w:rsidRPr="00E85867">
              <w:rPr>
                <w:rFonts w:ascii="Arial Narrow" w:hAnsi="Arial Narrow" w:cstheme="minorHAnsi"/>
                <w:sz w:val="20"/>
                <w:szCs w:val="20"/>
              </w:rPr>
              <w:t>që</w:t>
            </w:r>
            <w:proofErr w:type="spellEnd"/>
            <w:r w:rsidRPr="00E85867">
              <w:rPr>
                <w:rFonts w:ascii="Arial Narrow" w:hAnsi="Arial Narrow" w:cstheme="minorHAnsi"/>
                <w:sz w:val="20"/>
                <w:szCs w:val="20"/>
              </w:rPr>
              <w:t xml:space="preserve"> </w:t>
            </w:r>
            <w:proofErr w:type="spellStart"/>
            <w:r w:rsidRPr="00E85867">
              <w:rPr>
                <w:rFonts w:ascii="Arial Narrow" w:hAnsi="Arial Narrow" w:cstheme="minorHAnsi"/>
                <w:sz w:val="20"/>
                <w:szCs w:val="20"/>
              </w:rPr>
              <w:t>i</w:t>
            </w:r>
            <w:proofErr w:type="spellEnd"/>
            <w:r w:rsidRPr="00E85867">
              <w:rPr>
                <w:rFonts w:ascii="Arial Narrow" w:hAnsi="Arial Narrow" w:cstheme="minorHAnsi"/>
                <w:sz w:val="20"/>
                <w:szCs w:val="20"/>
              </w:rPr>
              <w:t xml:space="preserve"> </w:t>
            </w:r>
            <w:proofErr w:type="spellStart"/>
            <w:r w:rsidRPr="00E85867">
              <w:rPr>
                <w:rFonts w:ascii="Arial Narrow" w:hAnsi="Arial Narrow" w:cstheme="minorHAnsi"/>
                <w:sz w:val="20"/>
                <w:szCs w:val="20"/>
              </w:rPr>
              <w:t>kritikojnë</w:t>
            </w:r>
            <w:proofErr w:type="spellEnd"/>
            <w:r w:rsidRPr="00E85867">
              <w:rPr>
                <w:rFonts w:ascii="Arial Narrow" w:hAnsi="Arial Narrow" w:cstheme="minorHAnsi"/>
                <w:sz w:val="20"/>
                <w:szCs w:val="20"/>
              </w:rPr>
              <w:t xml:space="preserve"> </w:t>
            </w:r>
            <w:proofErr w:type="spellStart"/>
            <w:r w:rsidRPr="00E85867">
              <w:rPr>
                <w:rFonts w:ascii="Arial Narrow" w:hAnsi="Arial Narrow" w:cstheme="minorHAnsi"/>
                <w:sz w:val="20"/>
                <w:szCs w:val="20"/>
              </w:rPr>
              <w:t>ato</w:t>
            </w:r>
            <w:proofErr w:type="spellEnd"/>
            <w:r w:rsidRPr="00E85867">
              <w:rPr>
                <w:rFonts w:ascii="Arial Narrow" w:hAnsi="Arial Narrow" w:cstheme="minorHAnsi"/>
                <w:sz w:val="20"/>
                <w:szCs w:val="20"/>
              </w:rPr>
              <w:t>.</w:t>
            </w:r>
          </w:p>
        </w:tc>
        <w:tc>
          <w:tcPr>
            <w:tcW w:w="4140" w:type="dxa"/>
          </w:tcPr>
          <w:p w14:paraId="520AEFEA"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08A2D23B"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967DC53"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07C5383"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4C9CAFFE"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0512C959" w14:textId="77777777" w:rsidTr="00CB2E87">
        <w:tc>
          <w:tcPr>
            <w:tcW w:w="990" w:type="dxa"/>
          </w:tcPr>
          <w:p w14:paraId="6E962973"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3</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11C10C74"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ndjekin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penalisht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dënojnë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gazetarët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drejtuesit</w:t>
            </w:r>
            <w:proofErr w:type="spellEnd"/>
            <w:r w:rsidR="00E85867" w:rsidRPr="00E85867">
              <w:rPr>
                <w:rFonts w:ascii="Arial Narrow" w:hAnsi="Arial Narrow" w:cstheme="minorHAnsi"/>
                <w:sz w:val="20"/>
                <w:szCs w:val="20"/>
              </w:rPr>
              <w:t xml:space="preserve"> e </w:t>
            </w:r>
            <w:proofErr w:type="spellStart"/>
            <w:r w:rsidR="00E85867" w:rsidRPr="00E85867">
              <w:rPr>
                <w:rFonts w:ascii="Arial Narrow" w:hAnsi="Arial Narrow" w:cstheme="minorHAnsi"/>
                <w:sz w:val="20"/>
                <w:szCs w:val="20"/>
              </w:rPr>
              <w:t>organizatave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shoqërisë</w:t>
            </w:r>
            <w:proofErr w:type="spellEnd"/>
            <w:r w:rsidR="00E85867" w:rsidRPr="00E85867">
              <w:rPr>
                <w:rFonts w:ascii="Arial Narrow" w:hAnsi="Arial Narrow" w:cstheme="minorHAnsi"/>
                <w:sz w:val="20"/>
                <w:szCs w:val="20"/>
              </w:rPr>
              <w:t xml:space="preserve"> civile </w:t>
            </w:r>
            <w:proofErr w:type="spellStart"/>
            <w:r w:rsidR="00E85867" w:rsidRPr="00E85867">
              <w:rPr>
                <w:rFonts w:ascii="Arial Narrow" w:hAnsi="Arial Narrow" w:cstheme="minorHAnsi"/>
                <w:sz w:val="20"/>
                <w:szCs w:val="20"/>
              </w:rPr>
              <w:t>që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i</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kritikojnë</w:t>
            </w:r>
            <w:proofErr w:type="spellEnd"/>
            <w:r w:rsidR="00E85867" w:rsidRPr="00E85867">
              <w:rPr>
                <w:rFonts w:ascii="Arial Narrow" w:hAnsi="Arial Narrow" w:cstheme="minorHAnsi"/>
                <w:sz w:val="20"/>
                <w:szCs w:val="20"/>
              </w:rPr>
              <w:t>.</w:t>
            </w:r>
          </w:p>
        </w:tc>
        <w:tc>
          <w:tcPr>
            <w:tcW w:w="4140" w:type="dxa"/>
          </w:tcPr>
          <w:p w14:paraId="3607725E"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6BB4AC7"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A308AD5"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634B05B6"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50270C61"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7338CE84" w14:textId="77777777" w:rsidTr="00CB2E87">
        <w:tc>
          <w:tcPr>
            <w:tcW w:w="990" w:type="dxa"/>
          </w:tcPr>
          <w:p w14:paraId="3CC30238"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4</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2039029A" w14:textId="77777777" w:rsidR="00CB2E87" w:rsidRPr="00071FB0" w:rsidRDefault="00CB2E87" w:rsidP="00E8586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përdorin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fuqitë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emergjente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anashkaluar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kontrollet</w:t>
            </w:r>
            <w:proofErr w:type="spellEnd"/>
            <w:r w:rsidR="00E85867" w:rsidRP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dhe</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baraspeshën</w:t>
            </w:r>
            <w:proofErr w:type="spellEnd"/>
            <w:r w:rsid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institucionale</w:t>
            </w:r>
            <w:proofErr w:type="spellEnd"/>
            <w:r w:rsidR="00E85867">
              <w:rPr>
                <w:rFonts w:ascii="Arial Narrow" w:hAnsi="Arial Narrow" w:cstheme="minorHAnsi"/>
                <w:sz w:val="20"/>
                <w:szCs w:val="20"/>
              </w:rPr>
              <w:t>.</w:t>
            </w:r>
          </w:p>
        </w:tc>
        <w:tc>
          <w:tcPr>
            <w:tcW w:w="4140" w:type="dxa"/>
          </w:tcPr>
          <w:p w14:paraId="462582C5"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8169B95"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65B58B5"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7966C65B"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6D49082" w14:textId="77777777" w:rsidR="00CB2E87" w:rsidRDefault="00E85867" w:rsidP="00E85867">
            <w:pPr>
              <w:ind w:left="0"/>
              <w:rPr>
                <w:rFonts w:ascii="Arial Narrow" w:hAnsi="Arial Narrow"/>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p w14:paraId="53B8CA61" w14:textId="77777777" w:rsidR="00CB2E87" w:rsidRPr="00034C41" w:rsidRDefault="00CB2E87" w:rsidP="00CB2E87">
            <w:pPr>
              <w:ind w:left="0"/>
              <w:rPr>
                <w:rFonts w:ascii="Arial Narrow" w:hAnsi="Arial Narrow"/>
                <w:sz w:val="20"/>
                <w:szCs w:val="20"/>
              </w:rPr>
            </w:pPr>
          </w:p>
        </w:tc>
      </w:tr>
      <w:tr w:rsidR="00CB2E87" w:rsidRPr="00071FB0" w14:paraId="4942AF78" w14:textId="77777777" w:rsidTr="00CB2E87">
        <w:tc>
          <w:tcPr>
            <w:tcW w:w="990" w:type="dxa"/>
          </w:tcPr>
          <w:p w14:paraId="655791A4"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5</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6B7B2BCC" w14:textId="77777777" w:rsidR="00CB2E87" w:rsidRPr="00071FB0" w:rsidRDefault="00CB2E87" w:rsidP="00E8586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sulmojnë</w:t>
            </w:r>
            <w:proofErr w:type="spellEnd"/>
            <w:r w:rsidR="00E85867" w:rsidRPr="00E85867">
              <w:rPr>
                <w:rFonts w:ascii="Arial Narrow" w:hAnsi="Arial Narrow" w:cstheme="minorHAnsi"/>
                <w:sz w:val="20"/>
                <w:szCs w:val="20"/>
              </w:rPr>
              <w:t xml:space="preserve"> apo </w:t>
            </w:r>
            <w:proofErr w:type="spellStart"/>
            <w:r w:rsidR="00E85867" w:rsidRPr="00E85867">
              <w:rPr>
                <w:rFonts w:ascii="Arial Narrow" w:hAnsi="Arial Narrow" w:cstheme="minorHAnsi"/>
                <w:sz w:val="20"/>
                <w:szCs w:val="20"/>
              </w:rPr>
              <w:t>diskreditojnë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sistemin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zgjedhor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dhe</w:t>
            </w:r>
            <w:proofErr w:type="spellEnd"/>
            <w:r w:rsidR="00E85867" w:rsidRP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organet</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mbikëqyrëse</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elektorale</w:t>
            </w:r>
            <w:proofErr w:type="spellEnd"/>
            <w:r w:rsidR="00E85867" w:rsidRPr="00E85867">
              <w:rPr>
                <w:rFonts w:ascii="Arial Narrow" w:hAnsi="Arial Narrow" w:cstheme="minorHAnsi"/>
                <w:sz w:val="20"/>
                <w:szCs w:val="20"/>
              </w:rPr>
              <w:t>.</w:t>
            </w:r>
          </w:p>
        </w:tc>
        <w:tc>
          <w:tcPr>
            <w:tcW w:w="4140" w:type="dxa"/>
          </w:tcPr>
          <w:p w14:paraId="6F4C2E89"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58A240AB"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6397C68C"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50A8CE50"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76FFAAA7"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5C507419" w14:textId="77777777" w:rsidTr="00CB2E87">
        <w:tc>
          <w:tcPr>
            <w:tcW w:w="990" w:type="dxa"/>
          </w:tcPr>
          <w:p w14:paraId="1E527087" w14:textId="77777777" w:rsidR="00CB2E87" w:rsidRPr="00071FB0" w:rsidRDefault="00CB2E87" w:rsidP="00CB2E87">
            <w:pPr>
              <w:ind w:left="0"/>
              <w:rPr>
                <w:rFonts w:ascii="Arial Narrow" w:hAnsi="Arial Narrow" w:cstheme="minorHAnsi"/>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6</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5BB3AE07" w14:textId="77777777" w:rsidR="00CB2E87" w:rsidRPr="00071FB0" w:rsidRDefault="00CB2E87" w:rsidP="00CB2E87">
            <w:pPr>
              <w:ind w:left="0"/>
              <w:rPr>
                <w:rFonts w:ascii="Arial Narrow" w:hAnsi="Arial Narrow" w:cstheme="minorHAnsi"/>
                <w:sz w:val="20"/>
                <w:szCs w:val="20"/>
              </w:rPr>
            </w:pPr>
            <w:r>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manipulojnë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procesin</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zgjedhor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fituar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pushtetin</w:t>
            </w:r>
            <w:proofErr w:type="spellEnd"/>
            <w:r w:rsidR="00E85867" w:rsidRPr="00E85867">
              <w:rPr>
                <w:rFonts w:ascii="Arial Narrow" w:hAnsi="Arial Narrow" w:cstheme="minorHAnsi"/>
                <w:sz w:val="20"/>
                <w:szCs w:val="20"/>
              </w:rPr>
              <w:t>.</w:t>
            </w:r>
          </w:p>
        </w:tc>
        <w:tc>
          <w:tcPr>
            <w:tcW w:w="4140" w:type="dxa"/>
          </w:tcPr>
          <w:p w14:paraId="17282B38"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7B0ED3AA"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02DB162D"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29EE61BD"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39285BA4" w14:textId="77777777" w:rsidR="00CB2E87" w:rsidRPr="00071FB0" w:rsidRDefault="00E85867" w:rsidP="00E85867">
            <w:pPr>
              <w:ind w:left="0"/>
              <w:rPr>
                <w:rFonts w:ascii="Arial Narrow" w:hAnsi="Arial Narrow" w:cstheme="minorHAnsi"/>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r w:rsidR="00CB2E87" w:rsidRPr="00071FB0" w14:paraId="0B8EA829" w14:textId="77777777" w:rsidTr="00CB2E87">
        <w:tc>
          <w:tcPr>
            <w:tcW w:w="990" w:type="dxa"/>
          </w:tcPr>
          <w:p w14:paraId="1582D4E7" w14:textId="77777777" w:rsidR="00CB2E87" w:rsidRPr="00071FB0" w:rsidRDefault="00CB2E87" w:rsidP="00CB2E87">
            <w:pPr>
              <w:ind w:left="0"/>
              <w:rPr>
                <w:rFonts w:ascii="Arial Narrow" w:hAnsi="Arial Narrow"/>
                <w:b/>
                <w:sz w:val="20"/>
                <w:szCs w:val="20"/>
              </w:rPr>
            </w:pPr>
            <w:r w:rsidRPr="002F5F5E">
              <w:rPr>
                <w:rFonts w:ascii="Arial Narrow" w:hAnsi="Arial Narrow" w:cstheme="minorHAnsi"/>
                <w:b/>
                <w:bCs/>
                <w:sz w:val="20"/>
                <w:szCs w:val="20"/>
              </w:rPr>
              <w:t>q5</w:t>
            </w:r>
            <w:r>
              <w:rPr>
                <w:rFonts w:ascii="Arial Narrow" w:hAnsi="Arial Narrow" w:cstheme="minorHAnsi"/>
                <w:b/>
                <w:bCs/>
                <w:sz w:val="20"/>
                <w:szCs w:val="20"/>
              </w:rPr>
              <w:t>7</w:t>
            </w:r>
            <w:r w:rsidRPr="002F5F5E">
              <w:rPr>
                <w:rFonts w:ascii="Arial Narrow" w:hAnsi="Arial Narrow" w:cstheme="minorHAnsi"/>
                <w:b/>
                <w:bCs/>
                <w:sz w:val="20"/>
                <w:szCs w:val="20"/>
              </w:rPr>
              <w:t>_G</w:t>
            </w:r>
            <w:r>
              <w:rPr>
                <w:rFonts w:ascii="Arial Narrow" w:hAnsi="Arial Narrow" w:cstheme="minorHAnsi"/>
                <w:b/>
                <w:bCs/>
                <w:sz w:val="20"/>
                <w:szCs w:val="20"/>
              </w:rPr>
              <w:t>2</w:t>
            </w:r>
          </w:p>
        </w:tc>
        <w:tc>
          <w:tcPr>
            <w:tcW w:w="4950" w:type="dxa"/>
          </w:tcPr>
          <w:p w14:paraId="572E5205" w14:textId="77777777" w:rsidR="00CB2E87" w:rsidRPr="00071FB0" w:rsidRDefault="00CB2E87" w:rsidP="00E85867">
            <w:pPr>
              <w:ind w:left="0"/>
              <w:rPr>
                <w:rFonts w:ascii="Arial Narrow" w:hAnsi="Arial Narrow" w:cstheme="minorHAnsi"/>
                <w:sz w:val="20"/>
                <w:szCs w:val="20"/>
              </w:rPr>
            </w:pPr>
            <w:r>
              <w:rPr>
                <w:rFonts w:ascii="Arial Narrow" w:hAnsi="Arial Narrow" w:cstheme="minorHAnsi"/>
                <w:sz w:val="20"/>
                <w:szCs w:val="20"/>
              </w:rPr>
              <w:t xml:space="preserve">. </w:t>
            </w:r>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punojnë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në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mënyrë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aktive</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për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të</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fituar</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pushtet</w:t>
            </w:r>
            <w:proofErr w:type="spellEnd"/>
            <w:r w:rsidR="00E85867" w:rsidRPr="00E85867">
              <w:rPr>
                <w:rFonts w:ascii="Arial Narrow" w:hAnsi="Arial Narrow" w:cstheme="minorHAnsi"/>
                <w:sz w:val="20"/>
                <w:szCs w:val="20"/>
              </w:rPr>
              <w:t xml:space="preserve"> </w:t>
            </w:r>
            <w:proofErr w:type="spellStart"/>
            <w:r w:rsidR="00E85867" w:rsidRPr="00E85867">
              <w:rPr>
                <w:rFonts w:ascii="Arial Narrow" w:hAnsi="Arial Narrow" w:cstheme="minorHAnsi"/>
                <w:sz w:val="20"/>
                <w:szCs w:val="20"/>
              </w:rPr>
              <w:t>d</w:t>
            </w:r>
            <w:r w:rsidR="00E85867">
              <w:rPr>
                <w:rFonts w:ascii="Arial Narrow" w:hAnsi="Arial Narrow" w:cstheme="minorHAnsi"/>
                <w:sz w:val="20"/>
                <w:szCs w:val="20"/>
              </w:rPr>
              <w:t>he</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ndikim</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në</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rajone</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të</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tjera</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të</w:t>
            </w:r>
            <w:proofErr w:type="spellEnd"/>
            <w:r w:rsidR="00E85867">
              <w:rPr>
                <w:rFonts w:ascii="Arial Narrow" w:hAnsi="Arial Narrow" w:cstheme="minorHAnsi"/>
                <w:sz w:val="20"/>
                <w:szCs w:val="20"/>
              </w:rPr>
              <w:t xml:space="preserve"> </w:t>
            </w:r>
            <w:proofErr w:type="spellStart"/>
            <w:r w:rsidR="00E85867">
              <w:rPr>
                <w:rFonts w:ascii="Arial Narrow" w:hAnsi="Arial Narrow" w:cstheme="minorHAnsi"/>
                <w:sz w:val="20"/>
                <w:szCs w:val="20"/>
              </w:rPr>
              <w:t>botës</w:t>
            </w:r>
            <w:proofErr w:type="spellEnd"/>
            <w:r w:rsidR="00E85867" w:rsidRPr="00E85867">
              <w:rPr>
                <w:rFonts w:ascii="Arial Narrow" w:hAnsi="Arial Narrow" w:cstheme="minorHAnsi"/>
                <w:sz w:val="20"/>
                <w:szCs w:val="20"/>
              </w:rPr>
              <w:t>.</w:t>
            </w:r>
          </w:p>
        </w:tc>
        <w:tc>
          <w:tcPr>
            <w:tcW w:w="4140" w:type="dxa"/>
          </w:tcPr>
          <w:p w14:paraId="270D7B2F"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B3B8D18"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6A0B573"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3</w:t>
            </w:r>
          </w:p>
          <w:p w14:paraId="1E5DCD8D" w14:textId="77777777" w:rsidR="00E85867" w:rsidRPr="00071FB0" w:rsidRDefault="00E85867" w:rsidP="00E85867">
            <w:pPr>
              <w:ind w:left="0"/>
              <w:rPr>
                <w:rFonts w:ascii="Arial Narrow" w:hAnsi="Arial Narrow"/>
                <w:sz w:val="20"/>
                <w:szCs w:val="20"/>
              </w:rPr>
            </w:pPr>
            <w:proofErr w:type="spellStart"/>
            <w:r>
              <w:rPr>
                <w:rFonts w:ascii="Arial Narrow" w:hAnsi="Arial Narrow"/>
                <w:sz w:val="20"/>
                <w:szCs w:val="20"/>
              </w:rPr>
              <w:t>Plotësisht</w:t>
            </w:r>
            <w:proofErr w:type="spellEnd"/>
            <w:r>
              <w:rPr>
                <w:rFonts w:ascii="Arial Narrow" w:hAnsi="Arial Narrow"/>
                <w:sz w:val="20"/>
                <w:szCs w:val="20"/>
              </w:rPr>
              <w:t xml:space="preserve"> </w:t>
            </w:r>
            <w:proofErr w:type="spellStart"/>
            <w:r>
              <w:rPr>
                <w:rFonts w:ascii="Arial Narrow" w:hAnsi="Arial Narrow"/>
                <w:sz w:val="20"/>
                <w:szCs w:val="20"/>
              </w:rPr>
              <w:t>nuk</w:t>
            </w:r>
            <w:proofErr w:type="spellEnd"/>
            <w:r>
              <w:rPr>
                <w:rFonts w:ascii="Arial Narrow" w:hAnsi="Arial Narrow"/>
                <w:sz w:val="20"/>
                <w:szCs w:val="20"/>
              </w:rPr>
              <w:t xml:space="preserve"> </w:t>
            </w:r>
            <w:proofErr w:type="spellStart"/>
            <w:r>
              <w:rPr>
                <w:rFonts w:ascii="Arial Narrow" w:hAnsi="Arial Narrow"/>
                <w:sz w:val="20"/>
                <w:szCs w:val="20"/>
              </w:rPr>
              <w:t>pajtohem</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4</w:t>
            </w:r>
          </w:p>
          <w:p w14:paraId="0FA36CB9" w14:textId="77777777" w:rsidR="00CB2E87" w:rsidRPr="00071FB0" w:rsidRDefault="00E85867" w:rsidP="00E85867">
            <w:pPr>
              <w:ind w:left="0"/>
              <w:rPr>
                <w:rFonts w:ascii="Arial Narrow" w:hAnsi="Arial Narrow"/>
                <w:sz w:val="20"/>
                <w:szCs w:val="20"/>
              </w:rPr>
            </w:pPr>
            <w:r w:rsidRPr="00071FB0">
              <w:rPr>
                <w:rFonts w:ascii="Arial Narrow" w:hAnsi="Arial Narrow"/>
                <w:b/>
                <w:sz w:val="20"/>
                <w:szCs w:val="20"/>
              </w:rPr>
              <w:t xml:space="preserve"> </w:t>
            </w:r>
            <w:r w:rsidR="00CB2E87" w:rsidRPr="00071FB0">
              <w:rPr>
                <w:rFonts w:ascii="Arial Narrow" w:hAnsi="Arial Narrow"/>
                <w:b/>
                <w:sz w:val="20"/>
                <w:szCs w:val="20"/>
              </w:rPr>
              <w:t>(</w:t>
            </w:r>
            <w:r w:rsidR="007A3A4D">
              <w:rPr>
                <w:rFonts w:ascii="Arial Narrow" w:hAnsi="Arial Narrow"/>
                <w:b/>
                <w:sz w:val="20"/>
                <w:szCs w:val="20"/>
              </w:rPr>
              <w:t>MOS LEXO</w:t>
            </w:r>
            <w:r w:rsidR="00CB2E87" w:rsidRPr="00071FB0">
              <w:rPr>
                <w:rFonts w:ascii="Arial Narrow" w:hAnsi="Arial Narrow"/>
                <w:b/>
                <w:sz w:val="20"/>
                <w:szCs w:val="20"/>
              </w:rPr>
              <w:t xml:space="preserve">) </w:t>
            </w:r>
            <w:proofErr w:type="spellStart"/>
            <w:r w:rsidR="007648EF">
              <w:rPr>
                <w:rFonts w:ascii="Arial Narrow" w:hAnsi="Arial Narrow"/>
                <w:sz w:val="20"/>
                <w:szCs w:val="20"/>
              </w:rPr>
              <w:t>Nuk</w:t>
            </w:r>
            <w:proofErr w:type="spellEnd"/>
            <w:r w:rsidR="007648EF">
              <w:rPr>
                <w:rFonts w:ascii="Arial Narrow" w:hAnsi="Arial Narrow"/>
                <w:sz w:val="20"/>
                <w:szCs w:val="20"/>
              </w:rPr>
              <w:t xml:space="preserve"> e di/Pa </w:t>
            </w:r>
            <w:proofErr w:type="spellStart"/>
            <w:r w:rsidR="007648EF">
              <w:rPr>
                <w:rFonts w:ascii="Arial Narrow" w:hAnsi="Arial Narrow"/>
                <w:sz w:val="20"/>
                <w:szCs w:val="20"/>
              </w:rPr>
              <w:t>përgjigje</w:t>
            </w:r>
            <w:proofErr w:type="spellEnd"/>
            <w:r w:rsidR="00CB2E87" w:rsidRPr="00071FB0">
              <w:rPr>
                <w:rFonts w:ascii="Arial Narrow" w:hAnsi="Arial Narrow"/>
                <w:sz w:val="20"/>
                <w:szCs w:val="20"/>
                <w:u w:val="dotted"/>
              </w:rPr>
              <w:tab/>
            </w:r>
            <w:r w:rsidR="00CB2E87" w:rsidRPr="00E95C8F">
              <w:rPr>
                <w:rFonts w:ascii="Calibri Light" w:hAnsi="Calibri Light"/>
                <w:sz w:val="20"/>
                <w:szCs w:val="20"/>
                <w:u w:val="dotted"/>
              </w:rPr>
              <w:tab/>
            </w:r>
            <w:r w:rsidR="00CB2E87" w:rsidRPr="00071FB0">
              <w:rPr>
                <w:rFonts w:ascii="Arial Narrow" w:hAnsi="Arial Narrow"/>
                <w:sz w:val="20"/>
                <w:szCs w:val="20"/>
              </w:rPr>
              <w:t>99</w:t>
            </w:r>
          </w:p>
        </w:tc>
      </w:tr>
    </w:tbl>
    <w:p w14:paraId="7AD5F426" w14:textId="77777777"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7D044C0A" w14:textId="77777777" w:rsidR="00037E4A" w:rsidRDefault="00037E4A"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28E60DC0" w14:textId="77777777" w:rsidR="005C204D" w:rsidRDefault="005C204D">
      <w:pPr>
        <w:ind w:left="0" w:right="0"/>
        <w:rPr>
          <w:rFonts w:ascii="Arial Narrow" w:eastAsia="Times New Roman" w:hAnsi="Arial Narrow" w:cs="Times New Roman"/>
          <w:b/>
          <w:bCs/>
          <w:snapToGrid w:val="0"/>
          <w:sz w:val="20"/>
          <w:szCs w:val="20"/>
          <w:lang w:eastAsia="es-ES"/>
        </w:rPr>
      </w:pPr>
      <w:r>
        <w:rPr>
          <w:rFonts w:ascii="Arial Narrow" w:eastAsia="Times New Roman" w:hAnsi="Arial Narrow" w:cs="Times New Roman"/>
          <w:b/>
          <w:bCs/>
          <w:snapToGrid w:val="0"/>
          <w:sz w:val="20"/>
          <w:szCs w:val="20"/>
          <w:lang w:eastAsia="es-ES"/>
        </w:rPr>
        <w:br w:type="page"/>
      </w:r>
    </w:p>
    <w:p w14:paraId="1CAA4ACE" w14:textId="77777777" w:rsidR="002E216B" w:rsidRPr="00D4024A" w:rsidRDefault="002E216B" w:rsidP="00CE3A28">
      <w:pPr>
        <w:spacing w:after="0" w:line="240" w:lineRule="auto"/>
        <w:ind w:left="0" w:right="0"/>
        <w:jc w:val="both"/>
        <w:rPr>
          <w:rFonts w:ascii="Arial Narrow" w:eastAsia="Times New Roman" w:hAnsi="Arial Narrow" w:cs="Times New Roman"/>
          <w:b/>
          <w:bCs/>
          <w:snapToGrid w:val="0"/>
          <w:sz w:val="20"/>
          <w:szCs w:val="20"/>
          <w:lang w:eastAsia="es-ES"/>
        </w:rPr>
      </w:pPr>
    </w:p>
    <w:p w14:paraId="4C048253" w14:textId="77777777" w:rsidR="005A433A" w:rsidRPr="00EB5EEC" w:rsidRDefault="005A433A" w:rsidP="005A433A">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eastAsia="es-ES"/>
        </w:rPr>
      </w:pPr>
      <w:r>
        <w:rPr>
          <w:rFonts w:ascii="Arial Narrow" w:eastAsia="Times New Roman" w:hAnsi="Arial Narrow" w:cs="Arial"/>
          <w:b/>
          <w:snapToGrid w:val="0"/>
          <w:lang w:eastAsia="es-ES"/>
        </w:rPr>
        <w:t>9. SUNDIMI I LIGJIT</w:t>
      </w:r>
    </w:p>
    <w:p w14:paraId="64087A8C" w14:textId="77777777" w:rsidR="005A433A" w:rsidRDefault="005A433A" w:rsidP="005A433A">
      <w:pPr>
        <w:spacing w:after="0" w:line="240" w:lineRule="auto"/>
        <w:ind w:left="0"/>
        <w:rPr>
          <w:rFonts w:ascii="Arial Narrow" w:hAnsi="Arial Narrow"/>
          <w:b/>
          <w:sz w:val="20"/>
          <w:szCs w:val="20"/>
          <w:u w:val="single"/>
        </w:rPr>
      </w:pPr>
    </w:p>
    <w:p w14:paraId="3452493E" w14:textId="77777777" w:rsidR="005A433A" w:rsidRPr="0086480D" w:rsidRDefault="005A433A" w:rsidP="005A433A">
      <w:pPr>
        <w:spacing w:after="0" w:line="240" w:lineRule="auto"/>
        <w:ind w:left="0" w:right="0"/>
        <w:rPr>
          <w:rFonts w:ascii="Arial Narrow" w:eastAsia="Times New Roman" w:hAnsi="Arial Narrow" w:cs="Times New Roman"/>
          <w:bCs/>
          <w:snapToGrid w:val="0"/>
          <w:sz w:val="20"/>
          <w:szCs w:val="20"/>
          <w:lang w:eastAsia="es-ES"/>
        </w:rPr>
      </w:pPr>
      <w:r w:rsidRPr="0086480D">
        <w:rPr>
          <w:rFonts w:ascii="Arial Narrow" w:eastAsia="Times New Roman" w:hAnsi="Arial Narrow" w:cs="Times New Roman"/>
          <w:b/>
          <w:bCs/>
          <w:snapToGrid w:val="0"/>
          <w:sz w:val="20"/>
          <w:szCs w:val="20"/>
          <w:lang w:eastAsia="es-ES"/>
        </w:rPr>
        <w:t xml:space="preserve">LEXO: </w:t>
      </w:r>
      <w:proofErr w:type="spellStart"/>
      <w:r w:rsidRPr="0086480D">
        <w:rPr>
          <w:rFonts w:ascii="Arial Narrow" w:eastAsia="Times New Roman" w:hAnsi="Arial Narrow" w:cs="Times New Roman"/>
          <w:bCs/>
          <w:snapToGrid w:val="0"/>
          <w:sz w:val="20"/>
          <w:szCs w:val="20"/>
          <w:lang w:eastAsia="es-ES"/>
        </w:rPr>
        <w:t>M</w:t>
      </w:r>
      <w:r>
        <w:rPr>
          <w:rFonts w:ascii="Arial Narrow" w:eastAsia="Times New Roman" w:hAnsi="Arial Narrow" w:cs="Times New Roman"/>
          <w:bCs/>
          <w:snapToGrid w:val="0"/>
          <w:sz w:val="20"/>
          <w:szCs w:val="20"/>
          <w:lang w:eastAsia="es-ES"/>
        </w:rPr>
        <w:t>ë</w:t>
      </w:r>
      <w:proofErr w:type="spellEnd"/>
      <w:r>
        <w:rPr>
          <w:rFonts w:ascii="Arial Narrow" w:eastAsia="Times New Roman" w:hAnsi="Arial Narrow" w:cs="Times New Roman"/>
          <w:bCs/>
          <w:snapToGrid w:val="0"/>
          <w:sz w:val="20"/>
          <w:szCs w:val="20"/>
          <w:lang w:eastAsia="es-ES"/>
        </w:rPr>
        <w:t xml:space="preserve"> </w:t>
      </w:r>
      <w:proofErr w:type="spellStart"/>
      <w:r>
        <w:rPr>
          <w:rFonts w:ascii="Arial Narrow" w:eastAsia="Times New Roman" w:hAnsi="Arial Narrow" w:cs="Times New Roman"/>
          <w:bCs/>
          <w:snapToGrid w:val="0"/>
          <w:sz w:val="20"/>
          <w:szCs w:val="20"/>
          <w:lang w:eastAsia="es-ES"/>
        </w:rPr>
        <w:t>sa</w:t>
      </w:r>
      <w:proofErr w:type="spellEnd"/>
      <w:r>
        <w:rPr>
          <w:rFonts w:ascii="Arial Narrow" w:eastAsia="Times New Roman" w:hAnsi="Arial Narrow" w:cs="Times New Roman"/>
          <w:bCs/>
          <w:snapToGrid w:val="0"/>
          <w:sz w:val="20"/>
          <w:szCs w:val="20"/>
          <w:lang w:eastAsia="es-ES"/>
        </w:rPr>
        <w:t xml:space="preserve"> </w:t>
      </w:r>
      <w:proofErr w:type="spellStart"/>
      <w:r>
        <w:rPr>
          <w:rFonts w:ascii="Arial Narrow" w:eastAsia="Times New Roman" w:hAnsi="Arial Narrow" w:cs="Times New Roman"/>
          <w:bCs/>
          <w:snapToGrid w:val="0"/>
          <w:sz w:val="20"/>
          <w:szCs w:val="20"/>
          <w:lang w:eastAsia="es-ES"/>
        </w:rPr>
        <w:t>vijon</w:t>
      </w:r>
      <w:proofErr w:type="spellEnd"/>
      <w:r w:rsidRPr="0086480D">
        <w:rPr>
          <w:rFonts w:ascii="Arial Narrow" w:eastAsia="Times New Roman" w:hAnsi="Arial Narrow" w:cs="Times New Roman"/>
          <w:bCs/>
          <w:snapToGrid w:val="0"/>
          <w:sz w:val="20"/>
          <w:szCs w:val="20"/>
          <w:lang w:eastAsia="es-ES"/>
        </w:rPr>
        <w:t xml:space="preserve">, do </w:t>
      </w:r>
      <w:proofErr w:type="spellStart"/>
      <w:r w:rsidRPr="0086480D">
        <w:rPr>
          <w:rFonts w:ascii="Arial Narrow" w:eastAsia="Times New Roman" w:hAnsi="Arial Narrow" w:cs="Times New Roman"/>
          <w:bCs/>
          <w:snapToGrid w:val="0"/>
          <w:sz w:val="20"/>
          <w:szCs w:val="20"/>
          <w:lang w:eastAsia="es-ES"/>
        </w:rPr>
        <w:t>të</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lexoj</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dy</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deklarata</w:t>
      </w:r>
      <w:proofErr w:type="spellEnd"/>
      <w:r w:rsidRPr="0086480D">
        <w:rPr>
          <w:rFonts w:ascii="Arial Narrow" w:eastAsia="Times New Roman" w:hAnsi="Arial Narrow" w:cs="Times New Roman"/>
          <w:bCs/>
          <w:snapToGrid w:val="0"/>
          <w:sz w:val="20"/>
          <w:szCs w:val="20"/>
          <w:lang w:eastAsia="es-ES"/>
        </w:rPr>
        <w:t xml:space="preserve">. Ju </w:t>
      </w:r>
      <w:proofErr w:type="spellStart"/>
      <w:r w:rsidRPr="0086480D">
        <w:rPr>
          <w:rFonts w:ascii="Arial Narrow" w:eastAsia="Times New Roman" w:hAnsi="Arial Narrow" w:cs="Times New Roman"/>
          <w:bCs/>
          <w:snapToGrid w:val="0"/>
          <w:sz w:val="20"/>
          <w:szCs w:val="20"/>
          <w:lang w:eastAsia="es-ES"/>
        </w:rPr>
        <w:t>lutem</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më</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tregoni</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nëse</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jeni</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shumë</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dakord</w:t>
      </w:r>
      <w:proofErr w:type="spellEnd"/>
      <w:r w:rsidRPr="0086480D">
        <w:rPr>
          <w:rFonts w:ascii="Arial Narrow" w:eastAsia="Times New Roman" w:hAnsi="Arial Narrow" w:cs="Times New Roman"/>
          <w:bCs/>
          <w:snapToGrid w:val="0"/>
          <w:sz w:val="20"/>
          <w:szCs w:val="20"/>
          <w:lang w:eastAsia="es-ES"/>
        </w:rPr>
        <w:t xml:space="preserve"> me </w:t>
      </w:r>
      <w:proofErr w:type="spellStart"/>
      <w:r w:rsidRPr="0086480D">
        <w:rPr>
          <w:rFonts w:ascii="Arial Narrow" w:eastAsia="Times New Roman" w:hAnsi="Arial Narrow" w:cs="Times New Roman"/>
          <w:bCs/>
          <w:snapToGrid w:val="0"/>
          <w:sz w:val="20"/>
          <w:szCs w:val="20"/>
          <w:lang w:eastAsia="es-ES"/>
        </w:rPr>
        <w:t>deklaratën</w:t>
      </w:r>
      <w:proofErr w:type="spellEnd"/>
      <w:r w:rsidRPr="0086480D">
        <w:rPr>
          <w:rFonts w:ascii="Arial Narrow" w:eastAsia="Times New Roman" w:hAnsi="Arial Narrow" w:cs="Times New Roman"/>
          <w:bCs/>
          <w:snapToGrid w:val="0"/>
          <w:sz w:val="20"/>
          <w:szCs w:val="20"/>
          <w:lang w:eastAsia="es-ES"/>
        </w:rPr>
        <w:t xml:space="preserve"> 1, </w:t>
      </w:r>
      <w:proofErr w:type="spellStart"/>
      <w:r w:rsidRPr="0086480D">
        <w:rPr>
          <w:rFonts w:ascii="Arial Narrow" w:eastAsia="Times New Roman" w:hAnsi="Arial Narrow" w:cs="Times New Roman"/>
          <w:bCs/>
          <w:snapToGrid w:val="0"/>
          <w:sz w:val="20"/>
          <w:szCs w:val="20"/>
          <w:lang w:eastAsia="es-ES"/>
        </w:rPr>
        <w:t>jeni</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shumë</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dakord</w:t>
      </w:r>
      <w:proofErr w:type="spellEnd"/>
      <w:r w:rsidRPr="0086480D">
        <w:rPr>
          <w:rFonts w:ascii="Arial Narrow" w:eastAsia="Times New Roman" w:hAnsi="Arial Narrow" w:cs="Times New Roman"/>
          <w:bCs/>
          <w:snapToGrid w:val="0"/>
          <w:sz w:val="20"/>
          <w:szCs w:val="20"/>
          <w:lang w:eastAsia="es-ES"/>
        </w:rPr>
        <w:t xml:space="preserve"> me </w:t>
      </w:r>
      <w:proofErr w:type="spellStart"/>
      <w:r w:rsidRPr="0086480D">
        <w:rPr>
          <w:rFonts w:ascii="Arial Narrow" w:eastAsia="Times New Roman" w:hAnsi="Arial Narrow" w:cs="Times New Roman"/>
          <w:bCs/>
          <w:snapToGrid w:val="0"/>
          <w:sz w:val="20"/>
          <w:szCs w:val="20"/>
          <w:lang w:eastAsia="es-ES"/>
        </w:rPr>
        <w:t>deklaratën</w:t>
      </w:r>
      <w:proofErr w:type="spellEnd"/>
      <w:r w:rsidRPr="0086480D">
        <w:rPr>
          <w:rFonts w:ascii="Arial Narrow" w:eastAsia="Times New Roman" w:hAnsi="Arial Narrow" w:cs="Times New Roman"/>
          <w:bCs/>
          <w:snapToGrid w:val="0"/>
          <w:sz w:val="20"/>
          <w:szCs w:val="20"/>
          <w:lang w:eastAsia="es-ES"/>
        </w:rPr>
        <w:t xml:space="preserve"> 2, </w:t>
      </w:r>
      <w:proofErr w:type="spellStart"/>
      <w:r w:rsidRPr="0086480D">
        <w:rPr>
          <w:rFonts w:ascii="Arial Narrow" w:eastAsia="Times New Roman" w:hAnsi="Arial Narrow" w:cs="Times New Roman"/>
          <w:bCs/>
          <w:snapToGrid w:val="0"/>
          <w:sz w:val="20"/>
          <w:szCs w:val="20"/>
          <w:lang w:eastAsia="es-ES"/>
        </w:rPr>
        <w:t>jeni</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dakord</w:t>
      </w:r>
      <w:proofErr w:type="spellEnd"/>
      <w:r w:rsidRPr="0086480D">
        <w:rPr>
          <w:rFonts w:ascii="Arial Narrow" w:eastAsia="Times New Roman" w:hAnsi="Arial Narrow" w:cs="Times New Roman"/>
          <w:bCs/>
          <w:snapToGrid w:val="0"/>
          <w:sz w:val="20"/>
          <w:szCs w:val="20"/>
          <w:lang w:eastAsia="es-ES"/>
        </w:rPr>
        <w:t xml:space="preserve"> me </w:t>
      </w:r>
      <w:proofErr w:type="spellStart"/>
      <w:r w:rsidRPr="0086480D">
        <w:rPr>
          <w:rFonts w:ascii="Arial Narrow" w:eastAsia="Times New Roman" w:hAnsi="Arial Narrow" w:cs="Times New Roman"/>
          <w:bCs/>
          <w:snapToGrid w:val="0"/>
          <w:sz w:val="20"/>
          <w:szCs w:val="20"/>
          <w:lang w:eastAsia="es-ES"/>
        </w:rPr>
        <w:t>deklaratën</w:t>
      </w:r>
      <w:proofErr w:type="spellEnd"/>
      <w:r w:rsidRPr="0086480D">
        <w:rPr>
          <w:rFonts w:ascii="Arial Narrow" w:eastAsia="Times New Roman" w:hAnsi="Arial Narrow" w:cs="Times New Roman"/>
          <w:bCs/>
          <w:snapToGrid w:val="0"/>
          <w:sz w:val="20"/>
          <w:szCs w:val="20"/>
          <w:lang w:eastAsia="es-ES"/>
        </w:rPr>
        <w:t xml:space="preserve"> 1, </w:t>
      </w:r>
      <w:proofErr w:type="spellStart"/>
      <w:r w:rsidRPr="0086480D">
        <w:rPr>
          <w:rFonts w:ascii="Arial Narrow" w:eastAsia="Times New Roman" w:hAnsi="Arial Narrow" w:cs="Times New Roman"/>
          <w:bCs/>
          <w:snapToGrid w:val="0"/>
          <w:sz w:val="20"/>
          <w:szCs w:val="20"/>
          <w:lang w:eastAsia="es-ES"/>
        </w:rPr>
        <w:t>jeni</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dakord</w:t>
      </w:r>
      <w:proofErr w:type="spellEnd"/>
      <w:r w:rsidRPr="0086480D">
        <w:rPr>
          <w:rFonts w:ascii="Arial Narrow" w:eastAsia="Times New Roman" w:hAnsi="Arial Narrow" w:cs="Times New Roman"/>
          <w:bCs/>
          <w:snapToGrid w:val="0"/>
          <w:sz w:val="20"/>
          <w:szCs w:val="20"/>
          <w:lang w:eastAsia="es-ES"/>
        </w:rPr>
        <w:t xml:space="preserve"> me </w:t>
      </w:r>
      <w:proofErr w:type="spellStart"/>
      <w:r w:rsidRPr="0086480D">
        <w:rPr>
          <w:rFonts w:ascii="Arial Narrow" w:eastAsia="Times New Roman" w:hAnsi="Arial Narrow" w:cs="Times New Roman"/>
          <w:bCs/>
          <w:snapToGrid w:val="0"/>
          <w:sz w:val="20"/>
          <w:szCs w:val="20"/>
          <w:lang w:eastAsia="es-ES"/>
        </w:rPr>
        <w:t>deklaratën</w:t>
      </w:r>
      <w:proofErr w:type="spellEnd"/>
      <w:r w:rsidRPr="0086480D">
        <w:rPr>
          <w:rFonts w:ascii="Arial Narrow" w:eastAsia="Times New Roman" w:hAnsi="Arial Narrow" w:cs="Times New Roman"/>
          <w:bCs/>
          <w:snapToGrid w:val="0"/>
          <w:sz w:val="20"/>
          <w:szCs w:val="20"/>
          <w:lang w:eastAsia="es-ES"/>
        </w:rPr>
        <w:t xml:space="preserve"> 2 </w:t>
      </w:r>
      <w:proofErr w:type="spellStart"/>
      <w:r w:rsidRPr="0086480D">
        <w:rPr>
          <w:rFonts w:ascii="Arial Narrow" w:eastAsia="Times New Roman" w:hAnsi="Arial Narrow" w:cs="Times New Roman"/>
          <w:bCs/>
          <w:snapToGrid w:val="0"/>
          <w:sz w:val="20"/>
          <w:szCs w:val="20"/>
          <w:lang w:eastAsia="es-ES"/>
        </w:rPr>
        <w:t>ose</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nuk</w:t>
      </w:r>
      <w:proofErr w:type="spellEnd"/>
      <w:r w:rsidRPr="0086480D">
        <w:rPr>
          <w:rFonts w:ascii="Arial Narrow" w:eastAsia="Times New Roman" w:hAnsi="Arial Narrow" w:cs="Times New Roman"/>
          <w:bCs/>
          <w:snapToGrid w:val="0"/>
          <w:sz w:val="20"/>
          <w:szCs w:val="20"/>
          <w:lang w:eastAsia="es-ES"/>
        </w:rPr>
        <w:t xml:space="preserve"> </w:t>
      </w:r>
      <w:proofErr w:type="spellStart"/>
      <w:r w:rsidRPr="0086480D">
        <w:rPr>
          <w:rFonts w:ascii="Arial Narrow" w:eastAsia="Times New Roman" w:hAnsi="Arial Narrow" w:cs="Times New Roman"/>
          <w:bCs/>
          <w:snapToGrid w:val="0"/>
          <w:sz w:val="20"/>
          <w:szCs w:val="20"/>
          <w:lang w:eastAsia="es-ES"/>
        </w:rPr>
        <w:t>pajtoheni</w:t>
      </w:r>
      <w:proofErr w:type="spellEnd"/>
      <w:r w:rsidRPr="0086480D">
        <w:rPr>
          <w:rFonts w:ascii="Arial Narrow" w:eastAsia="Times New Roman" w:hAnsi="Arial Narrow" w:cs="Times New Roman"/>
          <w:bCs/>
          <w:snapToGrid w:val="0"/>
          <w:sz w:val="20"/>
          <w:szCs w:val="20"/>
          <w:lang w:eastAsia="es-ES"/>
        </w:rPr>
        <w:t xml:space="preserve"> me </w:t>
      </w:r>
      <w:proofErr w:type="spellStart"/>
      <w:r w:rsidRPr="0086480D">
        <w:rPr>
          <w:rFonts w:ascii="Arial Narrow" w:eastAsia="Times New Roman" w:hAnsi="Arial Narrow" w:cs="Times New Roman"/>
          <w:bCs/>
          <w:snapToGrid w:val="0"/>
          <w:sz w:val="20"/>
          <w:szCs w:val="20"/>
          <w:lang w:eastAsia="es-ES"/>
        </w:rPr>
        <w:t>asnjërën</w:t>
      </w:r>
      <w:proofErr w:type="spellEnd"/>
      <w:r w:rsidRPr="0086480D">
        <w:rPr>
          <w:rFonts w:ascii="Arial Narrow" w:eastAsia="Times New Roman" w:hAnsi="Arial Narrow" w:cs="Times New Roman"/>
          <w:bCs/>
          <w:snapToGrid w:val="0"/>
          <w:sz w:val="20"/>
          <w:szCs w:val="20"/>
          <w:lang w:eastAsia="es-ES"/>
        </w:rPr>
        <w:t>.</w:t>
      </w:r>
    </w:p>
    <w:p w14:paraId="53D09714" w14:textId="77777777" w:rsidR="005A433A" w:rsidRDefault="005A433A" w:rsidP="005A433A">
      <w:pPr>
        <w:spacing w:after="0" w:line="240" w:lineRule="auto"/>
        <w:ind w:left="0" w:right="0"/>
        <w:jc w:val="both"/>
        <w:rPr>
          <w:rFonts w:ascii="Arial Narrow" w:eastAsia="Times New Roman" w:hAnsi="Arial Narrow" w:cs="Times New Roman"/>
          <w:b/>
          <w:bCs/>
          <w:snapToGrid w:val="0"/>
          <w:sz w:val="20"/>
          <w:szCs w:val="20"/>
          <w:lang w:eastAsia="es-ES"/>
        </w:rPr>
      </w:pPr>
    </w:p>
    <w:tbl>
      <w:tblPr>
        <w:tblStyle w:val="TableGrid"/>
        <w:tblW w:w="10274" w:type="dxa"/>
        <w:tblInd w:w="-446" w:type="dxa"/>
        <w:tblLook w:val="04A0" w:firstRow="1" w:lastRow="0" w:firstColumn="1" w:lastColumn="0" w:noHBand="0" w:noVBand="1"/>
      </w:tblPr>
      <w:tblGrid>
        <w:gridCol w:w="554"/>
        <w:gridCol w:w="6120"/>
        <w:gridCol w:w="3600"/>
      </w:tblGrid>
      <w:tr w:rsidR="005A433A" w:rsidRPr="00D4549C" w14:paraId="5C1AE361" w14:textId="77777777" w:rsidTr="008F3230">
        <w:tc>
          <w:tcPr>
            <w:tcW w:w="554" w:type="dxa"/>
          </w:tcPr>
          <w:p w14:paraId="0440C604" w14:textId="77777777" w:rsidR="005A433A" w:rsidRPr="00773B15" w:rsidRDefault="005A433A" w:rsidP="008F3230">
            <w:pPr>
              <w:ind w:left="0"/>
              <w:rPr>
                <w:rFonts w:ascii="Arial Narrow" w:hAnsi="Arial Narrow"/>
                <w:b/>
                <w:sz w:val="20"/>
              </w:rPr>
            </w:pPr>
            <w:r>
              <w:rPr>
                <w:rFonts w:ascii="Arial Narrow" w:hAnsi="Arial Narrow"/>
                <w:b/>
                <w:sz w:val="20"/>
              </w:rPr>
              <w:t>q58</w:t>
            </w:r>
          </w:p>
        </w:tc>
        <w:tc>
          <w:tcPr>
            <w:tcW w:w="6120" w:type="dxa"/>
          </w:tcPr>
          <w:p w14:paraId="2913E0AA" w14:textId="77777777" w:rsidR="006130A8" w:rsidRDefault="005A433A" w:rsidP="006130A8">
            <w:pPr>
              <w:pStyle w:val="ListParagraph"/>
              <w:numPr>
                <w:ilvl w:val="0"/>
                <w:numId w:val="33"/>
              </w:numPr>
              <w:rPr>
                <w:rFonts w:ascii="Arial Narrow" w:hAnsi="Arial Narrow"/>
                <w:sz w:val="20"/>
              </w:rPr>
            </w:pPr>
            <w:proofErr w:type="spellStart"/>
            <w:r w:rsidRPr="006130A8">
              <w:rPr>
                <w:rFonts w:ascii="Arial Narrow" w:hAnsi="Arial Narrow"/>
                <w:sz w:val="20"/>
              </w:rPr>
              <w:t>Është</w:t>
            </w:r>
            <w:proofErr w:type="spellEnd"/>
            <w:r w:rsidRPr="006130A8">
              <w:rPr>
                <w:rFonts w:ascii="Arial Narrow" w:hAnsi="Arial Narrow"/>
                <w:sz w:val="20"/>
              </w:rPr>
              <w:t xml:space="preserve"> </w:t>
            </w:r>
            <w:proofErr w:type="spellStart"/>
            <w:r w:rsidRPr="006130A8">
              <w:rPr>
                <w:rFonts w:ascii="Arial Narrow" w:hAnsi="Arial Narrow"/>
                <w:sz w:val="20"/>
              </w:rPr>
              <w:t>më</w:t>
            </w:r>
            <w:proofErr w:type="spellEnd"/>
            <w:r w:rsidRPr="006130A8">
              <w:rPr>
                <w:rFonts w:ascii="Arial Narrow" w:hAnsi="Arial Narrow"/>
                <w:sz w:val="20"/>
              </w:rPr>
              <w:t xml:space="preserve"> e </w:t>
            </w:r>
            <w:proofErr w:type="spellStart"/>
            <w:r w:rsidRPr="006130A8">
              <w:rPr>
                <w:rFonts w:ascii="Arial Narrow" w:hAnsi="Arial Narrow"/>
                <w:sz w:val="20"/>
              </w:rPr>
              <w:t>rëndësishme</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kemi</w:t>
            </w:r>
            <w:proofErr w:type="spellEnd"/>
            <w:r w:rsidRPr="006130A8">
              <w:rPr>
                <w:rFonts w:ascii="Arial Narrow" w:hAnsi="Arial Narrow"/>
                <w:sz w:val="20"/>
              </w:rPr>
              <w:t xml:space="preserve"> </w:t>
            </w:r>
            <w:proofErr w:type="spellStart"/>
            <w:r w:rsidRPr="006130A8">
              <w:rPr>
                <w:rFonts w:ascii="Arial Narrow" w:hAnsi="Arial Narrow"/>
                <w:sz w:val="20"/>
              </w:rPr>
              <w:t>një</w:t>
            </w:r>
            <w:proofErr w:type="spellEnd"/>
            <w:r w:rsidRPr="006130A8">
              <w:rPr>
                <w:rFonts w:ascii="Arial Narrow" w:hAnsi="Arial Narrow"/>
                <w:sz w:val="20"/>
              </w:rPr>
              <w:t xml:space="preserve"> </w:t>
            </w:r>
            <w:proofErr w:type="spellStart"/>
            <w:r w:rsidRPr="006130A8">
              <w:rPr>
                <w:rFonts w:ascii="Arial Narrow" w:hAnsi="Arial Narrow"/>
                <w:sz w:val="20"/>
              </w:rPr>
              <w:t>qeveri</w:t>
            </w:r>
            <w:proofErr w:type="spellEnd"/>
            <w:r w:rsidRPr="006130A8">
              <w:rPr>
                <w:rFonts w:ascii="Arial Narrow" w:hAnsi="Arial Narrow"/>
                <w:sz w:val="20"/>
              </w:rPr>
              <w:t xml:space="preserve"> </w:t>
            </w:r>
            <w:proofErr w:type="spellStart"/>
            <w:r w:rsidRPr="006130A8">
              <w:rPr>
                <w:rFonts w:ascii="Arial Narrow" w:hAnsi="Arial Narrow"/>
                <w:sz w:val="20"/>
              </w:rPr>
              <w:t>që</w:t>
            </w:r>
            <w:proofErr w:type="spellEnd"/>
            <w:r w:rsidRPr="006130A8">
              <w:rPr>
                <w:rFonts w:ascii="Arial Narrow" w:hAnsi="Arial Narrow"/>
                <w:sz w:val="20"/>
              </w:rPr>
              <w:t xml:space="preserve"> </w:t>
            </w:r>
            <w:proofErr w:type="spellStart"/>
            <w:r w:rsidRPr="006130A8">
              <w:rPr>
                <w:rFonts w:ascii="Arial Narrow" w:hAnsi="Arial Narrow"/>
                <w:sz w:val="20"/>
              </w:rPr>
              <w:t>mund</w:t>
            </w:r>
            <w:proofErr w:type="spellEnd"/>
            <w:r w:rsidRPr="006130A8">
              <w:rPr>
                <w:rFonts w:ascii="Arial Narrow" w:hAnsi="Arial Narrow"/>
                <w:sz w:val="20"/>
              </w:rPr>
              <w:t xml:space="preserve"> </w:t>
            </w:r>
            <w:proofErr w:type="spellStart"/>
            <w:r w:rsidRPr="006130A8">
              <w:rPr>
                <w:rFonts w:ascii="Arial Narrow" w:hAnsi="Arial Narrow"/>
                <w:sz w:val="20"/>
              </w:rPr>
              <w:t>t'i</w:t>
            </w:r>
            <w:proofErr w:type="spellEnd"/>
            <w:r w:rsidRPr="006130A8">
              <w:rPr>
                <w:rFonts w:ascii="Arial Narrow" w:hAnsi="Arial Narrow"/>
                <w:sz w:val="20"/>
              </w:rPr>
              <w:t xml:space="preserve"> </w:t>
            </w:r>
            <w:proofErr w:type="spellStart"/>
            <w:r w:rsidRPr="006130A8">
              <w:rPr>
                <w:rFonts w:ascii="Arial Narrow" w:hAnsi="Arial Narrow"/>
                <w:sz w:val="20"/>
              </w:rPr>
              <w:t>kryejë</w:t>
            </w:r>
            <w:proofErr w:type="spellEnd"/>
            <w:r w:rsidRPr="006130A8">
              <w:rPr>
                <w:rFonts w:ascii="Arial Narrow" w:hAnsi="Arial Narrow"/>
                <w:sz w:val="20"/>
              </w:rPr>
              <w:t xml:space="preserve"> </w:t>
            </w:r>
            <w:proofErr w:type="spellStart"/>
            <w:r w:rsidRPr="006130A8">
              <w:rPr>
                <w:rFonts w:ascii="Arial Narrow" w:hAnsi="Arial Narrow"/>
                <w:sz w:val="20"/>
              </w:rPr>
              <w:t>gjërat</w:t>
            </w:r>
            <w:proofErr w:type="spellEnd"/>
            <w:r w:rsidRPr="006130A8">
              <w:rPr>
                <w:rFonts w:ascii="Arial Narrow" w:hAnsi="Arial Narrow"/>
                <w:sz w:val="20"/>
              </w:rPr>
              <w:t xml:space="preserve">, </w:t>
            </w:r>
            <w:proofErr w:type="spellStart"/>
            <w:r w:rsidRPr="006130A8">
              <w:rPr>
                <w:rFonts w:ascii="Arial Narrow" w:hAnsi="Arial Narrow"/>
                <w:sz w:val="20"/>
              </w:rPr>
              <w:t>edhe</w:t>
            </w:r>
            <w:proofErr w:type="spellEnd"/>
            <w:r w:rsidRPr="006130A8">
              <w:rPr>
                <w:rFonts w:ascii="Arial Narrow" w:hAnsi="Arial Narrow"/>
                <w:sz w:val="20"/>
              </w:rPr>
              <w:t xml:space="preserve"> </w:t>
            </w:r>
            <w:proofErr w:type="spellStart"/>
            <w:r w:rsidRPr="006130A8">
              <w:rPr>
                <w:rFonts w:ascii="Arial Narrow" w:hAnsi="Arial Narrow"/>
                <w:sz w:val="20"/>
              </w:rPr>
              <w:t>nëse</w:t>
            </w:r>
            <w:proofErr w:type="spellEnd"/>
            <w:r w:rsidRPr="006130A8">
              <w:rPr>
                <w:rFonts w:ascii="Arial Narrow" w:hAnsi="Arial Narrow"/>
                <w:sz w:val="20"/>
              </w:rPr>
              <w:t xml:space="preserve"> </w:t>
            </w:r>
            <w:proofErr w:type="spellStart"/>
            <w:r w:rsidRPr="006130A8">
              <w:rPr>
                <w:rFonts w:ascii="Arial Narrow" w:hAnsi="Arial Narrow"/>
                <w:sz w:val="20"/>
              </w:rPr>
              <w:t>nuk</w:t>
            </w:r>
            <w:proofErr w:type="spellEnd"/>
            <w:r w:rsidRPr="006130A8">
              <w:rPr>
                <w:rFonts w:ascii="Arial Narrow" w:hAnsi="Arial Narrow"/>
                <w:sz w:val="20"/>
              </w:rPr>
              <w:t xml:space="preserve"> </w:t>
            </w:r>
            <w:proofErr w:type="spellStart"/>
            <w:r w:rsidRPr="006130A8">
              <w:rPr>
                <w:rFonts w:ascii="Arial Narrow" w:hAnsi="Arial Narrow"/>
                <w:sz w:val="20"/>
              </w:rPr>
              <w:t>kemi</w:t>
            </w:r>
            <w:proofErr w:type="spellEnd"/>
            <w:r w:rsidRPr="006130A8">
              <w:rPr>
                <w:rFonts w:ascii="Arial Narrow" w:hAnsi="Arial Narrow"/>
                <w:sz w:val="20"/>
              </w:rPr>
              <w:t xml:space="preserve"> </w:t>
            </w:r>
            <w:proofErr w:type="spellStart"/>
            <w:r w:rsidRPr="006130A8">
              <w:rPr>
                <w:rFonts w:ascii="Arial Narrow" w:hAnsi="Arial Narrow"/>
                <w:sz w:val="20"/>
              </w:rPr>
              <w:t>ndikim</w:t>
            </w:r>
            <w:proofErr w:type="spellEnd"/>
            <w:r w:rsidRPr="006130A8">
              <w:rPr>
                <w:rFonts w:ascii="Arial Narrow" w:hAnsi="Arial Narrow"/>
                <w:sz w:val="20"/>
              </w:rPr>
              <w:t xml:space="preserve"> </w:t>
            </w:r>
            <w:proofErr w:type="spellStart"/>
            <w:r w:rsidRPr="006130A8">
              <w:rPr>
                <w:rFonts w:ascii="Arial Narrow" w:hAnsi="Arial Narrow"/>
                <w:sz w:val="20"/>
              </w:rPr>
              <w:t>mbi</w:t>
            </w:r>
            <w:proofErr w:type="spellEnd"/>
            <w:r w:rsidRPr="006130A8">
              <w:rPr>
                <w:rFonts w:ascii="Arial Narrow" w:hAnsi="Arial Narrow"/>
                <w:sz w:val="20"/>
              </w:rPr>
              <w:t xml:space="preserve"> </w:t>
            </w:r>
            <w:proofErr w:type="spellStart"/>
            <w:r w:rsidRPr="006130A8">
              <w:rPr>
                <w:rFonts w:ascii="Arial Narrow" w:hAnsi="Arial Narrow"/>
                <w:sz w:val="20"/>
              </w:rPr>
              <w:t>atë</w:t>
            </w:r>
            <w:proofErr w:type="spellEnd"/>
            <w:r w:rsidRPr="006130A8">
              <w:rPr>
                <w:rFonts w:ascii="Arial Narrow" w:hAnsi="Arial Narrow"/>
                <w:sz w:val="20"/>
              </w:rPr>
              <w:t xml:space="preserve"> </w:t>
            </w:r>
            <w:proofErr w:type="spellStart"/>
            <w:r w:rsidRPr="006130A8">
              <w:rPr>
                <w:rFonts w:ascii="Arial Narrow" w:hAnsi="Arial Narrow"/>
                <w:sz w:val="20"/>
              </w:rPr>
              <w:t>që</w:t>
            </w:r>
            <w:proofErr w:type="spellEnd"/>
            <w:r w:rsidRPr="006130A8">
              <w:rPr>
                <w:rFonts w:ascii="Arial Narrow" w:hAnsi="Arial Narrow"/>
                <w:sz w:val="20"/>
              </w:rPr>
              <w:t xml:space="preserve"> ajo </w:t>
            </w:r>
            <w:proofErr w:type="spellStart"/>
            <w:r w:rsidRPr="006130A8">
              <w:rPr>
                <w:rFonts w:ascii="Arial Narrow" w:hAnsi="Arial Narrow"/>
                <w:sz w:val="20"/>
              </w:rPr>
              <w:t>bën</w:t>
            </w:r>
            <w:proofErr w:type="spellEnd"/>
            <w:r w:rsidRPr="006130A8">
              <w:rPr>
                <w:rFonts w:ascii="Arial Narrow" w:hAnsi="Arial Narrow"/>
                <w:sz w:val="20"/>
              </w:rPr>
              <w:t>.</w:t>
            </w:r>
          </w:p>
          <w:p w14:paraId="0AA810D4" w14:textId="77777777" w:rsidR="006130A8" w:rsidRDefault="006130A8" w:rsidP="006130A8">
            <w:pPr>
              <w:pStyle w:val="ListParagraph"/>
              <w:rPr>
                <w:rFonts w:ascii="Arial Narrow" w:hAnsi="Arial Narrow"/>
                <w:sz w:val="20"/>
              </w:rPr>
            </w:pPr>
          </w:p>
          <w:p w14:paraId="42A5B897" w14:textId="5863E07D" w:rsidR="005A433A" w:rsidRPr="006130A8" w:rsidRDefault="005A433A" w:rsidP="006130A8">
            <w:pPr>
              <w:pStyle w:val="ListParagraph"/>
              <w:numPr>
                <w:ilvl w:val="0"/>
                <w:numId w:val="33"/>
              </w:numPr>
              <w:rPr>
                <w:rFonts w:ascii="Arial Narrow" w:hAnsi="Arial Narrow"/>
                <w:sz w:val="20"/>
              </w:rPr>
            </w:pPr>
            <w:proofErr w:type="spellStart"/>
            <w:r w:rsidRPr="006130A8">
              <w:rPr>
                <w:rFonts w:ascii="Arial Narrow" w:hAnsi="Arial Narrow"/>
                <w:sz w:val="20"/>
              </w:rPr>
              <w:t>Është</w:t>
            </w:r>
            <w:proofErr w:type="spellEnd"/>
            <w:r w:rsidRPr="006130A8">
              <w:rPr>
                <w:rFonts w:ascii="Arial Narrow" w:hAnsi="Arial Narrow"/>
                <w:sz w:val="20"/>
              </w:rPr>
              <w:t xml:space="preserve"> </w:t>
            </w:r>
            <w:proofErr w:type="spellStart"/>
            <w:r w:rsidRPr="006130A8">
              <w:rPr>
                <w:rFonts w:ascii="Arial Narrow" w:hAnsi="Arial Narrow"/>
                <w:sz w:val="20"/>
              </w:rPr>
              <w:t>më</w:t>
            </w:r>
            <w:proofErr w:type="spellEnd"/>
            <w:r w:rsidRPr="006130A8">
              <w:rPr>
                <w:rFonts w:ascii="Arial Narrow" w:hAnsi="Arial Narrow"/>
                <w:sz w:val="20"/>
              </w:rPr>
              <w:t xml:space="preserve"> e </w:t>
            </w:r>
            <w:proofErr w:type="spellStart"/>
            <w:r w:rsidRPr="006130A8">
              <w:rPr>
                <w:rFonts w:ascii="Arial Narrow" w:hAnsi="Arial Narrow"/>
                <w:sz w:val="20"/>
              </w:rPr>
              <w:t>rëndësishme</w:t>
            </w:r>
            <w:proofErr w:type="spellEnd"/>
            <w:r w:rsidRPr="006130A8">
              <w:rPr>
                <w:rFonts w:ascii="Arial Narrow" w:hAnsi="Arial Narrow"/>
                <w:sz w:val="20"/>
              </w:rPr>
              <w:t xml:space="preserve"> </w:t>
            </w:r>
            <w:proofErr w:type="spellStart"/>
            <w:r w:rsidRPr="006130A8">
              <w:rPr>
                <w:rFonts w:ascii="Arial Narrow" w:hAnsi="Arial Narrow"/>
                <w:sz w:val="20"/>
              </w:rPr>
              <w:t>që</w:t>
            </w:r>
            <w:proofErr w:type="spellEnd"/>
            <w:r w:rsidRPr="006130A8">
              <w:rPr>
                <w:rFonts w:ascii="Arial Narrow" w:hAnsi="Arial Narrow"/>
                <w:sz w:val="20"/>
              </w:rPr>
              <w:t xml:space="preserve"> </w:t>
            </w:r>
            <w:proofErr w:type="spellStart"/>
            <w:r w:rsidRPr="006130A8">
              <w:rPr>
                <w:rFonts w:ascii="Arial Narrow" w:hAnsi="Arial Narrow"/>
                <w:sz w:val="20"/>
              </w:rPr>
              <w:t>qytetarët</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jenë</w:t>
            </w:r>
            <w:proofErr w:type="spellEnd"/>
            <w:r w:rsidRPr="006130A8">
              <w:rPr>
                <w:rFonts w:ascii="Arial Narrow" w:hAnsi="Arial Narrow"/>
                <w:sz w:val="20"/>
              </w:rPr>
              <w:t xml:space="preserve"> </w:t>
            </w:r>
            <w:proofErr w:type="spellStart"/>
            <w:r w:rsidRPr="006130A8">
              <w:rPr>
                <w:rFonts w:ascii="Arial Narrow" w:hAnsi="Arial Narrow"/>
                <w:sz w:val="20"/>
              </w:rPr>
              <w:t>në</w:t>
            </w:r>
            <w:proofErr w:type="spellEnd"/>
            <w:r w:rsidRPr="006130A8">
              <w:rPr>
                <w:rFonts w:ascii="Arial Narrow" w:hAnsi="Arial Narrow"/>
                <w:sz w:val="20"/>
              </w:rPr>
              <w:t xml:space="preserve"> </w:t>
            </w:r>
            <w:proofErr w:type="spellStart"/>
            <w:r w:rsidRPr="006130A8">
              <w:rPr>
                <w:rFonts w:ascii="Arial Narrow" w:hAnsi="Arial Narrow"/>
                <w:sz w:val="20"/>
              </w:rPr>
              <w:t>gjendje</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kërkojnë</w:t>
            </w:r>
            <w:proofErr w:type="spellEnd"/>
            <w:r w:rsidRPr="006130A8">
              <w:rPr>
                <w:rFonts w:ascii="Arial Narrow" w:hAnsi="Arial Narrow"/>
                <w:sz w:val="20"/>
              </w:rPr>
              <w:t xml:space="preserve"> </w:t>
            </w:r>
            <w:proofErr w:type="spellStart"/>
            <w:r w:rsidRPr="006130A8">
              <w:rPr>
                <w:rFonts w:ascii="Arial Narrow" w:hAnsi="Arial Narrow"/>
                <w:sz w:val="20"/>
              </w:rPr>
              <w:t>llogari</w:t>
            </w:r>
            <w:proofErr w:type="spellEnd"/>
            <w:r w:rsidRPr="006130A8">
              <w:rPr>
                <w:rFonts w:ascii="Arial Narrow" w:hAnsi="Arial Narrow"/>
                <w:sz w:val="20"/>
              </w:rPr>
              <w:t xml:space="preserve"> </w:t>
            </w:r>
            <w:proofErr w:type="spellStart"/>
            <w:r w:rsidRPr="006130A8">
              <w:rPr>
                <w:rFonts w:ascii="Arial Narrow" w:hAnsi="Arial Narrow"/>
                <w:sz w:val="20"/>
              </w:rPr>
              <w:t>nga</w:t>
            </w:r>
            <w:proofErr w:type="spellEnd"/>
            <w:r w:rsidRPr="006130A8">
              <w:rPr>
                <w:rFonts w:ascii="Arial Narrow" w:hAnsi="Arial Narrow"/>
                <w:sz w:val="20"/>
              </w:rPr>
              <w:t xml:space="preserve"> </w:t>
            </w:r>
            <w:proofErr w:type="spellStart"/>
            <w:r w:rsidRPr="006130A8">
              <w:rPr>
                <w:rFonts w:ascii="Arial Narrow" w:hAnsi="Arial Narrow"/>
                <w:sz w:val="20"/>
              </w:rPr>
              <w:t>qeveria</w:t>
            </w:r>
            <w:proofErr w:type="spellEnd"/>
            <w:r w:rsidRPr="006130A8">
              <w:rPr>
                <w:rFonts w:ascii="Arial Narrow" w:hAnsi="Arial Narrow"/>
                <w:sz w:val="20"/>
              </w:rPr>
              <w:t xml:space="preserve">, </w:t>
            </w:r>
            <w:proofErr w:type="spellStart"/>
            <w:r w:rsidRPr="006130A8">
              <w:rPr>
                <w:rFonts w:ascii="Arial Narrow" w:hAnsi="Arial Narrow"/>
                <w:sz w:val="20"/>
              </w:rPr>
              <w:t>edhe</w:t>
            </w:r>
            <w:proofErr w:type="spellEnd"/>
            <w:r w:rsidRPr="006130A8">
              <w:rPr>
                <w:rFonts w:ascii="Arial Narrow" w:hAnsi="Arial Narrow"/>
                <w:sz w:val="20"/>
              </w:rPr>
              <w:t xml:space="preserve"> </w:t>
            </w:r>
            <w:proofErr w:type="spellStart"/>
            <w:r w:rsidRPr="006130A8">
              <w:rPr>
                <w:rFonts w:ascii="Arial Narrow" w:hAnsi="Arial Narrow"/>
                <w:sz w:val="20"/>
              </w:rPr>
              <w:t>nëse</w:t>
            </w:r>
            <w:proofErr w:type="spellEnd"/>
            <w:r w:rsidRPr="006130A8">
              <w:rPr>
                <w:rFonts w:ascii="Arial Narrow" w:hAnsi="Arial Narrow"/>
                <w:sz w:val="20"/>
              </w:rPr>
              <w:t xml:space="preserve"> </w:t>
            </w:r>
            <w:proofErr w:type="spellStart"/>
            <w:r w:rsidRPr="006130A8">
              <w:rPr>
                <w:rFonts w:ascii="Arial Narrow" w:hAnsi="Arial Narrow"/>
                <w:sz w:val="20"/>
              </w:rPr>
              <w:t>kjo</w:t>
            </w:r>
            <w:proofErr w:type="spellEnd"/>
            <w:r w:rsidRPr="006130A8">
              <w:rPr>
                <w:rFonts w:ascii="Arial Narrow" w:hAnsi="Arial Narrow"/>
                <w:sz w:val="20"/>
              </w:rPr>
              <w:t xml:space="preserve"> do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thotë</w:t>
            </w:r>
            <w:proofErr w:type="spellEnd"/>
            <w:r w:rsidRPr="006130A8">
              <w:rPr>
                <w:rFonts w:ascii="Arial Narrow" w:hAnsi="Arial Narrow"/>
                <w:sz w:val="20"/>
              </w:rPr>
              <w:t xml:space="preserve"> se ajo </w:t>
            </w:r>
            <w:proofErr w:type="spellStart"/>
            <w:r w:rsidRPr="006130A8">
              <w:rPr>
                <w:rFonts w:ascii="Arial Narrow" w:hAnsi="Arial Narrow"/>
                <w:sz w:val="20"/>
              </w:rPr>
              <w:t>merr</w:t>
            </w:r>
            <w:proofErr w:type="spellEnd"/>
            <w:r w:rsidRPr="006130A8">
              <w:rPr>
                <w:rFonts w:ascii="Arial Narrow" w:hAnsi="Arial Narrow"/>
                <w:sz w:val="20"/>
              </w:rPr>
              <w:t xml:space="preserve"> </w:t>
            </w:r>
            <w:proofErr w:type="spellStart"/>
            <w:r w:rsidRPr="006130A8">
              <w:rPr>
                <w:rFonts w:ascii="Arial Narrow" w:hAnsi="Arial Narrow"/>
                <w:sz w:val="20"/>
              </w:rPr>
              <w:t>vendime</w:t>
            </w:r>
            <w:proofErr w:type="spellEnd"/>
            <w:r w:rsidRPr="006130A8">
              <w:rPr>
                <w:rFonts w:ascii="Arial Narrow" w:hAnsi="Arial Narrow"/>
                <w:sz w:val="20"/>
              </w:rPr>
              <w:t xml:space="preserve"> </w:t>
            </w:r>
            <w:proofErr w:type="spellStart"/>
            <w:r w:rsidRPr="006130A8">
              <w:rPr>
                <w:rFonts w:ascii="Arial Narrow" w:hAnsi="Arial Narrow"/>
                <w:sz w:val="20"/>
              </w:rPr>
              <w:t>më</w:t>
            </w:r>
            <w:proofErr w:type="spellEnd"/>
            <w:r w:rsidRPr="006130A8">
              <w:rPr>
                <w:rFonts w:ascii="Arial Narrow" w:hAnsi="Arial Narrow"/>
                <w:sz w:val="20"/>
              </w:rPr>
              <w:t xml:space="preserve"> </w:t>
            </w:r>
            <w:proofErr w:type="spellStart"/>
            <w:r w:rsidRPr="006130A8">
              <w:rPr>
                <w:rFonts w:ascii="Arial Narrow" w:hAnsi="Arial Narrow"/>
                <w:sz w:val="20"/>
              </w:rPr>
              <w:t>ngadalë</w:t>
            </w:r>
            <w:proofErr w:type="spellEnd"/>
            <w:r w:rsidRPr="006130A8">
              <w:rPr>
                <w:rFonts w:ascii="Arial Narrow" w:hAnsi="Arial Narrow"/>
                <w:sz w:val="20"/>
              </w:rPr>
              <w:t>.</w:t>
            </w:r>
          </w:p>
        </w:tc>
        <w:tc>
          <w:tcPr>
            <w:tcW w:w="3600" w:type="dxa"/>
          </w:tcPr>
          <w:p w14:paraId="6AA746EE"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1</w:t>
            </w:r>
          </w:p>
          <w:p w14:paraId="2E58FCA4"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2</w:t>
            </w:r>
          </w:p>
          <w:p w14:paraId="26E0F3CD"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3</w:t>
            </w:r>
          </w:p>
          <w:p w14:paraId="1EF5B93F"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4</w:t>
            </w:r>
          </w:p>
          <w:p w14:paraId="53D05B16" w14:textId="778BB688" w:rsidR="005A433A" w:rsidRPr="006138F7" w:rsidRDefault="005A433A" w:rsidP="008F3230">
            <w:pPr>
              <w:ind w:left="0"/>
              <w:rPr>
                <w:rFonts w:ascii="Arial Narrow" w:hAnsi="Arial Narrow"/>
                <w:sz w:val="20"/>
              </w:rPr>
            </w:pPr>
            <w:r w:rsidRPr="006138F7">
              <w:rPr>
                <w:rFonts w:ascii="Arial Narrow" w:hAnsi="Arial Narrow"/>
                <w:b/>
                <w:sz w:val="20"/>
              </w:rPr>
              <w:t>(</w:t>
            </w:r>
            <w:r>
              <w:rPr>
                <w:rFonts w:ascii="Arial Narrow" w:hAnsi="Arial Narrow"/>
                <w:b/>
                <w:sz w:val="20"/>
              </w:rPr>
              <w:t>MOS LEXO</w:t>
            </w:r>
            <w:r w:rsidRPr="006138F7">
              <w:rPr>
                <w:rFonts w:ascii="Arial Narrow" w:hAnsi="Arial Narrow"/>
                <w:b/>
                <w:sz w:val="20"/>
              </w:rPr>
              <w:t xml:space="preserve">) </w:t>
            </w:r>
            <w:proofErr w:type="spellStart"/>
            <w:r w:rsidRPr="0086480D">
              <w:rPr>
                <w:rFonts w:ascii="Arial Narrow" w:hAnsi="Arial Narrow"/>
                <w:sz w:val="20"/>
              </w:rPr>
              <w:t>Nuk</w:t>
            </w:r>
            <w:proofErr w:type="spellEnd"/>
            <w:r w:rsidRPr="0086480D">
              <w:rPr>
                <w:rFonts w:ascii="Arial Narrow" w:hAnsi="Arial Narrow"/>
                <w:sz w:val="20"/>
              </w:rPr>
              <w:t xml:space="preserve"> jam </w:t>
            </w:r>
            <w:proofErr w:type="spellStart"/>
            <w:r w:rsidRPr="0086480D">
              <w:rPr>
                <w:rFonts w:ascii="Arial Narrow" w:hAnsi="Arial Narrow"/>
                <w:sz w:val="20"/>
              </w:rPr>
              <w:t>dakord</w:t>
            </w:r>
            <w:proofErr w:type="spellEnd"/>
            <w:r w:rsidRPr="0086480D">
              <w:rPr>
                <w:rFonts w:ascii="Arial Narrow" w:hAnsi="Arial Narrow"/>
                <w:sz w:val="20"/>
              </w:rPr>
              <w:t xml:space="preserve"> me </w:t>
            </w:r>
            <w:proofErr w:type="spellStart"/>
            <w:r w:rsidRPr="0086480D">
              <w:rPr>
                <w:rFonts w:ascii="Arial Narrow" w:hAnsi="Arial Narrow"/>
                <w:sz w:val="20"/>
              </w:rPr>
              <w:t>asnjërën</w:t>
            </w:r>
            <w:proofErr w:type="spellEnd"/>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Pr>
                <w:rFonts w:ascii="Arial Narrow" w:hAnsi="Arial Narrow" w:cstheme="minorHAnsi"/>
                <w:sz w:val="20"/>
                <w:szCs w:val="20"/>
                <w:u w:val="dotted"/>
              </w:rPr>
              <w:tab/>
            </w:r>
            <w:r w:rsidRPr="0027030E">
              <w:rPr>
                <w:rFonts w:ascii="Arial Narrow" w:hAnsi="Arial Narrow" w:cstheme="minorHAnsi"/>
                <w:sz w:val="20"/>
                <w:szCs w:val="20"/>
              </w:rPr>
              <w:t>5</w:t>
            </w:r>
          </w:p>
          <w:p w14:paraId="7B43337B" w14:textId="77777777" w:rsidR="005A433A" w:rsidRPr="00CE484C" w:rsidRDefault="005A433A" w:rsidP="008F3230">
            <w:pPr>
              <w:ind w:left="0"/>
              <w:rPr>
                <w:rFonts w:ascii="Arial Narrow" w:hAnsi="Arial Narrow"/>
                <w:sz w:val="20"/>
                <w:lang w:val="de-DE"/>
              </w:rPr>
            </w:pPr>
            <w:r w:rsidRPr="00CE484C">
              <w:rPr>
                <w:rFonts w:ascii="Arial Narrow" w:hAnsi="Arial Narrow"/>
                <w:b/>
                <w:sz w:val="20"/>
                <w:lang w:val="de-DE"/>
              </w:rPr>
              <w:t xml:space="preserve">(MOS LEXO) </w:t>
            </w:r>
            <w:r w:rsidRPr="00CE484C">
              <w:rPr>
                <w:rFonts w:ascii="Arial Narrow" w:hAnsi="Arial Narrow"/>
                <w:sz w:val="20"/>
                <w:lang w:val="de-DE"/>
              </w:rPr>
              <w:t>Nuk e di/Pa përgjigje</w:t>
            </w:r>
            <w:r w:rsidRPr="00CE484C">
              <w:rPr>
                <w:rFonts w:ascii="Arial Narrow" w:hAnsi="Arial Narrow" w:cstheme="minorHAnsi"/>
                <w:sz w:val="20"/>
                <w:szCs w:val="20"/>
                <w:u w:val="dotted"/>
                <w:lang w:val="de-DE"/>
              </w:rPr>
              <w:tab/>
              <w:t>99</w:t>
            </w:r>
          </w:p>
        </w:tc>
      </w:tr>
      <w:tr w:rsidR="005A433A" w:rsidRPr="00D4549C" w14:paraId="739D20FE" w14:textId="77777777" w:rsidTr="008F3230">
        <w:tc>
          <w:tcPr>
            <w:tcW w:w="554" w:type="dxa"/>
          </w:tcPr>
          <w:p w14:paraId="0E91D715" w14:textId="77777777" w:rsidR="005A433A" w:rsidRPr="00773B15" w:rsidRDefault="005A433A" w:rsidP="008F3230">
            <w:pPr>
              <w:ind w:left="0"/>
              <w:rPr>
                <w:rFonts w:ascii="Arial Narrow" w:hAnsi="Arial Narrow"/>
                <w:b/>
                <w:sz w:val="20"/>
              </w:rPr>
            </w:pPr>
            <w:r>
              <w:rPr>
                <w:rFonts w:ascii="Arial Narrow" w:hAnsi="Arial Narrow"/>
                <w:b/>
                <w:sz w:val="20"/>
              </w:rPr>
              <w:t>q59</w:t>
            </w:r>
          </w:p>
        </w:tc>
        <w:tc>
          <w:tcPr>
            <w:tcW w:w="6120" w:type="dxa"/>
          </w:tcPr>
          <w:p w14:paraId="38606022" w14:textId="77777777" w:rsidR="006130A8" w:rsidRDefault="005A433A" w:rsidP="005F68A6">
            <w:pPr>
              <w:pStyle w:val="ListParagraph"/>
              <w:numPr>
                <w:ilvl w:val="0"/>
                <w:numId w:val="31"/>
              </w:numPr>
              <w:rPr>
                <w:rFonts w:ascii="Arial Narrow" w:hAnsi="Arial Narrow"/>
                <w:sz w:val="20"/>
              </w:rPr>
            </w:pPr>
            <w:proofErr w:type="spellStart"/>
            <w:r w:rsidRPr="006130A8">
              <w:rPr>
                <w:rFonts w:ascii="Arial Narrow" w:hAnsi="Arial Narrow"/>
                <w:sz w:val="20"/>
              </w:rPr>
              <w:t>Meqenëse</w:t>
            </w:r>
            <w:proofErr w:type="spellEnd"/>
            <w:r w:rsidR="00566416" w:rsidRPr="006130A8">
              <w:rPr>
                <w:rFonts w:ascii="Arial Narrow" w:hAnsi="Arial Narrow"/>
                <w:sz w:val="20"/>
              </w:rPr>
              <w:t xml:space="preserve"> </w:t>
            </w:r>
            <w:proofErr w:type="spellStart"/>
            <w:r w:rsidR="00566416" w:rsidRPr="006130A8">
              <w:rPr>
                <w:rFonts w:ascii="Arial Narrow" w:hAnsi="Arial Narrow"/>
                <w:sz w:val="20"/>
              </w:rPr>
              <w:t>Kryeministri</w:t>
            </w:r>
            <w:proofErr w:type="spellEnd"/>
            <w:r w:rsidR="00566416" w:rsidRPr="006130A8">
              <w:rPr>
                <w:rFonts w:ascii="Arial Narrow" w:hAnsi="Arial Narrow"/>
                <w:sz w:val="20"/>
              </w:rPr>
              <w:t xml:space="preserve"> </w:t>
            </w:r>
            <w:proofErr w:type="spellStart"/>
            <w:r w:rsidRPr="006130A8">
              <w:rPr>
                <w:rFonts w:ascii="Arial Narrow" w:hAnsi="Arial Narrow"/>
                <w:sz w:val="20"/>
              </w:rPr>
              <w:t>është</w:t>
            </w:r>
            <w:proofErr w:type="spellEnd"/>
            <w:r w:rsidRPr="006130A8">
              <w:rPr>
                <w:rFonts w:ascii="Arial Narrow" w:hAnsi="Arial Narrow"/>
                <w:sz w:val="20"/>
              </w:rPr>
              <w:t xml:space="preserve"> </w:t>
            </w:r>
            <w:proofErr w:type="spellStart"/>
            <w:r w:rsidRPr="006130A8">
              <w:rPr>
                <w:rFonts w:ascii="Arial Narrow" w:hAnsi="Arial Narrow"/>
                <w:sz w:val="20"/>
              </w:rPr>
              <w:t>zgjedhur</w:t>
            </w:r>
            <w:proofErr w:type="spellEnd"/>
            <w:r w:rsidRPr="006130A8">
              <w:rPr>
                <w:rFonts w:ascii="Arial Narrow" w:hAnsi="Arial Narrow"/>
                <w:sz w:val="20"/>
              </w:rPr>
              <w:t xml:space="preserve"> </w:t>
            </w:r>
            <w:proofErr w:type="spellStart"/>
            <w:r w:rsidRPr="006130A8">
              <w:rPr>
                <w:rFonts w:ascii="Arial Narrow" w:hAnsi="Arial Narrow"/>
                <w:sz w:val="20"/>
              </w:rPr>
              <w:t>për</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udhëhequr</w:t>
            </w:r>
            <w:proofErr w:type="spellEnd"/>
            <w:r w:rsidRPr="006130A8">
              <w:rPr>
                <w:rFonts w:ascii="Arial Narrow" w:hAnsi="Arial Narrow"/>
                <w:sz w:val="20"/>
              </w:rPr>
              <w:t xml:space="preserve"> </w:t>
            </w:r>
            <w:proofErr w:type="spellStart"/>
            <w:r w:rsidRPr="006130A8">
              <w:rPr>
                <w:rFonts w:ascii="Arial Narrow" w:hAnsi="Arial Narrow"/>
                <w:sz w:val="20"/>
              </w:rPr>
              <w:t>vendin</w:t>
            </w:r>
            <w:proofErr w:type="spellEnd"/>
            <w:r w:rsidRPr="006130A8">
              <w:rPr>
                <w:rFonts w:ascii="Arial Narrow" w:hAnsi="Arial Narrow"/>
                <w:sz w:val="20"/>
              </w:rPr>
              <w:t xml:space="preserve">, ai/ajo </w:t>
            </w:r>
          </w:p>
          <w:p w14:paraId="0BF5081D" w14:textId="2DD3FB67" w:rsidR="005A433A" w:rsidRPr="006130A8" w:rsidRDefault="005A433A" w:rsidP="006130A8">
            <w:pPr>
              <w:pStyle w:val="ListParagraph"/>
              <w:rPr>
                <w:rFonts w:ascii="Arial Narrow" w:hAnsi="Arial Narrow"/>
                <w:sz w:val="20"/>
              </w:rPr>
            </w:pPr>
            <w:proofErr w:type="spellStart"/>
            <w:r w:rsidRPr="006130A8">
              <w:rPr>
                <w:rFonts w:ascii="Arial Narrow" w:hAnsi="Arial Narrow"/>
                <w:sz w:val="20"/>
              </w:rPr>
              <w:t>nuk</w:t>
            </w:r>
            <w:proofErr w:type="spellEnd"/>
            <w:r w:rsidRPr="006130A8">
              <w:rPr>
                <w:rFonts w:ascii="Arial Narrow" w:hAnsi="Arial Narrow"/>
                <w:sz w:val="20"/>
              </w:rPr>
              <w:t xml:space="preserve"> </w:t>
            </w:r>
            <w:proofErr w:type="spellStart"/>
            <w:r w:rsidRPr="006130A8">
              <w:rPr>
                <w:rFonts w:ascii="Arial Narrow" w:hAnsi="Arial Narrow"/>
                <w:sz w:val="20"/>
              </w:rPr>
              <w:t>duhet</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jetë</w:t>
            </w:r>
            <w:proofErr w:type="spellEnd"/>
            <w:r w:rsidRPr="006130A8">
              <w:rPr>
                <w:rFonts w:ascii="Arial Narrow" w:hAnsi="Arial Narrow"/>
                <w:sz w:val="20"/>
              </w:rPr>
              <w:t xml:space="preserve"> </w:t>
            </w:r>
            <w:proofErr w:type="spellStart"/>
            <w:r w:rsidRPr="006130A8">
              <w:rPr>
                <w:rFonts w:ascii="Arial Narrow" w:hAnsi="Arial Narrow"/>
                <w:sz w:val="20"/>
              </w:rPr>
              <w:t>i</w:t>
            </w:r>
            <w:proofErr w:type="spellEnd"/>
            <w:r w:rsidRPr="006130A8">
              <w:rPr>
                <w:rFonts w:ascii="Arial Narrow" w:hAnsi="Arial Narrow"/>
                <w:sz w:val="20"/>
              </w:rPr>
              <w:t xml:space="preserve"> </w:t>
            </w:r>
            <w:proofErr w:type="spellStart"/>
            <w:r w:rsidRPr="006130A8">
              <w:rPr>
                <w:rFonts w:ascii="Arial Narrow" w:hAnsi="Arial Narrow"/>
                <w:sz w:val="20"/>
              </w:rPr>
              <w:t>detyruar</w:t>
            </w:r>
            <w:proofErr w:type="spellEnd"/>
            <w:r w:rsidRPr="006130A8">
              <w:rPr>
                <w:rFonts w:ascii="Arial Narrow" w:hAnsi="Arial Narrow"/>
                <w:sz w:val="20"/>
              </w:rPr>
              <w:t xml:space="preserve"> </w:t>
            </w:r>
            <w:proofErr w:type="spellStart"/>
            <w:r w:rsidRPr="006130A8">
              <w:rPr>
                <w:rFonts w:ascii="Arial Narrow" w:hAnsi="Arial Narrow"/>
                <w:sz w:val="20"/>
              </w:rPr>
              <w:t>nga</w:t>
            </w:r>
            <w:proofErr w:type="spellEnd"/>
            <w:r w:rsidRPr="006130A8">
              <w:rPr>
                <w:rFonts w:ascii="Arial Narrow" w:hAnsi="Arial Narrow"/>
                <w:sz w:val="20"/>
              </w:rPr>
              <w:t xml:space="preserve"> </w:t>
            </w:r>
            <w:proofErr w:type="spellStart"/>
            <w:r w:rsidRPr="006130A8">
              <w:rPr>
                <w:rFonts w:ascii="Arial Narrow" w:hAnsi="Arial Narrow"/>
                <w:sz w:val="20"/>
              </w:rPr>
              <w:t>ligjet</w:t>
            </w:r>
            <w:proofErr w:type="spellEnd"/>
            <w:r w:rsidRPr="006130A8">
              <w:rPr>
                <w:rFonts w:ascii="Arial Narrow" w:hAnsi="Arial Narrow"/>
                <w:sz w:val="20"/>
              </w:rPr>
              <w:t xml:space="preserve"> apo </w:t>
            </w:r>
            <w:proofErr w:type="spellStart"/>
            <w:r w:rsidRPr="006130A8">
              <w:rPr>
                <w:rFonts w:ascii="Arial Narrow" w:hAnsi="Arial Narrow"/>
                <w:sz w:val="20"/>
              </w:rPr>
              <w:t>vendimet</w:t>
            </w:r>
            <w:proofErr w:type="spellEnd"/>
            <w:r w:rsidRPr="006130A8">
              <w:rPr>
                <w:rFonts w:ascii="Arial Narrow" w:hAnsi="Arial Narrow"/>
                <w:sz w:val="20"/>
              </w:rPr>
              <w:t xml:space="preserve"> e </w:t>
            </w:r>
            <w:proofErr w:type="spellStart"/>
            <w:r w:rsidRPr="006130A8">
              <w:rPr>
                <w:rFonts w:ascii="Arial Narrow" w:hAnsi="Arial Narrow"/>
                <w:sz w:val="20"/>
              </w:rPr>
              <w:t>gjykatës</w:t>
            </w:r>
            <w:proofErr w:type="spellEnd"/>
            <w:r w:rsidRPr="006130A8">
              <w:rPr>
                <w:rFonts w:ascii="Arial Narrow" w:hAnsi="Arial Narrow"/>
                <w:sz w:val="20"/>
              </w:rPr>
              <w:t xml:space="preserve"> </w:t>
            </w:r>
            <w:proofErr w:type="spellStart"/>
            <w:r w:rsidRPr="006130A8">
              <w:rPr>
                <w:rFonts w:ascii="Arial Narrow" w:hAnsi="Arial Narrow"/>
                <w:sz w:val="20"/>
              </w:rPr>
              <w:t>që</w:t>
            </w:r>
            <w:proofErr w:type="spellEnd"/>
            <w:r w:rsidRPr="006130A8">
              <w:rPr>
                <w:rFonts w:ascii="Arial Narrow" w:hAnsi="Arial Narrow"/>
                <w:sz w:val="20"/>
              </w:rPr>
              <w:t xml:space="preserve"> ai/ai </w:t>
            </w:r>
            <w:proofErr w:type="spellStart"/>
            <w:r w:rsidRPr="006130A8">
              <w:rPr>
                <w:rFonts w:ascii="Arial Narrow" w:hAnsi="Arial Narrow"/>
                <w:sz w:val="20"/>
              </w:rPr>
              <w:t>i</w:t>
            </w:r>
            <w:proofErr w:type="spellEnd"/>
            <w:r w:rsidRPr="006130A8">
              <w:rPr>
                <w:rFonts w:ascii="Arial Narrow" w:hAnsi="Arial Narrow"/>
                <w:sz w:val="20"/>
              </w:rPr>
              <w:t xml:space="preserve"> </w:t>
            </w:r>
            <w:proofErr w:type="spellStart"/>
            <w:r w:rsidRPr="006130A8">
              <w:rPr>
                <w:rFonts w:ascii="Arial Narrow" w:hAnsi="Arial Narrow"/>
                <w:sz w:val="20"/>
              </w:rPr>
              <w:t>konsideron</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gabuara</w:t>
            </w:r>
            <w:proofErr w:type="spellEnd"/>
            <w:r w:rsidRPr="006130A8">
              <w:rPr>
                <w:rFonts w:ascii="Arial Narrow" w:hAnsi="Arial Narrow"/>
                <w:sz w:val="20"/>
              </w:rPr>
              <w:t>.</w:t>
            </w:r>
          </w:p>
          <w:p w14:paraId="5244FEF3" w14:textId="77777777" w:rsidR="005A433A" w:rsidRPr="006130A8" w:rsidRDefault="005A433A" w:rsidP="008F3230">
            <w:pPr>
              <w:pStyle w:val="ListParagraph"/>
              <w:ind w:left="360"/>
              <w:rPr>
                <w:rFonts w:ascii="Arial Narrow" w:hAnsi="Arial Narrow"/>
                <w:sz w:val="20"/>
              </w:rPr>
            </w:pPr>
          </w:p>
          <w:p w14:paraId="1987B7BE" w14:textId="06A0A6E7" w:rsidR="006130A8" w:rsidRDefault="00566416" w:rsidP="006130A8">
            <w:pPr>
              <w:pStyle w:val="ListParagraph"/>
              <w:numPr>
                <w:ilvl w:val="0"/>
                <w:numId w:val="31"/>
              </w:numPr>
              <w:rPr>
                <w:rFonts w:ascii="Arial Narrow" w:hAnsi="Arial Narrow"/>
                <w:sz w:val="20"/>
              </w:rPr>
            </w:pPr>
            <w:proofErr w:type="spellStart"/>
            <w:r w:rsidRPr="006130A8">
              <w:rPr>
                <w:rFonts w:ascii="Arial Narrow" w:hAnsi="Arial Narrow"/>
                <w:sz w:val="20"/>
              </w:rPr>
              <w:t>Kryeministri</w:t>
            </w:r>
            <w:proofErr w:type="spellEnd"/>
            <w:r w:rsidRPr="006130A8">
              <w:rPr>
                <w:rFonts w:ascii="Arial Narrow" w:hAnsi="Arial Narrow"/>
                <w:sz w:val="20"/>
              </w:rPr>
              <w:t xml:space="preserve"> </w:t>
            </w:r>
            <w:proofErr w:type="spellStart"/>
            <w:r w:rsidR="005A433A" w:rsidRPr="006130A8">
              <w:rPr>
                <w:rFonts w:ascii="Arial Narrow" w:hAnsi="Arial Narrow"/>
                <w:sz w:val="20"/>
              </w:rPr>
              <w:t>duhet</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t'u</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bindet</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gjithmonë</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ligjeve</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dhe</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gjykatave</w:t>
            </w:r>
            <w:proofErr w:type="spellEnd"/>
            <w:r w:rsidR="005A433A" w:rsidRPr="006130A8">
              <w:rPr>
                <w:rFonts w:ascii="Arial Narrow" w:hAnsi="Arial Narrow"/>
                <w:sz w:val="20"/>
              </w:rPr>
              <w:t xml:space="preserve">, </w:t>
            </w:r>
            <w:proofErr w:type="spellStart"/>
            <w:r w:rsidR="005A433A" w:rsidRPr="006130A8">
              <w:rPr>
                <w:rFonts w:ascii="Arial Narrow" w:hAnsi="Arial Narrow"/>
                <w:sz w:val="20"/>
              </w:rPr>
              <w:t>edhe</w:t>
            </w:r>
            <w:proofErr w:type="spellEnd"/>
            <w:r w:rsidR="005A433A" w:rsidRPr="006130A8">
              <w:rPr>
                <w:rFonts w:ascii="Arial Narrow" w:hAnsi="Arial Narrow"/>
                <w:sz w:val="20"/>
              </w:rPr>
              <w:t xml:space="preserve"> </w:t>
            </w:r>
          </w:p>
          <w:p w14:paraId="3BF595E1" w14:textId="15D7F968" w:rsidR="005A433A" w:rsidRPr="00A34FD7" w:rsidRDefault="005A433A" w:rsidP="006130A8">
            <w:pPr>
              <w:pStyle w:val="ListParagraph"/>
              <w:rPr>
                <w:rFonts w:ascii="Arial Narrow" w:hAnsi="Arial Narrow"/>
                <w:sz w:val="20"/>
                <w:lang w:val="de-DE"/>
              </w:rPr>
            </w:pPr>
            <w:r w:rsidRPr="00A34FD7">
              <w:rPr>
                <w:rFonts w:ascii="Arial Narrow" w:hAnsi="Arial Narrow"/>
                <w:sz w:val="20"/>
                <w:lang w:val="de-DE"/>
              </w:rPr>
              <w:t>nëse mendon se e kanë gabim.</w:t>
            </w:r>
          </w:p>
        </w:tc>
        <w:tc>
          <w:tcPr>
            <w:tcW w:w="3600" w:type="dxa"/>
          </w:tcPr>
          <w:p w14:paraId="5783BE44"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1</w:t>
            </w:r>
          </w:p>
          <w:p w14:paraId="74271543"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2</w:t>
            </w:r>
          </w:p>
          <w:p w14:paraId="1A678E06"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3</w:t>
            </w:r>
          </w:p>
          <w:p w14:paraId="11C03833"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4</w:t>
            </w:r>
          </w:p>
          <w:p w14:paraId="1638C2F6" w14:textId="4F8C44BC" w:rsidR="005A433A" w:rsidRPr="006138F7" w:rsidRDefault="005A433A" w:rsidP="008F3230">
            <w:pPr>
              <w:ind w:left="0"/>
              <w:rPr>
                <w:rFonts w:ascii="Arial Narrow" w:hAnsi="Arial Narrow"/>
                <w:sz w:val="20"/>
              </w:rPr>
            </w:pPr>
            <w:r w:rsidRPr="006138F7">
              <w:rPr>
                <w:rFonts w:ascii="Arial Narrow" w:hAnsi="Arial Narrow"/>
                <w:b/>
                <w:sz w:val="20"/>
              </w:rPr>
              <w:t>(</w:t>
            </w:r>
            <w:r>
              <w:rPr>
                <w:rFonts w:ascii="Arial Narrow" w:hAnsi="Arial Narrow"/>
                <w:b/>
                <w:sz w:val="20"/>
              </w:rPr>
              <w:t>MOS LEXO</w:t>
            </w:r>
            <w:r w:rsidRPr="006138F7">
              <w:rPr>
                <w:rFonts w:ascii="Arial Narrow" w:hAnsi="Arial Narrow"/>
                <w:b/>
                <w:sz w:val="20"/>
              </w:rPr>
              <w:t xml:space="preserve">) </w:t>
            </w:r>
            <w:proofErr w:type="spellStart"/>
            <w:r w:rsidRPr="0086480D">
              <w:rPr>
                <w:rFonts w:ascii="Arial Narrow" w:hAnsi="Arial Narrow"/>
                <w:sz w:val="20"/>
              </w:rPr>
              <w:t>Nuk</w:t>
            </w:r>
            <w:proofErr w:type="spellEnd"/>
            <w:r w:rsidRPr="0086480D">
              <w:rPr>
                <w:rFonts w:ascii="Arial Narrow" w:hAnsi="Arial Narrow"/>
                <w:sz w:val="20"/>
              </w:rPr>
              <w:t xml:space="preserve"> jam </w:t>
            </w:r>
            <w:proofErr w:type="spellStart"/>
            <w:r w:rsidRPr="0086480D">
              <w:rPr>
                <w:rFonts w:ascii="Arial Narrow" w:hAnsi="Arial Narrow"/>
                <w:sz w:val="20"/>
              </w:rPr>
              <w:t>dakord</w:t>
            </w:r>
            <w:proofErr w:type="spellEnd"/>
            <w:r w:rsidRPr="0086480D">
              <w:rPr>
                <w:rFonts w:ascii="Arial Narrow" w:hAnsi="Arial Narrow"/>
                <w:sz w:val="20"/>
              </w:rPr>
              <w:t xml:space="preserve"> me </w:t>
            </w:r>
            <w:proofErr w:type="spellStart"/>
            <w:r w:rsidRPr="0086480D">
              <w:rPr>
                <w:rFonts w:ascii="Arial Narrow" w:hAnsi="Arial Narrow"/>
                <w:sz w:val="20"/>
              </w:rPr>
              <w:t>asnjërën</w:t>
            </w:r>
            <w:proofErr w:type="spellEnd"/>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Pr>
                <w:rFonts w:ascii="Arial Narrow" w:hAnsi="Arial Narrow" w:cstheme="minorHAnsi"/>
                <w:sz w:val="20"/>
                <w:szCs w:val="20"/>
                <w:u w:val="dotted"/>
              </w:rPr>
              <w:tab/>
            </w:r>
            <w:r w:rsidRPr="0027030E">
              <w:rPr>
                <w:rFonts w:ascii="Arial Narrow" w:hAnsi="Arial Narrow" w:cstheme="minorHAnsi"/>
                <w:sz w:val="20"/>
                <w:szCs w:val="20"/>
              </w:rPr>
              <w:t>5</w:t>
            </w:r>
          </w:p>
          <w:p w14:paraId="1A9C2751" w14:textId="77777777" w:rsidR="005A433A" w:rsidRPr="00CE484C" w:rsidRDefault="005A433A" w:rsidP="008F3230">
            <w:pPr>
              <w:ind w:left="0"/>
              <w:rPr>
                <w:rFonts w:ascii="Arial Narrow" w:hAnsi="Arial Narrow"/>
                <w:sz w:val="20"/>
                <w:lang w:val="de-DE"/>
              </w:rPr>
            </w:pPr>
            <w:r w:rsidRPr="00CE484C">
              <w:rPr>
                <w:rFonts w:ascii="Arial Narrow" w:hAnsi="Arial Narrow"/>
                <w:b/>
                <w:sz w:val="20"/>
                <w:lang w:val="de-DE"/>
              </w:rPr>
              <w:t xml:space="preserve">(MOS LEXO) </w:t>
            </w:r>
            <w:r w:rsidRPr="00CE484C">
              <w:rPr>
                <w:rFonts w:ascii="Arial Narrow" w:hAnsi="Arial Narrow"/>
                <w:sz w:val="20"/>
                <w:lang w:val="de-DE"/>
              </w:rPr>
              <w:t>Nuk e di/Pa përgjigje</w:t>
            </w:r>
            <w:r w:rsidRPr="00CE484C">
              <w:rPr>
                <w:rFonts w:ascii="Arial Narrow" w:hAnsi="Arial Narrow" w:cstheme="minorHAnsi"/>
                <w:sz w:val="20"/>
                <w:szCs w:val="20"/>
                <w:u w:val="dotted"/>
                <w:lang w:val="de-DE"/>
              </w:rPr>
              <w:tab/>
              <w:t>99</w:t>
            </w:r>
          </w:p>
        </w:tc>
      </w:tr>
      <w:tr w:rsidR="005A433A" w:rsidRPr="00D4549C" w14:paraId="3D78D96B" w14:textId="77777777" w:rsidTr="006130A8">
        <w:tc>
          <w:tcPr>
            <w:tcW w:w="554" w:type="dxa"/>
          </w:tcPr>
          <w:p w14:paraId="6E07B6EB" w14:textId="77777777" w:rsidR="005A433A" w:rsidRPr="00773B15" w:rsidRDefault="005A433A" w:rsidP="008F3230">
            <w:pPr>
              <w:ind w:left="0"/>
              <w:rPr>
                <w:rFonts w:ascii="Arial Narrow" w:hAnsi="Arial Narrow"/>
                <w:b/>
                <w:sz w:val="20"/>
              </w:rPr>
            </w:pPr>
            <w:r>
              <w:rPr>
                <w:rFonts w:ascii="Arial Narrow" w:hAnsi="Arial Narrow"/>
                <w:b/>
                <w:sz w:val="20"/>
              </w:rPr>
              <w:t>q60</w:t>
            </w:r>
          </w:p>
        </w:tc>
        <w:tc>
          <w:tcPr>
            <w:tcW w:w="6120" w:type="dxa"/>
          </w:tcPr>
          <w:p w14:paraId="3FFCB0CE" w14:textId="77777777" w:rsidR="006130A8" w:rsidRDefault="005A433A" w:rsidP="006130A8">
            <w:pPr>
              <w:pStyle w:val="ListParagraph"/>
              <w:numPr>
                <w:ilvl w:val="0"/>
                <w:numId w:val="35"/>
              </w:numPr>
              <w:rPr>
                <w:rFonts w:ascii="Arial Narrow" w:hAnsi="Arial Narrow"/>
                <w:sz w:val="20"/>
              </w:rPr>
            </w:pPr>
            <w:proofErr w:type="spellStart"/>
            <w:r w:rsidRPr="006130A8">
              <w:rPr>
                <w:rFonts w:ascii="Arial Narrow" w:hAnsi="Arial Narrow"/>
                <w:sz w:val="20"/>
              </w:rPr>
              <w:t>Është</w:t>
            </w:r>
            <w:proofErr w:type="spellEnd"/>
            <w:r w:rsidRPr="006130A8">
              <w:rPr>
                <w:rFonts w:ascii="Arial Narrow" w:hAnsi="Arial Narrow"/>
                <w:sz w:val="20"/>
              </w:rPr>
              <w:t xml:space="preserve"> e </w:t>
            </w:r>
            <w:proofErr w:type="spellStart"/>
            <w:r w:rsidRPr="006130A8">
              <w:rPr>
                <w:rFonts w:ascii="Arial Narrow" w:hAnsi="Arial Narrow"/>
                <w:sz w:val="20"/>
              </w:rPr>
              <w:t>rëndësishme</w:t>
            </w:r>
            <w:proofErr w:type="spellEnd"/>
            <w:r w:rsidRPr="006130A8">
              <w:rPr>
                <w:rFonts w:ascii="Arial Narrow" w:hAnsi="Arial Narrow"/>
                <w:sz w:val="20"/>
              </w:rPr>
              <w:t xml:space="preserve"> </w:t>
            </w:r>
            <w:proofErr w:type="spellStart"/>
            <w:r w:rsidRPr="006130A8">
              <w:rPr>
                <w:rFonts w:ascii="Arial Narrow" w:hAnsi="Arial Narrow"/>
                <w:sz w:val="20"/>
              </w:rPr>
              <w:t>t'i</w:t>
            </w:r>
            <w:proofErr w:type="spellEnd"/>
            <w:r w:rsidRPr="006130A8">
              <w:rPr>
                <w:rFonts w:ascii="Arial Narrow" w:hAnsi="Arial Narrow"/>
                <w:sz w:val="20"/>
              </w:rPr>
              <w:t xml:space="preserve"> </w:t>
            </w:r>
            <w:proofErr w:type="spellStart"/>
            <w:r w:rsidRPr="006130A8">
              <w:rPr>
                <w:rFonts w:ascii="Arial Narrow" w:hAnsi="Arial Narrow"/>
                <w:sz w:val="20"/>
              </w:rPr>
              <w:t>bindesh</w:t>
            </w:r>
            <w:proofErr w:type="spellEnd"/>
            <w:r w:rsidRPr="006130A8">
              <w:rPr>
                <w:rFonts w:ascii="Arial Narrow" w:hAnsi="Arial Narrow"/>
                <w:sz w:val="20"/>
              </w:rPr>
              <w:t xml:space="preserve"> </w:t>
            </w:r>
            <w:proofErr w:type="spellStart"/>
            <w:r w:rsidRPr="006130A8">
              <w:rPr>
                <w:rFonts w:ascii="Arial Narrow" w:hAnsi="Arial Narrow"/>
                <w:sz w:val="20"/>
              </w:rPr>
              <w:t>qeverisë</w:t>
            </w:r>
            <w:proofErr w:type="spellEnd"/>
            <w:r w:rsidRPr="006130A8">
              <w:rPr>
                <w:rFonts w:ascii="Arial Narrow" w:hAnsi="Arial Narrow"/>
                <w:sz w:val="20"/>
              </w:rPr>
              <w:t xml:space="preserve"> </w:t>
            </w:r>
            <w:proofErr w:type="spellStart"/>
            <w:r w:rsidRPr="006130A8">
              <w:rPr>
                <w:rFonts w:ascii="Arial Narrow" w:hAnsi="Arial Narrow"/>
                <w:sz w:val="20"/>
              </w:rPr>
              <w:t>në</w:t>
            </w:r>
            <w:proofErr w:type="spellEnd"/>
            <w:r w:rsidRPr="006130A8">
              <w:rPr>
                <w:rFonts w:ascii="Arial Narrow" w:hAnsi="Arial Narrow"/>
                <w:sz w:val="20"/>
              </w:rPr>
              <w:t xml:space="preserve"> </w:t>
            </w:r>
            <w:proofErr w:type="spellStart"/>
            <w:r w:rsidRPr="006130A8">
              <w:rPr>
                <w:rFonts w:ascii="Arial Narrow" w:hAnsi="Arial Narrow"/>
                <w:sz w:val="20"/>
              </w:rPr>
              <w:t>pushtet</w:t>
            </w:r>
            <w:proofErr w:type="spellEnd"/>
            <w:r w:rsidRPr="006130A8">
              <w:rPr>
                <w:rFonts w:ascii="Arial Narrow" w:hAnsi="Arial Narrow"/>
                <w:sz w:val="20"/>
              </w:rPr>
              <w:t xml:space="preserve">, </w:t>
            </w:r>
            <w:proofErr w:type="spellStart"/>
            <w:r w:rsidRPr="006130A8">
              <w:rPr>
                <w:rFonts w:ascii="Arial Narrow" w:hAnsi="Arial Narrow"/>
                <w:sz w:val="20"/>
              </w:rPr>
              <w:t>pavarësisht</w:t>
            </w:r>
            <w:proofErr w:type="spellEnd"/>
            <w:r w:rsidRPr="006130A8">
              <w:rPr>
                <w:rFonts w:ascii="Arial Narrow" w:hAnsi="Arial Narrow"/>
                <w:sz w:val="20"/>
              </w:rPr>
              <w:t xml:space="preserve"> se </w:t>
            </w:r>
            <w:proofErr w:type="spellStart"/>
            <w:r w:rsidRPr="006130A8">
              <w:rPr>
                <w:rFonts w:ascii="Arial Narrow" w:hAnsi="Arial Narrow"/>
                <w:sz w:val="20"/>
              </w:rPr>
              <w:t>për</w:t>
            </w:r>
            <w:proofErr w:type="spellEnd"/>
          </w:p>
          <w:p w14:paraId="378ABC30" w14:textId="01B1D308" w:rsidR="006130A8" w:rsidRDefault="005A433A" w:rsidP="006130A8">
            <w:pPr>
              <w:pStyle w:val="ListParagraph"/>
              <w:rPr>
                <w:rFonts w:ascii="Arial Narrow" w:hAnsi="Arial Narrow"/>
                <w:sz w:val="20"/>
              </w:rPr>
            </w:pPr>
            <w:proofErr w:type="spellStart"/>
            <w:r w:rsidRPr="006130A8">
              <w:rPr>
                <w:rFonts w:ascii="Arial Narrow" w:hAnsi="Arial Narrow"/>
                <w:sz w:val="20"/>
              </w:rPr>
              <w:t>ke</w:t>
            </w:r>
            <w:proofErr w:type="spellEnd"/>
            <w:r w:rsidRPr="006130A8">
              <w:rPr>
                <w:rFonts w:ascii="Arial Narrow" w:hAnsi="Arial Narrow"/>
                <w:sz w:val="20"/>
              </w:rPr>
              <w:t xml:space="preserve"> </w:t>
            </w:r>
            <w:proofErr w:type="spellStart"/>
            <w:r w:rsidRPr="006130A8">
              <w:rPr>
                <w:rFonts w:ascii="Arial Narrow" w:hAnsi="Arial Narrow"/>
                <w:sz w:val="20"/>
              </w:rPr>
              <w:t>votuar</w:t>
            </w:r>
            <w:proofErr w:type="spellEnd"/>
            <w:r w:rsidRPr="006130A8">
              <w:rPr>
                <w:rFonts w:ascii="Arial Narrow" w:hAnsi="Arial Narrow"/>
                <w:sz w:val="20"/>
              </w:rPr>
              <w:t>.</w:t>
            </w:r>
            <w:r w:rsidR="006130A8">
              <w:rPr>
                <w:rFonts w:ascii="Arial Narrow" w:hAnsi="Arial Narrow"/>
                <w:sz w:val="20"/>
              </w:rPr>
              <w:t xml:space="preserve"> </w:t>
            </w:r>
          </w:p>
          <w:p w14:paraId="2ADDD34C" w14:textId="77777777" w:rsidR="006130A8" w:rsidRDefault="006130A8" w:rsidP="006130A8">
            <w:pPr>
              <w:pStyle w:val="ListParagraph"/>
              <w:rPr>
                <w:rFonts w:ascii="Arial Narrow" w:hAnsi="Arial Narrow"/>
                <w:sz w:val="20"/>
              </w:rPr>
            </w:pPr>
          </w:p>
          <w:p w14:paraId="67790066" w14:textId="77777777" w:rsidR="0027030E" w:rsidRDefault="005A433A" w:rsidP="006130A8">
            <w:pPr>
              <w:pStyle w:val="ListParagraph"/>
              <w:numPr>
                <w:ilvl w:val="0"/>
                <w:numId w:val="35"/>
              </w:numPr>
              <w:rPr>
                <w:rFonts w:ascii="Arial Narrow" w:hAnsi="Arial Narrow"/>
                <w:sz w:val="20"/>
              </w:rPr>
            </w:pPr>
            <w:proofErr w:type="spellStart"/>
            <w:r w:rsidRPr="006130A8">
              <w:rPr>
                <w:rFonts w:ascii="Arial Narrow" w:hAnsi="Arial Narrow"/>
                <w:sz w:val="20"/>
              </w:rPr>
              <w:t>Nuk</w:t>
            </w:r>
            <w:proofErr w:type="spellEnd"/>
            <w:r w:rsidRPr="006130A8">
              <w:rPr>
                <w:rFonts w:ascii="Arial Narrow" w:hAnsi="Arial Narrow"/>
                <w:sz w:val="20"/>
              </w:rPr>
              <w:t xml:space="preserve"> </w:t>
            </w:r>
            <w:proofErr w:type="spellStart"/>
            <w:r w:rsidRPr="006130A8">
              <w:rPr>
                <w:rFonts w:ascii="Arial Narrow" w:hAnsi="Arial Narrow"/>
                <w:sz w:val="20"/>
              </w:rPr>
              <w:t>është</w:t>
            </w:r>
            <w:proofErr w:type="spellEnd"/>
            <w:r w:rsidRPr="006130A8">
              <w:rPr>
                <w:rFonts w:ascii="Arial Narrow" w:hAnsi="Arial Narrow"/>
                <w:sz w:val="20"/>
              </w:rPr>
              <w:t xml:space="preserve"> e </w:t>
            </w:r>
            <w:proofErr w:type="spellStart"/>
            <w:r w:rsidRPr="006130A8">
              <w:rPr>
                <w:rFonts w:ascii="Arial Narrow" w:hAnsi="Arial Narrow"/>
                <w:sz w:val="20"/>
              </w:rPr>
              <w:t>nevojshme</w:t>
            </w:r>
            <w:proofErr w:type="spellEnd"/>
            <w:r w:rsidRPr="006130A8">
              <w:rPr>
                <w:rFonts w:ascii="Arial Narrow" w:hAnsi="Arial Narrow"/>
                <w:sz w:val="20"/>
              </w:rPr>
              <w:t xml:space="preserve"> </w:t>
            </w:r>
            <w:proofErr w:type="spellStart"/>
            <w:r w:rsidRPr="006130A8">
              <w:rPr>
                <w:rFonts w:ascii="Arial Narrow" w:hAnsi="Arial Narrow"/>
                <w:sz w:val="20"/>
              </w:rPr>
              <w:t>t'u</w:t>
            </w:r>
            <w:proofErr w:type="spellEnd"/>
            <w:r w:rsidRPr="006130A8">
              <w:rPr>
                <w:rFonts w:ascii="Arial Narrow" w:hAnsi="Arial Narrow"/>
                <w:sz w:val="20"/>
              </w:rPr>
              <w:t xml:space="preserve"> </w:t>
            </w:r>
            <w:proofErr w:type="spellStart"/>
            <w:r w:rsidRPr="006130A8">
              <w:rPr>
                <w:rFonts w:ascii="Arial Narrow" w:hAnsi="Arial Narrow"/>
                <w:sz w:val="20"/>
              </w:rPr>
              <w:t>bindesh</w:t>
            </w:r>
            <w:proofErr w:type="spellEnd"/>
            <w:r w:rsidRPr="006130A8">
              <w:rPr>
                <w:rFonts w:ascii="Arial Narrow" w:hAnsi="Arial Narrow"/>
                <w:sz w:val="20"/>
              </w:rPr>
              <w:t xml:space="preserve"> </w:t>
            </w:r>
            <w:proofErr w:type="spellStart"/>
            <w:r w:rsidRPr="006130A8">
              <w:rPr>
                <w:rFonts w:ascii="Arial Narrow" w:hAnsi="Arial Narrow"/>
                <w:sz w:val="20"/>
              </w:rPr>
              <w:t>ligjeve</w:t>
            </w:r>
            <w:proofErr w:type="spellEnd"/>
            <w:r w:rsidRPr="006130A8">
              <w:rPr>
                <w:rFonts w:ascii="Arial Narrow" w:hAnsi="Arial Narrow"/>
                <w:sz w:val="20"/>
              </w:rPr>
              <w:t xml:space="preserve"> </w:t>
            </w:r>
            <w:proofErr w:type="spellStart"/>
            <w:r w:rsidRPr="006130A8">
              <w:rPr>
                <w:rFonts w:ascii="Arial Narrow" w:hAnsi="Arial Narrow"/>
                <w:sz w:val="20"/>
              </w:rPr>
              <w:t>të</w:t>
            </w:r>
            <w:proofErr w:type="spellEnd"/>
            <w:r w:rsidRPr="006130A8">
              <w:rPr>
                <w:rFonts w:ascii="Arial Narrow" w:hAnsi="Arial Narrow"/>
                <w:sz w:val="20"/>
              </w:rPr>
              <w:t xml:space="preserve"> </w:t>
            </w:r>
            <w:proofErr w:type="spellStart"/>
            <w:r w:rsidRPr="006130A8">
              <w:rPr>
                <w:rFonts w:ascii="Arial Narrow" w:hAnsi="Arial Narrow"/>
                <w:sz w:val="20"/>
              </w:rPr>
              <w:t>një</w:t>
            </w:r>
            <w:proofErr w:type="spellEnd"/>
            <w:r w:rsidRPr="006130A8">
              <w:rPr>
                <w:rFonts w:ascii="Arial Narrow" w:hAnsi="Arial Narrow"/>
                <w:sz w:val="20"/>
              </w:rPr>
              <w:t xml:space="preserve"> </w:t>
            </w:r>
            <w:proofErr w:type="spellStart"/>
            <w:r w:rsidRPr="006130A8">
              <w:rPr>
                <w:rFonts w:ascii="Arial Narrow" w:hAnsi="Arial Narrow"/>
                <w:sz w:val="20"/>
              </w:rPr>
              <w:t>qeverie</w:t>
            </w:r>
            <w:proofErr w:type="spellEnd"/>
            <w:r w:rsidRPr="006130A8">
              <w:rPr>
                <w:rFonts w:ascii="Arial Narrow" w:hAnsi="Arial Narrow"/>
                <w:sz w:val="20"/>
              </w:rPr>
              <w:t xml:space="preserve"> </w:t>
            </w:r>
            <w:proofErr w:type="spellStart"/>
            <w:r w:rsidRPr="006130A8">
              <w:rPr>
                <w:rFonts w:ascii="Arial Narrow" w:hAnsi="Arial Narrow"/>
                <w:sz w:val="20"/>
              </w:rPr>
              <w:t>që</w:t>
            </w:r>
            <w:proofErr w:type="spellEnd"/>
            <w:r w:rsidRPr="006130A8">
              <w:rPr>
                <w:rFonts w:ascii="Arial Narrow" w:hAnsi="Arial Narrow"/>
                <w:sz w:val="20"/>
              </w:rPr>
              <w:t xml:space="preserve"> </w:t>
            </w:r>
            <w:proofErr w:type="spellStart"/>
            <w:r w:rsidRPr="006130A8">
              <w:rPr>
                <w:rFonts w:ascii="Arial Narrow" w:hAnsi="Arial Narrow"/>
                <w:sz w:val="20"/>
              </w:rPr>
              <w:t>nuk</w:t>
            </w:r>
            <w:proofErr w:type="spellEnd"/>
            <w:r w:rsidRPr="006130A8">
              <w:rPr>
                <w:rFonts w:ascii="Arial Narrow" w:hAnsi="Arial Narrow"/>
                <w:sz w:val="20"/>
              </w:rPr>
              <w:t xml:space="preserve"> e </w:t>
            </w:r>
            <w:proofErr w:type="spellStart"/>
            <w:r w:rsidRPr="006130A8">
              <w:rPr>
                <w:rFonts w:ascii="Arial Narrow" w:hAnsi="Arial Narrow"/>
                <w:sz w:val="20"/>
              </w:rPr>
              <w:t>ke</w:t>
            </w:r>
            <w:proofErr w:type="spellEnd"/>
            <w:r w:rsidRPr="006130A8">
              <w:rPr>
                <w:rFonts w:ascii="Arial Narrow" w:hAnsi="Arial Narrow"/>
                <w:sz w:val="20"/>
              </w:rPr>
              <w:t xml:space="preserve"> </w:t>
            </w:r>
          </w:p>
          <w:p w14:paraId="34AD392F" w14:textId="5C0C85E1" w:rsidR="005A433A" w:rsidRPr="006130A8" w:rsidRDefault="005A433A" w:rsidP="0027030E">
            <w:pPr>
              <w:pStyle w:val="ListParagraph"/>
              <w:rPr>
                <w:rFonts w:ascii="Arial Narrow" w:hAnsi="Arial Narrow"/>
                <w:sz w:val="20"/>
              </w:rPr>
            </w:pPr>
            <w:proofErr w:type="spellStart"/>
            <w:r w:rsidRPr="006130A8">
              <w:rPr>
                <w:rFonts w:ascii="Arial Narrow" w:hAnsi="Arial Narrow"/>
                <w:sz w:val="20"/>
              </w:rPr>
              <w:t>votuar</w:t>
            </w:r>
            <w:proofErr w:type="spellEnd"/>
          </w:p>
        </w:tc>
        <w:tc>
          <w:tcPr>
            <w:tcW w:w="3600" w:type="dxa"/>
          </w:tcPr>
          <w:p w14:paraId="74778C20"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1</w:t>
            </w:r>
          </w:p>
          <w:p w14:paraId="29478F7A"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2</w:t>
            </w:r>
          </w:p>
          <w:p w14:paraId="39580BDE"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3</w:t>
            </w:r>
          </w:p>
          <w:p w14:paraId="01CC279B"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4</w:t>
            </w:r>
          </w:p>
          <w:p w14:paraId="101824A0" w14:textId="54D6C1E9" w:rsidR="005A433A" w:rsidRPr="006138F7" w:rsidRDefault="005A433A" w:rsidP="0027030E">
            <w:pPr>
              <w:ind w:left="0"/>
              <w:jc w:val="both"/>
              <w:rPr>
                <w:rFonts w:ascii="Arial Narrow" w:hAnsi="Arial Narrow"/>
                <w:sz w:val="20"/>
              </w:rPr>
            </w:pPr>
            <w:r w:rsidRPr="006138F7">
              <w:rPr>
                <w:rFonts w:ascii="Arial Narrow" w:hAnsi="Arial Narrow"/>
                <w:b/>
                <w:sz w:val="20"/>
              </w:rPr>
              <w:t>(</w:t>
            </w:r>
            <w:r>
              <w:rPr>
                <w:rFonts w:ascii="Arial Narrow" w:hAnsi="Arial Narrow"/>
                <w:b/>
                <w:sz w:val="20"/>
              </w:rPr>
              <w:t>MOS LEXO</w:t>
            </w:r>
            <w:r w:rsidRPr="006138F7">
              <w:rPr>
                <w:rFonts w:ascii="Arial Narrow" w:hAnsi="Arial Narrow"/>
                <w:b/>
                <w:sz w:val="20"/>
              </w:rPr>
              <w:t xml:space="preserve">) </w:t>
            </w:r>
            <w:proofErr w:type="spellStart"/>
            <w:r w:rsidRPr="0086480D">
              <w:rPr>
                <w:rFonts w:ascii="Arial Narrow" w:hAnsi="Arial Narrow"/>
                <w:sz w:val="20"/>
              </w:rPr>
              <w:t>Nuk</w:t>
            </w:r>
            <w:proofErr w:type="spellEnd"/>
            <w:r w:rsidRPr="0086480D">
              <w:rPr>
                <w:rFonts w:ascii="Arial Narrow" w:hAnsi="Arial Narrow"/>
                <w:sz w:val="20"/>
              </w:rPr>
              <w:t xml:space="preserve"> jam </w:t>
            </w:r>
            <w:proofErr w:type="spellStart"/>
            <w:r w:rsidRPr="0086480D">
              <w:rPr>
                <w:rFonts w:ascii="Arial Narrow" w:hAnsi="Arial Narrow"/>
                <w:sz w:val="20"/>
              </w:rPr>
              <w:t>dakord</w:t>
            </w:r>
            <w:proofErr w:type="spellEnd"/>
            <w:r w:rsidRPr="0086480D">
              <w:rPr>
                <w:rFonts w:ascii="Arial Narrow" w:hAnsi="Arial Narrow"/>
                <w:sz w:val="20"/>
              </w:rPr>
              <w:t xml:space="preserve"> me </w:t>
            </w:r>
            <w:proofErr w:type="spellStart"/>
            <w:r w:rsidRPr="0086480D">
              <w:rPr>
                <w:rFonts w:ascii="Arial Narrow" w:hAnsi="Arial Narrow"/>
                <w:sz w:val="20"/>
              </w:rPr>
              <w:t>asnjërën</w:t>
            </w:r>
            <w:proofErr w:type="spellEnd"/>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Pr>
                <w:rFonts w:ascii="Arial Narrow" w:hAnsi="Arial Narrow" w:cstheme="minorHAnsi"/>
                <w:sz w:val="20"/>
                <w:szCs w:val="20"/>
                <w:u w:val="dotted"/>
              </w:rPr>
              <w:tab/>
            </w:r>
            <w:r w:rsidRPr="0027030E">
              <w:rPr>
                <w:rFonts w:ascii="Arial Narrow" w:hAnsi="Arial Narrow" w:cstheme="minorHAnsi"/>
                <w:sz w:val="20"/>
                <w:szCs w:val="20"/>
              </w:rPr>
              <w:t>5</w:t>
            </w:r>
          </w:p>
          <w:p w14:paraId="0941D444" w14:textId="77777777" w:rsidR="005A433A" w:rsidRPr="00CE484C" w:rsidRDefault="005A433A" w:rsidP="008F3230">
            <w:pPr>
              <w:ind w:left="0"/>
              <w:rPr>
                <w:rFonts w:ascii="Arial Narrow" w:hAnsi="Arial Narrow"/>
                <w:sz w:val="20"/>
                <w:lang w:val="de-DE"/>
              </w:rPr>
            </w:pPr>
            <w:r w:rsidRPr="00CE484C">
              <w:rPr>
                <w:rFonts w:ascii="Arial Narrow" w:hAnsi="Arial Narrow"/>
                <w:b/>
                <w:sz w:val="20"/>
                <w:lang w:val="de-DE"/>
              </w:rPr>
              <w:t xml:space="preserve">(MOS LEXO) </w:t>
            </w:r>
            <w:r w:rsidRPr="00CE484C">
              <w:rPr>
                <w:rFonts w:ascii="Arial Narrow" w:hAnsi="Arial Narrow"/>
                <w:sz w:val="20"/>
                <w:lang w:val="de-DE"/>
              </w:rPr>
              <w:t>Nuk e di/Pa përgjigje</w:t>
            </w:r>
            <w:r w:rsidRPr="00CE484C">
              <w:rPr>
                <w:rFonts w:ascii="Arial Narrow" w:hAnsi="Arial Narrow" w:cstheme="minorHAnsi"/>
                <w:sz w:val="20"/>
                <w:szCs w:val="20"/>
                <w:u w:val="dotted"/>
                <w:lang w:val="de-DE"/>
              </w:rPr>
              <w:tab/>
              <w:t>99</w:t>
            </w:r>
          </w:p>
        </w:tc>
      </w:tr>
      <w:tr w:rsidR="005A433A" w:rsidRPr="00D4549C" w14:paraId="139DE903" w14:textId="77777777" w:rsidTr="008F3230">
        <w:tc>
          <w:tcPr>
            <w:tcW w:w="554" w:type="dxa"/>
          </w:tcPr>
          <w:p w14:paraId="6039B7DC" w14:textId="77777777" w:rsidR="005A433A" w:rsidRPr="00773B15" w:rsidRDefault="005A433A" w:rsidP="008F3230">
            <w:pPr>
              <w:ind w:left="0"/>
              <w:rPr>
                <w:rFonts w:ascii="Arial Narrow" w:hAnsi="Arial Narrow"/>
                <w:b/>
                <w:sz w:val="20"/>
              </w:rPr>
            </w:pPr>
            <w:r>
              <w:rPr>
                <w:rFonts w:ascii="Arial Narrow" w:hAnsi="Arial Narrow"/>
                <w:b/>
                <w:sz w:val="20"/>
              </w:rPr>
              <w:t>q61</w:t>
            </w:r>
          </w:p>
        </w:tc>
        <w:tc>
          <w:tcPr>
            <w:tcW w:w="6120" w:type="dxa"/>
          </w:tcPr>
          <w:p w14:paraId="432152F3" w14:textId="77777777" w:rsidR="0027030E" w:rsidRDefault="005A433A" w:rsidP="0027030E">
            <w:pPr>
              <w:pStyle w:val="ListParagraph"/>
              <w:numPr>
                <w:ilvl w:val="0"/>
                <w:numId w:val="36"/>
              </w:numPr>
              <w:rPr>
                <w:rFonts w:ascii="Arial Narrow" w:hAnsi="Arial Narrow"/>
                <w:sz w:val="20"/>
              </w:rPr>
            </w:pPr>
            <w:proofErr w:type="spellStart"/>
            <w:r w:rsidRPr="0027030E">
              <w:rPr>
                <w:rFonts w:ascii="Arial Narrow" w:hAnsi="Arial Narrow"/>
                <w:sz w:val="20"/>
              </w:rPr>
              <w:t>Meqenëse</w:t>
            </w:r>
            <w:proofErr w:type="spellEnd"/>
            <w:r w:rsidRPr="0027030E">
              <w:rPr>
                <w:rFonts w:ascii="Arial Narrow" w:hAnsi="Arial Narrow"/>
                <w:sz w:val="20"/>
              </w:rPr>
              <w:t xml:space="preserve"> </w:t>
            </w:r>
            <w:proofErr w:type="spellStart"/>
            <w:r w:rsidR="00566416" w:rsidRPr="0027030E">
              <w:rPr>
                <w:rFonts w:ascii="Arial Narrow" w:hAnsi="Arial Narrow"/>
                <w:sz w:val="20"/>
              </w:rPr>
              <w:t>Kryeministri</w:t>
            </w:r>
            <w:proofErr w:type="spellEnd"/>
            <w:r w:rsidR="00566416" w:rsidRPr="0027030E">
              <w:rPr>
                <w:rFonts w:ascii="Arial Narrow" w:hAnsi="Arial Narrow"/>
                <w:sz w:val="20"/>
              </w:rPr>
              <w:t xml:space="preserve"> </w:t>
            </w:r>
            <w:proofErr w:type="spellStart"/>
            <w:r w:rsidRPr="0027030E">
              <w:rPr>
                <w:rFonts w:ascii="Arial Narrow" w:hAnsi="Arial Narrow"/>
                <w:sz w:val="20"/>
              </w:rPr>
              <w:t>është</w:t>
            </w:r>
            <w:proofErr w:type="spellEnd"/>
            <w:r w:rsidRPr="0027030E">
              <w:rPr>
                <w:rFonts w:ascii="Arial Narrow" w:hAnsi="Arial Narrow"/>
                <w:sz w:val="20"/>
              </w:rPr>
              <w:t xml:space="preserve"> </w:t>
            </w:r>
            <w:proofErr w:type="spellStart"/>
            <w:r w:rsidRPr="0027030E">
              <w:rPr>
                <w:rFonts w:ascii="Arial Narrow" w:hAnsi="Arial Narrow"/>
                <w:sz w:val="20"/>
              </w:rPr>
              <w:t>zgjedhur</w:t>
            </w:r>
            <w:proofErr w:type="spellEnd"/>
            <w:r w:rsidRPr="0027030E">
              <w:rPr>
                <w:rFonts w:ascii="Arial Narrow" w:hAnsi="Arial Narrow"/>
                <w:sz w:val="20"/>
              </w:rPr>
              <w:t xml:space="preserve"> </w:t>
            </w:r>
            <w:proofErr w:type="spellStart"/>
            <w:r w:rsidRPr="0027030E">
              <w:rPr>
                <w:rFonts w:ascii="Arial Narrow" w:hAnsi="Arial Narrow"/>
                <w:sz w:val="20"/>
              </w:rPr>
              <w:t>për</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udhëhequr</w:t>
            </w:r>
            <w:proofErr w:type="spellEnd"/>
            <w:r w:rsidRPr="0027030E">
              <w:rPr>
                <w:rFonts w:ascii="Arial Narrow" w:hAnsi="Arial Narrow"/>
                <w:sz w:val="20"/>
              </w:rPr>
              <w:t xml:space="preserve"> </w:t>
            </w:r>
            <w:proofErr w:type="spellStart"/>
            <w:r w:rsidRPr="0027030E">
              <w:rPr>
                <w:rFonts w:ascii="Arial Narrow" w:hAnsi="Arial Narrow"/>
                <w:sz w:val="20"/>
              </w:rPr>
              <w:t>vendin</w:t>
            </w:r>
            <w:proofErr w:type="spellEnd"/>
            <w:r w:rsidRPr="0027030E">
              <w:rPr>
                <w:rFonts w:ascii="Arial Narrow" w:hAnsi="Arial Narrow"/>
                <w:sz w:val="20"/>
              </w:rPr>
              <w:t xml:space="preserve">, ai/ajo </w:t>
            </w:r>
          </w:p>
          <w:p w14:paraId="37F54707" w14:textId="77777777" w:rsidR="0027030E" w:rsidRDefault="005A433A" w:rsidP="0027030E">
            <w:pPr>
              <w:pStyle w:val="ListParagraph"/>
              <w:rPr>
                <w:rFonts w:ascii="Arial Narrow" w:hAnsi="Arial Narrow"/>
                <w:sz w:val="20"/>
              </w:rPr>
            </w:pPr>
            <w:proofErr w:type="spellStart"/>
            <w:r w:rsidRPr="0027030E">
              <w:rPr>
                <w:rFonts w:ascii="Arial Narrow" w:hAnsi="Arial Narrow"/>
                <w:sz w:val="20"/>
              </w:rPr>
              <w:t>mund</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sulmojë</w:t>
            </w:r>
            <w:proofErr w:type="spellEnd"/>
            <w:r w:rsidRPr="0027030E">
              <w:rPr>
                <w:rFonts w:ascii="Arial Narrow" w:hAnsi="Arial Narrow"/>
                <w:sz w:val="20"/>
              </w:rPr>
              <w:t xml:space="preserve"> </w:t>
            </w:r>
            <w:proofErr w:type="spellStart"/>
            <w:r w:rsidRPr="0027030E">
              <w:rPr>
                <w:rFonts w:ascii="Arial Narrow" w:hAnsi="Arial Narrow"/>
                <w:sz w:val="20"/>
              </w:rPr>
              <w:t>ose</w:t>
            </w:r>
            <w:proofErr w:type="spellEnd"/>
            <w:r w:rsidRPr="0027030E">
              <w:rPr>
                <w:rFonts w:ascii="Arial Narrow" w:hAnsi="Arial Narrow"/>
                <w:sz w:val="20"/>
              </w:rPr>
              <w:t xml:space="preserve"> </w:t>
            </w:r>
            <w:proofErr w:type="spellStart"/>
            <w:r w:rsidRPr="0027030E">
              <w:rPr>
                <w:rFonts w:ascii="Arial Narrow" w:hAnsi="Arial Narrow"/>
                <w:sz w:val="20"/>
              </w:rPr>
              <w:t>diskreditojë</w:t>
            </w:r>
            <w:proofErr w:type="spellEnd"/>
            <w:r w:rsidRPr="0027030E">
              <w:rPr>
                <w:rFonts w:ascii="Arial Narrow" w:hAnsi="Arial Narrow"/>
                <w:sz w:val="20"/>
              </w:rPr>
              <w:t xml:space="preserve"> </w:t>
            </w:r>
            <w:proofErr w:type="spellStart"/>
            <w:r w:rsidRPr="0027030E">
              <w:rPr>
                <w:rFonts w:ascii="Arial Narrow" w:hAnsi="Arial Narrow"/>
                <w:sz w:val="20"/>
              </w:rPr>
              <w:t>mediat</w:t>
            </w:r>
            <w:proofErr w:type="spellEnd"/>
            <w:r w:rsidRPr="0027030E">
              <w:rPr>
                <w:rFonts w:ascii="Arial Narrow" w:hAnsi="Arial Narrow"/>
                <w:sz w:val="20"/>
              </w:rPr>
              <w:t xml:space="preserve">, </w:t>
            </w:r>
            <w:proofErr w:type="spellStart"/>
            <w:r w:rsidRPr="0027030E">
              <w:rPr>
                <w:rFonts w:ascii="Arial Narrow" w:hAnsi="Arial Narrow"/>
                <w:sz w:val="20"/>
              </w:rPr>
              <w:t>organizatat</w:t>
            </w:r>
            <w:proofErr w:type="spellEnd"/>
            <w:r w:rsidRPr="0027030E">
              <w:rPr>
                <w:rFonts w:ascii="Arial Narrow" w:hAnsi="Arial Narrow"/>
                <w:sz w:val="20"/>
              </w:rPr>
              <w:t xml:space="preserve"> e </w:t>
            </w:r>
            <w:proofErr w:type="spellStart"/>
            <w:r w:rsidRPr="0027030E">
              <w:rPr>
                <w:rFonts w:ascii="Arial Narrow" w:hAnsi="Arial Narrow"/>
                <w:sz w:val="20"/>
              </w:rPr>
              <w:t>shoqërisë</w:t>
            </w:r>
            <w:proofErr w:type="spellEnd"/>
            <w:r w:rsidRPr="0027030E">
              <w:rPr>
                <w:rFonts w:ascii="Arial Narrow" w:hAnsi="Arial Narrow"/>
                <w:sz w:val="20"/>
              </w:rPr>
              <w:t xml:space="preserve"> civile </w:t>
            </w:r>
          </w:p>
          <w:p w14:paraId="3B387870" w14:textId="49F786A5" w:rsidR="0027030E" w:rsidRPr="0027030E" w:rsidRDefault="005A433A" w:rsidP="0027030E">
            <w:pPr>
              <w:pStyle w:val="ListParagraph"/>
              <w:rPr>
                <w:rFonts w:ascii="Arial Narrow" w:hAnsi="Arial Narrow"/>
                <w:sz w:val="20"/>
                <w:lang w:val="de-DE"/>
              </w:rPr>
            </w:pPr>
            <w:r w:rsidRPr="0027030E">
              <w:rPr>
                <w:rFonts w:ascii="Arial Narrow" w:hAnsi="Arial Narrow"/>
                <w:sz w:val="20"/>
                <w:lang w:val="de-DE"/>
              </w:rPr>
              <w:t>dhe grupet e opozitës që e kritikojnë atë.</w:t>
            </w:r>
          </w:p>
          <w:p w14:paraId="0A04D23D" w14:textId="77777777" w:rsidR="0027030E" w:rsidRPr="0027030E" w:rsidRDefault="0027030E" w:rsidP="0027030E">
            <w:pPr>
              <w:pStyle w:val="ListParagraph"/>
              <w:rPr>
                <w:rFonts w:ascii="Arial Narrow" w:hAnsi="Arial Narrow"/>
                <w:sz w:val="20"/>
                <w:lang w:val="de-DE"/>
              </w:rPr>
            </w:pPr>
          </w:p>
          <w:p w14:paraId="76176D0F" w14:textId="77777777" w:rsidR="0027030E" w:rsidRDefault="005F68A6" w:rsidP="0027030E">
            <w:pPr>
              <w:pStyle w:val="ListParagraph"/>
              <w:numPr>
                <w:ilvl w:val="0"/>
                <w:numId w:val="36"/>
              </w:numPr>
              <w:rPr>
                <w:rFonts w:ascii="Arial Narrow" w:hAnsi="Arial Narrow"/>
                <w:sz w:val="20"/>
              </w:rPr>
            </w:pPr>
            <w:proofErr w:type="spellStart"/>
            <w:r w:rsidRPr="0027030E">
              <w:rPr>
                <w:rFonts w:ascii="Arial Narrow" w:hAnsi="Arial Narrow"/>
                <w:sz w:val="20"/>
              </w:rPr>
              <w:t>Kryeministri</w:t>
            </w:r>
            <w:proofErr w:type="spellEnd"/>
            <w:r w:rsidRPr="0027030E">
              <w:rPr>
                <w:rFonts w:ascii="Arial Narrow" w:hAnsi="Arial Narrow"/>
                <w:sz w:val="20"/>
              </w:rPr>
              <w:t xml:space="preserve"> </w:t>
            </w:r>
            <w:proofErr w:type="spellStart"/>
            <w:r w:rsidR="005A433A" w:rsidRPr="0027030E">
              <w:rPr>
                <w:rFonts w:ascii="Arial Narrow" w:hAnsi="Arial Narrow"/>
                <w:sz w:val="20"/>
              </w:rPr>
              <w:t>duhet</w:t>
            </w:r>
            <w:proofErr w:type="spellEnd"/>
            <w:r w:rsidR="005A433A" w:rsidRPr="0027030E">
              <w:rPr>
                <w:rFonts w:ascii="Arial Narrow" w:hAnsi="Arial Narrow"/>
                <w:sz w:val="20"/>
              </w:rPr>
              <w:t xml:space="preserve"> </w:t>
            </w:r>
            <w:proofErr w:type="spellStart"/>
            <w:r w:rsidR="005A433A" w:rsidRPr="0027030E">
              <w:rPr>
                <w:rFonts w:ascii="Arial Narrow" w:hAnsi="Arial Narrow"/>
                <w:sz w:val="20"/>
              </w:rPr>
              <w:t>të</w:t>
            </w:r>
            <w:proofErr w:type="spellEnd"/>
            <w:r w:rsidR="005A433A" w:rsidRPr="0027030E">
              <w:rPr>
                <w:rFonts w:ascii="Arial Narrow" w:hAnsi="Arial Narrow"/>
                <w:sz w:val="20"/>
              </w:rPr>
              <w:t xml:space="preserve"> </w:t>
            </w:r>
            <w:proofErr w:type="spellStart"/>
            <w:r w:rsidR="005A433A" w:rsidRPr="0027030E">
              <w:rPr>
                <w:rFonts w:ascii="Arial Narrow" w:hAnsi="Arial Narrow"/>
                <w:sz w:val="20"/>
              </w:rPr>
              <w:t>respektojë</w:t>
            </w:r>
            <w:proofErr w:type="spellEnd"/>
            <w:r w:rsidR="005A433A" w:rsidRPr="0027030E">
              <w:rPr>
                <w:rFonts w:ascii="Arial Narrow" w:hAnsi="Arial Narrow"/>
                <w:sz w:val="20"/>
              </w:rPr>
              <w:t xml:space="preserve"> </w:t>
            </w:r>
            <w:proofErr w:type="spellStart"/>
            <w:r w:rsidR="005A433A" w:rsidRPr="0027030E">
              <w:rPr>
                <w:rFonts w:ascii="Arial Narrow" w:hAnsi="Arial Narrow"/>
                <w:sz w:val="20"/>
              </w:rPr>
              <w:t>mediat</w:t>
            </w:r>
            <w:proofErr w:type="spellEnd"/>
            <w:r w:rsidR="005A433A" w:rsidRPr="0027030E">
              <w:rPr>
                <w:rFonts w:ascii="Arial Narrow" w:hAnsi="Arial Narrow"/>
                <w:sz w:val="20"/>
              </w:rPr>
              <w:t xml:space="preserve">, </w:t>
            </w:r>
            <w:proofErr w:type="spellStart"/>
            <w:r w:rsidR="005A433A" w:rsidRPr="0027030E">
              <w:rPr>
                <w:rFonts w:ascii="Arial Narrow" w:hAnsi="Arial Narrow"/>
                <w:sz w:val="20"/>
              </w:rPr>
              <w:t>organizatat</w:t>
            </w:r>
            <w:proofErr w:type="spellEnd"/>
            <w:r w:rsidR="005A433A" w:rsidRPr="0027030E">
              <w:rPr>
                <w:rFonts w:ascii="Arial Narrow" w:hAnsi="Arial Narrow"/>
                <w:sz w:val="20"/>
              </w:rPr>
              <w:t xml:space="preserve"> e </w:t>
            </w:r>
            <w:proofErr w:type="spellStart"/>
            <w:r w:rsidR="005A433A" w:rsidRPr="0027030E">
              <w:rPr>
                <w:rFonts w:ascii="Arial Narrow" w:hAnsi="Arial Narrow"/>
                <w:sz w:val="20"/>
              </w:rPr>
              <w:t>shoqërisë</w:t>
            </w:r>
            <w:proofErr w:type="spellEnd"/>
            <w:r w:rsidR="005A433A" w:rsidRPr="0027030E">
              <w:rPr>
                <w:rFonts w:ascii="Arial Narrow" w:hAnsi="Arial Narrow"/>
                <w:sz w:val="20"/>
              </w:rPr>
              <w:t xml:space="preserve"> civile </w:t>
            </w:r>
          </w:p>
          <w:p w14:paraId="486EA28F" w14:textId="485EC0CE" w:rsidR="005A433A" w:rsidRPr="0027030E" w:rsidRDefault="005A433A" w:rsidP="0027030E">
            <w:pPr>
              <w:pStyle w:val="ListParagraph"/>
              <w:rPr>
                <w:rFonts w:ascii="Arial Narrow" w:hAnsi="Arial Narrow"/>
                <w:sz w:val="20"/>
              </w:rPr>
            </w:pPr>
            <w:proofErr w:type="spellStart"/>
            <w:r w:rsidRPr="0027030E">
              <w:rPr>
                <w:rFonts w:ascii="Arial Narrow" w:hAnsi="Arial Narrow"/>
                <w:sz w:val="20"/>
              </w:rPr>
              <w:t>dhe</w:t>
            </w:r>
            <w:proofErr w:type="spellEnd"/>
            <w:r w:rsidRPr="0027030E">
              <w:rPr>
                <w:rFonts w:ascii="Arial Narrow" w:hAnsi="Arial Narrow"/>
                <w:sz w:val="20"/>
              </w:rPr>
              <w:t xml:space="preserve"> </w:t>
            </w:r>
            <w:proofErr w:type="spellStart"/>
            <w:r w:rsidRPr="0027030E">
              <w:rPr>
                <w:rFonts w:ascii="Arial Narrow" w:hAnsi="Arial Narrow"/>
                <w:sz w:val="20"/>
              </w:rPr>
              <w:t>grupet</w:t>
            </w:r>
            <w:proofErr w:type="spellEnd"/>
            <w:r w:rsidRPr="0027030E">
              <w:rPr>
                <w:rFonts w:ascii="Arial Narrow" w:hAnsi="Arial Narrow"/>
                <w:sz w:val="20"/>
              </w:rPr>
              <w:t xml:space="preserve"> </w:t>
            </w:r>
            <w:proofErr w:type="spellStart"/>
            <w:r w:rsidRPr="0027030E">
              <w:rPr>
                <w:rFonts w:ascii="Arial Narrow" w:hAnsi="Arial Narrow"/>
                <w:sz w:val="20"/>
              </w:rPr>
              <w:t>opozitare</w:t>
            </w:r>
            <w:proofErr w:type="spellEnd"/>
            <w:r w:rsidRPr="0027030E">
              <w:rPr>
                <w:rFonts w:ascii="Arial Narrow" w:hAnsi="Arial Narrow"/>
                <w:sz w:val="20"/>
              </w:rPr>
              <w:t xml:space="preserve"> </w:t>
            </w:r>
            <w:proofErr w:type="spellStart"/>
            <w:r w:rsidRPr="0027030E">
              <w:rPr>
                <w:rFonts w:ascii="Arial Narrow" w:hAnsi="Arial Narrow"/>
                <w:sz w:val="20"/>
              </w:rPr>
              <w:t>dhe</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mirëpresë</w:t>
            </w:r>
            <w:proofErr w:type="spellEnd"/>
            <w:r w:rsidRPr="0027030E">
              <w:rPr>
                <w:rFonts w:ascii="Arial Narrow" w:hAnsi="Arial Narrow"/>
                <w:sz w:val="20"/>
              </w:rPr>
              <w:t xml:space="preserve"> </w:t>
            </w:r>
            <w:proofErr w:type="spellStart"/>
            <w:r w:rsidRPr="0027030E">
              <w:rPr>
                <w:rFonts w:ascii="Arial Narrow" w:hAnsi="Arial Narrow"/>
                <w:sz w:val="20"/>
              </w:rPr>
              <w:t>kontributin</w:t>
            </w:r>
            <w:proofErr w:type="spellEnd"/>
            <w:r w:rsidRPr="0027030E">
              <w:rPr>
                <w:rFonts w:ascii="Arial Narrow" w:hAnsi="Arial Narrow"/>
                <w:sz w:val="20"/>
              </w:rPr>
              <w:t xml:space="preserve"> e </w:t>
            </w:r>
            <w:proofErr w:type="spellStart"/>
            <w:r w:rsidRPr="0027030E">
              <w:rPr>
                <w:rFonts w:ascii="Arial Narrow" w:hAnsi="Arial Narrow"/>
                <w:sz w:val="20"/>
              </w:rPr>
              <w:t>tyre</w:t>
            </w:r>
            <w:proofErr w:type="spellEnd"/>
            <w:r w:rsidRPr="0027030E">
              <w:rPr>
                <w:rFonts w:ascii="Arial Narrow" w:hAnsi="Arial Narrow"/>
                <w:sz w:val="20"/>
              </w:rPr>
              <w:t>.</w:t>
            </w:r>
          </w:p>
        </w:tc>
        <w:tc>
          <w:tcPr>
            <w:tcW w:w="3600" w:type="dxa"/>
          </w:tcPr>
          <w:p w14:paraId="575F332C"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1</w:t>
            </w:r>
          </w:p>
          <w:p w14:paraId="7A3AF60C"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2</w:t>
            </w:r>
          </w:p>
          <w:p w14:paraId="42FE2D1C"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3</w:t>
            </w:r>
          </w:p>
          <w:p w14:paraId="2C1563AA"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4</w:t>
            </w:r>
          </w:p>
          <w:p w14:paraId="4B9D3817" w14:textId="536A2DC5" w:rsidR="005A433A" w:rsidRPr="006138F7" w:rsidRDefault="005A433A" w:rsidP="008F3230">
            <w:pPr>
              <w:ind w:left="0"/>
              <w:rPr>
                <w:rFonts w:ascii="Arial Narrow" w:hAnsi="Arial Narrow"/>
                <w:sz w:val="20"/>
              </w:rPr>
            </w:pPr>
            <w:r w:rsidRPr="006138F7">
              <w:rPr>
                <w:rFonts w:ascii="Arial Narrow" w:hAnsi="Arial Narrow"/>
                <w:b/>
                <w:sz w:val="20"/>
              </w:rPr>
              <w:t>(</w:t>
            </w:r>
            <w:r>
              <w:rPr>
                <w:rFonts w:ascii="Arial Narrow" w:hAnsi="Arial Narrow"/>
                <w:b/>
                <w:sz w:val="20"/>
              </w:rPr>
              <w:t>MOS LEXO</w:t>
            </w:r>
            <w:r w:rsidRPr="006138F7">
              <w:rPr>
                <w:rFonts w:ascii="Arial Narrow" w:hAnsi="Arial Narrow"/>
                <w:b/>
                <w:sz w:val="20"/>
              </w:rPr>
              <w:t xml:space="preserve">) </w:t>
            </w:r>
            <w:proofErr w:type="spellStart"/>
            <w:r w:rsidRPr="0086480D">
              <w:rPr>
                <w:rFonts w:ascii="Arial Narrow" w:hAnsi="Arial Narrow"/>
                <w:sz w:val="20"/>
              </w:rPr>
              <w:t>Nuk</w:t>
            </w:r>
            <w:proofErr w:type="spellEnd"/>
            <w:r w:rsidRPr="0086480D">
              <w:rPr>
                <w:rFonts w:ascii="Arial Narrow" w:hAnsi="Arial Narrow"/>
                <w:sz w:val="20"/>
              </w:rPr>
              <w:t xml:space="preserve"> jam </w:t>
            </w:r>
            <w:proofErr w:type="spellStart"/>
            <w:r w:rsidRPr="0086480D">
              <w:rPr>
                <w:rFonts w:ascii="Arial Narrow" w:hAnsi="Arial Narrow"/>
                <w:sz w:val="20"/>
              </w:rPr>
              <w:t>dakord</w:t>
            </w:r>
            <w:proofErr w:type="spellEnd"/>
            <w:r w:rsidRPr="0086480D">
              <w:rPr>
                <w:rFonts w:ascii="Arial Narrow" w:hAnsi="Arial Narrow"/>
                <w:sz w:val="20"/>
              </w:rPr>
              <w:t xml:space="preserve"> me </w:t>
            </w:r>
            <w:proofErr w:type="spellStart"/>
            <w:r w:rsidRPr="0086480D">
              <w:rPr>
                <w:rFonts w:ascii="Arial Narrow" w:hAnsi="Arial Narrow"/>
                <w:sz w:val="20"/>
              </w:rPr>
              <w:t>asnjërën</w:t>
            </w:r>
            <w:proofErr w:type="spellEnd"/>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Pr>
                <w:rFonts w:ascii="Arial Narrow" w:hAnsi="Arial Narrow" w:cstheme="minorHAnsi"/>
                <w:sz w:val="20"/>
                <w:szCs w:val="20"/>
                <w:u w:val="dotted"/>
              </w:rPr>
              <w:tab/>
            </w:r>
            <w:r w:rsidRPr="0027030E">
              <w:rPr>
                <w:rFonts w:ascii="Arial Narrow" w:hAnsi="Arial Narrow" w:cstheme="minorHAnsi"/>
                <w:sz w:val="20"/>
                <w:szCs w:val="20"/>
              </w:rPr>
              <w:t>5</w:t>
            </w:r>
          </w:p>
          <w:p w14:paraId="697DA132" w14:textId="77777777" w:rsidR="005A433A" w:rsidRPr="00CE484C" w:rsidRDefault="005A433A" w:rsidP="008F3230">
            <w:pPr>
              <w:ind w:left="0"/>
              <w:rPr>
                <w:rFonts w:ascii="Arial Narrow" w:hAnsi="Arial Narrow"/>
                <w:sz w:val="20"/>
                <w:lang w:val="de-DE"/>
              </w:rPr>
            </w:pPr>
            <w:r w:rsidRPr="00CE484C">
              <w:rPr>
                <w:rFonts w:ascii="Arial Narrow" w:hAnsi="Arial Narrow"/>
                <w:b/>
                <w:sz w:val="20"/>
                <w:lang w:val="de-DE"/>
              </w:rPr>
              <w:t xml:space="preserve">(MOS LEXO) </w:t>
            </w:r>
            <w:r w:rsidRPr="00CE484C">
              <w:rPr>
                <w:rFonts w:ascii="Arial Narrow" w:hAnsi="Arial Narrow"/>
                <w:sz w:val="20"/>
                <w:lang w:val="de-DE"/>
              </w:rPr>
              <w:t>Nuk e di/Pa përgjigje</w:t>
            </w:r>
            <w:r w:rsidRPr="00CE484C">
              <w:rPr>
                <w:rFonts w:ascii="Arial Narrow" w:hAnsi="Arial Narrow" w:cstheme="minorHAnsi"/>
                <w:sz w:val="20"/>
                <w:szCs w:val="20"/>
                <w:u w:val="dotted"/>
                <w:lang w:val="de-DE"/>
              </w:rPr>
              <w:tab/>
              <w:t>99</w:t>
            </w:r>
          </w:p>
        </w:tc>
      </w:tr>
      <w:tr w:rsidR="005A433A" w:rsidRPr="00D4549C" w14:paraId="0A922F36" w14:textId="77777777" w:rsidTr="008F3230">
        <w:tc>
          <w:tcPr>
            <w:tcW w:w="554" w:type="dxa"/>
          </w:tcPr>
          <w:p w14:paraId="2C00D682" w14:textId="77777777" w:rsidR="005A433A" w:rsidRPr="00773B15" w:rsidRDefault="005A433A" w:rsidP="008F3230">
            <w:pPr>
              <w:ind w:left="0"/>
              <w:rPr>
                <w:rFonts w:ascii="Arial Narrow" w:hAnsi="Arial Narrow"/>
                <w:b/>
                <w:sz w:val="20"/>
              </w:rPr>
            </w:pPr>
            <w:r>
              <w:rPr>
                <w:rFonts w:ascii="Arial Narrow" w:hAnsi="Arial Narrow"/>
                <w:b/>
                <w:sz w:val="20"/>
              </w:rPr>
              <w:t>q62</w:t>
            </w:r>
          </w:p>
        </w:tc>
        <w:tc>
          <w:tcPr>
            <w:tcW w:w="6120" w:type="dxa"/>
          </w:tcPr>
          <w:p w14:paraId="1D522DFD" w14:textId="77777777" w:rsidR="0027030E" w:rsidRDefault="005A433A" w:rsidP="0027030E">
            <w:pPr>
              <w:pStyle w:val="ListParagraph"/>
              <w:numPr>
                <w:ilvl w:val="0"/>
                <w:numId w:val="37"/>
              </w:numPr>
              <w:rPr>
                <w:rFonts w:ascii="Arial Narrow" w:hAnsi="Arial Narrow"/>
                <w:sz w:val="20"/>
              </w:rPr>
            </w:pPr>
            <w:proofErr w:type="spellStart"/>
            <w:r w:rsidRPr="0027030E">
              <w:rPr>
                <w:rFonts w:ascii="Arial Narrow" w:hAnsi="Arial Narrow"/>
                <w:sz w:val="20"/>
              </w:rPr>
              <w:t>Meqenëse</w:t>
            </w:r>
            <w:proofErr w:type="spellEnd"/>
            <w:r w:rsidRPr="0027030E">
              <w:rPr>
                <w:rFonts w:ascii="Arial Narrow" w:hAnsi="Arial Narrow"/>
                <w:sz w:val="20"/>
              </w:rPr>
              <w:t xml:space="preserve"> </w:t>
            </w:r>
            <w:proofErr w:type="spellStart"/>
            <w:r w:rsidR="00566416" w:rsidRPr="0027030E">
              <w:rPr>
                <w:rFonts w:ascii="Arial Narrow" w:hAnsi="Arial Narrow"/>
                <w:sz w:val="20"/>
              </w:rPr>
              <w:t>Kryeministri</w:t>
            </w:r>
            <w:proofErr w:type="spellEnd"/>
            <w:r w:rsidR="00566416" w:rsidRPr="0027030E">
              <w:rPr>
                <w:rFonts w:ascii="Arial Narrow" w:hAnsi="Arial Narrow"/>
                <w:sz w:val="20"/>
              </w:rPr>
              <w:t xml:space="preserve"> </w:t>
            </w:r>
            <w:proofErr w:type="spellStart"/>
            <w:r w:rsidRPr="0027030E">
              <w:rPr>
                <w:rFonts w:ascii="Arial Narrow" w:hAnsi="Arial Narrow"/>
                <w:sz w:val="20"/>
              </w:rPr>
              <w:t>është</w:t>
            </w:r>
            <w:proofErr w:type="spellEnd"/>
            <w:r w:rsidRPr="0027030E">
              <w:rPr>
                <w:rFonts w:ascii="Arial Narrow" w:hAnsi="Arial Narrow"/>
                <w:sz w:val="20"/>
              </w:rPr>
              <w:t xml:space="preserve"> </w:t>
            </w:r>
            <w:proofErr w:type="spellStart"/>
            <w:r w:rsidRPr="0027030E">
              <w:rPr>
                <w:rFonts w:ascii="Arial Narrow" w:hAnsi="Arial Narrow"/>
                <w:sz w:val="20"/>
              </w:rPr>
              <w:t>zgjedhur</w:t>
            </w:r>
            <w:proofErr w:type="spellEnd"/>
            <w:r w:rsidRPr="0027030E">
              <w:rPr>
                <w:rFonts w:ascii="Arial Narrow" w:hAnsi="Arial Narrow"/>
                <w:sz w:val="20"/>
              </w:rPr>
              <w:t xml:space="preserve"> </w:t>
            </w:r>
            <w:proofErr w:type="spellStart"/>
            <w:r w:rsidRPr="0027030E">
              <w:rPr>
                <w:rFonts w:ascii="Arial Narrow" w:hAnsi="Arial Narrow"/>
                <w:sz w:val="20"/>
              </w:rPr>
              <w:t>për</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udhëhequr</w:t>
            </w:r>
            <w:proofErr w:type="spellEnd"/>
            <w:r w:rsidRPr="0027030E">
              <w:rPr>
                <w:rFonts w:ascii="Arial Narrow" w:hAnsi="Arial Narrow"/>
                <w:sz w:val="20"/>
              </w:rPr>
              <w:t xml:space="preserve"> </w:t>
            </w:r>
            <w:proofErr w:type="spellStart"/>
            <w:r w:rsidRPr="0027030E">
              <w:rPr>
                <w:rFonts w:ascii="Arial Narrow" w:hAnsi="Arial Narrow"/>
                <w:sz w:val="20"/>
              </w:rPr>
              <w:t>vendin</w:t>
            </w:r>
            <w:proofErr w:type="spellEnd"/>
            <w:r w:rsidRPr="0027030E">
              <w:rPr>
                <w:rFonts w:ascii="Arial Narrow" w:hAnsi="Arial Narrow"/>
                <w:sz w:val="20"/>
              </w:rPr>
              <w:t xml:space="preserve">, ai/ajo </w:t>
            </w:r>
          </w:p>
          <w:p w14:paraId="3E5F6C48" w14:textId="4ED6B107" w:rsidR="0027030E" w:rsidRDefault="005A433A" w:rsidP="0027030E">
            <w:pPr>
              <w:pStyle w:val="ListParagraph"/>
              <w:rPr>
                <w:rFonts w:ascii="Arial Narrow" w:hAnsi="Arial Narrow"/>
                <w:sz w:val="20"/>
              </w:rPr>
            </w:pPr>
            <w:proofErr w:type="spellStart"/>
            <w:r w:rsidRPr="0027030E">
              <w:rPr>
                <w:rFonts w:ascii="Arial Narrow" w:hAnsi="Arial Narrow"/>
                <w:sz w:val="20"/>
              </w:rPr>
              <w:t>mund</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kufizojë</w:t>
            </w:r>
            <w:proofErr w:type="spellEnd"/>
            <w:r w:rsidRPr="0027030E">
              <w:rPr>
                <w:rFonts w:ascii="Arial Narrow" w:hAnsi="Arial Narrow"/>
                <w:sz w:val="20"/>
              </w:rPr>
              <w:t xml:space="preserve"> </w:t>
            </w:r>
            <w:proofErr w:type="spellStart"/>
            <w:r w:rsidRPr="0027030E">
              <w:rPr>
                <w:rFonts w:ascii="Arial Narrow" w:hAnsi="Arial Narrow"/>
                <w:sz w:val="20"/>
              </w:rPr>
              <w:t>kompetencat</w:t>
            </w:r>
            <w:proofErr w:type="spellEnd"/>
            <w:r w:rsidRPr="0027030E">
              <w:rPr>
                <w:rFonts w:ascii="Arial Narrow" w:hAnsi="Arial Narrow"/>
                <w:sz w:val="20"/>
              </w:rPr>
              <w:t xml:space="preserve"> e </w:t>
            </w:r>
            <w:proofErr w:type="spellStart"/>
            <w:r w:rsidRPr="0027030E">
              <w:rPr>
                <w:rFonts w:ascii="Arial Narrow" w:hAnsi="Arial Narrow"/>
                <w:sz w:val="20"/>
              </w:rPr>
              <w:t>organeve</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pavarura</w:t>
            </w:r>
            <w:proofErr w:type="spellEnd"/>
            <w:r w:rsidRPr="0027030E">
              <w:rPr>
                <w:rFonts w:ascii="Arial Narrow" w:hAnsi="Arial Narrow"/>
                <w:sz w:val="20"/>
              </w:rPr>
              <w:t xml:space="preserve"> </w:t>
            </w:r>
            <w:proofErr w:type="spellStart"/>
            <w:r w:rsidRPr="0027030E">
              <w:rPr>
                <w:rFonts w:ascii="Arial Narrow" w:hAnsi="Arial Narrow"/>
                <w:sz w:val="20"/>
              </w:rPr>
              <w:t>qeveritare</w:t>
            </w:r>
            <w:proofErr w:type="spellEnd"/>
            <w:r w:rsidRPr="0027030E">
              <w:rPr>
                <w:rFonts w:ascii="Arial Narrow" w:hAnsi="Arial Narrow"/>
                <w:sz w:val="20"/>
              </w:rPr>
              <w:t xml:space="preserve"> </w:t>
            </w:r>
            <w:proofErr w:type="spellStart"/>
            <w:r w:rsidRPr="0027030E">
              <w:rPr>
                <w:rFonts w:ascii="Arial Narrow" w:hAnsi="Arial Narrow"/>
                <w:sz w:val="20"/>
              </w:rPr>
              <w:t>ose</w:t>
            </w:r>
            <w:proofErr w:type="spellEnd"/>
            <w:r w:rsidRPr="0027030E">
              <w:rPr>
                <w:rFonts w:ascii="Arial Narrow" w:hAnsi="Arial Narrow"/>
                <w:sz w:val="20"/>
              </w:rPr>
              <w:t xml:space="preserve"> </w:t>
            </w:r>
            <w:proofErr w:type="spellStart"/>
            <w:r w:rsidRPr="0027030E">
              <w:rPr>
                <w:rFonts w:ascii="Arial Narrow" w:hAnsi="Arial Narrow"/>
                <w:sz w:val="20"/>
              </w:rPr>
              <w:t>autoriteteve</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tjera</w:t>
            </w:r>
            <w:proofErr w:type="spellEnd"/>
            <w:r w:rsidRPr="0027030E">
              <w:rPr>
                <w:rFonts w:ascii="Arial Narrow" w:hAnsi="Arial Narrow"/>
                <w:sz w:val="20"/>
              </w:rPr>
              <w:t xml:space="preserve"> </w:t>
            </w:r>
            <w:proofErr w:type="spellStart"/>
            <w:r w:rsidRPr="0027030E">
              <w:rPr>
                <w:rFonts w:ascii="Arial Narrow" w:hAnsi="Arial Narrow"/>
                <w:sz w:val="20"/>
              </w:rPr>
              <w:t>autonome</w:t>
            </w:r>
            <w:proofErr w:type="spellEnd"/>
            <w:r w:rsidRPr="0027030E">
              <w:rPr>
                <w:rFonts w:ascii="Arial Narrow" w:hAnsi="Arial Narrow"/>
                <w:sz w:val="20"/>
              </w:rPr>
              <w:t xml:space="preserve">, </w:t>
            </w:r>
            <w:proofErr w:type="spellStart"/>
            <w:r w:rsidRPr="0027030E">
              <w:rPr>
                <w:rFonts w:ascii="Arial Narrow" w:hAnsi="Arial Narrow"/>
                <w:sz w:val="20"/>
              </w:rPr>
              <w:t>si</w:t>
            </w:r>
            <w:proofErr w:type="spellEnd"/>
            <w:r w:rsidRPr="0027030E">
              <w:rPr>
                <w:rFonts w:ascii="Arial Narrow" w:hAnsi="Arial Narrow"/>
                <w:sz w:val="20"/>
              </w:rPr>
              <w:t xml:space="preserve"> </w:t>
            </w:r>
            <w:proofErr w:type="spellStart"/>
            <w:r w:rsidRPr="0027030E">
              <w:rPr>
                <w:rFonts w:ascii="Arial Narrow" w:hAnsi="Arial Narrow"/>
                <w:sz w:val="20"/>
              </w:rPr>
              <w:t>gjykatat</w:t>
            </w:r>
            <w:proofErr w:type="spellEnd"/>
            <w:r w:rsidRPr="0027030E">
              <w:rPr>
                <w:rFonts w:ascii="Arial Narrow" w:hAnsi="Arial Narrow"/>
                <w:sz w:val="20"/>
              </w:rPr>
              <w:t>.</w:t>
            </w:r>
          </w:p>
          <w:p w14:paraId="637AAAE5" w14:textId="77777777" w:rsidR="0027030E" w:rsidRDefault="0027030E" w:rsidP="0027030E">
            <w:pPr>
              <w:pStyle w:val="ListParagraph"/>
              <w:rPr>
                <w:rFonts w:ascii="Arial Narrow" w:hAnsi="Arial Narrow"/>
                <w:sz w:val="20"/>
              </w:rPr>
            </w:pPr>
          </w:p>
          <w:p w14:paraId="1833D846" w14:textId="77777777" w:rsidR="0027030E" w:rsidRPr="00A34FD7" w:rsidRDefault="00566416" w:rsidP="0027030E">
            <w:pPr>
              <w:pStyle w:val="ListParagraph"/>
              <w:numPr>
                <w:ilvl w:val="0"/>
                <w:numId w:val="37"/>
              </w:numPr>
              <w:rPr>
                <w:rFonts w:ascii="Arial Narrow" w:hAnsi="Arial Narrow"/>
                <w:sz w:val="20"/>
                <w:lang w:val="de-DE"/>
              </w:rPr>
            </w:pPr>
            <w:r w:rsidRPr="00A34FD7">
              <w:rPr>
                <w:rFonts w:ascii="Arial Narrow" w:hAnsi="Arial Narrow"/>
                <w:sz w:val="20"/>
                <w:lang w:val="de-DE"/>
              </w:rPr>
              <w:t xml:space="preserve">Kryeministri </w:t>
            </w:r>
            <w:r w:rsidR="005A433A" w:rsidRPr="00A34FD7">
              <w:rPr>
                <w:rFonts w:ascii="Arial Narrow" w:hAnsi="Arial Narrow"/>
                <w:sz w:val="20"/>
                <w:lang w:val="de-DE"/>
              </w:rPr>
              <w:t xml:space="preserve">duhet të respektojë kompetencat, mandatet dhe </w:t>
            </w:r>
          </w:p>
          <w:p w14:paraId="0A79A8B1" w14:textId="77777777" w:rsidR="0027030E" w:rsidRDefault="005A433A" w:rsidP="0027030E">
            <w:pPr>
              <w:pStyle w:val="ListParagraph"/>
              <w:rPr>
                <w:rFonts w:ascii="Arial Narrow" w:hAnsi="Arial Narrow"/>
                <w:sz w:val="20"/>
              </w:rPr>
            </w:pPr>
            <w:proofErr w:type="spellStart"/>
            <w:r w:rsidRPr="0027030E">
              <w:rPr>
                <w:rFonts w:ascii="Arial Narrow" w:hAnsi="Arial Narrow"/>
                <w:sz w:val="20"/>
              </w:rPr>
              <w:t>kompetencat</w:t>
            </w:r>
            <w:proofErr w:type="spellEnd"/>
            <w:r w:rsidRPr="0027030E">
              <w:rPr>
                <w:rFonts w:ascii="Arial Narrow" w:hAnsi="Arial Narrow"/>
                <w:sz w:val="20"/>
              </w:rPr>
              <w:t xml:space="preserve"> </w:t>
            </w:r>
            <w:proofErr w:type="spellStart"/>
            <w:r w:rsidRPr="0027030E">
              <w:rPr>
                <w:rFonts w:ascii="Arial Narrow" w:hAnsi="Arial Narrow"/>
                <w:sz w:val="20"/>
              </w:rPr>
              <w:t>ligjore</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organeve</w:t>
            </w:r>
            <w:proofErr w:type="spellEnd"/>
            <w:r w:rsidRPr="0027030E">
              <w:rPr>
                <w:rFonts w:ascii="Arial Narrow" w:hAnsi="Arial Narrow"/>
                <w:sz w:val="20"/>
              </w:rPr>
              <w:t xml:space="preserve"> </w:t>
            </w: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pavarura</w:t>
            </w:r>
            <w:proofErr w:type="spellEnd"/>
            <w:r w:rsidRPr="0027030E">
              <w:rPr>
                <w:rFonts w:ascii="Arial Narrow" w:hAnsi="Arial Narrow"/>
                <w:sz w:val="20"/>
              </w:rPr>
              <w:t xml:space="preserve"> </w:t>
            </w:r>
            <w:proofErr w:type="spellStart"/>
            <w:r w:rsidRPr="0027030E">
              <w:rPr>
                <w:rFonts w:ascii="Arial Narrow" w:hAnsi="Arial Narrow"/>
                <w:sz w:val="20"/>
              </w:rPr>
              <w:t>qeveritare</w:t>
            </w:r>
            <w:proofErr w:type="spellEnd"/>
            <w:r w:rsidRPr="0027030E">
              <w:rPr>
                <w:rFonts w:ascii="Arial Narrow" w:hAnsi="Arial Narrow"/>
                <w:sz w:val="20"/>
              </w:rPr>
              <w:t xml:space="preserve"> </w:t>
            </w:r>
            <w:proofErr w:type="spellStart"/>
            <w:r w:rsidRPr="0027030E">
              <w:rPr>
                <w:rFonts w:ascii="Arial Narrow" w:hAnsi="Arial Narrow"/>
                <w:sz w:val="20"/>
              </w:rPr>
              <w:t>ose</w:t>
            </w:r>
            <w:proofErr w:type="spellEnd"/>
            <w:r w:rsidRPr="0027030E">
              <w:rPr>
                <w:rFonts w:ascii="Arial Narrow" w:hAnsi="Arial Narrow"/>
                <w:sz w:val="20"/>
              </w:rPr>
              <w:t xml:space="preserve"> </w:t>
            </w:r>
            <w:proofErr w:type="spellStart"/>
            <w:r w:rsidRPr="0027030E">
              <w:rPr>
                <w:rFonts w:ascii="Arial Narrow" w:hAnsi="Arial Narrow"/>
                <w:sz w:val="20"/>
              </w:rPr>
              <w:t>autoriteteve</w:t>
            </w:r>
            <w:proofErr w:type="spellEnd"/>
            <w:r w:rsidRPr="0027030E">
              <w:rPr>
                <w:rFonts w:ascii="Arial Narrow" w:hAnsi="Arial Narrow"/>
                <w:sz w:val="20"/>
              </w:rPr>
              <w:t xml:space="preserve"> </w:t>
            </w:r>
          </w:p>
          <w:p w14:paraId="47433B09" w14:textId="18F858F7" w:rsidR="005A433A" w:rsidRPr="0027030E" w:rsidRDefault="005A433A" w:rsidP="0027030E">
            <w:pPr>
              <w:pStyle w:val="ListParagraph"/>
              <w:rPr>
                <w:rFonts w:ascii="Arial Narrow" w:hAnsi="Arial Narrow"/>
                <w:sz w:val="20"/>
              </w:rPr>
            </w:pPr>
            <w:proofErr w:type="spellStart"/>
            <w:r w:rsidRPr="0027030E">
              <w:rPr>
                <w:rFonts w:ascii="Arial Narrow" w:hAnsi="Arial Narrow"/>
                <w:sz w:val="20"/>
              </w:rPr>
              <w:t>të</w:t>
            </w:r>
            <w:proofErr w:type="spellEnd"/>
            <w:r w:rsidRPr="0027030E">
              <w:rPr>
                <w:rFonts w:ascii="Arial Narrow" w:hAnsi="Arial Narrow"/>
                <w:sz w:val="20"/>
              </w:rPr>
              <w:t xml:space="preserve"> </w:t>
            </w:r>
            <w:proofErr w:type="spellStart"/>
            <w:r w:rsidRPr="0027030E">
              <w:rPr>
                <w:rFonts w:ascii="Arial Narrow" w:hAnsi="Arial Narrow"/>
                <w:sz w:val="20"/>
              </w:rPr>
              <w:t>tjera</w:t>
            </w:r>
            <w:proofErr w:type="spellEnd"/>
            <w:r w:rsidRPr="0027030E">
              <w:rPr>
                <w:rFonts w:ascii="Arial Narrow" w:hAnsi="Arial Narrow"/>
                <w:sz w:val="20"/>
              </w:rPr>
              <w:t xml:space="preserve"> </w:t>
            </w:r>
            <w:proofErr w:type="spellStart"/>
            <w:r w:rsidRPr="0027030E">
              <w:rPr>
                <w:rFonts w:ascii="Arial Narrow" w:hAnsi="Arial Narrow"/>
                <w:sz w:val="20"/>
              </w:rPr>
              <w:t>autonome</w:t>
            </w:r>
            <w:proofErr w:type="spellEnd"/>
            <w:r w:rsidRPr="0027030E">
              <w:rPr>
                <w:rFonts w:ascii="Arial Narrow" w:hAnsi="Arial Narrow"/>
                <w:sz w:val="20"/>
              </w:rPr>
              <w:t>.</w:t>
            </w:r>
          </w:p>
        </w:tc>
        <w:tc>
          <w:tcPr>
            <w:tcW w:w="3600" w:type="dxa"/>
          </w:tcPr>
          <w:p w14:paraId="793CAAF2"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1</w:t>
            </w:r>
          </w:p>
          <w:p w14:paraId="27770E96"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1</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2</w:t>
            </w:r>
          </w:p>
          <w:p w14:paraId="1D774FF5"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3</w:t>
            </w:r>
          </w:p>
          <w:p w14:paraId="05433E14" w14:textId="77777777" w:rsidR="005A433A" w:rsidRPr="00CE484C" w:rsidRDefault="005A433A" w:rsidP="008F3230">
            <w:pPr>
              <w:ind w:left="0"/>
              <w:rPr>
                <w:rFonts w:ascii="Arial Narrow" w:hAnsi="Arial Narrow"/>
                <w:sz w:val="20"/>
                <w:lang w:val="de-DE"/>
              </w:rPr>
            </w:pPr>
            <w:r w:rsidRPr="00CE484C">
              <w:rPr>
                <w:rFonts w:ascii="Arial Narrow" w:hAnsi="Arial Narrow"/>
                <w:sz w:val="20"/>
                <w:lang w:val="de-DE"/>
              </w:rPr>
              <w:t>Shumë dakord me deklaratën 2</w:t>
            </w:r>
            <w:r w:rsidRPr="00CE484C">
              <w:rPr>
                <w:rFonts w:ascii="Arial Narrow" w:hAnsi="Arial Narrow" w:cstheme="minorHAnsi"/>
                <w:sz w:val="20"/>
                <w:szCs w:val="20"/>
                <w:u w:val="dotted"/>
                <w:lang w:val="de-DE"/>
              </w:rPr>
              <w:tab/>
            </w:r>
            <w:r w:rsidRPr="00CE484C">
              <w:rPr>
                <w:rFonts w:ascii="Arial Narrow" w:hAnsi="Arial Narrow" w:cstheme="minorHAnsi"/>
                <w:sz w:val="20"/>
                <w:szCs w:val="20"/>
                <w:lang w:val="de-DE"/>
              </w:rPr>
              <w:t>4</w:t>
            </w:r>
          </w:p>
          <w:p w14:paraId="7FB13118" w14:textId="5716CE87" w:rsidR="005A433A" w:rsidRPr="006138F7" w:rsidRDefault="005A433A" w:rsidP="008F3230">
            <w:pPr>
              <w:ind w:left="0"/>
              <w:rPr>
                <w:rFonts w:ascii="Arial Narrow" w:hAnsi="Arial Narrow"/>
                <w:sz w:val="20"/>
              </w:rPr>
            </w:pPr>
            <w:r w:rsidRPr="006138F7">
              <w:rPr>
                <w:rFonts w:ascii="Arial Narrow" w:hAnsi="Arial Narrow"/>
                <w:b/>
                <w:sz w:val="20"/>
              </w:rPr>
              <w:t>(</w:t>
            </w:r>
            <w:r>
              <w:rPr>
                <w:rFonts w:ascii="Arial Narrow" w:hAnsi="Arial Narrow"/>
                <w:b/>
                <w:sz w:val="20"/>
              </w:rPr>
              <w:t>MOS LEXO</w:t>
            </w:r>
            <w:r w:rsidRPr="006138F7">
              <w:rPr>
                <w:rFonts w:ascii="Arial Narrow" w:hAnsi="Arial Narrow"/>
                <w:b/>
                <w:sz w:val="20"/>
              </w:rPr>
              <w:t xml:space="preserve">) </w:t>
            </w:r>
            <w:proofErr w:type="spellStart"/>
            <w:r w:rsidRPr="0086480D">
              <w:rPr>
                <w:rFonts w:ascii="Arial Narrow" w:hAnsi="Arial Narrow"/>
                <w:sz w:val="20"/>
              </w:rPr>
              <w:t>Nuk</w:t>
            </w:r>
            <w:proofErr w:type="spellEnd"/>
            <w:r w:rsidRPr="0086480D">
              <w:rPr>
                <w:rFonts w:ascii="Arial Narrow" w:hAnsi="Arial Narrow"/>
                <w:sz w:val="20"/>
              </w:rPr>
              <w:t xml:space="preserve"> jam </w:t>
            </w:r>
            <w:proofErr w:type="spellStart"/>
            <w:r w:rsidRPr="0086480D">
              <w:rPr>
                <w:rFonts w:ascii="Arial Narrow" w:hAnsi="Arial Narrow"/>
                <w:sz w:val="20"/>
              </w:rPr>
              <w:t>dakord</w:t>
            </w:r>
            <w:proofErr w:type="spellEnd"/>
            <w:r w:rsidRPr="0086480D">
              <w:rPr>
                <w:rFonts w:ascii="Arial Narrow" w:hAnsi="Arial Narrow"/>
                <w:sz w:val="20"/>
              </w:rPr>
              <w:t xml:space="preserve"> me </w:t>
            </w:r>
            <w:proofErr w:type="spellStart"/>
            <w:r w:rsidRPr="0086480D">
              <w:rPr>
                <w:rFonts w:ascii="Arial Narrow" w:hAnsi="Arial Narrow"/>
                <w:sz w:val="20"/>
              </w:rPr>
              <w:t>asnjërën</w:t>
            </w:r>
            <w:proofErr w:type="spellEnd"/>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sidR="0027030E" w:rsidRPr="00A34FD7">
              <w:rPr>
                <w:rFonts w:ascii="Arial Narrow" w:hAnsi="Arial Narrow" w:cstheme="minorHAnsi"/>
                <w:sz w:val="20"/>
                <w:szCs w:val="20"/>
                <w:u w:val="dotted"/>
              </w:rPr>
              <w:tab/>
            </w:r>
            <w:r>
              <w:rPr>
                <w:rFonts w:ascii="Arial Narrow" w:hAnsi="Arial Narrow" w:cstheme="minorHAnsi"/>
                <w:sz w:val="20"/>
                <w:szCs w:val="20"/>
                <w:u w:val="dotted"/>
              </w:rPr>
              <w:tab/>
            </w:r>
            <w:r w:rsidRPr="0027030E">
              <w:rPr>
                <w:rFonts w:ascii="Arial Narrow" w:hAnsi="Arial Narrow" w:cstheme="minorHAnsi"/>
                <w:sz w:val="20"/>
                <w:szCs w:val="20"/>
              </w:rPr>
              <w:t>5</w:t>
            </w:r>
          </w:p>
          <w:p w14:paraId="4BB56FE3" w14:textId="77777777" w:rsidR="005A433A" w:rsidRPr="00CE484C" w:rsidRDefault="005A433A" w:rsidP="008F3230">
            <w:pPr>
              <w:ind w:left="0"/>
              <w:rPr>
                <w:rFonts w:ascii="Arial Narrow" w:hAnsi="Arial Narrow"/>
                <w:sz w:val="20"/>
                <w:lang w:val="de-DE"/>
              </w:rPr>
            </w:pPr>
            <w:r w:rsidRPr="00CE484C">
              <w:rPr>
                <w:rFonts w:ascii="Arial Narrow" w:hAnsi="Arial Narrow"/>
                <w:b/>
                <w:sz w:val="20"/>
                <w:lang w:val="de-DE"/>
              </w:rPr>
              <w:t xml:space="preserve">(MOS LEXO) </w:t>
            </w:r>
            <w:r w:rsidRPr="00CE484C">
              <w:rPr>
                <w:rFonts w:ascii="Arial Narrow" w:hAnsi="Arial Narrow"/>
                <w:sz w:val="20"/>
                <w:lang w:val="de-DE"/>
              </w:rPr>
              <w:t>Nuk e di/Pa përgjigje</w:t>
            </w:r>
            <w:r w:rsidRPr="00CE484C">
              <w:rPr>
                <w:rFonts w:ascii="Arial Narrow" w:hAnsi="Arial Narrow" w:cstheme="minorHAnsi"/>
                <w:sz w:val="20"/>
                <w:szCs w:val="20"/>
                <w:u w:val="dotted"/>
                <w:lang w:val="de-DE"/>
              </w:rPr>
              <w:tab/>
              <w:t>99</w:t>
            </w:r>
          </w:p>
        </w:tc>
      </w:tr>
    </w:tbl>
    <w:p w14:paraId="2529D2A2" w14:textId="77777777" w:rsidR="009A4E2F" w:rsidRPr="00CE484C" w:rsidRDefault="009A4E2F" w:rsidP="00603011">
      <w:pPr>
        <w:spacing w:after="0" w:line="240" w:lineRule="auto"/>
        <w:ind w:left="0" w:right="0"/>
        <w:jc w:val="both"/>
        <w:rPr>
          <w:rFonts w:ascii="Arial Narrow" w:eastAsia="Times New Roman" w:hAnsi="Arial Narrow" w:cs="Times New Roman"/>
          <w:b/>
          <w:bCs/>
          <w:snapToGrid w:val="0"/>
          <w:sz w:val="20"/>
          <w:szCs w:val="20"/>
          <w:lang w:val="de-DE" w:eastAsia="es-ES"/>
        </w:rPr>
      </w:pPr>
    </w:p>
    <w:p w14:paraId="5082442D" w14:textId="77777777" w:rsidR="00DD1317" w:rsidRPr="00CE484C" w:rsidRDefault="00DD1317" w:rsidP="00603011">
      <w:pPr>
        <w:spacing w:after="0" w:line="240" w:lineRule="auto"/>
        <w:ind w:left="0" w:right="0"/>
        <w:jc w:val="both"/>
        <w:rPr>
          <w:rFonts w:ascii="Arial Narrow" w:eastAsia="Times New Roman" w:hAnsi="Arial Narrow" w:cs="Times New Roman"/>
          <w:b/>
          <w:bCs/>
          <w:snapToGrid w:val="0"/>
          <w:sz w:val="20"/>
          <w:szCs w:val="20"/>
          <w:lang w:val="de-DE" w:eastAsia="es-ES"/>
        </w:rPr>
      </w:pPr>
    </w:p>
    <w:p w14:paraId="307E5C73" w14:textId="77777777" w:rsidR="00961893" w:rsidRPr="00CE484C" w:rsidRDefault="00961893" w:rsidP="00603011">
      <w:pPr>
        <w:spacing w:after="0" w:line="240" w:lineRule="auto"/>
        <w:ind w:left="0" w:right="0"/>
        <w:jc w:val="both"/>
        <w:rPr>
          <w:rFonts w:ascii="Arial Narrow" w:eastAsia="Times New Roman" w:hAnsi="Arial Narrow" w:cs="Times New Roman"/>
          <w:b/>
          <w:bCs/>
          <w:snapToGrid w:val="0"/>
          <w:sz w:val="20"/>
          <w:szCs w:val="20"/>
          <w:lang w:val="de-DE" w:eastAsia="es-ES"/>
        </w:rPr>
      </w:pPr>
    </w:p>
    <w:p w14:paraId="7AAD630B" w14:textId="77777777" w:rsidR="005C204D" w:rsidRPr="00CE484C" w:rsidRDefault="005C204D">
      <w:pPr>
        <w:ind w:left="0" w:right="0"/>
        <w:rPr>
          <w:rFonts w:ascii="Arial Narrow" w:eastAsia="Times New Roman" w:hAnsi="Arial Narrow" w:cs="Times New Roman"/>
          <w:b/>
          <w:bCs/>
          <w:snapToGrid w:val="0"/>
          <w:sz w:val="20"/>
          <w:szCs w:val="20"/>
          <w:lang w:val="de-DE" w:eastAsia="es-ES"/>
        </w:rPr>
      </w:pPr>
      <w:r w:rsidRPr="00CE484C">
        <w:rPr>
          <w:rFonts w:ascii="Arial Narrow" w:eastAsia="Times New Roman" w:hAnsi="Arial Narrow" w:cs="Times New Roman"/>
          <w:b/>
          <w:bCs/>
          <w:snapToGrid w:val="0"/>
          <w:sz w:val="20"/>
          <w:szCs w:val="20"/>
          <w:lang w:val="de-DE" w:eastAsia="es-ES"/>
        </w:rPr>
        <w:br w:type="page"/>
      </w:r>
    </w:p>
    <w:p w14:paraId="6578AF91" w14:textId="77777777" w:rsidR="006F367B" w:rsidRPr="00CE484C" w:rsidRDefault="006F367B" w:rsidP="006F367B">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de-DE" w:eastAsia="es-ES"/>
        </w:rPr>
      </w:pPr>
      <w:r w:rsidRPr="00CE484C">
        <w:rPr>
          <w:rFonts w:ascii="Arial Narrow" w:eastAsia="Times New Roman" w:hAnsi="Arial Narrow" w:cs="Arial"/>
          <w:b/>
          <w:snapToGrid w:val="0"/>
          <w:lang w:val="de-DE" w:eastAsia="es-ES"/>
        </w:rPr>
        <w:lastRenderedPageBreak/>
        <w:t>10. DEMOGRAFIA</w:t>
      </w:r>
    </w:p>
    <w:p w14:paraId="61F446AF" w14:textId="77777777" w:rsidR="006F367B" w:rsidRPr="00CE484C" w:rsidRDefault="006F367B" w:rsidP="006F367B">
      <w:pPr>
        <w:spacing w:after="0" w:line="240" w:lineRule="auto"/>
        <w:ind w:left="0"/>
        <w:rPr>
          <w:rFonts w:ascii="Arial Narrow" w:hAnsi="Arial Narrow"/>
          <w:b/>
          <w:sz w:val="20"/>
          <w:szCs w:val="20"/>
          <w:u w:val="single"/>
          <w:lang w:val="de-DE"/>
        </w:rPr>
      </w:pPr>
    </w:p>
    <w:p w14:paraId="73488ED3" w14:textId="77777777" w:rsidR="006F367B" w:rsidRPr="00CE484C" w:rsidRDefault="006F367B" w:rsidP="006F367B">
      <w:pPr>
        <w:spacing w:after="0" w:line="240" w:lineRule="auto"/>
        <w:ind w:left="0"/>
        <w:rPr>
          <w:rFonts w:ascii="Arial Narrow" w:hAnsi="Arial Narrow"/>
          <w:b/>
          <w:sz w:val="20"/>
          <w:szCs w:val="20"/>
          <w:lang w:val="de-DE"/>
        </w:rPr>
      </w:pPr>
      <w:r w:rsidRPr="00CE484C">
        <w:rPr>
          <w:rFonts w:ascii="Arial Narrow" w:hAnsi="Arial Narrow"/>
          <w:b/>
          <w:sz w:val="20"/>
          <w:szCs w:val="20"/>
          <w:lang w:val="de-DE"/>
        </w:rPr>
        <w:t xml:space="preserve">LEXO: </w:t>
      </w:r>
      <w:r w:rsidRPr="00CE484C">
        <w:rPr>
          <w:rFonts w:ascii="Arial Narrow" w:hAnsi="Arial Narrow"/>
          <w:sz w:val="20"/>
          <w:szCs w:val="20"/>
          <w:lang w:val="de-DE"/>
        </w:rPr>
        <w:t>Për pjesën e fundit të anketës, do të dëshiroja t'ju bëja disa pyetje demografike</w:t>
      </w:r>
      <w:r w:rsidRPr="00CE484C">
        <w:rPr>
          <w:rFonts w:ascii="Arial Narrow" w:hAnsi="Arial Narrow"/>
          <w:b/>
          <w:sz w:val="20"/>
          <w:szCs w:val="20"/>
          <w:lang w:val="de-DE"/>
        </w:rPr>
        <w:t>.</w:t>
      </w:r>
    </w:p>
    <w:p w14:paraId="419C1A08" w14:textId="77777777" w:rsidR="006F367B" w:rsidRPr="00CE484C" w:rsidRDefault="006F367B" w:rsidP="006F367B">
      <w:pPr>
        <w:spacing w:after="0" w:line="240" w:lineRule="auto"/>
        <w:ind w:left="0"/>
        <w:rPr>
          <w:rFonts w:ascii="Arial Narrow" w:hAnsi="Arial Narrow"/>
          <w:sz w:val="20"/>
          <w:szCs w:val="20"/>
          <w:lang w:val="de-DE"/>
        </w:rPr>
      </w:pPr>
    </w:p>
    <w:tbl>
      <w:tblPr>
        <w:tblStyle w:val="TableGrid"/>
        <w:tblW w:w="0" w:type="auto"/>
        <w:tblInd w:w="-252" w:type="dxa"/>
        <w:tblLook w:val="04A0" w:firstRow="1" w:lastRow="0" w:firstColumn="1" w:lastColumn="0" w:noHBand="0" w:noVBand="1"/>
      </w:tblPr>
      <w:tblGrid>
        <w:gridCol w:w="1214"/>
        <w:gridCol w:w="4451"/>
        <w:gridCol w:w="3937"/>
      </w:tblGrid>
      <w:tr w:rsidR="004D28B3" w:rsidRPr="00341E4D" w14:paraId="595EB498" w14:textId="77777777" w:rsidTr="004D28B3">
        <w:tc>
          <w:tcPr>
            <w:tcW w:w="1237" w:type="dxa"/>
          </w:tcPr>
          <w:p w14:paraId="1C9F759B" w14:textId="14FD6D38" w:rsidR="004D28B3" w:rsidRPr="00341E4D" w:rsidRDefault="00B64A46" w:rsidP="004D28B3">
            <w:pPr>
              <w:ind w:left="0"/>
              <w:rPr>
                <w:rFonts w:ascii="Arial Narrow" w:hAnsi="Arial Narrow"/>
                <w:b/>
                <w:sz w:val="20"/>
                <w:szCs w:val="20"/>
                <w:u w:val="single"/>
              </w:rPr>
            </w:pPr>
            <w:proofErr w:type="spellStart"/>
            <w:r w:rsidRPr="00341E4D">
              <w:rPr>
                <w:rFonts w:ascii="Arial Narrow" w:hAnsi="Arial Narrow" w:cstheme="minorHAnsi"/>
                <w:b/>
                <w:sz w:val="20"/>
                <w:szCs w:val="20"/>
              </w:rPr>
              <w:t>Relig</w:t>
            </w:r>
            <w:proofErr w:type="spellEnd"/>
          </w:p>
        </w:tc>
        <w:tc>
          <w:tcPr>
            <w:tcW w:w="4607" w:type="dxa"/>
          </w:tcPr>
          <w:p w14:paraId="2C6F86D6" w14:textId="77777777" w:rsidR="004D28B3" w:rsidRPr="00341E4D" w:rsidRDefault="004D28B3" w:rsidP="004D28B3">
            <w:pPr>
              <w:ind w:left="0"/>
              <w:rPr>
                <w:rFonts w:ascii="Arial Narrow" w:hAnsi="Arial Narrow"/>
                <w:b/>
                <w:sz w:val="20"/>
                <w:szCs w:val="20"/>
                <w:u w:val="single"/>
              </w:rPr>
            </w:pPr>
            <w:proofErr w:type="spellStart"/>
            <w:r w:rsidRPr="00341E4D">
              <w:rPr>
                <w:rFonts w:ascii="Arial Narrow" w:hAnsi="Arial Narrow" w:cstheme="minorHAnsi"/>
                <w:sz w:val="20"/>
                <w:szCs w:val="20"/>
              </w:rPr>
              <w:t>Cili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është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besimi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juaj</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fetar</w:t>
            </w:r>
            <w:proofErr w:type="spellEnd"/>
            <w:r w:rsidRPr="00341E4D">
              <w:rPr>
                <w:rFonts w:ascii="Arial Narrow" w:hAnsi="Arial Narrow" w:cstheme="minorHAnsi"/>
                <w:sz w:val="20"/>
                <w:szCs w:val="20"/>
              </w:rPr>
              <w:t xml:space="preserve">? A </w:t>
            </w:r>
            <w:proofErr w:type="spellStart"/>
            <w:r w:rsidRPr="00341E4D">
              <w:rPr>
                <w:rFonts w:ascii="Arial Narrow" w:hAnsi="Arial Narrow" w:cstheme="minorHAnsi"/>
                <w:sz w:val="20"/>
                <w:szCs w:val="20"/>
              </w:rPr>
              <w:t>jeni</w:t>
            </w:r>
            <w:proofErr w:type="spellEnd"/>
            <w:r w:rsidRPr="00341E4D">
              <w:rPr>
                <w:rFonts w:ascii="Arial Narrow" w:hAnsi="Arial Narrow" w:cstheme="minorHAnsi"/>
                <w:sz w:val="20"/>
                <w:szCs w:val="20"/>
              </w:rPr>
              <w:t xml:space="preserve">… </w:t>
            </w:r>
          </w:p>
        </w:tc>
        <w:tc>
          <w:tcPr>
            <w:tcW w:w="3758" w:type="dxa"/>
          </w:tcPr>
          <w:p w14:paraId="1DCBE613" w14:textId="6D852392" w:rsidR="004D28B3" w:rsidRPr="00341E4D" w:rsidRDefault="004D28B3" w:rsidP="004D28B3">
            <w:pPr>
              <w:ind w:left="0"/>
              <w:rPr>
                <w:rFonts w:ascii="Arial Narrow" w:hAnsi="Arial Narrow" w:cs="Arial"/>
                <w:sz w:val="20"/>
                <w:szCs w:val="20"/>
                <w:lang w:val="mk-MK"/>
              </w:rPr>
            </w:pPr>
            <w:r w:rsidRPr="00341E4D">
              <w:rPr>
                <w:rFonts w:ascii="Arial Narrow" w:hAnsi="Arial Narrow" w:cstheme="minorHAnsi"/>
                <w:sz w:val="20"/>
                <w:szCs w:val="20"/>
                <w:lang w:val="mk-MK"/>
              </w:rPr>
              <w:t>Оrtodokse</w:t>
            </w:r>
            <w:r w:rsidRPr="00341E4D">
              <w:rPr>
                <w:rFonts w:ascii="Arial Narrow" w:hAnsi="Arial Narrow" w:cs="Arial"/>
                <w:sz w:val="20"/>
                <w:szCs w:val="20"/>
                <w:u w:val="dotted"/>
                <w:lang w:val="mk-MK"/>
              </w:rPr>
              <w:tab/>
            </w:r>
            <w:r w:rsidRPr="00341E4D">
              <w:rPr>
                <w:rFonts w:ascii="Arial Narrow" w:hAnsi="Arial Narrow" w:cs="Arial"/>
                <w:sz w:val="20"/>
                <w:szCs w:val="20"/>
                <w:u w:val="dotted"/>
                <w:lang w:val="mk-MK"/>
              </w:rPr>
              <w:tab/>
            </w:r>
            <w:r w:rsidRPr="00341E4D">
              <w:rPr>
                <w:rFonts w:ascii="Arial Narrow" w:hAnsi="Arial Narrow" w:cs="Arial"/>
                <w:sz w:val="20"/>
                <w:szCs w:val="20"/>
                <w:u w:val="dotted"/>
                <w:lang w:val="mk-MK"/>
              </w:rPr>
              <w:tab/>
            </w:r>
            <w:r w:rsidRPr="00341E4D">
              <w:rPr>
                <w:rFonts w:ascii="Arial Narrow" w:hAnsi="Arial Narrow" w:cs="Arial"/>
                <w:sz w:val="20"/>
                <w:szCs w:val="20"/>
                <w:u w:val="dotted"/>
                <w:lang w:val="mk-MK"/>
              </w:rPr>
              <w:tab/>
            </w:r>
            <w:r w:rsidRPr="00341E4D">
              <w:rPr>
                <w:rFonts w:ascii="Arial Narrow" w:hAnsi="Arial Narrow" w:cs="Arial"/>
                <w:sz w:val="20"/>
                <w:szCs w:val="20"/>
                <w:lang w:val="mk-MK"/>
              </w:rPr>
              <w:t xml:space="preserve">1 </w:t>
            </w:r>
          </w:p>
          <w:p w14:paraId="32462060" w14:textId="78182F80"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mk-MK"/>
              </w:rPr>
              <w:t xml:space="preserve">Кatolike </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2</w:t>
            </w:r>
          </w:p>
          <w:p w14:paraId="4754C290" w14:textId="6C4298FB"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sq-AL"/>
              </w:rPr>
              <w:t>Islam</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3</w:t>
            </w:r>
          </w:p>
          <w:p w14:paraId="19B8F74A" w14:textId="0FDB27FC"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sq-AL"/>
              </w:rPr>
              <w:t>Judist</w:t>
            </w:r>
            <w:r w:rsidRPr="00341E4D">
              <w:rPr>
                <w:rFonts w:ascii="Arial Narrow" w:hAnsi="Arial Narrow" w:cs="Arial"/>
                <w:sz w:val="20"/>
                <w:szCs w:val="20"/>
                <w:lang w:val="mk-MK"/>
              </w:rPr>
              <w:t xml:space="preserve"> </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4</w:t>
            </w:r>
          </w:p>
          <w:p w14:paraId="67F397B7" w14:textId="6599C0BB"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sq-AL"/>
              </w:rPr>
              <w:t>P</w:t>
            </w:r>
            <w:r w:rsidRPr="00341E4D">
              <w:rPr>
                <w:rFonts w:ascii="Arial Narrow" w:hAnsi="Arial Narrow" w:cs="Arial"/>
                <w:sz w:val="20"/>
                <w:szCs w:val="20"/>
                <w:lang w:val="mk-MK"/>
              </w:rPr>
              <w:t>rotestante</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5</w:t>
            </w:r>
          </w:p>
          <w:p w14:paraId="07102C6A" w14:textId="57564E1B"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sq-AL"/>
              </w:rPr>
              <w:t>Tjeter</w:t>
            </w:r>
            <w:r w:rsidR="00B64A46" w:rsidRPr="00341E4D">
              <w:rPr>
                <w:rFonts w:ascii="Arial Narrow" w:hAnsi="Arial Narrow" w:cs="Arial"/>
                <w:sz w:val="20"/>
                <w:szCs w:val="20"/>
                <w:u w:val="dotted"/>
                <w:lang w:val="mk-MK"/>
              </w:rPr>
              <w:t xml:space="preserve"> </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6</w:t>
            </w:r>
          </w:p>
          <w:p w14:paraId="12848553" w14:textId="6B858D71" w:rsidR="004D28B3" w:rsidRPr="00341E4D" w:rsidRDefault="004D28B3" w:rsidP="004D28B3">
            <w:pPr>
              <w:ind w:left="0"/>
              <w:rPr>
                <w:rFonts w:ascii="Arial Narrow" w:hAnsi="Arial Narrow" w:cs="Arial"/>
                <w:sz w:val="20"/>
                <w:szCs w:val="20"/>
                <w:lang w:val="mk-MK"/>
              </w:rPr>
            </w:pPr>
            <w:r w:rsidRPr="00341E4D">
              <w:rPr>
                <w:rFonts w:ascii="Arial Narrow" w:hAnsi="Arial Narrow" w:cs="Arial"/>
                <w:sz w:val="20"/>
                <w:szCs w:val="20"/>
                <w:lang w:val="sq-AL"/>
              </w:rPr>
              <w:t>Asnjëra</w:t>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00B64A46" w:rsidRPr="00341E4D">
              <w:rPr>
                <w:rFonts w:ascii="Arial Narrow" w:hAnsi="Arial Narrow" w:cs="Arial"/>
                <w:sz w:val="20"/>
                <w:szCs w:val="20"/>
                <w:u w:val="dotted"/>
                <w:lang w:val="mk-MK"/>
              </w:rPr>
              <w:tab/>
            </w:r>
            <w:r w:rsidRPr="00341E4D">
              <w:rPr>
                <w:rFonts w:ascii="Arial Narrow" w:hAnsi="Arial Narrow" w:cs="Arial"/>
                <w:sz w:val="20"/>
                <w:szCs w:val="20"/>
                <w:lang w:val="mk-MK"/>
              </w:rPr>
              <w:t>7</w:t>
            </w:r>
          </w:p>
          <w:p w14:paraId="4D949D2D" w14:textId="759BD8CC" w:rsidR="004D28B3" w:rsidRPr="00341E4D" w:rsidRDefault="004D28B3" w:rsidP="007C769D">
            <w:pPr>
              <w:rPr>
                <w:rFonts w:ascii="Arial Narrow" w:hAnsi="Arial Narrow" w:cs="Arial"/>
                <w:sz w:val="20"/>
                <w:szCs w:val="20"/>
                <w:lang w:val="mk-MK"/>
              </w:rPr>
            </w:pPr>
            <w:r w:rsidRPr="00341E4D">
              <w:rPr>
                <w:rFonts w:ascii="Arial Narrow" w:hAnsi="Arial Narrow" w:cstheme="minorHAnsi"/>
                <w:b/>
                <w:sz w:val="20"/>
                <w:szCs w:val="20"/>
                <w:lang w:val="mk-MK"/>
              </w:rPr>
              <w:t xml:space="preserve">[НЕ    </w:t>
            </w:r>
            <w:r w:rsidRPr="00341E4D">
              <w:rPr>
                <w:rFonts w:ascii="Arial Narrow" w:hAnsi="Arial Narrow" w:cstheme="minorHAnsi"/>
                <w:b/>
                <w:sz w:val="20"/>
                <w:szCs w:val="20"/>
                <w:lang w:val="sq-AL"/>
              </w:rPr>
              <w:t>Mos lexo</w:t>
            </w:r>
            <w:r w:rsidRPr="00341E4D">
              <w:rPr>
                <w:rFonts w:ascii="Arial Narrow" w:hAnsi="Arial Narrow" w:cstheme="minorHAnsi"/>
                <w:b/>
                <w:sz w:val="20"/>
                <w:szCs w:val="20"/>
                <w:lang w:val="mk-MK"/>
              </w:rPr>
              <w:t xml:space="preserve"> </w:t>
            </w:r>
            <w:r w:rsidRPr="00341E4D">
              <w:rPr>
                <w:rFonts w:ascii="Arial Narrow" w:hAnsi="Arial Narrow" w:cstheme="minorHAnsi"/>
                <w:bCs/>
                <w:sz w:val="20"/>
                <w:szCs w:val="20"/>
                <w:lang w:val="sq-AL"/>
              </w:rPr>
              <w:t>ND</w:t>
            </w:r>
            <w:r w:rsidRPr="00341E4D">
              <w:rPr>
                <w:rFonts w:ascii="Arial Narrow" w:hAnsi="Arial Narrow" w:cstheme="minorHAnsi"/>
                <w:bCs/>
                <w:sz w:val="20"/>
                <w:szCs w:val="20"/>
                <w:lang w:val="mk-MK"/>
              </w:rPr>
              <w:t>/</w:t>
            </w:r>
            <w:r w:rsidRPr="00341E4D">
              <w:rPr>
                <w:rFonts w:ascii="Arial Narrow" w:hAnsi="Arial Narrow" w:cstheme="minorHAnsi"/>
                <w:bCs/>
                <w:sz w:val="20"/>
                <w:szCs w:val="20"/>
                <w:lang w:val="sq-AL"/>
              </w:rPr>
              <w:t>PP</w:t>
            </w:r>
            <w:r w:rsidRPr="00341E4D">
              <w:rPr>
                <w:rFonts w:ascii="Arial Narrow" w:hAnsi="Arial Narrow" w:cs="Arial"/>
                <w:sz w:val="20"/>
                <w:szCs w:val="20"/>
                <w:u w:val="dotted"/>
                <w:lang w:val="mk-MK"/>
              </w:rPr>
              <w:tab/>
            </w:r>
            <w:r w:rsidRPr="00341E4D">
              <w:rPr>
                <w:rFonts w:ascii="Arial Narrow" w:hAnsi="Arial Narrow" w:cs="Arial"/>
                <w:sz w:val="20"/>
                <w:szCs w:val="20"/>
                <w:u w:val="dotted"/>
                <w:lang w:val="mk-MK"/>
              </w:rPr>
              <w:tab/>
              <w:t xml:space="preserve">                 </w:t>
            </w:r>
            <w:r w:rsidRPr="00341E4D">
              <w:rPr>
                <w:rFonts w:ascii="Arial Narrow" w:hAnsi="Arial Narrow" w:cs="Arial"/>
                <w:sz w:val="20"/>
                <w:szCs w:val="20"/>
                <w:u w:val="dotted"/>
                <w:lang w:val="mk-MK"/>
              </w:rPr>
              <w:tab/>
            </w:r>
            <w:r w:rsidRPr="00341E4D">
              <w:rPr>
                <w:rFonts w:ascii="Arial Narrow" w:hAnsi="Arial Narrow" w:cs="Arial"/>
                <w:sz w:val="20"/>
                <w:szCs w:val="20"/>
                <w:lang w:val="mk-MK"/>
              </w:rPr>
              <w:t>99</w:t>
            </w:r>
          </w:p>
        </w:tc>
      </w:tr>
      <w:tr w:rsidR="004D28B3" w:rsidRPr="00341E4D" w14:paraId="1C2A1B75" w14:textId="77777777" w:rsidTr="007C769D">
        <w:tc>
          <w:tcPr>
            <w:tcW w:w="1237" w:type="dxa"/>
          </w:tcPr>
          <w:p w14:paraId="2142FE9E" w14:textId="098A422B" w:rsidR="004D28B3" w:rsidRPr="00341E4D" w:rsidRDefault="00B64A46" w:rsidP="004D28B3">
            <w:pPr>
              <w:ind w:left="0"/>
              <w:rPr>
                <w:rFonts w:ascii="Arial Narrow" w:hAnsi="Arial Narrow"/>
                <w:b/>
                <w:sz w:val="20"/>
                <w:szCs w:val="20"/>
                <w:u w:val="single"/>
              </w:rPr>
            </w:pPr>
            <w:proofErr w:type="spellStart"/>
            <w:r w:rsidRPr="00341E4D">
              <w:rPr>
                <w:rFonts w:ascii="Arial Narrow" w:hAnsi="Arial Narrow" w:cstheme="minorHAnsi"/>
                <w:b/>
                <w:sz w:val="20"/>
                <w:szCs w:val="20"/>
              </w:rPr>
              <w:t>Ethni</w:t>
            </w:r>
            <w:proofErr w:type="spellEnd"/>
          </w:p>
        </w:tc>
        <w:tc>
          <w:tcPr>
            <w:tcW w:w="4607" w:type="dxa"/>
          </w:tcPr>
          <w:p w14:paraId="222EAD3F" w14:textId="77777777" w:rsidR="004D28B3" w:rsidRPr="00341E4D" w:rsidRDefault="004D28B3" w:rsidP="004D28B3">
            <w:pPr>
              <w:ind w:left="0"/>
              <w:rPr>
                <w:rFonts w:ascii="Arial Narrow" w:hAnsi="Arial Narrow"/>
                <w:b/>
                <w:sz w:val="20"/>
                <w:szCs w:val="20"/>
                <w:u w:val="single"/>
              </w:rPr>
            </w:pPr>
            <w:proofErr w:type="spellStart"/>
            <w:r w:rsidRPr="00341E4D">
              <w:rPr>
                <w:rFonts w:ascii="Arial Narrow" w:hAnsi="Arial Narrow" w:cstheme="minorHAnsi"/>
                <w:sz w:val="20"/>
                <w:szCs w:val="20"/>
              </w:rPr>
              <w:t>Cila</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është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përkatësia</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juaj</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etnike-racore</w:t>
            </w:r>
            <w:proofErr w:type="spellEnd"/>
            <w:r w:rsidRPr="00341E4D">
              <w:rPr>
                <w:rFonts w:ascii="Arial Narrow" w:hAnsi="Arial Narrow" w:cstheme="minorHAnsi"/>
                <w:sz w:val="20"/>
                <w:szCs w:val="20"/>
              </w:rPr>
              <w:t xml:space="preserve">? A </w:t>
            </w:r>
            <w:proofErr w:type="spellStart"/>
            <w:r w:rsidRPr="00341E4D">
              <w:rPr>
                <w:rFonts w:ascii="Arial Narrow" w:hAnsi="Arial Narrow" w:cstheme="minorHAnsi"/>
                <w:sz w:val="20"/>
                <w:szCs w:val="20"/>
              </w:rPr>
              <w:t>jeni</w:t>
            </w:r>
            <w:proofErr w:type="spellEnd"/>
            <w:r w:rsidRPr="00341E4D">
              <w:rPr>
                <w:rFonts w:ascii="Arial Narrow" w:hAnsi="Arial Narrow" w:cstheme="minorHAnsi"/>
                <w:sz w:val="20"/>
                <w:szCs w:val="20"/>
              </w:rPr>
              <w:t xml:space="preserve">… </w:t>
            </w:r>
          </w:p>
        </w:tc>
        <w:tc>
          <w:tcPr>
            <w:tcW w:w="3758" w:type="dxa"/>
            <w:shd w:val="clear" w:color="auto" w:fill="auto"/>
          </w:tcPr>
          <w:p w14:paraId="2F03D7CC" w14:textId="3D61226B"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mk-MK"/>
              </w:rPr>
              <w:t>Maqedon</w:t>
            </w:r>
            <w:r w:rsidRPr="00341E4D">
              <w:rPr>
                <w:rFonts w:ascii="Arial Narrow" w:hAnsi="Arial Narrow" w:cstheme="minorHAnsi"/>
                <w:sz w:val="20"/>
                <w:szCs w:val="20"/>
                <w:lang w:val="sq-AL"/>
              </w:rPr>
              <w:t>/Maqedone</w:t>
            </w:r>
            <w:r w:rsidR="007C769D" w:rsidRPr="00341E4D">
              <w:rPr>
                <w:rFonts w:ascii="Arial Narrow" w:hAnsi="Arial Narrow" w:cs="Arial"/>
                <w:sz w:val="20"/>
                <w:szCs w:val="20"/>
                <w:u w:val="dotted"/>
                <w:lang w:val="mk-MK"/>
              </w:rPr>
              <w:tab/>
            </w:r>
            <w:r w:rsidR="007C769D" w:rsidRPr="00341E4D">
              <w:rPr>
                <w:rFonts w:ascii="Arial Narrow" w:hAnsi="Arial Narrow" w:cs="Arial"/>
                <w:sz w:val="20"/>
                <w:szCs w:val="20"/>
                <w:u w:val="dotted"/>
                <w:lang w:val="mk-MK"/>
              </w:rPr>
              <w:tab/>
            </w:r>
            <w:r w:rsidR="007C769D"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1</w:t>
            </w:r>
          </w:p>
          <w:p w14:paraId="417A800E" w14:textId="1CAE857A"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Shqiptar/Shqiptare</w:t>
            </w:r>
            <w:r w:rsidR="007C769D" w:rsidRPr="00341E4D">
              <w:rPr>
                <w:rFonts w:ascii="Arial Narrow" w:hAnsi="Arial Narrow" w:cs="Arial"/>
                <w:sz w:val="20"/>
                <w:szCs w:val="20"/>
                <w:u w:val="dotted"/>
                <w:lang w:val="mk-MK"/>
              </w:rPr>
              <w:tab/>
            </w:r>
            <w:r w:rsidR="007C769D" w:rsidRPr="00341E4D">
              <w:rPr>
                <w:rFonts w:ascii="Arial Narrow" w:hAnsi="Arial Narrow" w:cs="Arial"/>
                <w:sz w:val="20"/>
                <w:szCs w:val="20"/>
                <w:u w:val="dotted"/>
                <w:lang w:val="mk-MK"/>
              </w:rPr>
              <w:tab/>
            </w:r>
            <w:r w:rsidR="007C769D" w:rsidRPr="00341E4D">
              <w:rPr>
                <w:rFonts w:ascii="Arial Narrow" w:hAnsi="Arial Narrow" w:cs="Arial"/>
                <w:sz w:val="20"/>
                <w:szCs w:val="20"/>
                <w:u w:val="dotted"/>
                <w:lang w:val="mk-MK"/>
              </w:rPr>
              <w:tab/>
            </w:r>
            <w:r w:rsidR="007C769D"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2</w:t>
            </w:r>
          </w:p>
          <w:p w14:paraId="138F75DA" w14:textId="6ACE5AE9"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Rom/Rome</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3</w:t>
            </w:r>
          </w:p>
          <w:p w14:paraId="01A8DABB" w14:textId="558A8F73"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T</w:t>
            </w:r>
            <w:r w:rsidRPr="00341E4D">
              <w:rPr>
                <w:rFonts w:ascii="Arial Narrow" w:hAnsi="Arial Narrow" w:cstheme="minorHAnsi"/>
                <w:sz w:val="20"/>
                <w:szCs w:val="20"/>
                <w:lang w:val="mk-MK"/>
              </w:rPr>
              <w:t>urk/</w:t>
            </w:r>
            <w:r w:rsidRPr="00341E4D">
              <w:rPr>
                <w:rFonts w:ascii="Arial Narrow" w:hAnsi="Arial Narrow" w:cstheme="minorHAnsi"/>
                <w:sz w:val="20"/>
                <w:szCs w:val="20"/>
                <w:lang w:val="sq-AL"/>
              </w:rPr>
              <w:t>T</w:t>
            </w:r>
            <w:r w:rsidRPr="00341E4D">
              <w:rPr>
                <w:rFonts w:ascii="Arial Narrow" w:hAnsi="Arial Narrow" w:cstheme="minorHAnsi"/>
                <w:sz w:val="20"/>
                <w:szCs w:val="20"/>
                <w:lang w:val="mk-MK"/>
              </w:rPr>
              <w:t>urke</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4</w:t>
            </w:r>
          </w:p>
          <w:p w14:paraId="45DBE3B1" w14:textId="01391750"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S</w:t>
            </w:r>
            <w:r w:rsidRPr="00341E4D">
              <w:rPr>
                <w:rFonts w:ascii="Arial Narrow" w:hAnsi="Arial Narrow" w:cstheme="minorHAnsi"/>
                <w:sz w:val="20"/>
                <w:szCs w:val="20"/>
                <w:lang w:val="mk-MK"/>
              </w:rPr>
              <w:t>erb/</w:t>
            </w:r>
            <w:r w:rsidRPr="00341E4D">
              <w:rPr>
                <w:rFonts w:ascii="Arial Narrow" w:hAnsi="Arial Narrow" w:cstheme="minorHAnsi"/>
                <w:sz w:val="20"/>
                <w:szCs w:val="20"/>
                <w:lang w:val="sq-AL"/>
              </w:rPr>
              <w:t>S</w:t>
            </w:r>
            <w:r w:rsidRPr="00341E4D">
              <w:rPr>
                <w:rFonts w:ascii="Arial Narrow" w:hAnsi="Arial Narrow" w:cstheme="minorHAnsi"/>
                <w:sz w:val="20"/>
                <w:szCs w:val="20"/>
                <w:lang w:val="mk-MK"/>
              </w:rPr>
              <w:t>erb</w:t>
            </w:r>
            <w:r w:rsidRPr="00341E4D">
              <w:rPr>
                <w:rFonts w:ascii="Arial Narrow" w:hAnsi="Arial Narrow" w:cstheme="minorHAnsi"/>
                <w:sz w:val="20"/>
                <w:szCs w:val="20"/>
                <w:lang w:val="sq-AL"/>
              </w:rPr>
              <w:t>e</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5</w:t>
            </w:r>
          </w:p>
          <w:p w14:paraId="1FBADA24" w14:textId="37068E45"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B</w:t>
            </w:r>
            <w:r w:rsidRPr="00341E4D">
              <w:rPr>
                <w:rFonts w:ascii="Arial Narrow" w:hAnsi="Arial Narrow" w:cstheme="minorHAnsi"/>
                <w:sz w:val="20"/>
                <w:szCs w:val="20"/>
                <w:lang w:val="mk-MK"/>
              </w:rPr>
              <w:t>oshnjak/</w:t>
            </w:r>
            <w:r w:rsidRPr="00341E4D">
              <w:rPr>
                <w:rFonts w:ascii="Arial Narrow" w:hAnsi="Arial Narrow" w:cstheme="minorHAnsi"/>
                <w:sz w:val="20"/>
                <w:szCs w:val="20"/>
                <w:lang w:val="sq-AL"/>
              </w:rPr>
              <w:t>B</w:t>
            </w:r>
            <w:r w:rsidRPr="00341E4D">
              <w:rPr>
                <w:rFonts w:ascii="Arial Narrow" w:hAnsi="Arial Narrow" w:cstheme="minorHAnsi"/>
                <w:sz w:val="20"/>
                <w:szCs w:val="20"/>
                <w:lang w:val="mk-MK"/>
              </w:rPr>
              <w:t>oshnjake</w:t>
            </w:r>
            <w:r w:rsidR="004D28B3" w:rsidRPr="00341E4D">
              <w:rPr>
                <w:rFonts w:ascii="Arial Narrow" w:hAnsi="Arial Narrow" w:cstheme="minorHAnsi"/>
                <w:sz w:val="20"/>
                <w:szCs w:val="20"/>
                <w:lang w:val="mk-MK"/>
              </w:rPr>
              <w:t>...............................................6</w:t>
            </w:r>
          </w:p>
          <w:p w14:paraId="5E4F580A" w14:textId="6EAB6ACF"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sz w:val="20"/>
                <w:szCs w:val="20"/>
                <w:lang w:val="sq-AL"/>
              </w:rPr>
              <w:t>Vlah/Vlahe</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7</w:t>
            </w:r>
          </w:p>
          <w:p w14:paraId="24F163FB" w14:textId="580CFB3F"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Arial"/>
                <w:sz w:val="20"/>
                <w:szCs w:val="20"/>
                <w:lang w:val="sq-AL"/>
              </w:rPr>
              <w:t>Tjeter</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8</w:t>
            </w:r>
          </w:p>
          <w:p w14:paraId="73B9060D" w14:textId="7404AE3B" w:rsidR="004D28B3" w:rsidRPr="00341E4D" w:rsidRDefault="00777D4F" w:rsidP="004D28B3">
            <w:pPr>
              <w:ind w:left="0"/>
              <w:rPr>
                <w:rFonts w:ascii="Arial Narrow" w:hAnsi="Arial Narrow" w:cstheme="minorHAnsi"/>
                <w:sz w:val="20"/>
                <w:szCs w:val="20"/>
                <w:lang w:val="mk-MK"/>
              </w:rPr>
            </w:pPr>
            <w:r w:rsidRPr="00341E4D">
              <w:rPr>
                <w:rFonts w:ascii="Arial Narrow" w:hAnsi="Arial Narrow" w:cstheme="minorHAnsi"/>
                <w:b/>
                <w:sz w:val="20"/>
                <w:szCs w:val="20"/>
                <w:lang w:val="sq-AL"/>
              </w:rPr>
              <w:t>Mos lexo</w:t>
            </w:r>
            <w:r w:rsidRPr="00341E4D">
              <w:rPr>
                <w:rFonts w:ascii="Arial Narrow" w:hAnsi="Arial Narrow" w:cstheme="minorHAnsi"/>
                <w:b/>
                <w:sz w:val="20"/>
                <w:szCs w:val="20"/>
                <w:lang w:val="mk-MK"/>
              </w:rPr>
              <w:t xml:space="preserve"> </w:t>
            </w:r>
            <w:r w:rsidRPr="00341E4D">
              <w:rPr>
                <w:rFonts w:ascii="Arial Narrow" w:hAnsi="Arial Narrow" w:cstheme="minorHAnsi"/>
                <w:bCs/>
                <w:sz w:val="20"/>
                <w:szCs w:val="20"/>
                <w:lang w:val="sq-AL"/>
              </w:rPr>
              <w:t>ND</w:t>
            </w:r>
            <w:r w:rsidRPr="00341E4D">
              <w:rPr>
                <w:rFonts w:ascii="Arial Narrow" w:hAnsi="Arial Narrow" w:cstheme="minorHAnsi"/>
                <w:bCs/>
                <w:sz w:val="20"/>
                <w:szCs w:val="20"/>
                <w:lang w:val="mk-MK"/>
              </w:rPr>
              <w:t>/</w:t>
            </w:r>
            <w:r w:rsidRPr="00341E4D">
              <w:rPr>
                <w:rFonts w:ascii="Arial Narrow" w:hAnsi="Arial Narrow" w:cstheme="minorHAnsi"/>
                <w:bCs/>
                <w:sz w:val="20"/>
                <w:szCs w:val="20"/>
                <w:lang w:val="sq-AL"/>
              </w:rPr>
              <w:t>PP</w:t>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546FF2" w:rsidRPr="00341E4D">
              <w:rPr>
                <w:rFonts w:ascii="Arial Narrow" w:hAnsi="Arial Narrow" w:cs="Arial"/>
                <w:sz w:val="20"/>
                <w:szCs w:val="20"/>
                <w:u w:val="dotted"/>
                <w:lang w:val="mk-MK"/>
              </w:rPr>
              <w:tab/>
            </w:r>
            <w:r w:rsidR="004D28B3" w:rsidRPr="00341E4D">
              <w:rPr>
                <w:rFonts w:ascii="Arial Narrow" w:hAnsi="Arial Narrow" w:cstheme="minorHAnsi"/>
                <w:sz w:val="20"/>
                <w:szCs w:val="20"/>
                <w:lang w:val="mk-MK"/>
              </w:rPr>
              <w:t>99</w:t>
            </w:r>
          </w:p>
        </w:tc>
      </w:tr>
      <w:tr w:rsidR="004D28B3" w:rsidRPr="00341E4D" w14:paraId="56B916FB" w14:textId="77777777" w:rsidTr="004D28B3">
        <w:tc>
          <w:tcPr>
            <w:tcW w:w="1237" w:type="dxa"/>
          </w:tcPr>
          <w:p w14:paraId="166C1F5D" w14:textId="1DA0C8BA" w:rsidR="004D28B3" w:rsidRPr="00341E4D" w:rsidRDefault="00B64A46" w:rsidP="004D28B3">
            <w:pPr>
              <w:ind w:left="0"/>
              <w:rPr>
                <w:rFonts w:ascii="Arial Narrow" w:hAnsi="Arial Narrow"/>
                <w:b/>
                <w:sz w:val="20"/>
                <w:szCs w:val="20"/>
                <w:u w:val="single"/>
              </w:rPr>
            </w:pPr>
            <w:r w:rsidRPr="00341E4D">
              <w:rPr>
                <w:rFonts w:ascii="Arial Narrow" w:hAnsi="Arial Narrow" w:cstheme="minorHAnsi"/>
                <w:b/>
                <w:sz w:val="20"/>
                <w:szCs w:val="20"/>
              </w:rPr>
              <w:t>Nation</w:t>
            </w:r>
          </w:p>
        </w:tc>
        <w:tc>
          <w:tcPr>
            <w:tcW w:w="4607" w:type="dxa"/>
          </w:tcPr>
          <w:p w14:paraId="4CFBEDAE" w14:textId="77777777" w:rsidR="004D28B3" w:rsidRPr="00341E4D" w:rsidRDefault="004D28B3" w:rsidP="004D28B3">
            <w:pPr>
              <w:ind w:left="0"/>
              <w:rPr>
                <w:rFonts w:ascii="Arial Narrow" w:hAnsi="Arial Narrow"/>
                <w:b/>
                <w:sz w:val="20"/>
                <w:szCs w:val="20"/>
                <w:u w:val="single"/>
              </w:rPr>
            </w:pPr>
            <w:proofErr w:type="spellStart"/>
            <w:r w:rsidRPr="00341E4D">
              <w:rPr>
                <w:rFonts w:ascii="Arial Narrow" w:hAnsi="Arial Narrow" w:cstheme="minorHAnsi"/>
                <w:sz w:val="20"/>
                <w:szCs w:val="20"/>
              </w:rPr>
              <w:t>Nënshtetësia</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juaj</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aktuale</w:t>
            </w:r>
            <w:proofErr w:type="spellEnd"/>
            <w:r w:rsidRPr="00341E4D">
              <w:rPr>
                <w:rFonts w:ascii="Arial Narrow" w:hAnsi="Arial Narrow" w:cstheme="minorHAnsi"/>
                <w:sz w:val="20"/>
                <w:szCs w:val="20"/>
              </w:rPr>
              <w:t xml:space="preserve">? A </w:t>
            </w:r>
            <w:proofErr w:type="spellStart"/>
            <w:r w:rsidRPr="00341E4D">
              <w:rPr>
                <w:rFonts w:ascii="Arial Narrow" w:hAnsi="Arial Narrow" w:cstheme="minorHAnsi"/>
                <w:sz w:val="20"/>
                <w:szCs w:val="20"/>
              </w:rPr>
              <w:t>jeni</w:t>
            </w:r>
            <w:proofErr w:type="spellEnd"/>
            <w:r w:rsidRPr="00341E4D">
              <w:rPr>
                <w:rFonts w:ascii="Arial Narrow" w:hAnsi="Arial Narrow" w:cstheme="minorHAnsi"/>
                <w:sz w:val="20"/>
                <w:szCs w:val="20"/>
              </w:rPr>
              <w:t>…</w:t>
            </w:r>
          </w:p>
        </w:tc>
        <w:tc>
          <w:tcPr>
            <w:tcW w:w="3758" w:type="dxa"/>
          </w:tcPr>
          <w:p w14:paraId="77D9FD35" w14:textId="45FAE96B" w:rsidR="004D28B3" w:rsidRPr="00341E4D" w:rsidRDefault="004D28B3" w:rsidP="004D28B3">
            <w:pPr>
              <w:ind w:left="0"/>
              <w:rPr>
                <w:rFonts w:ascii="Arial Narrow" w:hAnsi="Arial Narrow" w:cstheme="minorHAnsi"/>
                <w:sz w:val="20"/>
                <w:szCs w:val="20"/>
              </w:rPr>
            </w:pPr>
            <w:proofErr w:type="spellStart"/>
            <w:r w:rsidRPr="00341E4D">
              <w:rPr>
                <w:rFonts w:ascii="Arial Narrow" w:hAnsi="Arial Narrow" w:cstheme="minorHAnsi"/>
                <w:sz w:val="20"/>
                <w:szCs w:val="20"/>
              </w:rPr>
              <w:t>Shtetas</w:t>
            </w:r>
            <w:proofErr w:type="spellEnd"/>
            <w:r w:rsidRPr="00341E4D">
              <w:rPr>
                <w:rFonts w:ascii="Arial Narrow" w:hAnsi="Arial Narrow" w:cstheme="minorHAnsi"/>
                <w:sz w:val="20"/>
                <w:szCs w:val="20"/>
              </w:rPr>
              <w:t xml:space="preserve"> vendor</w:t>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Pr="00341E4D">
              <w:rPr>
                <w:rFonts w:ascii="Arial Narrow" w:hAnsi="Arial Narrow" w:cstheme="minorHAnsi"/>
                <w:sz w:val="20"/>
                <w:szCs w:val="20"/>
              </w:rPr>
              <w:t>1</w:t>
            </w:r>
          </w:p>
          <w:p w14:paraId="00D3C1A9" w14:textId="260C20F0" w:rsidR="004D28B3" w:rsidRPr="00341E4D" w:rsidRDefault="004D28B3" w:rsidP="004D28B3">
            <w:pPr>
              <w:ind w:left="0"/>
              <w:rPr>
                <w:rFonts w:ascii="Arial Narrow" w:hAnsi="Arial Narrow"/>
                <w:b/>
                <w:sz w:val="20"/>
                <w:szCs w:val="20"/>
                <w:u w:val="single"/>
              </w:rPr>
            </w:pPr>
            <w:r w:rsidRPr="00341E4D">
              <w:rPr>
                <w:rFonts w:ascii="Arial Narrow" w:hAnsi="Arial Narrow" w:cstheme="minorHAnsi"/>
                <w:sz w:val="20"/>
                <w:szCs w:val="20"/>
              </w:rPr>
              <w:t xml:space="preserve">I/e </w:t>
            </w:r>
            <w:proofErr w:type="spellStart"/>
            <w:r w:rsidRPr="00341E4D">
              <w:rPr>
                <w:rFonts w:ascii="Arial Narrow" w:hAnsi="Arial Narrow" w:cstheme="minorHAnsi"/>
                <w:sz w:val="20"/>
                <w:szCs w:val="20"/>
              </w:rPr>
              <w:t>huaj</w:t>
            </w:r>
            <w:proofErr w:type="spellEnd"/>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00DC5E56" w:rsidRPr="00341E4D">
              <w:rPr>
                <w:rFonts w:ascii="Arial Narrow" w:hAnsi="Arial Narrow" w:cs="Arial"/>
                <w:sz w:val="20"/>
                <w:szCs w:val="20"/>
                <w:u w:val="dotted"/>
                <w:lang w:val="mk-MK"/>
              </w:rPr>
              <w:tab/>
            </w:r>
            <w:r w:rsidRPr="00341E4D">
              <w:rPr>
                <w:rFonts w:ascii="Arial Narrow" w:hAnsi="Arial Narrow" w:cstheme="minorHAnsi"/>
                <w:sz w:val="20"/>
                <w:szCs w:val="20"/>
              </w:rPr>
              <w:t>2</w:t>
            </w:r>
          </w:p>
        </w:tc>
      </w:tr>
      <w:tr w:rsidR="004D28B3" w:rsidRPr="00341E4D" w14:paraId="324DE690" w14:textId="77777777" w:rsidTr="004D28B3">
        <w:tc>
          <w:tcPr>
            <w:tcW w:w="1237" w:type="dxa"/>
          </w:tcPr>
          <w:p w14:paraId="15B389EF" w14:textId="3C413EF1" w:rsidR="004D28B3" w:rsidRPr="00341E4D" w:rsidRDefault="00B64A46" w:rsidP="004D28B3">
            <w:pPr>
              <w:ind w:left="0"/>
              <w:rPr>
                <w:rFonts w:ascii="Arial Narrow" w:hAnsi="Arial Narrow"/>
                <w:b/>
                <w:sz w:val="20"/>
                <w:szCs w:val="20"/>
                <w:u w:val="single"/>
              </w:rPr>
            </w:pPr>
            <w:r w:rsidRPr="00341E4D">
              <w:rPr>
                <w:rFonts w:ascii="Arial Narrow" w:hAnsi="Arial Narrow" w:cstheme="minorHAnsi"/>
                <w:b/>
                <w:sz w:val="20"/>
                <w:szCs w:val="20"/>
              </w:rPr>
              <w:t>Sleep</w:t>
            </w:r>
          </w:p>
        </w:tc>
        <w:tc>
          <w:tcPr>
            <w:tcW w:w="4607" w:type="dxa"/>
          </w:tcPr>
          <w:p w14:paraId="23BF403C" w14:textId="77777777" w:rsidR="004D28B3" w:rsidRPr="00341E4D" w:rsidRDefault="004D28B3" w:rsidP="004D28B3">
            <w:pPr>
              <w:ind w:left="0"/>
              <w:rPr>
                <w:rFonts w:ascii="Arial Narrow" w:hAnsi="Arial Narrow"/>
                <w:b/>
                <w:sz w:val="20"/>
                <w:szCs w:val="20"/>
                <w:u w:val="single"/>
              </w:rPr>
            </w:pPr>
            <w:r w:rsidRPr="00341E4D">
              <w:rPr>
                <w:rFonts w:ascii="Arial Narrow" w:hAnsi="Arial Narrow" w:cstheme="minorHAnsi"/>
                <w:sz w:val="20"/>
                <w:szCs w:val="20"/>
              </w:rPr>
              <w:t xml:space="preserve">Sa </w:t>
            </w:r>
            <w:proofErr w:type="spellStart"/>
            <w:r w:rsidRPr="00341E4D">
              <w:rPr>
                <w:rFonts w:ascii="Arial Narrow" w:hAnsi="Arial Narrow" w:cstheme="minorHAnsi"/>
                <w:sz w:val="20"/>
                <w:szCs w:val="20"/>
              </w:rPr>
              <w:t>dhoma</w:t>
            </w:r>
            <w:proofErr w:type="spellEnd"/>
            <w:r w:rsidRPr="00341E4D">
              <w:rPr>
                <w:rFonts w:ascii="Arial Narrow" w:hAnsi="Arial Narrow" w:cstheme="minorHAnsi"/>
                <w:sz w:val="20"/>
                <w:szCs w:val="20"/>
              </w:rPr>
              <w:t xml:space="preserve"> ka </w:t>
            </w:r>
            <w:proofErr w:type="spellStart"/>
            <w:r w:rsidRPr="00341E4D">
              <w:rPr>
                <w:rFonts w:ascii="Arial Narrow" w:hAnsi="Arial Narrow" w:cstheme="minorHAnsi"/>
                <w:sz w:val="20"/>
                <w:szCs w:val="20"/>
              </w:rPr>
              <w:t>amvisëria</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juaj</w:t>
            </w:r>
            <w:proofErr w:type="spellEnd"/>
            <w:r w:rsidRPr="00341E4D">
              <w:rPr>
                <w:rFonts w:ascii="Arial Narrow" w:hAnsi="Arial Narrow" w:cstheme="minorHAnsi"/>
                <w:sz w:val="20"/>
                <w:szCs w:val="20"/>
              </w:rPr>
              <w:t>?</w:t>
            </w:r>
          </w:p>
        </w:tc>
        <w:tc>
          <w:tcPr>
            <w:tcW w:w="3758" w:type="dxa"/>
          </w:tcPr>
          <w:p w14:paraId="7B10104A" w14:textId="77777777" w:rsidR="004D28B3" w:rsidRPr="00341E4D" w:rsidRDefault="004D28B3" w:rsidP="004D28B3">
            <w:pPr>
              <w:ind w:left="0"/>
              <w:rPr>
                <w:rFonts w:ascii="Arial Narrow" w:hAnsi="Arial Narrow"/>
                <w:sz w:val="20"/>
                <w:szCs w:val="20"/>
              </w:rPr>
            </w:pPr>
            <w:proofErr w:type="spellStart"/>
            <w:r w:rsidRPr="00341E4D">
              <w:rPr>
                <w:rFonts w:ascii="Arial Narrow" w:hAnsi="Arial Narrow"/>
                <w:sz w:val="20"/>
                <w:szCs w:val="20"/>
              </w:rPr>
              <w:t>Përgjigje</w:t>
            </w:r>
            <w:proofErr w:type="spellEnd"/>
            <w:r w:rsidRPr="00341E4D">
              <w:rPr>
                <w:rFonts w:ascii="Arial Narrow" w:hAnsi="Arial Narrow"/>
                <w:sz w:val="20"/>
                <w:szCs w:val="20"/>
              </w:rPr>
              <w:t xml:space="preserve"> e </w:t>
            </w:r>
            <w:proofErr w:type="spellStart"/>
            <w:r w:rsidRPr="00341E4D">
              <w:rPr>
                <w:rFonts w:ascii="Arial Narrow" w:hAnsi="Arial Narrow"/>
                <w:sz w:val="20"/>
                <w:szCs w:val="20"/>
              </w:rPr>
              <w:t>hapur</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Numerike</w:t>
            </w:r>
            <w:proofErr w:type="spellEnd"/>
            <w:r w:rsidRPr="00341E4D">
              <w:rPr>
                <w:rFonts w:ascii="Arial Narrow" w:hAnsi="Arial Narrow"/>
                <w:sz w:val="20"/>
                <w:szCs w:val="20"/>
              </w:rPr>
              <w:t>)</w:t>
            </w:r>
          </w:p>
        </w:tc>
      </w:tr>
    </w:tbl>
    <w:p w14:paraId="7192E991" w14:textId="77777777" w:rsidR="006F367B" w:rsidRPr="00341E4D" w:rsidRDefault="006F367B" w:rsidP="006F367B">
      <w:pPr>
        <w:autoSpaceDE w:val="0"/>
        <w:autoSpaceDN w:val="0"/>
        <w:adjustRightInd w:val="0"/>
        <w:spacing w:after="0" w:line="240" w:lineRule="auto"/>
        <w:ind w:left="0"/>
        <w:rPr>
          <w:rFonts w:ascii="Arial Narrow" w:hAnsi="Arial Narrow" w:cstheme="minorHAnsi"/>
          <w:sz w:val="20"/>
          <w:szCs w:val="20"/>
        </w:rPr>
      </w:pPr>
    </w:p>
    <w:tbl>
      <w:tblPr>
        <w:tblStyle w:val="TableGrid"/>
        <w:tblW w:w="0" w:type="auto"/>
        <w:tblInd w:w="-252" w:type="dxa"/>
        <w:tblCellMar>
          <w:left w:w="115" w:type="dxa"/>
          <w:right w:w="115" w:type="dxa"/>
        </w:tblCellMar>
        <w:tblLook w:val="04A0" w:firstRow="1" w:lastRow="0" w:firstColumn="1" w:lastColumn="0" w:noHBand="0" w:noVBand="1"/>
      </w:tblPr>
      <w:tblGrid>
        <w:gridCol w:w="2145"/>
        <w:gridCol w:w="3620"/>
        <w:gridCol w:w="3837"/>
      </w:tblGrid>
      <w:tr w:rsidR="006F367B" w:rsidRPr="00D4549C" w14:paraId="46694DE8" w14:textId="77777777" w:rsidTr="00B64A46">
        <w:tc>
          <w:tcPr>
            <w:tcW w:w="2145" w:type="dxa"/>
          </w:tcPr>
          <w:p w14:paraId="2C1755EA" w14:textId="2E18864F" w:rsidR="006F367B" w:rsidRPr="00341E4D" w:rsidRDefault="00B64A46" w:rsidP="00C64468">
            <w:pPr>
              <w:ind w:left="0"/>
              <w:rPr>
                <w:rFonts w:ascii="Arial Narrow" w:hAnsi="Arial Narrow" w:cstheme="minorHAnsi"/>
                <w:sz w:val="20"/>
                <w:szCs w:val="20"/>
              </w:rPr>
            </w:pPr>
            <w:r w:rsidRPr="00341E4D">
              <w:rPr>
                <w:rFonts w:ascii="Arial Narrow" w:hAnsi="Arial Narrow" w:cstheme="minorHAnsi"/>
                <w:b/>
                <w:sz w:val="20"/>
                <w:szCs w:val="20"/>
              </w:rPr>
              <w:t>Fin</w:t>
            </w:r>
          </w:p>
        </w:tc>
        <w:tc>
          <w:tcPr>
            <w:tcW w:w="3620" w:type="dxa"/>
          </w:tcPr>
          <w:p w14:paraId="1647BDC3" w14:textId="77777777" w:rsidR="006F367B" w:rsidRPr="00341E4D" w:rsidRDefault="006F367B" w:rsidP="00791E3B">
            <w:pPr>
              <w:ind w:left="0" w:right="0"/>
              <w:rPr>
                <w:rFonts w:ascii="Arial Narrow" w:hAnsi="Arial Narrow" w:cstheme="minorHAnsi"/>
                <w:sz w:val="20"/>
                <w:szCs w:val="20"/>
              </w:rPr>
            </w:pPr>
            <w:proofErr w:type="spellStart"/>
            <w:r w:rsidRPr="00341E4D">
              <w:rPr>
                <w:rFonts w:ascii="Arial Narrow" w:hAnsi="Arial Narrow" w:cstheme="minorHAnsi"/>
                <w:sz w:val="20"/>
                <w:szCs w:val="20"/>
              </w:rPr>
              <w:t>Cili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nga</w:t>
            </w:r>
            <w:proofErr w:type="spellEnd"/>
            <w:r w:rsidRPr="00341E4D">
              <w:rPr>
                <w:rFonts w:ascii="Arial Narrow" w:hAnsi="Arial Narrow" w:cstheme="minorHAnsi"/>
                <w:sz w:val="20"/>
                <w:szCs w:val="20"/>
              </w:rPr>
              <w:t xml:space="preserve"> </w:t>
            </w:r>
            <w:proofErr w:type="spellStart"/>
            <w:proofErr w:type="gramStart"/>
            <w:r w:rsidRPr="00341E4D">
              <w:rPr>
                <w:rFonts w:ascii="Arial Narrow" w:hAnsi="Arial Narrow" w:cstheme="minorHAnsi"/>
                <w:sz w:val="20"/>
                <w:szCs w:val="20"/>
              </w:rPr>
              <w:t>deklarimet</w:t>
            </w:r>
            <w:proofErr w:type="spellEnd"/>
            <w:r w:rsidRPr="00341E4D">
              <w:rPr>
                <w:rFonts w:ascii="Arial Narrow" w:hAnsi="Arial Narrow" w:cstheme="minorHAnsi"/>
                <w:sz w:val="20"/>
                <w:szCs w:val="20"/>
              </w:rPr>
              <w:t xml:space="preserve">  e</w:t>
            </w:r>
            <w:proofErr w:type="gram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mëposhtme</w:t>
            </w:r>
            <w:proofErr w:type="spellEnd"/>
            <w:r w:rsidRPr="00341E4D">
              <w:rPr>
                <w:rFonts w:ascii="Arial Narrow" w:hAnsi="Arial Narrow" w:cstheme="minorHAnsi"/>
                <w:sz w:val="20"/>
                <w:szCs w:val="20"/>
              </w:rPr>
              <w:t xml:space="preserve"> e </w:t>
            </w:r>
            <w:proofErr w:type="spellStart"/>
            <w:r w:rsidRPr="00341E4D">
              <w:rPr>
                <w:rFonts w:ascii="Arial Narrow" w:hAnsi="Arial Narrow" w:cstheme="minorHAnsi"/>
                <w:sz w:val="20"/>
                <w:szCs w:val="20"/>
              </w:rPr>
              <w:t>përshkruan</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më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së</w:t>
            </w:r>
            <w:proofErr w:type="spellEnd"/>
            <w:r w:rsidRPr="00341E4D">
              <w:rPr>
                <w:rFonts w:ascii="Arial Narrow" w:hAnsi="Arial Narrow" w:cstheme="minorHAnsi"/>
                <w:sz w:val="20"/>
                <w:szCs w:val="20"/>
              </w:rPr>
              <w:t xml:space="preserve"> miri </w:t>
            </w:r>
            <w:proofErr w:type="spellStart"/>
            <w:r w:rsidRPr="00341E4D">
              <w:rPr>
                <w:rFonts w:ascii="Arial Narrow" w:hAnsi="Arial Narrow" w:cstheme="minorHAnsi"/>
                <w:sz w:val="20"/>
                <w:szCs w:val="20"/>
              </w:rPr>
              <w:t>gjendjen</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financiare</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amvisërisë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tuaj</w:t>
            </w:r>
            <w:proofErr w:type="spellEnd"/>
            <w:r w:rsidRPr="00341E4D">
              <w:rPr>
                <w:rFonts w:ascii="Arial Narrow" w:hAnsi="Arial Narrow" w:cstheme="minorHAnsi"/>
                <w:sz w:val="20"/>
                <w:szCs w:val="20"/>
              </w:rPr>
              <w:t>?</w:t>
            </w:r>
          </w:p>
        </w:tc>
        <w:tc>
          <w:tcPr>
            <w:tcW w:w="3837" w:type="dxa"/>
          </w:tcPr>
          <w:p w14:paraId="5947ADD1" w14:textId="5A54D69B" w:rsidR="006F367B" w:rsidRPr="00341E4D" w:rsidRDefault="006F367B" w:rsidP="00C64468">
            <w:pPr>
              <w:ind w:left="0" w:right="0"/>
              <w:rPr>
                <w:rFonts w:ascii="Arial Narrow" w:hAnsi="Arial Narrow"/>
                <w:sz w:val="20"/>
                <w:szCs w:val="20"/>
              </w:rPr>
            </w:pPr>
            <w:proofErr w:type="spellStart"/>
            <w:r w:rsidRPr="00341E4D">
              <w:rPr>
                <w:rFonts w:ascii="Arial Narrow" w:hAnsi="Arial Narrow"/>
                <w:sz w:val="20"/>
                <w:szCs w:val="20"/>
              </w:rPr>
              <w:t>Paratë</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nuk</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mjaftojnë</w:t>
            </w:r>
            <w:proofErr w:type="spellEnd"/>
            <w:r w:rsidRPr="00341E4D">
              <w:rPr>
                <w:rFonts w:ascii="Arial Narrow" w:hAnsi="Arial Narrow"/>
                <w:sz w:val="20"/>
                <w:szCs w:val="20"/>
              </w:rPr>
              <w:t xml:space="preserve"> as </w:t>
            </w:r>
            <w:proofErr w:type="spellStart"/>
            <w:r w:rsidRPr="00341E4D">
              <w:rPr>
                <w:rFonts w:ascii="Arial Narrow" w:hAnsi="Arial Narrow"/>
                <w:sz w:val="20"/>
                <w:szCs w:val="20"/>
              </w:rPr>
              <w:t>për</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nevojat</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elementare</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dhe</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blerja</w:t>
            </w:r>
            <w:proofErr w:type="spellEnd"/>
            <w:r w:rsidRPr="00341E4D">
              <w:rPr>
                <w:rFonts w:ascii="Arial Narrow" w:hAnsi="Arial Narrow"/>
                <w:sz w:val="20"/>
                <w:szCs w:val="20"/>
              </w:rPr>
              <w:t xml:space="preserve"> e </w:t>
            </w:r>
            <w:proofErr w:type="spellStart"/>
            <w:r w:rsidRPr="00341E4D">
              <w:rPr>
                <w:rFonts w:ascii="Arial Narrow" w:hAnsi="Arial Narrow"/>
                <w:sz w:val="20"/>
                <w:szCs w:val="20"/>
              </w:rPr>
              <w:t>rrobave</w:t>
            </w:r>
            <w:proofErr w:type="spellEnd"/>
            <w:r w:rsidRPr="00341E4D">
              <w:rPr>
                <w:rFonts w:ascii="Arial Narrow" w:hAnsi="Arial Narrow"/>
                <w:sz w:val="20"/>
                <w:szCs w:val="20"/>
              </w:rPr>
              <w:t xml:space="preserve"> </w:t>
            </w:r>
            <w:proofErr w:type="spellStart"/>
            <w:r w:rsidRPr="00341E4D">
              <w:rPr>
                <w:rFonts w:ascii="Arial Narrow" w:hAnsi="Arial Narrow"/>
                <w:sz w:val="20"/>
                <w:szCs w:val="20"/>
              </w:rPr>
              <w:t>është</w:t>
            </w:r>
            <w:proofErr w:type="spellEnd"/>
            <w:r w:rsidRPr="00341E4D">
              <w:rPr>
                <w:rFonts w:ascii="Arial Narrow" w:hAnsi="Arial Narrow"/>
                <w:sz w:val="20"/>
                <w:szCs w:val="20"/>
              </w:rPr>
              <w:t xml:space="preserve"> e </w:t>
            </w:r>
            <w:proofErr w:type="spellStart"/>
            <w:r w:rsidRPr="00341E4D">
              <w:rPr>
                <w:rFonts w:ascii="Arial Narrow" w:hAnsi="Arial Narrow"/>
                <w:sz w:val="20"/>
                <w:szCs w:val="20"/>
              </w:rPr>
              <w:t>vështirë</w:t>
            </w:r>
            <w:proofErr w:type="spellEnd"/>
            <w:r w:rsidR="00341E4D" w:rsidRPr="00341E4D">
              <w:rPr>
                <w:rFonts w:ascii="Arial Narrow" w:hAnsi="Arial Narrow" w:cs="Arial"/>
                <w:sz w:val="20"/>
                <w:szCs w:val="20"/>
                <w:u w:val="dotted"/>
                <w:lang w:val="mk-MK"/>
              </w:rPr>
              <w:tab/>
            </w:r>
            <w:r w:rsidRPr="00341E4D">
              <w:rPr>
                <w:rFonts w:ascii="Arial Narrow" w:hAnsi="Arial Narrow"/>
                <w:sz w:val="20"/>
                <w:szCs w:val="20"/>
              </w:rPr>
              <w:t>1</w:t>
            </w:r>
          </w:p>
          <w:p w14:paraId="2DE40BCF" w14:textId="180514E2" w:rsidR="006F367B" w:rsidRPr="00341E4D"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Mund të blini produkte bazë, por blerja e rrobave ështëe veshtir</w:t>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Pr="00341E4D">
              <w:rPr>
                <w:rFonts w:ascii="Arial Narrow" w:hAnsi="Arial Narrow"/>
                <w:sz w:val="20"/>
                <w:szCs w:val="20"/>
                <w:lang w:val="de-DE"/>
              </w:rPr>
              <w:t>2</w:t>
            </w:r>
          </w:p>
          <w:p w14:paraId="20A5D8B8" w14:textId="77777777" w:rsidR="006F367B" w:rsidRPr="00341E4D"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Mund të blejë produkte dhe rroba bazë, por jo</w:t>
            </w:r>
          </w:p>
          <w:p w14:paraId="1577E07D" w14:textId="0866E2C0" w:rsidR="006F367B" w:rsidRPr="00341E4D"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 xml:space="preserve">  mallra afatgjata</w:t>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Pr="00341E4D">
              <w:rPr>
                <w:rFonts w:ascii="Arial Narrow" w:hAnsi="Arial Narrow"/>
                <w:sz w:val="20"/>
                <w:szCs w:val="20"/>
                <w:lang w:val="de-DE"/>
              </w:rPr>
              <w:t>3</w:t>
            </w:r>
          </w:p>
          <w:p w14:paraId="32EBE67D" w14:textId="634D145D" w:rsidR="006F367B" w:rsidRPr="00341E4D"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Mund të blejë mallra afatgjatë, por nuk mund të blejë mallra të shtrenjta</w:t>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Pr="00341E4D">
              <w:rPr>
                <w:rFonts w:ascii="Arial Narrow" w:hAnsi="Arial Narrow"/>
                <w:sz w:val="20"/>
                <w:szCs w:val="20"/>
                <w:lang w:val="de-DE"/>
              </w:rPr>
              <w:t>4</w:t>
            </w:r>
          </w:p>
          <w:p w14:paraId="1EF62367" w14:textId="5C49F34F" w:rsidR="006F367B" w:rsidRPr="00341E4D"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Mund të përballojë mallra mjaft të shtrenjta</w:t>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00341E4D" w:rsidRPr="00341E4D">
              <w:rPr>
                <w:rFonts w:ascii="Arial Narrow" w:hAnsi="Arial Narrow" w:cs="Arial"/>
                <w:sz w:val="20"/>
                <w:szCs w:val="20"/>
                <w:u w:val="dotted"/>
                <w:lang w:val="mk-MK"/>
              </w:rPr>
              <w:tab/>
            </w:r>
            <w:r w:rsidRPr="00341E4D">
              <w:rPr>
                <w:rFonts w:ascii="Arial Narrow" w:hAnsi="Arial Narrow"/>
                <w:sz w:val="20"/>
                <w:szCs w:val="20"/>
                <w:lang w:val="de-DE"/>
              </w:rPr>
              <w:t>5</w:t>
            </w:r>
          </w:p>
          <w:p w14:paraId="63B8DFA9" w14:textId="5B77D9F1" w:rsidR="006F367B" w:rsidRPr="00CE484C" w:rsidRDefault="006F367B" w:rsidP="00C64468">
            <w:pPr>
              <w:ind w:left="0" w:right="0"/>
              <w:rPr>
                <w:rFonts w:ascii="Arial Narrow" w:hAnsi="Arial Narrow"/>
                <w:sz w:val="20"/>
                <w:szCs w:val="20"/>
                <w:lang w:val="de-DE"/>
              </w:rPr>
            </w:pPr>
            <w:r w:rsidRPr="00341E4D">
              <w:rPr>
                <w:rFonts w:ascii="Arial Narrow" w:hAnsi="Arial Narrow"/>
                <w:sz w:val="20"/>
                <w:szCs w:val="20"/>
                <w:lang w:val="de-DE"/>
              </w:rPr>
              <w:t>(</w:t>
            </w:r>
            <w:r w:rsidRPr="00341E4D">
              <w:rPr>
                <w:rFonts w:ascii="Arial Narrow" w:hAnsi="Arial Narrow"/>
                <w:b/>
                <w:sz w:val="20"/>
                <w:szCs w:val="20"/>
                <w:lang w:val="de-DE"/>
              </w:rPr>
              <w:t>MOS LEXO</w:t>
            </w:r>
            <w:r w:rsidRPr="00341E4D">
              <w:rPr>
                <w:rFonts w:ascii="Arial Narrow" w:hAnsi="Arial Narrow"/>
                <w:sz w:val="20"/>
                <w:szCs w:val="20"/>
                <w:lang w:val="de-DE"/>
              </w:rPr>
              <w:t>) Nuk e di / Pa përgjigje</w:t>
            </w:r>
            <w:r w:rsidR="00341E4D" w:rsidRPr="00341E4D">
              <w:rPr>
                <w:rFonts w:ascii="Arial Narrow" w:hAnsi="Arial Narrow" w:cs="Arial"/>
                <w:sz w:val="20"/>
                <w:szCs w:val="20"/>
                <w:u w:val="dotted"/>
                <w:lang w:val="mk-MK"/>
              </w:rPr>
              <w:tab/>
            </w:r>
            <w:r w:rsidRPr="00341E4D">
              <w:rPr>
                <w:rFonts w:ascii="Arial Narrow" w:hAnsi="Arial Narrow"/>
                <w:sz w:val="20"/>
                <w:szCs w:val="20"/>
                <w:lang w:val="de-DE"/>
              </w:rPr>
              <w:t>99</w:t>
            </w:r>
          </w:p>
        </w:tc>
      </w:tr>
      <w:tr w:rsidR="006F367B" w:rsidRPr="009F3B44" w14:paraId="5ED19F74" w14:textId="77777777" w:rsidTr="00B64A46">
        <w:tc>
          <w:tcPr>
            <w:tcW w:w="2145" w:type="dxa"/>
          </w:tcPr>
          <w:p w14:paraId="50DE8C41" w14:textId="681ACE36" w:rsidR="006F367B" w:rsidRPr="00341E4D" w:rsidRDefault="00B64A46" w:rsidP="00C64468">
            <w:pPr>
              <w:ind w:left="0"/>
              <w:rPr>
                <w:rFonts w:ascii="Arial Narrow" w:hAnsi="Arial Narrow" w:cstheme="minorHAnsi"/>
                <w:sz w:val="20"/>
                <w:szCs w:val="20"/>
              </w:rPr>
            </w:pPr>
            <w:r w:rsidRPr="00341E4D">
              <w:rPr>
                <w:rFonts w:ascii="Arial Narrow" w:hAnsi="Arial Narrow" w:cstheme="minorHAnsi"/>
                <w:b/>
                <w:sz w:val="20"/>
                <w:szCs w:val="20"/>
              </w:rPr>
              <w:t>Edu</w:t>
            </w:r>
          </w:p>
        </w:tc>
        <w:tc>
          <w:tcPr>
            <w:tcW w:w="3620" w:type="dxa"/>
          </w:tcPr>
          <w:p w14:paraId="04B784B1" w14:textId="77777777" w:rsidR="006F367B" w:rsidRPr="00341E4D" w:rsidRDefault="006F367B" w:rsidP="00C64468">
            <w:pPr>
              <w:ind w:left="0" w:right="0"/>
              <w:rPr>
                <w:rFonts w:ascii="Arial Narrow" w:hAnsi="Arial Narrow" w:cstheme="minorHAnsi"/>
                <w:sz w:val="20"/>
                <w:szCs w:val="20"/>
              </w:rPr>
            </w:pPr>
            <w:proofErr w:type="spellStart"/>
            <w:r w:rsidRPr="00341E4D">
              <w:rPr>
                <w:rFonts w:ascii="Arial Narrow" w:hAnsi="Arial Narrow" w:cstheme="minorHAnsi"/>
                <w:sz w:val="20"/>
                <w:szCs w:val="20"/>
              </w:rPr>
              <w:t>Cili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është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niveli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më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i</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lartë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arsimor</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të</w:t>
            </w:r>
            <w:proofErr w:type="spellEnd"/>
            <w:r w:rsidRPr="00341E4D">
              <w:rPr>
                <w:rFonts w:ascii="Arial Narrow" w:hAnsi="Arial Narrow" w:cstheme="minorHAnsi"/>
                <w:sz w:val="20"/>
                <w:szCs w:val="20"/>
              </w:rPr>
              <w:t xml:space="preserve"> </w:t>
            </w:r>
            <w:proofErr w:type="spellStart"/>
            <w:r w:rsidRPr="00341E4D">
              <w:rPr>
                <w:rFonts w:ascii="Arial Narrow" w:hAnsi="Arial Narrow" w:cstheme="minorHAnsi"/>
                <w:sz w:val="20"/>
                <w:szCs w:val="20"/>
              </w:rPr>
              <w:t>cilin</w:t>
            </w:r>
            <w:proofErr w:type="spellEnd"/>
            <w:r w:rsidRPr="00341E4D">
              <w:rPr>
                <w:rFonts w:ascii="Arial Narrow" w:hAnsi="Arial Narrow" w:cstheme="minorHAnsi"/>
                <w:sz w:val="20"/>
                <w:szCs w:val="20"/>
              </w:rPr>
              <w:t xml:space="preserve"> e </w:t>
            </w:r>
            <w:proofErr w:type="spellStart"/>
            <w:r w:rsidRPr="00341E4D">
              <w:rPr>
                <w:rFonts w:ascii="Arial Narrow" w:hAnsi="Arial Narrow" w:cstheme="minorHAnsi"/>
                <w:sz w:val="20"/>
                <w:szCs w:val="20"/>
              </w:rPr>
              <w:t>keni</w:t>
            </w:r>
            <w:proofErr w:type="spellEnd"/>
            <w:r w:rsidRPr="00341E4D">
              <w:rPr>
                <w:rFonts w:ascii="Arial Narrow" w:hAnsi="Arial Narrow" w:cstheme="minorHAnsi"/>
                <w:sz w:val="20"/>
                <w:szCs w:val="20"/>
              </w:rPr>
              <w:t>?</w:t>
            </w:r>
          </w:p>
          <w:p w14:paraId="0F6A1D12" w14:textId="77777777" w:rsidR="006F367B" w:rsidRPr="00341E4D" w:rsidRDefault="006F367B" w:rsidP="00C64468">
            <w:pPr>
              <w:ind w:left="0"/>
              <w:rPr>
                <w:rFonts w:ascii="Arial Narrow" w:hAnsi="Arial Narrow" w:cstheme="minorHAnsi"/>
                <w:sz w:val="20"/>
                <w:szCs w:val="20"/>
              </w:rPr>
            </w:pPr>
          </w:p>
        </w:tc>
        <w:tc>
          <w:tcPr>
            <w:tcW w:w="3837" w:type="dxa"/>
          </w:tcPr>
          <w:p w14:paraId="5B439629" w14:textId="3F9FD12A" w:rsidR="004F40D9" w:rsidRPr="00341E4D" w:rsidRDefault="002428F4" w:rsidP="006B3418">
            <w:pPr>
              <w:pStyle w:val="HTMLPreformatted"/>
              <w:shd w:val="clear" w:color="auto" w:fill="F8F9FA"/>
              <w:rPr>
                <w:rFonts w:ascii="inherit" w:hAnsi="inherit"/>
                <w:color w:val="202124"/>
                <w:sz w:val="42"/>
                <w:szCs w:val="42"/>
                <w:lang w:val="de-DE"/>
              </w:rPr>
            </w:pPr>
            <w:r w:rsidRPr="00341E4D">
              <w:rPr>
                <w:rFonts w:ascii="Arial Narrow" w:eastAsiaTheme="minorHAnsi" w:hAnsi="Arial Narrow"/>
                <w:lang w:val="de-DE"/>
              </w:rPr>
              <w:t>Nuk</w:t>
            </w:r>
            <w:r w:rsidRPr="00341E4D">
              <w:rPr>
                <w:rFonts w:ascii="Arial Narrow" w:eastAsiaTheme="minorHAnsi" w:hAnsi="Arial Narrow" w:cstheme="minorBidi"/>
                <w:lang w:val="de-DE"/>
              </w:rPr>
              <w:t xml:space="preserve"> </w:t>
            </w:r>
            <w:r w:rsidRPr="00341E4D">
              <w:rPr>
                <w:rFonts w:ascii="Arial Narrow" w:eastAsiaTheme="minorHAnsi" w:hAnsi="Arial Narrow"/>
                <w:lang w:val="de-DE"/>
              </w:rPr>
              <w:t>ka arsim formal/deri n</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klas</w:t>
            </w:r>
            <w:r w:rsidRPr="00341E4D">
              <w:rPr>
                <w:rFonts w:ascii="Arial Narrow" w:eastAsiaTheme="minorHAnsi" w:hAnsi="Arial Narrow" w:hint="eastAsia"/>
                <w:lang w:val="de-DE"/>
              </w:rPr>
              <w:t>ë</w:t>
            </w:r>
            <w:r w:rsidRPr="00341E4D">
              <w:rPr>
                <w:rFonts w:ascii="Arial Narrow" w:eastAsiaTheme="minorHAnsi" w:hAnsi="Arial Narrow"/>
                <w:lang w:val="de-DE"/>
              </w:rPr>
              <w:t>n e tret</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n</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shkoll</w:t>
            </w:r>
            <w:r w:rsidRPr="00341E4D">
              <w:rPr>
                <w:rFonts w:ascii="Arial Narrow" w:eastAsiaTheme="minorHAnsi" w:hAnsi="Arial Narrow" w:hint="eastAsia"/>
                <w:lang w:val="de-DE"/>
              </w:rPr>
              <w:t>ë</w:t>
            </w:r>
            <w:r w:rsidRPr="00341E4D">
              <w:rPr>
                <w:rFonts w:ascii="Arial Narrow" w:eastAsiaTheme="minorHAnsi" w:hAnsi="Arial Narrow"/>
                <w:lang w:val="de-DE"/>
              </w:rPr>
              <w:t>n fillore</w:t>
            </w:r>
            <w:r w:rsidR="00B74978" w:rsidRPr="00341E4D">
              <w:rPr>
                <w:rFonts w:ascii="Arial Narrow" w:hAnsi="Arial Narrow" w:cstheme="minorHAnsi"/>
                <w:u w:val="dotted"/>
                <w:lang w:val="de-DE"/>
              </w:rPr>
              <w:tab/>
            </w:r>
            <w:r w:rsidR="00B74978"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1</w:t>
            </w:r>
          </w:p>
          <w:p w14:paraId="4AE493A9" w14:textId="18F75792" w:rsidR="004F40D9" w:rsidRPr="00341E4D" w:rsidRDefault="002428F4" w:rsidP="006B3418">
            <w:pPr>
              <w:pStyle w:val="HTMLPreformatted"/>
              <w:shd w:val="clear" w:color="auto" w:fill="F8F9FA"/>
              <w:rPr>
                <w:rFonts w:ascii="inherit" w:hAnsi="inherit"/>
                <w:color w:val="202124"/>
                <w:sz w:val="42"/>
                <w:szCs w:val="42"/>
                <w:lang w:val="de-DE"/>
              </w:rPr>
            </w:pPr>
            <w:r w:rsidRPr="00341E4D">
              <w:rPr>
                <w:rFonts w:ascii="Arial Narrow" w:eastAsiaTheme="minorHAnsi" w:hAnsi="Arial Narrow"/>
                <w:lang w:val="de-DE"/>
              </w:rPr>
              <w:t>Arsimi fillor</w:t>
            </w:r>
            <w:r w:rsidRPr="00341E4D">
              <w:rPr>
                <w:rFonts w:ascii="Arial Narrow" w:eastAsiaTheme="minorHAnsi" w:hAnsi="Arial Narrow" w:cstheme="minorBidi"/>
                <w:lang w:val="de-DE"/>
              </w:rPr>
              <w:t xml:space="preserve"> </w:t>
            </w:r>
            <w:r w:rsidRPr="00341E4D">
              <w:rPr>
                <w:rFonts w:ascii="Arial Narrow" w:eastAsiaTheme="minorHAnsi" w:hAnsi="Arial Narrow"/>
                <w:lang w:val="de-DE"/>
              </w:rPr>
              <w:t>(klasa e 4-t</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deri n</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klas</w:t>
            </w:r>
            <w:r w:rsidRPr="00341E4D">
              <w:rPr>
                <w:rFonts w:ascii="Arial Narrow" w:eastAsiaTheme="minorHAnsi" w:hAnsi="Arial Narrow" w:hint="eastAsia"/>
                <w:lang w:val="de-DE"/>
              </w:rPr>
              <w:t>ë</w:t>
            </w:r>
            <w:r w:rsidRPr="00341E4D">
              <w:rPr>
                <w:rFonts w:ascii="Arial Narrow" w:eastAsiaTheme="minorHAnsi" w:hAnsi="Arial Narrow"/>
                <w:lang w:val="de-DE"/>
              </w:rPr>
              <w:t>n e 7-t</w:t>
            </w:r>
            <w:r w:rsidRPr="00341E4D">
              <w:rPr>
                <w:rFonts w:ascii="Arial Narrow" w:eastAsiaTheme="minorHAnsi" w:hAnsi="Arial Narrow" w:hint="eastAsia"/>
                <w:lang w:val="de-DE"/>
              </w:rPr>
              <w:t>ë</w:t>
            </w:r>
            <w:r w:rsidRPr="00341E4D">
              <w:rPr>
                <w:rFonts w:ascii="Arial Narrow" w:eastAsiaTheme="minorHAnsi" w:hAnsi="Arial Narrow"/>
                <w:lang w:val="de-DE"/>
              </w:rPr>
              <w:t>)</w:t>
            </w:r>
            <w:r w:rsidR="00B74978" w:rsidRPr="00341E4D">
              <w:rPr>
                <w:rFonts w:ascii="Arial Narrow" w:hAnsi="Arial Narrow" w:cstheme="minorHAnsi"/>
                <w:u w:val="dotted"/>
                <w:lang w:val="de-DE"/>
              </w:rPr>
              <w:t xml:space="preserve"> </w:t>
            </w:r>
            <w:r w:rsidR="00B74978"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2</w:t>
            </w:r>
          </w:p>
          <w:p w14:paraId="3E01A265" w14:textId="202D10D6" w:rsidR="004F40D9" w:rsidRPr="00341E4D" w:rsidRDefault="002428F4" w:rsidP="006B3418">
            <w:pPr>
              <w:pStyle w:val="HTMLPreformatted"/>
              <w:shd w:val="clear" w:color="auto" w:fill="F8F9FA"/>
              <w:rPr>
                <w:rFonts w:ascii="inherit" w:hAnsi="inherit"/>
                <w:color w:val="202124"/>
                <w:sz w:val="42"/>
                <w:szCs w:val="42"/>
                <w:lang w:val="de-DE"/>
              </w:rPr>
            </w:pPr>
            <w:r w:rsidRPr="00341E4D">
              <w:rPr>
                <w:rFonts w:ascii="Arial Narrow" w:eastAsiaTheme="minorHAnsi" w:hAnsi="Arial Narrow"/>
                <w:lang w:val="de-DE"/>
              </w:rPr>
              <w:t>T</w:t>
            </w:r>
            <w:r w:rsidRPr="00341E4D">
              <w:rPr>
                <w:rFonts w:ascii="Arial Narrow" w:eastAsiaTheme="minorHAnsi" w:hAnsi="Arial Narrow" w:hint="eastAsia"/>
                <w:lang w:val="de-DE"/>
              </w:rPr>
              <w:t>ë</w:t>
            </w:r>
            <w:r w:rsidRPr="00341E4D">
              <w:rPr>
                <w:rFonts w:ascii="Arial Narrow" w:eastAsiaTheme="minorHAnsi" w:hAnsi="Arial Narrow"/>
                <w:lang w:val="de-DE"/>
              </w:rPr>
              <w:t xml:space="preserve"> mbaruar arsimin fillor (8-klasa ose 9-vje</w:t>
            </w:r>
            <w:r w:rsidRPr="00341E4D">
              <w:rPr>
                <w:rFonts w:ascii="Arial Narrow" w:eastAsiaTheme="minorHAnsi" w:hAnsi="Arial Narrow" w:hint="eastAsia"/>
                <w:lang w:val="de-DE"/>
              </w:rPr>
              <w:t>ç</w:t>
            </w:r>
            <w:r w:rsidRPr="00341E4D">
              <w:rPr>
                <w:rFonts w:ascii="Arial Narrow" w:eastAsiaTheme="minorHAnsi" w:hAnsi="Arial Narrow"/>
                <w:lang w:val="de-DE"/>
              </w:rPr>
              <w:t>are)</w:t>
            </w:r>
            <w:r w:rsidR="00B74978" w:rsidRPr="00341E4D">
              <w:rPr>
                <w:rFonts w:ascii="Arial Narrow" w:hAnsi="Arial Narrow" w:cstheme="minorHAnsi"/>
                <w:u w:val="dotted"/>
                <w:lang w:val="de-DE"/>
              </w:rPr>
              <w:t xml:space="preserve"> </w:t>
            </w:r>
            <w:r w:rsidR="00B74978"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3</w:t>
            </w:r>
          </w:p>
          <w:p w14:paraId="776E8647" w14:textId="66692610" w:rsidR="002428F4" w:rsidRPr="00341E4D" w:rsidRDefault="002428F4" w:rsidP="006B3418">
            <w:pPr>
              <w:pStyle w:val="HTMLPreformatted"/>
              <w:shd w:val="clear" w:color="auto" w:fill="F8F9FA"/>
              <w:rPr>
                <w:rFonts w:ascii="Arial Narrow" w:eastAsiaTheme="minorHAnsi" w:hAnsi="Arial Narrow" w:cstheme="minorBidi"/>
                <w:lang w:val="de-DE"/>
              </w:rPr>
            </w:pPr>
            <w:r w:rsidRPr="00341E4D">
              <w:rPr>
                <w:rFonts w:ascii="Arial Narrow" w:eastAsiaTheme="minorHAnsi" w:hAnsi="Arial Narrow" w:cstheme="minorBidi"/>
                <w:lang w:val="de-DE"/>
              </w:rPr>
              <w:t>T</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 xml:space="preserve"> ket</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 xml:space="preserve"> p</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rfunduar arsimin e mes</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m ose tregtar</w:t>
            </w:r>
            <w:r w:rsidR="00B74978"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341E4D"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4</w:t>
            </w:r>
          </w:p>
          <w:p w14:paraId="3725FDE5" w14:textId="2E924389" w:rsidR="002428F4" w:rsidRPr="00341E4D" w:rsidRDefault="002428F4" w:rsidP="002428F4">
            <w:pPr>
              <w:pStyle w:val="HTMLPreformatted"/>
              <w:shd w:val="clear" w:color="auto" w:fill="F8F9FA"/>
              <w:rPr>
                <w:rFonts w:ascii="Arial Narrow" w:eastAsiaTheme="minorHAnsi" w:hAnsi="Arial Narrow" w:cstheme="minorBidi"/>
                <w:lang w:val="de-DE"/>
              </w:rPr>
            </w:pPr>
            <w:r w:rsidRPr="00341E4D">
              <w:rPr>
                <w:rFonts w:ascii="Arial Narrow" w:eastAsiaTheme="minorHAnsi" w:hAnsi="Arial Narrow" w:cstheme="minorBidi"/>
                <w:lang w:val="de-DE"/>
              </w:rPr>
              <w:t>Të ketë përfunduar më shumë se 2-3 vjet ose arsim profesional</w:t>
            </w:r>
            <w:r w:rsidR="00B74978" w:rsidRPr="00341E4D">
              <w:rPr>
                <w:rFonts w:ascii="Arial Narrow" w:hAnsi="Arial Narrow" w:cstheme="minorHAnsi"/>
                <w:u w:val="dotted"/>
                <w:lang w:val="de-DE"/>
              </w:rPr>
              <w:tab/>
            </w:r>
            <w:r w:rsidR="00B74978"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5</w:t>
            </w:r>
          </w:p>
          <w:p w14:paraId="655E6C06" w14:textId="7284B6A9" w:rsidR="002428F4" w:rsidRPr="00341E4D" w:rsidRDefault="002428F4" w:rsidP="006B3418">
            <w:pPr>
              <w:pStyle w:val="HTMLPreformatted"/>
              <w:shd w:val="clear" w:color="auto" w:fill="F8F9FA"/>
              <w:rPr>
                <w:rFonts w:ascii="Arial Narrow" w:eastAsiaTheme="minorHAnsi" w:hAnsi="Arial Narrow" w:cstheme="minorBidi"/>
                <w:lang w:val="de-DE"/>
              </w:rPr>
            </w:pPr>
            <w:r w:rsidRPr="00341E4D">
              <w:rPr>
                <w:rFonts w:ascii="Arial Narrow" w:eastAsiaTheme="minorHAnsi" w:hAnsi="Arial Narrow" w:cstheme="minorBidi"/>
                <w:lang w:val="de-DE"/>
              </w:rPr>
              <w:t>T</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 xml:space="preserve"> ket</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 xml:space="preserve"> p</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rfunduar arsimin e lart</w:t>
            </w:r>
            <w:r w:rsidRPr="00341E4D">
              <w:rPr>
                <w:rFonts w:ascii="Arial Narrow" w:eastAsiaTheme="minorHAnsi" w:hAnsi="Arial Narrow" w:cstheme="minorBidi" w:hint="eastAsia"/>
                <w:lang w:val="de-DE"/>
              </w:rPr>
              <w:t>ë</w:t>
            </w:r>
            <w:r w:rsidRPr="00341E4D">
              <w:rPr>
                <w:rFonts w:ascii="Arial Narrow" w:eastAsiaTheme="minorHAnsi" w:hAnsi="Arial Narrow" w:cstheme="minorBidi"/>
                <w:lang w:val="de-DE"/>
              </w:rPr>
              <w:t xml:space="preserve"> universitar, fakultet ose akademi</w:t>
            </w:r>
            <w:r w:rsidR="00B74978" w:rsidRPr="00341E4D">
              <w:rPr>
                <w:rFonts w:ascii="Arial Narrow" w:hAnsi="Arial Narrow" w:cstheme="minorHAnsi"/>
                <w:u w:val="dotted"/>
                <w:lang w:val="de-DE"/>
              </w:rPr>
              <w:tab/>
            </w:r>
            <w:r w:rsidR="00B74978"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6</w:t>
            </w:r>
          </w:p>
          <w:p w14:paraId="7262FC04" w14:textId="7EFB59BC" w:rsidR="002428F4" w:rsidRPr="00341E4D" w:rsidRDefault="002428F4" w:rsidP="006B3418">
            <w:pPr>
              <w:pStyle w:val="HTMLPreformatted"/>
              <w:shd w:val="clear" w:color="auto" w:fill="F8F9FA"/>
              <w:rPr>
                <w:rFonts w:ascii="Arial Narrow" w:eastAsiaTheme="minorHAnsi" w:hAnsi="Arial Narrow" w:cstheme="minorBidi"/>
                <w:lang w:val="de-DE"/>
              </w:rPr>
            </w:pPr>
            <w:r w:rsidRPr="00341E4D">
              <w:rPr>
                <w:rFonts w:ascii="Arial Narrow" w:eastAsiaTheme="minorHAnsi" w:hAnsi="Arial Narrow" w:cstheme="minorBidi"/>
                <w:lang w:val="de-DE"/>
              </w:rPr>
              <w:t>Studime pasuniversitare, studime master ose specializim/PhD</w:t>
            </w:r>
            <w:r w:rsidR="00B74978" w:rsidRPr="00341E4D">
              <w:rPr>
                <w:rFonts w:ascii="Arial Narrow" w:hAnsi="Arial Narrow" w:cstheme="minorHAnsi"/>
                <w:u w:val="dotted"/>
                <w:lang w:val="de-DE"/>
              </w:rPr>
              <w:tab/>
            </w:r>
            <w:r w:rsidR="00B74978" w:rsidRPr="00341E4D">
              <w:rPr>
                <w:rFonts w:ascii="Arial Narrow" w:hAnsi="Arial Narrow" w:cstheme="minorHAnsi"/>
                <w:u w:val="dotted"/>
                <w:lang w:val="de-DE"/>
              </w:rPr>
              <w:tab/>
            </w:r>
            <w:r w:rsidR="00A15514" w:rsidRPr="00341E4D">
              <w:rPr>
                <w:rFonts w:ascii="Arial Narrow" w:eastAsiaTheme="minorHAnsi" w:hAnsi="Arial Narrow" w:cstheme="minorBidi"/>
                <w:lang w:val="de-DE"/>
              </w:rPr>
              <w:t>7</w:t>
            </w:r>
          </w:p>
          <w:p w14:paraId="7FC7395C" w14:textId="77777777" w:rsidR="006F367B" w:rsidRPr="00341E4D" w:rsidRDefault="006F367B" w:rsidP="00C64468">
            <w:pPr>
              <w:ind w:left="0"/>
              <w:rPr>
                <w:rFonts w:ascii="Arial Narrow" w:hAnsi="Arial Narrow"/>
                <w:sz w:val="20"/>
                <w:szCs w:val="20"/>
                <w:lang w:val="de-DE"/>
              </w:rPr>
            </w:pPr>
            <w:r w:rsidRPr="00341E4D">
              <w:rPr>
                <w:rFonts w:ascii="Arial Narrow" w:hAnsi="Arial Narrow"/>
                <w:b/>
                <w:sz w:val="20"/>
                <w:szCs w:val="20"/>
                <w:lang w:val="de-DE"/>
              </w:rPr>
              <w:t>(MOS LEXO</w:t>
            </w:r>
            <w:r w:rsidRPr="00341E4D">
              <w:rPr>
                <w:rFonts w:ascii="Arial Narrow" w:hAnsi="Arial Narrow"/>
                <w:sz w:val="20"/>
                <w:szCs w:val="20"/>
                <w:lang w:val="de-DE"/>
              </w:rPr>
              <w:t>) Nuk e di / Pa përgjigje</w:t>
            </w:r>
            <w:r w:rsidRPr="00341E4D">
              <w:rPr>
                <w:rFonts w:ascii="Arial Narrow" w:hAnsi="Arial Narrow"/>
                <w:sz w:val="20"/>
                <w:szCs w:val="20"/>
                <w:u w:val="dotted"/>
                <w:lang w:val="de-DE"/>
              </w:rPr>
              <w:tab/>
            </w:r>
            <w:r w:rsidRPr="00341E4D">
              <w:rPr>
                <w:rFonts w:ascii="Arial Narrow" w:hAnsi="Arial Narrow"/>
                <w:sz w:val="20"/>
                <w:szCs w:val="20"/>
                <w:lang w:val="de-DE"/>
              </w:rPr>
              <w:t>99</w:t>
            </w:r>
          </w:p>
          <w:p w14:paraId="18F08957" w14:textId="77777777" w:rsidR="006F367B" w:rsidRPr="00341E4D" w:rsidRDefault="006F367B" w:rsidP="00C64468">
            <w:pPr>
              <w:ind w:left="0"/>
              <w:rPr>
                <w:rFonts w:ascii="Arial Narrow" w:hAnsi="Arial Narrow"/>
                <w:sz w:val="20"/>
                <w:szCs w:val="20"/>
                <w:lang w:val="de-DE"/>
              </w:rPr>
            </w:pPr>
          </w:p>
        </w:tc>
      </w:tr>
      <w:tr w:rsidR="006F367B" w:rsidRPr="00071FB0" w14:paraId="4D02181A" w14:textId="77777777" w:rsidTr="00B64A46">
        <w:tc>
          <w:tcPr>
            <w:tcW w:w="2145" w:type="dxa"/>
          </w:tcPr>
          <w:p w14:paraId="2ADEFE9B" w14:textId="1F95A8DE" w:rsidR="006F367B" w:rsidRPr="00341E4D" w:rsidRDefault="00B64A46" w:rsidP="00C64468">
            <w:pPr>
              <w:ind w:left="0"/>
              <w:rPr>
                <w:rFonts w:ascii="Arial Narrow" w:hAnsi="Arial Narrow" w:cstheme="minorHAnsi"/>
                <w:sz w:val="20"/>
                <w:szCs w:val="20"/>
              </w:rPr>
            </w:pPr>
            <w:r w:rsidRPr="00341E4D">
              <w:rPr>
                <w:rFonts w:ascii="Arial Narrow" w:hAnsi="Arial Narrow"/>
                <w:b/>
                <w:sz w:val="20"/>
                <w:szCs w:val="20"/>
              </w:rPr>
              <w:t>Emp</w:t>
            </w:r>
          </w:p>
        </w:tc>
        <w:tc>
          <w:tcPr>
            <w:tcW w:w="3620" w:type="dxa"/>
          </w:tcPr>
          <w:p w14:paraId="47DA5580" w14:textId="77777777" w:rsidR="006F367B" w:rsidRPr="00341E4D" w:rsidRDefault="006F367B" w:rsidP="00C64468">
            <w:pPr>
              <w:ind w:left="0"/>
              <w:rPr>
                <w:rFonts w:ascii="Arial Narrow" w:hAnsi="Arial Narrow" w:cs="Arial"/>
                <w:sz w:val="20"/>
                <w:shd w:val="clear" w:color="auto" w:fill="FFFFFF"/>
                <w:lang w:val="de-DE"/>
              </w:rPr>
            </w:pPr>
            <w:r w:rsidRPr="00341E4D">
              <w:rPr>
                <w:rFonts w:ascii="Arial Narrow" w:hAnsi="Arial Narrow" w:cs="Arial"/>
                <w:sz w:val="20"/>
                <w:shd w:val="clear" w:color="auto" w:fill="FFFFFF"/>
                <w:lang w:val="de-DE"/>
              </w:rPr>
              <w:t>Javën e kaluar, a keni…?</w:t>
            </w:r>
          </w:p>
          <w:p w14:paraId="1E0EFD7F" w14:textId="77777777" w:rsidR="006F367B" w:rsidRPr="00341E4D" w:rsidRDefault="006F367B" w:rsidP="00C64468">
            <w:pPr>
              <w:ind w:left="0"/>
              <w:rPr>
                <w:rFonts w:ascii="Arial Narrow" w:hAnsi="Arial Narrow" w:cstheme="minorHAnsi"/>
                <w:sz w:val="20"/>
                <w:szCs w:val="20"/>
              </w:rPr>
            </w:pPr>
            <w:r w:rsidRPr="00341E4D">
              <w:rPr>
                <w:rFonts w:ascii="Arial Narrow" w:hAnsi="Arial Narrow" w:cs="Arial"/>
                <w:b/>
                <w:sz w:val="20"/>
                <w:shd w:val="clear" w:color="auto" w:fill="FFFFFF"/>
              </w:rPr>
              <w:t>(SHËNO VETËM NJË PËRGJIGJE)</w:t>
            </w:r>
          </w:p>
        </w:tc>
        <w:tc>
          <w:tcPr>
            <w:tcW w:w="3837" w:type="dxa"/>
          </w:tcPr>
          <w:p w14:paraId="401FBD7D" w14:textId="77777777" w:rsidR="006F367B" w:rsidRPr="00341E4D" w:rsidRDefault="006F367B" w:rsidP="00C64468">
            <w:pPr>
              <w:ind w:left="0"/>
              <w:rPr>
                <w:rFonts w:ascii="Arial Narrow" w:hAnsi="Arial Narrow"/>
                <w:sz w:val="20"/>
                <w:szCs w:val="20"/>
                <w:lang w:val="de-DE"/>
              </w:rPr>
            </w:pPr>
            <w:r w:rsidRPr="00341E4D">
              <w:rPr>
                <w:rFonts w:ascii="Arial Narrow" w:hAnsi="Arial Narrow"/>
                <w:sz w:val="20"/>
                <w:szCs w:val="20"/>
                <w:lang w:val="de-DE"/>
              </w:rPr>
              <w:t>Punuar</w:t>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lang w:val="de-DE"/>
              </w:rPr>
              <w:t>1</w:t>
            </w:r>
          </w:p>
          <w:p w14:paraId="1CB541C6" w14:textId="1B607969" w:rsidR="006F367B" w:rsidRPr="00341E4D" w:rsidRDefault="006F367B" w:rsidP="00C64468">
            <w:pPr>
              <w:ind w:left="0"/>
              <w:rPr>
                <w:rFonts w:ascii="Arial Narrow" w:hAnsi="Arial Narrow" w:cstheme="minorHAnsi"/>
                <w:sz w:val="20"/>
                <w:lang w:val="de-DE"/>
              </w:rPr>
            </w:pPr>
            <w:r w:rsidRPr="00341E4D">
              <w:rPr>
                <w:rFonts w:ascii="Arial Narrow" w:hAnsi="Arial Narrow" w:cstheme="minorHAnsi"/>
                <w:sz w:val="20"/>
                <w:lang w:val="de-DE"/>
              </w:rPr>
              <w:t>Keni patur punë por nuk keni punuar</w:t>
            </w:r>
            <w:r w:rsidR="00341E4D" w:rsidRPr="00341E4D">
              <w:rPr>
                <w:rFonts w:ascii="Arial Narrow" w:hAnsi="Arial Narrow" w:cstheme="minorHAnsi"/>
                <w:u w:val="dotted"/>
                <w:lang w:val="de-DE"/>
              </w:rPr>
              <w:tab/>
            </w:r>
            <w:r w:rsidRPr="00341E4D">
              <w:rPr>
                <w:rFonts w:ascii="Arial Narrow" w:hAnsi="Arial Narrow" w:cstheme="minorHAnsi"/>
                <w:sz w:val="20"/>
                <w:lang w:val="de-DE"/>
              </w:rPr>
              <w:t>2</w:t>
            </w:r>
            <w:r w:rsidRPr="00341E4D">
              <w:rPr>
                <w:rFonts w:ascii="Arial Narrow" w:hAnsi="Arial Narrow" w:cstheme="minorHAnsi"/>
                <w:sz w:val="20"/>
                <w:u w:val="dotted"/>
                <w:lang w:val="de-DE"/>
              </w:rPr>
              <w:t xml:space="preserve"> </w:t>
            </w:r>
          </w:p>
          <w:p w14:paraId="70A908D7" w14:textId="77777777" w:rsidR="006F367B" w:rsidRPr="00341E4D" w:rsidRDefault="006F367B" w:rsidP="00C64468">
            <w:pPr>
              <w:ind w:left="0"/>
              <w:rPr>
                <w:rFonts w:ascii="Arial Narrow" w:hAnsi="Arial Narrow" w:cstheme="minorHAnsi"/>
                <w:sz w:val="20"/>
                <w:u w:val="dotted"/>
                <w:lang w:val="de-DE"/>
              </w:rPr>
            </w:pPr>
            <w:r w:rsidRPr="00341E4D">
              <w:rPr>
                <w:rFonts w:ascii="Arial Narrow" w:hAnsi="Arial Narrow" w:cstheme="minorHAnsi"/>
                <w:sz w:val="20"/>
                <w:lang w:val="de-DE"/>
              </w:rPr>
              <w:t>Kërkoj punë</w:t>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lang w:val="de-DE"/>
              </w:rPr>
              <w:t>3</w:t>
            </w:r>
            <w:r w:rsidRPr="00341E4D">
              <w:rPr>
                <w:rFonts w:ascii="Arial Narrow" w:hAnsi="Arial Narrow" w:cstheme="minorHAnsi"/>
                <w:sz w:val="20"/>
                <w:u w:val="dotted"/>
                <w:lang w:val="de-DE"/>
              </w:rPr>
              <w:t xml:space="preserve"> </w:t>
            </w:r>
          </w:p>
          <w:p w14:paraId="1FC51DFD" w14:textId="77777777" w:rsidR="006F367B" w:rsidRPr="00341E4D" w:rsidRDefault="006F367B" w:rsidP="00C64468">
            <w:pPr>
              <w:ind w:left="0"/>
              <w:rPr>
                <w:rFonts w:ascii="Arial Narrow" w:hAnsi="Arial Narrow" w:cstheme="minorHAnsi"/>
                <w:sz w:val="20"/>
                <w:lang w:val="de-DE"/>
              </w:rPr>
            </w:pPr>
            <w:r w:rsidRPr="00341E4D">
              <w:rPr>
                <w:rFonts w:ascii="Arial Narrow" w:hAnsi="Arial Narrow"/>
                <w:sz w:val="20"/>
                <w:szCs w:val="20"/>
                <w:lang w:val="de-DE"/>
              </w:rPr>
              <w:t>(SHKO TE Martesor)</w:t>
            </w:r>
          </w:p>
          <w:p w14:paraId="681C2C61" w14:textId="77777777" w:rsidR="006F367B" w:rsidRPr="00341E4D" w:rsidRDefault="006F367B" w:rsidP="00C64468">
            <w:pPr>
              <w:ind w:left="0"/>
              <w:rPr>
                <w:rFonts w:ascii="Arial Narrow" w:hAnsi="Arial Narrow" w:cstheme="minorHAnsi"/>
                <w:sz w:val="20"/>
                <w:u w:val="dotted"/>
                <w:lang w:val="de-DE"/>
              </w:rPr>
            </w:pPr>
            <w:r w:rsidRPr="00341E4D">
              <w:rPr>
                <w:rFonts w:ascii="Arial Narrow" w:hAnsi="Arial Narrow" w:cstheme="minorHAnsi"/>
                <w:sz w:val="20"/>
                <w:lang w:val="de-DE"/>
              </w:rPr>
              <w:lastRenderedPageBreak/>
              <w:t>Student</w:t>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lang w:val="de-DE"/>
              </w:rPr>
              <w:t>4</w:t>
            </w:r>
            <w:r w:rsidRPr="00341E4D">
              <w:rPr>
                <w:rFonts w:ascii="Arial Narrow" w:hAnsi="Arial Narrow" w:cstheme="minorHAnsi"/>
                <w:sz w:val="20"/>
                <w:u w:val="dotted"/>
                <w:lang w:val="de-DE"/>
              </w:rPr>
              <w:t xml:space="preserve"> </w:t>
            </w:r>
          </w:p>
          <w:p w14:paraId="1BDF6B4B" w14:textId="77777777" w:rsidR="006F367B" w:rsidRPr="00341E4D" w:rsidRDefault="006F367B" w:rsidP="00C64468">
            <w:pPr>
              <w:ind w:left="0"/>
              <w:rPr>
                <w:rFonts w:ascii="Arial Narrow" w:hAnsi="Arial Narrow" w:cstheme="minorHAnsi"/>
                <w:sz w:val="20"/>
                <w:lang w:val="de-DE"/>
              </w:rPr>
            </w:pPr>
            <w:r w:rsidRPr="00341E4D">
              <w:rPr>
                <w:rFonts w:ascii="Arial Narrow" w:hAnsi="Arial Narrow"/>
                <w:sz w:val="20"/>
                <w:szCs w:val="20"/>
                <w:lang w:val="de-DE"/>
              </w:rPr>
              <w:t>(SHKO TE Martesor)</w:t>
            </w:r>
          </w:p>
          <w:p w14:paraId="6523DEDB" w14:textId="77777777" w:rsidR="006F367B" w:rsidRPr="00341E4D" w:rsidRDefault="006F367B" w:rsidP="00C64468">
            <w:pPr>
              <w:ind w:left="0"/>
              <w:rPr>
                <w:rFonts w:ascii="Arial Narrow" w:hAnsi="Arial Narrow" w:cstheme="minorHAnsi"/>
                <w:sz w:val="20"/>
                <w:u w:val="dotted"/>
                <w:lang w:val="de-DE"/>
              </w:rPr>
            </w:pPr>
            <w:r w:rsidRPr="00341E4D">
              <w:rPr>
                <w:rFonts w:ascii="Arial Narrow" w:hAnsi="Arial Narrow" w:cstheme="minorHAnsi"/>
                <w:sz w:val="20"/>
                <w:lang w:val="de-DE"/>
              </w:rPr>
              <w:t>Përkushtuar në punët e shtëpisë</w:t>
            </w:r>
            <w:r w:rsidRPr="00341E4D">
              <w:rPr>
                <w:rFonts w:ascii="Arial Narrow" w:hAnsi="Arial Narrow" w:cstheme="minorHAnsi"/>
                <w:sz w:val="20"/>
                <w:u w:val="dotted"/>
                <w:lang w:val="de-DE"/>
              </w:rPr>
              <w:tab/>
            </w:r>
            <w:r w:rsidRPr="00341E4D">
              <w:rPr>
                <w:rFonts w:ascii="Arial Narrow" w:hAnsi="Arial Narrow" w:cstheme="minorHAnsi"/>
                <w:sz w:val="20"/>
                <w:lang w:val="de-DE"/>
              </w:rPr>
              <w:t>5</w:t>
            </w:r>
            <w:r w:rsidRPr="00341E4D">
              <w:rPr>
                <w:rFonts w:ascii="Arial Narrow" w:hAnsi="Arial Narrow" w:cstheme="minorHAnsi"/>
                <w:sz w:val="20"/>
                <w:u w:val="dotted"/>
                <w:lang w:val="de-DE"/>
              </w:rPr>
              <w:t xml:space="preserve"> </w:t>
            </w:r>
          </w:p>
          <w:p w14:paraId="2C2963C2" w14:textId="77777777" w:rsidR="006F367B" w:rsidRPr="00341E4D" w:rsidRDefault="006F367B" w:rsidP="00C64468">
            <w:pPr>
              <w:ind w:left="0"/>
              <w:rPr>
                <w:rFonts w:ascii="Arial Narrow" w:hAnsi="Arial Narrow" w:cstheme="minorHAnsi"/>
                <w:sz w:val="20"/>
                <w:lang w:val="de-DE"/>
              </w:rPr>
            </w:pPr>
            <w:r w:rsidRPr="00341E4D">
              <w:rPr>
                <w:rFonts w:ascii="Arial Narrow" w:hAnsi="Arial Narrow"/>
                <w:sz w:val="20"/>
                <w:szCs w:val="20"/>
                <w:lang w:val="de-DE"/>
              </w:rPr>
              <w:t>(SHKO TE Martesor)</w:t>
            </w:r>
          </w:p>
          <w:p w14:paraId="4AE4C80B" w14:textId="77777777" w:rsidR="006F367B" w:rsidRPr="00341E4D" w:rsidRDefault="006F367B" w:rsidP="00C64468">
            <w:pPr>
              <w:ind w:left="0"/>
              <w:rPr>
                <w:rFonts w:ascii="Arial Narrow" w:hAnsi="Arial Narrow" w:cstheme="minorHAnsi"/>
                <w:sz w:val="20"/>
                <w:u w:val="dotted"/>
                <w:lang w:val="de-DE"/>
              </w:rPr>
            </w:pPr>
            <w:r w:rsidRPr="00341E4D">
              <w:rPr>
                <w:rFonts w:ascii="Arial Narrow" w:hAnsi="Arial Narrow" w:cstheme="minorHAnsi"/>
                <w:sz w:val="20"/>
                <w:lang w:val="de-DE"/>
              </w:rPr>
              <w:t>Pensionist</w:t>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lang w:val="de-DE"/>
              </w:rPr>
              <w:t>6</w:t>
            </w:r>
            <w:r w:rsidRPr="00341E4D">
              <w:rPr>
                <w:rFonts w:ascii="Arial Narrow" w:hAnsi="Arial Narrow" w:cstheme="minorHAnsi"/>
                <w:sz w:val="20"/>
                <w:u w:val="dotted"/>
                <w:lang w:val="de-DE"/>
              </w:rPr>
              <w:t xml:space="preserve"> </w:t>
            </w:r>
          </w:p>
          <w:p w14:paraId="45DB1B2C" w14:textId="77777777" w:rsidR="006F367B" w:rsidRPr="00341E4D" w:rsidRDefault="006F367B" w:rsidP="00C64468">
            <w:pPr>
              <w:ind w:left="0"/>
              <w:rPr>
                <w:rFonts w:ascii="Arial Narrow" w:hAnsi="Arial Narrow" w:cstheme="minorHAnsi"/>
                <w:sz w:val="20"/>
                <w:lang w:val="de-DE"/>
              </w:rPr>
            </w:pPr>
            <w:r w:rsidRPr="00341E4D">
              <w:rPr>
                <w:rFonts w:ascii="Arial Narrow" w:hAnsi="Arial Narrow"/>
                <w:sz w:val="20"/>
                <w:szCs w:val="20"/>
                <w:lang w:val="de-DE"/>
              </w:rPr>
              <w:t>(SHKO TE Martesor)</w:t>
            </w:r>
          </w:p>
          <w:p w14:paraId="09FC589F" w14:textId="77777777" w:rsidR="00341E4D" w:rsidRDefault="006F367B" w:rsidP="00C64468">
            <w:pPr>
              <w:ind w:left="0"/>
              <w:rPr>
                <w:rFonts w:ascii="Arial Narrow" w:hAnsi="Arial Narrow" w:cstheme="minorHAnsi"/>
                <w:sz w:val="20"/>
                <w:lang w:val="de-DE"/>
              </w:rPr>
            </w:pPr>
            <w:r w:rsidRPr="00341E4D">
              <w:rPr>
                <w:rFonts w:ascii="Arial Narrow" w:hAnsi="Arial Narrow" w:cstheme="minorHAnsi"/>
                <w:sz w:val="20"/>
                <w:lang w:val="de-DE"/>
              </w:rPr>
              <w:t>Pa aftësi e përhershme për të punuar</w:t>
            </w:r>
            <w:r w:rsidR="00341E4D" w:rsidRPr="00341E4D">
              <w:rPr>
                <w:rFonts w:ascii="Arial Narrow" w:hAnsi="Arial Narrow" w:cstheme="minorHAnsi"/>
                <w:sz w:val="20"/>
                <w:u w:val="dotted"/>
                <w:lang w:val="de-DE"/>
              </w:rPr>
              <w:tab/>
            </w:r>
            <w:r w:rsidRPr="00341E4D">
              <w:rPr>
                <w:rFonts w:ascii="Arial Narrow" w:hAnsi="Arial Narrow" w:cstheme="minorHAnsi"/>
                <w:sz w:val="20"/>
                <w:lang w:val="de-DE"/>
              </w:rPr>
              <w:t>7</w:t>
            </w:r>
            <w:r w:rsidR="00341E4D">
              <w:rPr>
                <w:rFonts w:ascii="Arial Narrow" w:hAnsi="Arial Narrow" w:cstheme="minorHAnsi"/>
                <w:sz w:val="20"/>
                <w:lang w:val="de-DE"/>
              </w:rPr>
              <w:t xml:space="preserve"> </w:t>
            </w:r>
          </w:p>
          <w:p w14:paraId="157DEA61" w14:textId="7EFEA491" w:rsidR="006F367B" w:rsidRPr="00341E4D" w:rsidRDefault="006F367B" w:rsidP="00C64468">
            <w:pPr>
              <w:ind w:left="0"/>
              <w:rPr>
                <w:rFonts w:ascii="Arial Narrow" w:hAnsi="Arial Narrow" w:cstheme="minorHAnsi"/>
                <w:sz w:val="20"/>
                <w:lang w:val="de-DE"/>
              </w:rPr>
            </w:pPr>
            <w:r w:rsidRPr="00341E4D">
              <w:rPr>
                <w:rFonts w:ascii="Arial Narrow" w:hAnsi="Arial Narrow"/>
                <w:sz w:val="20"/>
                <w:szCs w:val="20"/>
                <w:lang w:val="de-DE"/>
              </w:rPr>
              <w:t>(SHKO TE Martesor)</w:t>
            </w:r>
          </w:p>
          <w:p w14:paraId="1A954084" w14:textId="1D0EED79" w:rsidR="006F367B" w:rsidRPr="00341E4D" w:rsidRDefault="006F367B" w:rsidP="00C64468">
            <w:pPr>
              <w:ind w:left="0"/>
              <w:rPr>
                <w:rFonts w:ascii="Arial Narrow" w:hAnsi="Arial Narrow" w:cstheme="minorHAnsi"/>
                <w:sz w:val="20"/>
                <w:u w:val="dotted"/>
                <w:lang w:val="de-DE"/>
              </w:rPr>
            </w:pPr>
            <w:r w:rsidRPr="00341E4D">
              <w:rPr>
                <w:rFonts w:ascii="Arial Narrow" w:hAnsi="Arial Narrow" w:cstheme="minorHAnsi"/>
                <w:sz w:val="20"/>
                <w:lang w:val="de-DE"/>
              </w:rPr>
              <w:t>Pa punë</w:t>
            </w:r>
            <w:r w:rsidRPr="00341E4D">
              <w:rPr>
                <w:rFonts w:ascii="Arial Narrow" w:hAnsi="Arial Narrow" w:cstheme="minorHAnsi"/>
                <w:sz w:val="20"/>
                <w:u w:val="dotted"/>
                <w:lang w:val="de-DE"/>
              </w:rPr>
              <w:tab/>
            </w:r>
            <w:r w:rsidR="00341E4D" w:rsidRPr="00341E4D">
              <w:rPr>
                <w:rFonts w:ascii="Arial Narrow" w:hAnsi="Arial Narrow" w:cstheme="minorHAnsi"/>
                <w:sz w:val="20"/>
                <w:u w:val="dotted"/>
                <w:lang w:val="de-DE"/>
              </w:rPr>
              <w:tab/>
            </w:r>
            <w:r w:rsidR="00341E4D" w:rsidRPr="00341E4D">
              <w:rPr>
                <w:rFonts w:ascii="Arial Narrow" w:hAnsi="Arial Narrow" w:cstheme="minorHAnsi"/>
                <w:sz w:val="20"/>
                <w:u w:val="dotted"/>
                <w:lang w:val="de-DE"/>
              </w:rPr>
              <w:tab/>
            </w:r>
            <w:r w:rsidR="00341E4D" w:rsidRPr="00341E4D">
              <w:rPr>
                <w:rFonts w:ascii="Arial Narrow" w:hAnsi="Arial Narrow" w:cstheme="minorHAnsi"/>
                <w:sz w:val="20"/>
                <w:u w:val="dotted"/>
                <w:lang w:val="de-DE"/>
              </w:rPr>
              <w:tab/>
            </w:r>
            <w:r w:rsidRPr="00341E4D">
              <w:rPr>
                <w:rFonts w:ascii="Arial Narrow" w:hAnsi="Arial Narrow" w:cstheme="minorHAnsi"/>
                <w:sz w:val="20"/>
                <w:lang w:val="de-DE"/>
              </w:rPr>
              <w:t>8</w:t>
            </w:r>
          </w:p>
          <w:p w14:paraId="6AD8D80D" w14:textId="77777777" w:rsidR="006F367B" w:rsidRPr="00341E4D" w:rsidRDefault="006F367B" w:rsidP="00C64468">
            <w:pPr>
              <w:ind w:left="0"/>
              <w:rPr>
                <w:rFonts w:ascii="Arial Narrow" w:hAnsi="Arial Narrow"/>
                <w:sz w:val="20"/>
                <w:szCs w:val="20"/>
                <w:lang w:val="de-DE"/>
              </w:rPr>
            </w:pPr>
            <w:r w:rsidRPr="00341E4D">
              <w:rPr>
                <w:rFonts w:ascii="Arial Narrow" w:hAnsi="Arial Narrow"/>
                <w:sz w:val="20"/>
                <w:szCs w:val="20"/>
                <w:lang w:val="de-DE"/>
              </w:rPr>
              <w:t>(SHKO TE Martesor)</w:t>
            </w:r>
          </w:p>
          <w:p w14:paraId="1BE54B3C" w14:textId="77777777" w:rsidR="006F367B" w:rsidRPr="00341E4D" w:rsidRDefault="006F367B" w:rsidP="00C64468">
            <w:pPr>
              <w:ind w:left="0"/>
              <w:rPr>
                <w:rFonts w:ascii="Arial Narrow" w:hAnsi="Arial Narrow"/>
                <w:sz w:val="20"/>
                <w:szCs w:val="20"/>
                <w:lang w:val="de-DE"/>
              </w:rPr>
            </w:pPr>
            <w:r w:rsidRPr="00341E4D">
              <w:rPr>
                <w:rFonts w:ascii="Arial Narrow" w:hAnsi="Arial Narrow"/>
                <w:b/>
                <w:sz w:val="20"/>
                <w:szCs w:val="20"/>
                <w:lang w:val="de-DE"/>
              </w:rPr>
              <w:t>(MOS LEXO</w:t>
            </w:r>
            <w:r w:rsidRPr="00341E4D">
              <w:rPr>
                <w:rFonts w:ascii="Arial Narrow" w:hAnsi="Arial Narrow"/>
                <w:sz w:val="20"/>
                <w:szCs w:val="20"/>
                <w:lang w:val="de-DE"/>
              </w:rPr>
              <w:t>) Nuk e di / Pa përgjigje</w:t>
            </w:r>
          </w:p>
          <w:p w14:paraId="4683EE79" w14:textId="0A2BE321" w:rsidR="006F367B" w:rsidRPr="00341E4D" w:rsidRDefault="00341E4D" w:rsidP="00C64468">
            <w:pPr>
              <w:ind w:left="0"/>
              <w:rPr>
                <w:rFonts w:ascii="Arial Narrow" w:hAnsi="Arial Narrow"/>
                <w:sz w:val="20"/>
                <w:szCs w:val="20"/>
              </w:rPr>
            </w:pP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Pr="00341E4D">
              <w:rPr>
                <w:rFonts w:ascii="Arial Narrow" w:hAnsi="Arial Narrow" w:cstheme="minorHAnsi"/>
                <w:sz w:val="20"/>
                <w:u w:val="dotted"/>
                <w:lang w:val="de-DE"/>
              </w:rPr>
              <w:tab/>
            </w:r>
            <w:r w:rsidR="006F367B" w:rsidRPr="00341E4D">
              <w:rPr>
                <w:rFonts w:ascii="Arial Narrow" w:hAnsi="Arial Narrow"/>
                <w:sz w:val="20"/>
                <w:szCs w:val="20"/>
              </w:rPr>
              <w:t xml:space="preserve">99 </w:t>
            </w:r>
          </w:p>
          <w:p w14:paraId="676FF475" w14:textId="1E4CCB25" w:rsidR="006F367B" w:rsidRPr="00341E4D" w:rsidRDefault="006F367B" w:rsidP="00341E4D">
            <w:pPr>
              <w:ind w:left="0"/>
              <w:rPr>
                <w:rFonts w:ascii="Arial Narrow" w:hAnsi="Arial Narrow" w:cstheme="minorHAnsi"/>
                <w:sz w:val="20"/>
                <w:szCs w:val="20"/>
              </w:rPr>
            </w:pPr>
            <w:r w:rsidRPr="00341E4D">
              <w:rPr>
                <w:rFonts w:ascii="Arial Narrow" w:hAnsi="Arial Narrow"/>
                <w:sz w:val="20"/>
                <w:szCs w:val="20"/>
              </w:rPr>
              <w:t xml:space="preserve">(SHKO TE </w:t>
            </w:r>
            <w:proofErr w:type="spellStart"/>
            <w:r w:rsidRPr="00341E4D">
              <w:rPr>
                <w:rFonts w:ascii="Arial Narrow" w:hAnsi="Arial Narrow"/>
                <w:sz w:val="20"/>
                <w:szCs w:val="20"/>
              </w:rPr>
              <w:t>Martesor</w:t>
            </w:r>
            <w:proofErr w:type="spellEnd"/>
            <w:r w:rsidRPr="00341E4D">
              <w:rPr>
                <w:rFonts w:ascii="Arial Narrow" w:hAnsi="Arial Narrow"/>
                <w:sz w:val="20"/>
                <w:szCs w:val="20"/>
              </w:rPr>
              <w:t>)</w:t>
            </w:r>
          </w:p>
        </w:tc>
      </w:tr>
      <w:tr w:rsidR="006F367B" w:rsidRPr="00071FB0" w14:paraId="2422FDAE" w14:textId="77777777" w:rsidTr="00B64A46">
        <w:tc>
          <w:tcPr>
            <w:tcW w:w="2145" w:type="dxa"/>
          </w:tcPr>
          <w:p w14:paraId="646370FD" w14:textId="58EDA766" w:rsidR="006F367B" w:rsidRPr="00B64A46" w:rsidRDefault="00B64A46" w:rsidP="00C64468">
            <w:pPr>
              <w:ind w:left="0"/>
              <w:rPr>
                <w:rFonts w:ascii="Arial Narrow" w:hAnsi="Arial Narrow" w:cstheme="minorHAnsi"/>
                <w:sz w:val="20"/>
                <w:szCs w:val="20"/>
                <w:highlight w:val="yellow"/>
              </w:rPr>
            </w:pPr>
            <w:r w:rsidRPr="00911501">
              <w:rPr>
                <w:rFonts w:ascii="Arial Narrow" w:hAnsi="Arial Narrow" w:cstheme="minorHAnsi"/>
                <w:b/>
                <w:sz w:val="20"/>
                <w:szCs w:val="20"/>
              </w:rPr>
              <w:lastRenderedPageBreak/>
              <w:t>Work</w:t>
            </w:r>
          </w:p>
        </w:tc>
        <w:tc>
          <w:tcPr>
            <w:tcW w:w="3620" w:type="dxa"/>
          </w:tcPr>
          <w:p w14:paraId="4DDB5F68" w14:textId="77777777" w:rsidR="00911501" w:rsidRDefault="006F367B" w:rsidP="00C64468">
            <w:pPr>
              <w:ind w:left="0"/>
              <w:rPr>
                <w:rFonts w:ascii="Arial Narrow" w:hAnsi="Arial Narrow" w:cs="Arial"/>
                <w:sz w:val="20"/>
                <w:shd w:val="clear" w:color="auto" w:fill="FFFFFF"/>
              </w:rPr>
            </w:pPr>
            <w:proofErr w:type="spellStart"/>
            <w:r>
              <w:rPr>
                <w:rFonts w:ascii="Arial Narrow" w:hAnsi="Arial Narrow" w:cs="Arial"/>
                <w:sz w:val="20"/>
                <w:shd w:val="clear" w:color="auto" w:fill="FFFFFF"/>
              </w:rPr>
              <w:t>Në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punën</w:t>
            </w:r>
            <w:proofErr w:type="spellEnd"/>
            <w:r>
              <w:rPr>
                <w:rFonts w:ascii="Arial Narrow" w:hAnsi="Arial Narrow" w:cs="Arial"/>
                <w:sz w:val="20"/>
                <w:shd w:val="clear" w:color="auto" w:fill="FFFFFF"/>
              </w:rPr>
              <w:t xml:space="preserve"> apo </w:t>
            </w:r>
            <w:proofErr w:type="spellStart"/>
            <w:r>
              <w:rPr>
                <w:rFonts w:ascii="Arial Narrow" w:hAnsi="Arial Narrow" w:cs="Arial"/>
                <w:sz w:val="20"/>
                <w:shd w:val="clear" w:color="auto" w:fill="FFFFFF"/>
              </w:rPr>
              <w:t>biznesin</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tuaj</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javës</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kaluar</w:t>
            </w:r>
            <w:proofErr w:type="spellEnd"/>
            <w:r w:rsidRPr="00071FB0">
              <w:rPr>
                <w:rFonts w:ascii="Arial Narrow" w:hAnsi="Arial Narrow" w:cs="Arial"/>
                <w:sz w:val="20"/>
                <w:shd w:val="clear" w:color="auto" w:fill="FFFFFF"/>
              </w:rPr>
              <w:t>,</w:t>
            </w:r>
            <w:r w:rsidR="00A50772">
              <w:rPr>
                <w:rFonts w:ascii="Arial Narrow" w:hAnsi="Arial Narrow" w:cs="Arial"/>
                <w:sz w:val="20"/>
                <w:shd w:val="clear" w:color="auto" w:fill="FFFFFF"/>
              </w:rPr>
              <w:t xml:space="preserve"> </w:t>
            </w:r>
          </w:p>
          <w:p w14:paraId="55F2880E" w14:textId="5C191491" w:rsidR="006F367B" w:rsidRDefault="00911501" w:rsidP="00C64468">
            <w:pPr>
              <w:ind w:left="0"/>
              <w:rPr>
                <w:rFonts w:ascii="Arial Narrow" w:hAnsi="Arial Narrow" w:cs="Arial"/>
                <w:sz w:val="20"/>
                <w:shd w:val="clear" w:color="auto" w:fill="FFFFFF"/>
              </w:rPr>
            </w:pPr>
            <w:proofErr w:type="gramStart"/>
            <w:r>
              <w:rPr>
                <w:rFonts w:ascii="Arial Narrow" w:hAnsi="Arial Narrow" w:cs="Arial"/>
                <w:sz w:val="20"/>
                <w:shd w:val="clear" w:color="auto" w:fill="FFFFFF"/>
              </w:rPr>
              <w:t>a</w:t>
            </w:r>
            <w:proofErr w:type="gramEnd"/>
            <w:r>
              <w:rPr>
                <w:rFonts w:ascii="Arial Narrow" w:hAnsi="Arial Narrow" w:cs="Arial"/>
                <w:sz w:val="20"/>
                <w:shd w:val="clear" w:color="auto" w:fill="FFFFFF"/>
              </w:rPr>
              <w:t xml:space="preserve"> </w:t>
            </w:r>
            <w:proofErr w:type="spellStart"/>
            <w:r w:rsidR="006F367B">
              <w:rPr>
                <w:rFonts w:ascii="Arial Narrow" w:hAnsi="Arial Narrow" w:cs="Arial"/>
                <w:sz w:val="20"/>
                <w:shd w:val="clear" w:color="auto" w:fill="FFFFFF"/>
              </w:rPr>
              <w:t>ishit</w:t>
            </w:r>
            <w:proofErr w:type="spellEnd"/>
            <w:r w:rsidR="006F367B" w:rsidRPr="00071FB0">
              <w:rPr>
                <w:rFonts w:ascii="Arial Narrow" w:hAnsi="Arial Narrow" w:cs="Arial"/>
                <w:sz w:val="20"/>
                <w:shd w:val="clear" w:color="auto" w:fill="FFFFFF"/>
              </w:rPr>
              <w:t xml:space="preserve"> …? </w:t>
            </w:r>
          </w:p>
          <w:p w14:paraId="0B4F504F" w14:textId="77777777" w:rsidR="00737694" w:rsidRDefault="006F367B" w:rsidP="00C64468">
            <w:pPr>
              <w:ind w:left="0"/>
              <w:rPr>
                <w:rFonts w:ascii="Arial Narrow" w:hAnsi="Arial Narrow" w:cs="Arial"/>
                <w:b/>
                <w:sz w:val="20"/>
              </w:rPr>
            </w:pPr>
            <w:r>
              <w:rPr>
                <w:rFonts w:ascii="Arial Narrow" w:hAnsi="Arial Narrow" w:cs="Arial"/>
                <w:b/>
                <w:sz w:val="20"/>
              </w:rPr>
              <w:t xml:space="preserve">(LEXO MUNDËSITË ME GERMA TË ZEZA. NËSE RESPONDENTI ËSHTË KONFUZ, LEXO PËRSHKRIMET </w:t>
            </w:r>
          </w:p>
          <w:p w14:paraId="545A5B60" w14:textId="2376455A" w:rsidR="006F367B" w:rsidRDefault="006F367B" w:rsidP="00C64468">
            <w:pPr>
              <w:ind w:left="0"/>
              <w:rPr>
                <w:rFonts w:ascii="Arial Narrow" w:hAnsi="Arial Narrow" w:cs="Arial"/>
                <w:b/>
                <w:sz w:val="20"/>
              </w:rPr>
            </w:pPr>
            <w:r>
              <w:rPr>
                <w:rFonts w:ascii="Arial Narrow" w:hAnsi="Arial Narrow" w:cs="Arial"/>
                <w:b/>
                <w:sz w:val="20"/>
              </w:rPr>
              <w:t xml:space="preserve">NË KLLAPA. </w:t>
            </w:r>
          </w:p>
          <w:p w14:paraId="297046FF" w14:textId="77777777" w:rsidR="006F367B" w:rsidRPr="00071FB0" w:rsidRDefault="006F367B" w:rsidP="00C64468">
            <w:pPr>
              <w:ind w:left="0"/>
              <w:rPr>
                <w:rFonts w:ascii="Arial Narrow" w:hAnsi="Arial Narrow" w:cstheme="minorHAnsi"/>
                <w:sz w:val="20"/>
                <w:szCs w:val="20"/>
              </w:rPr>
            </w:pPr>
            <w:r>
              <w:rPr>
                <w:rFonts w:ascii="Arial Narrow" w:hAnsi="Arial Narrow" w:cs="Arial"/>
                <w:b/>
                <w:sz w:val="20"/>
              </w:rPr>
              <w:t>SHËNO VETËM NJË MUNDËSI.)</w:t>
            </w:r>
          </w:p>
        </w:tc>
        <w:tc>
          <w:tcPr>
            <w:tcW w:w="3837" w:type="dxa"/>
          </w:tcPr>
          <w:p w14:paraId="5360654D" w14:textId="5486497A" w:rsidR="006F367B" w:rsidRDefault="006F367B" w:rsidP="00C64468">
            <w:pPr>
              <w:ind w:left="0" w:right="0"/>
              <w:rPr>
                <w:rFonts w:ascii="Arial Narrow" w:hAnsi="Arial Narrow" w:cs="Calibri"/>
                <w:snapToGrid w:val="0"/>
                <w:sz w:val="20"/>
                <w:szCs w:val="20"/>
                <w:lang w:eastAsia="es-ES"/>
              </w:rPr>
            </w:pPr>
            <w:proofErr w:type="spellStart"/>
            <w:r w:rsidRPr="00A367FD">
              <w:rPr>
                <w:rFonts w:ascii="Arial Narrow" w:hAnsi="Arial Narrow" w:cs="Calibri"/>
                <w:b/>
                <w:snapToGrid w:val="0"/>
                <w:sz w:val="20"/>
                <w:szCs w:val="20"/>
                <w:lang w:eastAsia="es-ES"/>
              </w:rPr>
              <w:t>Punonjës</w:t>
            </w:r>
            <w:proofErr w:type="spellEnd"/>
            <w:r w:rsidRPr="00A367FD">
              <w:rPr>
                <w:rFonts w:ascii="Arial Narrow" w:hAnsi="Arial Narrow" w:cs="Calibri"/>
                <w:b/>
                <w:snapToGrid w:val="0"/>
                <w:sz w:val="20"/>
                <w:szCs w:val="20"/>
                <w:lang w:eastAsia="es-ES"/>
              </w:rPr>
              <w:t xml:space="preserve"> </w:t>
            </w:r>
            <w:proofErr w:type="spellStart"/>
            <w:r w:rsidRPr="00A367FD">
              <w:rPr>
                <w:rFonts w:ascii="Arial Narrow" w:hAnsi="Arial Narrow" w:cs="Calibri"/>
                <w:b/>
                <w:snapToGrid w:val="0"/>
                <w:sz w:val="20"/>
                <w:szCs w:val="20"/>
                <w:lang w:eastAsia="es-ES"/>
              </w:rPr>
              <w:t>qeveritar</w:t>
            </w:r>
            <w:proofErr w:type="spellEnd"/>
            <w:r w:rsidRPr="00A367FD">
              <w:rPr>
                <w:rFonts w:ascii="Arial Narrow" w:hAnsi="Arial Narrow" w:cs="Calibri"/>
                <w:b/>
                <w:snapToGrid w:val="0"/>
                <w:sz w:val="20"/>
                <w:szCs w:val="20"/>
                <w:lang w:eastAsia="es-ES"/>
              </w:rPr>
              <w:t xml:space="preserve"> </w:t>
            </w:r>
            <w:r w:rsidRPr="00A367FD">
              <w:rPr>
                <w:rFonts w:ascii="Arial Narrow" w:hAnsi="Arial Narrow" w:cs="Calibri"/>
                <w:snapToGrid w:val="0"/>
                <w:sz w:val="20"/>
                <w:szCs w:val="20"/>
                <w:lang w:eastAsia="es-ES"/>
              </w:rPr>
              <w:t>(</w:t>
            </w:r>
            <w:proofErr w:type="spellStart"/>
            <w:r w:rsidRPr="00A367FD">
              <w:rPr>
                <w:rFonts w:ascii="Arial Narrow" w:hAnsi="Arial Narrow" w:cs="Calibri"/>
                <w:snapToGrid w:val="0"/>
                <w:sz w:val="20"/>
                <w:szCs w:val="20"/>
                <w:lang w:eastAsia="es-ES"/>
              </w:rPr>
              <w:t>punonjës</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i</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qeverisë</w:t>
            </w:r>
            <w:proofErr w:type="spellEnd"/>
            <w:r w:rsidRPr="00A367FD">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s</w:t>
            </w:r>
            <w:r w:rsidRPr="00A367FD">
              <w:rPr>
                <w:rFonts w:ascii="Arial Narrow" w:hAnsi="Arial Narrow" w:cs="Calibri"/>
                <w:snapToGrid w:val="0"/>
                <w:sz w:val="20"/>
                <w:szCs w:val="20"/>
                <w:lang w:eastAsia="es-ES"/>
              </w:rPr>
              <w:t>htetërore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ose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qytetit</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ose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çdo</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nivel</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tjetër</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qeverisjes</w:t>
            </w:r>
            <w:proofErr w:type="spellEnd"/>
            <w:r w:rsidRPr="00A367FD">
              <w:rPr>
                <w:rFonts w:ascii="Arial Narrow" w:hAnsi="Arial Narrow" w:cs="Calibri"/>
                <w:snapToGrid w:val="0"/>
                <w:sz w:val="20"/>
                <w:szCs w:val="20"/>
                <w:lang w:eastAsia="es-ES"/>
              </w:rPr>
              <w:t>)</w:t>
            </w:r>
            <w:r w:rsidR="00341E4D" w:rsidRPr="00341E4D">
              <w:rPr>
                <w:rFonts w:ascii="Arial Narrow" w:hAnsi="Arial Narrow" w:cstheme="minorHAnsi"/>
                <w:sz w:val="20"/>
                <w:u w:val="dotted"/>
              </w:rPr>
              <w:t xml:space="preserve"> </w:t>
            </w:r>
            <w:r w:rsidR="00341E4D" w:rsidRPr="00341E4D">
              <w:rPr>
                <w:rFonts w:ascii="Arial Narrow" w:hAnsi="Arial Narrow" w:cstheme="minorHAnsi"/>
                <w:sz w:val="20"/>
                <w:u w:val="dotted"/>
              </w:rPr>
              <w:tab/>
            </w:r>
            <w:r w:rsidR="00341E4D" w:rsidRPr="00341E4D">
              <w:rPr>
                <w:rFonts w:ascii="Arial Narrow" w:hAnsi="Arial Narrow" w:cstheme="minorHAnsi"/>
                <w:sz w:val="20"/>
                <w:u w:val="dotted"/>
              </w:rPr>
              <w:tab/>
            </w:r>
            <w:r w:rsidR="00341E4D" w:rsidRPr="00A34FD7">
              <w:rPr>
                <w:rFonts w:ascii="Arial Narrow" w:hAnsi="Arial Narrow" w:cstheme="minorHAnsi"/>
                <w:sz w:val="20"/>
                <w:u w:val="dotted"/>
              </w:rPr>
              <w:tab/>
            </w:r>
            <w:r w:rsidRPr="00071FB0">
              <w:rPr>
                <w:rFonts w:ascii="Arial Narrow" w:hAnsi="Arial Narrow" w:cs="Calibri"/>
                <w:snapToGrid w:val="0"/>
                <w:sz w:val="20"/>
                <w:szCs w:val="20"/>
                <w:lang w:eastAsia="es-ES"/>
              </w:rPr>
              <w:t>1</w:t>
            </w:r>
          </w:p>
          <w:p w14:paraId="341B0B72" w14:textId="77777777" w:rsidR="006F367B" w:rsidRPr="00071FB0" w:rsidRDefault="006F367B" w:rsidP="00C64468">
            <w:pPr>
              <w:ind w:left="0" w:right="0"/>
              <w:rPr>
                <w:rFonts w:ascii="Arial Narrow" w:hAnsi="Arial Narrow" w:cs="Calibri"/>
                <w:snapToGrid w:val="0"/>
                <w:sz w:val="20"/>
                <w:szCs w:val="20"/>
                <w:lang w:eastAsia="es-ES"/>
              </w:rPr>
            </w:pPr>
            <w:r>
              <w:rPr>
                <w:rFonts w:ascii="Arial Narrow" w:hAnsi="Arial Narrow" w:cs="Calibri"/>
                <w:snapToGrid w:val="0"/>
                <w:sz w:val="20"/>
                <w:szCs w:val="20"/>
                <w:lang w:eastAsia="es-ES"/>
              </w:rPr>
              <w:t xml:space="preserve">(SHKO </w:t>
            </w:r>
            <w:proofErr w:type="spellStart"/>
            <w:r>
              <w:rPr>
                <w:rFonts w:ascii="Arial Narrow" w:hAnsi="Arial Narrow" w:cs="Calibri"/>
                <w:snapToGrid w:val="0"/>
                <w:sz w:val="20"/>
                <w:szCs w:val="20"/>
                <w:lang w:eastAsia="es-ES"/>
              </w:rPr>
              <w:t>TEMartesor</w:t>
            </w:r>
            <w:proofErr w:type="spellEnd"/>
            <w:r>
              <w:rPr>
                <w:rFonts w:ascii="Arial Narrow" w:hAnsi="Arial Narrow" w:cs="Calibri"/>
                <w:snapToGrid w:val="0"/>
                <w:sz w:val="20"/>
                <w:szCs w:val="20"/>
                <w:lang w:eastAsia="es-ES"/>
              </w:rPr>
              <w:t>)</w:t>
            </w:r>
          </w:p>
          <w:p w14:paraId="0C92F167" w14:textId="77777777" w:rsidR="006F367B" w:rsidRPr="00071FB0" w:rsidRDefault="006F367B" w:rsidP="00C64468">
            <w:pPr>
              <w:ind w:left="0" w:right="0"/>
              <w:rPr>
                <w:rFonts w:ascii="Arial Narrow" w:hAnsi="Arial Narrow" w:cs="Calibri"/>
                <w:snapToGrid w:val="0"/>
                <w:sz w:val="20"/>
                <w:szCs w:val="20"/>
                <w:lang w:eastAsia="es-ES"/>
              </w:rPr>
            </w:pPr>
            <w:proofErr w:type="spellStart"/>
            <w:r>
              <w:rPr>
                <w:rFonts w:ascii="Arial Narrow" w:hAnsi="Arial Narrow" w:cs="Calibri"/>
                <w:b/>
                <w:snapToGrid w:val="0"/>
                <w:sz w:val="20"/>
                <w:szCs w:val="20"/>
                <w:lang w:eastAsia="es-ES"/>
              </w:rPr>
              <w:t>Punonjës</w:t>
            </w:r>
            <w:proofErr w:type="spellEnd"/>
            <w:r>
              <w:rPr>
                <w:rFonts w:ascii="Arial Narrow" w:hAnsi="Arial Narrow" w:cs="Calibri"/>
                <w:b/>
                <w:snapToGrid w:val="0"/>
                <w:sz w:val="20"/>
                <w:szCs w:val="20"/>
                <w:lang w:eastAsia="es-ES"/>
              </w:rPr>
              <w:t xml:space="preserve"> </w:t>
            </w:r>
            <w:proofErr w:type="spellStart"/>
            <w:r>
              <w:rPr>
                <w:rFonts w:ascii="Arial Narrow" w:hAnsi="Arial Narrow" w:cs="Calibri"/>
                <w:b/>
                <w:snapToGrid w:val="0"/>
                <w:sz w:val="20"/>
                <w:szCs w:val="20"/>
                <w:lang w:eastAsia="es-ES"/>
              </w:rPr>
              <w:t>në</w:t>
            </w:r>
            <w:proofErr w:type="spellEnd"/>
            <w:r>
              <w:rPr>
                <w:rFonts w:ascii="Arial Narrow" w:hAnsi="Arial Narrow" w:cs="Calibri"/>
                <w:b/>
                <w:snapToGrid w:val="0"/>
                <w:sz w:val="20"/>
                <w:szCs w:val="20"/>
                <w:lang w:eastAsia="es-ES"/>
              </w:rPr>
              <w:t xml:space="preserve"> </w:t>
            </w:r>
            <w:proofErr w:type="spellStart"/>
            <w:r>
              <w:rPr>
                <w:rFonts w:ascii="Arial Narrow" w:hAnsi="Arial Narrow" w:cs="Calibri"/>
                <w:b/>
                <w:snapToGrid w:val="0"/>
                <w:sz w:val="20"/>
                <w:szCs w:val="20"/>
                <w:lang w:eastAsia="es-ES"/>
              </w:rPr>
              <w:t>sektorin</w:t>
            </w:r>
            <w:proofErr w:type="spellEnd"/>
            <w:r>
              <w:rPr>
                <w:rFonts w:ascii="Arial Narrow" w:hAnsi="Arial Narrow" w:cs="Calibri"/>
                <w:b/>
                <w:snapToGrid w:val="0"/>
                <w:sz w:val="20"/>
                <w:szCs w:val="20"/>
                <w:lang w:eastAsia="es-ES"/>
              </w:rPr>
              <w:t xml:space="preserve"> </w:t>
            </w:r>
            <w:proofErr w:type="spellStart"/>
            <w:r>
              <w:rPr>
                <w:rFonts w:ascii="Arial Narrow" w:hAnsi="Arial Narrow" w:cs="Calibri"/>
                <w:b/>
                <w:snapToGrid w:val="0"/>
                <w:sz w:val="20"/>
                <w:szCs w:val="20"/>
                <w:lang w:eastAsia="es-ES"/>
              </w:rPr>
              <w:t>privat</w:t>
            </w:r>
            <w:proofErr w:type="spellEnd"/>
            <w:r w:rsidRPr="00071FB0">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punonjës</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në</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biznes</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privat</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të</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cilës</w:t>
            </w:r>
            <w:proofErr w:type="spellEnd"/>
            <w:r>
              <w:rPr>
                <w:rFonts w:ascii="Arial Narrow" w:hAnsi="Arial Narrow" w:cs="Calibri"/>
                <w:snapToGrid w:val="0"/>
                <w:sz w:val="20"/>
                <w:szCs w:val="20"/>
                <w:lang w:eastAsia="es-ES"/>
              </w:rPr>
              <w:t xml:space="preserve"> do </w:t>
            </w:r>
            <w:proofErr w:type="spellStart"/>
            <w:r>
              <w:rPr>
                <w:rFonts w:ascii="Arial Narrow" w:hAnsi="Arial Narrow" w:cs="Calibri"/>
                <w:snapToGrid w:val="0"/>
                <w:sz w:val="20"/>
                <w:szCs w:val="20"/>
                <w:lang w:eastAsia="es-ES"/>
              </w:rPr>
              <w:t>madhësie</w:t>
            </w:r>
            <w:proofErr w:type="spellEnd"/>
            <w:r w:rsidRPr="00071FB0">
              <w:rPr>
                <w:rFonts w:ascii="Arial Narrow" w:hAnsi="Arial Narrow" w:cs="Calibri"/>
                <w:snapToGrid w:val="0"/>
                <w:sz w:val="20"/>
                <w:szCs w:val="20"/>
                <w:lang w:eastAsia="es-ES"/>
              </w:rPr>
              <w:t>)</w:t>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 xml:space="preserve">2 </w:t>
            </w:r>
          </w:p>
          <w:p w14:paraId="7C43BFDA" w14:textId="508AA96F" w:rsidR="006F367B" w:rsidRPr="00071FB0" w:rsidRDefault="006F367B" w:rsidP="00C64468">
            <w:pPr>
              <w:ind w:left="0" w:right="0"/>
              <w:rPr>
                <w:rFonts w:ascii="Arial Narrow" w:hAnsi="Arial Narrow" w:cs="Calibri"/>
                <w:snapToGrid w:val="0"/>
                <w:sz w:val="20"/>
                <w:szCs w:val="20"/>
                <w:lang w:eastAsia="es-ES"/>
              </w:rPr>
            </w:pPr>
            <w:proofErr w:type="spellStart"/>
            <w:r>
              <w:rPr>
                <w:rFonts w:ascii="Arial Narrow" w:hAnsi="Arial Narrow" w:cs="Calibri"/>
                <w:b/>
                <w:snapToGrid w:val="0"/>
                <w:sz w:val="20"/>
                <w:szCs w:val="20"/>
                <w:lang w:eastAsia="es-ES"/>
              </w:rPr>
              <w:t>Profesionist</w:t>
            </w:r>
            <w:proofErr w:type="spellEnd"/>
            <w:r>
              <w:rPr>
                <w:rFonts w:ascii="Arial Narrow" w:hAnsi="Arial Narrow" w:cs="Calibri"/>
                <w:b/>
                <w:snapToGrid w:val="0"/>
                <w:sz w:val="20"/>
                <w:szCs w:val="20"/>
                <w:lang w:eastAsia="es-ES"/>
              </w:rPr>
              <w:t xml:space="preserve"> </w:t>
            </w:r>
            <w:proofErr w:type="spellStart"/>
            <w:r>
              <w:rPr>
                <w:rFonts w:ascii="Arial Narrow" w:hAnsi="Arial Narrow" w:cs="Calibri"/>
                <w:b/>
                <w:snapToGrid w:val="0"/>
                <w:sz w:val="20"/>
                <w:szCs w:val="20"/>
                <w:lang w:eastAsia="es-ES"/>
              </w:rPr>
              <w:t>i</w:t>
            </w:r>
            <w:proofErr w:type="spellEnd"/>
            <w:r>
              <w:rPr>
                <w:rFonts w:ascii="Arial Narrow" w:hAnsi="Arial Narrow" w:cs="Calibri"/>
                <w:b/>
                <w:snapToGrid w:val="0"/>
                <w:sz w:val="20"/>
                <w:szCs w:val="20"/>
                <w:lang w:eastAsia="es-ES"/>
              </w:rPr>
              <w:t xml:space="preserve"> </w:t>
            </w:r>
            <w:proofErr w:type="spellStart"/>
            <w:r>
              <w:rPr>
                <w:rFonts w:ascii="Arial Narrow" w:hAnsi="Arial Narrow" w:cs="Calibri"/>
                <w:b/>
                <w:snapToGrid w:val="0"/>
                <w:sz w:val="20"/>
                <w:szCs w:val="20"/>
                <w:lang w:eastAsia="es-ES"/>
              </w:rPr>
              <w:t>pavarur</w:t>
            </w:r>
            <w:proofErr w:type="spellEnd"/>
            <w:r w:rsidRPr="00071FB0">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kontraktor</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i</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pavarur</w:t>
            </w:r>
            <w:proofErr w:type="spellEnd"/>
            <w:r>
              <w:rPr>
                <w:rFonts w:ascii="Arial Narrow" w:hAnsi="Arial Narrow" w:cs="Calibri"/>
                <w:snapToGrid w:val="0"/>
                <w:sz w:val="20"/>
                <w:szCs w:val="20"/>
                <w:lang w:eastAsia="es-ES"/>
              </w:rPr>
              <w:t xml:space="preserve"> me diploma </w:t>
            </w:r>
            <w:proofErr w:type="spellStart"/>
            <w:r>
              <w:rPr>
                <w:rFonts w:ascii="Arial Narrow" w:hAnsi="Arial Narrow" w:cs="Calibri"/>
                <w:snapToGrid w:val="0"/>
                <w:sz w:val="20"/>
                <w:szCs w:val="20"/>
                <w:lang w:eastAsia="es-ES"/>
              </w:rPr>
              <w:t>baçelori</w:t>
            </w:r>
            <w:proofErr w:type="spellEnd"/>
            <w:r w:rsidRPr="00071FB0">
              <w:rPr>
                <w:rFonts w:ascii="Arial Narrow" w:hAnsi="Arial Narrow" w:cs="Calibri"/>
                <w:snapToGrid w:val="0"/>
                <w:sz w:val="20"/>
                <w:szCs w:val="20"/>
                <w:lang w:eastAsia="es-ES"/>
              </w:rPr>
              <w:t xml:space="preserve">. </w:t>
            </w:r>
            <w:r>
              <w:rPr>
                <w:rFonts w:ascii="Arial Narrow" w:hAnsi="Arial Narrow" w:cs="Calibri"/>
                <w:snapToGrid w:val="0"/>
                <w:sz w:val="20"/>
                <w:szCs w:val="20"/>
                <w:lang w:eastAsia="es-ES"/>
              </w:rPr>
              <w:t xml:space="preserve">Ajo/ai </w:t>
            </w:r>
            <w:proofErr w:type="spellStart"/>
            <w:r>
              <w:rPr>
                <w:rFonts w:ascii="Arial Narrow" w:hAnsi="Arial Narrow" w:cs="Calibri"/>
                <w:snapToGrid w:val="0"/>
                <w:sz w:val="20"/>
                <w:szCs w:val="20"/>
                <w:lang w:eastAsia="es-ES"/>
              </w:rPr>
              <w:t>nuk</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punojnë</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në</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kompani</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publike</w:t>
            </w:r>
            <w:proofErr w:type="spellEnd"/>
            <w:r>
              <w:rPr>
                <w:rFonts w:ascii="Arial Narrow" w:hAnsi="Arial Narrow" w:cs="Calibri"/>
                <w:snapToGrid w:val="0"/>
                <w:sz w:val="20"/>
                <w:szCs w:val="20"/>
                <w:lang w:eastAsia="es-ES"/>
              </w:rPr>
              <w:t xml:space="preserve"> apo private </w:t>
            </w:r>
            <w:proofErr w:type="spellStart"/>
            <w:r>
              <w:rPr>
                <w:rFonts w:ascii="Arial Narrow" w:hAnsi="Arial Narrow" w:cs="Calibri"/>
                <w:snapToGrid w:val="0"/>
                <w:sz w:val="20"/>
                <w:szCs w:val="20"/>
                <w:lang w:eastAsia="es-ES"/>
              </w:rPr>
              <w:t>si</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të</w:t>
            </w:r>
            <w:proofErr w:type="spellEnd"/>
            <w:r>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punësuar</w:t>
            </w:r>
            <w:proofErr w:type="spellEnd"/>
            <w:r w:rsidR="00A50772" w:rsidRPr="00071FB0">
              <w:rPr>
                <w:rFonts w:ascii="Arial Narrow" w:hAnsi="Arial Narrow"/>
                <w:sz w:val="20"/>
                <w:szCs w:val="20"/>
                <w:u w:val="dotted" w:color="595959" w:themeColor="text1" w:themeTint="A6"/>
              </w:rPr>
              <w:tab/>
            </w:r>
            <w:r w:rsidRPr="00071FB0">
              <w:rPr>
                <w:rFonts w:ascii="Arial Narrow" w:hAnsi="Arial Narrow" w:cs="Calibri"/>
                <w:snapToGrid w:val="0"/>
                <w:sz w:val="20"/>
                <w:szCs w:val="20"/>
                <w:lang w:eastAsia="es-ES"/>
              </w:rPr>
              <w:t>3</w:t>
            </w:r>
          </w:p>
          <w:p w14:paraId="4E23FA51" w14:textId="1D932FE8" w:rsidR="006F367B" w:rsidRPr="00071FB0" w:rsidRDefault="006F367B" w:rsidP="00C64468">
            <w:pPr>
              <w:ind w:left="0" w:right="0"/>
              <w:rPr>
                <w:rFonts w:ascii="Arial Narrow" w:hAnsi="Arial Narrow" w:cs="Calibri"/>
                <w:snapToGrid w:val="0"/>
                <w:sz w:val="20"/>
                <w:szCs w:val="20"/>
                <w:lang w:eastAsia="es-ES"/>
              </w:rPr>
            </w:pPr>
            <w:proofErr w:type="spellStart"/>
            <w:r w:rsidRPr="00A367FD">
              <w:rPr>
                <w:rFonts w:ascii="Arial Narrow" w:hAnsi="Arial Narrow" w:cs="Calibri"/>
                <w:b/>
                <w:snapToGrid w:val="0"/>
                <w:sz w:val="20"/>
                <w:szCs w:val="20"/>
                <w:lang w:eastAsia="es-ES"/>
              </w:rPr>
              <w:t>Punonjës</w:t>
            </w:r>
            <w:proofErr w:type="spellEnd"/>
            <w:r w:rsidRPr="00A367FD">
              <w:rPr>
                <w:rFonts w:ascii="Arial Narrow" w:hAnsi="Arial Narrow" w:cs="Calibri"/>
                <w:b/>
                <w:snapToGrid w:val="0"/>
                <w:sz w:val="20"/>
                <w:szCs w:val="20"/>
                <w:lang w:eastAsia="es-ES"/>
              </w:rPr>
              <w:t xml:space="preserve"> </w:t>
            </w:r>
            <w:proofErr w:type="spellStart"/>
            <w:r w:rsidRPr="00A367FD">
              <w:rPr>
                <w:rFonts w:ascii="Arial Narrow" w:hAnsi="Arial Narrow" w:cs="Calibri"/>
                <w:b/>
                <w:snapToGrid w:val="0"/>
                <w:sz w:val="20"/>
                <w:szCs w:val="20"/>
                <w:lang w:eastAsia="es-ES"/>
              </w:rPr>
              <w:t>i</w:t>
            </w:r>
            <w:proofErr w:type="spellEnd"/>
            <w:r w:rsidRPr="00A367FD">
              <w:rPr>
                <w:rFonts w:ascii="Arial Narrow" w:hAnsi="Arial Narrow" w:cs="Calibri"/>
                <w:b/>
                <w:snapToGrid w:val="0"/>
                <w:sz w:val="20"/>
                <w:szCs w:val="20"/>
                <w:lang w:eastAsia="es-ES"/>
              </w:rPr>
              <w:t xml:space="preserve"> </w:t>
            </w:r>
            <w:proofErr w:type="spellStart"/>
            <w:r w:rsidRPr="00A367FD">
              <w:rPr>
                <w:rFonts w:ascii="Arial Narrow" w:hAnsi="Arial Narrow" w:cs="Calibri"/>
                <w:b/>
                <w:snapToGrid w:val="0"/>
                <w:sz w:val="20"/>
                <w:szCs w:val="20"/>
                <w:lang w:eastAsia="es-ES"/>
              </w:rPr>
              <w:t>vetëpunësuar</w:t>
            </w:r>
            <w:proofErr w:type="spellEnd"/>
            <w:r w:rsidRPr="00A367FD">
              <w:rPr>
                <w:rFonts w:ascii="Arial Narrow" w:hAnsi="Arial Narrow" w:cs="Calibri"/>
                <w:b/>
                <w:snapToGrid w:val="0"/>
                <w:sz w:val="20"/>
                <w:szCs w:val="20"/>
                <w:lang w:eastAsia="es-ES"/>
              </w:rPr>
              <w:t xml:space="preserve"> </w:t>
            </w:r>
            <w:r w:rsidRPr="00A367FD">
              <w:rPr>
                <w:rFonts w:ascii="Arial Narrow" w:hAnsi="Arial Narrow" w:cs="Calibri"/>
                <w:snapToGrid w:val="0"/>
                <w:sz w:val="20"/>
                <w:szCs w:val="20"/>
                <w:lang w:eastAsia="es-ES"/>
              </w:rPr>
              <w:t>(</w:t>
            </w:r>
            <w:proofErr w:type="spellStart"/>
            <w:r w:rsidRPr="00A367FD">
              <w:rPr>
                <w:rFonts w:ascii="Arial Narrow" w:hAnsi="Arial Narrow" w:cs="Calibri"/>
                <w:snapToGrid w:val="0"/>
                <w:sz w:val="20"/>
                <w:szCs w:val="20"/>
                <w:lang w:eastAsia="es-ES"/>
              </w:rPr>
              <w:t>punëtor</w:t>
            </w:r>
            <w:proofErr w:type="spellEnd"/>
            <w:r w:rsidRPr="00A367FD">
              <w:rPr>
                <w:rFonts w:ascii="Arial Narrow" w:hAnsi="Arial Narrow" w:cs="Calibri"/>
                <w:snapToGrid w:val="0"/>
                <w:sz w:val="20"/>
                <w:szCs w:val="20"/>
                <w:lang w:eastAsia="es-ES"/>
              </w:rPr>
              <w:t xml:space="preserve"> pa </w:t>
            </w:r>
            <w:proofErr w:type="spellStart"/>
            <w:r w:rsidRPr="00A367FD">
              <w:rPr>
                <w:rFonts w:ascii="Arial Narrow" w:hAnsi="Arial Narrow" w:cs="Calibri"/>
                <w:snapToGrid w:val="0"/>
                <w:sz w:val="20"/>
                <w:szCs w:val="20"/>
                <w:lang w:eastAsia="es-ES"/>
              </w:rPr>
              <w:t>diplomë</w:t>
            </w:r>
            <w:proofErr w:type="spellEnd"/>
            <w:r w:rsidRPr="00A367FD">
              <w:rPr>
                <w:rFonts w:ascii="Arial Narrow" w:hAnsi="Arial Narrow" w:cs="Calibri"/>
                <w:snapToGrid w:val="0"/>
                <w:sz w:val="20"/>
                <w:szCs w:val="20"/>
                <w:lang w:eastAsia="es-ES"/>
              </w:rPr>
              <w:t xml:space="preserve"> bachelor </w:t>
            </w:r>
            <w:proofErr w:type="spellStart"/>
            <w:r w:rsidRPr="00A367FD">
              <w:rPr>
                <w:rFonts w:ascii="Arial Narrow" w:hAnsi="Arial Narrow" w:cs="Calibri"/>
                <w:snapToGrid w:val="0"/>
                <w:sz w:val="20"/>
                <w:szCs w:val="20"/>
                <w:lang w:eastAsia="es-ES"/>
              </w:rPr>
              <w:t>që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kryen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punën</w:t>
            </w:r>
            <w:proofErr w:type="spellEnd"/>
            <w:r w:rsidRPr="00A367FD">
              <w:rPr>
                <w:rFonts w:ascii="Arial Narrow" w:hAnsi="Arial Narrow" w:cs="Calibri"/>
                <w:snapToGrid w:val="0"/>
                <w:sz w:val="20"/>
                <w:szCs w:val="20"/>
                <w:lang w:eastAsia="es-ES"/>
              </w:rPr>
              <w:t xml:space="preserve"> e </w:t>
            </w:r>
            <w:proofErr w:type="spellStart"/>
            <w:r w:rsidRPr="00A367FD">
              <w:rPr>
                <w:rFonts w:ascii="Arial Narrow" w:hAnsi="Arial Narrow" w:cs="Calibri"/>
                <w:snapToGrid w:val="0"/>
                <w:sz w:val="20"/>
                <w:szCs w:val="20"/>
                <w:lang w:eastAsia="es-ES"/>
              </w:rPr>
              <w:t>tij</w:t>
            </w:r>
            <w:proofErr w:type="spellEnd"/>
            <w:r w:rsidRPr="00A367FD">
              <w:rPr>
                <w:rFonts w:ascii="Arial Narrow" w:hAnsi="Arial Narrow" w:cs="Calibri"/>
                <w:snapToGrid w:val="0"/>
                <w:sz w:val="20"/>
                <w:szCs w:val="20"/>
                <w:lang w:eastAsia="es-ES"/>
              </w:rPr>
              <w:t>/</w:t>
            </w:r>
            <w:proofErr w:type="spellStart"/>
            <w:r w:rsidRPr="00A367FD">
              <w:rPr>
                <w:rFonts w:ascii="Arial Narrow" w:hAnsi="Arial Narrow" w:cs="Calibri"/>
                <w:snapToGrid w:val="0"/>
                <w:sz w:val="20"/>
                <w:szCs w:val="20"/>
                <w:lang w:eastAsia="es-ES"/>
              </w:rPr>
              <w:t>saj</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në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mënyrë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pavarur</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Punon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në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biznesin</w:t>
            </w:r>
            <w:proofErr w:type="spellEnd"/>
            <w:r w:rsidRPr="00A367FD">
              <w:rPr>
                <w:rFonts w:ascii="Arial Narrow" w:hAnsi="Arial Narrow" w:cs="Calibri"/>
                <w:snapToGrid w:val="0"/>
                <w:sz w:val="20"/>
                <w:szCs w:val="20"/>
                <w:lang w:eastAsia="es-ES"/>
              </w:rPr>
              <w:t xml:space="preserve"> e vet, </w:t>
            </w:r>
            <w:proofErr w:type="spellStart"/>
            <w:r w:rsidRPr="00A367FD">
              <w:rPr>
                <w:rFonts w:ascii="Arial Narrow" w:hAnsi="Arial Narrow" w:cs="Calibri"/>
                <w:snapToGrid w:val="0"/>
                <w:sz w:val="20"/>
                <w:szCs w:val="20"/>
                <w:lang w:eastAsia="es-ES"/>
              </w:rPr>
              <w:t>ndërmarrjen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ose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tokën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bujqësore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dhe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nuk</w:t>
            </w:r>
            <w:proofErr w:type="spellEnd"/>
            <w:r w:rsidRPr="00A367FD">
              <w:rPr>
                <w:rFonts w:ascii="Arial Narrow" w:hAnsi="Arial Narrow" w:cs="Calibri"/>
                <w:snapToGrid w:val="0"/>
                <w:sz w:val="20"/>
                <w:szCs w:val="20"/>
                <w:lang w:eastAsia="es-ES"/>
              </w:rPr>
              <w:t xml:space="preserve"> ka </w:t>
            </w:r>
            <w:proofErr w:type="spellStart"/>
            <w:r w:rsidRPr="00A367FD">
              <w:rPr>
                <w:rFonts w:ascii="Arial Narrow" w:hAnsi="Arial Narrow" w:cs="Calibri"/>
                <w:snapToGrid w:val="0"/>
                <w:sz w:val="20"/>
                <w:szCs w:val="20"/>
                <w:lang w:eastAsia="es-ES"/>
              </w:rPr>
              <w:t>staf</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paguar</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Nuk</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punon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për</w:t>
            </w:r>
            <w:proofErr w:type="spellEnd"/>
            <w:r w:rsidRPr="00A367FD">
              <w:rPr>
                <w:rFonts w:ascii="Arial Narrow" w:hAnsi="Arial Narrow" w:cs="Calibri"/>
                <w:snapToGrid w:val="0"/>
                <w:sz w:val="20"/>
                <w:szCs w:val="20"/>
                <w:lang w:eastAsia="es-ES"/>
              </w:rPr>
              <w:t xml:space="preserve"> </w:t>
            </w:r>
            <w:proofErr w:type="spellStart"/>
            <w:r>
              <w:rPr>
                <w:rFonts w:ascii="Arial Narrow" w:hAnsi="Arial Narrow" w:cs="Calibri"/>
                <w:snapToGrid w:val="0"/>
                <w:sz w:val="20"/>
                <w:szCs w:val="20"/>
                <w:lang w:eastAsia="es-ES"/>
              </w:rPr>
              <w:t>biznes</w:t>
            </w:r>
            <w:proofErr w:type="spellEnd"/>
            <w:r>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privat</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si</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punonjës</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Kjo</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përfshin</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punëtorë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kualifikuar</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dhe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të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pakualifikuar</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kontraktorë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dhe</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punëtorë</w:t>
            </w:r>
            <w:proofErr w:type="spellEnd"/>
            <w:r w:rsidRPr="00A367FD">
              <w:rPr>
                <w:rFonts w:ascii="Arial Narrow" w:hAnsi="Arial Narrow" w:cs="Calibri"/>
                <w:snapToGrid w:val="0"/>
                <w:sz w:val="20"/>
                <w:szCs w:val="20"/>
                <w:lang w:eastAsia="es-ES"/>
              </w:rPr>
              <w:t xml:space="preserve"> </w:t>
            </w:r>
            <w:proofErr w:type="spellStart"/>
            <w:r w:rsidRPr="00A367FD">
              <w:rPr>
                <w:rFonts w:ascii="Arial Narrow" w:hAnsi="Arial Narrow" w:cs="Calibri"/>
                <w:snapToGrid w:val="0"/>
                <w:sz w:val="20"/>
                <w:szCs w:val="20"/>
                <w:lang w:eastAsia="es-ES"/>
              </w:rPr>
              <w:t>shtëpiak</w:t>
            </w:r>
            <w:proofErr w:type="spellEnd"/>
            <w:r w:rsidRPr="00A367FD">
              <w:rPr>
                <w:rFonts w:ascii="Arial Narrow" w:hAnsi="Arial Narrow" w:cs="Calibri"/>
                <w:snapToGrid w:val="0"/>
                <w:sz w:val="20"/>
                <w:szCs w:val="20"/>
                <w:lang w:eastAsia="es-ES"/>
              </w:rPr>
              <w:t>.)</w:t>
            </w:r>
            <w:r w:rsidR="00A50772" w:rsidRPr="00071FB0">
              <w:rPr>
                <w:rFonts w:ascii="Arial Narrow" w:hAnsi="Arial Narrow"/>
                <w:sz w:val="20"/>
                <w:szCs w:val="20"/>
                <w:u w:val="dotted" w:color="595959" w:themeColor="text1" w:themeTint="A6"/>
              </w:rPr>
              <w:t xml:space="preserve"> </w:t>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Pr="00071FB0">
              <w:rPr>
                <w:rFonts w:ascii="Arial Narrow" w:hAnsi="Arial Narrow" w:cs="Calibri"/>
                <w:snapToGrid w:val="0"/>
                <w:sz w:val="20"/>
                <w:szCs w:val="20"/>
                <w:lang w:eastAsia="es-ES"/>
              </w:rPr>
              <w:t>4</w:t>
            </w:r>
          </w:p>
          <w:p w14:paraId="5546D376" w14:textId="624C43EB" w:rsidR="006F367B" w:rsidRPr="00071FB0" w:rsidRDefault="006F367B" w:rsidP="00C64468">
            <w:pPr>
              <w:ind w:left="0" w:right="0"/>
              <w:rPr>
                <w:rFonts w:ascii="Arial Narrow" w:hAnsi="Arial Narrow" w:cs="Calibri"/>
                <w:snapToGrid w:val="0"/>
                <w:sz w:val="20"/>
                <w:szCs w:val="20"/>
                <w:lang w:eastAsia="es-ES"/>
              </w:rPr>
            </w:pPr>
            <w:proofErr w:type="spellStart"/>
            <w:r w:rsidRPr="00A367FD">
              <w:rPr>
                <w:rFonts w:ascii="Arial Narrow" w:hAnsi="Arial Narrow" w:cs="Calibri"/>
                <w:b/>
                <w:snapToGrid w:val="0"/>
                <w:sz w:val="20"/>
                <w:szCs w:val="20"/>
                <w:lang w:eastAsia="es-ES"/>
              </w:rPr>
              <w:t>Punonjës</w:t>
            </w:r>
            <w:proofErr w:type="spellEnd"/>
            <w:r w:rsidRPr="00A367FD">
              <w:rPr>
                <w:rFonts w:ascii="Arial Narrow" w:hAnsi="Arial Narrow" w:cs="Calibri"/>
                <w:b/>
                <w:snapToGrid w:val="0"/>
                <w:sz w:val="20"/>
                <w:szCs w:val="20"/>
                <w:lang w:eastAsia="es-ES"/>
              </w:rPr>
              <w:t xml:space="preserve"> </w:t>
            </w:r>
            <w:proofErr w:type="spellStart"/>
            <w:r w:rsidRPr="00A367FD">
              <w:rPr>
                <w:rFonts w:ascii="Arial Narrow" w:hAnsi="Arial Narrow" w:cs="Calibri"/>
                <w:b/>
                <w:snapToGrid w:val="0"/>
                <w:sz w:val="20"/>
                <w:szCs w:val="20"/>
                <w:lang w:eastAsia="es-ES"/>
              </w:rPr>
              <w:t>ditor</w:t>
            </w:r>
            <w:proofErr w:type="spellEnd"/>
            <w:r w:rsidRPr="00A367FD">
              <w:rPr>
                <w:rFonts w:ascii="Arial Narrow" w:hAnsi="Arial Narrow" w:cs="Calibri"/>
                <w:b/>
                <w:snapToGrid w:val="0"/>
                <w:sz w:val="20"/>
                <w:szCs w:val="20"/>
                <w:lang w:eastAsia="es-ES"/>
              </w:rPr>
              <w:t xml:space="preserve"> </w:t>
            </w:r>
            <w:r w:rsidRPr="00C16687">
              <w:rPr>
                <w:rFonts w:ascii="Arial Narrow" w:hAnsi="Arial Narrow" w:cs="Calibri"/>
                <w:snapToGrid w:val="0"/>
                <w:sz w:val="20"/>
                <w:szCs w:val="20"/>
                <w:lang w:eastAsia="es-ES"/>
              </w:rPr>
              <w:t>(</w:t>
            </w:r>
            <w:proofErr w:type="spellStart"/>
            <w:r w:rsidRPr="00C16687">
              <w:rPr>
                <w:rFonts w:ascii="Arial Narrow" w:hAnsi="Arial Narrow" w:cs="Calibri"/>
                <w:snapToGrid w:val="0"/>
                <w:sz w:val="20"/>
                <w:szCs w:val="20"/>
                <w:lang w:eastAsia="es-ES"/>
              </w:rPr>
              <w:t>punonjës</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bujqësor</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që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kryen</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veprimtarinë</w:t>
            </w:r>
            <w:proofErr w:type="spellEnd"/>
            <w:r w:rsidRPr="00C16687">
              <w:rPr>
                <w:rFonts w:ascii="Arial Narrow" w:hAnsi="Arial Narrow" w:cs="Calibri"/>
                <w:snapToGrid w:val="0"/>
                <w:sz w:val="20"/>
                <w:szCs w:val="20"/>
                <w:lang w:eastAsia="es-ES"/>
              </w:rPr>
              <w:t xml:space="preserve"> e </w:t>
            </w:r>
            <w:proofErr w:type="spellStart"/>
            <w:r w:rsidRPr="00C16687">
              <w:rPr>
                <w:rFonts w:ascii="Arial Narrow" w:hAnsi="Arial Narrow" w:cs="Calibri"/>
                <w:snapToGrid w:val="0"/>
                <w:sz w:val="20"/>
                <w:szCs w:val="20"/>
                <w:lang w:eastAsia="es-ES"/>
              </w:rPr>
              <w:t>saj</w:t>
            </w:r>
            <w:proofErr w:type="spellEnd"/>
            <w:r w:rsidRPr="00C16687">
              <w:rPr>
                <w:rFonts w:ascii="Arial Narrow" w:hAnsi="Arial Narrow" w:cs="Calibri"/>
                <w:snapToGrid w:val="0"/>
                <w:sz w:val="20"/>
                <w:szCs w:val="20"/>
                <w:lang w:eastAsia="es-ES"/>
              </w:rPr>
              <w:t>/</w:t>
            </w:r>
            <w:proofErr w:type="spellStart"/>
            <w:r w:rsidRPr="00C16687">
              <w:rPr>
                <w:rFonts w:ascii="Arial Narrow" w:hAnsi="Arial Narrow" w:cs="Calibri"/>
                <w:snapToGrid w:val="0"/>
                <w:sz w:val="20"/>
                <w:szCs w:val="20"/>
                <w:lang w:eastAsia="es-ES"/>
              </w:rPr>
              <w:t>tij</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në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këmbim</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të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pagesës</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për</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një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ditë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pune</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dhe</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që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nuk</w:t>
            </w:r>
            <w:proofErr w:type="spellEnd"/>
            <w:r w:rsidRPr="00C16687">
              <w:rPr>
                <w:rFonts w:ascii="Arial Narrow" w:hAnsi="Arial Narrow" w:cs="Calibri"/>
                <w:snapToGrid w:val="0"/>
                <w:sz w:val="20"/>
                <w:szCs w:val="20"/>
                <w:lang w:eastAsia="es-ES"/>
              </w:rPr>
              <w:t xml:space="preserve"> ka </w:t>
            </w:r>
            <w:proofErr w:type="spellStart"/>
            <w:r w:rsidRPr="00C16687">
              <w:rPr>
                <w:rFonts w:ascii="Arial Narrow" w:hAnsi="Arial Narrow" w:cs="Calibri"/>
                <w:snapToGrid w:val="0"/>
                <w:sz w:val="20"/>
                <w:szCs w:val="20"/>
                <w:lang w:eastAsia="es-ES"/>
              </w:rPr>
              <w:t>pronësinë</w:t>
            </w:r>
            <w:proofErr w:type="spellEnd"/>
            <w:r w:rsidRPr="00C16687">
              <w:rPr>
                <w:rFonts w:ascii="Arial Narrow" w:hAnsi="Arial Narrow" w:cs="Calibri"/>
                <w:snapToGrid w:val="0"/>
                <w:sz w:val="20"/>
                <w:szCs w:val="20"/>
                <w:lang w:eastAsia="es-ES"/>
              </w:rPr>
              <w:t xml:space="preserve"> e </w:t>
            </w:r>
            <w:proofErr w:type="spellStart"/>
            <w:r w:rsidRPr="00C16687">
              <w:rPr>
                <w:rFonts w:ascii="Arial Narrow" w:hAnsi="Arial Narrow" w:cs="Calibri"/>
                <w:snapToGrid w:val="0"/>
                <w:sz w:val="20"/>
                <w:szCs w:val="20"/>
                <w:lang w:eastAsia="es-ES"/>
              </w:rPr>
              <w:t>tokës</w:t>
            </w:r>
            <w:proofErr w:type="spellEnd"/>
            <w:r w:rsidRPr="00071FB0">
              <w:rPr>
                <w:rFonts w:ascii="Arial Narrow" w:hAnsi="Arial Narrow" w:cs="Calibri"/>
                <w:snapToGrid w:val="0"/>
                <w:sz w:val="20"/>
                <w:szCs w:val="20"/>
                <w:lang w:eastAsia="es-ES"/>
              </w:rPr>
              <w:t>)</w:t>
            </w:r>
            <w:r w:rsidR="00341E4D" w:rsidRPr="00341E4D">
              <w:rPr>
                <w:rFonts w:ascii="Arial Narrow" w:hAnsi="Arial Narrow" w:cstheme="minorHAnsi"/>
                <w:sz w:val="20"/>
                <w:u w:val="dotted"/>
              </w:rPr>
              <w:t xml:space="preserve"> </w:t>
            </w:r>
            <w:r w:rsidR="00341E4D" w:rsidRPr="00341E4D">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Pr="00071FB0">
              <w:rPr>
                <w:rFonts w:ascii="Arial Narrow" w:hAnsi="Arial Narrow" w:cs="Calibri"/>
                <w:snapToGrid w:val="0"/>
                <w:sz w:val="20"/>
                <w:szCs w:val="20"/>
                <w:lang w:eastAsia="es-ES"/>
              </w:rPr>
              <w:t>5</w:t>
            </w:r>
          </w:p>
          <w:p w14:paraId="192B2E23" w14:textId="1BAACCC9" w:rsidR="006F367B" w:rsidRPr="00071FB0" w:rsidRDefault="006F367B" w:rsidP="00C64468">
            <w:pPr>
              <w:ind w:left="0" w:right="0"/>
              <w:rPr>
                <w:rFonts w:ascii="Arial Narrow" w:hAnsi="Arial Narrow" w:cs="Calibri"/>
                <w:snapToGrid w:val="0"/>
                <w:sz w:val="20"/>
                <w:szCs w:val="20"/>
                <w:lang w:eastAsia="es-ES"/>
              </w:rPr>
            </w:pPr>
            <w:proofErr w:type="spellStart"/>
            <w:r w:rsidRPr="00C16687">
              <w:rPr>
                <w:rFonts w:ascii="Arial Narrow" w:hAnsi="Arial Narrow" w:cs="Calibri"/>
                <w:b/>
                <w:snapToGrid w:val="0"/>
                <w:sz w:val="20"/>
                <w:szCs w:val="20"/>
                <w:lang w:eastAsia="es-ES"/>
              </w:rPr>
              <w:t>Biznesmen</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b/>
                <w:snapToGrid w:val="0"/>
                <w:sz w:val="20"/>
                <w:szCs w:val="20"/>
                <w:lang w:eastAsia="es-ES"/>
              </w:rPr>
              <w:t>ose</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b/>
                <w:snapToGrid w:val="0"/>
                <w:sz w:val="20"/>
                <w:szCs w:val="20"/>
                <w:lang w:eastAsia="es-ES"/>
              </w:rPr>
              <w:t>biznesmene</w:t>
            </w:r>
            <w:proofErr w:type="spellEnd"/>
            <w:r w:rsidRPr="00C16687">
              <w:rPr>
                <w:rFonts w:ascii="Arial Narrow" w:hAnsi="Arial Narrow" w:cs="Calibri"/>
                <w:b/>
                <w:snapToGrid w:val="0"/>
                <w:sz w:val="20"/>
                <w:szCs w:val="20"/>
                <w:lang w:eastAsia="es-ES"/>
              </w:rPr>
              <w:t xml:space="preserve"> </w:t>
            </w:r>
            <w:r w:rsidRPr="00C16687">
              <w:rPr>
                <w:rFonts w:ascii="Arial Narrow" w:hAnsi="Arial Narrow" w:cs="Calibri"/>
                <w:snapToGrid w:val="0"/>
                <w:sz w:val="20"/>
                <w:szCs w:val="20"/>
                <w:lang w:eastAsia="es-ES"/>
              </w:rPr>
              <w:t>(</w:t>
            </w:r>
            <w:proofErr w:type="spellStart"/>
            <w:r w:rsidRPr="00C16687">
              <w:rPr>
                <w:rFonts w:ascii="Arial Narrow" w:hAnsi="Arial Narrow" w:cs="Calibri"/>
                <w:snapToGrid w:val="0"/>
                <w:sz w:val="20"/>
                <w:szCs w:val="20"/>
                <w:lang w:eastAsia="es-ES"/>
              </w:rPr>
              <w:t>Pronar</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i</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një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biznesi</w:t>
            </w:r>
            <w:proofErr w:type="spellEnd"/>
            <w:r w:rsidRPr="00C16687">
              <w:rPr>
                <w:rFonts w:ascii="Arial Narrow" w:hAnsi="Arial Narrow" w:cs="Calibri"/>
                <w:snapToGrid w:val="0"/>
                <w:sz w:val="20"/>
                <w:szCs w:val="20"/>
                <w:lang w:eastAsia="es-ES"/>
              </w:rPr>
              <w:t xml:space="preserve"> pa </w:t>
            </w:r>
            <w:proofErr w:type="spellStart"/>
            <w:r w:rsidRPr="00C16687">
              <w:rPr>
                <w:rFonts w:ascii="Arial Narrow" w:hAnsi="Arial Narrow" w:cs="Calibri"/>
                <w:snapToGrid w:val="0"/>
                <w:sz w:val="20"/>
                <w:szCs w:val="20"/>
                <w:lang w:eastAsia="es-ES"/>
              </w:rPr>
              <w:t>staf</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të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paguar</w:t>
            </w:r>
            <w:proofErr w:type="spellEnd"/>
            <w:r w:rsidRPr="00C16687">
              <w:rPr>
                <w:rFonts w:ascii="Arial Narrow" w:hAnsi="Arial Narrow" w:cs="Calibri"/>
                <w:snapToGrid w:val="0"/>
                <w:sz w:val="20"/>
                <w:szCs w:val="20"/>
                <w:lang w:eastAsia="es-ES"/>
              </w:rPr>
              <w:t xml:space="preserve">. Ai/ajo </w:t>
            </w:r>
            <w:proofErr w:type="spellStart"/>
            <w:r w:rsidRPr="00C16687">
              <w:rPr>
                <w:rFonts w:ascii="Arial Narrow" w:hAnsi="Arial Narrow" w:cs="Calibri"/>
                <w:snapToGrid w:val="0"/>
                <w:sz w:val="20"/>
                <w:szCs w:val="20"/>
                <w:lang w:eastAsia="es-ES"/>
              </w:rPr>
              <w:t>mund</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të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punojë</w:t>
            </w:r>
            <w:proofErr w:type="spellEnd"/>
            <w:r w:rsidRPr="00C16687">
              <w:rPr>
                <w:rFonts w:ascii="Arial Narrow" w:hAnsi="Arial Narrow" w:cs="Calibri"/>
                <w:snapToGrid w:val="0"/>
                <w:sz w:val="20"/>
                <w:szCs w:val="20"/>
                <w:lang w:eastAsia="es-ES"/>
              </w:rPr>
              <w:t xml:space="preserve"> me </w:t>
            </w:r>
            <w:proofErr w:type="spellStart"/>
            <w:r w:rsidRPr="00C16687">
              <w:rPr>
                <w:rFonts w:ascii="Arial Narrow" w:hAnsi="Arial Narrow" w:cs="Calibri"/>
                <w:snapToGrid w:val="0"/>
                <w:sz w:val="20"/>
                <w:szCs w:val="20"/>
                <w:lang w:eastAsia="es-ES"/>
              </w:rPr>
              <w:t>familjen</w:t>
            </w:r>
            <w:proofErr w:type="spellEnd"/>
            <w:r w:rsidRPr="00C16687">
              <w:rPr>
                <w:rFonts w:ascii="Arial Narrow" w:hAnsi="Arial Narrow" w:cs="Calibri"/>
                <w:snapToGrid w:val="0"/>
                <w:sz w:val="20"/>
                <w:szCs w:val="20"/>
                <w:lang w:eastAsia="es-ES"/>
              </w:rPr>
              <w:t xml:space="preserve"> pa </w:t>
            </w:r>
            <w:proofErr w:type="spellStart"/>
            <w:r w:rsidRPr="00C16687">
              <w:rPr>
                <w:rFonts w:ascii="Arial Narrow" w:hAnsi="Arial Narrow" w:cs="Calibri"/>
                <w:snapToGrid w:val="0"/>
                <w:sz w:val="20"/>
                <w:szCs w:val="20"/>
                <w:lang w:eastAsia="es-ES"/>
              </w:rPr>
              <w:t>marrë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asnjë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prej</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tyre</w:t>
            </w:r>
            <w:proofErr w:type="spellEnd"/>
            <w:r w:rsidRPr="00C16687">
              <w:rPr>
                <w:rFonts w:ascii="Arial Narrow" w:hAnsi="Arial Narrow" w:cs="Calibri"/>
                <w:snapToGrid w:val="0"/>
                <w:sz w:val="20"/>
                <w:szCs w:val="20"/>
                <w:lang w:eastAsia="es-ES"/>
              </w:rPr>
              <w:t xml:space="preserve"> para </w:t>
            </w:r>
            <w:proofErr w:type="spellStart"/>
            <w:r w:rsidRPr="00C16687">
              <w:rPr>
                <w:rFonts w:ascii="Arial Narrow" w:hAnsi="Arial Narrow" w:cs="Calibri"/>
                <w:snapToGrid w:val="0"/>
                <w:sz w:val="20"/>
                <w:szCs w:val="20"/>
                <w:lang w:eastAsia="es-ES"/>
              </w:rPr>
              <w:t>për</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punën</w:t>
            </w:r>
            <w:proofErr w:type="spellEnd"/>
            <w:r w:rsidRPr="00C16687">
              <w:rPr>
                <w:rFonts w:ascii="Arial Narrow" w:hAnsi="Arial Narrow" w:cs="Calibri"/>
                <w:snapToGrid w:val="0"/>
                <w:sz w:val="20"/>
                <w:szCs w:val="20"/>
                <w:lang w:eastAsia="es-ES"/>
              </w:rPr>
              <w:t xml:space="preserve"> e </w:t>
            </w:r>
            <w:proofErr w:type="spellStart"/>
            <w:r w:rsidRPr="00C16687">
              <w:rPr>
                <w:rFonts w:ascii="Arial Narrow" w:hAnsi="Arial Narrow" w:cs="Calibri"/>
                <w:snapToGrid w:val="0"/>
                <w:sz w:val="20"/>
                <w:szCs w:val="20"/>
                <w:lang w:eastAsia="es-ES"/>
              </w:rPr>
              <w:t>tyre</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Këtu</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përfshihen</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artizanët</w:t>
            </w:r>
            <w:proofErr w:type="spellEnd"/>
            <w:r w:rsidRPr="00C16687">
              <w:rPr>
                <w:rFonts w:ascii="Arial Narrow" w:hAnsi="Arial Narrow" w:cs="Calibri"/>
                <w:snapToGrid w:val="0"/>
                <w:sz w:val="20"/>
                <w:szCs w:val="20"/>
                <w:lang w:eastAsia="es-ES"/>
              </w:rPr>
              <w:t>.</w:t>
            </w:r>
            <w:r w:rsidRPr="00071FB0">
              <w:rPr>
                <w:rFonts w:ascii="Arial Narrow" w:hAnsi="Arial Narrow" w:cs="Calibri"/>
                <w:snapToGrid w:val="0"/>
                <w:sz w:val="20"/>
                <w:szCs w:val="20"/>
                <w:lang w:eastAsia="es-ES"/>
              </w:rPr>
              <w:t>)</w:t>
            </w:r>
            <w:r w:rsidR="00341E4D" w:rsidRPr="00A34FD7">
              <w:rPr>
                <w:rFonts w:ascii="Arial Narrow" w:hAnsi="Arial Narrow" w:cstheme="minorHAnsi"/>
                <w:sz w:val="20"/>
                <w:u w:val="dotted"/>
              </w:rPr>
              <w:t xml:space="preserve"> </w:t>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00341E4D" w:rsidRPr="00A34FD7">
              <w:rPr>
                <w:rFonts w:ascii="Arial Narrow" w:hAnsi="Arial Narrow" w:cstheme="minorHAnsi"/>
                <w:sz w:val="20"/>
                <w:u w:val="dotted"/>
              </w:rPr>
              <w:tab/>
            </w:r>
            <w:r w:rsidRPr="00071FB0">
              <w:rPr>
                <w:rFonts w:ascii="Arial Narrow" w:hAnsi="Arial Narrow" w:cs="Calibri"/>
                <w:snapToGrid w:val="0"/>
                <w:sz w:val="20"/>
                <w:szCs w:val="20"/>
                <w:lang w:eastAsia="es-ES"/>
              </w:rPr>
              <w:t>6</w:t>
            </w:r>
          </w:p>
          <w:p w14:paraId="2895A725" w14:textId="77777777" w:rsidR="006F367B" w:rsidRPr="00071FB0" w:rsidRDefault="006F367B" w:rsidP="00C64468">
            <w:pPr>
              <w:ind w:left="0" w:right="0"/>
              <w:rPr>
                <w:rFonts w:ascii="Arial Narrow" w:hAnsi="Arial Narrow" w:cs="Calibri"/>
                <w:snapToGrid w:val="0"/>
                <w:sz w:val="20"/>
                <w:szCs w:val="20"/>
                <w:lang w:eastAsia="es-ES"/>
              </w:rPr>
            </w:pPr>
            <w:proofErr w:type="spellStart"/>
            <w:r w:rsidRPr="00C16687">
              <w:rPr>
                <w:rFonts w:ascii="Arial Narrow" w:hAnsi="Arial Narrow" w:cs="Calibri"/>
                <w:b/>
                <w:snapToGrid w:val="0"/>
                <w:sz w:val="20"/>
                <w:szCs w:val="20"/>
                <w:lang w:eastAsia="es-ES"/>
              </w:rPr>
              <w:t>Sipërmarrës</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b/>
                <w:snapToGrid w:val="0"/>
                <w:sz w:val="20"/>
                <w:szCs w:val="20"/>
                <w:lang w:eastAsia="es-ES"/>
              </w:rPr>
              <w:t>ose</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b/>
                <w:snapToGrid w:val="0"/>
                <w:sz w:val="20"/>
                <w:szCs w:val="20"/>
                <w:lang w:eastAsia="es-ES"/>
              </w:rPr>
              <w:t>pronar</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b/>
                <w:snapToGrid w:val="0"/>
                <w:sz w:val="20"/>
                <w:szCs w:val="20"/>
                <w:lang w:eastAsia="es-ES"/>
              </w:rPr>
              <w:t>biznesi</w:t>
            </w:r>
            <w:proofErr w:type="spellEnd"/>
            <w:r w:rsidRPr="00C16687">
              <w:rPr>
                <w:rFonts w:ascii="Arial Narrow" w:hAnsi="Arial Narrow" w:cs="Calibri"/>
                <w:b/>
                <w:snapToGrid w:val="0"/>
                <w:sz w:val="20"/>
                <w:szCs w:val="20"/>
                <w:lang w:eastAsia="es-ES"/>
              </w:rPr>
              <w:t xml:space="preserve"> (</w:t>
            </w:r>
            <w:proofErr w:type="spellStart"/>
            <w:r w:rsidRPr="00C16687">
              <w:rPr>
                <w:rFonts w:ascii="Arial Narrow" w:hAnsi="Arial Narrow" w:cs="Calibri"/>
                <w:snapToGrid w:val="0"/>
                <w:sz w:val="20"/>
                <w:szCs w:val="20"/>
                <w:lang w:eastAsia="es-ES"/>
              </w:rPr>
              <w:t>Pronar</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i</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një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biznesi</w:t>
            </w:r>
            <w:proofErr w:type="spellEnd"/>
            <w:r w:rsidRPr="00C16687">
              <w:rPr>
                <w:rFonts w:ascii="Arial Narrow" w:hAnsi="Arial Narrow" w:cs="Calibri"/>
                <w:snapToGrid w:val="0"/>
                <w:sz w:val="20"/>
                <w:szCs w:val="20"/>
                <w:lang w:eastAsia="es-ES"/>
              </w:rPr>
              <w:t xml:space="preserve"> me </w:t>
            </w:r>
            <w:proofErr w:type="spellStart"/>
            <w:r w:rsidRPr="00C16687">
              <w:rPr>
                <w:rFonts w:ascii="Arial Narrow" w:hAnsi="Arial Narrow" w:cs="Calibri"/>
                <w:snapToGrid w:val="0"/>
                <w:sz w:val="20"/>
                <w:szCs w:val="20"/>
                <w:lang w:eastAsia="es-ES"/>
              </w:rPr>
              <w:t>staf</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të</w:t>
            </w:r>
            <w:proofErr w:type="spellEnd"/>
            <w:r w:rsidRPr="00C16687">
              <w:rPr>
                <w:rFonts w:ascii="Arial Narrow" w:hAnsi="Arial Narrow" w:cs="Calibri"/>
                <w:snapToGrid w:val="0"/>
                <w:sz w:val="20"/>
                <w:szCs w:val="20"/>
                <w:lang w:eastAsia="es-ES"/>
              </w:rPr>
              <w:t xml:space="preserve"> </w:t>
            </w:r>
            <w:proofErr w:type="spellStart"/>
            <w:r w:rsidRPr="00C16687">
              <w:rPr>
                <w:rFonts w:ascii="Arial Narrow" w:hAnsi="Arial Narrow" w:cs="Calibri"/>
                <w:snapToGrid w:val="0"/>
                <w:sz w:val="20"/>
                <w:szCs w:val="20"/>
                <w:lang w:eastAsia="es-ES"/>
              </w:rPr>
              <w:t>paguar</w:t>
            </w:r>
            <w:proofErr w:type="spellEnd"/>
            <w:r w:rsidRPr="00071FB0">
              <w:rPr>
                <w:rFonts w:ascii="Arial Narrow" w:hAnsi="Arial Narrow" w:cs="Calibri"/>
                <w:snapToGrid w:val="0"/>
                <w:sz w:val="20"/>
                <w:szCs w:val="20"/>
                <w:lang w:eastAsia="es-ES"/>
              </w:rPr>
              <w:t>)</w:t>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7</w:t>
            </w:r>
          </w:p>
          <w:p w14:paraId="1039F349" w14:textId="77777777" w:rsidR="006F367B" w:rsidRDefault="006F367B" w:rsidP="00C64468">
            <w:pPr>
              <w:ind w:left="0" w:right="0"/>
              <w:rPr>
                <w:rFonts w:ascii="Arial Narrow" w:hAnsi="Arial Narrow" w:cs="Calibri"/>
                <w:snapToGrid w:val="0"/>
                <w:sz w:val="20"/>
                <w:szCs w:val="20"/>
                <w:lang w:eastAsia="es-ES"/>
              </w:rPr>
            </w:pPr>
            <w:proofErr w:type="spellStart"/>
            <w:r w:rsidRPr="00B86F1D">
              <w:rPr>
                <w:rFonts w:ascii="Arial Narrow" w:hAnsi="Arial Narrow" w:cs="Calibri"/>
                <w:b/>
                <w:snapToGrid w:val="0"/>
                <w:sz w:val="20"/>
                <w:szCs w:val="20"/>
                <w:lang w:eastAsia="es-ES"/>
              </w:rPr>
              <w:t>Punëtor</w:t>
            </w:r>
            <w:proofErr w:type="spellEnd"/>
            <w:r w:rsidRPr="00B86F1D">
              <w:rPr>
                <w:rFonts w:ascii="Arial Narrow" w:hAnsi="Arial Narrow" w:cs="Calibri"/>
                <w:b/>
                <w:snapToGrid w:val="0"/>
                <w:sz w:val="20"/>
                <w:szCs w:val="20"/>
                <w:lang w:eastAsia="es-ES"/>
              </w:rPr>
              <w:t xml:space="preserve"> pa </w:t>
            </w:r>
            <w:proofErr w:type="spellStart"/>
            <w:r w:rsidRPr="00B86F1D">
              <w:rPr>
                <w:rFonts w:ascii="Arial Narrow" w:hAnsi="Arial Narrow" w:cs="Calibri"/>
                <w:b/>
                <w:snapToGrid w:val="0"/>
                <w:sz w:val="20"/>
                <w:szCs w:val="20"/>
                <w:lang w:eastAsia="es-ES"/>
              </w:rPr>
              <w:t>pagesë</w:t>
            </w:r>
            <w:proofErr w:type="spellEnd"/>
            <w:r w:rsidRPr="00B86F1D">
              <w:rPr>
                <w:rFonts w:ascii="Arial Narrow" w:hAnsi="Arial Narrow" w:cs="Calibri"/>
                <w:b/>
                <w:snapToGrid w:val="0"/>
                <w:sz w:val="20"/>
                <w:szCs w:val="20"/>
                <w:lang w:eastAsia="es-ES"/>
              </w:rPr>
              <w:t xml:space="preserve"> (</w:t>
            </w:r>
            <w:proofErr w:type="spellStart"/>
            <w:r w:rsidRPr="00B86F1D">
              <w:rPr>
                <w:rFonts w:ascii="Arial Narrow" w:hAnsi="Arial Narrow" w:cs="Calibri"/>
                <w:snapToGrid w:val="0"/>
                <w:sz w:val="20"/>
                <w:szCs w:val="20"/>
                <w:lang w:eastAsia="es-ES"/>
              </w:rPr>
              <w:t>Personi</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që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ndihmon</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ose</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punon</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në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një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biznes</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ose</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ndërmarrje</w:t>
            </w:r>
            <w:proofErr w:type="spellEnd"/>
            <w:r w:rsidRPr="00B86F1D">
              <w:rPr>
                <w:rFonts w:ascii="Arial Narrow" w:hAnsi="Arial Narrow" w:cs="Calibri"/>
                <w:snapToGrid w:val="0"/>
                <w:sz w:val="20"/>
                <w:szCs w:val="20"/>
                <w:lang w:eastAsia="es-ES"/>
              </w:rPr>
              <w:t xml:space="preserve"> pa </w:t>
            </w:r>
            <w:proofErr w:type="spellStart"/>
            <w:r w:rsidRPr="00B86F1D">
              <w:rPr>
                <w:rFonts w:ascii="Arial Narrow" w:hAnsi="Arial Narrow" w:cs="Calibri"/>
                <w:snapToGrid w:val="0"/>
                <w:sz w:val="20"/>
                <w:szCs w:val="20"/>
                <w:lang w:eastAsia="es-ES"/>
              </w:rPr>
              <w:t>marrë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asnjë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pagesë</w:t>
            </w:r>
            <w:proofErr w:type="spellEnd"/>
            <w:r w:rsidRPr="00B86F1D">
              <w:rPr>
                <w:rFonts w:ascii="Arial Narrow" w:hAnsi="Arial Narrow" w:cs="Calibri"/>
                <w:snapToGrid w:val="0"/>
                <w:sz w:val="20"/>
                <w:szCs w:val="20"/>
                <w:lang w:eastAsia="es-ES"/>
              </w:rPr>
              <w:t xml:space="preserve">. Ky </w:t>
            </w:r>
            <w:proofErr w:type="spellStart"/>
            <w:r w:rsidRPr="00B86F1D">
              <w:rPr>
                <w:rFonts w:ascii="Arial Narrow" w:hAnsi="Arial Narrow" w:cs="Calibri"/>
                <w:snapToGrid w:val="0"/>
                <w:sz w:val="20"/>
                <w:szCs w:val="20"/>
                <w:lang w:eastAsia="es-ES"/>
              </w:rPr>
              <w:t>mund</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të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jetë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ose</w:t>
            </w:r>
            <w:proofErr w:type="spellEnd"/>
            <w:r w:rsidRPr="00B86F1D">
              <w:rPr>
                <w:rFonts w:ascii="Arial Narrow" w:hAnsi="Arial Narrow" w:cs="Calibri"/>
                <w:snapToGrid w:val="0"/>
                <w:sz w:val="20"/>
                <w:szCs w:val="20"/>
                <w:lang w:eastAsia="es-ES"/>
              </w:rPr>
              <w:t xml:space="preserve"> jo </w:t>
            </w:r>
            <w:proofErr w:type="spellStart"/>
            <w:r w:rsidRPr="00B86F1D">
              <w:rPr>
                <w:rFonts w:ascii="Arial Narrow" w:hAnsi="Arial Narrow" w:cs="Calibri"/>
                <w:snapToGrid w:val="0"/>
                <w:sz w:val="20"/>
                <w:szCs w:val="20"/>
                <w:lang w:eastAsia="es-ES"/>
              </w:rPr>
              <w:t>një</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biznes</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ose</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ndërmarrje</w:t>
            </w:r>
            <w:proofErr w:type="spellEnd"/>
            <w:r w:rsidRPr="00B86F1D">
              <w:rPr>
                <w:rFonts w:ascii="Arial Narrow" w:hAnsi="Arial Narrow" w:cs="Calibri"/>
                <w:snapToGrid w:val="0"/>
                <w:sz w:val="20"/>
                <w:szCs w:val="20"/>
                <w:lang w:eastAsia="es-ES"/>
              </w:rPr>
              <w:t xml:space="preserve"> </w:t>
            </w:r>
            <w:proofErr w:type="spellStart"/>
            <w:r w:rsidRPr="00B86F1D">
              <w:rPr>
                <w:rFonts w:ascii="Arial Narrow" w:hAnsi="Arial Narrow" w:cs="Calibri"/>
                <w:snapToGrid w:val="0"/>
                <w:sz w:val="20"/>
                <w:szCs w:val="20"/>
                <w:lang w:eastAsia="es-ES"/>
              </w:rPr>
              <w:t>familjare</w:t>
            </w:r>
            <w:proofErr w:type="spellEnd"/>
            <w:r w:rsidRPr="00B86F1D">
              <w:rPr>
                <w:rFonts w:ascii="Arial Narrow" w:hAnsi="Arial Narrow" w:cs="Calibri"/>
                <w:snapToGrid w:val="0"/>
                <w:sz w:val="20"/>
                <w:szCs w:val="20"/>
                <w:lang w:eastAsia="es-ES"/>
              </w:rPr>
              <w:t>.)</w:t>
            </w:r>
            <w:r w:rsidRPr="00071FB0">
              <w:rPr>
                <w:rFonts w:ascii="Arial Narrow" w:hAnsi="Arial Narrow"/>
                <w:sz w:val="20"/>
                <w:szCs w:val="20"/>
                <w:u w:val="dotted"/>
              </w:rPr>
              <w:tab/>
            </w:r>
            <w:r w:rsidRPr="00071FB0">
              <w:rPr>
                <w:rFonts w:ascii="Arial Narrow" w:hAnsi="Arial Narrow" w:cs="Calibri"/>
                <w:snapToGrid w:val="0"/>
                <w:sz w:val="20"/>
                <w:szCs w:val="20"/>
                <w:u w:val="dotted"/>
                <w:lang w:eastAsia="es-ES"/>
              </w:rPr>
              <w:tab/>
            </w:r>
            <w:r w:rsidRPr="00071FB0">
              <w:rPr>
                <w:rFonts w:ascii="Arial Narrow" w:hAnsi="Arial Narrow" w:cs="Calibri"/>
                <w:snapToGrid w:val="0"/>
                <w:sz w:val="20"/>
                <w:szCs w:val="20"/>
                <w:lang w:eastAsia="es-ES"/>
              </w:rPr>
              <w:t>8</w:t>
            </w:r>
          </w:p>
          <w:p w14:paraId="1A36FDE1" w14:textId="77777777" w:rsidR="006F367B" w:rsidRPr="00071FB0" w:rsidRDefault="006F367B" w:rsidP="00C64468">
            <w:pPr>
              <w:ind w:left="0" w:right="0"/>
              <w:rPr>
                <w:rFonts w:ascii="Arial Narrow" w:hAnsi="Arial Narrow" w:cs="Calibri"/>
                <w:snapToGrid w:val="0"/>
                <w:sz w:val="20"/>
                <w:szCs w:val="20"/>
                <w:lang w:eastAsia="es-ES"/>
              </w:rPr>
            </w:pPr>
            <w:r>
              <w:rPr>
                <w:rFonts w:ascii="Arial Narrow" w:hAnsi="Arial Narrow" w:cs="Calibri"/>
                <w:snapToGrid w:val="0"/>
                <w:sz w:val="20"/>
                <w:szCs w:val="20"/>
                <w:lang w:eastAsia="es-ES"/>
              </w:rPr>
              <w:t xml:space="preserve">(SHKO </w:t>
            </w:r>
            <w:proofErr w:type="spellStart"/>
            <w:r>
              <w:rPr>
                <w:rFonts w:ascii="Arial Narrow" w:hAnsi="Arial Narrow" w:cs="Calibri"/>
                <w:snapToGrid w:val="0"/>
                <w:sz w:val="20"/>
                <w:szCs w:val="20"/>
                <w:lang w:eastAsia="es-ES"/>
              </w:rPr>
              <w:t>TEMartesor</w:t>
            </w:r>
            <w:proofErr w:type="spellEnd"/>
            <w:r>
              <w:rPr>
                <w:rFonts w:ascii="Arial Narrow" w:hAnsi="Arial Narrow" w:cs="Calibri"/>
                <w:snapToGrid w:val="0"/>
                <w:sz w:val="20"/>
                <w:szCs w:val="20"/>
                <w:lang w:eastAsia="es-ES"/>
              </w:rPr>
              <w:t>)</w:t>
            </w:r>
          </w:p>
          <w:p w14:paraId="4AB669B8" w14:textId="77777777" w:rsidR="006F367B" w:rsidRDefault="006F367B" w:rsidP="00C64468">
            <w:pPr>
              <w:ind w:left="0"/>
              <w:rPr>
                <w:rFonts w:ascii="Arial Narrow" w:hAnsi="Arial Narrow"/>
                <w:sz w:val="20"/>
                <w:szCs w:val="20"/>
              </w:rPr>
            </w:pPr>
            <w:r w:rsidRPr="00071FB0">
              <w:rPr>
                <w:rFonts w:ascii="Arial Narrow" w:hAnsi="Arial Narrow"/>
                <w:b/>
                <w:sz w:val="20"/>
                <w:szCs w:val="20"/>
              </w:rPr>
              <w:t>(</w:t>
            </w:r>
            <w:r w:rsidRPr="00CA1B4D">
              <w:rPr>
                <w:rFonts w:ascii="Arial Narrow" w:hAnsi="Arial Narrow"/>
                <w:b/>
                <w:sz w:val="20"/>
                <w:szCs w:val="20"/>
              </w:rPr>
              <w:t>MOS LEXO</w:t>
            </w:r>
            <w:r w:rsidRPr="00CA1B4D">
              <w:rPr>
                <w:rFonts w:ascii="Arial Narrow" w:hAnsi="Arial Narrow"/>
                <w:sz w:val="20"/>
                <w:szCs w:val="20"/>
              </w:rPr>
              <w:t xml:space="preserve">) </w:t>
            </w:r>
            <w:proofErr w:type="spellStart"/>
            <w:r w:rsidRPr="00CA1B4D">
              <w:rPr>
                <w:rFonts w:ascii="Arial Narrow" w:hAnsi="Arial Narrow"/>
                <w:sz w:val="20"/>
                <w:szCs w:val="20"/>
              </w:rPr>
              <w:t>Nuk</w:t>
            </w:r>
            <w:proofErr w:type="spellEnd"/>
            <w:r w:rsidRPr="00CA1B4D">
              <w:rPr>
                <w:rFonts w:ascii="Arial Narrow" w:hAnsi="Arial Narrow"/>
                <w:sz w:val="20"/>
                <w:szCs w:val="20"/>
              </w:rPr>
              <w:t xml:space="preserve"> e di / </w:t>
            </w:r>
            <w:r>
              <w:rPr>
                <w:rFonts w:ascii="Arial Narrow" w:hAnsi="Arial Narrow"/>
                <w:sz w:val="20"/>
                <w:szCs w:val="20"/>
              </w:rPr>
              <w:t xml:space="preserve">Pa </w:t>
            </w:r>
            <w:proofErr w:type="spellStart"/>
            <w:r>
              <w:rPr>
                <w:rFonts w:ascii="Arial Narrow" w:hAnsi="Arial Narrow"/>
                <w:sz w:val="20"/>
                <w:szCs w:val="20"/>
              </w:rPr>
              <w:t>përgjigje</w:t>
            </w:r>
            <w:proofErr w:type="spellEnd"/>
            <w:r w:rsidRPr="00071FB0">
              <w:rPr>
                <w:rFonts w:ascii="Arial Narrow" w:hAnsi="Arial Narrow"/>
                <w:sz w:val="20"/>
                <w:szCs w:val="20"/>
                <w:u w:val="dotted"/>
              </w:rPr>
              <w:tab/>
            </w:r>
            <w:r w:rsidRPr="00071FB0">
              <w:rPr>
                <w:rFonts w:ascii="Arial Narrow" w:hAnsi="Arial Narrow"/>
                <w:sz w:val="20"/>
                <w:szCs w:val="20"/>
              </w:rPr>
              <w:t>99</w:t>
            </w:r>
          </w:p>
          <w:p w14:paraId="53028E89" w14:textId="77777777" w:rsidR="006F367B" w:rsidRPr="005F2E67" w:rsidRDefault="006F367B" w:rsidP="00C64468">
            <w:pPr>
              <w:ind w:left="0"/>
              <w:rPr>
                <w:rFonts w:ascii="Arial Narrow" w:hAnsi="Arial Narrow"/>
                <w:sz w:val="20"/>
                <w:szCs w:val="20"/>
              </w:rPr>
            </w:pPr>
          </w:p>
        </w:tc>
      </w:tr>
      <w:tr w:rsidR="006F367B" w:rsidRPr="00D4549C" w14:paraId="326F06B7" w14:textId="77777777" w:rsidTr="00B64A46">
        <w:tc>
          <w:tcPr>
            <w:tcW w:w="2145" w:type="dxa"/>
          </w:tcPr>
          <w:p w14:paraId="6D6AC2DE" w14:textId="63B282D7" w:rsidR="006F367B" w:rsidRPr="00911501" w:rsidRDefault="00B64A46" w:rsidP="00C64468">
            <w:pPr>
              <w:ind w:left="0"/>
              <w:rPr>
                <w:rFonts w:ascii="Arial Narrow" w:hAnsi="Arial Narrow" w:cstheme="minorHAnsi"/>
                <w:b/>
                <w:sz w:val="20"/>
                <w:szCs w:val="20"/>
              </w:rPr>
            </w:pPr>
            <w:proofErr w:type="spellStart"/>
            <w:r w:rsidRPr="00911501">
              <w:rPr>
                <w:rFonts w:ascii="Arial Narrow" w:hAnsi="Arial Narrow" w:cstheme="minorHAnsi"/>
                <w:b/>
                <w:sz w:val="20"/>
                <w:szCs w:val="20"/>
              </w:rPr>
              <w:t>wagreement</w:t>
            </w:r>
            <w:proofErr w:type="spellEnd"/>
          </w:p>
        </w:tc>
        <w:tc>
          <w:tcPr>
            <w:tcW w:w="3620" w:type="dxa"/>
          </w:tcPr>
          <w:p w14:paraId="33C2A381" w14:textId="77777777" w:rsidR="006F367B" w:rsidRPr="003E4748" w:rsidRDefault="006F367B" w:rsidP="00C64468">
            <w:pPr>
              <w:ind w:left="0"/>
              <w:rPr>
                <w:rFonts w:ascii="Arial Narrow" w:hAnsi="Arial Narrow" w:cstheme="minorHAnsi"/>
                <w:sz w:val="20"/>
                <w:szCs w:val="20"/>
              </w:rPr>
            </w:pPr>
            <w:proofErr w:type="gramStart"/>
            <w:r>
              <w:rPr>
                <w:rFonts w:ascii="Arial Narrow" w:hAnsi="Arial Narrow"/>
                <w:sz w:val="20"/>
                <w:szCs w:val="20"/>
              </w:rPr>
              <w:t>A</w:t>
            </w:r>
            <w:proofErr w:type="gramEnd"/>
            <w:r>
              <w:rPr>
                <w:rFonts w:ascii="Arial Narrow" w:hAnsi="Arial Narrow"/>
                <w:sz w:val="20"/>
                <w:szCs w:val="20"/>
              </w:rPr>
              <w:t xml:space="preserve"> </w:t>
            </w:r>
            <w:proofErr w:type="spellStart"/>
            <w:r>
              <w:rPr>
                <w:rFonts w:ascii="Arial Narrow" w:hAnsi="Arial Narrow"/>
                <w:sz w:val="20"/>
                <w:szCs w:val="20"/>
              </w:rPr>
              <w:t>ishit</w:t>
            </w:r>
            <w:proofErr w:type="spellEnd"/>
            <w:r>
              <w:rPr>
                <w:rFonts w:ascii="Arial Narrow" w:hAnsi="Arial Narrow"/>
                <w:sz w:val="20"/>
                <w:szCs w:val="20"/>
              </w:rPr>
              <w:t xml:space="preserve"> </w:t>
            </w:r>
            <w:proofErr w:type="spellStart"/>
            <w:r>
              <w:rPr>
                <w:rFonts w:ascii="Arial Narrow" w:hAnsi="Arial Narrow"/>
                <w:sz w:val="20"/>
                <w:szCs w:val="20"/>
              </w:rPr>
              <w:t>i</w:t>
            </w:r>
            <w:proofErr w:type="spellEnd"/>
            <w:r>
              <w:rPr>
                <w:rFonts w:ascii="Arial Narrow" w:hAnsi="Arial Narrow"/>
                <w:sz w:val="20"/>
                <w:szCs w:val="20"/>
              </w:rPr>
              <w:t xml:space="preserve"> </w:t>
            </w:r>
            <w:proofErr w:type="spellStart"/>
            <w:r>
              <w:rPr>
                <w:rFonts w:ascii="Arial Narrow" w:hAnsi="Arial Narrow"/>
                <w:sz w:val="20"/>
                <w:szCs w:val="20"/>
              </w:rPr>
              <w:t>punësuar</w:t>
            </w:r>
            <w:proofErr w:type="spellEnd"/>
            <w:r>
              <w:rPr>
                <w:rFonts w:ascii="Arial Narrow" w:hAnsi="Arial Narrow"/>
                <w:sz w:val="20"/>
                <w:szCs w:val="20"/>
              </w:rPr>
              <w:t xml:space="preserve"> me</w:t>
            </w:r>
            <w:r w:rsidRPr="004A3E6C">
              <w:rPr>
                <w:rFonts w:ascii="Arial Narrow" w:hAnsi="Arial Narrow"/>
                <w:sz w:val="20"/>
                <w:szCs w:val="20"/>
              </w:rPr>
              <w:t>…?</w:t>
            </w:r>
          </w:p>
        </w:tc>
        <w:tc>
          <w:tcPr>
            <w:tcW w:w="3837" w:type="dxa"/>
          </w:tcPr>
          <w:p w14:paraId="4D075238" w14:textId="77777777" w:rsidR="006F367B" w:rsidRDefault="006F367B" w:rsidP="00C64468">
            <w:pPr>
              <w:ind w:left="0" w:right="0"/>
              <w:rPr>
                <w:rFonts w:ascii="Arial Narrow" w:hAnsi="Arial Narrow" w:cstheme="minorHAnsi"/>
                <w:sz w:val="20"/>
                <w:szCs w:val="20"/>
              </w:rPr>
            </w:pPr>
            <w:proofErr w:type="spellStart"/>
            <w:r>
              <w:rPr>
                <w:rFonts w:ascii="Arial Narrow" w:hAnsi="Arial Narrow" w:cstheme="minorHAnsi"/>
                <w:sz w:val="20"/>
                <w:szCs w:val="20"/>
              </w:rPr>
              <w:t>Marrëveshje</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shkrim</w:t>
            </w:r>
            <w:proofErr w:type="spellEnd"/>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2CEA1DB0" w14:textId="77777777" w:rsidR="006F367B" w:rsidRPr="00071FB0" w:rsidRDefault="006F367B" w:rsidP="00C64468">
            <w:pPr>
              <w:ind w:left="0" w:right="0"/>
              <w:rPr>
                <w:rFonts w:ascii="Arial Narrow" w:hAnsi="Arial Narrow" w:cstheme="minorHAnsi"/>
                <w:sz w:val="20"/>
                <w:szCs w:val="20"/>
              </w:rPr>
            </w:pPr>
            <w:proofErr w:type="spellStart"/>
            <w:r>
              <w:rPr>
                <w:rFonts w:ascii="Arial Narrow" w:hAnsi="Arial Narrow" w:cstheme="minorHAnsi"/>
                <w:sz w:val="20"/>
                <w:szCs w:val="20"/>
              </w:rPr>
              <w:t>Marrëveshje</w:t>
            </w:r>
            <w:proofErr w:type="spellEnd"/>
            <w:r>
              <w:rPr>
                <w:rFonts w:ascii="Arial Narrow" w:hAnsi="Arial Narrow" w:cstheme="minorHAnsi"/>
                <w:sz w:val="20"/>
                <w:szCs w:val="20"/>
              </w:rPr>
              <w:t xml:space="preserve"> me </w:t>
            </w:r>
            <w:proofErr w:type="spellStart"/>
            <w:r>
              <w:rPr>
                <w:rFonts w:ascii="Arial Narrow" w:hAnsi="Arial Narrow" w:cstheme="minorHAnsi"/>
                <w:sz w:val="20"/>
                <w:szCs w:val="20"/>
              </w:rPr>
              <w:t>gojë</w:t>
            </w:r>
            <w:proofErr w:type="spellEnd"/>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p>
          <w:p w14:paraId="2C81BFA2" w14:textId="77777777" w:rsidR="006F367B" w:rsidRPr="00CE484C" w:rsidRDefault="006F367B" w:rsidP="00C64468">
            <w:pPr>
              <w:ind w:left="0"/>
              <w:rPr>
                <w:rFonts w:ascii="Arial Narrow" w:hAnsi="Arial Narrow" w:cstheme="minorHAnsi"/>
                <w:sz w:val="20"/>
                <w:szCs w:val="20"/>
                <w:lang w:val="de-DE"/>
              </w:rPr>
            </w:pPr>
            <w:r w:rsidRPr="00CE484C">
              <w:rPr>
                <w:rFonts w:ascii="Arial Narrow" w:hAnsi="Arial Narrow"/>
                <w:b/>
                <w:sz w:val="20"/>
                <w:szCs w:val="20"/>
                <w:lang w:val="de-DE"/>
              </w:rPr>
              <w:t>(MOS LEXO</w:t>
            </w:r>
            <w:r w:rsidRPr="00CE484C">
              <w:rPr>
                <w:rFonts w:ascii="Arial Narrow" w:hAnsi="Arial Narrow"/>
                <w:sz w:val="20"/>
                <w:szCs w:val="20"/>
                <w:lang w:val="de-DE"/>
              </w:rPr>
              <w:t>) Nuk e di / Pa përgjigje</w:t>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99</w:t>
            </w:r>
          </w:p>
          <w:p w14:paraId="08A16366" w14:textId="77777777" w:rsidR="006F367B" w:rsidRPr="00CE484C" w:rsidRDefault="006F367B" w:rsidP="00C64468">
            <w:pPr>
              <w:ind w:left="0"/>
              <w:rPr>
                <w:rFonts w:ascii="Arial Narrow" w:hAnsi="Arial Narrow" w:cstheme="minorHAnsi"/>
                <w:sz w:val="20"/>
                <w:szCs w:val="20"/>
                <w:lang w:val="de-DE"/>
              </w:rPr>
            </w:pPr>
          </w:p>
        </w:tc>
      </w:tr>
      <w:tr w:rsidR="006F367B" w:rsidRPr="00071FB0" w14:paraId="15ECE36F" w14:textId="77777777" w:rsidTr="00B64A46">
        <w:tc>
          <w:tcPr>
            <w:tcW w:w="2145" w:type="dxa"/>
          </w:tcPr>
          <w:p w14:paraId="686158F8" w14:textId="4B4FC850" w:rsidR="006F367B" w:rsidRPr="00911501" w:rsidRDefault="00B64A46" w:rsidP="00C64468">
            <w:pPr>
              <w:ind w:left="0"/>
              <w:rPr>
                <w:rFonts w:ascii="Arial Narrow" w:hAnsi="Arial Narrow" w:cstheme="minorHAnsi"/>
                <w:sz w:val="20"/>
                <w:szCs w:val="20"/>
              </w:rPr>
            </w:pPr>
            <w:r w:rsidRPr="00911501">
              <w:rPr>
                <w:rFonts w:ascii="Arial Narrow" w:hAnsi="Arial Narrow" w:cstheme="minorHAnsi"/>
                <w:b/>
                <w:sz w:val="20"/>
                <w:szCs w:val="20"/>
              </w:rPr>
              <w:t>Marital</w:t>
            </w:r>
          </w:p>
        </w:tc>
        <w:tc>
          <w:tcPr>
            <w:tcW w:w="3620" w:type="dxa"/>
          </w:tcPr>
          <w:p w14:paraId="799F0EA9" w14:textId="77777777" w:rsidR="006F367B" w:rsidRPr="00071FB0" w:rsidRDefault="006F367B" w:rsidP="00C64468">
            <w:pPr>
              <w:ind w:left="0"/>
              <w:rPr>
                <w:rFonts w:ascii="Arial Narrow" w:hAnsi="Arial Narrow" w:cstheme="minorHAnsi"/>
                <w:sz w:val="20"/>
                <w:szCs w:val="20"/>
              </w:rPr>
            </w:pPr>
            <w:proofErr w:type="spellStart"/>
            <w:r>
              <w:rPr>
                <w:rFonts w:ascii="Arial Narrow" w:hAnsi="Arial Narrow" w:cstheme="minorHAnsi"/>
                <w:sz w:val="20"/>
                <w:szCs w:val="20"/>
              </w:rPr>
              <w:t>Cili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është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statusi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juaj</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martesor</w:t>
            </w:r>
            <w:proofErr w:type="spellEnd"/>
            <w:r w:rsidRPr="00071FB0">
              <w:rPr>
                <w:rFonts w:ascii="Arial Narrow" w:hAnsi="Arial Narrow" w:cstheme="minorHAnsi"/>
                <w:sz w:val="20"/>
                <w:szCs w:val="20"/>
              </w:rPr>
              <w:t>?</w:t>
            </w:r>
          </w:p>
        </w:tc>
        <w:tc>
          <w:tcPr>
            <w:tcW w:w="3837" w:type="dxa"/>
          </w:tcPr>
          <w:p w14:paraId="6602712A"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cstheme="minorHAnsi"/>
                <w:sz w:val="20"/>
                <w:szCs w:val="20"/>
                <w:lang w:val="de-DE"/>
              </w:rPr>
              <w:t>I/ e vetëm</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06BC3732"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sz w:val="20"/>
                <w:szCs w:val="20"/>
                <w:lang w:val="de-DE"/>
              </w:rPr>
              <w:t>(SHKO TE Paaftësi)</w:t>
            </w:r>
          </w:p>
          <w:p w14:paraId="7D9E31F5"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cstheme="minorHAnsi"/>
                <w:sz w:val="20"/>
                <w:szCs w:val="20"/>
                <w:lang w:val="de-DE"/>
              </w:rPr>
              <w:t>Partneritet familjar/jeton si i/e martuar</w:t>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38EF7812"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sz w:val="20"/>
                <w:szCs w:val="20"/>
                <w:lang w:val="de-DE"/>
              </w:rPr>
              <w:t>(SHKO TE Paaftësi)</w:t>
            </w:r>
          </w:p>
          <w:p w14:paraId="55DE0BF3"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cstheme="minorHAnsi"/>
                <w:sz w:val="20"/>
                <w:szCs w:val="20"/>
                <w:lang w:val="de-DE"/>
              </w:rPr>
              <w:lastRenderedPageBreak/>
              <w:t>I/e martuar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427D5912"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cstheme="minorHAnsi"/>
                <w:sz w:val="20"/>
                <w:szCs w:val="20"/>
                <w:lang w:val="de-DE"/>
              </w:rPr>
              <w:t>I/ e divorcuar</w:t>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cstheme="minorHAnsi"/>
                <w:sz w:val="20"/>
                <w:szCs w:val="20"/>
                <w:u w:val="dotted"/>
                <w:lang w:val="de-DE"/>
              </w:rPr>
              <w:tab/>
            </w:r>
            <w:r w:rsidRPr="00CE484C">
              <w:rPr>
                <w:rFonts w:ascii="Arial Narrow" w:hAnsi="Arial Narrow"/>
                <w:sz w:val="20"/>
                <w:szCs w:val="20"/>
                <w:lang w:val="de-DE"/>
              </w:rPr>
              <w:t>4</w:t>
            </w:r>
          </w:p>
          <w:p w14:paraId="5DCEE1AD" w14:textId="77777777" w:rsidR="006F367B" w:rsidRPr="00CE484C" w:rsidRDefault="006F367B" w:rsidP="00C64468">
            <w:pPr>
              <w:ind w:left="0" w:right="0"/>
              <w:rPr>
                <w:rFonts w:ascii="Arial Narrow" w:hAnsi="Arial Narrow"/>
                <w:sz w:val="20"/>
                <w:szCs w:val="20"/>
                <w:lang w:val="de-DE"/>
              </w:rPr>
            </w:pPr>
            <w:r w:rsidRPr="00CE484C">
              <w:rPr>
                <w:rFonts w:ascii="Arial Narrow" w:hAnsi="Arial Narrow" w:cstheme="minorHAnsi"/>
                <w:sz w:val="20"/>
                <w:szCs w:val="20"/>
                <w:lang w:val="de-DE"/>
              </w:rPr>
              <w:t>I/e ve</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5</w:t>
            </w:r>
          </w:p>
          <w:p w14:paraId="64B49764" w14:textId="77777777" w:rsidR="006F367B" w:rsidRPr="00CE484C" w:rsidRDefault="006F367B" w:rsidP="00C64468">
            <w:pPr>
              <w:ind w:left="0"/>
              <w:rPr>
                <w:rFonts w:ascii="Arial Narrow" w:hAnsi="Arial Narrow"/>
                <w:sz w:val="20"/>
                <w:szCs w:val="20"/>
                <w:lang w:val="de-DE"/>
              </w:rPr>
            </w:pPr>
            <w:r w:rsidRPr="00CE484C">
              <w:rPr>
                <w:rFonts w:ascii="Arial Narrow" w:hAnsi="Arial Narrow"/>
                <w:b/>
                <w:sz w:val="20"/>
                <w:szCs w:val="20"/>
                <w:lang w:val="de-DE"/>
              </w:rPr>
              <w:t>(MOS LEXO</w:t>
            </w:r>
            <w:r w:rsidRPr="00CE484C">
              <w:rPr>
                <w:rFonts w:ascii="Arial Narrow" w:hAnsi="Arial Narrow"/>
                <w:sz w:val="20"/>
                <w:szCs w:val="20"/>
                <w:lang w:val="de-DE"/>
              </w:rPr>
              <w:t>) Nuk e di / Pa përgjigje</w:t>
            </w:r>
          </w:p>
          <w:p w14:paraId="7F20C698" w14:textId="77777777" w:rsidR="006F367B" w:rsidRDefault="006F367B" w:rsidP="00C64468">
            <w:pPr>
              <w:ind w:left="0"/>
              <w:rPr>
                <w:rFonts w:ascii="Arial Narrow" w:hAnsi="Arial Narrow"/>
                <w:sz w:val="20"/>
                <w:szCs w:val="20"/>
              </w:rPr>
            </w:pP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071FB0">
              <w:rPr>
                <w:rFonts w:ascii="Arial Narrow" w:hAnsi="Arial Narrow"/>
                <w:sz w:val="20"/>
                <w:szCs w:val="20"/>
              </w:rPr>
              <w:t>99</w:t>
            </w:r>
          </w:p>
          <w:p w14:paraId="276FAB4F" w14:textId="77777777" w:rsidR="006F367B" w:rsidRDefault="006F367B" w:rsidP="00C64468">
            <w:pPr>
              <w:ind w:left="0"/>
              <w:rPr>
                <w:rFonts w:ascii="Arial Narrow" w:hAnsi="Arial Narrow"/>
                <w:sz w:val="20"/>
                <w:szCs w:val="20"/>
              </w:rPr>
            </w:pPr>
            <w:r>
              <w:rPr>
                <w:rFonts w:ascii="Arial Narrow" w:hAnsi="Arial Narrow"/>
                <w:sz w:val="20"/>
                <w:szCs w:val="20"/>
              </w:rPr>
              <w:t xml:space="preserve">(SHKO TE </w:t>
            </w:r>
            <w:proofErr w:type="spellStart"/>
            <w:r>
              <w:rPr>
                <w:rFonts w:ascii="Arial Narrow" w:hAnsi="Arial Narrow"/>
                <w:sz w:val="20"/>
                <w:szCs w:val="20"/>
              </w:rPr>
              <w:t>Paaftësi</w:t>
            </w:r>
            <w:proofErr w:type="spellEnd"/>
            <w:r>
              <w:rPr>
                <w:rFonts w:ascii="Arial Narrow" w:hAnsi="Arial Narrow"/>
                <w:sz w:val="20"/>
                <w:szCs w:val="20"/>
              </w:rPr>
              <w:t>)</w:t>
            </w:r>
          </w:p>
          <w:p w14:paraId="020BB35F" w14:textId="77777777" w:rsidR="006F367B" w:rsidRPr="00071FB0" w:rsidRDefault="006F367B" w:rsidP="00C64468">
            <w:pPr>
              <w:ind w:left="0"/>
              <w:rPr>
                <w:rFonts w:ascii="Arial Narrow" w:hAnsi="Arial Narrow" w:cstheme="minorHAnsi"/>
                <w:sz w:val="20"/>
                <w:szCs w:val="20"/>
              </w:rPr>
            </w:pPr>
          </w:p>
        </w:tc>
      </w:tr>
      <w:tr w:rsidR="006F367B" w:rsidRPr="00071FB0" w14:paraId="0408BC59" w14:textId="77777777" w:rsidTr="00B64A46">
        <w:tc>
          <w:tcPr>
            <w:tcW w:w="2145" w:type="dxa"/>
          </w:tcPr>
          <w:p w14:paraId="3BDDDB57" w14:textId="6C5DA74C" w:rsidR="006F367B" w:rsidRPr="00C504E4" w:rsidRDefault="00B64A46" w:rsidP="00C64468">
            <w:pPr>
              <w:ind w:left="0"/>
              <w:rPr>
                <w:rFonts w:ascii="Arial Narrow" w:hAnsi="Arial Narrow" w:cstheme="minorHAnsi"/>
                <w:b/>
                <w:sz w:val="20"/>
                <w:szCs w:val="20"/>
              </w:rPr>
            </w:pPr>
            <w:proofErr w:type="spellStart"/>
            <w:r w:rsidRPr="00C504E4">
              <w:rPr>
                <w:rFonts w:ascii="Arial Narrow" w:hAnsi="Arial Narrow" w:cstheme="minorHAnsi"/>
                <w:b/>
                <w:sz w:val="20"/>
                <w:szCs w:val="20"/>
              </w:rPr>
              <w:lastRenderedPageBreak/>
              <w:t>mcertificate</w:t>
            </w:r>
            <w:proofErr w:type="spellEnd"/>
          </w:p>
        </w:tc>
        <w:tc>
          <w:tcPr>
            <w:tcW w:w="3620" w:type="dxa"/>
          </w:tcPr>
          <w:p w14:paraId="4934640F" w14:textId="77777777" w:rsidR="006F367B" w:rsidRPr="00992A4C" w:rsidRDefault="006F367B" w:rsidP="00C64468">
            <w:pPr>
              <w:ind w:left="0"/>
              <w:rPr>
                <w:rFonts w:ascii="Arial Narrow" w:hAnsi="Arial Narrow" w:cstheme="minorHAnsi"/>
                <w:sz w:val="20"/>
                <w:szCs w:val="20"/>
              </w:rPr>
            </w:pPr>
            <w:r>
              <w:rPr>
                <w:rFonts w:ascii="Arial Narrow" w:hAnsi="Arial Narrow" w:cstheme="minorHAnsi"/>
                <w:sz w:val="20"/>
                <w:szCs w:val="20"/>
              </w:rPr>
              <w:t xml:space="preserve">A </w:t>
            </w:r>
            <w:proofErr w:type="spellStart"/>
            <w:r>
              <w:rPr>
                <w:rFonts w:ascii="Arial Narrow" w:hAnsi="Arial Narrow" w:cstheme="minorHAnsi"/>
                <w:sz w:val="20"/>
                <w:szCs w:val="20"/>
              </w:rPr>
              <w:t>keni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certifikatë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martesore</w:t>
            </w:r>
            <w:proofErr w:type="spellEnd"/>
            <w:r>
              <w:rPr>
                <w:rFonts w:ascii="Arial Narrow" w:hAnsi="Arial Narrow" w:cstheme="minorHAnsi"/>
                <w:sz w:val="20"/>
                <w:szCs w:val="20"/>
              </w:rPr>
              <w:t>?</w:t>
            </w:r>
          </w:p>
        </w:tc>
        <w:tc>
          <w:tcPr>
            <w:tcW w:w="3837" w:type="dxa"/>
          </w:tcPr>
          <w:p w14:paraId="79EF69EA" w14:textId="77777777" w:rsidR="006F367B" w:rsidRPr="00071FB0" w:rsidRDefault="006F367B" w:rsidP="00C64468">
            <w:pPr>
              <w:ind w:left="0" w:right="0"/>
              <w:rPr>
                <w:rFonts w:ascii="Arial Narrow" w:hAnsi="Arial Narrow" w:cstheme="minorHAnsi"/>
                <w:sz w:val="20"/>
                <w:szCs w:val="20"/>
              </w:rPr>
            </w:pPr>
            <w:r>
              <w:rPr>
                <w:rFonts w:ascii="Arial Narrow" w:hAnsi="Arial Narrow"/>
                <w:sz w:val="20"/>
                <w:szCs w:val="20"/>
                <w:u w:val="dotted" w:color="595959" w:themeColor="text1" w:themeTint="A6"/>
              </w:rPr>
              <w:t>Po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70BF275F" w14:textId="77777777" w:rsidR="006F367B" w:rsidRPr="00071FB0" w:rsidRDefault="006F367B" w:rsidP="00C64468">
            <w:pPr>
              <w:ind w:left="0" w:right="0"/>
              <w:rPr>
                <w:rFonts w:ascii="Arial Narrow" w:hAnsi="Arial Narrow" w:cstheme="minorHAnsi"/>
                <w:sz w:val="20"/>
                <w:szCs w:val="20"/>
              </w:rPr>
            </w:pPr>
            <w:r>
              <w:rPr>
                <w:rFonts w:ascii="Arial Narrow" w:hAnsi="Arial Narrow" w:cstheme="minorHAnsi"/>
                <w:sz w:val="20"/>
                <w:szCs w:val="20"/>
              </w:rPr>
              <w:t>J</w:t>
            </w:r>
            <w:r w:rsidRPr="00071FB0">
              <w:rPr>
                <w:rFonts w:ascii="Arial Narrow" w:hAnsi="Arial Narrow" w:cstheme="minorHAnsi"/>
                <w:sz w:val="20"/>
                <w:szCs w:val="20"/>
              </w:rPr>
              <w:t>o</w:t>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p>
          <w:p w14:paraId="705660F8" w14:textId="77777777" w:rsidR="006F367B" w:rsidRDefault="006F367B" w:rsidP="00C64468">
            <w:pPr>
              <w:ind w:left="0" w:right="0"/>
              <w:rPr>
                <w:rFonts w:ascii="Arial Narrow" w:hAnsi="Arial Narrow" w:cstheme="minorHAnsi"/>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99</w:t>
            </w:r>
          </w:p>
          <w:p w14:paraId="3CD2F4DE" w14:textId="77777777" w:rsidR="006F367B" w:rsidRPr="00071FB0" w:rsidRDefault="006F367B" w:rsidP="00C64468">
            <w:pPr>
              <w:ind w:left="0" w:right="0"/>
              <w:rPr>
                <w:rFonts w:ascii="Arial Narrow" w:hAnsi="Arial Narrow" w:cstheme="minorHAnsi"/>
                <w:sz w:val="20"/>
                <w:szCs w:val="20"/>
              </w:rPr>
            </w:pPr>
          </w:p>
        </w:tc>
      </w:tr>
      <w:tr w:rsidR="006F367B" w:rsidRPr="00071FB0" w14:paraId="6B9704BA" w14:textId="77777777" w:rsidTr="00B64A46">
        <w:tc>
          <w:tcPr>
            <w:tcW w:w="2145" w:type="dxa"/>
          </w:tcPr>
          <w:p w14:paraId="5E2E51AF" w14:textId="7C271057" w:rsidR="006F367B" w:rsidRPr="00C504E4" w:rsidRDefault="00B64A46" w:rsidP="00C64468">
            <w:pPr>
              <w:ind w:left="0"/>
              <w:rPr>
                <w:rFonts w:ascii="Arial Narrow" w:hAnsi="Arial Narrow" w:cstheme="minorHAnsi"/>
                <w:sz w:val="20"/>
                <w:szCs w:val="20"/>
              </w:rPr>
            </w:pPr>
            <w:r w:rsidRPr="00C504E4">
              <w:rPr>
                <w:rFonts w:ascii="Arial Narrow" w:hAnsi="Arial Narrow" w:cstheme="minorHAnsi"/>
                <w:b/>
                <w:sz w:val="20"/>
                <w:szCs w:val="20"/>
              </w:rPr>
              <w:t>disability</w:t>
            </w:r>
          </w:p>
        </w:tc>
        <w:tc>
          <w:tcPr>
            <w:tcW w:w="3620" w:type="dxa"/>
          </w:tcPr>
          <w:p w14:paraId="32009EFC" w14:textId="77777777" w:rsidR="006F367B" w:rsidRPr="00B23015" w:rsidRDefault="006F367B" w:rsidP="00C64468">
            <w:pPr>
              <w:ind w:left="0"/>
              <w:rPr>
                <w:rFonts w:ascii="Arial Narrow" w:hAnsi="Arial Narrow" w:cstheme="minorHAnsi"/>
                <w:sz w:val="20"/>
                <w:szCs w:val="20"/>
              </w:rPr>
            </w:pPr>
            <w:r w:rsidRPr="00B23015">
              <w:rPr>
                <w:rFonts w:ascii="Arial Narrow" w:hAnsi="Arial Narrow" w:cstheme="minorHAnsi"/>
                <w:sz w:val="20"/>
                <w:szCs w:val="20"/>
              </w:rPr>
              <w:t xml:space="preserve">A </w:t>
            </w:r>
            <w:proofErr w:type="spellStart"/>
            <w:r w:rsidRPr="00B23015">
              <w:rPr>
                <w:rFonts w:ascii="Arial Narrow" w:hAnsi="Arial Narrow" w:cstheme="minorHAnsi"/>
                <w:sz w:val="20"/>
                <w:szCs w:val="20"/>
              </w:rPr>
              <w:t>keni</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ndonjë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gjendje</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të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shëndetit</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fizik</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ose</w:t>
            </w:r>
            <w:proofErr w:type="spellEnd"/>
            <w:r w:rsidRPr="00B23015">
              <w:rPr>
                <w:rFonts w:ascii="Arial Narrow" w:hAnsi="Arial Narrow" w:cstheme="minorHAnsi"/>
                <w:sz w:val="20"/>
                <w:szCs w:val="20"/>
              </w:rPr>
              <w:t xml:space="preserve"> </w:t>
            </w:r>
            <w:proofErr w:type="spellStart"/>
            <w:r>
              <w:rPr>
                <w:rFonts w:ascii="Arial Narrow" w:hAnsi="Arial Narrow" w:cstheme="minorHAnsi"/>
                <w:sz w:val="20"/>
                <w:szCs w:val="20"/>
              </w:rPr>
              <w:t>psiqik</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ose</w:t>
            </w:r>
            <w:proofErr w:type="spellEnd"/>
          </w:p>
          <w:p w14:paraId="5CDFFF6A" w14:textId="77777777" w:rsidR="006F367B" w:rsidRPr="00071FB0" w:rsidRDefault="006F367B" w:rsidP="00C64468">
            <w:pPr>
              <w:ind w:left="0"/>
              <w:rPr>
                <w:rFonts w:ascii="Arial Narrow" w:hAnsi="Arial Narrow" w:cstheme="minorHAnsi"/>
                <w:sz w:val="20"/>
                <w:szCs w:val="20"/>
              </w:rPr>
            </w:pPr>
            <w:proofErr w:type="spellStart"/>
            <w:r w:rsidRPr="00B23015">
              <w:rPr>
                <w:rFonts w:ascii="Arial Narrow" w:hAnsi="Arial Narrow" w:cstheme="minorHAnsi"/>
                <w:sz w:val="20"/>
                <w:szCs w:val="20"/>
              </w:rPr>
              <w:t>sëmundjet</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që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zgjasin</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ose</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pritet</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të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zgjasin</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për</w:t>
            </w:r>
            <w:proofErr w:type="spellEnd"/>
            <w:r w:rsidRPr="00B23015">
              <w:rPr>
                <w:rFonts w:ascii="Arial Narrow" w:hAnsi="Arial Narrow" w:cstheme="minorHAnsi"/>
                <w:sz w:val="20"/>
                <w:szCs w:val="20"/>
              </w:rPr>
              <w:t xml:space="preserve"> 12 </w:t>
            </w:r>
            <w:proofErr w:type="spellStart"/>
            <w:r w:rsidRPr="00B23015">
              <w:rPr>
                <w:rFonts w:ascii="Arial Narrow" w:hAnsi="Arial Narrow" w:cstheme="minorHAnsi"/>
                <w:sz w:val="20"/>
                <w:szCs w:val="20"/>
              </w:rPr>
              <w:t>muaj</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ose</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më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shumë</w:t>
            </w:r>
            <w:proofErr w:type="spellEnd"/>
            <w:r w:rsidRPr="00071FB0">
              <w:rPr>
                <w:rFonts w:ascii="Arial Narrow" w:hAnsi="Arial Narrow" w:cstheme="minorHAnsi"/>
                <w:sz w:val="20"/>
                <w:szCs w:val="20"/>
              </w:rPr>
              <w:t>?</w:t>
            </w:r>
          </w:p>
        </w:tc>
        <w:tc>
          <w:tcPr>
            <w:tcW w:w="3837" w:type="dxa"/>
          </w:tcPr>
          <w:p w14:paraId="1856657E"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sz w:val="20"/>
                <w:szCs w:val="20"/>
                <w:u w:val="dotted" w:color="595959" w:themeColor="text1" w:themeTint="A6"/>
                <w:lang w:val="de-DE"/>
              </w:rPr>
              <w:t>Po</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1</w:t>
            </w:r>
          </w:p>
          <w:p w14:paraId="45806066"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Jo</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2</w:t>
            </w:r>
          </w:p>
          <w:p w14:paraId="68FF09C9"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(SHKO TE politika)</w:t>
            </w:r>
          </w:p>
          <w:p w14:paraId="1B2750F8" w14:textId="77777777" w:rsidR="006F367B" w:rsidRPr="00CE484C" w:rsidRDefault="006F367B" w:rsidP="00C64468">
            <w:pPr>
              <w:ind w:left="0"/>
              <w:rPr>
                <w:rFonts w:ascii="Arial Narrow" w:hAnsi="Arial Narrow" w:cstheme="minorHAnsi"/>
                <w:sz w:val="20"/>
                <w:szCs w:val="20"/>
                <w:lang w:val="de-DE"/>
              </w:rPr>
            </w:pPr>
            <w:r w:rsidRPr="00CE484C">
              <w:rPr>
                <w:rFonts w:ascii="Arial Narrow" w:hAnsi="Arial Narrow"/>
                <w:b/>
                <w:sz w:val="20"/>
                <w:szCs w:val="20"/>
                <w:lang w:val="de-DE"/>
              </w:rPr>
              <w:t>(MOS LEXO) Nuk e di/Pa përgjigje</w:t>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99</w:t>
            </w:r>
          </w:p>
          <w:p w14:paraId="4E59F19D" w14:textId="77777777" w:rsidR="006F367B" w:rsidRPr="00071FB0" w:rsidRDefault="006F367B" w:rsidP="00C64468">
            <w:pPr>
              <w:ind w:left="0"/>
              <w:rPr>
                <w:rFonts w:ascii="Arial Narrow" w:hAnsi="Arial Narrow" w:cstheme="minorHAnsi"/>
                <w:sz w:val="20"/>
                <w:szCs w:val="20"/>
              </w:rPr>
            </w:pPr>
            <w:r>
              <w:rPr>
                <w:rFonts w:ascii="Arial Narrow" w:hAnsi="Arial Narrow" w:cstheme="minorHAnsi"/>
                <w:sz w:val="20"/>
                <w:szCs w:val="20"/>
              </w:rPr>
              <w:t xml:space="preserve">(SHKO TE </w:t>
            </w:r>
            <w:proofErr w:type="spellStart"/>
            <w:r>
              <w:rPr>
                <w:rFonts w:ascii="Arial Narrow" w:hAnsi="Arial Narrow" w:cstheme="minorHAnsi"/>
                <w:sz w:val="20"/>
                <w:szCs w:val="20"/>
              </w:rPr>
              <w:t>politika</w:t>
            </w:r>
            <w:proofErr w:type="spellEnd"/>
            <w:r>
              <w:rPr>
                <w:rFonts w:ascii="Arial Narrow" w:hAnsi="Arial Narrow" w:cstheme="minorHAnsi"/>
                <w:sz w:val="20"/>
                <w:szCs w:val="20"/>
              </w:rPr>
              <w:t>)</w:t>
            </w:r>
          </w:p>
        </w:tc>
      </w:tr>
      <w:tr w:rsidR="00B64A46" w:rsidRPr="00071FB0" w14:paraId="4D65B9A4" w14:textId="77777777" w:rsidTr="00C504E4">
        <w:trPr>
          <w:trHeight w:val="70"/>
        </w:trPr>
        <w:tc>
          <w:tcPr>
            <w:tcW w:w="2145" w:type="dxa"/>
          </w:tcPr>
          <w:p w14:paraId="1B9D349B" w14:textId="4F75012D" w:rsidR="00B64A46" w:rsidRPr="00C504E4" w:rsidRDefault="00B64A46" w:rsidP="00B64A46">
            <w:pPr>
              <w:ind w:left="0"/>
              <w:rPr>
                <w:rFonts w:ascii="Arial Narrow" w:hAnsi="Arial Narrow" w:cstheme="minorHAnsi"/>
                <w:sz w:val="20"/>
                <w:szCs w:val="20"/>
              </w:rPr>
            </w:pPr>
            <w:r w:rsidRPr="00C504E4">
              <w:rPr>
                <w:rFonts w:ascii="Arial Narrow" w:hAnsi="Arial Narrow" w:cstheme="minorHAnsi"/>
                <w:b/>
                <w:sz w:val="20"/>
                <w:szCs w:val="20"/>
              </w:rPr>
              <w:t>disability2</w:t>
            </w:r>
          </w:p>
        </w:tc>
        <w:tc>
          <w:tcPr>
            <w:tcW w:w="3620" w:type="dxa"/>
          </w:tcPr>
          <w:p w14:paraId="78F7DA79" w14:textId="77777777" w:rsidR="00B64A46" w:rsidRPr="00071FB0" w:rsidRDefault="00B64A46" w:rsidP="00B64A46">
            <w:pPr>
              <w:ind w:left="0"/>
              <w:rPr>
                <w:rFonts w:ascii="Arial Narrow" w:hAnsi="Arial Narrow" w:cstheme="minorHAnsi"/>
                <w:sz w:val="20"/>
                <w:szCs w:val="20"/>
              </w:rPr>
            </w:pPr>
            <w:proofErr w:type="spellStart"/>
            <w:r w:rsidRPr="00B23015">
              <w:rPr>
                <w:rFonts w:ascii="Arial Narrow" w:hAnsi="Arial Narrow" w:cstheme="minorHAnsi"/>
                <w:sz w:val="20"/>
                <w:szCs w:val="20"/>
              </w:rPr>
              <w:t>Mund</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të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më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thoni</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nëse</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ishin</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gjendje</w:t>
            </w:r>
            <w:proofErr w:type="spellEnd"/>
            <w:r w:rsidRPr="00B23015">
              <w:rPr>
                <w:rFonts w:ascii="Arial Narrow" w:hAnsi="Arial Narrow" w:cstheme="minorHAnsi"/>
                <w:sz w:val="20"/>
                <w:szCs w:val="20"/>
              </w:rPr>
              <w:t xml:space="preserve"> apo </w:t>
            </w:r>
            <w:proofErr w:type="spellStart"/>
            <w:r w:rsidRPr="00B23015">
              <w:rPr>
                <w:rFonts w:ascii="Arial Narrow" w:hAnsi="Arial Narrow" w:cstheme="minorHAnsi"/>
                <w:sz w:val="20"/>
                <w:szCs w:val="20"/>
              </w:rPr>
              <w:t>sëmundje</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të</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shëndetit</w:t>
            </w:r>
            <w:proofErr w:type="spellEnd"/>
            <w:r w:rsidRPr="00B23015">
              <w:rPr>
                <w:rFonts w:ascii="Arial Narrow" w:hAnsi="Arial Narrow" w:cstheme="minorHAnsi"/>
                <w:sz w:val="20"/>
                <w:szCs w:val="20"/>
              </w:rPr>
              <w:t xml:space="preserve"> </w:t>
            </w:r>
            <w:proofErr w:type="spellStart"/>
            <w:r w:rsidRPr="00B23015">
              <w:rPr>
                <w:rFonts w:ascii="Arial Narrow" w:hAnsi="Arial Narrow" w:cstheme="minorHAnsi"/>
                <w:sz w:val="20"/>
                <w:szCs w:val="20"/>
              </w:rPr>
              <w:t>fizik</w:t>
            </w:r>
            <w:proofErr w:type="spellEnd"/>
            <w:r w:rsidRPr="00B23015">
              <w:rPr>
                <w:rFonts w:ascii="Arial Narrow" w:hAnsi="Arial Narrow" w:cstheme="minorHAnsi"/>
                <w:sz w:val="20"/>
                <w:szCs w:val="20"/>
              </w:rPr>
              <w:t xml:space="preserve"> apo </w:t>
            </w:r>
            <w:proofErr w:type="spellStart"/>
            <w:r>
              <w:rPr>
                <w:rFonts w:ascii="Arial Narrow" w:hAnsi="Arial Narrow" w:cstheme="minorHAnsi"/>
                <w:sz w:val="20"/>
                <w:szCs w:val="20"/>
              </w:rPr>
              <w:t>psiqik</w:t>
            </w:r>
            <w:proofErr w:type="spellEnd"/>
            <w:r w:rsidRPr="00B23015">
              <w:rPr>
                <w:rFonts w:ascii="Arial Narrow" w:hAnsi="Arial Narrow" w:cstheme="minorHAnsi"/>
                <w:sz w:val="20"/>
                <w:szCs w:val="20"/>
              </w:rPr>
              <w:t>?</w:t>
            </w:r>
          </w:p>
        </w:tc>
        <w:tc>
          <w:tcPr>
            <w:tcW w:w="3837" w:type="dxa"/>
          </w:tcPr>
          <w:p w14:paraId="57854EB0" w14:textId="77777777" w:rsidR="00B64A46" w:rsidRPr="00071FB0" w:rsidRDefault="00B64A46" w:rsidP="00B64A46">
            <w:pPr>
              <w:ind w:left="0" w:right="0"/>
              <w:rPr>
                <w:rFonts w:ascii="Arial Narrow" w:hAnsi="Arial Narrow" w:cstheme="minorHAnsi"/>
                <w:sz w:val="20"/>
                <w:szCs w:val="20"/>
              </w:rPr>
            </w:pPr>
            <w:proofErr w:type="spellStart"/>
            <w:r>
              <w:rPr>
                <w:rFonts w:ascii="Arial Narrow" w:hAnsi="Arial Narrow" w:cstheme="minorHAnsi"/>
                <w:sz w:val="20"/>
                <w:szCs w:val="20"/>
              </w:rPr>
              <w:t>Fizik</w:t>
            </w:r>
            <w:proofErr w:type="spellEnd"/>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1</w:t>
            </w:r>
          </w:p>
          <w:p w14:paraId="3028A429" w14:textId="77777777" w:rsidR="00B64A46" w:rsidRPr="00071FB0" w:rsidRDefault="00B64A46" w:rsidP="00B64A46">
            <w:pPr>
              <w:ind w:left="0" w:right="0"/>
              <w:rPr>
                <w:rFonts w:ascii="Arial Narrow" w:hAnsi="Arial Narrow" w:cstheme="minorHAnsi"/>
                <w:sz w:val="20"/>
                <w:szCs w:val="20"/>
              </w:rPr>
            </w:pPr>
            <w:proofErr w:type="spellStart"/>
            <w:r>
              <w:rPr>
                <w:rFonts w:ascii="Arial Narrow" w:hAnsi="Arial Narrow" w:cstheme="minorHAnsi"/>
                <w:sz w:val="20"/>
                <w:szCs w:val="20"/>
              </w:rPr>
              <w:t>Psiqik</w:t>
            </w:r>
            <w:proofErr w:type="spellEnd"/>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2</w:t>
            </w:r>
          </w:p>
          <w:p w14:paraId="222E73CA" w14:textId="77777777" w:rsidR="00B64A46" w:rsidRPr="00071FB0" w:rsidRDefault="00B64A46" w:rsidP="00B64A46">
            <w:pPr>
              <w:ind w:left="0" w:right="0"/>
              <w:rPr>
                <w:rFonts w:ascii="Arial Narrow" w:hAnsi="Arial Narrow" w:cstheme="minorHAnsi"/>
                <w:sz w:val="20"/>
                <w:szCs w:val="20"/>
              </w:rPr>
            </w:pP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dyja</w:t>
            </w:r>
            <w:proofErr w:type="spellEnd"/>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sz w:val="20"/>
                <w:szCs w:val="20"/>
                <w:u w:val="dotted" w:color="595959" w:themeColor="text1" w:themeTint="A6"/>
              </w:rPr>
              <w:tab/>
            </w:r>
            <w:r w:rsidRPr="00071FB0">
              <w:rPr>
                <w:rFonts w:ascii="Arial Narrow" w:hAnsi="Arial Narrow" w:cstheme="minorHAnsi"/>
                <w:sz w:val="20"/>
                <w:szCs w:val="20"/>
              </w:rPr>
              <w:t>3</w:t>
            </w:r>
          </w:p>
          <w:p w14:paraId="6B1CDD61" w14:textId="77777777" w:rsidR="00B64A46" w:rsidRPr="00D205D5" w:rsidRDefault="00B64A46" w:rsidP="00B64A46">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Pr>
                <w:rFonts w:ascii="Arial Narrow" w:hAnsi="Arial Narrow"/>
                <w:sz w:val="20"/>
                <w:szCs w:val="20"/>
              </w:rPr>
              <w:t>...9</w:t>
            </w:r>
            <w:r w:rsidRPr="00071FB0">
              <w:rPr>
                <w:rFonts w:ascii="Arial Narrow" w:hAnsi="Arial Narrow"/>
                <w:sz w:val="20"/>
                <w:szCs w:val="20"/>
              </w:rPr>
              <w:t>9</w:t>
            </w:r>
          </w:p>
        </w:tc>
      </w:tr>
      <w:tr w:rsidR="006F367B" w:rsidRPr="00D4549C" w14:paraId="5CCF5668" w14:textId="77777777" w:rsidTr="00B64A46">
        <w:tc>
          <w:tcPr>
            <w:tcW w:w="2145" w:type="dxa"/>
          </w:tcPr>
          <w:p w14:paraId="528F9587" w14:textId="1463B72A" w:rsidR="006F367B" w:rsidRPr="00C504E4" w:rsidRDefault="00B64A46" w:rsidP="00C64468">
            <w:pPr>
              <w:ind w:left="0"/>
              <w:rPr>
                <w:rFonts w:ascii="Arial Narrow" w:hAnsi="Arial Narrow" w:cstheme="minorHAnsi"/>
                <w:b/>
                <w:sz w:val="20"/>
                <w:szCs w:val="20"/>
              </w:rPr>
            </w:pPr>
            <w:r w:rsidRPr="00C504E4">
              <w:rPr>
                <w:rFonts w:ascii="Arial Narrow" w:hAnsi="Arial Narrow" w:cstheme="minorHAnsi"/>
                <w:b/>
                <w:sz w:val="20"/>
                <w:szCs w:val="20"/>
              </w:rPr>
              <w:t>politics</w:t>
            </w:r>
          </w:p>
        </w:tc>
        <w:tc>
          <w:tcPr>
            <w:tcW w:w="3620" w:type="dxa"/>
          </w:tcPr>
          <w:p w14:paraId="69684AC9" w14:textId="77777777" w:rsidR="006F367B" w:rsidRPr="00CE484C" w:rsidRDefault="006F367B" w:rsidP="00C64468">
            <w:pPr>
              <w:ind w:left="0"/>
              <w:rPr>
                <w:rFonts w:ascii="Arial Narrow" w:hAnsi="Arial Narrow" w:cstheme="minorHAnsi"/>
                <w:sz w:val="20"/>
                <w:szCs w:val="20"/>
                <w:lang w:val="de-DE"/>
              </w:rPr>
            </w:pPr>
            <w:r w:rsidRPr="00CE484C">
              <w:rPr>
                <w:rFonts w:ascii="Arial Narrow" w:hAnsi="Arial Narrow" w:cstheme="minorHAnsi"/>
                <w:sz w:val="20"/>
                <w:szCs w:val="20"/>
                <w:lang w:val="de-DE"/>
              </w:rPr>
              <w:t>Ja jeni i/e  interesuar për politikë?</w:t>
            </w:r>
          </w:p>
        </w:tc>
        <w:tc>
          <w:tcPr>
            <w:tcW w:w="3837" w:type="dxa"/>
          </w:tcPr>
          <w:p w14:paraId="6109ECB1"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Shumë i/e interesuar</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1</w:t>
            </w:r>
          </w:p>
          <w:p w14:paraId="54CA1CD0"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I/e interesuar</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2</w:t>
            </w:r>
          </w:p>
          <w:p w14:paraId="68C04195"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Pak i/e interesuar</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r>
            <w:r w:rsidRPr="00CE484C">
              <w:rPr>
                <w:rFonts w:ascii="Arial Narrow" w:hAnsi="Arial Narrow" w:cstheme="minorHAnsi"/>
                <w:sz w:val="20"/>
                <w:szCs w:val="20"/>
                <w:lang w:val="de-DE"/>
              </w:rPr>
              <w:t>3</w:t>
            </w:r>
          </w:p>
          <w:p w14:paraId="32A0F228"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cstheme="minorHAnsi"/>
                <w:sz w:val="20"/>
                <w:szCs w:val="20"/>
                <w:lang w:val="de-DE"/>
              </w:rPr>
              <w:t>Aspak i/e interesuar</w:t>
            </w:r>
            <w:r w:rsidRPr="00CE484C">
              <w:rPr>
                <w:rFonts w:ascii="Arial Narrow" w:hAnsi="Arial Narrow"/>
                <w:sz w:val="20"/>
                <w:szCs w:val="20"/>
                <w:u w:val="dotted" w:color="595959" w:themeColor="text1" w:themeTint="A6"/>
                <w:lang w:val="de-DE"/>
              </w:rPr>
              <w:tab/>
            </w:r>
            <w:r w:rsidRPr="00CE484C">
              <w:rPr>
                <w:rFonts w:ascii="Arial Narrow" w:hAnsi="Arial Narrow"/>
                <w:sz w:val="20"/>
                <w:szCs w:val="20"/>
                <w:u w:val="dotted" w:color="595959" w:themeColor="text1" w:themeTint="A6"/>
                <w:lang w:val="de-DE"/>
              </w:rPr>
              <w:tab/>
              <w:t>4</w:t>
            </w:r>
          </w:p>
          <w:p w14:paraId="6376BA20" w14:textId="77777777" w:rsidR="006F367B" w:rsidRPr="00CE484C" w:rsidRDefault="006F367B" w:rsidP="00C64468">
            <w:pPr>
              <w:ind w:left="0" w:right="0"/>
              <w:rPr>
                <w:rFonts w:ascii="Arial Narrow" w:hAnsi="Arial Narrow" w:cstheme="minorHAnsi"/>
                <w:sz w:val="20"/>
                <w:szCs w:val="20"/>
                <w:lang w:val="de-DE"/>
              </w:rPr>
            </w:pPr>
            <w:r w:rsidRPr="00CE484C">
              <w:rPr>
                <w:rFonts w:ascii="Arial Narrow" w:hAnsi="Arial Narrow"/>
                <w:b/>
                <w:sz w:val="20"/>
                <w:szCs w:val="20"/>
                <w:lang w:val="de-DE"/>
              </w:rPr>
              <w:t>(MOS LEXO) Nuk e di/Pa përgjigje</w:t>
            </w:r>
            <w:r w:rsidRPr="00CE484C">
              <w:rPr>
                <w:rFonts w:ascii="Arial Narrow" w:hAnsi="Arial Narrow"/>
                <w:sz w:val="20"/>
                <w:szCs w:val="20"/>
                <w:lang w:val="de-DE"/>
              </w:rPr>
              <w:t>...99</w:t>
            </w:r>
          </w:p>
        </w:tc>
      </w:tr>
      <w:tr w:rsidR="006F367B" w:rsidRPr="00071FB0" w14:paraId="2266C8C5" w14:textId="77777777" w:rsidTr="00B64A46">
        <w:tc>
          <w:tcPr>
            <w:tcW w:w="2145" w:type="dxa"/>
          </w:tcPr>
          <w:p w14:paraId="1932CC7E" w14:textId="77777777" w:rsidR="006F367B" w:rsidRPr="00BE3031" w:rsidRDefault="006F367B" w:rsidP="00C64468">
            <w:pPr>
              <w:ind w:left="0"/>
              <w:rPr>
                <w:rFonts w:ascii="Arial Narrow" w:hAnsi="Arial Narrow" w:cstheme="minorHAnsi"/>
                <w:b/>
                <w:sz w:val="20"/>
                <w:szCs w:val="20"/>
              </w:rPr>
            </w:pPr>
            <w:r w:rsidRPr="00BE3031">
              <w:rPr>
                <w:rFonts w:ascii="Arial Narrow" w:hAnsi="Arial Narrow" w:cstheme="minorHAnsi"/>
                <w:b/>
                <w:sz w:val="20"/>
                <w:szCs w:val="20"/>
              </w:rPr>
              <w:t>paff1</w:t>
            </w:r>
          </w:p>
        </w:tc>
        <w:tc>
          <w:tcPr>
            <w:tcW w:w="3620" w:type="dxa"/>
          </w:tcPr>
          <w:p w14:paraId="4CDBC927" w14:textId="77777777" w:rsidR="006F367B" w:rsidRPr="00BE3031" w:rsidRDefault="006F367B" w:rsidP="00C64468">
            <w:pPr>
              <w:ind w:left="0"/>
              <w:rPr>
                <w:rFonts w:ascii="Arial Narrow" w:hAnsi="Arial Narrow"/>
                <w:sz w:val="20"/>
                <w:szCs w:val="20"/>
              </w:rPr>
            </w:pPr>
            <w:r>
              <w:rPr>
                <w:rFonts w:ascii="Arial Narrow" w:hAnsi="Arial Narrow"/>
                <w:sz w:val="20"/>
                <w:szCs w:val="20"/>
              </w:rPr>
              <w:t xml:space="preserve">A e </w:t>
            </w:r>
            <w:proofErr w:type="spellStart"/>
            <w:r>
              <w:rPr>
                <w:rFonts w:ascii="Arial Narrow" w:hAnsi="Arial Narrow"/>
                <w:sz w:val="20"/>
                <w:szCs w:val="20"/>
              </w:rPr>
              <w:t>ndjeni</w:t>
            </w:r>
            <w:proofErr w:type="spellEnd"/>
            <w:r>
              <w:rPr>
                <w:rFonts w:ascii="Arial Narrow" w:hAnsi="Arial Narrow"/>
                <w:sz w:val="20"/>
                <w:szCs w:val="20"/>
              </w:rPr>
              <w:t xml:space="preserve"> </w:t>
            </w:r>
            <w:proofErr w:type="spellStart"/>
            <w:r>
              <w:rPr>
                <w:rFonts w:ascii="Arial Narrow" w:hAnsi="Arial Narrow"/>
                <w:sz w:val="20"/>
                <w:szCs w:val="20"/>
              </w:rPr>
              <w:t>zakonisht</w:t>
            </w:r>
            <w:proofErr w:type="spellEnd"/>
            <w:r>
              <w:rPr>
                <w:rFonts w:ascii="Arial Narrow" w:hAnsi="Arial Narrow"/>
                <w:sz w:val="20"/>
                <w:szCs w:val="20"/>
              </w:rPr>
              <w:t xml:space="preserve"> </w:t>
            </w:r>
            <w:proofErr w:type="spellStart"/>
            <w:r>
              <w:rPr>
                <w:rFonts w:ascii="Arial Narrow" w:hAnsi="Arial Narrow"/>
                <w:sz w:val="20"/>
                <w:szCs w:val="20"/>
              </w:rPr>
              <w:t>veten</w:t>
            </w:r>
            <w:proofErr w:type="spellEnd"/>
            <w:r>
              <w:rPr>
                <w:rFonts w:ascii="Arial Narrow" w:hAnsi="Arial Narrow"/>
                <w:sz w:val="20"/>
                <w:szCs w:val="20"/>
              </w:rPr>
              <w:t xml:space="preserve"> </w:t>
            </w:r>
            <w:proofErr w:type="spellStart"/>
            <w:r>
              <w:rPr>
                <w:rFonts w:ascii="Arial Narrow" w:hAnsi="Arial Narrow"/>
                <w:sz w:val="20"/>
                <w:szCs w:val="20"/>
              </w:rPr>
              <w:t>tuaj</w:t>
            </w:r>
            <w:proofErr w:type="spellEnd"/>
            <w:r>
              <w:rPr>
                <w:rFonts w:ascii="Arial Narrow" w:hAnsi="Arial Narrow"/>
                <w:sz w:val="20"/>
                <w:szCs w:val="20"/>
              </w:rPr>
              <w:t xml:space="preserve"> </w:t>
            </w:r>
            <w:proofErr w:type="spellStart"/>
            <w:r>
              <w:rPr>
                <w:rFonts w:ascii="Arial Narrow" w:hAnsi="Arial Narrow"/>
                <w:sz w:val="20"/>
                <w:szCs w:val="20"/>
              </w:rPr>
              <w:t>të</w:t>
            </w:r>
            <w:proofErr w:type="spellEnd"/>
            <w:r>
              <w:rPr>
                <w:rFonts w:ascii="Arial Narrow" w:hAnsi="Arial Narrow"/>
                <w:sz w:val="20"/>
                <w:szCs w:val="20"/>
              </w:rPr>
              <w:t xml:space="preserve"> </w:t>
            </w:r>
            <w:proofErr w:type="spellStart"/>
            <w:r>
              <w:rPr>
                <w:rFonts w:ascii="Arial Narrow" w:hAnsi="Arial Narrow"/>
                <w:sz w:val="20"/>
                <w:szCs w:val="20"/>
              </w:rPr>
              <w:t>afërt</w:t>
            </w:r>
            <w:proofErr w:type="spellEnd"/>
            <w:r>
              <w:rPr>
                <w:rFonts w:ascii="Arial Narrow" w:hAnsi="Arial Narrow"/>
                <w:sz w:val="20"/>
                <w:szCs w:val="20"/>
              </w:rPr>
              <w:t xml:space="preserve"> me </w:t>
            </w:r>
            <w:proofErr w:type="spellStart"/>
            <w:r>
              <w:rPr>
                <w:rFonts w:ascii="Arial Narrow" w:hAnsi="Arial Narrow"/>
                <w:sz w:val="20"/>
                <w:szCs w:val="20"/>
              </w:rPr>
              <w:t>ndonjë</w:t>
            </w:r>
            <w:proofErr w:type="spellEnd"/>
            <w:r>
              <w:rPr>
                <w:rFonts w:ascii="Arial Narrow" w:hAnsi="Arial Narrow"/>
                <w:sz w:val="20"/>
                <w:szCs w:val="20"/>
              </w:rPr>
              <w:t xml:space="preserve"> parti </w:t>
            </w:r>
            <w:proofErr w:type="spellStart"/>
            <w:r>
              <w:rPr>
                <w:rFonts w:ascii="Arial Narrow" w:hAnsi="Arial Narrow"/>
                <w:sz w:val="20"/>
                <w:szCs w:val="20"/>
              </w:rPr>
              <w:t>politike</w:t>
            </w:r>
            <w:proofErr w:type="spellEnd"/>
            <w:r w:rsidRPr="00BE3031">
              <w:rPr>
                <w:rFonts w:ascii="Arial Narrow" w:hAnsi="Arial Narrow"/>
                <w:sz w:val="20"/>
                <w:szCs w:val="20"/>
              </w:rPr>
              <w:t>?</w:t>
            </w:r>
          </w:p>
        </w:tc>
        <w:tc>
          <w:tcPr>
            <w:tcW w:w="3837" w:type="dxa"/>
          </w:tcPr>
          <w:p w14:paraId="26C0ACAB" w14:textId="77777777" w:rsidR="006F367B" w:rsidRPr="00BE3031" w:rsidRDefault="006F367B" w:rsidP="00C64468">
            <w:pPr>
              <w:ind w:left="0"/>
              <w:rPr>
                <w:rFonts w:ascii="Arial Narrow" w:hAnsi="Arial Narrow"/>
                <w:sz w:val="20"/>
                <w:szCs w:val="20"/>
              </w:rPr>
            </w:pPr>
            <w:r>
              <w:rPr>
                <w:rFonts w:ascii="Arial Narrow" w:hAnsi="Arial Narrow"/>
                <w:sz w:val="20"/>
                <w:szCs w:val="20"/>
                <w:u w:val="dotted"/>
              </w:rPr>
              <w:t>Po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 xml:space="preserve">1 </w:t>
            </w:r>
          </w:p>
          <w:p w14:paraId="48ACEB3F" w14:textId="77777777" w:rsidR="006F367B" w:rsidRPr="00BE3031" w:rsidRDefault="006F367B" w:rsidP="00C64468">
            <w:pPr>
              <w:ind w:left="0"/>
              <w:rPr>
                <w:rFonts w:ascii="Arial Narrow" w:hAnsi="Arial Narrow"/>
                <w:sz w:val="20"/>
                <w:szCs w:val="20"/>
              </w:rPr>
            </w:pPr>
            <w:r w:rsidRPr="00BE3031">
              <w:rPr>
                <w:rFonts w:ascii="Arial Narrow" w:hAnsi="Arial Narrow"/>
                <w:sz w:val="20"/>
                <w:szCs w:val="20"/>
              </w:rPr>
              <w:t>(</w:t>
            </w:r>
            <w:r>
              <w:rPr>
                <w:rFonts w:ascii="Arial Narrow" w:hAnsi="Arial Narrow"/>
                <w:sz w:val="20"/>
                <w:szCs w:val="20"/>
              </w:rPr>
              <w:t>SHKO TE</w:t>
            </w:r>
            <w:r w:rsidRPr="00BE3031">
              <w:rPr>
                <w:rFonts w:ascii="Arial Narrow" w:hAnsi="Arial Narrow"/>
                <w:sz w:val="20"/>
                <w:szCs w:val="20"/>
              </w:rPr>
              <w:t>paff3)</w:t>
            </w:r>
          </w:p>
          <w:p w14:paraId="2CC9A289" w14:textId="77777777" w:rsidR="006F367B" w:rsidRPr="00BE3031" w:rsidRDefault="006F367B" w:rsidP="00C64468">
            <w:pPr>
              <w:ind w:left="0"/>
              <w:rPr>
                <w:rFonts w:ascii="Arial Narrow" w:hAnsi="Arial Narrow"/>
                <w:sz w:val="20"/>
                <w:szCs w:val="20"/>
              </w:rPr>
            </w:pPr>
            <w:r>
              <w:rPr>
                <w:rFonts w:ascii="Arial Narrow" w:hAnsi="Arial Narrow"/>
                <w:sz w:val="20"/>
                <w:szCs w:val="20"/>
              </w:rPr>
              <w:t>J</w:t>
            </w:r>
            <w:r w:rsidRPr="00BE3031">
              <w:rPr>
                <w:rFonts w:ascii="Arial Narrow" w:hAnsi="Arial Narrow"/>
                <w:sz w:val="20"/>
                <w:szCs w:val="20"/>
              </w:rPr>
              <w:t>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2</w:t>
            </w:r>
          </w:p>
          <w:p w14:paraId="4E6D22A8" w14:textId="77777777" w:rsidR="006F367B" w:rsidRPr="00BE3031" w:rsidRDefault="006F367B" w:rsidP="00C64468">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p>
          <w:p w14:paraId="4BD76C69" w14:textId="77777777" w:rsidR="006F367B" w:rsidRPr="00BE3031" w:rsidRDefault="006F367B" w:rsidP="00C64468">
            <w:pPr>
              <w:ind w:left="0"/>
              <w:rPr>
                <w:rFonts w:ascii="Arial Narrow" w:hAnsi="Arial Narrow"/>
                <w:sz w:val="20"/>
                <w:szCs w:val="20"/>
              </w:rPr>
            </w:pP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99</w:t>
            </w:r>
          </w:p>
        </w:tc>
      </w:tr>
      <w:tr w:rsidR="006F367B" w:rsidRPr="00071FB0" w14:paraId="6B393E3F" w14:textId="77777777" w:rsidTr="00B64A46">
        <w:tc>
          <w:tcPr>
            <w:tcW w:w="2145" w:type="dxa"/>
          </w:tcPr>
          <w:p w14:paraId="5C30F220" w14:textId="77777777" w:rsidR="006F367B" w:rsidRDefault="006F367B" w:rsidP="00C64468">
            <w:pPr>
              <w:ind w:left="0"/>
              <w:rPr>
                <w:rFonts w:ascii="Arial Narrow" w:hAnsi="Arial Narrow" w:cstheme="minorHAnsi"/>
                <w:b/>
                <w:sz w:val="20"/>
                <w:szCs w:val="20"/>
              </w:rPr>
            </w:pPr>
            <w:r w:rsidRPr="00BE3031">
              <w:rPr>
                <w:rFonts w:ascii="Arial Narrow" w:hAnsi="Arial Narrow" w:cstheme="minorHAnsi"/>
                <w:b/>
                <w:sz w:val="20"/>
                <w:szCs w:val="20"/>
              </w:rPr>
              <w:t>paff2</w:t>
            </w:r>
          </w:p>
        </w:tc>
        <w:tc>
          <w:tcPr>
            <w:tcW w:w="3620" w:type="dxa"/>
          </w:tcPr>
          <w:p w14:paraId="5CC5972E" w14:textId="77777777" w:rsidR="006F367B" w:rsidRDefault="006F367B" w:rsidP="00C64468">
            <w:pPr>
              <w:ind w:left="0"/>
              <w:rPr>
                <w:rFonts w:ascii="Arial Narrow" w:hAnsi="Arial Narrow"/>
                <w:sz w:val="20"/>
                <w:szCs w:val="20"/>
              </w:rPr>
            </w:pPr>
            <w:r w:rsidRPr="00661C00">
              <w:rPr>
                <w:rFonts w:ascii="Arial Narrow" w:hAnsi="Arial Narrow"/>
                <w:sz w:val="20"/>
                <w:szCs w:val="20"/>
              </w:rPr>
              <w:t xml:space="preserve">A e </w:t>
            </w:r>
            <w:proofErr w:type="spellStart"/>
            <w:r w:rsidRPr="00661C00">
              <w:rPr>
                <w:rFonts w:ascii="Arial Narrow" w:hAnsi="Arial Narrow"/>
                <w:sz w:val="20"/>
                <w:szCs w:val="20"/>
              </w:rPr>
              <w:t>ndjeni</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veten</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pak</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më</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të</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afërt</w:t>
            </w:r>
            <w:proofErr w:type="spellEnd"/>
            <w:r w:rsidRPr="00661C00">
              <w:rPr>
                <w:rFonts w:ascii="Arial Narrow" w:hAnsi="Arial Narrow"/>
                <w:sz w:val="20"/>
                <w:szCs w:val="20"/>
              </w:rPr>
              <w:t xml:space="preserve"> me </w:t>
            </w:r>
            <w:proofErr w:type="spellStart"/>
            <w:r w:rsidRPr="00661C00">
              <w:rPr>
                <w:rFonts w:ascii="Arial Narrow" w:hAnsi="Arial Narrow"/>
                <w:sz w:val="20"/>
                <w:szCs w:val="20"/>
              </w:rPr>
              <w:t>një</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nga</w:t>
            </w:r>
            <w:proofErr w:type="spellEnd"/>
            <w:r w:rsidRPr="00661C00">
              <w:rPr>
                <w:rFonts w:ascii="Arial Narrow" w:hAnsi="Arial Narrow"/>
                <w:sz w:val="20"/>
                <w:szCs w:val="20"/>
              </w:rPr>
              <w:t xml:space="preserve"> </w:t>
            </w:r>
            <w:proofErr w:type="spellStart"/>
            <w:r>
              <w:rPr>
                <w:rFonts w:ascii="Arial Narrow" w:hAnsi="Arial Narrow"/>
                <w:sz w:val="20"/>
                <w:szCs w:val="20"/>
              </w:rPr>
              <w:t>partitë</w:t>
            </w:r>
            <w:proofErr w:type="spellEnd"/>
            <w:r>
              <w:rPr>
                <w:rFonts w:ascii="Arial Narrow" w:hAnsi="Arial Narrow"/>
                <w:sz w:val="20"/>
                <w:szCs w:val="20"/>
              </w:rPr>
              <w:t xml:space="preserve"> </w:t>
            </w:r>
            <w:proofErr w:type="spellStart"/>
            <w:r>
              <w:rPr>
                <w:rFonts w:ascii="Arial Narrow" w:hAnsi="Arial Narrow"/>
                <w:sz w:val="20"/>
                <w:szCs w:val="20"/>
              </w:rPr>
              <w:t>politikese</w:t>
            </w:r>
            <w:proofErr w:type="spellEnd"/>
            <w:r>
              <w:rPr>
                <w:rFonts w:ascii="Arial Narrow" w:hAnsi="Arial Narrow"/>
                <w:sz w:val="20"/>
                <w:szCs w:val="20"/>
              </w:rPr>
              <w:t xml:space="preserve"> me </w:t>
            </w:r>
            <w:proofErr w:type="spellStart"/>
            <w:r>
              <w:rPr>
                <w:rFonts w:ascii="Arial Narrow" w:hAnsi="Arial Narrow"/>
                <w:sz w:val="20"/>
                <w:szCs w:val="20"/>
              </w:rPr>
              <w:t>të</w:t>
            </w:r>
            <w:proofErr w:type="spellEnd"/>
            <w:r w:rsidRPr="00661C00">
              <w:rPr>
                <w:rFonts w:ascii="Arial Narrow" w:hAnsi="Arial Narrow"/>
                <w:sz w:val="20"/>
                <w:szCs w:val="20"/>
              </w:rPr>
              <w:t xml:space="preserve"> </w:t>
            </w:r>
            <w:proofErr w:type="spellStart"/>
            <w:r w:rsidRPr="00661C00">
              <w:rPr>
                <w:rFonts w:ascii="Arial Narrow" w:hAnsi="Arial Narrow"/>
                <w:sz w:val="20"/>
                <w:szCs w:val="20"/>
              </w:rPr>
              <w:t>tjerat</w:t>
            </w:r>
            <w:proofErr w:type="spellEnd"/>
            <w:r w:rsidRPr="00BE3031">
              <w:rPr>
                <w:rFonts w:ascii="Arial Narrow" w:hAnsi="Arial Narrow"/>
                <w:sz w:val="20"/>
                <w:szCs w:val="20"/>
              </w:rPr>
              <w:t>?</w:t>
            </w:r>
          </w:p>
        </w:tc>
        <w:tc>
          <w:tcPr>
            <w:tcW w:w="3837" w:type="dxa"/>
          </w:tcPr>
          <w:p w14:paraId="2345AC95" w14:textId="74850E99" w:rsidR="006F367B" w:rsidRPr="00BE3031" w:rsidRDefault="006F367B" w:rsidP="00C64468">
            <w:pPr>
              <w:ind w:left="0"/>
              <w:rPr>
                <w:rFonts w:ascii="Arial Narrow" w:hAnsi="Arial Narrow"/>
                <w:sz w:val="20"/>
                <w:szCs w:val="20"/>
              </w:rPr>
            </w:pPr>
            <w:r>
              <w:rPr>
                <w:rFonts w:ascii="Arial Narrow" w:hAnsi="Arial Narrow"/>
                <w:sz w:val="20"/>
                <w:szCs w:val="20"/>
                <w:u w:val="dotted"/>
              </w:rPr>
              <w:t>Po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1</w:t>
            </w:r>
          </w:p>
          <w:p w14:paraId="24E745D0" w14:textId="2D1C332F" w:rsidR="006F367B" w:rsidRPr="00BE3031" w:rsidRDefault="006F367B" w:rsidP="00C64468">
            <w:pPr>
              <w:ind w:left="0"/>
              <w:rPr>
                <w:rFonts w:ascii="Arial Narrow" w:hAnsi="Arial Narrow"/>
                <w:sz w:val="20"/>
                <w:szCs w:val="20"/>
              </w:rPr>
            </w:pPr>
            <w:r>
              <w:rPr>
                <w:rFonts w:ascii="Arial Narrow" w:hAnsi="Arial Narrow"/>
                <w:sz w:val="20"/>
                <w:szCs w:val="20"/>
                <w:u w:val="dotted"/>
              </w:rPr>
              <w:t>Jo</w:t>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u w:val="dotted"/>
              </w:rPr>
              <w:tab/>
            </w:r>
            <w:r w:rsidRPr="00BE3031">
              <w:rPr>
                <w:rFonts w:ascii="Arial Narrow" w:hAnsi="Arial Narrow"/>
                <w:sz w:val="20"/>
                <w:szCs w:val="20"/>
              </w:rPr>
              <w:t>2 (</w:t>
            </w:r>
            <w:r>
              <w:rPr>
                <w:rFonts w:ascii="Arial Narrow" w:hAnsi="Arial Narrow"/>
                <w:sz w:val="20"/>
                <w:szCs w:val="20"/>
              </w:rPr>
              <w:t>SHKO TE</w:t>
            </w:r>
            <w:r w:rsidRPr="00BE3031">
              <w:rPr>
                <w:rFonts w:ascii="Arial Narrow" w:hAnsi="Arial Narrow"/>
                <w:sz w:val="20"/>
                <w:szCs w:val="20"/>
              </w:rPr>
              <w:t>A1)</w:t>
            </w:r>
          </w:p>
          <w:p w14:paraId="21DB0AC7" w14:textId="32BF96F8" w:rsidR="006F367B" w:rsidRPr="00BE3031" w:rsidRDefault="006F367B" w:rsidP="00C504E4">
            <w:pPr>
              <w:ind w:left="0"/>
              <w:rPr>
                <w:rFonts w:ascii="Arial Narrow" w:hAnsi="Arial Narrow" w:cstheme="minorHAnsi"/>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00C504E4" w:rsidRPr="00BE3031">
              <w:rPr>
                <w:rFonts w:ascii="Arial Narrow" w:hAnsi="Arial Narrow"/>
                <w:sz w:val="20"/>
                <w:szCs w:val="20"/>
                <w:u w:val="dotted"/>
              </w:rPr>
              <w:tab/>
            </w:r>
            <w:r w:rsidR="00C504E4" w:rsidRPr="00BE3031">
              <w:rPr>
                <w:rFonts w:ascii="Arial Narrow" w:hAnsi="Arial Narrow"/>
                <w:sz w:val="20"/>
                <w:szCs w:val="20"/>
                <w:u w:val="dotted"/>
              </w:rPr>
              <w:tab/>
            </w:r>
            <w:r w:rsidR="00C504E4" w:rsidRPr="00BE3031">
              <w:rPr>
                <w:rFonts w:ascii="Arial Narrow" w:hAnsi="Arial Narrow"/>
                <w:sz w:val="20"/>
                <w:szCs w:val="20"/>
                <w:u w:val="dotted"/>
              </w:rPr>
              <w:tab/>
            </w:r>
            <w:r w:rsidR="00C504E4" w:rsidRPr="00BE3031">
              <w:rPr>
                <w:rFonts w:ascii="Arial Narrow" w:hAnsi="Arial Narrow"/>
                <w:sz w:val="20"/>
                <w:szCs w:val="20"/>
                <w:u w:val="dotted"/>
              </w:rPr>
              <w:tab/>
            </w:r>
            <w:r w:rsidR="00C504E4" w:rsidRPr="00BE3031">
              <w:rPr>
                <w:rFonts w:ascii="Arial Narrow" w:hAnsi="Arial Narrow"/>
                <w:sz w:val="20"/>
                <w:szCs w:val="20"/>
                <w:u w:val="dotted"/>
              </w:rPr>
              <w:tab/>
            </w:r>
            <w:r w:rsidRPr="00BE3031">
              <w:rPr>
                <w:rFonts w:ascii="Arial Narrow" w:hAnsi="Arial Narrow"/>
                <w:sz w:val="20"/>
                <w:szCs w:val="20"/>
              </w:rPr>
              <w:t>99</w:t>
            </w:r>
            <w:r w:rsidR="00C504E4">
              <w:rPr>
                <w:rFonts w:ascii="Arial Narrow" w:hAnsi="Arial Narrow"/>
                <w:sz w:val="20"/>
                <w:szCs w:val="20"/>
              </w:rPr>
              <w:t xml:space="preserve"> </w:t>
            </w:r>
            <w:r w:rsidRPr="00BE3031">
              <w:rPr>
                <w:rFonts w:ascii="Arial Narrow" w:hAnsi="Arial Narrow" w:cstheme="minorHAnsi"/>
                <w:sz w:val="20"/>
                <w:szCs w:val="20"/>
              </w:rPr>
              <w:t>(</w:t>
            </w:r>
            <w:r>
              <w:rPr>
                <w:rFonts w:ascii="Arial Narrow" w:hAnsi="Arial Narrow" w:cstheme="minorHAnsi"/>
                <w:sz w:val="20"/>
                <w:szCs w:val="20"/>
              </w:rPr>
              <w:t>SHKO TE</w:t>
            </w:r>
            <w:r w:rsidRPr="00BE3031">
              <w:rPr>
                <w:rFonts w:ascii="Arial Narrow" w:hAnsi="Arial Narrow" w:cstheme="minorHAnsi"/>
                <w:sz w:val="20"/>
                <w:szCs w:val="20"/>
              </w:rPr>
              <w:t>A1)</w:t>
            </w:r>
          </w:p>
        </w:tc>
      </w:tr>
      <w:tr w:rsidR="006F367B" w:rsidRPr="00071FB0" w14:paraId="1D27402A" w14:textId="77777777" w:rsidTr="00B64A46">
        <w:tc>
          <w:tcPr>
            <w:tcW w:w="2145" w:type="dxa"/>
          </w:tcPr>
          <w:p w14:paraId="0E15DB72" w14:textId="77777777" w:rsidR="006F367B" w:rsidRDefault="006F367B" w:rsidP="00C64468">
            <w:pPr>
              <w:ind w:left="0"/>
              <w:rPr>
                <w:rFonts w:ascii="Arial Narrow" w:hAnsi="Arial Narrow" w:cstheme="minorHAnsi"/>
                <w:b/>
                <w:sz w:val="20"/>
                <w:szCs w:val="20"/>
              </w:rPr>
            </w:pPr>
            <w:r w:rsidRPr="00BE3031">
              <w:rPr>
                <w:rFonts w:ascii="Arial Narrow" w:hAnsi="Arial Narrow" w:cstheme="minorHAnsi"/>
                <w:b/>
                <w:sz w:val="20"/>
                <w:szCs w:val="20"/>
              </w:rPr>
              <w:t>paff3</w:t>
            </w:r>
          </w:p>
        </w:tc>
        <w:tc>
          <w:tcPr>
            <w:tcW w:w="3620" w:type="dxa"/>
          </w:tcPr>
          <w:p w14:paraId="77904EE5" w14:textId="77777777" w:rsidR="006F367B" w:rsidRPr="009A334F" w:rsidRDefault="006F367B" w:rsidP="00C64468">
            <w:pPr>
              <w:ind w:left="0"/>
              <w:rPr>
                <w:rFonts w:ascii="Arial Narrow" w:hAnsi="Arial Narrow"/>
                <w:sz w:val="20"/>
                <w:szCs w:val="20"/>
              </w:rPr>
            </w:pPr>
            <w:proofErr w:type="spellStart"/>
            <w:r w:rsidRPr="009A334F">
              <w:rPr>
                <w:rFonts w:ascii="Arial Narrow" w:hAnsi="Arial Narrow"/>
                <w:sz w:val="20"/>
                <w:szCs w:val="20"/>
              </w:rPr>
              <w:t>Cilën</w:t>
            </w:r>
            <w:proofErr w:type="spellEnd"/>
            <w:r w:rsidRPr="009A334F">
              <w:rPr>
                <w:rFonts w:ascii="Arial Narrow" w:hAnsi="Arial Narrow"/>
                <w:sz w:val="20"/>
                <w:szCs w:val="20"/>
              </w:rPr>
              <w:t xml:space="preserve"> parti e </w:t>
            </w:r>
            <w:proofErr w:type="spellStart"/>
            <w:r w:rsidRPr="009A334F">
              <w:rPr>
                <w:rFonts w:ascii="Arial Narrow" w:hAnsi="Arial Narrow"/>
                <w:sz w:val="20"/>
                <w:szCs w:val="20"/>
              </w:rPr>
              <w:t>ndjeni</w:t>
            </w:r>
            <w:proofErr w:type="spellEnd"/>
            <w:r w:rsidRPr="009A334F">
              <w:rPr>
                <w:rFonts w:ascii="Arial Narrow" w:hAnsi="Arial Narrow"/>
                <w:sz w:val="20"/>
                <w:szCs w:val="20"/>
              </w:rPr>
              <w:t xml:space="preserve"> </w:t>
            </w:r>
            <w:proofErr w:type="spellStart"/>
            <w:r w:rsidRPr="009A334F">
              <w:rPr>
                <w:rFonts w:ascii="Arial Narrow" w:hAnsi="Arial Narrow"/>
                <w:sz w:val="20"/>
                <w:szCs w:val="20"/>
              </w:rPr>
              <w:t>më</w:t>
            </w:r>
            <w:proofErr w:type="spellEnd"/>
            <w:r w:rsidRPr="009A334F">
              <w:rPr>
                <w:rFonts w:ascii="Arial Narrow" w:hAnsi="Arial Narrow"/>
                <w:sz w:val="20"/>
                <w:szCs w:val="20"/>
              </w:rPr>
              <w:t xml:space="preserve"> </w:t>
            </w:r>
            <w:proofErr w:type="spellStart"/>
            <w:r w:rsidRPr="009A334F">
              <w:rPr>
                <w:rFonts w:ascii="Arial Narrow" w:hAnsi="Arial Narrow"/>
                <w:sz w:val="20"/>
                <w:szCs w:val="20"/>
              </w:rPr>
              <w:t>të</w:t>
            </w:r>
            <w:proofErr w:type="spellEnd"/>
            <w:r w:rsidRPr="009A334F">
              <w:rPr>
                <w:rFonts w:ascii="Arial Narrow" w:hAnsi="Arial Narrow"/>
                <w:sz w:val="20"/>
                <w:szCs w:val="20"/>
              </w:rPr>
              <w:t xml:space="preserve"> </w:t>
            </w:r>
            <w:proofErr w:type="spellStart"/>
            <w:r w:rsidRPr="009A334F">
              <w:rPr>
                <w:rFonts w:ascii="Arial Narrow" w:hAnsi="Arial Narrow"/>
                <w:sz w:val="20"/>
                <w:szCs w:val="20"/>
              </w:rPr>
              <w:t>afërt</w:t>
            </w:r>
            <w:proofErr w:type="spellEnd"/>
            <w:r w:rsidRPr="009A334F">
              <w:rPr>
                <w:rFonts w:ascii="Arial Narrow" w:hAnsi="Arial Narrow"/>
                <w:sz w:val="20"/>
                <w:szCs w:val="20"/>
              </w:rPr>
              <w:t>?</w:t>
            </w:r>
          </w:p>
        </w:tc>
        <w:tc>
          <w:tcPr>
            <w:tcW w:w="3837" w:type="dxa"/>
          </w:tcPr>
          <w:p w14:paraId="2DFCB500" w14:textId="3238FD3B"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Partia demokratike e Shqiptarëve - PDSH</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w:t>
            </w:r>
          </w:p>
          <w:p w14:paraId="52B87FB7" w14:textId="50B0077D"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Partia politike Demokrati</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2</w:t>
            </w:r>
          </w:p>
          <w:p w14:paraId="0B086A99" w14:textId="5BBC3891"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Koalicioni Mundemi (LIDHJA SOCIAL-DEMOKRATE E MAQEDONISE - LSDM, PARTIA POLITIKE LEVIZJA BESA -BESA, PARTIA DEMOKRATE LIBERALE - PDL DHE PARTITE E TJERA)</w:t>
            </w:r>
            <w:r w:rsidR="00C93B20" w:rsidRPr="009A334F">
              <w:rPr>
                <w:rFonts w:ascii="Arial Narrow" w:hAnsi="Arial Narrow"/>
                <w:sz w:val="20"/>
                <w:szCs w:val="20"/>
                <w:u w:val="dotted"/>
                <w:lang w:val="de-DE"/>
              </w:rPr>
              <w:t xml:space="preserve"> </w:t>
            </w:r>
            <w:r w:rsidR="00C93B20" w:rsidRPr="009A334F">
              <w:rPr>
                <w:rFonts w:ascii="Arial Narrow" w:hAnsi="Arial Narrow"/>
                <w:sz w:val="20"/>
                <w:szCs w:val="20"/>
                <w:u w:val="dotted"/>
                <w:lang w:val="de-DE"/>
              </w:rPr>
              <w:tab/>
            </w:r>
            <w:r w:rsidR="00C93B20" w:rsidRPr="009A334F">
              <w:rPr>
                <w:rFonts w:ascii="Arial Narrow" w:hAnsi="Arial Narrow"/>
                <w:sz w:val="20"/>
                <w:szCs w:val="20"/>
                <w:u w:val="dotted"/>
                <w:lang w:val="de-DE"/>
              </w:rPr>
              <w:tab/>
            </w:r>
            <w:r w:rsidRPr="009A334F">
              <w:rPr>
                <w:rFonts w:ascii="Arial Narrow" w:hAnsi="Arial Narrow"/>
                <w:sz w:val="20"/>
                <w:szCs w:val="20"/>
                <w:lang w:val="de-DE"/>
              </w:rPr>
              <w:t>3</w:t>
            </w:r>
          </w:p>
          <w:p w14:paraId="5CEE1E43" w14:textId="488E8289"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 xml:space="preserve">Partija E majta </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4</w:t>
            </w:r>
          </w:p>
          <w:p w14:paraId="360BD066" w14:textId="7A14F7DE"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Aleanca për Shqiptarët dhe Alternativa</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5</w:t>
            </w:r>
          </w:p>
          <w:p w14:paraId="7E46ADA5" w14:textId="5C10C98B"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Votë për Maqedoninë</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6</w:t>
            </w:r>
          </w:p>
          <w:p w14:paraId="788095EA" w14:textId="5916CC66"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Bashkimi Demokratik Qytetar – BDQ</w:t>
            </w:r>
            <w:r w:rsidR="00C93B20" w:rsidRPr="00A34FD7">
              <w:rPr>
                <w:rFonts w:ascii="Arial Narrow" w:hAnsi="Arial Narrow"/>
                <w:sz w:val="20"/>
                <w:szCs w:val="20"/>
                <w:u w:val="dotted"/>
                <w:lang w:val="de-DE"/>
              </w:rPr>
              <w:tab/>
            </w:r>
            <w:r w:rsidRPr="009A334F">
              <w:rPr>
                <w:rFonts w:ascii="Arial Narrow" w:hAnsi="Arial Narrow"/>
                <w:sz w:val="20"/>
                <w:szCs w:val="20"/>
                <w:lang w:val="de-DE"/>
              </w:rPr>
              <w:t>7</w:t>
            </w:r>
          </w:p>
          <w:p w14:paraId="78041F53" w14:textId="23E7B243"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Integra -  Partija e Konservative Makedoni</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8</w:t>
            </w:r>
          </w:p>
          <w:p w14:paraId="5132B3F4" w14:textId="3D98EC48"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Bashkimi Demokratik për Integrim – BDI</w:t>
            </w:r>
            <w:r w:rsidR="00C93B20" w:rsidRPr="009A334F">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9</w:t>
            </w:r>
          </w:p>
          <w:p w14:paraId="212E7AC6" w14:textId="6A7345A1"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SDU Shkup</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10</w:t>
            </w:r>
          </w:p>
          <w:p w14:paraId="0F28BD53" w14:textId="788E3C4E"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Maqedonia e Vetme</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11</w:t>
            </w:r>
          </w:p>
          <w:p w14:paraId="28F3BFE4" w14:textId="212BAD1D"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MORO partia e punës</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12</w:t>
            </w:r>
          </w:p>
          <w:p w14:paraId="2A156426" w14:textId="0509AD6E"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Partia Popullore e Romëve</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13</w:t>
            </w:r>
          </w:p>
          <w:p w14:paraId="11AFC2E0" w14:textId="789A298B" w:rsidR="000A4AE6" w:rsidRPr="009A334F" w:rsidRDefault="000A4AE6" w:rsidP="000A4AE6">
            <w:pPr>
              <w:ind w:left="0"/>
              <w:rPr>
                <w:rFonts w:ascii="Arial Narrow" w:hAnsi="Arial Narrow" w:cstheme="minorHAnsi"/>
                <w:sz w:val="20"/>
                <w:szCs w:val="20"/>
                <w:lang w:val="de-DE"/>
              </w:rPr>
            </w:pPr>
            <w:r w:rsidRPr="009A334F">
              <w:rPr>
                <w:rFonts w:ascii="Arial Narrow" w:hAnsi="Arial Narrow" w:cstheme="minorHAnsi"/>
                <w:sz w:val="20"/>
                <w:szCs w:val="20"/>
                <w:lang w:val="de-DE"/>
              </w:rPr>
              <w:t xml:space="preserve">VMRO-DPMNE dhe koalicioni “Për Rimëkëmbje të Maqedonisë” </w:t>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00C93B20" w:rsidRPr="00A34FD7">
              <w:rPr>
                <w:rFonts w:ascii="Arial Narrow" w:hAnsi="Arial Narrow"/>
                <w:sz w:val="20"/>
                <w:szCs w:val="20"/>
                <w:u w:val="dotted"/>
                <w:lang w:val="de-DE"/>
              </w:rPr>
              <w:tab/>
            </w:r>
            <w:r w:rsidRPr="009A334F">
              <w:rPr>
                <w:rFonts w:ascii="Arial Narrow" w:hAnsi="Arial Narrow"/>
                <w:sz w:val="20"/>
                <w:szCs w:val="20"/>
                <w:lang w:val="de-DE"/>
              </w:rPr>
              <w:t>14</w:t>
            </w:r>
          </w:p>
          <w:p w14:paraId="1ED3C047" w14:textId="11A58E3F" w:rsidR="000A4AE6" w:rsidRPr="009A334F" w:rsidRDefault="000A4AE6" w:rsidP="000A4AE6">
            <w:pPr>
              <w:ind w:left="0"/>
              <w:rPr>
                <w:rFonts w:ascii="Arial Narrow" w:hAnsi="Arial Narrow" w:cstheme="minorHAnsi"/>
                <w:sz w:val="20"/>
                <w:szCs w:val="20"/>
              </w:rPr>
            </w:pPr>
            <w:proofErr w:type="spellStart"/>
            <w:r w:rsidRPr="009A334F">
              <w:rPr>
                <w:rFonts w:ascii="Arial Narrow" w:hAnsi="Arial Narrow" w:cstheme="minorHAnsi"/>
                <w:sz w:val="20"/>
                <w:szCs w:val="20"/>
              </w:rPr>
              <w:lastRenderedPageBreak/>
              <w:t>Partia</w:t>
            </w:r>
            <w:proofErr w:type="spellEnd"/>
            <w:r w:rsidRPr="009A334F">
              <w:rPr>
                <w:rFonts w:ascii="Arial Narrow" w:hAnsi="Arial Narrow" w:cstheme="minorHAnsi"/>
                <w:sz w:val="20"/>
                <w:szCs w:val="20"/>
              </w:rPr>
              <w:t xml:space="preserve"> </w:t>
            </w:r>
            <w:proofErr w:type="spellStart"/>
            <w:r w:rsidRPr="009A334F">
              <w:rPr>
                <w:rFonts w:ascii="Arial Narrow" w:hAnsi="Arial Narrow" w:cstheme="minorHAnsi"/>
                <w:sz w:val="20"/>
                <w:szCs w:val="20"/>
              </w:rPr>
              <w:t>juaj</w:t>
            </w:r>
            <w:proofErr w:type="spellEnd"/>
            <w:r w:rsidR="00C93B20" w:rsidRPr="009A334F">
              <w:rPr>
                <w:rFonts w:ascii="Arial Narrow" w:hAnsi="Arial Narrow"/>
                <w:sz w:val="20"/>
                <w:szCs w:val="20"/>
                <w:u w:val="dotted"/>
              </w:rPr>
              <w:tab/>
            </w:r>
            <w:r w:rsidR="00C93B20" w:rsidRPr="009A334F">
              <w:rPr>
                <w:rFonts w:ascii="Arial Narrow" w:hAnsi="Arial Narrow"/>
                <w:sz w:val="20"/>
                <w:szCs w:val="20"/>
                <w:u w:val="dotted"/>
              </w:rPr>
              <w:tab/>
            </w:r>
            <w:r w:rsidR="00C93B20" w:rsidRPr="009A334F">
              <w:rPr>
                <w:rFonts w:ascii="Arial Narrow" w:hAnsi="Arial Narrow"/>
                <w:sz w:val="20"/>
                <w:szCs w:val="20"/>
                <w:u w:val="dotted"/>
              </w:rPr>
              <w:tab/>
            </w:r>
            <w:r w:rsidRPr="009A334F">
              <w:rPr>
                <w:rFonts w:ascii="Arial Narrow" w:hAnsi="Arial Narrow"/>
                <w:sz w:val="20"/>
                <w:szCs w:val="20"/>
              </w:rPr>
              <w:t>15</w:t>
            </w:r>
          </w:p>
          <w:p w14:paraId="762FA704" w14:textId="4A6A36B9" w:rsidR="006F367B" w:rsidRPr="009A334F" w:rsidRDefault="000A4AE6" w:rsidP="00C64468">
            <w:pPr>
              <w:ind w:left="0"/>
              <w:rPr>
                <w:rFonts w:ascii="Arial Narrow" w:hAnsi="Arial Narrow" w:cstheme="minorHAnsi"/>
                <w:sz w:val="20"/>
                <w:szCs w:val="20"/>
              </w:rPr>
            </w:pPr>
            <w:r w:rsidRPr="009A334F">
              <w:rPr>
                <w:rFonts w:ascii="Arial Narrow" w:hAnsi="Arial Narrow" w:cstheme="minorHAnsi"/>
                <w:sz w:val="20"/>
                <w:szCs w:val="20"/>
              </w:rPr>
              <w:t xml:space="preserve">99. </w:t>
            </w:r>
            <w:proofErr w:type="spellStart"/>
            <w:r w:rsidRPr="009A334F">
              <w:rPr>
                <w:rFonts w:ascii="Arial Narrow" w:hAnsi="Arial Narrow" w:cstheme="minorHAnsi"/>
                <w:sz w:val="20"/>
                <w:szCs w:val="20"/>
              </w:rPr>
              <w:t>Refuzon</w:t>
            </w:r>
            <w:proofErr w:type="spellEnd"/>
            <w:r w:rsidRPr="009A334F">
              <w:rPr>
                <w:rFonts w:ascii="Arial Narrow" w:hAnsi="Arial Narrow" w:cstheme="minorHAnsi"/>
                <w:sz w:val="20"/>
                <w:szCs w:val="20"/>
              </w:rPr>
              <w:t xml:space="preserve"> </w:t>
            </w:r>
            <w:proofErr w:type="spellStart"/>
            <w:r w:rsidRPr="009A334F">
              <w:rPr>
                <w:rFonts w:ascii="Arial Narrow" w:hAnsi="Arial Narrow" w:cstheme="minorHAnsi"/>
                <w:sz w:val="20"/>
                <w:szCs w:val="20"/>
              </w:rPr>
              <w:t>të</w:t>
            </w:r>
            <w:proofErr w:type="spellEnd"/>
            <w:r w:rsidRPr="009A334F">
              <w:rPr>
                <w:rFonts w:ascii="Arial Narrow" w:hAnsi="Arial Narrow" w:cstheme="minorHAnsi"/>
                <w:sz w:val="20"/>
                <w:szCs w:val="20"/>
              </w:rPr>
              <w:t xml:space="preserve"> </w:t>
            </w:r>
            <w:proofErr w:type="spellStart"/>
            <w:r w:rsidRPr="009A334F">
              <w:rPr>
                <w:rFonts w:ascii="Arial Narrow" w:hAnsi="Arial Narrow" w:cstheme="minorHAnsi"/>
                <w:sz w:val="20"/>
                <w:szCs w:val="20"/>
              </w:rPr>
              <w:t>përgjigjet</w:t>
            </w:r>
            <w:proofErr w:type="spellEnd"/>
            <w:r w:rsidRPr="009A334F">
              <w:rPr>
                <w:rFonts w:ascii="Arial Narrow" w:hAnsi="Arial Narrow" w:cstheme="minorHAnsi"/>
                <w:sz w:val="20"/>
                <w:szCs w:val="20"/>
              </w:rPr>
              <w:t xml:space="preserve">- </w:t>
            </w:r>
            <w:proofErr w:type="spellStart"/>
            <w:r w:rsidRPr="009A334F">
              <w:rPr>
                <w:rFonts w:ascii="Arial Narrow" w:hAnsi="Arial Narrow" w:cstheme="minorHAnsi"/>
                <w:b/>
                <w:bCs/>
                <w:sz w:val="20"/>
                <w:szCs w:val="20"/>
              </w:rPr>
              <w:t>mos</w:t>
            </w:r>
            <w:proofErr w:type="spellEnd"/>
            <w:r w:rsidRPr="009A334F">
              <w:rPr>
                <w:rFonts w:ascii="Arial Narrow" w:hAnsi="Arial Narrow" w:cstheme="minorHAnsi"/>
                <w:b/>
                <w:bCs/>
                <w:sz w:val="20"/>
                <w:szCs w:val="20"/>
              </w:rPr>
              <w:t xml:space="preserve"> </w:t>
            </w:r>
            <w:proofErr w:type="spellStart"/>
            <w:r w:rsidRPr="009A334F">
              <w:rPr>
                <w:rFonts w:ascii="Arial Narrow" w:hAnsi="Arial Narrow" w:cstheme="minorHAnsi"/>
                <w:b/>
                <w:bCs/>
                <w:sz w:val="20"/>
                <w:szCs w:val="20"/>
              </w:rPr>
              <w:t>lexo</w:t>
            </w:r>
            <w:proofErr w:type="spellEnd"/>
          </w:p>
        </w:tc>
      </w:tr>
    </w:tbl>
    <w:p w14:paraId="05D53A8B" w14:textId="77777777" w:rsidR="006F367B" w:rsidRPr="00071FB0" w:rsidRDefault="006F367B" w:rsidP="006F367B">
      <w:pPr>
        <w:spacing w:after="0" w:line="240" w:lineRule="auto"/>
        <w:ind w:left="0"/>
        <w:rPr>
          <w:rFonts w:ascii="Arial Narrow" w:hAnsi="Arial Narrow" w:cstheme="minorHAnsi"/>
          <w:sz w:val="20"/>
          <w:szCs w:val="20"/>
        </w:rPr>
      </w:pPr>
    </w:p>
    <w:tbl>
      <w:tblPr>
        <w:tblStyle w:val="TableGrid"/>
        <w:tblW w:w="0" w:type="auto"/>
        <w:tblInd w:w="-252" w:type="dxa"/>
        <w:tblLook w:val="04A0" w:firstRow="1" w:lastRow="0" w:firstColumn="1" w:lastColumn="0" w:noHBand="0" w:noVBand="1"/>
      </w:tblPr>
      <w:tblGrid>
        <w:gridCol w:w="1148"/>
        <w:gridCol w:w="4667"/>
        <w:gridCol w:w="3787"/>
      </w:tblGrid>
      <w:tr w:rsidR="006F367B" w:rsidRPr="00071FB0" w14:paraId="11FB0D86" w14:textId="77777777" w:rsidTr="00C64468">
        <w:tc>
          <w:tcPr>
            <w:tcW w:w="1170" w:type="dxa"/>
          </w:tcPr>
          <w:p w14:paraId="60338B36" w14:textId="77777777" w:rsidR="006F367B" w:rsidRPr="00071FB0" w:rsidRDefault="006F367B" w:rsidP="00C64468">
            <w:pPr>
              <w:ind w:left="0"/>
              <w:rPr>
                <w:rFonts w:ascii="Arial Narrow" w:hAnsi="Arial Narrow" w:cstheme="minorHAnsi"/>
                <w:sz w:val="20"/>
                <w:szCs w:val="20"/>
              </w:rPr>
            </w:pPr>
            <w:r w:rsidRPr="00071FB0">
              <w:rPr>
                <w:rFonts w:ascii="Arial Narrow" w:hAnsi="Arial Narrow"/>
                <w:b/>
                <w:sz w:val="20"/>
                <w:szCs w:val="20"/>
              </w:rPr>
              <w:t>A1</w:t>
            </w:r>
          </w:p>
        </w:tc>
        <w:tc>
          <w:tcPr>
            <w:tcW w:w="4770" w:type="dxa"/>
          </w:tcPr>
          <w:p w14:paraId="3470709B" w14:textId="77777777" w:rsidR="006F367B" w:rsidRPr="00071FB0" w:rsidRDefault="006F367B" w:rsidP="00C64468">
            <w:pPr>
              <w:ind w:left="0"/>
              <w:rPr>
                <w:rFonts w:ascii="Arial Narrow" w:hAnsi="Arial Narrow" w:cstheme="minorHAnsi"/>
                <w:sz w:val="20"/>
                <w:szCs w:val="20"/>
              </w:rPr>
            </w:pPr>
            <w:r>
              <w:rPr>
                <w:rFonts w:ascii="Arial Narrow" w:hAnsi="Arial Narrow" w:cs="Arial"/>
                <w:sz w:val="20"/>
                <w:shd w:val="clear" w:color="auto" w:fill="FFFFFF"/>
              </w:rPr>
              <w:t xml:space="preserve">Sa </w:t>
            </w:r>
            <w:proofErr w:type="spellStart"/>
            <w:r>
              <w:rPr>
                <w:rFonts w:ascii="Arial Narrow" w:hAnsi="Arial Narrow" w:cs="Arial"/>
                <w:sz w:val="20"/>
                <w:shd w:val="clear" w:color="auto" w:fill="FFFFFF"/>
              </w:rPr>
              <w:t>anëtarë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jetojnë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në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këtë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shtëpi</w:t>
            </w:r>
            <w:proofErr w:type="spellEnd"/>
            <w:r w:rsidRPr="00071FB0">
              <w:rPr>
                <w:rFonts w:ascii="Arial Narrow" w:hAnsi="Arial Narrow" w:cs="Arial"/>
                <w:sz w:val="20"/>
                <w:shd w:val="clear" w:color="auto" w:fill="FFFFFF"/>
              </w:rPr>
              <w:t xml:space="preserve">? </w:t>
            </w:r>
            <w:r>
              <w:rPr>
                <w:rFonts w:ascii="Arial Narrow" w:hAnsi="Arial Narrow" w:cs="Arial"/>
                <w:b/>
                <w:sz w:val="20"/>
                <w:shd w:val="clear" w:color="auto" w:fill="FFFFFF"/>
              </w:rPr>
              <w:t>(REGJISTRO NUMRIN)</w:t>
            </w:r>
          </w:p>
        </w:tc>
        <w:tc>
          <w:tcPr>
            <w:tcW w:w="3870" w:type="dxa"/>
          </w:tcPr>
          <w:p w14:paraId="589CC9EA" w14:textId="77777777" w:rsidR="006F367B" w:rsidRPr="00071FB0" w:rsidRDefault="006F367B" w:rsidP="00C64468">
            <w:pPr>
              <w:ind w:left="0"/>
              <w:rPr>
                <w:rFonts w:ascii="Arial Narrow" w:hAnsi="Arial Narrow" w:cstheme="minorHAnsi"/>
                <w:sz w:val="20"/>
                <w:szCs w:val="20"/>
              </w:rPr>
            </w:pPr>
          </w:p>
        </w:tc>
      </w:tr>
      <w:tr w:rsidR="006F367B" w:rsidRPr="00A61F7C" w14:paraId="0D494EC2" w14:textId="77777777" w:rsidTr="00C64468">
        <w:tc>
          <w:tcPr>
            <w:tcW w:w="1170" w:type="dxa"/>
          </w:tcPr>
          <w:p w14:paraId="6742764A" w14:textId="77777777" w:rsidR="006F367B" w:rsidRPr="00071FB0" w:rsidRDefault="006F367B" w:rsidP="00C64468">
            <w:pPr>
              <w:ind w:left="0"/>
              <w:rPr>
                <w:rFonts w:ascii="Arial Narrow" w:hAnsi="Arial Narrow" w:cstheme="minorHAnsi"/>
                <w:sz w:val="20"/>
                <w:szCs w:val="20"/>
              </w:rPr>
            </w:pPr>
            <w:r w:rsidRPr="00071FB0">
              <w:rPr>
                <w:rFonts w:ascii="Arial Narrow" w:hAnsi="Arial Narrow" w:cstheme="minorHAnsi"/>
                <w:b/>
                <w:sz w:val="20"/>
                <w:szCs w:val="20"/>
              </w:rPr>
              <w:t>A2</w:t>
            </w:r>
          </w:p>
        </w:tc>
        <w:tc>
          <w:tcPr>
            <w:tcW w:w="4770" w:type="dxa"/>
          </w:tcPr>
          <w:p w14:paraId="7BC0DFF4" w14:textId="77777777" w:rsidR="006F367B" w:rsidRPr="00D1782C" w:rsidRDefault="006F367B" w:rsidP="00C64468">
            <w:pPr>
              <w:ind w:left="0"/>
              <w:rPr>
                <w:rFonts w:ascii="Arial Narrow" w:hAnsi="Arial Narrow" w:cs="Arial"/>
                <w:sz w:val="20"/>
                <w:shd w:val="clear" w:color="auto" w:fill="FFFFFF"/>
              </w:rPr>
            </w:pPr>
            <w:r>
              <w:rPr>
                <w:rFonts w:ascii="Arial Narrow" w:hAnsi="Arial Narrow" w:cs="Arial"/>
                <w:sz w:val="20"/>
                <w:shd w:val="clear" w:color="auto" w:fill="FFFFFF"/>
              </w:rPr>
              <w:t xml:space="preserve">A </w:t>
            </w:r>
            <w:proofErr w:type="spellStart"/>
            <w:r>
              <w:rPr>
                <w:rFonts w:ascii="Arial Narrow" w:hAnsi="Arial Narrow" w:cs="Arial"/>
                <w:sz w:val="20"/>
                <w:shd w:val="clear" w:color="auto" w:fill="FFFFFF"/>
              </w:rPr>
              <w:t>jeni</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ju</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kryefamiljari</w:t>
            </w:r>
            <w:proofErr w:type="spellEnd"/>
            <w:r w:rsidRPr="00071FB0">
              <w:rPr>
                <w:rFonts w:ascii="Arial Narrow" w:hAnsi="Arial Narrow" w:cs="Arial"/>
                <w:sz w:val="20"/>
                <w:shd w:val="clear" w:color="auto" w:fill="FFFFFF"/>
              </w:rPr>
              <w:t>? (</w:t>
            </w:r>
            <w:r>
              <w:rPr>
                <w:rFonts w:ascii="Arial Narrow" w:hAnsi="Arial Narrow" w:cs="Arial"/>
                <w:sz w:val="20"/>
                <w:shd w:val="clear" w:color="auto" w:fill="FFFFFF"/>
              </w:rPr>
              <w:t xml:space="preserve">Me </w:t>
            </w:r>
            <w:proofErr w:type="spellStart"/>
            <w:r>
              <w:rPr>
                <w:rFonts w:ascii="Arial Narrow" w:hAnsi="Arial Narrow" w:cs="Arial"/>
                <w:sz w:val="20"/>
                <w:shd w:val="clear" w:color="auto" w:fill="FFFFFF"/>
              </w:rPr>
              <w:t>fjalë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tjera</w:t>
            </w:r>
            <w:proofErr w:type="spellEnd"/>
            <w:r>
              <w:rPr>
                <w:rFonts w:ascii="Arial Narrow" w:hAnsi="Arial Narrow" w:cs="Arial"/>
                <w:sz w:val="20"/>
                <w:shd w:val="clear" w:color="auto" w:fill="FFFFFF"/>
              </w:rPr>
              <w:t xml:space="preserve">, person </w:t>
            </w:r>
            <w:proofErr w:type="spellStart"/>
            <w:r>
              <w:rPr>
                <w:rFonts w:ascii="Arial Narrow" w:hAnsi="Arial Narrow" w:cs="Arial"/>
                <w:sz w:val="20"/>
                <w:shd w:val="clear" w:color="auto" w:fill="FFFFFF"/>
              </w:rPr>
              <w:t>i</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cili</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merr</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vendimet</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rëndësishme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qoftë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sepse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ardhurat</w:t>
            </w:r>
            <w:proofErr w:type="spellEnd"/>
            <w:r>
              <w:rPr>
                <w:rFonts w:ascii="Arial Narrow" w:hAnsi="Arial Narrow" w:cs="Arial"/>
                <w:sz w:val="20"/>
                <w:shd w:val="clear" w:color="auto" w:fill="FFFFFF"/>
              </w:rPr>
              <w:t xml:space="preserve"> e </w:t>
            </w:r>
            <w:proofErr w:type="spellStart"/>
            <w:r>
              <w:rPr>
                <w:rFonts w:ascii="Arial Narrow" w:hAnsi="Arial Narrow" w:cs="Arial"/>
                <w:sz w:val="20"/>
                <w:shd w:val="clear" w:color="auto" w:fill="FFFFFF"/>
              </w:rPr>
              <w:t>juaja</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mbulojnë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shumën</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madhe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shpenzimeve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ose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sepse</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ju</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keni</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autoritetin</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më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të</w:t>
            </w:r>
            <w:proofErr w:type="spellEnd"/>
            <w:r>
              <w:rPr>
                <w:rFonts w:ascii="Arial Narrow" w:hAnsi="Arial Narrow" w:cs="Arial"/>
                <w:sz w:val="20"/>
                <w:shd w:val="clear" w:color="auto" w:fill="FFFFFF"/>
              </w:rPr>
              <w:t xml:space="preserve"> </w:t>
            </w:r>
            <w:proofErr w:type="spellStart"/>
            <w:r>
              <w:rPr>
                <w:rFonts w:ascii="Arial Narrow" w:hAnsi="Arial Narrow" w:cs="Arial"/>
                <w:sz w:val="20"/>
                <w:shd w:val="clear" w:color="auto" w:fill="FFFFFF"/>
              </w:rPr>
              <w:t>lartë</w:t>
            </w:r>
            <w:proofErr w:type="spellEnd"/>
            <w:r w:rsidRPr="00071FB0">
              <w:rPr>
                <w:rFonts w:ascii="Arial Narrow" w:hAnsi="Arial Narrow" w:cs="Arial"/>
                <w:sz w:val="20"/>
                <w:shd w:val="clear" w:color="auto" w:fill="FFFFFF"/>
              </w:rPr>
              <w:t>)</w:t>
            </w:r>
          </w:p>
        </w:tc>
        <w:tc>
          <w:tcPr>
            <w:tcW w:w="3870" w:type="dxa"/>
          </w:tcPr>
          <w:p w14:paraId="315C8323" w14:textId="77777777" w:rsidR="006F367B" w:rsidRPr="00071FB0" w:rsidRDefault="006F367B" w:rsidP="00C64468">
            <w:pPr>
              <w:ind w:left="0"/>
              <w:rPr>
                <w:rFonts w:ascii="Arial Narrow" w:hAnsi="Arial Narrow"/>
                <w:sz w:val="20"/>
                <w:szCs w:val="20"/>
              </w:rPr>
            </w:pPr>
            <w:r>
              <w:rPr>
                <w:rFonts w:ascii="Arial Narrow" w:hAnsi="Arial Narrow"/>
                <w:sz w:val="20"/>
                <w:szCs w:val="20"/>
              </w:rPr>
              <w:t>Po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451F93FB" w14:textId="77777777" w:rsidR="006F367B" w:rsidRPr="00071FB0" w:rsidRDefault="006F367B" w:rsidP="00C64468">
            <w:pPr>
              <w:ind w:left="0"/>
              <w:rPr>
                <w:rFonts w:ascii="Arial Narrow" w:hAnsi="Arial Narrow"/>
                <w:sz w:val="20"/>
                <w:szCs w:val="20"/>
              </w:rPr>
            </w:pPr>
            <w:r>
              <w:rPr>
                <w:rFonts w:ascii="Arial Narrow" w:hAnsi="Arial Narrow"/>
                <w:sz w:val="20"/>
                <w:szCs w:val="20"/>
                <w:u w:val="dotted"/>
              </w:rPr>
              <w:t>Jo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3C0B019A" w14:textId="7EB3D912" w:rsidR="006F367B" w:rsidRPr="00A34FD7" w:rsidRDefault="006F367B" w:rsidP="00A61F7C">
            <w:pPr>
              <w:ind w:left="0"/>
              <w:rPr>
                <w:rFonts w:ascii="Arial Narrow" w:hAnsi="Arial Narrow" w:cstheme="minorHAnsi"/>
                <w:sz w:val="20"/>
                <w:szCs w:val="20"/>
              </w:rPr>
            </w:pPr>
            <w:r w:rsidRPr="00A34FD7">
              <w:rPr>
                <w:rFonts w:ascii="Arial Narrow" w:hAnsi="Arial Narrow"/>
                <w:b/>
                <w:sz w:val="20"/>
                <w:szCs w:val="20"/>
              </w:rPr>
              <w:t xml:space="preserve">(MOS LEXO) </w:t>
            </w:r>
            <w:proofErr w:type="spellStart"/>
            <w:r w:rsidRPr="00A34FD7">
              <w:rPr>
                <w:rFonts w:ascii="Arial Narrow" w:hAnsi="Arial Narrow"/>
                <w:b/>
                <w:sz w:val="20"/>
                <w:szCs w:val="20"/>
              </w:rPr>
              <w:t>Nuk</w:t>
            </w:r>
            <w:proofErr w:type="spellEnd"/>
            <w:r w:rsidRPr="00A34FD7">
              <w:rPr>
                <w:rFonts w:ascii="Arial Narrow" w:hAnsi="Arial Narrow"/>
                <w:b/>
                <w:sz w:val="20"/>
                <w:szCs w:val="20"/>
              </w:rPr>
              <w:t xml:space="preserve"> e di/Pa </w:t>
            </w:r>
            <w:proofErr w:type="spellStart"/>
            <w:r w:rsidRPr="00A34FD7">
              <w:rPr>
                <w:rFonts w:ascii="Arial Narrow" w:hAnsi="Arial Narrow"/>
                <w:b/>
                <w:sz w:val="20"/>
                <w:szCs w:val="20"/>
              </w:rPr>
              <w:t>përgjigje</w:t>
            </w:r>
            <w:proofErr w:type="spellEnd"/>
            <w:r w:rsidR="00A61F7C" w:rsidRPr="00A34FD7">
              <w:rPr>
                <w:rFonts w:ascii="Arial Narrow" w:hAnsi="Arial Narrow"/>
                <w:sz w:val="20"/>
                <w:szCs w:val="20"/>
                <w:u w:val="dotted"/>
              </w:rPr>
              <w:tab/>
            </w:r>
            <w:r w:rsidRPr="00A34FD7">
              <w:rPr>
                <w:rFonts w:ascii="Arial Narrow" w:hAnsi="Arial Narrow"/>
                <w:sz w:val="20"/>
                <w:szCs w:val="20"/>
              </w:rPr>
              <w:t>99</w:t>
            </w:r>
          </w:p>
        </w:tc>
      </w:tr>
      <w:tr w:rsidR="006F367B" w:rsidRPr="00071FB0" w14:paraId="74BDD7F3" w14:textId="77777777" w:rsidTr="00C64468">
        <w:tc>
          <w:tcPr>
            <w:tcW w:w="1170" w:type="dxa"/>
          </w:tcPr>
          <w:p w14:paraId="505F2BD6" w14:textId="77777777" w:rsidR="006F367B" w:rsidRPr="00071FB0" w:rsidRDefault="006F367B" w:rsidP="00C64468">
            <w:pPr>
              <w:ind w:left="0"/>
              <w:rPr>
                <w:rFonts w:ascii="Arial Narrow" w:hAnsi="Arial Narrow" w:cstheme="minorHAnsi"/>
                <w:b/>
                <w:sz w:val="20"/>
                <w:szCs w:val="20"/>
              </w:rPr>
            </w:pPr>
            <w:r w:rsidRPr="00071FB0">
              <w:rPr>
                <w:rFonts w:ascii="Arial Narrow" w:hAnsi="Arial Narrow" w:cstheme="minorHAnsi"/>
                <w:b/>
                <w:sz w:val="20"/>
                <w:szCs w:val="20"/>
              </w:rPr>
              <w:t>A3</w:t>
            </w:r>
          </w:p>
        </w:tc>
        <w:tc>
          <w:tcPr>
            <w:tcW w:w="4770" w:type="dxa"/>
          </w:tcPr>
          <w:p w14:paraId="6E2195E5" w14:textId="7292F910" w:rsidR="006F367B" w:rsidRPr="00071FB0" w:rsidRDefault="006F367B" w:rsidP="00C64468">
            <w:pPr>
              <w:ind w:left="0"/>
              <w:rPr>
                <w:rFonts w:ascii="Arial Narrow" w:hAnsi="Arial Narrow" w:cs="Arial"/>
                <w:sz w:val="20"/>
                <w:shd w:val="clear" w:color="auto" w:fill="FFFFFF"/>
              </w:rPr>
            </w:pPr>
            <w:r>
              <w:rPr>
                <w:rFonts w:ascii="Arial Narrow" w:hAnsi="Arial Narrow" w:cs="Arial"/>
                <w:color w:val="000000" w:themeColor="text1"/>
                <w:sz w:val="20"/>
                <w:shd w:val="clear" w:color="auto" w:fill="FFFFFF"/>
              </w:rPr>
              <w:t xml:space="preserve">A </w:t>
            </w:r>
            <w:proofErr w:type="spellStart"/>
            <w:r>
              <w:rPr>
                <w:rFonts w:ascii="Arial Narrow" w:hAnsi="Arial Narrow" w:cs="Arial"/>
                <w:color w:val="000000" w:themeColor="text1"/>
                <w:sz w:val="20"/>
                <w:shd w:val="clear" w:color="auto" w:fill="FFFFFF"/>
              </w:rPr>
              <w:t>jeni</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shfrytëzues</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ose</w:t>
            </w:r>
            <w:proofErr w:type="spellEnd"/>
            <w:r>
              <w:rPr>
                <w:rFonts w:ascii="Arial Narrow" w:hAnsi="Arial Narrow" w:cs="Arial"/>
                <w:color w:val="000000" w:themeColor="text1"/>
                <w:sz w:val="20"/>
                <w:shd w:val="clear" w:color="auto" w:fill="FFFFFF"/>
              </w:rPr>
              <w:t xml:space="preserve"> a </w:t>
            </w:r>
            <w:proofErr w:type="spellStart"/>
            <w:r>
              <w:rPr>
                <w:rFonts w:ascii="Arial Narrow" w:hAnsi="Arial Narrow" w:cs="Arial"/>
                <w:color w:val="000000" w:themeColor="text1"/>
                <w:sz w:val="20"/>
                <w:shd w:val="clear" w:color="auto" w:fill="FFFFFF"/>
              </w:rPr>
              <w:t>pranoni</w:t>
            </w:r>
            <w:proofErr w:type="spellEnd"/>
            <w:r>
              <w:rPr>
                <w:rFonts w:ascii="Arial Narrow" w:hAnsi="Arial Narrow" w:cs="Arial"/>
                <w:color w:val="000000" w:themeColor="text1"/>
                <w:sz w:val="20"/>
                <w:shd w:val="clear" w:color="auto" w:fill="FFFFFF"/>
              </w:rPr>
              <w:t xml:space="preserve"> para </w:t>
            </w:r>
            <w:proofErr w:type="spellStart"/>
            <w:r>
              <w:rPr>
                <w:rFonts w:ascii="Arial Narrow" w:hAnsi="Arial Narrow" w:cs="Arial"/>
                <w:color w:val="000000" w:themeColor="text1"/>
                <w:sz w:val="20"/>
                <w:shd w:val="clear" w:color="auto" w:fill="FFFFFF"/>
              </w:rPr>
              <w:t>prej</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ndonjë</w:t>
            </w:r>
            <w:proofErr w:type="spellEnd"/>
            <w:r>
              <w:rPr>
                <w:rFonts w:ascii="Arial Narrow" w:hAnsi="Arial Narrow" w:cs="Arial"/>
                <w:color w:val="000000" w:themeColor="text1"/>
                <w:sz w:val="20"/>
                <w:shd w:val="clear" w:color="auto" w:fill="FFFFFF"/>
              </w:rPr>
              <w:t xml:space="preserve"> program </w:t>
            </w:r>
            <w:proofErr w:type="spellStart"/>
            <w:r>
              <w:rPr>
                <w:rFonts w:ascii="Arial Narrow" w:hAnsi="Arial Narrow" w:cs="Arial"/>
                <w:color w:val="000000" w:themeColor="text1"/>
                <w:sz w:val="20"/>
                <w:shd w:val="clear" w:color="auto" w:fill="FFFFFF"/>
              </w:rPr>
              <w:t>të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qeverisë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siç</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është</w:t>
            </w:r>
            <w:proofErr w:type="spellEnd"/>
            <w:r>
              <w:rPr>
                <w:rFonts w:ascii="Arial Narrow" w:hAnsi="Arial Narrow" w:cs="Arial"/>
                <w:color w:val="000000" w:themeColor="text1"/>
                <w:sz w:val="20"/>
                <w:shd w:val="clear" w:color="auto" w:fill="FFFFFF"/>
              </w:rPr>
              <w:t xml:space="preserve"> bursa </w:t>
            </w:r>
            <w:proofErr w:type="spellStart"/>
            <w:r>
              <w:rPr>
                <w:rFonts w:ascii="Arial Narrow" w:hAnsi="Arial Narrow" w:cs="Arial"/>
                <w:color w:val="000000" w:themeColor="text1"/>
                <w:sz w:val="20"/>
                <w:shd w:val="clear" w:color="auto" w:fill="FFFFFF"/>
              </w:rPr>
              <w:t>shkollore</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ndihmë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për</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prind</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të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vetëm</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për</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të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rritur</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ndihmë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për</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paaftësinë</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etj</w:t>
            </w:r>
            <w:proofErr w:type="spellEnd"/>
            <w:r w:rsidRPr="00071FB0">
              <w:rPr>
                <w:rFonts w:ascii="Arial Narrow" w:hAnsi="Arial Narrow" w:cs="Arial"/>
                <w:color w:val="000000" w:themeColor="text1"/>
                <w:sz w:val="20"/>
                <w:shd w:val="clear" w:color="auto" w:fill="FFFFFF"/>
              </w:rPr>
              <w:t>.?</w:t>
            </w:r>
          </w:p>
        </w:tc>
        <w:tc>
          <w:tcPr>
            <w:tcW w:w="3870" w:type="dxa"/>
          </w:tcPr>
          <w:p w14:paraId="19805446" w14:textId="77777777" w:rsidR="006F367B" w:rsidRPr="00071FB0" w:rsidRDefault="006F367B" w:rsidP="00C64468">
            <w:pPr>
              <w:ind w:left="0"/>
              <w:rPr>
                <w:rFonts w:ascii="Arial Narrow" w:hAnsi="Arial Narrow"/>
                <w:sz w:val="20"/>
                <w:szCs w:val="20"/>
              </w:rPr>
            </w:pPr>
            <w:r>
              <w:rPr>
                <w:rFonts w:ascii="Arial Narrow" w:hAnsi="Arial Narrow"/>
                <w:sz w:val="20"/>
                <w:szCs w:val="20"/>
              </w:rPr>
              <w:t>Po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6B2DD26D" w14:textId="77777777" w:rsidR="006F367B" w:rsidRPr="00071FB0" w:rsidRDefault="006F367B" w:rsidP="00C64468">
            <w:pPr>
              <w:ind w:left="0"/>
              <w:rPr>
                <w:rFonts w:ascii="Arial Narrow" w:hAnsi="Arial Narrow"/>
                <w:sz w:val="20"/>
                <w:szCs w:val="20"/>
              </w:rPr>
            </w:pPr>
            <w:r>
              <w:rPr>
                <w:rFonts w:ascii="Arial Narrow" w:hAnsi="Arial Narrow"/>
                <w:sz w:val="20"/>
                <w:szCs w:val="20"/>
                <w:u w:val="dotted"/>
              </w:rPr>
              <w:t>Jo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57EE86FF" w14:textId="77777777" w:rsidR="006F367B" w:rsidRPr="00071FB0" w:rsidRDefault="006F367B" w:rsidP="00C64468">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071FB0">
              <w:rPr>
                <w:rFonts w:ascii="Arial Narrow" w:hAnsi="Arial Narrow"/>
                <w:sz w:val="20"/>
                <w:szCs w:val="20"/>
                <w:u w:val="dotted"/>
              </w:rPr>
              <w:tab/>
            </w:r>
            <w:r w:rsidRPr="00071FB0">
              <w:rPr>
                <w:rFonts w:ascii="Arial Narrow" w:hAnsi="Arial Narrow"/>
                <w:sz w:val="20"/>
                <w:szCs w:val="20"/>
              </w:rPr>
              <w:t>99</w:t>
            </w:r>
          </w:p>
        </w:tc>
      </w:tr>
      <w:tr w:rsidR="006F367B" w:rsidRPr="00071FB0" w14:paraId="38AA34B5" w14:textId="77777777" w:rsidTr="00C64468">
        <w:tc>
          <w:tcPr>
            <w:tcW w:w="1170" w:type="dxa"/>
          </w:tcPr>
          <w:p w14:paraId="32127406" w14:textId="77777777" w:rsidR="006F367B" w:rsidRPr="00071FB0" w:rsidRDefault="006F367B" w:rsidP="00C64468">
            <w:pPr>
              <w:ind w:left="0"/>
              <w:rPr>
                <w:rFonts w:ascii="Arial Narrow" w:hAnsi="Arial Narrow" w:cstheme="minorHAnsi"/>
                <w:sz w:val="20"/>
                <w:szCs w:val="20"/>
              </w:rPr>
            </w:pPr>
            <w:r w:rsidRPr="00071FB0">
              <w:rPr>
                <w:rFonts w:ascii="Arial Narrow" w:hAnsi="Arial Narrow" w:cstheme="minorHAnsi"/>
                <w:b/>
                <w:sz w:val="20"/>
                <w:szCs w:val="20"/>
              </w:rPr>
              <w:t>A4</w:t>
            </w:r>
          </w:p>
        </w:tc>
        <w:tc>
          <w:tcPr>
            <w:tcW w:w="4770" w:type="dxa"/>
          </w:tcPr>
          <w:p w14:paraId="08F9CFA4" w14:textId="77777777" w:rsidR="006F367B" w:rsidRPr="00CE484C" w:rsidRDefault="006F367B" w:rsidP="00C64468">
            <w:pPr>
              <w:ind w:left="0"/>
              <w:rPr>
                <w:rFonts w:ascii="Arial Narrow" w:hAnsi="Arial Narrow" w:cs="Arial"/>
                <w:color w:val="000000" w:themeColor="text1"/>
                <w:sz w:val="20"/>
                <w:shd w:val="clear" w:color="auto" w:fill="FFFFFF"/>
                <w:lang w:val="de-DE"/>
              </w:rPr>
            </w:pPr>
            <w:r w:rsidRPr="00CE484C">
              <w:rPr>
                <w:rFonts w:ascii="Arial Narrow" w:hAnsi="Arial Narrow" w:cs="Arial"/>
                <w:color w:val="000000" w:themeColor="text1"/>
                <w:sz w:val="20"/>
                <w:shd w:val="clear" w:color="auto" w:fill="FFFFFF"/>
                <w:lang w:val="de-DE"/>
              </w:rPr>
              <w:t>Sa shpesh e shfrytëzoni internetin?</w:t>
            </w:r>
          </w:p>
          <w:p w14:paraId="729F88AA" w14:textId="77777777" w:rsidR="006F367B" w:rsidRPr="00071FB0" w:rsidRDefault="006F367B" w:rsidP="00C64468">
            <w:pPr>
              <w:ind w:left="0"/>
              <w:rPr>
                <w:rFonts w:ascii="Arial Narrow" w:hAnsi="Arial Narrow" w:cstheme="minorHAnsi"/>
                <w:sz w:val="20"/>
                <w:szCs w:val="20"/>
              </w:rPr>
            </w:pPr>
            <w:r>
              <w:rPr>
                <w:rFonts w:ascii="Arial Narrow" w:hAnsi="Arial Narrow" w:cs="Arial"/>
                <w:b/>
                <w:color w:val="000000" w:themeColor="text1"/>
                <w:sz w:val="20"/>
                <w:shd w:val="clear" w:color="auto" w:fill="FFFFFF"/>
              </w:rPr>
              <w:t>(SHËNO VETËM NJË MUNDËSI)</w:t>
            </w:r>
          </w:p>
        </w:tc>
        <w:tc>
          <w:tcPr>
            <w:tcW w:w="3870" w:type="dxa"/>
          </w:tcPr>
          <w:p w14:paraId="6D4AC389" w14:textId="77777777" w:rsidR="006F367B" w:rsidRPr="00071FB0" w:rsidRDefault="006F367B" w:rsidP="00C64468">
            <w:pPr>
              <w:ind w:left="0" w:right="0"/>
              <w:rPr>
                <w:rFonts w:ascii="Arial Narrow" w:hAnsi="Arial Narrow" w:cstheme="minorHAnsi"/>
                <w:sz w:val="20"/>
              </w:rPr>
            </w:pPr>
            <w:proofErr w:type="spellStart"/>
            <w:r>
              <w:rPr>
                <w:rFonts w:ascii="Arial Narrow" w:hAnsi="Arial Narrow" w:cstheme="minorHAnsi"/>
                <w:sz w:val="20"/>
              </w:rPr>
              <w:t>Çdo</w:t>
            </w:r>
            <w:proofErr w:type="spellEnd"/>
            <w:r>
              <w:rPr>
                <w:rFonts w:ascii="Arial Narrow" w:hAnsi="Arial Narrow" w:cstheme="minorHAnsi"/>
                <w:sz w:val="20"/>
              </w:rPr>
              <w:t xml:space="preserve"> </w:t>
            </w:r>
            <w:proofErr w:type="spellStart"/>
            <w:r>
              <w:rPr>
                <w:rFonts w:ascii="Arial Narrow" w:hAnsi="Arial Narrow" w:cstheme="minorHAnsi"/>
                <w:sz w:val="20"/>
              </w:rPr>
              <w:t>ditë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1</w:t>
            </w:r>
          </w:p>
          <w:p w14:paraId="683C609E" w14:textId="77777777" w:rsidR="006F367B" w:rsidRPr="00071FB0" w:rsidRDefault="006F367B" w:rsidP="00C64468">
            <w:pPr>
              <w:ind w:left="0" w:right="0"/>
              <w:rPr>
                <w:rFonts w:ascii="Arial Narrow" w:hAnsi="Arial Narrow" w:cs="Arial"/>
                <w:sz w:val="20"/>
              </w:rPr>
            </w:pPr>
            <w:proofErr w:type="spellStart"/>
            <w:r>
              <w:rPr>
                <w:rFonts w:ascii="Arial Narrow" w:hAnsi="Arial Narrow" w:cs="Arial"/>
                <w:sz w:val="20"/>
              </w:rPr>
              <w:t>Disa</w:t>
            </w:r>
            <w:proofErr w:type="spellEnd"/>
            <w:r>
              <w:rPr>
                <w:rFonts w:ascii="Arial Narrow" w:hAnsi="Arial Narrow" w:cs="Arial"/>
                <w:sz w:val="20"/>
              </w:rPr>
              <w:t xml:space="preserve"> here </w:t>
            </w:r>
            <w:proofErr w:type="spellStart"/>
            <w:r>
              <w:rPr>
                <w:rFonts w:ascii="Arial Narrow" w:hAnsi="Arial Narrow" w:cs="Arial"/>
                <w:sz w:val="20"/>
              </w:rPr>
              <w:t>në</w:t>
            </w:r>
            <w:proofErr w:type="spellEnd"/>
            <w:r>
              <w:rPr>
                <w:rFonts w:ascii="Arial Narrow" w:hAnsi="Arial Narrow" w:cs="Arial"/>
                <w:sz w:val="20"/>
              </w:rPr>
              <w:t xml:space="preserve"> </w:t>
            </w:r>
            <w:proofErr w:type="spellStart"/>
            <w:r>
              <w:rPr>
                <w:rFonts w:ascii="Arial Narrow" w:hAnsi="Arial Narrow" w:cs="Arial"/>
                <w:sz w:val="20"/>
              </w:rPr>
              <w:t>javë</w:t>
            </w:r>
            <w:proofErr w:type="spellEnd"/>
            <w:r>
              <w:rPr>
                <w:rFonts w:ascii="Arial Narrow" w:hAnsi="Arial Narrow" w:cs="Arial"/>
                <w:sz w:val="20"/>
              </w:rPr>
              <w:t>….</w:t>
            </w:r>
            <w:r w:rsidRPr="00071FB0">
              <w:rPr>
                <w:rFonts w:ascii="Arial Narrow" w:hAnsi="Arial Narrow"/>
                <w:sz w:val="20"/>
                <w:szCs w:val="20"/>
                <w:u w:val="dotted"/>
              </w:rPr>
              <w:tab/>
            </w:r>
            <w:r w:rsidRPr="00071FB0">
              <w:rPr>
                <w:rFonts w:ascii="Arial Narrow" w:hAnsi="Arial Narrow"/>
                <w:sz w:val="20"/>
                <w:szCs w:val="20"/>
                <w:u w:val="dotted"/>
              </w:rPr>
              <w:tab/>
              <w:t>2</w:t>
            </w:r>
          </w:p>
          <w:p w14:paraId="6F53855B" w14:textId="77777777" w:rsidR="006F367B" w:rsidRPr="00071FB0" w:rsidRDefault="006F367B" w:rsidP="00C64468">
            <w:pPr>
              <w:ind w:left="0" w:right="0"/>
              <w:rPr>
                <w:rFonts w:ascii="Arial Narrow" w:hAnsi="Arial Narrow" w:cs="Arial"/>
                <w:sz w:val="20"/>
              </w:rPr>
            </w:pPr>
            <w:proofErr w:type="spellStart"/>
            <w:r>
              <w:rPr>
                <w:rFonts w:ascii="Arial Narrow" w:hAnsi="Arial Narrow" w:cs="Arial"/>
                <w:sz w:val="20"/>
              </w:rPr>
              <w:t>Disa</w:t>
            </w:r>
            <w:proofErr w:type="spellEnd"/>
            <w:r>
              <w:rPr>
                <w:rFonts w:ascii="Arial Narrow" w:hAnsi="Arial Narrow" w:cs="Arial"/>
                <w:sz w:val="20"/>
              </w:rPr>
              <w:t xml:space="preserve"> here </w:t>
            </w:r>
            <w:proofErr w:type="spellStart"/>
            <w:r>
              <w:rPr>
                <w:rFonts w:ascii="Arial Narrow" w:hAnsi="Arial Narrow" w:cs="Arial"/>
                <w:sz w:val="20"/>
              </w:rPr>
              <w:t>në</w:t>
            </w:r>
            <w:proofErr w:type="spellEnd"/>
            <w:r>
              <w:rPr>
                <w:rFonts w:ascii="Arial Narrow" w:hAnsi="Arial Narrow" w:cs="Arial"/>
                <w:sz w:val="20"/>
              </w:rPr>
              <w:t xml:space="preserve"> </w:t>
            </w:r>
            <w:proofErr w:type="spellStart"/>
            <w:r>
              <w:rPr>
                <w:rFonts w:ascii="Arial Narrow" w:hAnsi="Arial Narrow" w:cs="Arial"/>
                <w:sz w:val="20"/>
              </w:rPr>
              <w:t>muaj</w:t>
            </w:r>
            <w:proofErr w:type="spellEnd"/>
            <w:r>
              <w:rPr>
                <w:rFonts w:ascii="Arial Narrow" w:hAnsi="Arial Narrow" w:cs="Arial"/>
                <w:sz w:val="20"/>
              </w:rPr>
              <w:t>….</w:t>
            </w:r>
            <w:r w:rsidRPr="00071FB0">
              <w:rPr>
                <w:rFonts w:ascii="Arial Narrow" w:hAnsi="Arial Narrow"/>
                <w:sz w:val="20"/>
                <w:szCs w:val="20"/>
                <w:u w:val="dotted"/>
              </w:rPr>
              <w:tab/>
            </w:r>
            <w:r w:rsidRPr="00071FB0">
              <w:rPr>
                <w:rFonts w:ascii="Arial Narrow" w:hAnsi="Arial Narrow"/>
                <w:sz w:val="20"/>
                <w:szCs w:val="20"/>
                <w:u w:val="dotted"/>
              </w:rPr>
              <w:tab/>
              <w:t>3</w:t>
            </w:r>
          </w:p>
          <w:p w14:paraId="722FECD7" w14:textId="77777777" w:rsidR="006F367B" w:rsidRPr="00071FB0" w:rsidRDefault="006F367B" w:rsidP="00C64468">
            <w:pPr>
              <w:ind w:left="0" w:right="0"/>
              <w:rPr>
                <w:rFonts w:ascii="Arial Narrow" w:hAnsi="Arial Narrow" w:cstheme="minorHAnsi"/>
                <w:sz w:val="20"/>
              </w:rPr>
            </w:pPr>
            <w:proofErr w:type="spellStart"/>
            <w:r>
              <w:rPr>
                <w:rFonts w:ascii="Arial Narrow" w:hAnsi="Arial Narrow" w:cstheme="minorHAnsi"/>
                <w:sz w:val="20"/>
              </w:rPr>
              <w:t>Rrallë</w:t>
            </w:r>
            <w:proofErr w:type="spellEnd"/>
            <w:r>
              <w:rPr>
                <w:rFonts w:ascii="Arial Narrow" w:hAnsi="Arial Narrow" w:cstheme="minorHAnsi"/>
                <w:sz w:val="20"/>
              </w:rPr>
              <w:t xml:space="preserve"> </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4</w:t>
            </w:r>
          </w:p>
          <w:p w14:paraId="339DECD1" w14:textId="77777777" w:rsidR="006F367B" w:rsidRPr="00071FB0" w:rsidRDefault="006F367B" w:rsidP="00C64468">
            <w:pPr>
              <w:ind w:left="0" w:right="0"/>
              <w:rPr>
                <w:rFonts w:ascii="Arial Narrow" w:hAnsi="Arial Narrow" w:cstheme="minorHAnsi"/>
                <w:sz w:val="20"/>
              </w:rPr>
            </w:pPr>
            <w:proofErr w:type="spellStart"/>
            <w:r>
              <w:rPr>
                <w:rFonts w:ascii="Arial Narrow" w:hAnsi="Arial Narrow" w:cstheme="minorHAnsi"/>
                <w:sz w:val="20"/>
              </w:rPr>
              <w:t>Asnjëherë</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t>5</w:t>
            </w:r>
          </w:p>
          <w:p w14:paraId="4C92D961" w14:textId="77777777" w:rsidR="006F367B" w:rsidRPr="00657021" w:rsidRDefault="006F367B" w:rsidP="00C64468">
            <w:pPr>
              <w:ind w:left="0"/>
              <w:rPr>
                <w:rFonts w:ascii="Arial Narrow" w:hAnsi="Arial Narrow"/>
                <w:sz w:val="20"/>
              </w:rPr>
            </w:pPr>
            <w:r>
              <w:rPr>
                <w:rFonts w:ascii="Arial Narrow" w:hAnsi="Arial Narrow"/>
                <w:b/>
                <w:sz w:val="20"/>
              </w:rPr>
              <w:t xml:space="preserve">(MOS LEXO) </w:t>
            </w:r>
            <w:proofErr w:type="spellStart"/>
            <w:r>
              <w:rPr>
                <w:rFonts w:ascii="Arial Narrow" w:hAnsi="Arial Narrow"/>
                <w:b/>
                <w:sz w:val="20"/>
              </w:rPr>
              <w:t>Nuk</w:t>
            </w:r>
            <w:proofErr w:type="spellEnd"/>
            <w:r>
              <w:rPr>
                <w:rFonts w:ascii="Arial Narrow" w:hAnsi="Arial Narrow"/>
                <w:b/>
                <w:sz w:val="20"/>
              </w:rPr>
              <w:t xml:space="preserve"> e di/Pa </w:t>
            </w:r>
            <w:proofErr w:type="spellStart"/>
            <w:r>
              <w:rPr>
                <w:rFonts w:ascii="Arial Narrow" w:hAnsi="Arial Narrow"/>
                <w:b/>
                <w:sz w:val="20"/>
              </w:rPr>
              <w:t>përgjigje</w:t>
            </w:r>
            <w:proofErr w:type="spellEnd"/>
            <w:r w:rsidRPr="00071FB0">
              <w:rPr>
                <w:rFonts w:ascii="Arial Narrow" w:hAnsi="Arial Narrow"/>
                <w:sz w:val="20"/>
                <w:szCs w:val="20"/>
                <w:u w:val="dotted"/>
              </w:rPr>
              <w:tab/>
              <w:t>99</w:t>
            </w:r>
          </w:p>
        </w:tc>
      </w:tr>
      <w:tr w:rsidR="006F367B" w:rsidRPr="00071FB0" w14:paraId="71C106BF" w14:textId="77777777" w:rsidTr="00C64468">
        <w:tc>
          <w:tcPr>
            <w:tcW w:w="1170" w:type="dxa"/>
          </w:tcPr>
          <w:p w14:paraId="74B4CEC1" w14:textId="77777777" w:rsidR="006F367B" w:rsidRPr="00071FB0" w:rsidRDefault="006F367B" w:rsidP="00C64468">
            <w:pPr>
              <w:ind w:left="0"/>
              <w:rPr>
                <w:rFonts w:ascii="Arial Narrow" w:hAnsi="Arial Narrow" w:cstheme="minorHAnsi"/>
                <w:sz w:val="20"/>
                <w:szCs w:val="20"/>
              </w:rPr>
            </w:pPr>
            <w:r w:rsidRPr="00071FB0">
              <w:rPr>
                <w:rFonts w:ascii="Arial Narrow" w:hAnsi="Arial Narrow" w:cstheme="minorHAnsi"/>
                <w:b/>
                <w:sz w:val="20"/>
                <w:szCs w:val="20"/>
              </w:rPr>
              <w:t>A5</w:t>
            </w:r>
          </w:p>
        </w:tc>
        <w:tc>
          <w:tcPr>
            <w:tcW w:w="4770" w:type="dxa"/>
          </w:tcPr>
          <w:p w14:paraId="576CBB7F" w14:textId="77777777" w:rsidR="006F367B" w:rsidRPr="00071FB0" w:rsidRDefault="006F367B" w:rsidP="00C64468">
            <w:pPr>
              <w:ind w:left="0"/>
              <w:rPr>
                <w:rFonts w:ascii="Arial Narrow" w:hAnsi="Arial Narrow" w:cstheme="minorHAnsi"/>
                <w:sz w:val="20"/>
                <w:szCs w:val="20"/>
              </w:rPr>
            </w:pPr>
            <w:r>
              <w:rPr>
                <w:rFonts w:ascii="Arial Narrow" w:hAnsi="Arial Narrow" w:cs="Arial"/>
                <w:color w:val="000000" w:themeColor="text1"/>
                <w:sz w:val="20"/>
                <w:shd w:val="clear" w:color="auto" w:fill="FFFFFF"/>
              </w:rPr>
              <w:t xml:space="preserve">A </w:t>
            </w:r>
            <w:proofErr w:type="spellStart"/>
            <w:r>
              <w:rPr>
                <w:rFonts w:ascii="Arial Narrow" w:hAnsi="Arial Narrow" w:cs="Arial"/>
                <w:color w:val="000000" w:themeColor="text1"/>
                <w:sz w:val="20"/>
                <w:shd w:val="clear" w:color="auto" w:fill="FFFFFF"/>
              </w:rPr>
              <w:t>keni</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telefon</w:t>
            </w:r>
            <w:proofErr w:type="spellEnd"/>
            <w:r>
              <w:rPr>
                <w:rFonts w:ascii="Arial Narrow" w:hAnsi="Arial Narrow" w:cs="Arial"/>
                <w:color w:val="000000" w:themeColor="text1"/>
                <w:sz w:val="20"/>
                <w:shd w:val="clear" w:color="auto" w:fill="FFFFFF"/>
              </w:rPr>
              <w:t xml:space="preserve"> </w:t>
            </w:r>
            <w:proofErr w:type="spellStart"/>
            <w:r>
              <w:rPr>
                <w:rFonts w:ascii="Arial Narrow" w:hAnsi="Arial Narrow" w:cs="Arial"/>
                <w:color w:val="000000" w:themeColor="text1"/>
                <w:sz w:val="20"/>
                <w:shd w:val="clear" w:color="auto" w:fill="FFFFFF"/>
              </w:rPr>
              <w:t>celular</w:t>
            </w:r>
            <w:proofErr w:type="spellEnd"/>
            <w:r w:rsidRPr="00071FB0">
              <w:rPr>
                <w:rFonts w:ascii="Arial Narrow" w:hAnsi="Arial Narrow" w:cs="Arial"/>
                <w:color w:val="000000" w:themeColor="text1"/>
                <w:sz w:val="20"/>
                <w:shd w:val="clear" w:color="auto" w:fill="FFFFFF"/>
              </w:rPr>
              <w:t>?</w:t>
            </w:r>
          </w:p>
        </w:tc>
        <w:tc>
          <w:tcPr>
            <w:tcW w:w="3870" w:type="dxa"/>
          </w:tcPr>
          <w:p w14:paraId="0161DADF" w14:textId="77777777" w:rsidR="006F367B" w:rsidRPr="00071FB0" w:rsidRDefault="006F367B" w:rsidP="00C64468">
            <w:pPr>
              <w:ind w:left="0"/>
              <w:rPr>
                <w:rFonts w:ascii="Arial Narrow" w:hAnsi="Arial Narrow"/>
                <w:sz w:val="20"/>
                <w:szCs w:val="20"/>
              </w:rPr>
            </w:pPr>
            <w:r>
              <w:rPr>
                <w:rFonts w:ascii="Arial Narrow" w:hAnsi="Arial Narrow"/>
                <w:sz w:val="20"/>
                <w:szCs w:val="20"/>
              </w:rPr>
              <w:t>Po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2216476C" w14:textId="77777777" w:rsidR="006F367B" w:rsidRPr="00071FB0" w:rsidRDefault="006F367B" w:rsidP="00C64468">
            <w:pPr>
              <w:ind w:left="0"/>
              <w:rPr>
                <w:rFonts w:ascii="Arial Narrow" w:hAnsi="Arial Narrow"/>
                <w:sz w:val="20"/>
                <w:szCs w:val="20"/>
              </w:rPr>
            </w:pPr>
            <w:r>
              <w:rPr>
                <w:rFonts w:ascii="Arial Narrow" w:hAnsi="Arial Narrow"/>
                <w:sz w:val="20"/>
                <w:szCs w:val="20"/>
                <w:u w:val="dotted"/>
              </w:rPr>
              <w:t>Jo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2</w:t>
            </w:r>
          </w:p>
          <w:p w14:paraId="4BBECCBB" w14:textId="77777777" w:rsidR="006F367B" w:rsidRPr="00657021" w:rsidRDefault="006F367B" w:rsidP="00C64468">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071FB0">
              <w:rPr>
                <w:rFonts w:ascii="Arial Narrow" w:hAnsi="Arial Narrow"/>
                <w:sz w:val="20"/>
                <w:szCs w:val="20"/>
                <w:u w:val="dotted"/>
              </w:rPr>
              <w:tab/>
            </w:r>
            <w:r w:rsidRPr="00071FB0">
              <w:rPr>
                <w:rFonts w:ascii="Arial Narrow" w:hAnsi="Arial Narrow"/>
                <w:sz w:val="20"/>
                <w:szCs w:val="20"/>
              </w:rPr>
              <w:t>99</w:t>
            </w:r>
          </w:p>
        </w:tc>
      </w:tr>
    </w:tbl>
    <w:p w14:paraId="152CC99F" w14:textId="77777777" w:rsidR="006F367B" w:rsidRDefault="006F367B" w:rsidP="006F367B">
      <w:pPr>
        <w:ind w:left="0" w:right="0"/>
        <w:rPr>
          <w:rFonts w:ascii="Arial Narrow" w:hAnsi="Arial Narrow" w:cstheme="minorHAnsi"/>
          <w:b/>
          <w:sz w:val="20"/>
          <w:szCs w:val="28"/>
        </w:rPr>
      </w:pPr>
    </w:p>
    <w:p w14:paraId="723F9287" w14:textId="77777777" w:rsidR="006F367B" w:rsidRDefault="006F367B" w:rsidP="006F367B">
      <w:pPr>
        <w:ind w:left="0" w:right="0"/>
        <w:rPr>
          <w:rFonts w:ascii="Arial Narrow" w:hAnsi="Arial Narrow" w:cstheme="minorHAnsi"/>
          <w:b/>
          <w:sz w:val="20"/>
          <w:szCs w:val="28"/>
        </w:rPr>
      </w:pPr>
      <w:r>
        <w:rPr>
          <w:rFonts w:ascii="Arial Narrow" w:hAnsi="Arial Narrow" w:cstheme="minorHAnsi"/>
          <w:b/>
          <w:sz w:val="20"/>
          <w:szCs w:val="28"/>
        </w:rPr>
        <w:br w:type="page"/>
      </w:r>
    </w:p>
    <w:p w14:paraId="0BE546F9" w14:textId="1DC8D097" w:rsidR="006F367B" w:rsidRPr="009E70A5" w:rsidRDefault="006F367B" w:rsidP="006F367B">
      <w:pPr>
        <w:spacing w:after="0" w:line="240" w:lineRule="auto"/>
        <w:ind w:left="0"/>
        <w:rPr>
          <w:rFonts w:ascii="Arial Narrow" w:hAnsi="Arial Narrow" w:cstheme="minorHAnsi"/>
          <w:sz w:val="20"/>
          <w:szCs w:val="28"/>
        </w:rPr>
      </w:pPr>
      <w:r w:rsidRPr="009E70A5">
        <w:rPr>
          <w:rFonts w:ascii="Arial Narrow" w:hAnsi="Arial Narrow" w:cstheme="minorHAnsi"/>
          <w:b/>
          <w:sz w:val="20"/>
          <w:szCs w:val="28"/>
        </w:rPr>
        <w:lastRenderedPageBreak/>
        <w:t xml:space="preserve">LEXO: </w:t>
      </w:r>
      <w:r w:rsidRPr="009E70A5">
        <w:rPr>
          <w:rFonts w:ascii="Arial Narrow" w:hAnsi="Arial Narrow" w:cstheme="minorHAnsi"/>
          <w:sz w:val="20"/>
          <w:szCs w:val="28"/>
        </w:rPr>
        <w:t xml:space="preserve">Tani do </w:t>
      </w:r>
      <w:proofErr w:type="spellStart"/>
      <w:r w:rsidRPr="009E70A5">
        <w:rPr>
          <w:rFonts w:ascii="Arial Narrow" w:hAnsi="Arial Narrow" w:cstheme="minorHAnsi"/>
          <w:sz w:val="20"/>
          <w:szCs w:val="28"/>
        </w:rPr>
        <w:t>të</w:t>
      </w:r>
      <w:proofErr w:type="spellEnd"/>
      <w:r w:rsidRPr="009E70A5">
        <w:rPr>
          <w:rFonts w:ascii="Arial Narrow" w:hAnsi="Arial Narrow" w:cstheme="minorHAnsi"/>
          <w:sz w:val="20"/>
          <w:szCs w:val="28"/>
        </w:rPr>
        <w:t xml:space="preserve"> </w:t>
      </w:r>
      <w:proofErr w:type="spellStart"/>
      <w:r>
        <w:rPr>
          <w:rFonts w:ascii="Arial Narrow" w:hAnsi="Arial Narrow" w:cstheme="minorHAnsi"/>
          <w:sz w:val="20"/>
          <w:szCs w:val="28"/>
        </w:rPr>
        <w:t>dëshiroja</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t'ju</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pyesja</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për</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dokumentet</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që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disa</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njerëz</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përdorin</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për</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identifikim</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ose</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qëllime</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ligjore</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si</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kartat</w:t>
      </w:r>
      <w:proofErr w:type="spellEnd"/>
      <w:r w:rsidRPr="009E70A5">
        <w:rPr>
          <w:rFonts w:ascii="Arial Narrow" w:hAnsi="Arial Narrow" w:cstheme="minorHAnsi"/>
          <w:sz w:val="20"/>
          <w:szCs w:val="28"/>
        </w:rPr>
        <w:t xml:space="preserve"> e </w:t>
      </w:r>
      <w:proofErr w:type="spellStart"/>
      <w:r w:rsidRPr="009E70A5">
        <w:rPr>
          <w:rFonts w:ascii="Arial Narrow" w:hAnsi="Arial Narrow" w:cstheme="minorHAnsi"/>
          <w:sz w:val="20"/>
          <w:szCs w:val="28"/>
        </w:rPr>
        <w:t>identitetit</w:t>
      </w:r>
      <w:proofErr w:type="spellEnd"/>
      <w:r w:rsidRPr="009E70A5">
        <w:rPr>
          <w:rFonts w:ascii="Arial Narrow" w:hAnsi="Arial Narrow" w:cstheme="minorHAnsi"/>
          <w:sz w:val="20"/>
          <w:szCs w:val="28"/>
        </w:rPr>
        <w:t>,</w:t>
      </w:r>
      <w:r w:rsidR="00A50772">
        <w:rPr>
          <w:rFonts w:ascii="Arial Narrow" w:hAnsi="Arial Narrow" w:cstheme="minorHAnsi"/>
          <w:sz w:val="20"/>
          <w:szCs w:val="28"/>
        </w:rPr>
        <w:t xml:space="preserve"> </w:t>
      </w:r>
      <w:proofErr w:type="spellStart"/>
      <w:r w:rsidRPr="009E70A5">
        <w:rPr>
          <w:rFonts w:ascii="Arial Narrow" w:hAnsi="Arial Narrow" w:cstheme="minorHAnsi"/>
          <w:sz w:val="20"/>
          <w:szCs w:val="28"/>
        </w:rPr>
        <w:t>certifikatat</w:t>
      </w:r>
      <w:proofErr w:type="spellEnd"/>
      <w:r w:rsidRPr="009E70A5">
        <w:rPr>
          <w:rFonts w:ascii="Arial Narrow" w:hAnsi="Arial Narrow" w:cstheme="minorHAnsi"/>
          <w:sz w:val="20"/>
          <w:szCs w:val="28"/>
        </w:rPr>
        <w:t xml:space="preserve"> e </w:t>
      </w:r>
      <w:proofErr w:type="spellStart"/>
      <w:r w:rsidRPr="009E70A5">
        <w:rPr>
          <w:rFonts w:ascii="Arial Narrow" w:hAnsi="Arial Narrow" w:cstheme="minorHAnsi"/>
          <w:sz w:val="20"/>
          <w:szCs w:val="28"/>
        </w:rPr>
        <w:t>lindjes</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ose</w:t>
      </w:r>
      <w:proofErr w:type="spellEnd"/>
      <w:r w:rsidRPr="009E70A5">
        <w:rPr>
          <w:rFonts w:ascii="Arial Narrow" w:hAnsi="Arial Narrow" w:cstheme="minorHAnsi"/>
          <w:sz w:val="20"/>
          <w:szCs w:val="28"/>
        </w:rPr>
        <w:t xml:space="preserve"> </w:t>
      </w:r>
      <w:proofErr w:type="spellStart"/>
      <w:r>
        <w:rPr>
          <w:rFonts w:ascii="Arial Narrow" w:hAnsi="Arial Narrow" w:cstheme="minorHAnsi"/>
          <w:sz w:val="20"/>
          <w:szCs w:val="28"/>
        </w:rPr>
        <w:t>certifikata</w:t>
      </w:r>
      <w:proofErr w:type="spellEnd"/>
      <w:r>
        <w:rPr>
          <w:rFonts w:ascii="Arial Narrow" w:hAnsi="Arial Narrow" w:cstheme="minorHAnsi"/>
          <w:sz w:val="20"/>
          <w:szCs w:val="28"/>
        </w:rPr>
        <w:t xml:space="preserve"> e </w:t>
      </w:r>
      <w:proofErr w:type="spellStart"/>
      <w:r>
        <w:rPr>
          <w:rFonts w:ascii="Arial Narrow" w:hAnsi="Arial Narrow" w:cstheme="minorHAnsi"/>
          <w:sz w:val="20"/>
          <w:szCs w:val="28"/>
        </w:rPr>
        <w:t>pronës</w:t>
      </w:r>
      <w:proofErr w:type="spellEnd"/>
      <w:r w:rsidRPr="009E70A5">
        <w:rPr>
          <w:rFonts w:ascii="Arial Narrow" w:hAnsi="Arial Narrow" w:cstheme="minorHAnsi"/>
          <w:sz w:val="20"/>
          <w:szCs w:val="28"/>
        </w:rPr>
        <w:t xml:space="preserve">. Jo </w:t>
      </w:r>
      <w:proofErr w:type="spellStart"/>
      <w:r w:rsidRPr="009E70A5">
        <w:rPr>
          <w:rFonts w:ascii="Arial Narrow" w:hAnsi="Arial Narrow" w:cstheme="minorHAnsi"/>
          <w:sz w:val="20"/>
          <w:szCs w:val="28"/>
        </w:rPr>
        <w:t>të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gjithë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i</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kanë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këto</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dokumente</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Nëse</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nuk</w:t>
      </w:r>
      <w:proofErr w:type="spellEnd"/>
      <w:r w:rsidRPr="009E70A5">
        <w:rPr>
          <w:rFonts w:ascii="Arial Narrow" w:hAnsi="Arial Narrow" w:cstheme="minorHAnsi"/>
          <w:sz w:val="20"/>
          <w:szCs w:val="28"/>
        </w:rPr>
        <w:t xml:space="preserve"> e </w:t>
      </w:r>
      <w:proofErr w:type="spellStart"/>
      <w:r w:rsidRPr="009E70A5">
        <w:rPr>
          <w:rFonts w:ascii="Arial Narrow" w:hAnsi="Arial Narrow" w:cstheme="minorHAnsi"/>
          <w:sz w:val="20"/>
          <w:szCs w:val="28"/>
        </w:rPr>
        <w:t>keni</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dokumentin</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që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ju</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përmend</w:t>
      </w:r>
      <w:r>
        <w:rPr>
          <w:rFonts w:ascii="Arial Narrow" w:hAnsi="Arial Narrow" w:cstheme="minorHAnsi"/>
          <w:sz w:val="20"/>
          <w:szCs w:val="28"/>
        </w:rPr>
        <w:t>a</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mos</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ngurroni</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të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m</w:t>
      </w:r>
      <w:r>
        <w:rPr>
          <w:rFonts w:ascii="Arial Narrow" w:hAnsi="Arial Narrow" w:cstheme="minorHAnsi"/>
          <w:sz w:val="20"/>
          <w:szCs w:val="28"/>
        </w:rPr>
        <w:t>ë</w:t>
      </w:r>
      <w:proofErr w:type="spellEnd"/>
      <w:r w:rsidRPr="009E70A5">
        <w:rPr>
          <w:rFonts w:ascii="Arial Narrow" w:hAnsi="Arial Narrow" w:cstheme="minorHAnsi"/>
          <w:sz w:val="20"/>
          <w:szCs w:val="28"/>
        </w:rPr>
        <w:t xml:space="preserve"> </w:t>
      </w:r>
      <w:proofErr w:type="spellStart"/>
      <w:r w:rsidRPr="009E70A5">
        <w:rPr>
          <w:rFonts w:ascii="Arial Narrow" w:hAnsi="Arial Narrow" w:cstheme="minorHAnsi"/>
          <w:sz w:val="20"/>
          <w:szCs w:val="28"/>
        </w:rPr>
        <w:t>tregoni</w:t>
      </w:r>
      <w:proofErr w:type="spellEnd"/>
      <w:r w:rsidRPr="009E70A5">
        <w:rPr>
          <w:rFonts w:ascii="Arial Narrow" w:hAnsi="Arial Narrow" w:cstheme="minorHAnsi"/>
          <w:sz w:val="20"/>
          <w:szCs w:val="28"/>
        </w:rPr>
        <w:t>.</w:t>
      </w:r>
    </w:p>
    <w:tbl>
      <w:tblPr>
        <w:tblStyle w:val="TableGrid"/>
        <w:tblW w:w="0" w:type="auto"/>
        <w:tblInd w:w="-252" w:type="dxa"/>
        <w:tblLook w:val="04A0" w:firstRow="1" w:lastRow="0" w:firstColumn="1" w:lastColumn="0" w:noHBand="0" w:noVBand="1"/>
      </w:tblPr>
      <w:tblGrid>
        <w:gridCol w:w="1149"/>
        <w:gridCol w:w="4656"/>
        <w:gridCol w:w="3797"/>
      </w:tblGrid>
      <w:tr w:rsidR="006F367B" w:rsidRPr="00D4549C" w14:paraId="66D3FE21" w14:textId="77777777" w:rsidTr="00C64468">
        <w:tc>
          <w:tcPr>
            <w:tcW w:w="1149" w:type="dxa"/>
            <w:shd w:val="clear" w:color="auto" w:fill="auto"/>
          </w:tcPr>
          <w:p w14:paraId="75E070BB" w14:textId="77777777" w:rsidR="006F367B" w:rsidRPr="005A2C04" w:rsidRDefault="006F367B" w:rsidP="00C64468">
            <w:pPr>
              <w:ind w:left="0"/>
              <w:rPr>
                <w:rFonts w:ascii="Arial Narrow" w:hAnsi="Arial Narrow" w:cstheme="minorHAnsi"/>
                <w:b/>
                <w:sz w:val="28"/>
                <w:szCs w:val="28"/>
              </w:rPr>
            </w:pPr>
            <w:r w:rsidRPr="005A2C04">
              <w:rPr>
                <w:rFonts w:ascii="Arial Narrow" w:hAnsi="Arial Narrow" w:cstheme="minorHAnsi"/>
                <w:b/>
                <w:sz w:val="20"/>
                <w:szCs w:val="20"/>
              </w:rPr>
              <w:t>A6</w:t>
            </w:r>
          </w:p>
        </w:tc>
        <w:tc>
          <w:tcPr>
            <w:tcW w:w="4656" w:type="dxa"/>
            <w:shd w:val="clear" w:color="auto" w:fill="auto"/>
          </w:tcPr>
          <w:p w14:paraId="3E51B191" w14:textId="77777777" w:rsidR="006F367B" w:rsidRDefault="006F367B" w:rsidP="00C64468">
            <w:pPr>
              <w:ind w:left="0"/>
              <w:rPr>
                <w:rFonts w:ascii="Arial Narrow" w:hAnsi="Arial Narrow"/>
                <w:sz w:val="20"/>
                <w:szCs w:val="20"/>
                <w:u w:val="dotted"/>
              </w:rPr>
            </w:pPr>
            <w:r>
              <w:rPr>
                <w:rFonts w:ascii="Arial Narrow" w:hAnsi="Arial Narrow" w:cstheme="minorHAnsi"/>
                <w:sz w:val="20"/>
                <w:szCs w:val="20"/>
              </w:rPr>
              <w:t xml:space="preserve">A </w:t>
            </w:r>
            <w:proofErr w:type="spellStart"/>
            <w:r>
              <w:rPr>
                <w:rFonts w:ascii="Arial Narrow" w:hAnsi="Arial Narrow" w:cstheme="minorHAnsi"/>
                <w:sz w:val="20"/>
                <w:szCs w:val="20"/>
              </w:rPr>
              <w:t>keni</w:t>
            </w:r>
            <w:proofErr w:type="spellEnd"/>
            <w:r w:rsidRPr="00071FB0">
              <w:rPr>
                <w:rFonts w:ascii="Arial Narrow" w:hAnsi="Arial Narrow"/>
                <w:sz w:val="20"/>
                <w:szCs w:val="20"/>
                <w:u w:val="dotted"/>
              </w:rPr>
              <w:tab/>
            </w:r>
          </w:p>
          <w:p w14:paraId="5F15D66D" w14:textId="77777777" w:rsidR="006F367B" w:rsidRDefault="006F367B" w:rsidP="00C64468">
            <w:pPr>
              <w:ind w:left="0"/>
              <w:rPr>
                <w:rFonts w:ascii="Arial Narrow" w:hAnsi="Arial Narrow"/>
                <w:b/>
                <w:sz w:val="20"/>
                <w:szCs w:val="20"/>
                <w:u w:val="dotted"/>
              </w:rPr>
            </w:pPr>
          </w:p>
          <w:p w14:paraId="63CFE9C3" w14:textId="77777777" w:rsidR="006F367B" w:rsidRPr="00E311A0" w:rsidRDefault="006F367B" w:rsidP="00C64468">
            <w:pPr>
              <w:ind w:left="0"/>
              <w:rPr>
                <w:rFonts w:ascii="Arial Narrow" w:hAnsi="Arial Narrow" w:cstheme="minorHAnsi"/>
                <w:sz w:val="28"/>
                <w:szCs w:val="28"/>
              </w:rPr>
            </w:pPr>
            <w:r>
              <w:rPr>
                <w:rFonts w:ascii="Arial Narrow" w:hAnsi="Arial Narrow"/>
                <w:b/>
                <w:sz w:val="20"/>
                <w:szCs w:val="20"/>
                <w:u w:val="dotted"/>
              </w:rPr>
              <w:t>(PYET PËR ÇDO MUNDËSI VEÇMAS.SHËNO TË GJITHA QË PËRSHTATEN.)</w:t>
            </w:r>
          </w:p>
        </w:tc>
        <w:tc>
          <w:tcPr>
            <w:tcW w:w="3797" w:type="dxa"/>
            <w:shd w:val="clear" w:color="auto" w:fill="auto"/>
          </w:tcPr>
          <w:p w14:paraId="3A47D9B2" w14:textId="77777777" w:rsidR="006F367B" w:rsidRPr="00071FB0" w:rsidRDefault="006F367B" w:rsidP="00C64468">
            <w:pPr>
              <w:ind w:left="-86" w:right="162"/>
              <w:rPr>
                <w:rFonts w:ascii="Arial Narrow" w:hAnsi="Arial Narrow" w:cstheme="minorHAnsi"/>
                <w:sz w:val="20"/>
                <w:szCs w:val="20"/>
              </w:rPr>
            </w:pPr>
            <w:proofErr w:type="spellStart"/>
            <w:r>
              <w:rPr>
                <w:rFonts w:ascii="Arial Narrow" w:hAnsi="Arial Narrow" w:cstheme="minorHAnsi"/>
                <w:sz w:val="20"/>
                <w:szCs w:val="20"/>
              </w:rPr>
              <w:t>Certifikatë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lindjeje</w:t>
            </w:r>
            <w:proofErr w:type="spellEnd"/>
            <w:r w:rsidRPr="00071FB0">
              <w:rPr>
                <w:rFonts w:ascii="Arial Narrow" w:hAnsi="Arial Narrow" w:cstheme="minorHAnsi"/>
                <w:sz w:val="20"/>
                <w:szCs w:val="20"/>
              </w:rPr>
              <w:t>?</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1</w:t>
            </w:r>
          </w:p>
          <w:p w14:paraId="7177652B" w14:textId="77777777" w:rsidR="006F367B" w:rsidRPr="00CE484C" w:rsidRDefault="006F367B" w:rsidP="00C64468">
            <w:pPr>
              <w:ind w:left="-86" w:right="162"/>
              <w:rPr>
                <w:rFonts w:ascii="Arial Narrow" w:hAnsi="Arial Narrow" w:cstheme="minorHAnsi"/>
                <w:sz w:val="20"/>
                <w:szCs w:val="20"/>
                <w:lang w:val="de-DE"/>
              </w:rPr>
            </w:pPr>
            <w:proofErr w:type="spellStart"/>
            <w:r>
              <w:rPr>
                <w:rFonts w:ascii="Arial Narrow" w:hAnsi="Arial Narrow" w:cstheme="minorHAnsi"/>
                <w:sz w:val="20"/>
                <w:szCs w:val="20"/>
              </w:rPr>
              <w:t>Kartë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identitei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lëshuar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nga</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organet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shtetërore</w:t>
            </w:r>
            <w:proofErr w:type="spellEnd"/>
            <w:r w:rsidRPr="00071FB0">
              <w:rPr>
                <w:rFonts w:ascii="Arial Narrow" w:hAnsi="Arial Narrow" w:cstheme="minorHAnsi"/>
                <w:sz w:val="20"/>
                <w:szCs w:val="20"/>
              </w:rPr>
              <w:t>?</w:t>
            </w:r>
            <w:r w:rsidRPr="00071FB0">
              <w:rPr>
                <w:rFonts w:ascii="Arial Narrow" w:hAnsi="Arial Narrow"/>
                <w:sz w:val="20"/>
                <w:szCs w:val="20"/>
                <w:u w:val="dotted"/>
              </w:rPr>
              <w:tab/>
            </w:r>
            <w:r w:rsidRPr="00CE484C">
              <w:rPr>
                <w:rFonts w:ascii="Arial Narrow" w:hAnsi="Arial Narrow" w:cstheme="minorHAnsi"/>
                <w:sz w:val="20"/>
                <w:szCs w:val="20"/>
                <w:lang w:val="de-DE"/>
              </w:rPr>
              <w:t>2</w:t>
            </w:r>
          </w:p>
          <w:p w14:paraId="0C7104DB" w14:textId="77777777" w:rsidR="006F367B" w:rsidRPr="00CE484C" w:rsidRDefault="006F367B" w:rsidP="00C64468">
            <w:pPr>
              <w:ind w:left="-86" w:right="162"/>
              <w:rPr>
                <w:rFonts w:ascii="Arial Narrow" w:hAnsi="Arial Narrow" w:cstheme="minorHAnsi"/>
                <w:sz w:val="20"/>
                <w:szCs w:val="20"/>
                <w:lang w:val="de-DE"/>
              </w:rPr>
            </w:pPr>
            <w:r w:rsidRPr="00CE484C">
              <w:rPr>
                <w:rFonts w:ascii="Arial Narrow" w:hAnsi="Arial Narrow"/>
                <w:b/>
                <w:sz w:val="20"/>
                <w:lang w:val="de-DE"/>
              </w:rPr>
              <w:t>(MOS LEXO) Nuk e di/Pa përgjigje</w:t>
            </w:r>
            <w:r w:rsidRPr="00CE484C">
              <w:rPr>
                <w:rFonts w:ascii="Arial Narrow" w:hAnsi="Arial Narrow"/>
                <w:sz w:val="20"/>
                <w:u w:val="dotted"/>
                <w:lang w:val="de-DE"/>
              </w:rPr>
              <w:tab/>
            </w:r>
            <w:r w:rsidRPr="00CE484C">
              <w:rPr>
                <w:rFonts w:ascii="Arial Narrow" w:hAnsi="Arial Narrow"/>
                <w:sz w:val="20"/>
                <w:lang w:val="de-DE"/>
              </w:rPr>
              <w:t>99</w:t>
            </w:r>
          </w:p>
        </w:tc>
      </w:tr>
      <w:tr w:rsidR="006F367B" w:rsidRPr="00A85AB1" w14:paraId="7B1A972F" w14:textId="77777777" w:rsidTr="00C64468">
        <w:trPr>
          <w:trHeight w:val="737"/>
        </w:trPr>
        <w:tc>
          <w:tcPr>
            <w:tcW w:w="1149" w:type="dxa"/>
            <w:shd w:val="clear" w:color="auto" w:fill="auto"/>
          </w:tcPr>
          <w:p w14:paraId="6DC91725" w14:textId="77777777" w:rsidR="006F367B" w:rsidRPr="005A2C04" w:rsidRDefault="006F367B" w:rsidP="00C64468">
            <w:pPr>
              <w:ind w:left="0"/>
              <w:rPr>
                <w:rFonts w:ascii="Arial Narrow" w:hAnsi="Arial Narrow"/>
                <w:b/>
                <w:sz w:val="20"/>
              </w:rPr>
            </w:pPr>
            <w:r w:rsidRPr="005A2C04">
              <w:rPr>
                <w:rFonts w:ascii="Arial Narrow" w:hAnsi="Arial Narrow"/>
                <w:b/>
                <w:sz w:val="20"/>
              </w:rPr>
              <w:t>A6b</w:t>
            </w:r>
          </w:p>
        </w:tc>
        <w:tc>
          <w:tcPr>
            <w:tcW w:w="4656" w:type="dxa"/>
            <w:shd w:val="clear" w:color="auto" w:fill="auto"/>
          </w:tcPr>
          <w:p w14:paraId="5689DA81" w14:textId="77777777" w:rsidR="006F367B" w:rsidRPr="00A61F7C" w:rsidRDefault="006F367B" w:rsidP="00C64468">
            <w:pPr>
              <w:ind w:left="0"/>
              <w:rPr>
                <w:rFonts w:ascii="Arial Narrow" w:hAnsi="Arial Narrow"/>
                <w:sz w:val="20"/>
              </w:rPr>
            </w:pPr>
            <w:r w:rsidRPr="00A61F7C">
              <w:rPr>
                <w:rFonts w:ascii="Arial Narrow" w:hAnsi="Arial Narrow"/>
                <w:sz w:val="20"/>
              </w:rPr>
              <w:t xml:space="preserve">A ka </w:t>
            </w:r>
            <w:proofErr w:type="spellStart"/>
            <w:r w:rsidRPr="00A61F7C">
              <w:rPr>
                <w:rFonts w:ascii="Arial Narrow" w:hAnsi="Arial Narrow"/>
                <w:sz w:val="20"/>
              </w:rPr>
              <w:t>familja</w:t>
            </w:r>
            <w:proofErr w:type="spellEnd"/>
            <w:r w:rsidRPr="00A61F7C">
              <w:rPr>
                <w:rFonts w:ascii="Arial Narrow" w:hAnsi="Arial Narrow"/>
                <w:sz w:val="20"/>
              </w:rPr>
              <w:t xml:space="preserve"> </w:t>
            </w:r>
            <w:proofErr w:type="spellStart"/>
            <w:r w:rsidRPr="00A61F7C">
              <w:rPr>
                <w:rFonts w:ascii="Arial Narrow" w:hAnsi="Arial Narrow"/>
                <w:sz w:val="20"/>
              </w:rPr>
              <w:t>juaj</w:t>
            </w:r>
            <w:proofErr w:type="spellEnd"/>
            <w:r w:rsidRPr="00A61F7C">
              <w:rPr>
                <w:rFonts w:ascii="Arial Narrow" w:hAnsi="Arial Narrow"/>
                <w:sz w:val="20"/>
              </w:rPr>
              <w:t xml:space="preserve"> </w:t>
            </w:r>
            <w:proofErr w:type="spellStart"/>
            <w:r w:rsidRPr="00A61F7C">
              <w:rPr>
                <w:rFonts w:ascii="Arial Narrow" w:hAnsi="Arial Narrow"/>
                <w:sz w:val="20"/>
              </w:rPr>
              <w:t>ndonjë</w:t>
            </w:r>
            <w:proofErr w:type="spellEnd"/>
            <w:r w:rsidRPr="00A61F7C">
              <w:rPr>
                <w:rFonts w:ascii="Arial Narrow" w:hAnsi="Arial Narrow"/>
                <w:sz w:val="20"/>
              </w:rPr>
              <w:t xml:space="preserve"> </w:t>
            </w:r>
            <w:proofErr w:type="spellStart"/>
            <w:r w:rsidRPr="00A61F7C">
              <w:rPr>
                <w:rFonts w:ascii="Arial Narrow" w:hAnsi="Arial Narrow"/>
                <w:sz w:val="20"/>
              </w:rPr>
              <w:t>nga</w:t>
            </w:r>
            <w:proofErr w:type="spellEnd"/>
            <w:r w:rsidRPr="00A61F7C">
              <w:rPr>
                <w:rFonts w:ascii="Arial Narrow" w:hAnsi="Arial Narrow"/>
                <w:sz w:val="20"/>
              </w:rPr>
              <w:t xml:space="preserve"> </w:t>
            </w:r>
            <w:proofErr w:type="spellStart"/>
            <w:r w:rsidRPr="00A61F7C">
              <w:rPr>
                <w:rFonts w:ascii="Arial Narrow" w:hAnsi="Arial Narrow"/>
                <w:sz w:val="20"/>
              </w:rPr>
              <w:t>dokumentet</w:t>
            </w:r>
            <w:proofErr w:type="spellEnd"/>
            <w:r w:rsidRPr="00A61F7C">
              <w:rPr>
                <w:rFonts w:ascii="Arial Narrow" w:hAnsi="Arial Narrow"/>
                <w:sz w:val="20"/>
              </w:rPr>
              <w:t xml:space="preserve"> e </w:t>
            </w:r>
            <w:proofErr w:type="spellStart"/>
            <w:r w:rsidRPr="00A61F7C">
              <w:rPr>
                <w:rFonts w:ascii="Arial Narrow" w:hAnsi="Arial Narrow"/>
                <w:sz w:val="20"/>
              </w:rPr>
              <w:t>mëposhtme</w:t>
            </w:r>
            <w:proofErr w:type="spellEnd"/>
            <w:r w:rsidRPr="00A61F7C">
              <w:rPr>
                <w:rFonts w:ascii="Arial Narrow" w:hAnsi="Arial Narrow"/>
                <w:sz w:val="20"/>
              </w:rPr>
              <w:t xml:space="preserve"> </w:t>
            </w:r>
            <w:proofErr w:type="spellStart"/>
            <w:r w:rsidRPr="00A61F7C">
              <w:rPr>
                <w:rFonts w:ascii="Arial Narrow" w:hAnsi="Arial Narrow"/>
                <w:sz w:val="20"/>
              </w:rPr>
              <w:t>për</w:t>
            </w:r>
            <w:proofErr w:type="spellEnd"/>
          </w:p>
          <w:p w14:paraId="01906EA5" w14:textId="20E5C7AC" w:rsidR="006F367B" w:rsidRPr="00A61F7C" w:rsidRDefault="006F367B" w:rsidP="00C64468">
            <w:pPr>
              <w:ind w:left="0"/>
              <w:rPr>
                <w:rFonts w:ascii="Arial Narrow" w:hAnsi="Arial Narrow"/>
                <w:sz w:val="20"/>
              </w:rPr>
            </w:pPr>
            <w:proofErr w:type="spellStart"/>
            <w:r w:rsidRPr="00A61F7C">
              <w:rPr>
                <w:rFonts w:ascii="Arial Narrow" w:hAnsi="Arial Narrow"/>
                <w:sz w:val="20"/>
              </w:rPr>
              <w:t>banesën</w:t>
            </w:r>
            <w:proofErr w:type="spellEnd"/>
            <w:r w:rsidRPr="00A61F7C">
              <w:rPr>
                <w:rFonts w:ascii="Arial Narrow" w:hAnsi="Arial Narrow"/>
                <w:sz w:val="20"/>
              </w:rPr>
              <w:t xml:space="preserve"> </w:t>
            </w:r>
            <w:proofErr w:type="spellStart"/>
            <w:r w:rsidRPr="00A61F7C">
              <w:rPr>
                <w:rFonts w:ascii="Arial Narrow" w:hAnsi="Arial Narrow"/>
                <w:sz w:val="20"/>
              </w:rPr>
              <w:t>tuaj</w:t>
            </w:r>
            <w:proofErr w:type="spellEnd"/>
            <w:r w:rsidRPr="00A61F7C">
              <w:rPr>
                <w:rFonts w:ascii="Arial Narrow" w:hAnsi="Arial Narrow"/>
                <w:sz w:val="20"/>
              </w:rPr>
              <w:t xml:space="preserve"> </w:t>
            </w:r>
            <w:proofErr w:type="spellStart"/>
            <w:r w:rsidRPr="00A61F7C">
              <w:rPr>
                <w:rFonts w:ascii="Arial Narrow" w:hAnsi="Arial Narrow"/>
                <w:sz w:val="20"/>
              </w:rPr>
              <w:t>aktuale</w:t>
            </w:r>
            <w:proofErr w:type="spellEnd"/>
            <w:r w:rsidRPr="00A61F7C">
              <w:rPr>
                <w:rFonts w:ascii="Arial Narrow" w:hAnsi="Arial Narrow"/>
                <w:sz w:val="20"/>
              </w:rPr>
              <w:t xml:space="preserve">: </w:t>
            </w:r>
            <w:r w:rsidR="00916EED" w:rsidRPr="00A61F7C">
              <w:rPr>
                <w:rFonts w:ascii="Arial Narrow" w:hAnsi="Arial Narrow"/>
                <w:sz w:val="20"/>
              </w:rPr>
              <w:t xml:space="preserve"> document </w:t>
            </w:r>
            <w:proofErr w:type="spellStart"/>
            <w:r w:rsidRPr="00A61F7C">
              <w:rPr>
                <w:rFonts w:ascii="Arial Narrow" w:hAnsi="Arial Narrow"/>
                <w:sz w:val="20"/>
              </w:rPr>
              <w:t>pronësie</w:t>
            </w:r>
            <w:proofErr w:type="spellEnd"/>
            <w:r w:rsidRPr="00A61F7C">
              <w:rPr>
                <w:rFonts w:ascii="Arial Narrow" w:hAnsi="Arial Narrow"/>
                <w:sz w:val="20"/>
              </w:rPr>
              <w:t>,</w:t>
            </w:r>
            <w:r w:rsidR="00A61F7C">
              <w:rPr>
                <w:rFonts w:ascii="Arial Narrow" w:hAnsi="Arial Narrow"/>
                <w:sz w:val="20"/>
              </w:rPr>
              <w:t xml:space="preserve"> </w:t>
            </w:r>
            <w:proofErr w:type="spellStart"/>
            <w:r w:rsidR="00CE4041" w:rsidRPr="00A61F7C">
              <w:rPr>
                <w:rFonts w:ascii="Arial Narrow" w:hAnsi="Arial Narrow"/>
                <w:sz w:val="20"/>
              </w:rPr>
              <w:t>vërtetim</w:t>
            </w:r>
            <w:proofErr w:type="spellEnd"/>
            <w:r w:rsidR="00CE4041" w:rsidRPr="00A61F7C">
              <w:rPr>
                <w:rFonts w:ascii="Arial Narrow" w:hAnsi="Arial Narrow"/>
                <w:sz w:val="20"/>
              </w:rPr>
              <w:t xml:space="preserve"> </w:t>
            </w:r>
            <w:proofErr w:type="spellStart"/>
            <w:r w:rsidR="00CE4041" w:rsidRPr="00A61F7C">
              <w:rPr>
                <w:rFonts w:ascii="Arial Narrow" w:hAnsi="Arial Narrow"/>
                <w:sz w:val="20"/>
              </w:rPr>
              <w:t>pronënsie</w:t>
            </w:r>
            <w:proofErr w:type="spellEnd"/>
            <w:r w:rsidR="00CE4041" w:rsidRPr="00A61F7C">
              <w:rPr>
                <w:rFonts w:ascii="Arial Narrow" w:hAnsi="Arial Narrow"/>
                <w:sz w:val="20"/>
              </w:rPr>
              <w:t xml:space="preserve"> </w:t>
            </w:r>
          </w:p>
          <w:p w14:paraId="1CF15303" w14:textId="43B0D1F8" w:rsidR="006F367B" w:rsidRPr="00A61F7C" w:rsidRDefault="006F367B" w:rsidP="00C64468">
            <w:pPr>
              <w:ind w:left="0"/>
              <w:rPr>
                <w:rFonts w:ascii="Arial Narrow" w:hAnsi="Arial Narrow"/>
                <w:sz w:val="20"/>
              </w:rPr>
            </w:pPr>
            <w:proofErr w:type="spellStart"/>
            <w:r w:rsidRPr="00A61F7C">
              <w:rPr>
                <w:rFonts w:ascii="Arial Narrow" w:hAnsi="Arial Narrow"/>
                <w:sz w:val="20"/>
              </w:rPr>
              <w:t>kontratë</w:t>
            </w:r>
            <w:proofErr w:type="spellEnd"/>
            <w:r w:rsidRPr="00A61F7C">
              <w:rPr>
                <w:rFonts w:ascii="Arial Narrow" w:hAnsi="Arial Narrow"/>
                <w:sz w:val="20"/>
              </w:rPr>
              <w:t xml:space="preserve"> </w:t>
            </w:r>
            <w:proofErr w:type="spellStart"/>
            <w:r w:rsidRPr="00A61F7C">
              <w:rPr>
                <w:rFonts w:ascii="Arial Narrow" w:hAnsi="Arial Narrow"/>
                <w:sz w:val="20"/>
              </w:rPr>
              <w:t>qiraje</w:t>
            </w:r>
            <w:proofErr w:type="spellEnd"/>
            <w:r w:rsidRPr="00A61F7C">
              <w:rPr>
                <w:rFonts w:ascii="Arial Narrow" w:hAnsi="Arial Narrow"/>
                <w:sz w:val="20"/>
              </w:rPr>
              <w:t xml:space="preserve">, </w:t>
            </w:r>
            <w:proofErr w:type="spellStart"/>
            <w:r w:rsidR="00916EED" w:rsidRPr="00A61F7C">
              <w:rPr>
                <w:rFonts w:ascii="Arial Narrow" w:hAnsi="Arial Narrow"/>
                <w:sz w:val="20"/>
              </w:rPr>
              <w:t>ose</w:t>
            </w:r>
            <w:proofErr w:type="spellEnd"/>
            <w:r w:rsidR="00916EED" w:rsidRPr="00A61F7C">
              <w:rPr>
                <w:rFonts w:ascii="Arial Narrow" w:hAnsi="Arial Narrow"/>
                <w:sz w:val="20"/>
              </w:rPr>
              <w:t xml:space="preserve"> </w:t>
            </w:r>
            <w:proofErr w:type="spellStart"/>
            <w:r w:rsidR="00D55746" w:rsidRPr="00A61F7C">
              <w:rPr>
                <w:rFonts w:ascii="Arial Narrow" w:hAnsi="Arial Narrow"/>
                <w:sz w:val="20"/>
              </w:rPr>
              <w:t>qiradhënie</w:t>
            </w:r>
            <w:proofErr w:type="spellEnd"/>
            <w:r w:rsidRPr="00A61F7C">
              <w:rPr>
                <w:rFonts w:ascii="Arial Narrow" w:hAnsi="Arial Narrow"/>
                <w:sz w:val="20"/>
              </w:rPr>
              <w:t>?</w:t>
            </w:r>
          </w:p>
        </w:tc>
        <w:tc>
          <w:tcPr>
            <w:tcW w:w="3797" w:type="dxa"/>
            <w:shd w:val="clear" w:color="auto" w:fill="auto"/>
          </w:tcPr>
          <w:p w14:paraId="710A4DDD" w14:textId="16021BFB" w:rsidR="006F367B" w:rsidRPr="00A61F7C" w:rsidRDefault="006F367B" w:rsidP="00C64468">
            <w:pPr>
              <w:ind w:left="0"/>
              <w:rPr>
                <w:rFonts w:ascii="Arial Narrow" w:hAnsi="Arial Narrow"/>
                <w:sz w:val="20"/>
              </w:rPr>
            </w:pPr>
            <w:r w:rsidRPr="00A61F7C">
              <w:rPr>
                <w:rFonts w:ascii="Arial Narrow" w:hAnsi="Arial Narrow"/>
                <w:sz w:val="20"/>
              </w:rPr>
              <w:t>Po</w:t>
            </w:r>
            <w:r w:rsidRPr="00A61F7C">
              <w:rPr>
                <w:rFonts w:ascii="Arial Narrow" w:hAnsi="Arial Narrow"/>
                <w:sz w:val="20"/>
                <w:u w:val="dotted"/>
              </w:rPr>
              <w:tab/>
            </w:r>
            <w:r w:rsidRPr="00A61F7C">
              <w:rPr>
                <w:rFonts w:ascii="Arial Narrow" w:hAnsi="Arial Narrow"/>
                <w:sz w:val="20"/>
                <w:u w:val="dotted"/>
              </w:rPr>
              <w:tab/>
            </w:r>
            <w:r w:rsidRPr="00A61F7C">
              <w:rPr>
                <w:rFonts w:ascii="Arial Narrow" w:hAnsi="Arial Narrow"/>
                <w:sz w:val="20"/>
                <w:u w:val="dotted"/>
              </w:rPr>
              <w:tab/>
            </w:r>
            <w:r w:rsidRPr="00A61F7C">
              <w:rPr>
                <w:rFonts w:ascii="Arial Narrow" w:hAnsi="Arial Narrow"/>
                <w:sz w:val="20"/>
              </w:rPr>
              <w:t>1</w:t>
            </w:r>
          </w:p>
          <w:p w14:paraId="21316479" w14:textId="20D6A732" w:rsidR="006F367B" w:rsidRPr="00A61F7C" w:rsidRDefault="006F367B" w:rsidP="00C64468">
            <w:pPr>
              <w:ind w:left="0"/>
              <w:rPr>
                <w:rFonts w:ascii="Arial Narrow" w:hAnsi="Arial Narrow"/>
                <w:sz w:val="20"/>
              </w:rPr>
            </w:pPr>
            <w:r w:rsidRPr="00A61F7C">
              <w:rPr>
                <w:rFonts w:ascii="Arial Narrow" w:hAnsi="Arial Narrow"/>
                <w:sz w:val="20"/>
                <w:u w:val="dotted"/>
              </w:rPr>
              <w:t>Jo</w:t>
            </w:r>
            <w:r w:rsidRPr="00A61F7C">
              <w:rPr>
                <w:rFonts w:ascii="Arial Narrow" w:hAnsi="Arial Narrow"/>
                <w:sz w:val="20"/>
                <w:u w:val="dotted"/>
              </w:rPr>
              <w:tab/>
            </w:r>
            <w:r w:rsidRPr="00A61F7C">
              <w:rPr>
                <w:rFonts w:ascii="Arial Narrow" w:hAnsi="Arial Narrow"/>
                <w:sz w:val="20"/>
                <w:u w:val="dotted"/>
              </w:rPr>
              <w:tab/>
            </w:r>
            <w:r w:rsidRPr="00A61F7C">
              <w:rPr>
                <w:rFonts w:ascii="Arial Narrow" w:hAnsi="Arial Narrow"/>
                <w:sz w:val="20"/>
                <w:u w:val="dotted"/>
              </w:rPr>
              <w:tab/>
            </w:r>
            <w:r w:rsidRPr="00A61F7C">
              <w:rPr>
                <w:rFonts w:ascii="Arial Narrow" w:hAnsi="Arial Narrow"/>
                <w:sz w:val="20"/>
              </w:rPr>
              <w:t>2</w:t>
            </w:r>
            <w:r w:rsidR="00A61F7C">
              <w:rPr>
                <w:rFonts w:ascii="Arial Narrow" w:hAnsi="Arial Narrow"/>
                <w:sz w:val="20"/>
              </w:rPr>
              <w:t xml:space="preserve"> </w:t>
            </w:r>
            <w:r w:rsidRPr="00A61F7C">
              <w:rPr>
                <w:rFonts w:ascii="Arial Narrow" w:hAnsi="Arial Narrow"/>
                <w:sz w:val="20"/>
              </w:rPr>
              <w:t>(SHKO TEA7)</w:t>
            </w:r>
          </w:p>
          <w:p w14:paraId="2D7BA2A0" w14:textId="5D11C625" w:rsidR="006F367B" w:rsidRPr="00A61F7C" w:rsidRDefault="006F367B" w:rsidP="00A61F7C">
            <w:pPr>
              <w:ind w:left="0"/>
              <w:rPr>
                <w:rFonts w:ascii="Arial Narrow" w:hAnsi="Arial Narrow"/>
                <w:sz w:val="20"/>
              </w:rPr>
            </w:pPr>
            <w:r w:rsidRPr="00A61F7C">
              <w:rPr>
                <w:rFonts w:ascii="Arial Narrow" w:hAnsi="Arial Narrow"/>
                <w:b/>
                <w:sz w:val="20"/>
              </w:rPr>
              <w:t xml:space="preserve">(MOS LEXO) </w:t>
            </w:r>
            <w:proofErr w:type="spellStart"/>
            <w:r w:rsidRPr="00A61F7C">
              <w:rPr>
                <w:rFonts w:ascii="Arial Narrow" w:hAnsi="Arial Narrow"/>
                <w:b/>
                <w:sz w:val="20"/>
              </w:rPr>
              <w:t>Nuk</w:t>
            </w:r>
            <w:proofErr w:type="spellEnd"/>
            <w:r w:rsidRPr="00A61F7C">
              <w:rPr>
                <w:rFonts w:ascii="Arial Narrow" w:hAnsi="Arial Narrow"/>
                <w:b/>
                <w:sz w:val="20"/>
              </w:rPr>
              <w:t xml:space="preserve"> e di/Pa </w:t>
            </w:r>
            <w:proofErr w:type="spellStart"/>
            <w:r w:rsidRPr="00A61F7C">
              <w:rPr>
                <w:rFonts w:ascii="Arial Narrow" w:hAnsi="Arial Narrow"/>
                <w:b/>
                <w:sz w:val="20"/>
              </w:rPr>
              <w:t>përgjigje</w:t>
            </w:r>
            <w:proofErr w:type="spellEnd"/>
            <w:r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rPr>
              <w:t>99</w:t>
            </w:r>
            <w:r w:rsidR="00A61F7C">
              <w:rPr>
                <w:rFonts w:ascii="Arial Narrow" w:hAnsi="Arial Narrow"/>
                <w:sz w:val="20"/>
              </w:rPr>
              <w:t xml:space="preserve"> </w:t>
            </w:r>
            <w:r w:rsidRPr="00A61F7C">
              <w:rPr>
                <w:rFonts w:ascii="Arial Narrow" w:hAnsi="Arial Narrow"/>
                <w:sz w:val="20"/>
              </w:rPr>
              <w:t>(SHKO TEA7)</w:t>
            </w:r>
          </w:p>
        </w:tc>
      </w:tr>
      <w:tr w:rsidR="006F367B" w:rsidRPr="00D4549C" w14:paraId="4855127B" w14:textId="77777777" w:rsidTr="00C64468">
        <w:trPr>
          <w:trHeight w:val="737"/>
        </w:trPr>
        <w:tc>
          <w:tcPr>
            <w:tcW w:w="1149" w:type="dxa"/>
            <w:shd w:val="clear" w:color="auto" w:fill="auto"/>
          </w:tcPr>
          <w:p w14:paraId="4626D5B8" w14:textId="77777777" w:rsidR="006F367B" w:rsidRPr="005A2C04" w:rsidRDefault="006F367B" w:rsidP="00C64468">
            <w:pPr>
              <w:ind w:left="0"/>
              <w:rPr>
                <w:rFonts w:ascii="Arial Narrow" w:hAnsi="Arial Narrow"/>
                <w:b/>
                <w:sz w:val="20"/>
              </w:rPr>
            </w:pPr>
            <w:r w:rsidRPr="00726362">
              <w:rPr>
                <w:rFonts w:ascii="Arial Narrow" w:hAnsi="Arial Narrow"/>
                <w:b/>
                <w:sz w:val="20"/>
              </w:rPr>
              <w:t>A6</w:t>
            </w:r>
            <w:r>
              <w:rPr>
                <w:rFonts w:ascii="Arial Narrow" w:hAnsi="Arial Narrow"/>
                <w:b/>
                <w:sz w:val="20"/>
              </w:rPr>
              <w:t>c</w:t>
            </w:r>
          </w:p>
        </w:tc>
        <w:tc>
          <w:tcPr>
            <w:tcW w:w="4656" w:type="dxa"/>
            <w:shd w:val="clear" w:color="auto" w:fill="auto"/>
          </w:tcPr>
          <w:p w14:paraId="5AE1C032" w14:textId="77777777" w:rsidR="006F367B" w:rsidRPr="00A61F7C" w:rsidRDefault="006F367B" w:rsidP="00C64468">
            <w:pPr>
              <w:ind w:left="0"/>
              <w:rPr>
                <w:rFonts w:ascii="Arial Narrow" w:hAnsi="Arial Narrow"/>
                <w:sz w:val="20"/>
              </w:rPr>
            </w:pPr>
            <w:proofErr w:type="spellStart"/>
            <w:r w:rsidRPr="00A61F7C">
              <w:rPr>
                <w:rFonts w:ascii="Arial Narrow" w:hAnsi="Arial Narrow"/>
                <w:sz w:val="20"/>
              </w:rPr>
              <w:t>Cilin</w:t>
            </w:r>
            <w:proofErr w:type="spellEnd"/>
            <w:r w:rsidRPr="00A61F7C">
              <w:rPr>
                <w:rFonts w:ascii="Arial Narrow" w:hAnsi="Arial Narrow"/>
                <w:sz w:val="20"/>
              </w:rPr>
              <w:t xml:space="preserve"> </w:t>
            </w:r>
            <w:proofErr w:type="spellStart"/>
            <w:r w:rsidRPr="00A61F7C">
              <w:rPr>
                <w:rFonts w:ascii="Arial Narrow" w:hAnsi="Arial Narrow"/>
                <w:sz w:val="20"/>
              </w:rPr>
              <w:t>dokument</w:t>
            </w:r>
            <w:proofErr w:type="spellEnd"/>
            <w:r w:rsidRPr="00A61F7C">
              <w:rPr>
                <w:rFonts w:ascii="Arial Narrow" w:hAnsi="Arial Narrow"/>
                <w:sz w:val="20"/>
              </w:rPr>
              <w:t>?</w:t>
            </w:r>
          </w:p>
          <w:p w14:paraId="21971B87" w14:textId="77777777" w:rsidR="006F367B" w:rsidRPr="00A61F7C" w:rsidRDefault="006F367B" w:rsidP="00C64468">
            <w:pPr>
              <w:ind w:left="0"/>
              <w:rPr>
                <w:rFonts w:ascii="Arial Narrow" w:hAnsi="Arial Narrow"/>
                <w:sz w:val="20"/>
              </w:rPr>
            </w:pPr>
          </w:p>
        </w:tc>
        <w:tc>
          <w:tcPr>
            <w:tcW w:w="3797" w:type="dxa"/>
            <w:shd w:val="clear" w:color="auto" w:fill="auto"/>
          </w:tcPr>
          <w:p w14:paraId="3D07C9F5" w14:textId="374E7CB4" w:rsidR="006F367B" w:rsidRPr="00A61F7C" w:rsidRDefault="00CE4041" w:rsidP="00C64468">
            <w:pPr>
              <w:ind w:left="0"/>
              <w:rPr>
                <w:rFonts w:ascii="Arial Narrow" w:hAnsi="Arial Narrow"/>
                <w:sz w:val="20"/>
                <w:lang w:val="de-DE"/>
              </w:rPr>
            </w:pPr>
            <w:r w:rsidRPr="00A61F7C">
              <w:rPr>
                <w:rFonts w:ascii="Arial Narrow" w:hAnsi="Arial Narrow"/>
                <w:sz w:val="20"/>
                <w:lang w:val="de-DE"/>
              </w:rPr>
              <w:t xml:space="preserve"> Dokument </w:t>
            </w:r>
            <w:r w:rsidR="006F367B" w:rsidRPr="00A61F7C">
              <w:rPr>
                <w:rFonts w:ascii="Arial Narrow" w:hAnsi="Arial Narrow"/>
                <w:sz w:val="20"/>
                <w:lang w:val="de-DE"/>
              </w:rPr>
              <w:t>pronësie</w:t>
            </w:r>
            <w:r w:rsidRPr="00A61F7C">
              <w:rPr>
                <w:rFonts w:ascii="Arial Narrow" w:hAnsi="Arial Narrow"/>
                <w:sz w:val="20"/>
                <w:lang w:val="de-DE"/>
              </w:rPr>
              <w:t xml:space="preserve">, </w:t>
            </w:r>
            <w:ins w:id="15" w:author="Bojana Sokolovska Ivkovic" w:date="2023-05-09T16:35:00Z">
              <w:r w:rsidR="00826E24" w:rsidRPr="00826E24">
                <w:rPr>
                  <w:rFonts w:ascii="Arial Narrow" w:hAnsi="Arial Narrow"/>
                  <w:sz w:val="20"/>
                  <w:highlight w:val="yellow"/>
                  <w:lang w:val="de-DE"/>
                </w:rPr>
                <w:t>vërtetim</w:t>
              </w:r>
            </w:ins>
            <w:del w:id="16" w:author="Bojana Sokolovska Ivkovic" w:date="2023-05-09T16:35:00Z">
              <w:r w:rsidRPr="00826E24" w:rsidDel="00826E24">
                <w:rPr>
                  <w:rFonts w:ascii="Arial Narrow" w:hAnsi="Arial Narrow"/>
                  <w:sz w:val="20"/>
                  <w:highlight w:val="yellow"/>
                  <w:lang w:val="de-DE"/>
                </w:rPr>
                <w:delText>vëtretim</w:delText>
              </w:r>
            </w:del>
            <w:r w:rsidRPr="00A61F7C">
              <w:rPr>
                <w:rFonts w:ascii="Arial Narrow" w:hAnsi="Arial Narrow"/>
                <w:sz w:val="20"/>
                <w:lang w:val="de-DE"/>
              </w:rPr>
              <w:t xml:space="preserve"> pronësie</w:t>
            </w:r>
            <w:r w:rsidR="00A61F7C" w:rsidRPr="00A34FD7">
              <w:rPr>
                <w:rFonts w:ascii="Arial Narrow" w:hAnsi="Arial Narrow"/>
                <w:sz w:val="20"/>
                <w:u w:val="dotted"/>
                <w:lang w:val="de-DE"/>
              </w:rPr>
              <w:tab/>
            </w:r>
            <w:r w:rsidR="006F367B" w:rsidRPr="00A61F7C">
              <w:rPr>
                <w:rFonts w:ascii="Arial Narrow" w:hAnsi="Arial Narrow"/>
                <w:sz w:val="20"/>
                <w:lang w:val="de-DE"/>
              </w:rPr>
              <w:t>1</w:t>
            </w:r>
          </w:p>
          <w:p w14:paraId="6EDB9385" w14:textId="0763D7DF" w:rsidR="006F367B" w:rsidRPr="00A61F7C" w:rsidRDefault="006F367B" w:rsidP="00C64468">
            <w:pPr>
              <w:ind w:left="0"/>
              <w:rPr>
                <w:rFonts w:ascii="Arial Narrow" w:hAnsi="Arial Narrow"/>
                <w:sz w:val="20"/>
                <w:lang w:val="de-DE"/>
              </w:rPr>
            </w:pPr>
            <w:r w:rsidRPr="00A61F7C">
              <w:rPr>
                <w:rFonts w:ascii="Arial Narrow" w:hAnsi="Arial Narrow"/>
                <w:sz w:val="20"/>
                <w:lang w:val="de-DE"/>
              </w:rPr>
              <w:t xml:space="preserve">Kontratë qiraje </w:t>
            </w:r>
            <w:r w:rsidR="00CE4041" w:rsidRPr="00A61F7C">
              <w:rPr>
                <w:rFonts w:ascii="Arial Narrow" w:hAnsi="Arial Narrow"/>
                <w:sz w:val="20"/>
                <w:lang w:val="de-DE"/>
              </w:rPr>
              <w:t xml:space="preserve"> ose</w:t>
            </w:r>
            <w:r w:rsidR="00D55746" w:rsidRPr="00A61F7C">
              <w:rPr>
                <w:rFonts w:ascii="Arial Narrow" w:hAnsi="Arial Narrow"/>
                <w:sz w:val="20"/>
                <w:lang w:val="de-DE"/>
              </w:rPr>
              <w:t xml:space="preserve"> qiradhënie</w:t>
            </w:r>
            <w:r w:rsidR="00A61F7C" w:rsidRPr="00A34FD7">
              <w:rPr>
                <w:rFonts w:ascii="Arial Narrow" w:hAnsi="Arial Narrow"/>
                <w:sz w:val="20"/>
                <w:u w:val="dotted"/>
                <w:lang w:val="de-DE"/>
              </w:rPr>
              <w:tab/>
            </w:r>
            <w:r w:rsidRPr="00A61F7C">
              <w:rPr>
                <w:rFonts w:ascii="Arial Narrow" w:hAnsi="Arial Narrow"/>
                <w:sz w:val="20"/>
                <w:lang w:val="de-DE"/>
              </w:rPr>
              <w:t>2</w:t>
            </w:r>
          </w:p>
          <w:p w14:paraId="78B73526" w14:textId="28F563D7" w:rsidR="006F367B" w:rsidRPr="00A34FD7" w:rsidRDefault="006F367B" w:rsidP="00C64468">
            <w:pPr>
              <w:ind w:left="0"/>
              <w:rPr>
                <w:rFonts w:ascii="Arial Narrow" w:hAnsi="Arial Narrow"/>
                <w:sz w:val="20"/>
                <w:lang w:val="de-DE"/>
              </w:rPr>
            </w:pPr>
            <w:r w:rsidRPr="00A34FD7">
              <w:rPr>
                <w:rFonts w:ascii="Arial Narrow" w:hAnsi="Arial Narrow"/>
                <w:sz w:val="20"/>
                <w:lang w:val="de-DE"/>
              </w:rPr>
              <w:t>Tjetër</w:t>
            </w:r>
            <w:r w:rsidR="00A61F7C" w:rsidRPr="00A34FD7">
              <w:rPr>
                <w:rFonts w:ascii="Arial Narrow" w:hAnsi="Arial Narrow"/>
                <w:sz w:val="20"/>
                <w:u w:val="dotted"/>
                <w:lang w:val="de-DE"/>
              </w:rPr>
              <w:tab/>
            </w:r>
            <w:r w:rsidR="00A61F7C" w:rsidRPr="00A34FD7">
              <w:rPr>
                <w:rFonts w:ascii="Arial Narrow" w:hAnsi="Arial Narrow"/>
                <w:sz w:val="20"/>
                <w:u w:val="dotted"/>
                <w:lang w:val="de-DE"/>
              </w:rPr>
              <w:tab/>
            </w:r>
            <w:r w:rsidR="00A61F7C" w:rsidRPr="00A34FD7">
              <w:rPr>
                <w:rFonts w:ascii="Arial Narrow" w:hAnsi="Arial Narrow"/>
                <w:sz w:val="20"/>
                <w:u w:val="dotted"/>
                <w:lang w:val="de-DE"/>
              </w:rPr>
              <w:tab/>
            </w:r>
            <w:r w:rsidR="00A61F7C" w:rsidRPr="00A34FD7">
              <w:rPr>
                <w:rFonts w:ascii="Arial Narrow" w:hAnsi="Arial Narrow"/>
                <w:sz w:val="20"/>
                <w:u w:val="dotted"/>
                <w:lang w:val="de-DE"/>
              </w:rPr>
              <w:tab/>
            </w:r>
            <w:r w:rsidRPr="00A34FD7">
              <w:rPr>
                <w:rFonts w:ascii="Arial Narrow" w:hAnsi="Arial Narrow"/>
                <w:sz w:val="20"/>
                <w:lang w:val="de-DE"/>
              </w:rPr>
              <w:t>3</w:t>
            </w:r>
          </w:p>
          <w:p w14:paraId="277ED8EF" w14:textId="4BD8E78F" w:rsidR="006F367B" w:rsidRPr="00A61F7C" w:rsidRDefault="006F367B" w:rsidP="00C64468">
            <w:pPr>
              <w:ind w:left="0"/>
              <w:rPr>
                <w:rFonts w:ascii="Arial Narrow" w:hAnsi="Arial Narrow"/>
                <w:sz w:val="20"/>
                <w:lang w:val="de-DE"/>
              </w:rPr>
            </w:pPr>
            <w:r w:rsidRPr="00A61F7C">
              <w:rPr>
                <w:rFonts w:ascii="Arial Narrow" w:hAnsi="Arial Narrow"/>
                <w:b/>
                <w:sz w:val="20"/>
                <w:lang w:val="de-DE"/>
              </w:rPr>
              <w:t>(MOS LEXO) Nuk e di/Pa përgjigje</w:t>
            </w:r>
            <w:r w:rsidR="00A61F7C" w:rsidRPr="00A34FD7">
              <w:rPr>
                <w:rFonts w:ascii="Arial Narrow" w:hAnsi="Arial Narrow"/>
                <w:sz w:val="20"/>
                <w:u w:val="dotted"/>
                <w:lang w:val="de-DE"/>
              </w:rPr>
              <w:tab/>
            </w:r>
            <w:r w:rsidRPr="00A61F7C">
              <w:rPr>
                <w:rFonts w:ascii="Arial Narrow" w:hAnsi="Arial Narrow"/>
                <w:sz w:val="20"/>
                <w:lang w:val="de-DE"/>
              </w:rPr>
              <w:t>99</w:t>
            </w:r>
          </w:p>
        </w:tc>
      </w:tr>
    </w:tbl>
    <w:p w14:paraId="02B2C15E" w14:textId="77777777" w:rsidR="006F367B" w:rsidRPr="00CE484C" w:rsidRDefault="006F367B" w:rsidP="006F367B">
      <w:pPr>
        <w:spacing w:after="0" w:line="240" w:lineRule="auto"/>
        <w:ind w:left="0"/>
        <w:rPr>
          <w:rFonts w:ascii="Arial Narrow" w:hAnsi="Arial Narrow" w:cstheme="minorHAnsi"/>
          <w:b/>
          <w:sz w:val="24"/>
          <w:szCs w:val="28"/>
          <w:lang w:val="de-DE"/>
        </w:rPr>
      </w:pPr>
    </w:p>
    <w:p w14:paraId="1EB0EDF8" w14:textId="77777777" w:rsidR="006F367B" w:rsidRPr="00CE484C" w:rsidRDefault="006F367B" w:rsidP="006F367B">
      <w:pPr>
        <w:spacing w:after="0" w:line="240" w:lineRule="auto"/>
        <w:ind w:left="0"/>
        <w:rPr>
          <w:rFonts w:ascii="Arial Narrow" w:hAnsi="Arial Narrow" w:cstheme="minorHAnsi"/>
          <w:b/>
          <w:sz w:val="24"/>
          <w:szCs w:val="28"/>
          <w:lang w:val="de-DE"/>
        </w:rPr>
      </w:pPr>
    </w:p>
    <w:tbl>
      <w:tblPr>
        <w:tblStyle w:val="TableGrid"/>
        <w:tblW w:w="9810" w:type="dxa"/>
        <w:tblInd w:w="-252" w:type="dxa"/>
        <w:tblLook w:val="04A0" w:firstRow="1" w:lastRow="0" w:firstColumn="1" w:lastColumn="0" w:noHBand="0" w:noVBand="1"/>
      </w:tblPr>
      <w:tblGrid>
        <w:gridCol w:w="1170"/>
        <w:gridCol w:w="4770"/>
        <w:gridCol w:w="3870"/>
      </w:tblGrid>
      <w:tr w:rsidR="006F367B" w:rsidRPr="00726362" w14:paraId="33E100B3" w14:textId="77777777" w:rsidTr="00C64468">
        <w:tc>
          <w:tcPr>
            <w:tcW w:w="1170" w:type="dxa"/>
          </w:tcPr>
          <w:p w14:paraId="04A60D21" w14:textId="77777777" w:rsidR="006F367B" w:rsidRPr="00726362" w:rsidRDefault="006F367B" w:rsidP="00C64468">
            <w:pPr>
              <w:ind w:left="0"/>
              <w:rPr>
                <w:rFonts w:ascii="Arial Narrow" w:hAnsi="Arial Narrow" w:cstheme="minorHAnsi"/>
                <w:b/>
                <w:sz w:val="20"/>
                <w:szCs w:val="20"/>
              </w:rPr>
            </w:pPr>
            <w:r w:rsidRPr="00726362">
              <w:rPr>
                <w:rFonts w:ascii="Arial Narrow" w:hAnsi="Arial Narrow" w:cstheme="minorHAnsi"/>
                <w:b/>
                <w:sz w:val="20"/>
                <w:szCs w:val="20"/>
              </w:rPr>
              <w:t>A7</w:t>
            </w:r>
          </w:p>
        </w:tc>
        <w:tc>
          <w:tcPr>
            <w:tcW w:w="4770" w:type="dxa"/>
          </w:tcPr>
          <w:p w14:paraId="715260C9" w14:textId="77777777" w:rsidR="006F367B" w:rsidRPr="00726362" w:rsidRDefault="006F367B" w:rsidP="00C64468">
            <w:pPr>
              <w:ind w:left="0" w:right="0"/>
              <w:rPr>
                <w:rFonts w:ascii="Arial Narrow" w:hAnsi="Arial Narrow" w:cstheme="minorHAnsi"/>
                <w:sz w:val="20"/>
                <w:szCs w:val="20"/>
              </w:rPr>
            </w:pPr>
            <w:r w:rsidRPr="00DB5EEA">
              <w:rPr>
                <w:rFonts w:ascii="Arial Narrow" w:hAnsi="Arial Narrow" w:cs="Arial"/>
                <w:sz w:val="20"/>
                <w:szCs w:val="20"/>
                <w:shd w:val="clear" w:color="auto" w:fill="FFFFFF"/>
              </w:rPr>
              <w:t>Sa banj</w:t>
            </w:r>
            <w:r>
              <w:rPr>
                <w:rFonts w:ascii="Arial Narrow" w:hAnsi="Arial Narrow" w:cs="Arial"/>
                <w:sz w:val="20"/>
                <w:szCs w:val="20"/>
                <w:shd w:val="clear" w:color="auto" w:fill="FFFFFF"/>
              </w:rPr>
              <w:t>o</w:t>
            </w:r>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të</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plota</w:t>
            </w:r>
            <w:proofErr w:type="spellEnd"/>
            <w:r w:rsidRPr="00DB5EEA">
              <w:rPr>
                <w:rFonts w:ascii="Arial Narrow" w:hAnsi="Arial Narrow" w:cs="Arial"/>
                <w:sz w:val="20"/>
                <w:szCs w:val="20"/>
                <w:shd w:val="clear" w:color="auto" w:fill="FFFFFF"/>
              </w:rPr>
              <w:t xml:space="preserve"> me dush </w:t>
            </w:r>
            <w:proofErr w:type="spellStart"/>
            <w:r w:rsidRPr="00DB5EEA">
              <w:rPr>
                <w:rFonts w:ascii="Arial Narrow" w:hAnsi="Arial Narrow" w:cs="Arial"/>
                <w:sz w:val="20"/>
                <w:szCs w:val="20"/>
                <w:shd w:val="clear" w:color="auto" w:fill="FFFFFF"/>
              </w:rPr>
              <w:t>dhe</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tualet</w:t>
            </w:r>
            <w:proofErr w:type="spellEnd"/>
            <w:r w:rsidRPr="00DB5EEA">
              <w:rPr>
                <w:rFonts w:ascii="Arial Narrow" w:hAnsi="Arial Narrow" w:cs="Arial"/>
                <w:sz w:val="20"/>
                <w:szCs w:val="20"/>
                <w:shd w:val="clear" w:color="auto" w:fill="FFFFFF"/>
              </w:rPr>
              <w:t xml:space="preserve"> ka </w:t>
            </w:r>
            <w:proofErr w:type="spellStart"/>
            <w:r w:rsidRPr="00DB5EEA">
              <w:rPr>
                <w:rFonts w:ascii="Arial Narrow" w:hAnsi="Arial Narrow" w:cs="Arial"/>
                <w:sz w:val="20"/>
                <w:szCs w:val="20"/>
                <w:shd w:val="clear" w:color="auto" w:fill="FFFFFF"/>
              </w:rPr>
              <w:t>për</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përdorim</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ekskluziv</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të</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anëtarëve</w:t>
            </w:r>
            <w:proofErr w:type="spellEnd"/>
            <w:r w:rsidRPr="00DB5EEA">
              <w:rPr>
                <w:rFonts w:ascii="Arial Narrow" w:hAnsi="Arial Narrow" w:cs="Arial"/>
                <w:sz w:val="20"/>
                <w:szCs w:val="20"/>
                <w:shd w:val="clear" w:color="auto" w:fill="FFFFFF"/>
              </w:rPr>
              <w:t xml:space="preserve"> </w:t>
            </w:r>
            <w:proofErr w:type="spellStart"/>
            <w:r w:rsidRPr="00DB5EEA">
              <w:rPr>
                <w:rFonts w:ascii="Arial Narrow" w:hAnsi="Arial Narrow" w:cs="Arial"/>
                <w:sz w:val="20"/>
                <w:szCs w:val="20"/>
                <w:shd w:val="clear" w:color="auto" w:fill="FFFFFF"/>
              </w:rPr>
              <w:t>të</w:t>
            </w:r>
            <w:proofErr w:type="spellEnd"/>
            <w:r w:rsidRPr="00DB5EEA">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amvisërisë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tuaj</w:t>
            </w:r>
            <w:proofErr w:type="spellEnd"/>
            <w:r w:rsidRPr="00DB5EEA">
              <w:rPr>
                <w:rFonts w:ascii="Arial Narrow" w:hAnsi="Arial Narrow" w:cs="Arial"/>
                <w:sz w:val="20"/>
                <w:szCs w:val="20"/>
                <w:shd w:val="clear" w:color="auto" w:fill="FFFFFF"/>
              </w:rPr>
              <w:t>?</w:t>
            </w:r>
          </w:p>
        </w:tc>
        <w:tc>
          <w:tcPr>
            <w:tcW w:w="3870" w:type="dxa"/>
          </w:tcPr>
          <w:p w14:paraId="0057E8E6" w14:textId="515E96B6" w:rsidR="006F367B" w:rsidRPr="00A61F7C" w:rsidRDefault="006F367B" w:rsidP="00C64468">
            <w:pPr>
              <w:ind w:left="0" w:right="0"/>
              <w:rPr>
                <w:rFonts w:ascii="Arial Narrow" w:hAnsi="Arial Narrow"/>
                <w:sz w:val="20"/>
                <w:szCs w:val="20"/>
              </w:rPr>
            </w:pPr>
            <w:r w:rsidRPr="00726362">
              <w:rPr>
                <w:rFonts w:ascii="Arial Narrow" w:hAnsi="Arial Narrow"/>
                <w:sz w:val="20"/>
                <w:szCs w:val="20"/>
              </w:rPr>
              <w:t>0</w:t>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szCs w:val="20"/>
              </w:rPr>
              <w:t>0</w:t>
            </w:r>
          </w:p>
          <w:p w14:paraId="478E65FE" w14:textId="083DE5B2" w:rsidR="006F367B" w:rsidRPr="00A61F7C" w:rsidRDefault="006F367B" w:rsidP="00C64468">
            <w:pPr>
              <w:ind w:left="0" w:right="0"/>
              <w:rPr>
                <w:rFonts w:ascii="Arial Narrow" w:hAnsi="Arial Narrow"/>
                <w:sz w:val="20"/>
                <w:szCs w:val="20"/>
              </w:rPr>
            </w:pPr>
            <w:r w:rsidRPr="00A61F7C">
              <w:rPr>
                <w:rFonts w:ascii="Arial Narrow" w:hAnsi="Arial Narrow"/>
                <w:sz w:val="20"/>
                <w:szCs w:val="20"/>
              </w:rPr>
              <w:t>1</w:t>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szCs w:val="20"/>
              </w:rPr>
              <w:t>1</w:t>
            </w:r>
          </w:p>
          <w:p w14:paraId="3CEBA215" w14:textId="53F2E5F8" w:rsidR="006F367B" w:rsidRPr="00A61F7C" w:rsidRDefault="006F367B" w:rsidP="00C64468">
            <w:pPr>
              <w:ind w:left="0" w:right="0"/>
              <w:rPr>
                <w:rFonts w:ascii="Arial Narrow" w:hAnsi="Arial Narrow"/>
                <w:sz w:val="20"/>
                <w:szCs w:val="20"/>
              </w:rPr>
            </w:pPr>
            <w:r w:rsidRPr="00A61F7C">
              <w:rPr>
                <w:rFonts w:ascii="Arial Narrow" w:hAnsi="Arial Narrow"/>
                <w:sz w:val="20"/>
                <w:szCs w:val="20"/>
              </w:rPr>
              <w:t>2</w:t>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szCs w:val="20"/>
              </w:rPr>
              <w:t>2</w:t>
            </w:r>
          </w:p>
          <w:p w14:paraId="36B5DB91" w14:textId="0DF634FE" w:rsidR="006F367B" w:rsidRPr="00A61F7C" w:rsidRDefault="006F367B" w:rsidP="00C64468">
            <w:pPr>
              <w:ind w:left="0" w:right="0"/>
              <w:rPr>
                <w:rFonts w:ascii="Arial Narrow" w:hAnsi="Arial Narrow"/>
                <w:sz w:val="20"/>
                <w:szCs w:val="20"/>
              </w:rPr>
            </w:pPr>
            <w:r w:rsidRPr="00A61F7C">
              <w:rPr>
                <w:rFonts w:ascii="Arial Narrow" w:hAnsi="Arial Narrow"/>
                <w:sz w:val="20"/>
                <w:szCs w:val="20"/>
              </w:rPr>
              <w:t>3</w:t>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szCs w:val="20"/>
              </w:rPr>
              <w:t>3</w:t>
            </w:r>
          </w:p>
          <w:p w14:paraId="79B51EA4" w14:textId="4FFFC682" w:rsidR="006F367B" w:rsidRPr="00A61F7C" w:rsidRDefault="006F367B" w:rsidP="00C64468">
            <w:pPr>
              <w:ind w:left="0" w:right="0"/>
              <w:rPr>
                <w:rFonts w:ascii="Arial Narrow" w:hAnsi="Arial Narrow"/>
                <w:sz w:val="20"/>
                <w:szCs w:val="20"/>
              </w:rPr>
            </w:pPr>
            <w:r w:rsidRPr="00A61F7C">
              <w:rPr>
                <w:rFonts w:ascii="Arial Narrow" w:hAnsi="Arial Narrow"/>
                <w:sz w:val="20"/>
                <w:szCs w:val="20"/>
              </w:rPr>
              <w:t xml:space="preserve">4 </w:t>
            </w:r>
            <w:proofErr w:type="spellStart"/>
            <w:r w:rsidRPr="00A61F7C">
              <w:rPr>
                <w:rFonts w:ascii="Arial Narrow" w:hAnsi="Arial Narrow"/>
                <w:sz w:val="20"/>
                <w:szCs w:val="20"/>
              </w:rPr>
              <w:t>ose</w:t>
            </w:r>
            <w:proofErr w:type="spellEnd"/>
            <w:r w:rsidRPr="00A61F7C">
              <w:rPr>
                <w:rFonts w:ascii="Arial Narrow" w:hAnsi="Arial Narrow"/>
                <w:sz w:val="20"/>
                <w:szCs w:val="20"/>
              </w:rPr>
              <w:t xml:space="preserve"> </w:t>
            </w:r>
            <w:proofErr w:type="spellStart"/>
            <w:r w:rsidRPr="00A61F7C">
              <w:rPr>
                <w:rFonts w:ascii="Arial Narrow" w:hAnsi="Arial Narrow"/>
                <w:sz w:val="20"/>
                <w:szCs w:val="20"/>
              </w:rPr>
              <w:t>më</w:t>
            </w:r>
            <w:proofErr w:type="spellEnd"/>
            <w:r w:rsidRPr="00A61F7C">
              <w:rPr>
                <w:rFonts w:ascii="Arial Narrow" w:hAnsi="Arial Narrow"/>
                <w:sz w:val="20"/>
                <w:szCs w:val="20"/>
              </w:rPr>
              <w:t xml:space="preserve"> </w:t>
            </w:r>
            <w:proofErr w:type="spellStart"/>
            <w:r w:rsidRPr="00A61F7C">
              <w:rPr>
                <w:rFonts w:ascii="Arial Narrow" w:hAnsi="Arial Narrow"/>
                <w:sz w:val="20"/>
                <w:szCs w:val="20"/>
              </w:rPr>
              <w:t>shumë</w:t>
            </w:r>
            <w:proofErr w:type="spellEnd"/>
            <w:r w:rsidR="00A61F7C" w:rsidRPr="00A61F7C">
              <w:rPr>
                <w:rFonts w:ascii="Arial Narrow" w:hAnsi="Arial Narrow"/>
                <w:sz w:val="20"/>
                <w:u w:val="dotted"/>
              </w:rPr>
              <w:tab/>
            </w:r>
            <w:r w:rsidR="00A61F7C" w:rsidRPr="00A61F7C">
              <w:rPr>
                <w:rFonts w:ascii="Arial Narrow" w:hAnsi="Arial Narrow"/>
                <w:sz w:val="20"/>
                <w:u w:val="dotted"/>
              </w:rPr>
              <w:tab/>
            </w:r>
            <w:r w:rsidR="00A61F7C" w:rsidRPr="00A61F7C">
              <w:rPr>
                <w:rFonts w:ascii="Arial Narrow" w:hAnsi="Arial Narrow"/>
                <w:sz w:val="20"/>
                <w:u w:val="dotted"/>
              </w:rPr>
              <w:tab/>
            </w:r>
            <w:r w:rsidRPr="00A61F7C">
              <w:rPr>
                <w:rFonts w:ascii="Arial Narrow" w:hAnsi="Arial Narrow"/>
                <w:sz w:val="20"/>
                <w:szCs w:val="20"/>
              </w:rPr>
              <w:t>4</w:t>
            </w:r>
          </w:p>
          <w:p w14:paraId="34657908" w14:textId="35A8A91A" w:rsidR="006F367B" w:rsidRPr="00726362" w:rsidRDefault="006F367B" w:rsidP="00C64468">
            <w:pPr>
              <w:ind w:left="0" w:right="0"/>
              <w:rPr>
                <w:rFonts w:ascii="Arial Narrow" w:hAnsi="Arial Narrow"/>
                <w:sz w:val="20"/>
                <w:szCs w:val="20"/>
              </w:rPr>
            </w:pPr>
            <w:r w:rsidRPr="00A61F7C">
              <w:rPr>
                <w:rFonts w:ascii="Arial Narrow" w:hAnsi="Arial Narrow"/>
                <w:b/>
                <w:sz w:val="20"/>
                <w:szCs w:val="20"/>
              </w:rPr>
              <w:t xml:space="preserve">(MOS LEXO) </w:t>
            </w:r>
            <w:proofErr w:type="spellStart"/>
            <w:r w:rsidRPr="00A61F7C">
              <w:rPr>
                <w:rFonts w:ascii="Arial Narrow" w:hAnsi="Arial Narrow"/>
                <w:b/>
                <w:sz w:val="20"/>
                <w:szCs w:val="20"/>
              </w:rPr>
              <w:t>Nuk</w:t>
            </w:r>
            <w:proofErr w:type="spellEnd"/>
            <w:r w:rsidRPr="00A61F7C">
              <w:rPr>
                <w:rFonts w:ascii="Arial Narrow" w:hAnsi="Arial Narrow"/>
                <w:b/>
                <w:sz w:val="20"/>
                <w:szCs w:val="20"/>
              </w:rPr>
              <w:t xml:space="preserve"> e di/Pa </w:t>
            </w:r>
            <w:proofErr w:type="spellStart"/>
            <w:r w:rsidRPr="00A61F7C">
              <w:rPr>
                <w:rFonts w:ascii="Arial Narrow" w:hAnsi="Arial Narrow"/>
                <w:b/>
                <w:sz w:val="20"/>
                <w:szCs w:val="20"/>
              </w:rPr>
              <w:t>përgjigje</w:t>
            </w:r>
            <w:proofErr w:type="spellEnd"/>
            <w:r w:rsidR="00A61F7C" w:rsidRPr="00A61F7C">
              <w:rPr>
                <w:rFonts w:ascii="Arial Narrow" w:hAnsi="Arial Narrow"/>
                <w:sz w:val="20"/>
                <w:u w:val="dotted"/>
              </w:rPr>
              <w:tab/>
            </w:r>
            <w:r w:rsidRPr="00A61F7C">
              <w:rPr>
                <w:rFonts w:ascii="Arial Narrow" w:hAnsi="Arial Narrow"/>
                <w:sz w:val="20"/>
                <w:szCs w:val="20"/>
              </w:rPr>
              <w:t>99</w:t>
            </w:r>
          </w:p>
        </w:tc>
      </w:tr>
      <w:tr w:rsidR="006F367B" w:rsidRPr="00726362" w14:paraId="4F587486" w14:textId="77777777" w:rsidTr="00C64468">
        <w:tc>
          <w:tcPr>
            <w:tcW w:w="1170" w:type="dxa"/>
          </w:tcPr>
          <w:p w14:paraId="59E48FDE" w14:textId="77777777" w:rsidR="006F367B" w:rsidRPr="00726362" w:rsidRDefault="006F367B" w:rsidP="00C64468">
            <w:pPr>
              <w:ind w:left="0"/>
              <w:rPr>
                <w:rFonts w:ascii="Arial Narrow" w:hAnsi="Arial Narrow" w:cstheme="minorHAnsi"/>
                <w:b/>
                <w:sz w:val="20"/>
                <w:szCs w:val="20"/>
              </w:rPr>
            </w:pPr>
            <w:r w:rsidRPr="00726362">
              <w:rPr>
                <w:rFonts w:ascii="Arial Narrow" w:hAnsi="Arial Narrow" w:cstheme="minorHAnsi"/>
                <w:b/>
                <w:sz w:val="20"/>
                <w:szCs w:val="20"/>
              </w:rPr>
              <w:t>A8</w:t>
            </w:r>
          </w:p>
        </w:tc>
        <w:tc>
          <w:tcPr>
            <w:tcW w:w="4770" w:type="dxa"/>
          </w:tcPr>
          <w:p w14:paraId="3070245F" w14:textId="77777777" w:rsidR="006F367B" w:rsidRPr="00726362" w:rsidRDefault="006F367B" w:rsidP="00C64468">
            <w:pPr>
              <w:ind w:left="0" w:right="0"/>
              <w:rPr>
                <w:rFonts w:ascii="Arial Narrow" w:hAnsi="Arial Narrow" w:cstheme="minorHAnsi"/>
                <w:sz w:val="20"/>
                <w:szCs w:val="20"/>
              </w:rPr>
            </w:pPr>
            <w:r>
              <w:rPr>
                <w:rFonts w:ascii="Arial Narrow" w:hAnsi="Arial Narrow" w:cs="Arial"/>
                <w:sz w:val="20"/>
                <w:szCs w:val="20"/>
                <w:shd w:val="clear" w:color="auto" w:fill="FFFFFF"/>
              </w:rPr>
              <w:t xml:space="preserve">Sa </w:t>
            </w:r>
            <w:proofErr w:type="spellStart"/>
            <w:r>
              <w:rPr>
                <w:rFonts w:ascii="Arial Narrow" w:hAnsi="Arial Narrow" w:cs="Arial"/>
                <w:sz w:val="20"/>
                <w:szCs w:val="20"/>
                <w:shd w:val="clear" w:color="auto" w:fill="FFFFFF"/>
              </w:rPr>
              <w:t>automjete</w:t>
            </w:r>
            <w:proofErr w:type="spellEnd"/>
            <w:r>
              <w:rPr>
                <w:rFonts w:ascii="Arial Narrow" w:hAnsi="Arial Narrow" w:cs="Arial"/>
                <w:sz w:val="20"/>
                <w:szCs w:val="20"/>
                <w:shd w:val="clear" w:color="auto" w:fill="FFFFFF"/>
              </w:rPr>
              <w:t xml:space="preserve">, duke </w:t>
            </w:r>
            <w:proofErr w:type="spellStart"/>
            <w:r>
              <w:rPr>
                <w:rFonts w:ascii="Arial Narrow" w:hAnsi="Arial Narrow" w:cs="Arial"/>
                <w:sz w:val="20"/>
                <w:szCs w:val="20"/>
                <w:shd w:val="clear" w:color="auto" w:fill="FFFFFF"/>
              </w:rPr>
              <w:t>përjashtuar</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taksitë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posedoni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tuaj</w:t>
            </w:r>
            <w:proofErr w:type="spellEnd"/>
            <w:r w:rsidRPr="00726362">
              <w:rPr>
                <w:rFonts w:ascii="Arial Narrow" w:hAnsi="Arial Narrow" w:cs="Arial"/>
                <w:sz w:val="20"/>
                <w:szCs w:val="20"/>
                <w:shd w:val="clear" w:color="auto" w:fill="FFFFFF"/>
              </w:rPr>
              <w:t>?</w:t>
            </w:r>
          </w:p>
        </w:tc>
        <w:tc>
          <w:tcPr>
            <w:tcW w:w="3870" w:type="dxa"/>
          </w:tcPr>
          <w:p w14:paraId="5930197E"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0</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0</w:t>
            </w:r>
          </w:p>
          <w:p w14:paraId="254ECD78"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1</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w:t>
            </w:r>
          </w:p>
          <w:p w14:paraId="5B2D2E23"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2</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6F4FE1BC" w14:textId="77777777" w:rsidR="006F367B" w:rsidRPr="00726362" w:rsidRDefault="006F367B" w:rsidP="00C64468">
            <w:pPr>
              <w:ind w:left="0" w:right="0"/>
              <w:rPr>
                <w:rFonts w:ascii="Arial Narrow" w:hAnsi="Arial Narrow"/>
                <w:sz w:val="20"/>
                <w:szCs w:val="20"/>
                <w:u w:val="dotted"/>
              </w:rPr>
            </w:pPr>
            <w:r w:rsidRPr="00726362">
              <w:rPr>
                <w:rFonts w:ascii="Arial Narrow" w:hAnsi="Arial Narrow"/>
                <w:sz w:val="20"/>
                <w:szCs w:val="20"/>
              </w:rPr>
              <w:t xml:space="preserve">3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më</w:t>
            </w:r>
            <w:proofErr w:type="spellEnd"/>
            <w:r>
              <w:rPr>
                <w:rFonts w:ascii="Arial Narrow" w:hAnsi="Arial Narrow"/>
                <w:sz w:val="20"/>
                <w:szCs w:val="20"/>
              </w:rPr>
              <w:t xml:space="preserve"> </w:t>
            </w:r>
            <w:proofErr w:type="spellStart"/>
            <w:r>
              <w:rPr>
                <w:rFonts w:ascii="Arial Narrow" w:hAnsi="Arial Narrow"/>
                <w:sz w:val="20"/>
                <w:szCs w:val="20"/>
              </w:rPr>
              <w:t>shumë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3</w:t>
            </w:r>
          </w:p>
          <w:p w14:paraId="6693CE26"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1D6340A8" w14:textId="77777777" w:rsidTr="00C64468">
        <w:tc>
          <w:tcPr>
            <w:tcW w:w="1170" w:type="dxa"/>
          </w:tcPr>
          <w:p w14:paraId="0F7B2807"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A9</w:t>
            </w:r>
          </w:p>
        </w:tc>
        <w:tc>
          <w:tcPr>
            <w:tcW w:w="4770" w:type="dxa"/>
          </w:tcPr>
          <w:p w14:paraId="02BB44E0"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lavatriçe</w:t>
            </w:r>
            <w:proofErr w:type="spellEnd"/>
            <w:r>
              <w:rPr>
                <w:rFonts w:ascii="Arial Narrow" w:hAnsi="Arial Narrow" w:cs="Arial"/>
                <w:sz w:val="20"/>
                <w:szCs w:val="20"/>
                <w:shd w:val="clear" w:color="auto" w:fill="FFFFFF"/>
              </w:rPr>
              <w:t>?</w:t>
            </w:r>
          </w:p>
        </w:tc>
        <w:tc>
          <w:tcPr>
            <w:tcW w:w="3870" w:type="dxa"/>
          </w:tcPr>
          <w:p w14:paraId="654DFEEB"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C396A64"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1B37A2F"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273D192E" w14:textId="77777777" w:rsidTr="00C64468">
        <w:tc>
          <w:tcPr>
            <w:tcW w:w="1170" w:type="dxa"/>
          </w:tcPr>
          <w:p w14:paraId="03B42FDF"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A10</w:t>
            </w:r>
          </w:p>
        </w:tc>
        <w:tc>
          <w:tcPr>
            <w:tcW w:w="4770" w:type="dxa"/>
          </w:tcPr>
          <w:p w14:paraId="329D3263"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motoçikletë</w:t>
            </w:r>
            <w:proofErr w:type="spellEnd"/>
            <w:r>
              <w:rPr>
                <w:rFonts w:ascii="Arial Narrow" w:hAnsi="Arial Narrow" w:cs="Arial"/>
                <w:sz w:val="20"/>
                <w:szCs w:val="20"/>
                <w:shd w:val="clear" w:color="auto" w:fill="FFFFFF"/>
              </w:rPr>
              <w:t>?</w:t>
            </w:r>
          </w:p>
        </w:tc>
        <w:tc>
          <w:tcPr>
            <w:tcW w:w="3870" w:type="dxa"/>
          </w:tcPr>
          <w:p w14:paraId="53A2D887"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2959A7B5" w14:textId="77777777" w:rsidR="006F367B" w:rsidRDefault="006F367B" w:rsidP="00C64468">
            <w:pPr>
              <w:ind w:left="0" w:right="0"/>
              <w:rPr>
                <w:rFonts w:ascii="Arial Narrow" w:hAnsi="Arial Narrow"/>
                <w:b/>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6F839D79"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25FBB762" w14:textId="77777777" w:rsidTr="00C64468">
        <w:tc>
          <w:tcPr>
            <w:tcW w:w="1170" w:type="dxa"/>
          </w:tcPr>
          <w:p w14:paraId="6DFBB4AD"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A11</w:t>
            </w:r>
          </w:p>
        </w:tc>
        <w:tc>
          <w:tcPr>
            <w:tcW w:w="4770" w:type="dxa"/>
          </w:tcPr>
          <w:p w14:paraId="6C4F4F2D"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kompjuter</w:t>
            </w:r>
            <w:proofErr w:type="spellEnd"/>
            <w:r>
              <w:rPr>
                <w:rFonts w:ascii="Arial Narrow" w:hAnsi="Arial Narrow" w:cs="Arial"/>
                <w:sz w:val="20"/>
                <w:szCs w:val="20"/>
                <w:shd w:val="clear" w:color="auto" w:fill="FFFFFF"/>
              </w:rPr>
              <w:t>?</w:t>
            </w:r>
          </w:p>
        </w:tc>
        <w:tc>
          <w:tcPr>
            <w:tcW w:w="3870" w:type="dxa"/>
          </w:tcPr>
          <w:p w14:paraId="399D54C7"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3CA31A1"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5EDED76F"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09E3ADC4" w14:textId="77777777" w:rsidTr="00C64468">
        <w:tc>
          <w:tcPr>
            <w:tcW w:w="1170" w:type="dxa"/>
          </w:tcPr>
          <w:p w14:paraId="44B70052"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A12</w:t>
            </w:r>
          </w:p>
        </w:tc>
        <w:tc>
          <w:tcPr>
            <w:tcW w:w="4770" w:type="dxa"/>
          </w:tcPr>
          <w:p w14:paraId="3B941BD6"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televizor</w:t>
            </w:r>
            <w:proofErr w:type="spellEnd"/>
            <w:r>
              <w:rPr>
                <w:rFonts w:ascii="Arial Narrow" w:hAnsi="Arial Narrow" w:cs="Arial"/>
                <w:sz w:val="20"/>
                <w:szCs w:val="20"/>
                <w:shd w:val="clear" w:color="auto" w:fill="FFFFFF"/>
              </w:rPr>
              <w:t>?</w:t>
            </w:r>
          </w:p>
        </w:tc>
        <w:tc>
          <w:tcPr>
            <w:tcW w:w="3870" w:type="dxa"/>
          </w:tcPr>
          <w:p w14:paraId="3BFCB69C"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8F65EA7"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4E9A20A8"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3F3FE270" w14:textId="77777777" w:rsidTr="00C64468">
        <w:tc>
          <w:tcPr>
            <w:tcW w:w="1170" w:type="dxa"/>
          </w:tcPr>
          <w:p w14:paraId="7E8DFEC8"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A13</w:t>
            </w:r>
          </w:p>
        </w:tc>
        <w:tc>
          <w:tcPr>
            <w:tcW w:w="4770" w:type="dxa"/>
          </w:tcPr>
          <w:p w14:paraId="287442E8"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TV me </w:t>
            </w:r>
            <w:proofErr w:type="spellStart"/>
            <w:r>
              <w:rPr>
                <w:rFonts w:ascii="Arial Narrow" w:hAnsi="Arial Narrow" w:cs="Arial"/>
                <w:sz w:val="20"/>
                <w:szCs w:val="20"/>
                <w:shd w:val="clear" w:color="auto" w:fill="FFFFFF"/>
              </w:rPr>
              <w:t>ekran</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rrafshët</w:t>
            </w:r>
            <w:proofErr w:type="spellEnd"/>
            <w:r>
              <w:rPr>
                <w:rFonts w:ascii="Arial Narrow" w:hAnsi="Arial Narrow" w:cs="Arial"/>
                <w:sz w:val="20"/>
                <w:szCs w:val="20"/>
                <w:shd w:val="clear" w:color="auto" w:fill="FFFFFF"/>
              </w:rPr>
              <w:t>- flat?</w:t>
            </w:r>
          </w:p>
        </w:tc>
        <w:tc>
          <w:tcPr>
            <w:tcW w:w="3870" w:type="dxa"/>
          </w:tcPr>
          <w:p w14:paraId="0F3788B0"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0838993"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3141AABD"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4B4C79E1" w14:textId="77777777" w:rsidTr="00C64468">
        <w:tc>
          <w:tcPr>
            <w:tcW w:w="1170" w:type="dxa"/>
          </w:tcPr>
          <w:p w14:paraId="10DEAAFF"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A14</w:t>
            </w:r>
          </w:p>
        </w:tc>
        <w:tc>
          <w:tcPr>
            <w:tcW w:w="4770" w:type="dxa"/>
          </w:tcPr>
          <w:p w14:paraId="4952B6FA"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frigorifer</w:t>
            </w:r>
            <w:proofErr w:type="spellEnd"/>
            <w:r>
              <w:rPr>
                <w:rFonts w:ascii="Arial Narrow" w:hAnsi="Arial Narrow" w:cs="Arial"/>
                <w:sz w:val="20"/>
                <w:szCs w:val="20"/>
                <w:shd w:val="clear" w:color="auto" w:fill="FFFFFF"/>
              </w:rPr>
              <w:t>?</w:t>
            </w:r>
          </w:p>
        </w:tc>
        <w:tc>
          <w:tcPr>
            <w:tcW w:w="3870" w:type="dxa"/>
          </w:tcPr>
          <w:p w14:paraId="05427375"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615412CA"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7161AD91"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0938D3B3" w14:textId="77777777" w:rsidTr="00C64468">
        <w:tc>
          <w:tcPr>
            <w:tcW w:w="1170" w:type="dxa"/>
          </w:tcPr>
          <w:p w14:paraId="4FEC7D49"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A15</w:t>
            </w:r>
          </w:p>
        </w:tc>
        <w:tc>
          <w:tcPr>
            <w:tcW w:w="4770" w:type="dxa"/>
          </w:tcPr>
          <w:p w14:paraId="3E8F3D79"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A </w:t>
            </w:r>
            <w:proofErr w:type="spellStart"/>
            <w:r>
              <w:rPr>
                <w:rFonts w:ascii="Arial Narrow" w:hAnsi="Arial Narrow" w:cs="Arial"/>
                <w:sz w:val="20"/>
                <w:szCs w:val="20"/>
                <w:shd w:val="clear" w:color="auto" w:fill="FFFFFF"/>
              </w:rPr>
              <w:t>keni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lidhje</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interneti</w:t>
            </w:r>
            <w:proofErr w:type="spellEnd"/>
            <w:r w:rsidRPr="00726362">
              <w:rPr>
                <w:rFonts w:ascii="Arial Narrow" w:hAnsi="Arial Narrow" w:cs="Arial"/>
                <w:sz w:val="20"/>
                <w:szCs w:val="20"/>
                <w:shd w:val="clear" w:color="auto" w:fill="FFFFFF"/>
              </w:rPr>
              <w:t xml:space="preserve">? </w:t>
            </w:r>
          </w:p>
        </w:tc>
        <w:tc>
          <w:tcPr>
            <w:tcW w:w="3870" w:type="dxa"/>
          </w:tcPr>
          <w:p w14:paraId="183630A3" w14:textId="77777777" w:rsidR="006F367B" w:rsidRPr="00726362" w:rsidRDefault="006F367B" w:rsidP="00C64468">
            <w:pPr>
              <w:ind w:left="0"/>
              <w:rPr>
                <w:rFonts w:ascii="Arial Narrow" w:hAnsi="Arial Narrow"/>
                <w:sz w:val="20"/>
                <w:szCs w:val="20"/>
              </w:rPr>
            </w:pPr>
            <w:r>
              <w:rPr>
                <w:rFonts w:ascii="Arial Narrow" w:hAnsi="Arial Narrow"/>
                <w:sz w:val="20"/>
                <w:szCs w:val="20"/>
              </w:rPr>
              <w:t>Po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1</w:t>
            </w:r>
          </w:p>
          <w:p w14:paraId="71F4A358" w14:textId="77777777" w:rsidR="006F367B" w:rsidRPr="00726362" w:rsidRDefault="006F367B" w:rsidP="00C64468">
            <w:pPr>
              <w:ind w:left="0"/>
              <w:rPr>
                <w:rFonts w:ascii="Arial Narrow" w:hAnsi="Arial Narrow"/>
                <w:sz w:val="20"/>
                <w:szCs w:val="20"/>
              </w:rPr>
            </w:pPr>
            <w:r>
              <w:rPr>
                <w:rFonts w:ascii="Arial Narrow" w:hAnsi="Arial Narrow"/>
                <w:sz w:val="20"/>
                <w:szCs w:val="20"/>
              </w:rPr>
              <w:t>J</w:t>
            </w:r>
            <w:r w:rsidRPr="00726362">
              <w:rPr>
                <w:rFonts w:ascii="Arial Narrow" w:hAnsi="Arial Narrow"/>
                <w:sz w:val="20"/>
                <w:szCs w:val="20"/>
              </w:rPr>
              <w:t>o</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rPr>
              <w:t>2</w:t>
            </w:r>
          </w:p>
          <w:p w14:paraId="512B67C5" w14:textId="77777777" w:rsidR="006F367B" w:rsidRPr="00726362" w:rsidRDefault="006F367B" w:rsidP="00C64468">
            <w:pPr>
              <w:ind w:left="0" w:righ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6F367B" w:rsidRPr="00726362" w14:paraId="748E94D0" w14:textId="77777777" w:rsidTr="00C64468">
        <w:tc>
          <w:tcPr>
            <w:tcW w:w="1170" w:type="dxa"/>
          </w:tcPr>
          <w:p w14:paraId="641E396A" w14:textId="77777777" w:rsidR="006F367B" w:rsidRPr="00B529E8" w:rsidRDefault="006F367B" w:rsidP="00C64468">
            <w:pPr>
              <w:ind w:left="0"/>
              <w:rPr>
                <w:rFonts w:ascii="Arial Narrow" w:hAnsi="Arial Narrow" w:cstheme="minorHAnsi"/>
                <w:b/>
                <w:sz w:val="20"/>
                <w:szCs w:val="20"/>
              </w:rPr>
            </w:pPr>
            <w:r w:rsidRPr="00B529E8">
              <w:rPr>
                <w:rFonts w:ascii="Arial Narrow" w:hAnsi="Arial Narrow" w:cstheme="minorHAnsi"/>
                <w:b/>
                <w:sz w:val="20"/>
                <w:szCs w:val="20"/>
              </w:rPr>
              <w:t>A16</w:t>
            </w:r>
          </w:p>
        </w:tc>
        <w:tc>
          <w:tcPr>
            <w:tcW w:w="4770" w:type="dxa"/>
          </w:tcPr>
          <w:p w14:paraId="768D8AF8" w14:textId="77777777" w:rsidR="006F367B" w:rsidRPr="00726362" w:rsidRDefault="006F367B" w:rsidP="00C64468">
            <w:pPr>
              <w:ind w:left="0" w:right="0"/>
              <w:rPr>
                <w:rFonts w:ascii="Arial Narrow" w:hAnsi="Arial Narrow" w:cs="Arial"/>
                <w:sz w:val="20"/>
                <w:szCs w:val="20"/>
                <w:shd w:val="clear" w:color="auto" w:fill="FFFFFF"/>
              </w:rPr>
            </w:pPr>
            <w:r>
              <w:rPr>
                <w:rFonts w:ascii="Arial Narrow" w:hAnsi="Arial Narrow" w:cs="Arial"/>
                <w:sz w:val="20"/>
                <w:szCs w:val="20"/>
                <w:shd w:val="clear" w:color="auto" w:fill="FFFFFF"/>
              </w:rPr>
              <w:t xml:space="preserve">Nga </w:t>
            </w:r>
            <w:proofErr w:type="spellStart"/>
            <w:r>
              <w:rPr>
                <w:rFonts w:ascii="Arial Narrow" w:hAnsi="Arial Narrow" w:cs="Arial"/>
                <w:sz w:val="20"/>
                <w:szCs w:val="20"/>
                <w:shd w:val="clear" w:color="auto" w:fill="FFFFFF"/>
              </w:rPr>
              <w:t>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gjithë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personat</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cilët</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jetojnë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këtë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shtëpi</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dhe</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cilët</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janë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moshës</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mbi</w:t>
            </w:r>
            <w:proofErr w:type="spellEnd"/>
            <w:r>
              <w:rPr>
                <w:rFonts w:ascii="Arial Narrow" w:hAnsi="Arial Narrow" w:cs="Arial"/>
                <w:sz w:val="20"/>
                <w:szCs w:val="20"/>
                <w:shd w:val="clear" w:color="auto" w:fill="FFFFFF"/>
              </w:rPr>
              <w:t xml:space="preserve"> 15 </w:t>
            </w:r>
            <w:proofErr w:type="spellStart"/>
            <w:r>
              <w:rPr>
                <w:rFonts w:ascii="Arial Narrow" w:hAnsi="Arial Narrow" w:cs="Arial"/>
                <w:sz w:val="20"/>
                <w:szCs w:val="20"/>
                <w:shd w:val="clear" w:color="auto" w:fill="FFFFFF"/>
              </w:rPr>
              <w:t>vjeçare</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sa</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prej</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tyre</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kanë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punuar</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gjatë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muajit</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të</w:t>
            </w:r>
            <w:proofErr w:type="spellEnd"/>
            <w:r>
              <w:rPr>
                <w:rFonts w:ascii="Arial Narrow" w:hAnsi="Arial Narrow" w:cs="Arial"/>
                <w:sz w:val="20"/>
                <w:szCs w:val="20"/>
                <w:shd w:val="clear" w:color="auto" w:fill="FFFFFF"/>
              </w:rPr>
              <w:t xml:space="preserve"> </w:t>
            </w:r>
            <w:proofErr w:type="spellStart"/>
            <w:r>
              <w:rPr>
                <w:rFonts w:ascii="Arial Narrow" w:hAnsi="Arial Narrow" w:cs="Arial"/>
                <w:sz w:val="20"/>
                <w:szCs w:val="20"/>
                <w:shd w:val="clear" w:color="auto" w:fill="FFFFFF"/>
              </w:rPr>
              <w:t>fundit</w:t>
            </w:r>
            <w:proofErr w:type="spellEnd"/>
            <w:r w:rsidRPr="00726362">
              <w:rPr>
                <w:rFonts w:ascii="Arial Narrow" w:hAnsi="Arial Narrow" w:cs="Arial"/>
                <w:sz w:val="20"/>
                <w:szCs w:val="20"/>
                <w:shd w:val="clear" w:color="auto" w:fill="FFFFFF"/>
              </w:rPr>
              <w:t>?</w:t>
            </w:r>
          </w:p>
        </w:tc>
        <w:tc>
          <w:tcPr>
            <w:tcW w:w="3870" w:type="dxa"/>
          </w:tcPr>
          <w:p w14:paraId="2F1948C7"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0</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0</w:t>
            </w:r>
          </w:p>
          <w:p w14:paraId="7809B75B"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1</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1</w:t>
            </w:r>
          </w:p>
          <w:p w14:paraId="27CC1FB0" w14:textId="77777777" w:rsidR="006F367B" w:rsidRPr="00726362" w:rsidRDefault="006F367B" w:rsidP="00C64468">
            <w:pPr>
              <w:ind w:left="0" w:right="0"/>
              <w:rPr>
                <w:rFonts w:ascii="Arial Narrow" w:hAnsi="Arial Narrow"/>
                <w:sz w:val="20"/>
                <w:szCs w:val="20"/>
              </w:rPr>
            </w:pPr>
            <w:r w:rsidRPr="00726362">
              <w:rPr>
                <w:rFonts w:ascii="Arial Narrow" w:hAnsi="Arial Narrow"/>
                <w:sz w:val="20"/>
                <w:szCs w:val="20"/>
              </w:rPr>
              <w:t>2</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2</w:t>
            </w:r>
          </w:p>
          <w:p w14:paraId="5CE85FB4" w14:textId="77777777" w:rsidR="006F367B" w:rsidRPr="00726362" w:rsidRDefault="006F367B" w:rsidP="00C64468">
            <w:pPr>
              <w:ind w:left="0" w:right="0"/>
              <w:rPr>
                <w:rFonts w:ascii="Arial Narrow" w:hAnsi="Arial Narrow"/>
                <w:sz w:val="20"/>
                <w:szCs w:val="20"/>
                <w:u w:val="dotted"/>
              </w:rPr>
            </w:pPr>
            <w:r w:rsidRPr="00726362">
              <w:rPr>
                <w:rFonts w:ascii="Arial Narrow" w:hAnsi="Arial Narrow"/>
                <w:sz w:val="20"/>
                <w:szCs w:val="20"/>
              </w:rPr>
              <w:t>3</w:t>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3</w:t>
            </w:r>
          </w:p>
          <w:p w14:paraId="59AC6224" w14:textId="77777777" w:rsidR="006F367B" w:rsidRPr="00726362" w:rsidRDefault="006F367B" w:rsidP="00C64468">
            <w:pPr>
              <w:ind w:left="0" w:right="0"/>
              <w:rPr>
                <w:rFonts w:ascii="Arial Narrow" w:hAnsi="Arial Narrow"/>
                <w:sz w:val="20"/>
                <w:szCs w:val="20"/>
                <w:u w:val="dotted"/>
              </w:rPr>
            </w:pPr>
            <w:r w:rsidRPr="00726362">
              <w:rPr>
                <w:rFonts w:ascii="Arial Narrow" w:hAnsi="Arial Narrow"/>
                <w:sz w:val="20"/>
                <w:szCs w:val="20"/>
              </w:rPr>
              <w:t xml:space="preserve">4 </w:t>
            </w:r>
            <w:proofErr w:type="spellStart"/>
            <w:r>
              <w:rPr>
                <w:rFonts w:ascii="Arial Narrow" w:hAnsi="Arial Narrow"/>
                <w:sz w:val="20"/>
                <w:szCs w:val="20"/>
              </w:rPr>
              <w:t>ose</w:t>
            </w:r>
            <w:proofErr w:type="spellEnd"/>
            <w:r>
              <w:rPr>
                <w:rFonts w:ascii="Arial Narrow" w:hAnsi="Arial Narrow"/>
                <w:sz w:val="20"/>
                <w:szCs w:val="20"/>
              </w:rPr>
              <w:t xml:space="preserve"> </w:t>
            </w:r>
            <w:proofErr w:type="spellStart"/>
            <w:r>
              <w:rPr>
                <w:rFonts w:ascii="Arial Narrow" w:hAnsi="Arial Narrow"/>
                <w:sz w:val="20"/>
                <w:szCs w:val="20"/>
              </w:rPr>
              <w:t>më</w:t>
            </w:r>
            <w:proofErr w:type="spellEnd"/>
            <w:r>
              <w:rPr>
                <w:rFonts w:ascii="Arial Narrow" w:hAnsi="Arial Narrow"/>
                <w:sz w:val="20"/>
                <w:szCs w:val="20"/>
              </w:rPr>
              <w:t xml:space="preserve"> </w:t>
            </w:r>
            <w:proofErr w:type="spellStart"/>
            <w:r>
              <w:rPr>
                <w:rFonts w:ascii="Arial Narrow" w:hAnsi="Arial Narrow"/>
                <w:sz w:val="20"/>
                <w:szCs w:val="20"/>
              </w:rPr>
              <w:t>shumë</w:t>
            </w:r>
            <w:proofErr w:type="spellEnd"/>
            <w:r w:rsidRPr="00726362">
              <w:rPr>
                <w:rFonts w:ascii="Arial Narrow" w:hAnsi="Arial Narrow"/>
                <w:sz w:val="20"/>
                <w:szCs w:val="20"/>
                <w:u w:val="dotted"/>
              </w:rPr>
              <w:tab/>
            </w:r>
            <w:r w:rsidRPr="00726362">
              <w:rPr>
                <w:rFonts w:ascii="Arial Narrow" w:hAnsi="Arial Narrow"/>
                <w:sz w:val="20"/>
                <w:szCs w:val="20"/>
                <w:u w:val="dotted"/>
              </w:rPr>
              <w:tab/>
            </w:r>
            <w:r w:rsidRPr="00726362">
              <w:rPr>
                <w:rFonts w:ascii="Arial Narrow" w:hAnsi="Arial Narrow"/>
                <w:sz w:val="20"/>
                <w:szCs w:val="20"/>
                <w:u w:val="dotted"/>
              </w:rPr>
              <w:tab/>
              <w:t>4</w:t>
            </w:r>
          </w:p>
          <w:p w14:paraId="453DF28B" w14:textId="77777777" w:rsidR="006F367B" w:rsidRPr="00726362" w:rsidRDefault="006F367B" w:rsidP="00C64468">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726362">
              <w:rPr>
                <w:rFonts w:ascii="Arial Narrow" w:hAnsi="Arial Narrow"/>
                <w:sz w:val="20"/>
                <w:szCs w:val="20"/>
                <w:u w:val="dotted"/>
              </w:rPr>
              <w:tab/>
            </w:r>
            <w:r w:rsidRPr="00726362">
              <w:rPr>
                <w:rFonts w:ascii="Arial Narrow" w:hAnsi="Arial Narrow"/>
                <w:sz w:val="20"/>
                <w:szCs w:val="20"/>
              </w:rPr>
              <w:t>99</w:t>
            </w:r>
          </w:p>
        </w:tc>
      </w:tr>
      <w:tr w:rsidR="00A1267D" w:rsidRPr="00726362" w14:paraId="24882675" w14:textId="77777777" w:rsidTr="00C64468">
        <w:tc>
          <w:tcPr>
            <w:tcW w:w="1170" w:type="dxa"/>
          </w:tcPr>
          <w:p w14:paraId="1CEFD2FF" w14:textId="26FDD1B4" w:rsidR="00A1267D" w:rsidRPr="00A1267D" w:rsidRDefault="00A1267D" w:rsidP="00A1267D">
            <w:pPr>
              <w:ind w:left="0"/>
              <w:rPr>
                <w:rFonts w:ascii="Arial Narrow" w:hAnsi="Arial Narrow" w:cstheme="minorHAnsi"/>
                <w:b/>
                <w:sz w:val="20"/>
                <w:szCs w:val="20"/>
                <w:highlight w:val="yellow"/>
              </w:rPr>
            </w:pPr>
            <w:r w:rsidRPr="00A61F7C">
              <w:rPr>
                <w:rFonts w:ascii="Arial Narrow" w:hAnsi="Arial Narrow" w:cstheme="minorHAnsi"/>
                <w:b/>
                <w:sz w:val="20"/>
                <w:szCs w:val="20"/>
              </w:rPr>
              <w:lastRenderedPageBreak/>
              <w:t>Income2</w:t>
            </w:r>
          </w:p>
        </w:tc>
        <w:tc>
          <w:tcPr>
            <w:tcW w:w="4770" w:type="dxa"/>
          </w:tcPr>
          <w:p w14:paraId="377E359D" w14:textId="77777777" w:rsidR="00A1267D" w:rsidRPr="00726362" w:rsidRDefault="00A1267D" w:rsidP="00A1267D">
            <w:pPr>
              <w:ind w:left="0" w:right="0"/>
              <w:rPr>
                <w:rFonts w:ascii="Arial Narrow" w:hAnsi="Arial Narrow" w:cs="Arial"/>
                <w:sz w:val="20"/>
                <w:szCs w:val="20"/>
                <w:shd w:val="clear" w:color="auto" w:fill="FFFFFF"/>
              </w:rPr>
            </w:pPr>
            <w:proofErr w:type="spellStart"/>
            <w:r w:rsidRPr="00D86778">
              <w:rPr>
                <w:rFonts w:ascii="Arial Narrow" w:hAnsi="Arial Narrow" w:cs="Arial"/>
                <w:sz w:val="20"/>
                <w:szCs w:val="20"/>
                <w:shd w:val="clear" w:color="auto" w:fill="FFFFFF"/>
              </w:rPr>
              <w:t>Faleminderit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shumë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për</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kohën</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tuaj</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Për</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konfirmuar</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informacionin</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që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dhatë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fillim</w:t>
            </w:r>
            <w:proofErr w:type="spellEnd"/>
            <w:r w:rsidRPr="00D86778">
              <w:rPr>
                <w:rFonts w:ascii="Arial Narrow" w:hAnsi="Arial Narrow" w:cs="Arial"/>
                <w:sz w:val="20"/>
                <w:szCs w:val="20"/>
                <w:shd w:val="clear" w:color="auto" w:fill="FFFFFF"/>
              </w:rPr>
              <w:t xml:space="preserve">, a </w:t>
            </w:r>
            <w:proofErr w:type="spellStart"/>
            <w:r w:rsidRPr="00D86778">
              <w:rPr>
                <w:rFonts w:ascii="Arial Narrow" w:hAnsi="Arial Narrow" w:cs="Arial"/>
                <w:sz w:val="20"/>
                <w:szCs w:val="20"/>
                <w:shd w:val="clear" w:color="auto" w:fill="FFFFFF"/>
              </w:rPr>
              <w:t>mund</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më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tregoni</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ardhurat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totale</w:t>
            </w:r>
            <w:proofErr w:type="spellEnd"/>
            <w:r w:rsidRPr="00D86778">
              <w:rPr>
                <w:rFonts w:ascii="Arial Narrow" w:hAnsi="Arial Narrow" w:cs="Arial"/>
                <w:sz w:val="20"/>
                <w:szCs w:val="20"/>
                <w:shd w:val="clear" w:color="auto" w:fill="FFFFFF"/>
              </w:rPr>
              <w:t xml:space="preserve"> [MUJORE]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familjes</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suaj</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nga</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gjitha</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burimet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Këtu</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përfshihen</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pagat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ardhurat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neto</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nga</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një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biznes</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pensionet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dividentët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qiratë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remitancat</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ose</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çdo</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lloj</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tjetër</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ardhurash</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të</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marra</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nga</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çdo</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anëtar</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i</w:t>
            </w:r>
            <w:proofErr w:type="spellEnd"/>
            <w:r w:rsidRPr="00D86778">
              <w:rPr>
                <w:rFonts w:ascii="Arial Narrow" w:hAnsi="Arial Narrow" w:cs="Arial"/>
                <w:sz w:val="20"/>
                <w:szCs w:val="20"/>
                <w:shd w:val="clear" w:color="auto" w:fill="FFFFFF"/>
              </w:rPr>
              <w:t xml:space="preserve"> </w:t>
            </w:r>
            <w:proofErr w:type="spellStart"/>
            <w:r w:rsidRPr="00D86778">
              <w:rPr>
                <w:rFonts w:ascii="Arial Narrow" w:hAnsi="Arial Narrow" w:cs="Arial"/>
                <w:sz w:val="20"/>
                <w:szCs w:val="20"/>
                <w:shd w:val="clear" w:color="auto" w:fill="FFFFFF"/>
              </w:rPr>
              <w:t>familjes</w:t>
            </w:r>
            <w:proofErr w:type="spellEnd"/>
            <w:r w:rsidRPr="00D86778">
              <w:rPr>
                <w:rFonts w:ascii="Arial Narrow" w:hAnsi="Arial Narrow" w:cs="Arial"/>
                <w:sz w:val="20"/>
                <w:szCs w:val="20"/>
                <w:shd w:val="clear" w:color="auto" w:fill="FFFFFF"/>
              </w:rPr>
              <w:t>.</w:t>
            </w:r>
          </w:p>
        </w:tc>
        <w:tc>
          <w:tcPr>
            <w:tcW w:w="3870" w:type="dxa"/>
          </w:tcPr>
          <w:p w14:paraId="7FDB8B9E" w14:textId="687E87A9" w:rsidR="00A1267D" w:rsidRPr="00726362" w:rsidRDefault="00A1267D" w:rsidP="00A1267D">
            <w:pPr>
              <w:ind w:left="0" w:right="0"/>
              <w:rPr>
                <w:rFonts w:ascii="Arial Narrow" w:hAnsi="Arial Narrow"/>
                <w:sz w:val="20"/>
                <w:szCs w:val="20"/>
              </w:rPr>
            </w:pPr>
            <w:proofErr w:type="spellStart"/>
            <w:r>
              <w:rPr>
                <w:rFonts w:ascii="Arial Narrow" w:hAnsi="Arial Narrow"/>
                <w:sz w:val="20"/>
                <w:szCs w:val="20"/>
              </w:rPr>
              <w:t>Përgjigje</w:t>
            </w:r>
            <w:proofErr w:type="spellEnd"/>
            <w:r>
              <w:rPr>
                <w:rFonts w:ascii="Arial Narrow" w:hAnsi="Arial Narrow"/>
                <w:sz w:val="20"/>
                <w:szCs w:val="20"/>
              </w:rPr>
              <w:t xml:space="preserve"> e </w:t>
            </w:r>
            <w:proofErr w:type="spellStart"/>
            <w:r>
              <w:rPr>
                <w:rFonts w:ascii="Arial Narrow" w:hAnsi="Arial Narrow"/>
                <w:sz w:val="20"/>
                <w:szCs w:val="20"/>
              </w:rPr>
              <w:t>hapur</w:t>
            </w:r>
            <w:proofErr w:type="spellEnd"/>
            <w:r>
              <w:rPr>
                <w:rFonts w:ascii="Arial Narrow" w:hAnsi="Arial Narrow"/>
                <w:sz w:val="20"/>
                <w:szCs w:val="20"/>
              </w:rPr>
              <w:t xml:space="preserve"> [</w:t>
            </w:r>
            <w:proofErr w:type="spellStart"/>
            <w:r>
              <w:rPr>
                <w:rFonts w:ascii="Arial Narrow" w:hAnsi="Arial Narrow"/>
                <w:sz w:val="20"/>
                <w:szCs w:val="20"/>
              </w:rPr>
              <w:t>Numerike</w:t>
            </w:r>
            <w:proofErr w:type="spellEnd"/>
            <w:r>
              <w:rPr>
                <w:rFonts w:ascii="Arial Narrow" w:hAnsi="Arial Narrow"/>
                <w:sz w:val="20"/>
                <w:szCs w:val="20"/>
              </w:rPr>
              <w:t>]</w:t>
            </w:r>
          </w:p>
        </w:tc>
      </w:tr>
    </w:tbl>
    <w:p w14:paraId="16382C4D" w14:textId="77777777" w:rsidR="006F367B" w:rsidRPr="000F33BA" w:rsidRDefault="006F367B" w:rsidP="006F367B">
      <w:pPr>
        <w:spacing w:after="0" w:line="240" w:lineRule="auto"/>
        <w:ind w:left="0"/>
        <w:rPr>
          <w:rFonts w:ascii="Arial Narrow" w:hAnsi="Arial Narrow" w:cstheme="minorHAnsi"/>
          <w:b/>
          <w:sz w:val="24"/>
          <w:szCs w:val="28"/>
        </w:rPr>
      </w:pPr>
    </w:p>
    <w:p w14:paraId="040838A1" w14:textId="77777777" w:rsidR="006F367B" w:rsidRDefault="006F367B" w:rsidP="006F367B">
      <w:pPr>
        <w:spacing w:after="0" w:line="240" w:lineRule="auto"/>
        <w:ind w:left="0"/>
        <w:jc w:val="center"/>
        <w:rPr>
          <w:rFonts w:ascii="Arial Narrow" w:hAnsi="Arial Narrow" w:cstheme="minorHAnsi"/>
          <w:b/>
          <w:sz w:val="24"/>
          <w:szCs w:val="28"/>
        </w:rPr>
      </w:pPr>
    </w:p>
    <w:p w14:paraId="4A7123DF" w14:textId="77777777" w:rsidR="006F367B" w:rsidRPr="009805AF" w:rsidRDefault="006F367B" w:rsidP="006F367B">
      <w:pPr>
        <w:spacing w:after="0" w:line="240" w:lineRule="auto"/>
        <w:ind w:left="0"/>
        <w:jc w:val="center"/>
        <w:rPr>
          <w:rFonts w:ascii="Arial Narrow" w:hAnsi="Arial Narrow" w:cstheme="minorHAnsi"/>
          <w:sz w:val="24"/>
          <w:szCs w:val="28"/>
        </w:rPr>
      </w:pPr>
      <w:r>
        <w:rPr>
          <w:rFonts w:ascii="Arial Narrow" w:hAnsi="Arial Narrow" w:cstheme="minorHAnsi"/>
          <w:b/>
          <w:sz w:val="24"/>
          <w:szCs w:val="28"/>
        </w:rPr>
        <w:t>LEXO</w:t>
      </w:r>
      <w:r w:rsidRPr="009805AF">
        <w:rPr>
          <w:rFonts w:ascii="Arial Narrow" w:hAnsi="Arial Narrow" w:cstheme="minorHAnsi"/>
          <w:b/>
          <w:sz w:val="24"/>
          <w:szCs w:val="28"/>
        </w:rPr>
        <w:t xml:space="preserve">: </w:t>
      </w:r>
      <w:proofErr w:type="spellStart"/>
      <w:r w:rsidRPr="00D86778">
        <w:rPr>
          <w:rFonts w:ascii="Arial Narrow" w:hAnsi="Arial Narrow" w:cstheme="minorHAnsi"/>
          <w:sz w:val="24"/>
          <w:szCs w:val="28"/>
        </w:rPr>
        <w:t>Shumë</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faleminderit</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për</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kohën</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dhe</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bashkëpunimin</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tuaj</w:t>
      </w:r>
      <w:proofErr w:type="spellEnd"/>
      <w:r w:rsidRPr="00D86778">
        <w:rPr>
          <w:rFonts w:ascii="Arial Narrow" w:hAnsi="Arial Narrow" w:cstheme="minorHAnsi"/>
          <w:sz w:val="24"/>
          <w:szCs w:val="28"/>
        </w:rPr>
        <w:t xml:space="preserve">. Me </w:t>
      </w:r>
      <w:proofErr w:type="spellStart"/>
      <w:r w:rsidRPr="00D86778">
        <w:rPr>
          <w:rFonts w:ascii="Arial Narrow" w:hAnsi="Arial Narrow" w:cstheme="minorHAnsi"/>
          <w:sz w:val="24"/>
          <w:szCs w:val="28"/>
        </w:rPr>
        <w:t>këtë</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përfundojmë</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intervistën</w:t>
      </w:r>
      <w:proofErr w:type="spellEnd"/>
      <w:r w:rsidRPr="00D86778">
        <w:rPr>
          <w:rFonts w:ascii="Arial Narrow" w:hAnsi="Arial Narrow" w:cstheme="minorHAnsi"/>
          <w:sz w:val="24"/>
          <w:szCs w:val="28"/>
        </w:rPr>
        <w:t xml:space="preserve"> </w:t>
      </w:r>
      <w:proofErr w:type="spellStart"/>
      <w:r w:rsidRPr="00D86778">
        <w:rPr>
          <w:rFonts w:ascii="Arial Narrow" w:hAnsi="Arial Narrow" w:cstheme="minorHAnsi"/>
          <w:sz w:val="24"/>
          <w:szCs w:val="28"/>
        </w:rPr>
        <w:t>tonë</w:t>
      </w:r>
      <w:proofErr w:type="spellEnd"/>
      <w:r w:rsidRPr="009805AF">
        <w:rPr>
          <w:rFonts w:ascii="Arial Narrow" w:hAnsi="Arial Narrow" w:cstheme="minorHAnsi"/>
          <w:sz w:val="24"/>
          <w:szCs w:val="28"/>
        </w:rPr>
        <w:t>.</w:t>
      </w:r>
    </w:p>
    <w:p w14:paraId="717A025E" w14:textId="77777777" w:rsidR="006F367B" w:rsidRDefault="006F367B" w:rsidP="006F367B">
      <w:pPr>
        <w:spacing w:after="0" w:line="240" w:lineRule="auto"/>
        <w:jc w:val="center"/>
        <w:rPr>
          <w:rFonts w:ascii="Arial Narrow" w:hAnsi="Arial Narrow" w:cstheme="minorHAnsi"/>
          <w:b/>
          <w:sz w:val="20"/>
          <w:szCs w:val="20"/>
          <w:u w:val="single"/>
        </w:rPr>
      </w:pPr>
    </w:p>
    <w:p w14:paraId="70B9C09D" w14:textId="77777777" w:rsidR="006F367B" w:rsidRDefault="006F367B" w:rsidP="006F367B">
      <w:pPr>
        <w:spacing w:after="0" w:line="240" w:lineRule="auto"/>
        <w:jc w:val="center"/>
        <w:rPr>
          <w:rFonts w:ascii="Arial Narrow" w:hAnsi="Arial Narrow" w:cstheme="minorHAnsi"/>
          <w:b/>
          <w:sz w:val="20"/>
          <w:szCs w:val="20"/>
          <w:u w:val="single"/>
        </w:rPr>
      </w:pPr>
    </w:p>
    <w:p w14:paraId="211F399A" w14:textId="77777777" w:rsidR="006F367B" w:rsidRDefault="006F367B" w:rsidP="006F367B">
      <w:pPr>
        <w:spacing w:after="0" w:line="240" w:lineRule="auto"/>
        <w:ind w:left="0"/>
        <w:rPr>
          <w:rFonts w:ascii="Arial Narrow" w:hAnsi="Arial Narrow" w:cstheme="minorHAnsi"/>
          <w:b/>
          <w:sz w:val="20"/>
          <w:szCs w:val="20"/>
          <w:u w:val="single"/>
        </w:rPr>
      </w:pPr>
    </w:p>
    <w:p w14:paraId="45F19872" w14:textId="77777777" w:rsidR="006F367B" w:rsidRDefault="006F367B" w:rsidP="006F367B">
      <w:pPr>
        <w:spacing w:after="0" w:line="240" w:lineRule="auto"/>
        <w:ind w:left="0"/>
        <w:rPr>
          <w:rFonts w:ascii="Arial Narrow" w:hAnsi="Arial Narrow" w:cstheme="minorHAnsi"/>
          <w:b/>
          <w:sz w:val="20"/>
          <w:szCs w:val="20"/>
          <w:u w:val="single"/>
        </w:rPr>
      </w:pPr>
    </w:p>
    <w:p w14:paraId="60721C89" w14:textId="77777777" w:rsidR="006F367B" w:rsidRDefault="006F367B" w:rsidP="006F367B">
      <w:pPr>
        <w:spacing w:after="0" w:line="240" w:lineRule="auto"/>
        <w:ind w:left="0"/>
        <w:rPr>
          <w:rFonts w:ascii="Arial Narrow" w:hAnsi="Arial Narrow" w:cstheme="minorHAnsi"/>
          <w:b/>
          <w:sz w:val="20"/>
          <w:szCs w:val="20"/>
          <w:u w:val="single"/>
        </w:rPr>
      </w:pPr>
    </w:p>
    <w:p w14:paraId="14BDACC8" w14:textId="77777777" w:rsidR="006F367B" w:rsidRDefault="006F367B" w:rsidP="006F367B">
      <w:pPr>
        <w:spacing w:after="0" w:line="240" w:lineRule="auto"/>
        <w:ind w:left="0"/>
        <w:rPr>
          <w:rFonts w:ascii="Arial Narrow" w:hAnsi="Arial Narrow" w:cstheme="minorHAnsi"/>
          <w:b/>
          <w:sz w:val="20"/>
          <w:szCs w:val="20"/>
          <w:u w:val="single"/>
        </w:rPr>
      </w:pPr>
    </w:p>
    <w:p w14:paraId="4B9A358B" w14:textId="77777777" w:rsidR="006F367B" w:rsidRDefault="006F367B" w:rsidP="006F367B">
      <w:pPr>
        <w:spacing w:after="0" w:line="240" w:lineRule="auto"/>
        <w:ind w:left="0"/>
        <w:rPr>
          <w:rFonts w:ascii="Arial Narrow" w:hAnsi="Arial Narrow" w:cstheme="minorHAnsi"/>
          <w:b/>
          <w:sz w:val="20"/>
          <w:szCs w:val="20"/>
          <w:u w:val="single"/>
        </w:rPr>
      </w:pPr>
    </w:p>
    <w:p w14:paraId="7604FADF" w14:textId="77777777" w:rsidR="006F367B" w:rsidRDefault="006F367B" w:rsidP="006F367B">
      <w:pPr>
        <w:spacing w:after="0" w:line="240" w:lineRule="auto"/>
        <w:ind w:left="0"/>
        <w:rPr>
          <w:rFonts w:ascii="Arial Narrow" w:hAnsi="Arial Narrow" w:cstheme="minorHAnsi"/>
          <w:b/>
          <w:sz w:val="20"/>
          <w:szCs w:val="20"/>
          <w:u w:val="single"/>
        </w:rPr>
      </w:pPr>
    </w:p>
    <w:p w14:paraId="38193400" w14:textId="77777777" w:rsidR="006F367B" w:rsidRDefault="006F367B" w:rsidP="006F367B">
      <w:pPr>
        <w:spacing w:after="0" w:line="240" w:lineRule="auto"/>
        <w:jc w:val="center"/>
        <w:rPr>
          <w:rFonts w:ascii="Arial Narrow" w:hAnsi="Arial Narrow" w:cstheme="minorHAnsi"/>
          <w:b/>
          <w:u w:val="single"/>
        </w:rPr>
      </w:pPr>
    </w:p>
    <w:p w14:paraId="39ECA88F" w14:textId="77777777" w:rsidR="006F367B" w:rsidRDefault="006F367B" w:rsidP="006F367B">
      <w:pPr>
        <w:spacing w:after="0" w:line="240" w:lineRule="auto"/>
        <w:jc w:val="center"/>
        <w:rPr>
          <w:rFonts w:ascii="Arial Narrow" w:hAnsi="Arial Narrow" w:cstheme="minorHAnsi"/>
          <w:b/>
          <w:u w:val="single"/>
        </w:rPr>
      </w:pPr>
    </w:p>
    <w:p w14:paraId="470B5781" w14:textId="77777777" w:rsidR="006F367B" w:rsidRDefault="006F367B" w:rsidP="006F367B">
      <w:pPr>
        <w:spacing w:after="0" w:line="240" w:lineRule="auto"/>
        <w:jc w:val="center"/>
        <w:rPr>
          <w:rFonts w:ascii="Arial Narrow" w:hAnsi="Arial Narrow" w:cstheme="minorHAnsi"/>
          <w:b/>
          <w:u w:val="single"/>
        </w:rPr>
      </w:pPr>
    </w:p>
    <w:p w14:paraId="1928DCBD" w14:textId="77777777" w:rsidR="006F367B" w:rsidRDefault="006F367B" w:rsidP="006F367B">
      <w:pPr>
        <w:spacing w:after="0" w:line="240" w:lineRule="auto"/>
        <w:jc w:val="center"/>
        <w:rPr>
          <w:rFonts w:ascii="Arial Narrow" w:hAnsi="Arial Narrow" w:cstheme="minorHAnsi"/>
          <w:b/>
          <w:u w:val="single"/>
        </w:rPr>
      </w:pPr>
    </w:p>
    <w:p w14:paraId="4FA8EF37" w14:textId="77777777" w:rsidR="006F367B" w:rsidRDefault="006F367B" w:rsidP="006F367B">
      <w:pPr>
        <w:spacing w:after="0" w:line="240" w:lineRule="auto"/>
        <w:jc w:val="center"/>
        <w:rPr>
          <w:rFonts w:ascii="Arial Narrow" w:hAnsi="Arial Narrow" w:cstheme="minorHAnsi"/>
          <w:b/>
          <w:u w:val="single"/>
        </w:rPr>
      </w:pPr>
    </w:p>
    <w:p w14:paraId="1EEDDF6F" w14:textId="77777777" w:rsidR="006F367B" w:rsidRDefault="006F367B" w:rsidP="006F367B">
      <w:pPr>
        <w:spacing w:after="0" w:line="240" w:lineRule="auto"/>
        <w:jc w:val="center"/>
        <w:rPr>
          <w:rFonts w:ascii="Arial Narrow" w:hAnsi="Arial Narrow" w:cstheme="minorHAnsi"/>
          <w:b/>
          <w:u w:val="single"/>
        </w:rPr>
      </w:pPr>
    </w:p>
    <w:p w14:paraId="26A15F9F" w14:textId="77777777" w:rsidR="006F367B" w:rsidRDefault="006F367B" w:rsidP="006F367B">
      <w:pPr>
        <w:spacing w:after="0" w:line="240" w:lineRule="auto"/>
        <w:jc w:val="center"/>
        <w:rPr>
          <w:rFonts w:ascii="Arial Narrow" w:hAnsi="Arial Narrow" w:cstheme="minorHAnsi"/>
          <w:b/>
          <w:u w:val="single"/>
        </w:rPr>
      </w:pPr>
    </w:p>
    <w:p w14:paraId="17DE1661" w14:textId="77777777" w:rsidR="006F367B" w:rsidRDefault="006F367B" w:rsidP="006F367B">
      <w:pPr>
        <w:spacing w:after="0" w:line="240" w:lineRule="auto"/>
        <w:jc w:val="center"/>
        <w:rPr>
          <w:rFonts w:ascii="Arial Narrow" w:hAnsi="Arial Narrow" w:cstheme="minorHAnsi"/>
          <w:b/>
          <w:u w:val="single"/>
        </w:rPr>
      </w:pPr>
    </w:p>
    <w:p w14:paraId="3E0D42E2" w14:textId="77777777" w:rsidR="006F367B" w:rsidRDefault="006F367B" w:rsidP="006F367B">
      <w:pPr>
        <w:spacing w:after="0" w:line="240" w:lineRule="auto"/>
        <w:jc w:val="center"/>
        <w:rPr>
          <w:rFonts w:ascii="Arial Narrow" w:hAnsi="Arial Narrow" w:cstheme="minorHAnsi"/>
          <w:b/>
          <w:u w:val="single"/>
        </w:rPr>
      </w:pPr>
    </w:p>
    <w:p w14:paraId="1DCBA20F" w14:textId="77777777" w:rsidR="006F367B" w:rsidRDefault="006F367B" w:rsidP="006F367B">
      <w:pPr>
        <w:spacing w:after="0" w:line="240" w:lineRule="auto"/>
        <w:jc w:val="center"/>
        <w:rPr>
          <w:rFonts w:ascii="Arial Narrow" w:hAnsi="Arial Narrow" w:cstheme="minorHAnsi"/>
          <w:b/>
          <w:u w:val="single"/>
        </w:rPr>
      </w:pPr>
    </w:p>
    <w:p w14:paraId="2814D7A4" w14:textId="77777777" w:rsidR="006F367B" w:rsidRDefault="006F367B" w:rsidP="006F367B">
      <w:pPr>
        <w:spacing w:after="0" w:line="240" w:lineRule="auto"/>
        <w:jc w:val="center"/>
        <w:rPr>
          <w:rFonts w:ascii="Arial Narrow" w:hAnsi="Arial Narrow" w:cstheme="minorHAnsi"/>
          <w:b/>
          <w:u w:val="single"/>
        </w:rPr>
      </w:pPr>
    </w:p>
    <w:p w14:paraId="42A17F47" w14:textId="77777777" w:rsidR="006F367B" w:rsidRDefault="006F367B" w:rsidP="006F367B">
      <w:pPr>
        <w:spacing w:after="0" w:line="240" w:lineRule="auto"/>
        <w:jc w:val="center"/>
        <w:rPr>
          <w:rFonts w:ascii="Arial Narrow" w:hAnsi="Arial Narrow" w:cstheme="minorHAnsi"/>
          <w:b/>
          <w:u w:val="single"/>
        </w:rPr>
      </w:pPr>
    </w:p>
    <w:p w14:paraId="489C9252" w14:textId="77777777" w:rsidR="006F367B" w:rsidRDefault="006F367B" w:rsidP="006F367B">
      <w:pPr>
        <w:spacing w:after="0" w:line="240" w:lineRule="auto"/>
        <w:jc w:val="center"/>
        <w:rPr>
          <w:rFonts w:ascii="Arial Narrow" w:hAnsi="Arial Narrow" w:cstheme="minorHAnsi"/>
          <w:b/>
          <w:u w:val="single"/>
        </w:rPr>
      </w:pPr>
    </w:p>
    <w:p w14:paraId="39A6313A" w14:textId="77777777" w:rsidR="006F367B" w:rsidRDefault="006F367B" w:rsidP="006F367B">
      <w:pPr>
        <w:spacing w:after="0" w:line="240" w:lineRule="auto"/>
        <w:jc w:val="center"/>
        <w:rPr>
          <w:rFonts w:ascii="Arial Narrow" w:hAnsi="Arial Narrow" w:cstheme="minorHAnsi"/>
          <w:b/>
          <w:u w:val="single"/>
        </w:rPr>
      </w:pPr>
    </w:p>
    <w:p w14:paraId="37BB44F4" w14:textId="77777777" w:rsidR="006F367B" w:rsidRDefault="006F367B" w:rsidP="006F367B">
      <w:pPr>
        <w:spacing w:after="0" w:line="240" w:lineRule="auto"/>
        <w:jc w:val="center"/>
        <w:rPr>
          <w:rFonts w:ascii="Arial Narrow" w:hAnsi="Arial Narrow" w:cstheme="minorHAnsi"/>
          <w:b/>
          <w:u w:val="single"/>
        </w:rPr>
      </w:pPr>
    </w:p>
    <w:p w14:paraId="2651180A" w14:textId="77777777" w:rsidR="006F367B" w:rsidRDefault="006F367B" w:rsidP="006F367B">
      <w:pPr>
        <w:spacing w:after="0" w:line="240" w:lineRule="auto"/>
        <w:jc w:val="center"/>
        <w:rPr>
          <w:rFonts w:ascii="Arial Narrow" w:hAnsi="Arial Narrow" w:cstheme="minorHAnsi"/>
          <w:b/>
          <w:u w:val="single"/>
        </w:rPr>
      </w:pPr>
    </w:p>
    <w:p w14:paraId="1013F17B" w14:textId="77777777" w:rsidR="006F367B" w:rsidRDefault="006F367B" w:rsidP="006F367B">
      <w:pPr>
        <w:spacing w:after="0" w:line="240" w:lineRule="auto"/>
        <w:jc w:val="center"/>
        <w:rPr>
          <w:rFonts w:ascii="Arial Narrow" w:hAnsi="Arial Narrow" w:cstheme="minorHAnsi"/>
          <w:b/>
          <w:u w:val="single"/>
        </w:rPr>
      </w:pPr>
    </w:p>
    <w:p w14:paraId="6823B7D9" w14:textId="77777777" w:rsidR="006F367B" w:rsidRDefault="006F367B" w:rsidP="006F367B">
      <w:pPr>
        <w:spacing w:after="0" w:line="240" w:lineRule="auto"/>
        <w:jc w:val="center"/>
        <w:rPr>
          <w:rFonts w:ascii="Arial Narrow" w:hAnsi="Arial Narrow" w:cstheme="minorHAnsi"/>
          <w:b/>
          <w:u w:val="single"/>
        </w:rPr>
      </w:pPr>
    </w:p>
    <w:p w14:paraId="3D50FA91" w14:textId="77777777" w:rsidR="006F367B" w:rsidRDefault="006F367B" w:rsidP="006F367B">
      <w:pPr>
        <w:spacing w:after="0" w:line="240" w:lineRule="auto"/>
        <w:jc w:val="center"/>
        <w:rPr>
          <w:rFonts w:ascii="Arial Narrow" w:hAnsi="Arial Narrow" w:cstheme="minorHAnsi"/>
          <w:b/>
          <w:u w:val="single"/>
        </w:rPr>
      </w:pPr>
    </w:p>
    <w:p w14:paraId="66A95461" w14:textId="77777777" w:rsidR="006F367B" w:rsidRDefault="006F367B" w:rsidP="006F367B">
      <w:pPr>
        <w:spacing w:after="0" w:line="240" w:lineRule="auto"/>
        <w:jc w:val="center"/>
        <w:rPr>
          <w:rFonts w:ascii="Arial Narrow" w:hAnsi="Arial Narrow" w:cstheme="minorHAnsi"/>
          <w:b/>
          <w:u w:val="single"/>
        </w:rPr>
      </w:pPr>
    </w:p>
    <w:p w14:paraId="091706ED" w14:textId="77777777" w:rsidR="006F367B" w:rsidRDefault="006F367B" w:rsidP="006F367B">
      <w:pPr>
        <w:spacing w:after="0" w:line="240" w:lineRule="auto"/>
        <w:jc w:val="center"/>
        <w:rPr>
          <w:rFonts w:ascii="Arial Narrow" w:hAnsi="Arial Narrow" w:cstheme="minorHAnsi"/>
          <w:b/>
          <w:u w:val="single"/>
        </w:rPr>
      </w:pPr>
    </w:p>
    <w:p w14:paraId="537164F9" w14:textId="77777777" w:rsidR="006F367B" w:rsidRDefault="006F367B" w:rsidP="006F367B">
      <w:pPr>
        <w:spacing w:after="0" w:line="240" w:lineRule="auto"/>
        <w:jc w:val="center"/>
        <w:rPr>
          <w:rFonts w:ascii="Arial Narrow" w:hAnsi="Arial Narrow" w:cstheme="minorHAnsi"/>
          <w:b/>
          <w:u w:val="single"/>
        </w:rPr>
      </w:pPr>
    </w:p>
    <w:p w14:paraId="403B8B1C" w14:textId="77777777" w:rsidR="006F367B" w:rsidRDefault="006F367B" w:rsidP="006F367B">
      <w:pPr>
        <w:spacing w:after="0" w:line="240" w:lineRule="auto"/>
        <w:jc w:val="center"/>
        <w:rPr>
          <w:rFonts w:ascii="Arial Narrow" w:hAnsi="Arial Narrow" w:cstheme="minorHAnsi"/>
          <w:b/>
          <w:u w:val="single"/>
        </w:rPr>
      </w:pPr>
    </w:p>
    <w:p w14:paraId="4754852B" w14:textId="77777777" w:rsidR="006F367B" w:rsidRDefault="006F367B" w:rsidP="006F367B">
      <w:pPr>
        <w:spacing w:after="0" w:line="240" w:lineRule="auto"/>
        <w:jc w:val="center"/>
        <w:rPr>
          <w:rFonts w:ascii="Arial Narrow" w:hAnsi="Arial Narrow" w:cstheme="minorHAnsi"/>
          <w:b/>
          <w:u w:val="single"/>
        </w:rPr>
      </w:pPr>
    </w:p>
    <w:p w14:paraId="10858DDA" w14:textId="77777777" w:rsidR="006F367B" w:rsidRDefault="006F367B" w:rsidP="006F367B">
      <w:pPr>
        <w:spacing w:after="0" w:line="240" w:lineRule="auto"/>
        <w:jc w:val="center"/>
        <w:rPr>
          <w:rFonts w:ascii="Arial Narrow" w:hAnsi="Arial Narrow" w:cstheme="minorHAnsi"/>
          <w:b/>
          <w:u w:val="single"/>
        </w:rPr>
      </w:pPr>
    </w:p>
    <w:p w14:paraId="6E9FA5C1" w14:textId="77777777" w:rsidR="006F367B" w:rsidRDefault="006F367B" w:rsidP="006F367B">
      <w:pPr>
        <w:spacing w:after="0" w:line="240" w:lineRule="auto"/>
        <w:jc w:val="center"/>
        <w:rPr>
          <w:rFonts w:ascii="Arial Narrow" w:hAnsi="Arial Narrow" w:cstheme="minorHAnsi"/>
          <w:b/>
          <w:u w:val="single"/>
        </w:rPr>
      </w:pPr>
    </w:p>
    <w:p w14:paraId="7DA6DAD7" w14:textId="77777777" w:rsidR="006F367B" w:rsidRDefault="006F367B" w:rsidP="006F367B">
      <w:pPr>
        <w:spacing w:after="0" w:line="240" w:lineRule="auto"/>
        <w:jc w:val="center"/>
        <w:rPr>
          <w:rFonts w:ascii="Arial Narrow" w:hAnsi="Arial Narrow" w:cstheme="minorHAnsi"/>
          <w:b/>
          <w:u w:val="single"/>
        </w:rPr>
      </w:pPr>
    </w:p>
    <w:p w14:paraId="05266285" w14:textId="77777777" w:rsidR="006F367B" w:rsidRDefault="006F367B" w:rsidP="006F367B">
      <w:pPr>
        <w:spacing w:after="0" w:line="240" w:lineRule="auto"/>
        <w:jc w:val="center"/>
        <w:rPr>
          <w:rFonts w:ascii="Arial Narrow" w:hAnsi="Arial Narrow" w:cstheme="minorHAnsi"/>
          <w:b/>
          <w:u w:val="single"/>
        </w:rPr>
      </w:pPr>
    </w:p>
    <w:p w14:paraId="2C9E37E6" w14:textId="77777777" w:rsidR="006F367B" w:rsidRDefault="006F367B" w:rsidP="006F367B">
      <w:pPr>
        <w:spacing w:after="0" w:line="240" w:lineRule="auto"/>
        <w:jc w:val="center"/>
        <w:rPr>
          <w:rFonts w:ascii="Arial Narrow" w:hAnsi="Arial Narrow" w:cstheme="minorHAnsi"/>
          <w:b/>
          <w:u w:val="single"/>
        </w:rPr>
      </w:pPr>
    </w:p>
    <w:p w14:paraId="4CD33324" w14:textId="77777777" w:rsidR="006F367B" w:rsidRDefault="006F367B" w:rsidP="006F367B">
      <w:pPr>
        <w:spacing w:after="0" w:line="240" w:lineRule="auto"/>
        <w:jc w:val="center"/>
        <w:rPr>
          <w:rFonts w:ascii="Arial Narrow" w:hAnsi="Arial Narrow" w:cstheme="minorHAnsi"/>
          <w:b/>
          <w:u w:val="single"/>
        </w:rPr>
      </w:pPr>
    </w:p>
    <w:p w14:paraId="5D5DDBF2" w14:textId="77777777" w:rsidR="006F367B" w:rsidRDefault="006F367B" w:rsidP="006F367B">
      <w:pPr>
        <w:spacing w:after="0" w:line="240" w:lineRule="auto"/>
        <w:jc w:val="center"/>
        <w:rPr>
          <w:rFonts w:ascii="Arial Narrow" w:hAnsi="Arial Narrow" w:cstheme="minorHAnsi"/>
          <w:b/>
          <w:u w:val="single"/>
        </w:rPr>
      </w:pPr>
    </w:p>
    <w:p w14:paraId="74CBB405" w14:textId="77777777" w:rsidR="006F367B" w:rsidRDefault="006F367B" w:rsidP="006F367B">
      <w:pPr>
        <w:spacing w:after="0" w:line="240" w:lineRule="auto"/>
        <w:jc w:val="center"/>
        <w:rPr>
          <w:rFonts w:ascii="Arial Narrow" w:hAnsi="Arial Narrow" w:cstheme="minorHAnsi"/>
          <w:b/>
          <w:u w:val="single"/>
        </w:rPr>
      </w:pPr>
    </w:p>
    <w:p w14:paraId="45C60D3E" w14:textId="77777777" w:rsidR="006F367B" w:rsidRDefault="006F367B" w:rsidP="006F367B">
      <w:pPr>
        <w:spacing w:after="0" w:line="240" w:lineRule="auto"/>
        <w:jc w:val="center"/>
        <w:rPr>
          <w:rFonts w:ascii="Arial Narrow" w:hAnsi="Arial Narrow" w:cstheme="minorHAnsi"/>
          <w:b/>
          <w:u w:val="single"/>
        </w:rPr>
      </w:pPr>
    </w:p>
    <w:p w14:paraId="59F6CCE1" w14:textId="77777777" w:rsidR="006F367B" w:rsidRDefault="006F367B" w:rsidP="006F367B">
      <w:pPr>
        <w:spacing w:after="0" w:line="240" w:lineRule="auto"/>
        <w:jc w:val="center"/>
        <w:rPr>
          <w:rFonts w:ascii="Arial Narrow" w:hAnsi="Arial Narrow" w:cstheme="minorHAnsi"/>
          <w:b/>
          <w:u w:val="single"/>
        </w:rPr>
      </w:pPr>
    </w:p>
    <w:p w14:paraId="6C1EA6E8" w14:textId="77777777" w:rsidR="006F367B" w:rsidRPr="007A7F38" w:rsidRDefault="006F367B" w:rsidP="006F367B">
      <w:pPr>
        <w:spacing w:after="0" w:line="240" w:lineRule="auto"/>
        <w:jc w:val="center"/>
        <w:rPr>
          <w:rFonts w:ascii="Arial Narrow" w:hAnsi="Arial Narrow" w:cstheme="minorHAnsi"/>
          <w:b/>
          <w:u w:val="single"/>
        </w:rPr>
      </w:pPr>
      <w:r>
        <w:rPr>
          <w:rFonts w:ascii="Arial Narrow" w:hAnsi="Arial Narrow" w:cstheme="minorHAnsi"/>
          <w:b/>
          <w:u w:val="single"/>
        </w:rPr>
        <w:t>INFORMACION PAS ANKETËS</w:t>
      </w:r>
    </w:p>
    <w:p w14:paraId="6EF603F2" w14:textId="77777777" w:rsidR="006F367B" w:rsidRPr="007A7F38" w:rsidRDefault="006F367B" w:rsidP="006F367B">
      <w:pPr>
        <w:spacing w:after="0" w:line="240" w:lineRule="auto"/>
        <w:jc w:val="center"/>
        <w:rPr>
          <w:rFonts w:ascii="Arial Narrow" w:hAnsi="Arial Narrow" w:cstheme="minorHAnsi"/>
          <w:b/>
        </w:rPr>
      </w:pPr>
    </w:p>
    <w:p w14:paraId="6F0249E1" w14:textId="77777777" w:rsidR="006F367B" w:rsidRPr="007A7F38" w:rsidRDefault="006F367B" w:rsidP="006F367B">
      <w:pPr>
        <w:spacing w:after="0" w:line="240" w:lineRule="auto"/>
        <w:jc w:val="center"/>
        <w:rPr>
          <w:rFonts w:ascii="Arial Narrow" w:hAnsi="Arial Narrow" w:cstheme="minorHAnsi"/>
          <w:b/>
          <w:u w:val="single"/>
        </w:rPr>
      </w:pPr>
      <w:r w:rsidRPr="007A7F38">
        <w:rPr>
          <w:rFonts w:ascii="Arial Narrow" w:hAnsi="Arial Narrow" w:cstheme="minorHAnsi"/>
          <w:b/>
        </w:rPr>
        <w:t>[</w:t>
      </w:r>
      <w:proofErr w:type="spellStart"/>
      <w:r>
        <w:rPr>
          <w:rFonts w:ascii="Arial Narrow" w:hAnsi="Arial Narrow" w:cstheme="minorHAnsi"/>
          <w:b/>
        </w:rPr>
        <w:t>Anketuesi</w:t>
      </w:r>
      <w:proofErr w:type="spellEnd"/>
      <w:r>
        <w:rPr>
          <w:rFonts w:ascii="Arial Narrow" w:hAnsi="Arial Narrow" w:cstheme="minorHAnsi"/>
          <w:b/>
        </w:rPr>
        <w:t xml:space="preserve"> </w:t>
      </w:r>
      <w:proofErr w:type="spellStart"/>
      <w:r>
        <w:rPr>
          <w:rFonts w:ascii="Arial Narrow" w:hAnsi="Arial Narrow" w:cstheme="minorHAnsi"/>
          <w:b/>
        </w:rPr>
        <w:t>duhet</w:t>
      </w:r>
      <w:proofErr w:type="spellEnd"/>
      <w:r>
        <w:rPr>
          <w:rFonts w:ascii="Arial Narrow" w:hAnsi="Arial Narrow" w:cstheme="minorHAnsi"/>
          <w:b/>
        </w:rPr>
        <w:t xml:space="preserve"> </w:t>
      </w:r>
      <w:proofErr w:type="spellStart"/>
      <w:r>
        <w:rPr>
          <w:rFonts w:ascii="Arial Narrow" w:hAnsi="Arial Narrow" w:cstheme="minorHAnsi"/>
          <w:b/>
        </w:rPr>
        <w:t>të</w:t>
      </w:r>
      <w:proofErr w:type="spellEnd"/>
      <w:r>
        <w:rPr>
          <w:rFonts w:ascii="Arial Narrow" w:hAnsi="Arial Narrow" w:cstheme="minorHAnsi"/>
          <w:b/>
        </w:rPr>
        <w:t xml:space="preserve"> </w:t>
      </w:r>
      <w:proofErr w:type="spellStart"/>
      <w:r>
        <w:rPr>
          <w:rFonts w:ascii="Arial Narrow" w:hAnsi="Arial Narrow" w:cstheme="minorHAnsi"/>
          <w:b/>
        </w:rPr>
        <w:t>plotësojë</w:t>
      </w:r>
      <w:proofErr w:type="spellEnd"/>
      <w:r>
        <w:rPr>
          <w:rFonts w:ascii="Arial Narrow" w:hAnsi="Arial Narrow" w:cstheme="minorHAnsi"/>
          <w:b/>
        </w:rPr>
        <w:t xml:space="preserve"> </w:t>
      </w:r>
      <w:proofErr w:type="spellStart"/>
      <w:r>
        <w:rPr>
          <w:rFonts w:ascii="Arial Narrow" w:hAnsi="Arial Narrow" w:cstheme="minorHAnsi"/>
          <w:b/>
        </w:rPr>
        <w:t>këtë</w:t>
      </w:r>
      <w:proofErr w:type="spellEnd"/>
      <w:r>
        <w:rPr>
          <w:rFonts w:ascii="Arial Narrow" w:hAnsi="Arial Narrow" w:cstheme="minorHAnsi"/>
          <w:b/>
        </w:rPr>
        <w:t xml:space="preserve"> </w:t>
      </w:r>
      <w:proofErr w:type="spellStart"/>
      <w:r>
        <w:rPr>
          <w:rFonts w:ascii="Arial Narrow" w:hAnsi="Arial Narrow" w:cstheme="minorHAnsi"/>
          <w:b/>
        </w:rPr>
        <w:t>pjesë</w:t>
      </w:r>
      <w:proofErr w:type="spellEnd"/>
      <w:r>
        <w:rPr>
          <w:rFonts w:ascii="Arial Narrow" w:hAnsi="Arial Narrow" w:cstheme="minorHAnsi"/>
          <w:b/>
        </w:rPr>
        <w:t xml:space="preserve"> pas </w:t>
      </w:r>
      <w:proofErr w:type="spellStart"/>
      <w:r>
        <w:rPr>
          <w:rFonts w:ascii="Arial Narrow" w:hAnsi="Arial Narrow" w:cstheme="minorHAnsi"/>
          <w:b/>
        </w:rPr>
        <w:t>anketimit</w:t>
      </w:r>
      <w:proofErr w:type="spellEnd"/>
      <w:r w:rsidRPr="007A7F38">
        <w:rPr>
          <w:rFonts w:ascii="Arial Narrow" w:hAnsi="Arial Narrow" w:cstheme="minorHAnsi"/>
          <w:b/>
        </w:rPr>
        <w:t>.]</w:t>
      </w:r>
    </w:p>
    <w:p w14:paraId="45D93D64" w14:textId="77777777" w:rsidR="006F367B" w:rsidRPr="00071FB0" w:rsidRDefault="006F367B" w:rsidP="006F367B">
      <w:pPr>
        <w:spacing w:after="0" w:line="240" w:lineRule="auto"/>
        <w:rPr>
          <w:rFonts w:ascii="Arial Narrow" w:hAnsi="Arial Narrow"/>
          <w:sz w:val="20"/>
          <w:szCs w:val="20"/>
        </w:rPr>
      </w:pPr>
    </w:p>
    <w:tbl>
      <w:tblPr>
        <w:tblStyle w:val="TableGrid"/>
        <w:tblW w:w="10771" w:type="dxa"/>
        <w:tblInd w:w="-252" w:type="dxa"/>
        <w:tblLook w:val="04A0" w:firstRow="1" w:lastRow="0" w:firstColumn="1" w:lastColumn="0" w:noHBand="0" w:noVBand="1"/>
      </w:tblPr>
      <w:tblGrid>
        <w:gridCol w:w="1169"/>
        <w:gridCol w:w="1169"/>
        <w:gridCol w:w="4640"/>
        <w:gridCol w:w="3775"/>
        <w:gridCol w:w="18"/>
      </w:tblGrid>
      <w:tr w:rsidR="00A83583" w:rsidRPr="00071FB0" w14:paraId="67E562DE" w14:textId="77777777" w:rsidTr="00A83583">
        <w:trPr>
          <w:gridAfter w:val="1"/>
          <w:wAfter w:w="18" w:type="dxa"/>
        </w:trPr>
        <w:tc>
          <w:tcPr>
            <w:tcW w:w="1169" w:type="dxa"/>
          </w:tcPr>
          <w:p w14:paraId="63B27E92" w14:textId="7D388334"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PSU</w:t>
            </w:r>
          </w:p>
        </w:tc>
        <w:tc>
          <w:tcPr>
            <w:tcW w:w="1169" w:type="dxa"/>
          </w:tcPr>
          <w:p w14:paraId="3A14FA86" w14:textId="7F726C52" w:rsidR="00A83583" w:rsidRPr="00071FB0" w:rsidRDefault="00A83583" w:rsidP="00A83583">
            <w:pPr>
              <w:ind w:left="0"/>
              <w:rPr>
                <w:rFonts w:ascii="Arial Narrow" w:hAnsi="Arial Narrow"/>
                <w:sz w:val="20"/>
                <w:szCs w:val="20"/>
              </w:rPr>
            </w:pPr>
            <w:r w:rsidRPr="00071FB0">
              <w:rPr>
                <w:rFonts w:ascii="Arial Narrow" w:hAnsi="Arial Narrow" w:cstheme="minorHAnsi"/>
                <w:b/>
                <w:sz w:val="20"/>
                <w:szCs w:val="20"/>
              </w:rPr>
              <w:t>PSU</w:t>
            </w:r>
          </w:p>
        </w:tc>
        <w:tc>
          <w:tcPr>
            <w:tcW w:w="4640" w:type="dxa"/>
          </w:tcPr>
          <w:p w14:paraId="51DBAE4F" w14:textId="77777777" w:rsidR="00A83583" w:rsidRPr="00071FB0" w:rsidRDefault="00A83583" w:rsidP="00A83583">
            <w:pPr>
              <w:ind w:left="0"/>
              <w:rPr>
                <w:rFonts w:ascii="Arial Narrow" w:hAnsi="Arial Narrow"/>
                <w:sz w:val="20"/>
                <w:szCs w:val="20"/>
              </w:rPr>
            </w:pPr>
            <w:proofErr w:type="spellStart"/>
            <w:r w:rsidRPr="00F14704">
              <w:rPr>
                <w:rFonts w:ascii="Arial Narrow" w:hAnsi="Arial Narrow" w:cstheme="minorHAnsi"/>
                <w:sz w:val="20"/>
                <w:szCs w:val="20"/>
              </w:rPr>
              <w:t>Njësia</w:t>
            </w:r>
            <w:proofErr w:type="spellEnd"/>
            <w:r w:rsidRPr="00F14704">
              <w:rPr>
                <w:rFonts w:ascii="Arial Narrow" w:hAnsi="Arial Narrow" w:cstheme="minorHAnsi"/>
                <w:sz w:val="20"/>
                <w:szCs w:val="20"/>
              </w:rPr>
              <w:t xml:space="preserve"> </w:t>
            </w:r>
            <w:proofErr w:type="spellStart"/>
            <w:r>
              <w:rPr>
                <w:rFonts w:ascii="Arial Narrow" w:hAnsi="Arial Narrow" w:cstheme="minorHAnsi"/>
                <w:sz w:val="20"/>
                <w:szCs w:val="20"/>
              </w:rPr>
              <w:t>P</w:t>
            </w:r>
            <w:r w:rsidRPr="00F14704">
              <w:rPr>
                <w:rFonts w:ascii="Arial Narrow" w:hAnsi="Arial Narrow" w:cstheme="minorHAnsi"/>
                <w:sz w:val="20"/>
                <w:szCs w:val="20"/>
              </w:rPr>
              <w:t>rimare</w:t>
            </w:r>
            <w:proofErr w:type="spellEnd"/>
            <w:r w:rsidRPr="00F14704">
              <w:rPr>
                <w:rFonts w:ascii="Arial Narrow" w:hAnsi="Arial Narrow" w:cstheme="minorHAnsi"/>
                <w:sz w:val="20"/>
                <w:szCs w:val="20"/>
              </w:rPr>
              <w:t xml:space="preserve"> e </w:t>
            </w:r>
            <w:proofErr w:type="spellStart"/>
            <w:r>
              <w:rPr>
                <w:rFonts w:ascii="Arial Narrow" w:hAnsi="Arial Narrow" w:cstheme="minorHAnsi"/>
                <w:sz w:val="20"/>
                <w:szCs w:val="20"/>
              </w:rPr>
              <w:t>K</w:t>
            </w:r>
            <w:r w:rsidRPr="00F14704">
              <w:rPr>
                <w:rFonts w:ascii="Arial Narrow" w:hAnsi="Arial Narrow" w:cstheme="minorHAnsi"/>
                <w:sz w:val="20"/>
                <w:szCs w:val="20"/>
              </w:rPr>
              <w:t>ampionimi</w:t>
            </w:r>
            <w:r>
              <w:rPr>
                <w:rFonts w:ascii="Arial Narrow" w:hAnsi="Arial Narrow" w:cstheme="minorHAnsi"/>
                <w:sz w:val="20"/>
                <w:szCs w:val="20"/>
              </w:rPr>
              <w:t>t</w:t>
            </w:r>
            <w:proofErr w:type="spellEnd"/>
          </w:p>
        </w:tc>
        <w:tc>
          <w:tcPr>
            <w:tcW w:w="3775" w:type="dxa"/>
          </w:tcPr>
          <w:p w14:paraId="73BAFF69" w14:textId="77777777" w:rsidR="00A83583" w:rsidRPr="00071FB0" w:rsidRDefault="00A83583" w:rsidP="00A83583">
            <w:pPr>
              <w:ind w:left="0"/>
              <w:rPr>
                <w:rFonts w:ascii="Arial Narrow" w:hAnsi="Arial Narrow"/>
                <w:sz w:val="20"/>
                <w:szCs w:val="20"/>
              </w:rPr>
            </w:pPr>
          </w:p>
        </w:tc>
      </w:tr>
      <w:tr w:rsidR="00A83583" w:rsidRPr="00D4549C" w14:paraId="69B4201B" w14:textId="77777777" w:rsidTr="00A83583">
        <w:trPr>
          <w:gridAfter w:val="1"/>
          <w:wAfter w:w="18" w:type="dxa"/>
        </w:trPr>
        <w:tc>
          <w:tcPr>
            <w:tcW w:w="1169" w:type="dxa"/>
          </w:tcPr>
          <w:p w14:paraId="7C0E6E3A" w14:textId="77777777"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Interview</w:t>
            </w:r>
          </w:p>
          <w:p w14:paraId="33335421" w14:textId="50A7AF84"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Length</w:t>
            </w:r>
          </w:p>
        </w:tc>
        <w:tc>
          <w:tcPr>
            <w:tcW w:w="1169" w:type="dxa"/>
          </w:tcPr>
          <w:p w14:paraId="660EC513" w14:textId="51AE9FBF" w:rsidR="00A83583" w:rsidRPr="00071FB0" w:rsidRDefault="00A83583" w:rsidP="00A83583">
            <w:pPr>
              <w:ind w:left="0"/>
              <w:rPr>
                <w:rFonts w:ascii="Arial Narrow" w:hAnsi="Arial Narrow" w:cstheme="minorHAnsi"/>
                <w:b/>
                <w:sz w:val="20"/>
                <w:szCs w:val="20"/>
              </w:rPr>
            </w:pPr>
            <w:proofErr w:type="spellStart"/>
            <w:r>
              <w:rPr>
                <w:rFonts w:ascii="Arial Narrow" w:hAnsi="Arial Narrow" w:cstheme="minorHAnsi"/>
                <w:b/>
                <w:sz w:val="20"/>
                <w:szCs w:val="20"/>
              </w:rPr>
              <w:t>Kohëzgjatja</w:t>
            </w:r>
            <w:proofErr w:type="spellEnd"/>
            <w:r>
              <w:rPr>
                <w:rFonts w:ascii="Arial Narrow" w:hAnsi="Arial Narrow" w:cstheme="minorHAnsi"/>
                <w:b/>
                <w:sz w:val="20"/>
                <w:szCs w:val="20"/>
              </w:rPr>
              <w:t xml:space="preserve"> e </w:t>
            </w:r>
            <w:proofErr w:type="spellStart"/>
            <w:r>
              <w:rPr>
                <w:rFonts w:ascii="Arial Narrow" w:hAnsi="Arial Narrow" w:cstheme="minorHAnsi"/>
                <w:b/>
                <w:sz w:val="20"/>
                <w:szCs w:val="20"/>
              </w:rPr>
              <w:t>anketimit</w:t>
            </w:r>
            <w:proofErr w:type="spellEnd"/>
          </w:p>
        </w:tc>
        <w:tc>
          <w:tcPr>
            <w:tcW w:w="4640" w:type="dxa"/>
          </w:tcPr>
          <w:p w14:paraId="5FAB4F5B" w14:textId="77777777" w:rsidR="00A83583" w:rsidRPr="00CE484C" w:rsidRDefault="00A83583" w:rsidP="00A83583">
            <w:pPr>
              <w:ind w:left="0"/>
              <w:rPr>
                <w:rFonts w:ascii="Arial Narrow" w:hAnsi="Arial Narrow"/>
                <w:sz w:val="20"/>
                <w:szCs w:val="20"/>
                <w:lang w:val="de-DE"/>
              </w:rPr>
            </w:pPr>
            <w:r w:rsidRPr="00CE484C">
              <w:rPr>
                <w:rFonts w:ascii="Arial Narrow" w:hAnsi="Arial Narrow" w:cstheme="minorHAnsi"/>
                <w:sz w:val="20"/>
                <w:szCs w:val="20"/>
                <w:lang w:val="de-DE"/>
              </w:rPr>
              <w:t>Kohëzgjatja e anketës në minuta</w:t>
            </w:r>
          </w:p>
        </w:tc>
        <w:tc>
          <w:tcPr>
            <w:tcW w:w="3775" w:type="dxa"/>
          </w:tcPr>
          <w:p w14:paraId="4A102DA6" w14:textId="77777777" w:rsidR="00A83583" w:rsidRPr="00CE484C" w:rsidRDefault="00A83583" w:rsidP="00A83583">
            <w:pPr>
              <w:ind w:left="0"/>
              <w:rPr>
                <w:rFonts w:ascii="Arial Narrow" w:hAnsi="Arial Narrow"/>
                <w:sz w:val="20"/>
                <w:szCs w:val="20"/>
                <w:lang w:val="de-DE"/>
              </w:rPr>
            </w:pPr>
          </w:p>
        </w:tc>
      </w:tr>
      <w:tr w:rsidR="00A83583" w:rsidRPr="00071FB0" w14:paraId="49DD5DBE" w14:textId="77777777" w:rsidTr="00A83583">
        <w:tc>
          <w:tcPr>
            <w:tcW w:w="1169" w:type="dxa"/>
          </w:tcPr>
          <w:p w14:paraId="57899B89" w14:textId="4C052BF3"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City</w:t>
            </w:r>
          </w:p>
        </w:tc>
        <w:tc>
          <w:tcPr>
            <w:tcW w:w="1169" w:type="dxa"/>
          </w:tcPr>
          <w:p w14:paraId="3E408DBE" w14:textId="532F457D" w:rsidR="00A83583" w:rsidRPr="00071FB0" w:rsidRDefault="00A83583" w:rsidP="00A83583">
            <w:pPr>
              <w:ind w:left="0"/>
              <w:rPr>
                <w:rFonts w:ascii="Arial Narrow" w:hAnsi="Arial Narrow"/>
                <w:b/>
                <w:sz w:val="20"/>
                <w:szCs w:val="20"/>
                <w:u w:val="single"/>
              </w:rPr>
            </w:pPr>
            <w:proofErr w:type="spellStart"/>
            <w:r>
              <w:rPr>
                <w:rFonts w:ascii="Arial Narrow" w:hAnsi="Arial Narrow" w:cstheme="minorHAnsi"/>
                <w:b/>
                <w:sz w:val="20"/>
                <w:szCs w:val="20"/>
              </w:rPr>
              <w:t>Qyteti</w:t>
            </w:r>
            <w:proofErr w:type="spellEnd"/>
          </w:p>
        </w:tc>
        <w:tc>
          <w:tcPr>
            <w:tcW w:w="4640" w:type="dxa"/>
          </w:tcPr>
          <w:p w14:paraId="4D8A7502" w14:textId="77777777" w:rsidR="00A83583" w:rsidRPr="00071FB0" w:rsidRDefault="00A83583" w:rsidP="00A83583">
            <w:pPr>
              <w:ind w:left="0"/>
              <w:rPr>
                <w:rFonts w:ascii="Arial Narrow" w:hAnsi="Arial Narrow"/>
                <w:b/>
                <w:sz w:val="20"/>
                <w:szCs w:val="20"/>
                <w:u w:val="single"/>
              </w:rPr>
            </w:pPr>
            <w:proofErr w:type="spellStart"/>
            <w:r>
              <w:rPr>
                <w:rFonts w:ascii="Arial Narrow" w:hAnsi="Arial Narrow" w:cstheme="minorHAnsi"/>
                <w:sz w:val="20"/>
                <w:szCs w:val="20"/>
              </w:rPr>
              <w:t>Qyteti</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ku</w:t>
            </w:r>
            <w:proofErr w:type="spellEnd"/>
            <w:r>
              <w:rPr>
                <w:rFonts w:ascii="Arial Narrow" w:hAnsi="Arial Narrow" w:cstheme="minorHAnsi"/>
                <w:sz w:val="20"/>
                <w:szCs w:val="20"/>
              </w:rPr>
              <w:t xml:space="preserve"> jeton </w:t>
            </w:r>
            <w:proofErr w:type="spellStart"/>
            <w:r>
              <w:rPr>
                <w:rFonts w:ascii="Arial Narrow" w:hAnsi="Arial Narrow" w:cstheme="minorHAnsi"/>
                <w:sz w:val="20"/>
                <w:szCs w:val="20"/>
              </w:rPr>
              <w:t>respondenti</w:t>
            </w:r>
            <w:proofErr w:type="spellEnd"/>
          </w:p>
        </w:tc>
        <w:tc>
          <w:tcPr>
            <w:tcW w:w="3793" w:type="dxa"/>
            <w:gridSpan w:val="2"/>
          </w:tcPr>
          <w:p w14:paraId="53B7B667" w14:textId="77777777" w:rsidR="00A83583" w:rsidRPr="00446547" w:rsidRDefault="00A83583" w:rsidP="00A83583">
            <w:pPr>
              <w:ind w:left="0"/>
              <w:rPr>
                <w:rFonts w:ascii="Arial Narrow" w:hAnsi="Arial Narrow" w:cstheme="minorHAnsi"/>
                <w:sz w:val="20"/>
                <w:szCs w:val="20"/>
              </w:rPr>
            </w:pPr>
            <w:r w:rsidRPr="00071FB0">
              <w:rPr>
                <w:rFonts w:ascii="Arial Narrow" w:hAnsi="Arial Narrow" w:cstheme="minorHAnsi"/>
                <w:sz w:val="20"/>
                <w:szCs w:val="20"/>
              </w:rPr>
              <w:t>[</w:t>
            </w:r>
            <w:r>
              <w:rPr>
                <w:rFonts w:ascii="Arial Narrow" w:hAnsi="Arial Narrow" w:cstheme="minorHAnsi"/>
                <w:sz w:val="20"/>
                <w:szCs w:val="20"/>
              </w:rPr>
              <w:t xml:space="preserve">LISTA E QYTETEVE NË TË CILAT JANË ZHVILLUAR </w:t>
            </w:r>
            <w:commentRangeStart w:id="17"/>
            <w:r>
              <w:rPr>
                <w:rFonts w:ascii="Arial Narrow" w:hAnsi="Arial Narrow" w:cstheme="minorHAnsi"/>
                <w:sz w:val="20"/>
                <w:szCs w:val="20"/>
              </w:rPr>
              <w:t>ANKETIMET</w:t>
            </w:r>
            <w:commentRangeEnd w:id="17"/>
            <w:r w:rsidR="007C36BD">
              <w:rPr>
                <w:rStyle w:val="CommentReference"/>
              </w:rPr>
              <w:commentReference w:id="17"/>
            </w:r>
            <w:r>
              <w:rPr>
                <w:rFonts w:ascii="Arial Narrow" w:hAnsi="Arial Narrow" w:cstheme="minorHAnsi"/>
                <w:sz w:val="20"/>
                <w:szCs w:val="20"/>
              </w:rPr>
              <w:t>]</w:t>
            </w:r>
          </w:p>
        </w:tc>
      </w:tr>
      <w:tr w:rsidR="00A83583" w:rsidRPr="00071FB0" w14:paraId="721651B7" w14:textId="77777777" w:rsidTr="00A83583">
        <w:tc>
          <w:tcPr>
            <w:tcW w:w="1169" w:type="dxa"/>
          </w:tcPr>
          <w:p w14:paraId="61102EC2" w14:textId="7D73F0AD"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Region</w:t>
            </w:r>
            <w:r w:rsidRPr="00A61F7C">
              <w:rPr>
                <w:rFonts w:ascii="Arial Narrow" w:hAnsi="Arial Narrow" w:cstheme="minorHAnsi"/>
                <w:b/>
                <w:sz w:val="20"/>
                <w:szCs w:val="20"/>
              </w:rPr>
              <w:tab/>
            </w:r>
          </w:p>
        </w:tc>
        <w:tc>
          <w:tcPr>
            <w:tcW w:w="1169" w:type="dxa"/>
            <w:shd w:val="clear" w:color="auto" w:fill="auto"/>
          </w:tcPr>
          <w:p w14:paraId="4C621113" w14:textId="5520A96A" w:rsidR="00A83583" w:rsidRPr="00071FB0" w:rsidRDefault="00A83583" w:rsidP="00A83583">
            <w:pPr>
              <w:ind w:left="0"/>
              <w:rPr>
                <w:rFonts w:ascii="Arial Narrow" w:hAnsi="Arial Narrow" w:cstheme="minorHAnsi"/>
                <w:b/>
                <w:sz w:val="20"/>
                <w:szCs w:val="20"/>
              </w:rPr>
            </w:pPr>
            <w:proofErr w:type="spellStart"/>
            <w:r>
              <w:rPr>
                <w:rFonts w:ascii="Arial Narrow" w:hAnsi="Arial Narrow" w:cstheme="minorHAnsi"/>
                <w:b/>
                <w:sz w:val="20"/>
                <w:szCs w:val="20"/>
              </w:rPr>
              <w:t>Rajoni</w:t>
            </w:r>
            <w:proofErr w:type="spellEnd"/>
          </w:p>
        </w:tc>
        <w:tc>
          <w:tcPr>
            <w:tcW w:w="4640" w:type="dxa"/>
            <w:shd w:val="clear" w:color="auto" w:fill="auto"/>
          </w:tcPr>
          <w:p w14:paraId="6935D194" w14:textId="77777777" w:rsidR="00A83583" w:rsidRPr="00071FB0" w:rsidRDefault="00A83583" w:rsidP="00A83583">
            <w:pPr>
              <w:ind w:left="0"/>
              <w:rPr>
                <w:rFonts w:ascii="Arial Narrow" w:hAnsi="Arial Narrow" w:cstheme="minorHAnsi"/>
                <w:sz w:val="20"/>
                <w:szCs w:val="20"/>
              </w:rPr>
            </w:pPr>
            <w:proofErr w:type="spellStart"/>
            <w:r>
              <w:rPr>
                <w:rFonts w:ascii="Arial Narrow" w:hAnsi="Arial Narrow" w:cstheme="minorHAnsi"/>
                <w:sz w:val="20"/>
                <w:szCs w:val="20"/>
              </w:rPr>
              <w:t>Rajoni</w:t>
            </w:r>
            <w:proofErr w:type="spellEnd"/>
            <w:r>
              <w:rPr>
                <w:rFonts w:ascii="Arial Narrow" w:hAnsi="Arial Narrow" w:cstheme="minorHAnsi"/>
                <w:sz w:val="20"/>
                <w:szCs w:val="20"/>
              </w:rPr>
              <w:t xml:space="preserve"> I </w:t>
            </w:r>
            <w:proofErr w:type="spellStart"/>
            <w:r>
              <w:rPr>
                <w:rFonts w:ascii="Arial Narrow" w:hAnsi="Arial Narrow" w:cstheme="minorHAnsi"/>
                <w:sz w:val="20"/>
                <w:szCs w:val="20"/>
              </w:rPr>
              <w:t>shtetit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cilin</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është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zhvilluar</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anketimi</w:t>
            </w:r>
            <w:proofErr w:type="spellEnd"/>
          </w:p>
        </w:tc>
        <w:tc>
          <w:tcPr>
            <w:tcW w:w="3793" w:type="dxa"/>
            <w:gridSpan w:val="2"/>
            <w:shd w:val="clear" w:color="auto" w:fill="auto"/>
          </w:tcPr>
          <w:p w14:paraId="50B60623" w14:textId="77777777" w:rsidR="00A83583" w:rsidRPr="00071FB0" w:rsidRDefault="00A83583" w:rsidP="00A83583">
            <w:pPr>
              <w:ind w:left="0"/>
              <w:rPr>
                <w:rFonts w:ascii="Arial Narrow" w:hAnsi="Arial Narrow" w:cstheme="minorHAnsi"/>
                <w:sz w:val="20"/>
                <w:szCs w:val="20"/>
              </w:rPr>
            </w:pPr>
            <w:r w:rsidRPr="00071FB0">
              <w:rPr>
                <w:rFonts w:ascii="Arial Narrow" w:hAnsi="Arial Narrow" w:cstheme="minorHAnsi"/>
                <w:sz w:val="20"/>
                <w:szCs w:val="20"/>
              </w:rPr>
              <w:t>[</w:t>
            </w:r>
            <w:r>
              <w:rPr>
                <w:rFonts w:ascii="Arial Narrow" w:hAnsi="Arial Narrow" w:cstheme="minorHAnsi"/>
                <w:sz w:val="20"/>
                <w:szCs w:val="20"/>
              </w:rPr>
              <w:t xml:space="preserve">LISTA E RAJONEVE NË TË CILAT JANË ZHVILLUAR </w:t>
            </w:r>
            <w:commentRangeStart w:id="18"/>
            <w:commentRangeStart w:id="19"/>
            <w:r>
              <w:rPr>
                <w:rFonts w:ascii="Arial Narrow" w:hAnsi="Arial Narrow" w:cstheme="minorHAnsi"/>
                <w:sz w:val="20"/>
                <w:szCs w:val="20"/>
              </w:rPr>
              <w:t>ANKETIMET</w:t>
            </w:r>
            <w:commentRangeEnd w:id="18"/>
            <w:r w:rsidR="007C36BD">
              <w:rPr>
                <w:rStyle w:val="CommentReference"/>
              </w:rPr>
              <w:commentReference w:id="18"/>
            </w:r>
            <w:commentRangeEnd w:id="19"/>
            <w:r w:rsidR="001A4828">
              <w:rPr>
                <w:rStyle w:val="CommentReference"/>
              </w:rPr>
              <w:commentReference w:id="19"/>
            </w:r>
            <w:r>
              <w:rPr>
                <w:rFonts w:ascii="Arial Narrow" w:hAnsi="Arial Narrow" w:cstheme="minorHAnsi"/>
                <w:sz w:val="20"/>
                <w:szCs w:val="20"/>
              </w:rPr>
              <w:t>]</w:t>
            </w:r>
          </w:p>
        </w:tc>
      </w:tr>
      <w:tr w:rsidR="00A83583" w:rsidRPr="00071FB0" w14:paraId="01268F79" w14:textId="77777777" w:rsidTr="00A83583">
        <w:tc>
          <w:tcPr>
            <w:tcW w:w="1169" w:type="dxa"/>
          </w:tcPr>
          <w:p w14:paraId="2DC07B2F" w14:textId="65A9E3B6" w:rsidR="00A83583" w:rsidRPr="00A61F7C" w:rsidRDefault="00A83583" w:rsidP="00A83583">
            <w:pPr>
              <w:ind w:left="0"/>
              <w:rPr>
                <w:rFonts w:ascii="Arial Narrow" w:hAnsi="Arial Narrow" w:cstheme="minorHAnsi"/>
                <w:b/>
                <w:sz w:val="20"/>
                <w:szCs w:val="20"/>
              </w:rPr>
            </w:pPr>
            <w:r w:rsidRPr="00A61F7C">
              <w:rPr>
                <w:rFonts w:ascii="Arial Narrow" w:hAnsi="Arial Narrow" w:cstheme="minorHAnsi"/>
                <w:b/>
                <w:sz w:val="20"/>
                <w:szCs w:val="20"/>
              </w:rPr>
              <w:t>TYPE</w:t>
            </w:r>
          </w:p>
        </w:tc>
        <w:tc>
          <w:tcPr>
            <w:tcW w:w="1169" w:type="dxa"/>
            <w:shd w:val="clear" w:color="auto" w:fill="auto"/>
          </w:tcPr>
          <w:p w14:paraId="5D49D3FD" w14:textId="44DEADDB" w:rsidR="00A83583" w:rsidRPr="00071FB0" w:rsidRDefault="00A83583" w:rsidP="00A83583">
            <w:pPr>
              <w:ind w:left="0"/>
              <w:rPr>
                <w:rFonts w:ascii="Arial Narrow" w:hAnsi="Arial Narrow" w:cstheme="minorHAnsi"/>
                <w:b/>
                <w:sz w:val="20"/>
                <w:szCs w:val="20"/>
              </w:rPr>
            </w:pPr>
            <w:r>
              <w:rPr>
                <w:rFonts w:ascii="Arial Narrow" w:hAnsi="Arial Narrow" w:cstheme="minorHAnsi"/>
                <w:b/>
                <w:sz w:val="20"/>
                <w:szCs w:val="20"/>
              </w:rPr>
              <w:t>Urban</w:t>
            </w:r>
          </w:p>
        </w:tc>
        <w:tc>
          <w:tcPr>
            <w:tcW w:w="4640" w:type="dxa"/>
            <w:shd w:val="clear" w:color="auto" w:fill="auto"/>
          </w:tcPr>
          <w:p w14:paraId="74566A26" w14:textId="77777777" w:rsidR="00A83583" w:rsidRPr="00071FB0" w:rsidRDefault="00A83583" w:rsidP="00A83583">
            <w:pPr>
              <w:ind w:left="0"/>
              <w:rPr>
                <w:rFonts w:ascii="Arial Narrow" w:hAnsi="Arial Narrow" w:cstheme="minorHAnsi"/>
                <w:sz w:val="20"/>
                <w:szCs w:val="20"/>
              </w:rPr>
            </w:pPr>
            <w:proofErr w:type="spellStart"/>
            <w:r>
              <w:rPr>
                <w:rFonts w:ascii="Arial Narrow" w:hAnsi="Arial Narrow" w:cstheme="minorHAnsi"/>
                <w:sz w:val="20"/>
                <w:szCs w:val="20"/>
              </w:rPr>
              <w:t>Lloji</w:t>
            </w:r>
            <w:proofErr w:type="spellEnd"/>
            <w:r>
              <w:rPr>
                <w:rFonts w:ascii="Arial Narrow" w:hAnsi="Arial Narrow" w:cstheme="minorHAnsi"/>
                <w:sz w:val="20"/>
                <w:szCs w:val="20"/>
              </w:rPr>
              <w:t xml:space="preserve"> I </w:t>
            </w:r>
            <w:proofErr w:type="spellStart"/>
            <w:r>
              <w:rPr>
                <w:rFonts w:ascii="Arial Narrow" w:hAnsi="Arial Narrow" w:cstheme="minorHAnsi"/>
                <w:sz w:val="20"/>
                <w:szCs w:val="20"/>
              </w:rPr>
              <w:t>rajonit</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ku</w:t>
            </w:r>
            <w:proofErr w:type="spellEnd"/>
            <w:r>
              <w:rPr>
                <w:rFonts w:ascii="Arial Narrow" w:hAnsi="Arial Narrow" w:cstheme="minorHAnsi"/>
                <w:sz w:val="20"/>
                <w:szCs w:val="20"/>
              </w:rPr>
              <w:t xml:space="preserve"> jeton </w:t>
            </w:r>
            <w:proofErr w:type="spellStart"/>
            <w:r>
              <w:rPr>
                <w:rFonts w:ascii="Arial Narrow" w:hAnsi="Arial Narrow" w:cstheme="minorHAnsi"/>
                <w:sz w:val="20"/>
                <w:szCs w:val="20"/>
              </w:rPr>
              <w:t>respondenti</w:t>
            </w:r>
            <w:proofErr w:type="spellEnd"/>
          </w:p>
        </w:tc>
        <w:tc>
          <w:tcPr>
            <w:tcW w:w="3793" w:type="dxa"/>
            <w:gridSpan w:val="2"/>
            <w:shd w:val="clear" w:color="auto" w:fill="auto"/>
          </w:tcPr>
          <w:p w14:paraId="32331A75" w14:textId="77777777" w:rsidR="00A83583" w:rsidRDefault="00A83583" w:rsidP="00A83583">
            <w:pPr>
              <w:ind w:left="0"/>
              <w:rPr>
                <w:rFonts w:ascii="Arial Narrow" w:hAnsi="Arial Narrow"/>
                <w:sz w:val="20"/>
                <w:szCs w:val="20"/>
                <w:u w:val="dotted"/>
              </w:rPr>
            </w:pPr>
            <w:r>
              <w:rPr>
                <w:rFonts w:ascii="Arial Narrow" w:hAnsi="Arial Narrow" w:cstheme="minorHAnsi"/>
                <w:sz w:val="20"/>
                <w:szCs w:val="20"/>
              </w:rPr>
              <w:t>Urban</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Pr>
                <w:rFonts w:ascii="Arial Narrow" w:hAnsi="Arial Narrow"/>
                <w:sz w:val="20"/>
                <w:szCs w:val="20"/>
                <w:u w:val="dotted"/>
              </w:rPr>
              <w:t>1</w:t>
            </w:r>
          </w:p>
          <w:p w14:paraId="6D8ACEA5" w14:textId="77777777" w:rsidR="00A83583" w:rsidRPr="00071FB0" w:rsidRDefault="00A83583" w:rsidP="00A83583">
            <w:pPr>
              <w:ind w:left="0"/>
              <w:rPr>
                <w:rFonts w:ascii="Arial Narrow" w:hAnsi="Arial Narrow" w:cstheme="minorHAnsi"/>
                <w:sz w:val="20"/>
                <w:szCs w:val="20"/>
              </w:rPr>
            </w:pPr>
            <w:r>
              <w:rPr>
                <w:rFonts w:ascii="Arial Narrow" w:hAnsi="Arial Narrow" w:cstheme="minorHAnsi"/>
                <w:sz w:val="20"/>
                <w:szCs w:val="20"/>
              </w:rPr>
              <w:t>Rural</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Pr>
                <w:rFonts w:ascii="Arial Narrow" w:hAnsi="Arial Narrow"/>
                <w:sz w:val="20"/>
                <w:szCs w:val="20"/>
                <w:u w:val="dotted"/>
              </w:rPr>
              <w:t>2</w:t>
            </w:r>
          </w:p>
        </w:tc>
      </w:tr>
    </w:tbl>
    <w:p w14:paraId="3F5ACE6D" w14:textId="77777777" w:rsidR="006F367B" w:rsidRPr="00071FB0" w:rsidRDefault="006F367B" w:rsidP="006F367B">
      <w:pPr>
        <w:spacing w:after="0" w:line="240" w:lineRule="auto"/>
        <w:ind w:left="0"/>
        <w:rPr>
          <w:rFonts w:ascii="Arial Narrow" w:hAnsi="Arial Narrow"/>
          <w:sz w:val="20"/>
          <w:szCs w:val="20"/>
        </w:rPr>
      </w:pPr>
    </w:p>
    <w:tbl>
      <w:tblPr>
        <w:tblStyle w:val="TableGrid"/>
        <w:tblW w:w="0" w:type="auto"/>
        <w:tblInd w:w="-252" w:type="dxa"/>
        <w:tblLook w:val="04A0" w:firstRow="1" w:lastRow="0" w:firstColumn="1" w:lastColumn="0" w:noHBand="0" w:noVBand="1"/>
      </w:tblPr>
      <w:tblGrid>
        <w:gridCol w:w="1148"/>
        <w:gridCol w:w="4659"/>
        <w:gridCol w:w="3795"/>
      </w:tblGrid>
      <w:tr w:rsidR="006F367B" w:rsidRPr="00D4549C" w14:paraId="2B4621B1" w14:textId="77777777" w:rsidTr="00C64468">
        <w:tc>
          <w:tcPr>
            <w:tcW w:w="1170" w:type="dxa"/>
          </w:tcPr>
          <w:p w14:paraId="19AE11A7" w14:textId="77777777" w:rsidR="006F367B" w:rsidRPr="00071FB0" w:rsidRDefault="006F367B" w:rsidP="00C64468">
            <w:pPr>
              <w:ind w:left="0"/>
              <w:rPr>
                <w:rFonts w:ascii="Arial Narrow" w:hAnsi="Arial Narrow"/>
                <w:sz w:val="20"/>
                <w:szCs w:val="20"/>
              </w:rPr>
            </w:pPr>
            <w:r w:rsidRPr="00071FB0">
              <w:rPr>
                <w:rFonts w:ascii="Arial Narrow" w:hAnsi="Arial Narrow" w:cstheme="minorHAnsi"/>
                <w:b/>
                <w:sz w:val="20"/>
                <w:szCs w:val="20"/>
              </w:rPr>
              <w:t>B1</w:t>
            </w:r>
          </w:p>
        </w:tc>
        <w:tc>
          <w:tcPr>
            <w:tcW w:w="4770" w:type="dxa"/>
          </w:tcPr>
          <w:p w14:paraId="45E801BE" w14:textId="77777777" w:rsidR="006F367B" w:rsidRPr="00CE484C" w:rsidRDefault="006F367B" w:rsidP="00C64468">
            <w:pPr>
              <w:ind w:left="0"/>
              <w:rPr>
                <w:rFonts w:ascii="Arial Narrow" w:hAnsi="Arial Narrow"/>
                <w:sz w:val="20"/>
                <w:szCs w:val="20"/>
                <w:lang w:val="de-DE"/>
              </w:rPr>
            </w:pPr>
            <w:r w:rsidRPr="00CE484C">
              <w:rPr>
                <w:rFonts w:ascii="Arial Narrow" w:hAnsi="Arial Narrow" w:cstheme="minorHAnsi"/>
                <w:sz w:val="20"/>
                <w:szCs w:val="20"/>
                <w:lang w:val="de-DE"/>
              </w:rPr>
              <w:t>Identifikoni llojin e veçantë të banimit</w:t>
            </w:r>
          </w:p>
        </w:tc>
        <w:tc>
          <w:tcPr>
            <w:tcW w:w="3870" w:type="dxa"/>
          </w:tcPr>
          <w:p w14:paraId="7097BA33" w14:textId="77777777" w:rsidR="006F367B" w:rsidRPr="00CE484C" w:rsidRDefault="006F367B" w:rsidP="00C64468">
            <w:pPr>
              <w:ind w:left="0" w:right="0"/>
              <w:rPr>
                <w:rFonts w:ascii="Arial Narrow" w:hAnsi="Arial Narrow" w:cstheme="minorHAnsi"/>
                <w:sz w:val="20"/>
                <w:lang w:val="de-DE"/>
              </w:rPr>
            </w:pPr>
            <w:r w:rsidRPr="00CE484C">
              <w:rPr>
                <w:rFonts w:ascii="Arial Narrow" w:hAnsi="Arial Narrow" w:cstheme="minorHAnsi"/>
                <w:sz w:val="20"/>
                <w:lang w:val="de-DE"/>
              </w:rPr>
              <w:t>Shtëpi e pavarur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657AD5">
              <w:rPr>
                <w:rFonts w:ascii="Arial Narrow" w:hAnsi="Arial Narrow"/>
                <w:sz w:val="20"/>
                <w:szCs w:val="20"/>
                <w:lang w:val="de-DE"/>
              </w:rPr>
              <w:t>1</w:t>
            </w:r>
          </w:p>
          <w:p w14:paraId="07CF311D" w14:textId="77777777" w:rsidR="006F367B" w:rsidRPr="00CE484C" w:rsidRDefault="006F367B" w:rsidP="00C64468">
            <w:pPr>
              <w:ind w:left="0" w:right="0"/>
              <w:rPr>
                <w:rFonts w:ascii="Arial Narrow" w:hAnsi="Arial Narrow" w:cstheme="minorHAnsi"/>
                <w:sz w:val="20"/>
                <w:lang w:val="de-DE"/>
              </w:rPr>
            </w:pPr>
            <w:r w:rsidRPr="00CE484C">
              <w:rPr>
                <w:rFonts w:ascii="Arial Narrow" w:hAnsi="Arial Narrow" w:cstheme="minorHAnsi"/>
                <w:sz w:val="20"/>
                <w:lang w:val="de-DE"/>
              </w:rPr>
              <w:t>Apartament në ndërtesë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657AD5">
              <w:rPr>
                <w:rFonts w:ascii="Arial Narrow" w:hAnsi="Arial Narrow"/>
                <w:sz w:val="20"/>
                <w:szCs w:val="20"/>
                <w:lang w:val="de-DE"/>
              </w:rPr>
              <w:t>2</w:t>
            </w:r>
          </w:p>
          <w:p w14:paraId="329BDF4E" w14:textId="77777777" w:rsidR="006F367B" w:rsidRPr="00CE484C" w:rsidRDefault="006F367B" w:rsidP="00C64468">
            <w:pPr>
              <w:ind w:left="0" w:right="0"/>
              <w:rPr>
                <w:rFonts w:ascii="Arial Narrow" w:hAnsi="Arial Narrow" w:cstheme="minorHAnsi"/>
                <w:sz w:val="20"/>
                <w:lang w:val="de-DE"/>
              </w:rPr>
            </w:pPr>
            <w:r w:rsidRPr="00CE484C">
              <w:rPr>
                <w:rFonts w:ascii="Arial Narrow" w:hAnsi="Arial Narrow" w:cstheme="minorHAnsi"/>
                <w:sz w:val="20"/>
                <w:lang w:val="de-DE"/>
              </w:rPr>
              <w:t>Apartament shumë familjarësh/njësi banesash me standard të ulët</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657AD5">
              <w:rPr>
                <w:rFonts w:ascii="Arial Narrow" w:hAnsi="Arial Narrow"/>
                <w:sz w:val="20"/>
                <w:szCs w:val="20"/>
                <w:lang w:val="de-DE"/>
              </w:rPr>
              <w:t>3</w:t>
            </w:r>
          </w:p>
          <w:p w14:paraId="20D28EE7" w14:textId="77777777" w:rsidR="006F367B" w:rsidRPr="00CE484C" w:rsidRDefault="006F367B" w:rsidP="00C64468">
            <w:pPr>
              <w:ind w:left="0" w:right="0"/>
              <w:rPr>
                <w:rFonts w:ascii="Arial Narrow" w:hAnsi="Arial Narrow" w:cstheme="minorHAnsi"/>
                <w:sz w:val="20"/>
                <w:lang w:val="de-DE"/>
              </w:rPr>
            </w:pPr>
            <w:r w:rsidRPr="00CE484C">
              <w:rPr>
                <w:rFonts w:ascii="Arial Narrow" w:hAnsi="Arial Narrow" w:cstheme="minorHAnsi"/>
                <w:sz w:val="20"/>
                <w:lang w:val="de-DE"/>
              </w:rPr>
              <w:t>Shtëpi e papërfunduar</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657AD5">
              <w:rPr>
                <w:rFonts w:ascii="Arial Narrow" w:hAnsi="Arial Narrow"/>
                <w:sz w:val="20"/>
                <w:szCs w:val="20"/>
                <w:lang w:val="de-DE"/>
              </w:rPr>
              <w:t>4</w:t>
            </w:r>
          </w:p>
          <w:p w14:paraId="48C0E60B" w14:textId="77777777" w:rsidR="006F367B" w:rsidRPr="00CE484C" w:rsidRDefault="006F367B" w:rsidP="00C64468">
            <w:pPr>
              <w:ind w:left="0"/>
              <w:rPr>
                <w:rFonts w:ascii="Arial Narrow" w:hAnsi="Arial Narrow"/>
                <w:sz w:val="20"/>
                <w:szCs w:val="20"/>
                <w:lang w:val="de-DE"/>
              </w:rPr>
            </w:pPr>
            <w:r w:rsidRPr="00CE484C">
              <w:rPr>
                <w:rFonts w:ascii="Arial Narrow" w:hAnsi="Arial Narrow" w:cstheme="minorHAnsi"/>
                <w:sz w:val="20"/>
                <w:lang w:val="de-DE"/>
              </w:rPr>
              <w:t>Struktura nuk është ndërtuar për banim</w:t>
            </w:r>
            <w:r w:rsidRPr="00CE484C">
              <w:rPr>
                <w:rFonts w:ascii="Arial Narrow" w:hAnsi="Arial Narrow"/>
                <w:sz w:val="20"/>
                <w:szCs w:val="20"/>
                <w:u w:val="dotted"/>
                <w:lang w:val="de-DE"/>
              </w:rPr>
              <w:tab/>
            </w:r>
            <w:r w:rsidRPr="00657AD5">
              <w:rPr>
                <w:rFonts w:ascii="Arial Narrow" w:hAnsi="Arial Narrow"/>
                <w:sz w:val="20"/>
                <w:szCs w:val="20"/>
                <w:lang w:val="de-DE"/>
              </w:rPr>
              <w:t>5</w:t>
            </w:r>
          </w:p>
        </w:tc>
      </w:tr>
      <w:tr w:rsidR="006F367B" w:rsidRPr="00071FB0" w14:paraId="71912B13" w14:textId="77777777" w:rsidTr="00C64468">
        <w:tc>
          <w:tcPr>
            <w:tcW w:w="1170" w:type="dxa"/>
          </w:tcPr>
          <w:p w14:paraId="3C875A25" w14:textId="77777777" w:rsidR="006F367B" w:rsidRPr="00071FB0" w:rsidRDefault="006F367B" w:rsidP="00C64468">
            <w:pPr>
              <w:ind w:left="0"/>
              <w:rPr>
                <w:rFonts w:ascii="Arial Narrow" w:hAnsi="Arial Narrow"/>
                <w:sz w:val="20"/>
                <w:szCs w:val="20"/>
              </w:rPr>
            </w:pPr>
            <w:r w:rsidRPr="00071FB0">
              <w:rPr>
                <w:rFonts w:ascii="Arial Narrow" w:hAnsi="Arial Narrow" w:cstheme="minorHAnsi"/>
                <w:b/>
                <w:sz w:val="20"/>
                <w:szCs w:val="20"/>
              </w:rPr>
              <w:t>B2</w:t>
            </w:r>
          </w:p>
        </w:tc>
        <w:tc>
          <w:tcPr>
            <w:tcW w:w="4770" w:type="dxa"/>
          </w:tcPr>
          <w:p w14:paraId="2F9A04ED" w14:textId="77777777" w:rsidR="006F367B" w:rsidRPr="00071FB0" w:rsidRDefault="006F367B" w:rsidP="00C64468">
            <w:pPr>
              <w:ind w:left="0"/>
              <w:rPr>
                <w:rFonts w:ascii="Arial Narrow" w:hAnsi="Arial Narrow"/>
                <w:sz w:val="20"/>
                <w:szCs w:val="20"/>
              </w:rPr>
            </w:pPr>
            <w:proofErr w:type="gramStart"/>
            <w:r w:rsidRPr="00BF3EF7">
              <w:rPr>
                <w:rFonts w:ascii="Arial Narrow" w:hAnsi="Arial Narrow" w:cstheme="minorHAnsi"/>
                <w:sz w:val="20"/>
                <w:szCs w:val="20"/>
              </w:rPr>
              <w:t>A</w:t>
            </w:r>
            <w:proofErr w:type="gram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ishte</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një</w:t>
            </w:r>
            <w:proofErr w:type="spellEnd"/>
            <w:r w:rsidRPr="00BF3EF7">
              <w:rPr>
                <w:rFonts w:ascii="Arial Narrow" w:hAnsi="Arial Narrow" w:cstheme="minorHAnsi"/>
                <w:sz w:val="20"/>
                <w:szCs w:val="20"/>
              </w:rPr>
              <w:t xml:space="preserve"> person </w:t>
            </w:r>
            <w:proofErr w:type="spellStart"/>
            <w:r w:rsidRPr="00BF3EF7">
              <w:rPr>
                <w:rFonts w:ascii="Arial Narrow" w:hAnsi="Arial Narrow" w:cstheme="minorHAnsi"/>
                <w:sz w:val="20"/>
                <w:szCs w:val="20"/>
              </w:rPr>
              <w:t>tjetër</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i</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pranishëm</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gjatë</w:t>
            </w:r>
            <w:proofErr w:type="spellEnd"/>
            <w:r w:rsidRPr="00BF3EF7">
              <w:rPr>
                <w:rFonts w:ascii="Arial Narrow" w:hAnsi="Arial Narrow" w:cstheme="minorHAnsi"/>
                <w:sz w:val="20"/>
                <w:szCs w:val="20"/>
              </w:rPr>
              <w:t xml:space="preserve"> </w:t>
            </w:r>
            <w:proofErr w:type="spellStart"/>
            <w:r>
              <w:rPr>
                <w:rFonts w:ascii="Arial Narrow" w:hAnsi="Arial Narrow" w:cstheme="minorHAnsi"/>
                <w:sz w:val="20"/>
                <w:szCs w:val="20"/>
              </w:rPr>
              <w:t>anketimit</w:t>
            </w:r>
            <w:proofErr w:type="spellEnd"/>
            <w:r w:rsidRPr="00BF3EF7">
              <w:rPr>
                <w:rFonts w:ascii="Arial Narrow" w:hAnsi="Arial Narrow" w:cstheme="minorHAnsi"/>
                <w:sz w:val="20"/>
                <w:szCs w:val="20"/>
              </w:rPr>
              <w:t>?</w:t>
            </w:r>
          </w:p>
        </w:tc>
        <w:tc>
          <w:tcPr>
            <w:tcW w:w="3870" w:type="dxa"/>
          </w:tcPr>
          <w:p w14:paraId="42BBB683" w14:textId="77777777" w:rsidR="006F367B" w:rsidRPr="00071FB0" w:rsidRDefault="006F367B" w:rsidP="00C64468">
            <w:pPr>
              <w:ind w:left="0"/>
              <w:rPr>
                <w:rFonts w:ascii="Arial Narrow" w:hAnsi="Arial Narrow"/>
                <w:sz w:val="20"/>
                <w:szCs w:val="20"/>
              </w:rPr>
            </w:pPr>
            <w:r>
              <w:rPr>
                <w:rFonts w:ascii="Arial Narrow" w:hAnsi="Arial Narrow"/>
                <w:sz w:val="20"/>
                <w:szCs w:val="20"/>
              </w:rPr>
              <w:t>Po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1</w:t>
            </w:r>
          </w:p>
          <w:p w14:paraId="3655A532" w14:textId="77777777" w:rsidR="006F367B" w:rsidRPr="00071FB0" w:rsidRDefault="006F367B" w:rsidP="00C64468">
            <w:pPr>
              <w:ind w:left="0"/>
              <w:rPr>
                <w:rFonts w:ascii="Arial Narrow" w:hAnsi="Arial Narrow"/>
                <w:sz w:val="20"/>
                <w:szCs w:val="20"/>
              </w:rPr>
            </w:pPr>
            <w:r>
              <w:rPr>
                <w:rFonts w:ascii="Arial Narrow" w:hAnsi="Arial Narrow"/>
                <w:sz w:val="20"/>
                <w:szCs w:val="20"/>
              </w:rPr>
              <w:t>J</w:t>
            </w:r>
            <w:r w:rsidRPr="00071FB0">
              <w:rPr>
                <w:rFonts w:ascii="Arial Narrow" w:hAnsi="Arial Narrow"/>
                <w:sz w:val="20"/>
                <w:szCs w:val="20"/>
              </w:rPr>
              <w:t>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rPr>
              <w:t xml:space="preserve">2 </w:t>
            </w:r>
          </w:p>
          <w:p w14:paraId="0EAF2E55" w14:textId="77777777" w:rsidR="006F367B" w:rsidRPr="00071FB0" w:rsidRDefault="006F367B" w:rsidP="00C64468">
            <w:pPr>
              <w:ind w:left="0"/>
              <w:rPr>
                <w:rFonts w:ascii="Arial Narrow" w:hAnsi="Arial Narrow"/>
                <w:sz w:val="20"/>
                <w:szCs w:val="20"/>
              </w:rPr>
            </w:pPr>
            <w:r>
              <w:rPr>
                <w:rFonts w:ascii="Arial Narrow" w:hAnsi="Arial Narrow"/>
                <w:sz w:val="20"/>
                <w:szCs w:val="20"/>
              </w:rPr>
              <w:t>(SHKO TE</w:t>
            </w:r>
            <w:r w:rsidRPr="00071FB0">
              <w:rPr>
                <w:rFonts w:ascii="Arial Narrow" w:hAnsi="Arial Narrow"/>
                <w:sz w:val="20"/>
                <w:szCs w:val="20"/>
              </w:rPr>
              <w:t>qpi1)</w:t>
            </w:r>
          </w:p>
        </w:tc>
      </w:tr>
      <w:tr w:rsidR="006F367B" w:rsidRPr="00071FB0" w14:paraId="499F1437" w14:textId="77777777" w:rsidTr="00C64468">
        <w:tc>
          <w:tcPr>
            <w:tcW w:w="1170" w:type="dxa"/>
          </w:tcPr>
          <w:p w14:paraId="692E5A95" w14:textId="77777777" w:rsidR="006F367B" w:rsidRPr="00071FB0" w:rsidRDefault="006F367B" w:rsidP="00C64468">
            <w:pPr>
              <w:ind w:left="0"/>
              <w:rPr>
                <w:rFonts w:ascii="Arial Narrow" w:hAnsi="Arial Narrow"/>
                <w:sz w:val="20"/>
                <w:szCs w:val="20"/>
              </w:rPr>
            </w:pPr>
            <w:r w:rsidRPr="00071FB0">
              <w:rPr>
                <w:rFonts w:ascii="Arial Narrow" w:hAnsi="Arial Narrow" w:cstheme="minorHAnsi"/>
                <w:b/>
                <w:sz w:val="20"/>
                <w:szCs w:val="20"/>
              </w:rPr>
              <w:t>B3</w:t>
            </w:r>
          </w:p>
        </w:tc>
        <w:tc>
          <w:tcPr>
            <w:tcW w:w="4770" w:type="dxa"/>
          </w:tcPr>
          <w:p w14:paraId="3255E883" w14:textId="77777777" w:rsidR="006F367B" w:rsidRPr="00BF3EF7" w:rsidRDefault="006F367B" w:rsidP="00C64468">
            <w:pPr>
              <w:ind w:left="0"/>
              <w:rPr>
                <w:rFonts w:ascii="Arial Narrow" w:hAnsi="Arial Narrow" w:cstheme="minorHAnsi"/>
                <w:sz w:val="20"/>
                <w:szCs w:val="20"/>
              </w:rPr>
            </w:pPr>
            <w:proofErr w:type="gramStart"/>
            <w:r w:rsidRPr="00BF3EF7">
              <w:rPr>
                <w:rFonts w:ascii="Arial Narrow" w:hAnsi="Arial Narrow" w:cstheme="minorHAnsi"/>
                <w:sz w:val="20"/>
                <w:szCs w:val="20"/>
              </w:rPr>
              <w:t>A</w:t>
            </w:r>
            <w:proofErr w:type="gram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ishte</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ky</w:t>
            </w:r>
            <w:proofErr w:type="spellEnd"/>
            <w:r w:rsidRPr="00BF3EF7">
              <w:rPr>
                <w:rFonts w:ascii="Arial Narrow" w:hAnsi="Arial Narrow" w:cstheme="minorHAnsi"/>
                <w:sz w:val="20"/>
                <w:szCs w:val="20"/>
              </w:rPr>
              <w:t xml:space="preserve"> person </w:t>
            </w:r>
            <w:proofErr w:type="spellStart"/>
            <w:r w:rsidRPr="00BF3EF7">
              <w:rPr>
                <w:rFonts w:ascii="Arial Narrow" w:hAnsi="Arial Narrow" w:cstheme="minorHAnsi"/>
                <w:sz w:val="20"/>
                <w:szCs w:val="20"/>
              </w:rPr>
              <w:t>nga</w:t>
            </w:r>
            <w:proofErr w:type="spellEnd"/>
            <w:r w:rsidRPr="00BF3EF7">
              <w:rPr>
                <w:rFonts w:ascii="Arial Narrow" w:hAnsi="Arial Narrow" w:cstheme="minorHAnsi"/>
                <w:sz w:val="20"/>
                <w:szCs w:val="20"/>
              </w:rPr>
              <w:t xml:space="preserve"> e </w:t>
            </w:r>
            <w:proofErr w:type="spellStart"/>
            <w:r w:rsidRPr="00BF3EF7">
              <w:rPr>
                <w:rFonts w:ascii="Arial Narrow" w:hAnsi="Arial Narrow" w:cstheme="minorHAnsi"/>
                <w:sz w:val="20"/>
                <w:szCs w:val="20"/>
              </w:rPr>
              <w:t>njëjta</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shtëpi</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një</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fqinj</w:t>
            </w:r>
            <w:proofErr w:type="spellEnd"/>
            <w:r w:rsidRPr="00BF3EF7">
              <w:rPr>
                <w:rFonts w:ascii="Arial Narrow" w:hAnsi="Arial Narrow" w:cstheme="minorHAnsi"/>
                <w:sz w:val="20"/>
                <w:szCs w:val="20"/>
              </w:rPr>
              <w:t xml:space="preserve"> apo </w:t>
            </w:r>
            <w:proofErr w:type="spellStart"/>
            <w:r w:rsidRPr="00BF3EF7">
              <w:rPr>
                <w:rFonts w:ascii="Arial Narrow" w:hAnsi="Arial Narrow" w:cstheme="minorHAnsi"/>
                <w:sz w:val="20"/>
                <w:szCs w:val="20"/>
              </w:rPr>
              <w:t>një</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tjetër</w:t>
            </w:r>
            <w:proofErr w:type="spellEnd"/>
          </w:p>
          <w:p w14:paraId="24C5B006" w14:textId="77777777" w:rsidR="006F367B" w:rsidRPr="00071FB0" w:rsidRDefault="006F367B" w:rsidP="00C64468">
            <w:pPr>
              <w:ind w:left="0"/>
              <w:rPr>
                <w:rFonts w:ascii="Arial Narrow" w:hAnsi="Arial Narrow"/>
                <w:sz w:val="20"/>
                <w:szCs w:val="20"/>
              </w:rPr>
            </w:pPr>
            <w:proofErr w:type="spellStart"/>
            <w:r w:rsidRPr="00BF3EF7">
              <w:rPr>
                <w:rFonts w:ascii="Arial Narrow" w:hAnsi="Arial Narrow" w:cstheme="minorHAnsi"/>
                <w:sz w:val="20"/>
                <w:szCs w:val="20"/>
              </w:rPr>
              <w:t>partia</w:t>
            </w:r>
            <w:proofErr w:type="spellEnd"/>
            <w:r w:rsidRPr="00BF3EF7">
              <w:rPr>
                <w:rFonts w:ascii="Arial Narrow" w:hAnsi="Arial Narrow" w:cstheme="minorHAnsi"/>
                <w:sz w:val="20"/>
                <w:szCs w:val="20"/>
              </w:rPr>
              <w:t xml:space="preserve"> </w:t>
            </w:r>
            <w:proofErr w:type="spellStart"/>
            <w:r w:rsidRPr="00BF3EF7">
              <w:rPr>
                <w:rFonts w:ascii="Arial Narrow" w:hAnsi="Arial Narrow" w:cstheme="minorHAnsi"/>
                <w:sz w:val="20"/>
                <w:szCs w:val="20"/>
              </w:rPr>
              <w:t>që</w:t>
            </w:r>
            <w:proofErr w:type="spellEnd"/>
            <w:r w:rsidRPr="00BF3EF7">
              <w:rPr>
                <w:rFonts w:ascii="Arial Narrow" w:hAnsi="Arial Narrow" w:cstheme="minorHAnsi"/>
                <w:sz w:val="20"/>
                <w:szCs w:val="20"/>
              </w:rPr>
              <w:t xml:space="preserve"> po </w:t>
            </w:r>
            <w:proofErr w:type="spellStart"/>
            <w:r w:rsidRPr="00BF3EF7">
              <w:rPr>
                <w:rFonts w:ascii="Arial Narrow" w:hAnsi="Arial Narrow" w:cstheme="minorHAnsi"/>
                <w:sz w:val="20"/>
                <w:szCs w:val="20"/>
              </w:rPr>
              <w:t>monitoronte</w:t>
            </w:r>
            <w:proofErr w:type="spellEnd"/>
            <w:r w:rsidRPr="00BF3EF7">
              <w:rPr>
                <w:rFonts w:ascii="Arial Narrow" w:hAnsi="Arial Narrow" w:cstheme="minorHAnsi"/>
                <w:sz w:val="20"/>
                <w:szCs w:val="20"/>
              </w:rPr>
              <w:t xml:space="preserve"> </w:t>
            </w:r>
            <w:proofErr w:type="spellStart"/>
            <w:r>
              <w:rPr>
                <w:rFonts w:ascii="Arial Narrow" w:hAnsi="Arial Narrow" w:cstheme="minorHAnsi"/>
                <w:sz w:val="20"/>
                <w:szCs w:val="20"/>
              </w:rPr>
              <w:t>anketimin</w:t>
            </w:r>
            <w:proofErr w:type="spellEnd"/>
            <w:r>
              <w:rPr>
                <w:rFonts w:ascii="Arial Narrow" w:hAnsi="Arial Narrow" w:cstheme="minorHAnsi"/>
                <w:sz w:val="20"/>
                <w:szCs w:val="20"/>
              </w:rPr>
              <w:t>?</w:t>
            </w:r>
          </w:p>
        </w:tc>
        <w:tc>
          <w:tcPr>
            <w:tcW w:w="3870" w:type="dxa"/>
          </w:tcPr>
          <w:p w14:paraId="4EFEA621" w14:textId="77777777" w:rsidR="006F367B" w:rsidRPr="00071FB0" w:rsidRDefault="006F367B" w:rsidP="00C64468">
            <w:pPr>
              <w:ind w:left="0"/>
              <w:rPr>
                <w:rFonts w:ascii="Arial Narrow" w:hAnsi="Arial Narrow" w:cstheme="minorHAnsi"/>
                <w:sz w:val="20"/>
              </w:rPr>
            </w:pPr>
            <w:proofErr w:type="spellStart"/>
            <w:r>
              <w:rPr>
                <w:rFonts w:ascii="Arial Narrow" w:hAnsi="Arial Narrow" w:cstheme="minorHAnsi"/>
                <w:sz w:val="20"/>
              </w:rPr>
              <w:t>Prej</w:t>
            </w:r>
            <w:proofErr w:type="spellEnd"/>
            <w:r>
              <w:rPr>
                <w:rFonts w:ascii="Arial Narrow" w:hAnsi="Arial Narrow" w:cstheme="minorHAnsi"/>
                <w:sz w:val="20"/>
              </w:rPr>
              <w:t xml:space="preserve"> </w:t>
            </w:r>
            <w:proofErr w:type="spellStart"/>
            <w:r>
              <w:rPr>
                <w:rFonts w:ascii="Arial Narrow" w:hAnsi="Arial Narrow" w:cstheme="minorHAnsi"/>
                <w:sz w:val="20"/>
              </w:rPr>
              <w:t>të</w:t>
            </w:r>
            <w:proofErr w:type="spellEnd"/>
            <w:r>
              <w:rPr>
                <w:rFonts w:ascii="Arial Narrow" w:hAnsi="Arial Narrow" w:cstheme="minorHAnsi"/>
                <w:sz w:val="20"/>
              </w:rPr>
              <w:t xml:space="preserve"> </w:t>
            </w:r>
            <w:proofErr w:type="spellStart"/>
            <w:r>
              <w:rPr>
                <w:rFonts w:ascii="Arial Narrow" w:hAnsi="Arial Narrow" w:cstheme="minorHAnsi"/>
                <w:sz w:val="20"/>
              </w:rPr>
              <w:t>njëjtës</w:t>
            </w:r>
            <w:proofErr w:type="spellEnd"/>
            <w:r>
              <w:rPr>
                <w:rFonts w:ascii="Arial Narrow" w:hAnsi="Arial Narrow" w:cstheme="minorHAnsi"/>
                <w:sz w:val="20"/>
              </w:rPr>
              <w:t xml:space="preserve"> </w:t>
            </w:r>
            <w:proofErr w:type="spellStart"/>
            <w:r>
              <w:rPr>
                <w:rFonts w:ascii="Arial Narrow" w:hAnsi="Arial Narrow" w:cstheme="minorHAnsi"/>
                <w:sz w:val="20"/>
              </w:rPr>
              <w:t>shtëpi</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657AD5">
              <w:rPr>
                <w:rFonts w:ascii="Arial Narrow" w:hAnsi="Arial Narrow"/>
                <w:sz w:val="20"/>
                <w:szCs w:val="20"/>
              </w:rPr>
              <w:t>1</w:t>
            </w:r>
          </w:p>
          <w:p w14:paraId="1A381290" w14:textId="77777777" w:rsidR="006F367B" w:rsidRPr="00071FB0" w:rsidRDefault="006F367B" w:rsidP="00C64468">
            <w:pPr>
              <w:ind w:left="0"/>
              <w:rPr>
                <w:rFonts w:ascii="Arial Narrow" w:hAnsi="Arial Narrow" w:cstheme="minorHAnsi"/>
                <w:sz w:val="20"/>
              </w:rPr>
            </w:pPr>
            <w:proofErr w:type="spellStart"/>
            <w:r>
              <w:rPr>
                <w:rFonts w:ascii="Arial Narrow" w:hAnsi="Arial Narrow" w:cstheme="minorHAnsi"/>
                <w:sz w:val="20"/>
              </w:rPr>
              <w:t>Fqinj</w:t>
            </w:r>
            <w:proofErr w:type="spellEnd"/>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657AD5">
              <w:rPr>
                <w:rFonts w:ascii="Arial Narrow" w:hAnsi="Arial Narrow"/>
                <w:sz w:val="20"/>
                <w:szCs w:val="20"/>
              </w:rPr>
              <w:t>2</w:t>
            </w:r>
          </w:p>
          <w:p w14:paraId="742CD83B" w14:textId="77777777" w:rsidR="006F367B" w:rsidRPr="00071FB0" w:rsidRDefault="006F367B" w:rsidP="00C64468">
            <w:pPr>
              <w:ind w:left="0"/>
              <w:rPr>
                <w:rFonts w:ascii="Arial Narrow" w:hAnsi="Arial Narrow"/>
                <w:sz w:val="20"/>
                <w:szCs w:val="20"/>
                <w:u w:val="dotted"/>
              </w:rPr>
            </w:pPr>
            <w:r>
              <w:rPr>
                <w:rFonts w:ascii="Arial Narrow" w:hAnsi="Arial Narrow" w:cstheme="minorHAnsi"/>
                <w:sz w:val="20"/>
              </w:rPr>
              <w:t xml:space="preserve">I </w:t>
            </w:r>
            <w:proofErr w:type="spellStart"/>
            <w:r>
              <w:rPr>
                <w:rFonts w:ascii="Arial Narrow" w:hAnsi="Arial Narrow" w:cstheme="minorHAnsi"/>
                <w:sz w:val="20"/>
              </w:rPr>
              <w:t>huaj</w:t>
            </w:r>
            <w:proofErr w:type="spellEnd"/>
            <w:r>
              <w:rPr>
                <w:rFonts w:ascii="Arial Narrow" w:hAnsi="Arial Narrow" w:cstheme="minorHAnsi"/>
                <w:sz w:val="20"/>
              </w:rPr>
              <w:t xml:space="preserve"> </w:t>
            </w:r>
            <w:proofErr w:type="spellStart"/>
            <w:r>
              <w:rPr>
                <w:rFonts w:ascii="Arial Narrow" w:hAnsi="Arial Narrow" w:cstheme="minorHAnsi"/>
                <w:sz w:val="20"/>
              </w:rPr>
              <w:t>që</w:t>
            </w:r>
            <w:proofErr w:type="spellEnd"/>
            <w:r>
              <w:rPr>
                <w:rFonts w:ascii="Arial Narrow" w:hAnsi="Arial Narrow" w:cstheme="minorHAnsi"/>
                <w:sz w:val="20"/>
              </w:rPr>
              <w:t xml:space="preserve"> </w:t>
            </w:r>
            <w:proofErr w:type="spellStart"/>
            <w:r>
              <w:rPr>
                <w:rFonts w:ascii="Arial Narrow" w:hAnsi="Arial Narrow" w:cstheme="minorHAnsi"/>
                <w:sz w:val="20"/>
              </w:rPr>
              <w:t>monitoron</w:t>
            </w:r>
            <w:proofErr w:type="spellEnd"/>
            <w:r>
              <w:rPr>
                <w:rFonts w:ascii="Arial Narrow" w:hAnsi="Arial Narrow" w:cstheme="minorHAnsi"/>
                <w:sz w:val="20"/>
              </w:rPr>
              <w:t xml:space="preserve"> </w:t>
            </w:r>
            <w:proofErr w:type="spellStart"/>
            <w:r>
              <w:rPr>
                <w:rFonts w:ascii="Arial Narrow" w:hAnsi="Arial Narrow" w:cstheme="minorHAnsi"/>
                <w:sz w:val="20"/>
              </w:rPr>
              <w:t>përgjigjet</w:t>
            </w:r>
            <w:proofErr w:type="spellEnd"/>
            <w:r>
              <w:rPr>
                <w:rFonts w:ascii="Arial Narrow" w:hAnsi="Arial Narrow" w:cstheme="minorHAnsi"/>
                <w:sz w:val="20"/>
              </w:rPr>
              <w:t>.</w:t>
            </w:r>
            <w:r w:rsidRPr="00071FB0">
              <w:rPr>
                <w:rFonts w:ascii="Arial Narrow" w:hAnsi="Arial Narrow"/>
                <w:sz w:val="20"/>
                <w:szCs w:val="20"/>
                <w:u w:val="dotted"/>
              </w:rPr>
              <w:tab/>
            </w:r>
            <w:r w:rsidRPr="00657AD5">
              <w:rPr>
                <w:rFonts w:ascii="Arial Narrow" w:hAnsi="Arial Narrow"/>
                <w:sz w:val="20"/>
                <w:szCs w:val="20"/>
              </w:rPr>
              <w:t>3</w:t>
            </w:r>
          </w:p>
          <w:p w14:paraId="777038EE" w14:textId="77777777" w:rsidR="006F367B" w:rsidRPr="00657AD5" w:rsidRDefault="006F367B" w:rsidP="00C64468">
            <w:pPr>
              <w:ind w:left="0"/>
              <w:rPr>
                <w:rFonts w:ascii="Arial Narrow" w:hAnsi="Arial Narrow"/>
                <w:sz w:val="20"/>
                <w:szCs w:val="20"/>
              </w:rPr>
            </w:pPr>
            <w:proofErr w:type="spellStart"/>
            <w:r w:rsidRPr="00657AD5">
              <w:rPr>
                <w:rFonts w:ascii="Arial Narrow" w:hAnsi="Arial Narrow"/>
                <w:sz w:val="20"/>
                <w:szCs w:val="20"/>
              </w:rPr>
              <w:t>Përfaqësues</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tjetër</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nga</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kompania</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anketuese</w:t>
            </w:r>
            <w:proofErr w:type="spellEnd"/>
          </w:p>
          <w:p w14:paraId="2744F913" w14:textId="1CF09240" w:rsidR="006F367B" w:rsidRPr="00071FB0" w:rsidRDefault="006F367B" w:rsidP="00C64468">
            <w:pPr>
              <w:ind w:left="0"/>
              <w:rPr>
                <w:rFonts w:ascii="Arial Narrow" w:hAnsi="Arial Narrow" w:cstheme="minorHAnsi"/>
                <w:sz w:val="20"/>
              </w:rPr>
            </w:pPr>
            <w:r w:rsidRPr="00657AD5">
              <w:rPr>
                <w:rFonts w:ascii="Arial Narrow" w:hAnsi="Arial Narrow"/>
                <w:sz w:val="20"/>
                <w:szCs w:val="20"/>
              </w:rPr>
              <w:t>(</w:t>
            </w:r>
            <w:proofErr w:type="spellStart"/>
            <w:r w:rsidRPr="00657AD5">
              <w:rPr>
                <w:rFonts w:ascii="Arial Narrow" w:hAnsi="Arial Narrow"/>
                <w:sz w:val="20"/>
                <w:szCs w:val="20"/>
              </w:rPr>
              <w:t>siç</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është</w:t>
            </w:r>
            <w:proofErr w:type="spellEnd"/>
            <w:r w:rsidRPr="00657AD5">
              <w:rPr>
                <w:rFonts w:ascii="Arial Narrow" w:hAnsi="Arial Narrow"/>
                <w:sz w:val="20"/>
                <w:szCs w:val="20"/>
              </w:rPr>
              <w:t xml:space="preserve">, </w:t>
            </w:r>
            <w:proofErr w:type="spellStart"/>
            <w:r w:rsidRPr="00657AD5">
              <w:rPr>
                <w:rFonts w:ascii="Arial Narrow" w:hAnsi="Arial Narrow"/>
                <w:sz w:val="20"/>
                <w:szCs w:val="20"/>
              </w:rPr>
              <w:t>mbikëqyrësi</w:t>
            </w:r>
            <w:proofErr w:type="spellEnd"/>
            <w:r w:rsidRPr="00657AD5">
              <w:rPr>
                <w:rFonts w:ascii="Arial Narrow" w:hAnsi="Arial Narrow"/>
                <w:sz w:val="20"/>
                <w:szCs w:val="20"/>
              </w:rPr>
              <w:t>)</w:t>
            </w:r>
            <w:r w:rsidRPr="00071FB0">
              <w:rPr>
                <w:rFonts w:ascii="Arial Narrow" w:hAnsi="Arial Narrow"/>
                <w:sz w:val="20"/>
                <w:szCs w:val="20"/>
                <w:u w:val="dotted"/>
              </w:rPr>
              <w:tab/>
            </w:r>
            <w:r w:rsidRPr="00071FB0">
              <w:rPr>
                <w:rFonts w:ascii="Arial Narrow" w:hAnsi="Arial Narrow"/>
                <w:sz w:val="20"/>
                <w:szCs w:val="20"/>
                <w:u w:val="dotted"/>
              </w:rPr>
              <w:tab/>
            </w:r>
            <w:r w:rsidRPr="00657AD5">
              <w:rPr>
                <w:rFonts w:ascii="Arial Narrow" w:hAnsi="Arial Narrow"/>
                <w:sz w:val="20"/>
                <w:szCs w:val="20"/>
              </w:rPr>
              <w:t>4</w:t>
            </w:r>
          </w:p>
          <w:p w14:paraId="1C141610" w14:textId="7DE60083" w:rsidR="006F367B" w:rsidRPr="00071FB0" w:rsidRDefault="006F367B" w:rsidP="00C64468">
            <w:pPr>
              <w:ind w:left="0"/>
              <w:rPr>
                <w:rFonts w:ascii="Arial Narrow" w:hAnsi="Arial Narrow"/>
                <w:sz w:val="20"/>
                <w:szCs w:val="20"/>
              </w:rPr>
            </w:pPr>
            <w:proofErr w:type="spellStart"/>
            <w:r>
              <w:rPr>
                <w:rFonts w:ascii="Arial Narrow" w:hAnsi="Arial Narrow" w:cstheme="minorHAnsi"/>
                <w:sz w:val="20"/>
              </w:rPr>
              <w:t>Tjetër</w:t>
            </w:r>
            <w:proofErr w:type="spellEnd"/>
            <w:r w:rsidRPr="00071FB0">
              <w:rPr>
                <w:rFonts w:ascii="Arial Narrow" w:hAnsi="Arial Narrow" w:cstheme="minorHAnsi"/>
                <w:sz w:val="20"/>
              </w:rPr>
              <w:t xml:space="preserve"> (</w:t>
            </w:r>
            <w:proofErr w:type="spellStart"/>
            <w:r>
              <w:rPr>
                <w:rFonts w:ascii="Arial Narrow" w:hAnsi="Arial Narrow" w:cstheme="minorHAnsi"/>
                <w:sz w:val="20"/>
              </w:rPr>
              <w:t>mik</w:t>
            </w:r>
            <w:proofErr w:type="spellEnd"/>
            <w:r>
              <w:rPr>
                <w:rFonts w:ascii="Arial Narrow" w:hAnsi="Arial Narrow" w:cstheme="minorHAnsi"/>
                <w:sz w:val="20"/>
              </w:rPr>
              <w:t xml:space="preserve">, </w:t>
            </w:r>
            <w:proofErr w:type="spellStart"/>
            <w:r>
              <w:rPr>
                <w:rFonts w:ascii="Arial Narrow" w:hAnsi="Arial Narrow" w:cstheme="minorHAnsi"/>
                <w:sz w:val="20"/>
              </w:rPr>
              <w:t>shitës</w:t>
            </w:r>
            <w:proofErr w:type="spellEnd"/>
            <w:r>
              <w:rPr>
                <w:rFonts w:ascii="Arial Narrow" w:hAnsi="Arial Narrow" w:cstheme="minorHAnsi"/>
                <w:sz w:val="20"/>
              </w:rPr>
              <w:t xml:space="preserve">, </w:t>
            </w:r>
            <w:proofErr w:type="spellStart"/>
            <w:r>
              <w:rPr>
                <w:rFonts w:ascii="Arial Narrow" w:hAnsi="Arial Narrow" w:cstheme="minorHAnsi"/>
                <w:sz w:val="20"/>
              </w:rPr>
              <w:t>etj</w:t>
            </w:r>
            <w:proofErr w:type="spellEnd"/>
            <w:r w:rsidRPr="00071FB0">
              <w:rPr>
                <w:rFonts w:ascii="Arial Narrow" w:hAnsi="Arial Narrow" w:cstheme="minorHAnsi"/>
                <w:sz w:val="20"/>
              </w:rPr>
              <w:t>.)</w:t>
            </w:r>
            <w:r w:rsidR="00657AD5" w:rsidRPr="00071FB0">
              <w:rPr>
                <w:rFonts w:ascii="Arial Narrow" w:hAnsi="Arial Narrow"/>
                <w:sz w:val="20"/>
                <w:szCs w:val="20"/>
                <w:u w:val="dotted"/>
              </w:rPr>
              <w:t xml:space="preserve"> </w:t>
            </w:r>
            <w:r w:rsidR="00657AD5" w:rsidRPr="00071FB0">
              <w:rPr>
                <w:rFonts w:ascii="Arial Narrow" w:hAnsi="Arial Narrow"/>
                <w:sz w:val="20"/>
                <w:szCs w:val="20"/>
                <w:u w:val="dotted"/>
              </w:rPr>
              <w:tab/>
            </w:r>
            <w:r w:rsidR="00657AD5" w:rsidRPr="00071FB0">
              <w:rPr>
                <w:rFonts w:ascii="Arial Narrow" w:hAnsi="Arial Narrow"/>
                <w:sz w:val="20"/>
                <w:szCs w:val="20"/>
                <w:u w:val="dotted"/>
              </w:rPr>
              <w:tab/>
            </w:r>
            <w:r w:rsidRPr="00657AD5">
              <w:rPr>
                <w:rFonts w:ascii="Arial Narrow" w:hAnsi="Arial Narrow"/>
                <w:sz w:val="20"/>
                <w:szCs w:val="20"/>
              </w:rPr>
              <w:t>5</w:t>
            </w:r>
          </w:p>
        </w:tc>
      </w:tr>
    </w:tbl>
    <w:p w14:paraId="76D768DB" w14:textId="77777777" w:rsidR="006F367B" w:rsidRDefault="006F367B" w:rsidP="006F367B">
      <w:pPr>
        <w:spacing w:after="0" w:line="240" w:lineRule="auto"/>
        <w:ind w:left="0" w:right="0"/>
        <w:rPr>
          <w:rFonts w:ascii="Arial Narrow" w:hAnsi="Arial Narrow" w:cstheme="minorHAnsi"/>
          <w:b/>
          <w:sz w:val="20"/>
          <w:szCs w:val="20"/>
        </w:rPr>
      </w:pPr>
    </w:p>
    <w:p w14:paraId="40DE8275" w14:textId="77777777" w:rsidR="006F367B" w:rsidRPr="00DC559A" w:rsidRDefault="006F367B" w:rsidP="006F367B">
      <w:pPr>
        <w:spacing w:after="0" w:line="240" w:lineRule="auto"/>
        <w:ind w:left="0" w:right="0"/>
        <w:rPr>
          <w:rFonts w:ascii="Arial Narrow" w:hAnsi="Arial Narrow" w:cstheme="minorHAnsi"/>
          <w:b/>
          <w:sz w:val="20"/>
          <w:szCs w:val="20"/>
        </w:rPr>
      </w:pPr>
      <w:r w:rsidRPr="00071FB0">
        <w:rPr>
          <w:rFonts w:ascii="Arial Narrow" w:hAnsi="Arial Narrow" w:cstheme="minorHAnsi"/>
          <w:b/>
          <w:sz w:val="20"/>
          <w:szCs w:val="20"/>
        </w:rPr>
        <w:t>qpi1.</w:t>
      </w:r>
      <w:r w:rsidRPr="000E7062">
        <w:rPr>
          <w:rFonts w:ascii="Arial Narrow" w:hAnsi="Arial Narrow" w:cstheme="minorHAnsi"/>
          <w:sz w:val="20"/>
          <w:szCs w:val="20"/>
        </w:rPr>
        <w:t xml:space="preserve">A </w:t>
      </w:r>
      <w:proofErr w:type="spellStart"/>
      <w:r w:rsidRPr="000E7062">
        <w:rPr>
          <w:rFonts w:ascii="Arial Narrow" w:hAnsi="Arial Narrow" w:cstheme="minorHAnsi"/>
          <w:sz w:val="20"/>
          <w:szCs w:val="20"/>
        </w:rPr>
        <w:t>jeni</w:t>
      </w:r>
      <w:proofErr w:type="spellEnd"/>
      <w:r w:rsidRPr="000E7062">
        <w:rPr>
          <w:rFonts w:ascii="Arial Narrow" w:hAnsi="Arial Narrow" w:cstheme="minorHAnsi"/>
          <w:sz w:val="20"/>
          <w:szCs w:val="20"/>
        </w:rPr>
        <w:t xml:space="preserve"> </w:t>
      </w:r>
      <w:proofErr w:type="spellStart"/>
      <w:r w:rsidRPr="000E7062">
        <w:rPr>
          <w:rFonts w:ascii="Arial Narrow" w:hAnsi="Arial Narrow" w:cstheme="minorHAnsi"/>
          <w:sz w:val="20"/>
          <w:szCs w:val="20"/>
        </w:rPr>
        <w:t>ndje</w:t>
      </w:r>
      <w:proofErr w:type="spellEnd"/>
      <w:r w:rsidRPr="000E7062">
        <w:rPr>
          <w:rFonts w:ascii="Arial Narrow" w:hAnsi="Arial Narrow" w:cstheme="minorHAnsi"/>
          <w:sz w:val="20"/>
          <w:szCs w:val="20"/>
        </w:rPr>
        <w:t xml:space="preserve"> </w:t>
      </w:r>
      <w:proofErr w:type="spellStart"/>
      <w:r w:rsidRPr="000E7062">
        <w:rPr>
          <w:rFonts w:ascii="Arial Narrow" w:hAnsi="Arial Narrow" w:cstheme="minorHAnsi"/>
          <w:sz w:val="20"/>
          <w:szCs w:val="20"/>
        </w:rPr>
        <w:t>i</w:t>
      </w:r>
      <w:proofErr w:type="spellEnd"/>
      <w:r w:rsidRPr="000E7062">
        <w:rPr>
          <w:rFonts w:ascii="Arial Narrow" w:hAnsi="Arial Narrow" w:cstheme="minorHAnsi"/>
          <w:sz w:val="20"/>
          <w:szCs w:val="20"/>
        </w:rPr>
        <w:t xml:space="preserve"> </w:t>
      </w:r>
      <w:proofErr w:type="spellStart"/>
      <w:r w:rsidRPr="000E7062">
        <w:rPr>
          <w:rFonts w:ascii="Arial Narrow" w:hAnsi="Arial Narrow" w:cstheme="minorHAnsi"/>
          <w:sz w:val="20"/>
          <w:szCs w:val="20"/>
        </w:rPr>
        <w:t>kërcënuar</w:t>
      </w:r>
      <w:proofErr w:type="spellEnd"/>
      <w:r w:rsidRPr="000E7062">
        <w:rPr>
          <w:rFonts w:ascii="Arial Narrow" w:hAnsi="Arial Narrow" w:cstheme="minorHAnsi"/>
          <w:sz w:val="20"/>
          <w:szCs w:val="20"/>
        </w:rPr>
        <w:t xml:space="preserve"> </w:t>
      </w:r>
      <w:proofErr w:type="spellStart"/>
      <w:r w:rsidRPr="000E7062">
        <w:rPr>
          <w:rFonts w:ascii="Arial Narrow" w:hAnsi="Arial Narrow" w:cstheme="minorHAnsi"/>
          <w:sz w:val="20"/>
          <w:szCs w:val="20"/>
        </w:rPr>
        <w:t>gjatë</w:t>
      </w:r>
      <w:proofErr w:type="spellEnd"/>
      <w:r w:rsidRPr="000E7062">
        <w:rPr>
          <w:rFonts w:ascii="Arial Narrow" w:hAnsi="Arial Narrow" w:cstheme="minorHAnsi"/>
          <w:sz w:val="20"/>
          <w:szCs w:val="20"/>
        </w:rPr>
        <w:t xml:space="preserve"> </w:t>
      </w:r>
      <w:proofErr w:type="spellStart"/>
      <w:r w:rsidRPr="000E7062">
        <w:rPr>
          <w:rFonts w:ascii="Arial Narrow" w:hAnsi="Arial Narrow" w:cstheme="minorHAnsi"/>
          <w:sz w:val="20"/>
          <w:szCs w:val="20"/>
        </w:rPr>
        <w:t>anketimit</w:t>
      </w:r>
      <w:proofErr w:type="spellEnd"/>
      <w:r w:rsidRPr="00071FB0">
        <w:rPr>
          <w:rFonts w:ascii="Arial Narrow" w:hAnsi="Arial Narrow" w:cstheme="minorHAnsi"/>
          <w:sz w:val="20"/>
          <w:szCs w:val="20"/>
        </w:rPr>
        <w:t>?</w:t>
      </w: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
      </w:tblGrid>
      <w:tr w:rsidR="006F367B" w:rsidRPr="00071FB0" w14:paraId="60AA2559" w14:textId="77777777" w:rsidTr="00C64468">
        <w:tc>
          <w:tcPr>
            <w:tcW w:w="3510" w:type="dxa"/>
          </w:tcPr>
          <w:p w14:paraId="333FA7BC" w14:textId="77777777" w:rsidR="006F367B" w:rsidRPr="00071FB0" w:rsidRDefault="006F367B" w:rsidP="00C64468">
            <w:pPr>
              <w:pStyle w:val="ListParagraph"/>
              <w:ind w:left="0" w:right="0"/>
              <w:rPr>
                <w:rFonts w:ascii="Arial Narrow" w:hAnsi="Arial Narrow" w:cstheme="minorHAnsi"/>
                <w:sz w:val="20"/>
                <w:szCs w:val="20"/>
              </w:rPr>
            </w:pPr>
            <w:r w:rsidRPr="00657AD5">
              <w:rPr>
                <w:rFonts w:ascii="Arial Narrow" w:hAnsi="Arial Narrow"/>
                <w:sz w:val="20"/>
                <w:szCs w:val="20"/>
              </w:rPr>
              <w:t>Po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1</w:t>
            </w:r>
          </w:p>
        </w:tc>
        <w:tc>
          <w:tcPr>
            <w:tcW w:w="810" w:type="dxa"/>
          </w:tcPr>
          <w:p w14:paraId="2C1299FC" w14:textId="77777777" w:rsidR="006F367B" w:rsidRPr="00071FB0" w:rsidRDefault="006F367B" w:rsidP="00C64468">
            <w:pPr>
              <w:pStyle w:val="ListParagraph"/>
              <w:ind w:left="0" w:right="0"/>
              <w:rPr>
                <w:rFonts w:ascii="Arial Narrow" w:hAnsi="Arial Narrow" w:cstheme="minorHAnsi"/>
                <w:sz w:val="20"/>
                <w:szCs w:val="20"/>
              </w:rPr>
            </w:pPr>
          </w:p>
        </w:tc>
      </w:tr>
      <w:tr w:rsidR="006F367B" w:rsidRPr="00071FB0" w14:paraId="4A1DC443" w14:textId="77777777" w:rsidTr="00C64468">
        <w:tc>
          <w:tcPr>
            <w:tcW w:w="3510" w:type="dxa"/>
          </w:tcPr>
          <w:p w14:paraId="7A67A823" w14:textId="77777777" w:rsidR="006F367B" w:rsidRPr="00071FB0" w:rsidRDefault="006F367B" w:rsidP="00C64468">
            <w:pPr>
              <w:pStyle w:val="ListParagraph"/>
              <w:ind w:left="0" w:right="0"/>
              <w:rPr>
                <w:rFonts w:ascii="Arial Narrow" w:hAnsi="Arial Narrow" w:cstheme="minorHAnsi"/>
                <w:sz w:val="20"/>
                <w:szCs w:val="20"/>
              </w:rPr>
            </w:pPr>
            <w:r w:rsidRPr="00657AD5">
              <w:rPr>
                <w:rFonts w:ascii="Arial Narrow" w:hAnsi="Arial Narrow"/>
                <w:sz w:val="20"/>
                <w:szCs w:val="20"/>
              </w:rPr>
              <w:t>Jo</w:t>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sz w:val="20"/>
                <w:szCs w:val="20"/>
                <w:u w:val="dotted"/>
              </w:rPr>
              <w:tab/>
            </w:r>
            <w:r w:rsidRPr="00071FB0">
              <w:rPr>
                <w:rFonts w:ascii="Arial Narrow" w:hAnsi="Arial Narrow" w:cstheme="minorHAnsi"/>
                <w:sz w:val="20"/>
                <w:szCs w:val="20"/>
              </w:rPr>
              <w:t>2</w:t>
            </w:r>
          </w:p>
        </w:tc>
        <w:tc>
          <w:tcPr>
            <w:tcW w:w="810" w:type="dxa"/>
          </w:tcPr>
          <w:p w14:paraId="75AA3AA0" w14:textId="77777777" w:rsidR="006F367B" w:rsidRPr="00071FB0" w:rsidRDefault="006F367B" w:rsidP="00C64468">
            <w:pPr>
              <w:pStyle w:val="ListParagraph"/>
              <w:ind w:left="0" w:right="0"/>
              <w:rPr>
                <w:rFonts w:ascii="Arial Narrow" w:hAnsi="Arial Narrow" w:cstheme="minorHAnsi"/>
                <w:sz w:val="20"/>
                <w:szCs w:val="20"/>
              </w:rPr>
            </w:pPr>
          </w:p>
          <w:p w14:paraId="1E980C54" w14:textId="77777777" w:rsidR="006F367B" w:rsidRPr="00071FB0" w:rsidRDefault="006F367B" w:rsidP="00C64468">
            <w:pPr>
              <w:pStyle w:val="ListParagraph"/>
              <w:ind w:left="0" w:right="0"/>
              <w:rPr>
                <w:rFonts w:ascii="Arial Narrow" w:hAnsi="Arial Narrow" w:cstheme="minorHAnsi"/>
                <w:sz w:val="20"/>
                <w:szCs w:val="20"/>
              </w:rPr>
            </w:pPr>
          </w:p>
        </w:tc>
      </w:tr>
    </w:tbl>
    <w:p w14:paraId="72FF1EB2" w14:textId="77777777" w:rsidR="006F367B" w:rsidRPr="00071FB0" w:rsidRDefault="006F367B" w:rsidP="006F367B">
      <w:pPr>
        <w:spacing w:after="0" w:line="240" w:lineRule="auto"/>
        <w:ind w:left="0" w:right="0"/>
        <w:rPr>
          <w:rFonts w:ascii="Arial Narrow" w:hAnsi="Arial Narrow" w:cstheme="minorHAnsi"/>
          <w:sz w:val="20"/>
          <w:szCs w:val="20"/>
        </w:rPr>
      </w:pPr>
      <w:r w:rsidRPr="00071FB0">
        <w:rPr>
          <w:rFonts w:ascii="Arial Narrow" w:hAnsi="Arial Narrow" w:cstheme="minorHAnsi"/>
          <w:b/>
          <w:sz w:val="20"/>
          <w:szCs w:val="20"/>
        </w:rPr>
        <w:t xml:space="preserve">qpi2. </w:t>
      </w:r>
      <w:proofErr w:type="spellStart"/>
      <w:r w:rsidRPr="00014F2F">
        <w:rPr>
          <w:rFonts w:ascii="Arial Narrow" w:hAnsi="Arial Narrow" w:cstheme="minorHAnsi"/>
          <w:sz w:val="20"/>
          <w:szCs w:val="20"/>
        </w:rPr>
        <w:t>Çfarë</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sjellja</w:t>
      </w:r>
      <w:proofErr w:type="spellEnd"/>
      <w:r w:rsidRPr="00014F2F">
        <w:rPr>
          <w:rFonts w:ascii="Arial Narrow" w:hAnsi="Arial Narrow" w:cstheme="minorHAnsi"/>
          <w:sz w:val="20"/>
          <w:szCs w:val="20"/>
        </w:rPr>
        <w:t xml:space="preserve"> e </w:t>
      </w:r>
      <w:proofErr w:type="spellStart"/>
      <w:r w:rsidRPr="00014F2F">
        <w:rPr>
          <w:rFonts w:ascii="Arial Narrow" w:hAnsi="Arial Narrow" w:cstheme="minorHAnsi"/>
          <w:sz w:val="20"/>
          <w:szCs w:val="20"/>
        </w:rPr>
        <w:t>respondentit</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ndaj</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jush</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gjatë</w:t>
      </w:r>
      <w:proofErr w:type="spell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anketimit</w:t>
      </w:r>
      <w:proofErr w:type="spellEnd"/>
      <w:r w:rsidRPr="00071FB0">
        <w:rPr>
          <w:rFonts w:ascii="Arial Narrow" w:hAnsi="Arial Narrow" w:cstheme="minorHAnsi"/>
          <w:sz w:val="20"/>
          <w:szCs w:val="20"/>
        </w:rPr>
        <w:t>?</w:t>
      </w:r>
    </w:p>
    <w:p w14:paraId="40498322" w14:textId="77777777" w:rsidR="006F367B" w:rsidRPr="00071FB0" w:rsidRDefault="006F367B" w:rsidP="006F367B">
      <w:pPr>
        <w:spacing w:after="0" w:line="240" w:lineRule="auto"/>
        <w:ind w:left="0" w:right="0"/>
        <w:rPr>
          <w:rFonts w:ascii="Arial Narrow" w:hAnsi="Arial Narrow" w:cstheme="minorHAnsi"/>
          <w:sz w:val="20"/>
          <w:szCs w:val="20"/>
        </w:rPr>
      </w:pPr>
    </w:p>
    <w:tbl>
      <w:tblPr>
        <w:tblStyle w:val="TableGrid"/>
        <w:tblW w:w="0" w:type="auto"/>
        <w:tblInd w:w="-252" w:type="dxa"/>
        <w:tblLook w:val="04A0" w:firstRow="1" w:lastRow="0" w:firstColumn="1" w:lastColumn="0" w:noHBand="0" w:noVBand="1"/>
      </w:tblPr>
      <w:tblGrid>
        <w:gridCol w:w="2570"/>
        <w:gridCol w:w="2362"/>
        <w:gridCol w:w="2325"/>
        <w:gridCol w:w="2345"/>
      </w:tblGrid>
      <w:tr w:rsidR="006F367B" w:rsidRPr="00071FB0" w14:paraId="3CF5E98C" w14:textId="77777777" w:rsidTr="00C64468">
        <w:tc>
          <w:tcPr>
            <w:tcW w:w="2646" w:type="dxa"/>
          </w:tcPr>
          <w:p w14:paraId="5F387B8D"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qpi2a. </w:t>
            </w:r>
            <w:proofErr w:type="gramStart"/>
            <w:r w:rsidRPr="00014F2F">
              <w:rPr>
                <w:rFonts w:ascii="Arial Narrow" w:hAnsi="Arial Narrow" w:cstheme="minorHAnsi"/>
                <w:sz w:val="20"/>
                <w:szCs w:val="20"/>
              </w:rPr>
              <w:t>A</w:t>
            </w:r>
            <w:proofErr w:type="gram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shd w:val="clear" w:color="auto" w:fill="auto"/>
          </w:tcPr>
          <w:p w14:paraId="14E8C603" w14:textId="77777777" w:rsidR="006F367B" w:rsidRPr="008D5CA5"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Miqësor</w:t>
            </w:r>
            <w:proofErr w:type="spellEnd"/>
            <w:r>
              <w:rPr>
                <w:rFonts w:ascii="Arial Narrow" w:hAnsi="Arial Narrow" w:cstheme="minorHAnsi"/>
                <w:sz w:val="20"/>
                <w:szCs w:val="20"/>
              </w:rPr>
              <w:t>/e (1)</w:t>
            </w:r>
          </w:p>
        </w:tc>
        <w:tc>
          <w:tcPr>
            <w:tcW w:w="2394" w:type="dxa"/>
          </w:tcPr>
          <w:p w14:paraId="4101293F" w14:textId="77777777"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Pr>
                <w:rFonts w:ascii="Arial Narrow" w:hAnsi="Arial Narrow" w:cstheme="minorHAnsi"/>
                <w:sz w:val="20"/>
                <w:szCs w:val="20"/>
              </w:rPr>
              <w:t>mes</w:t>
            </w:r>
            <w:proofErr w:type="spellEnd"/>
            <w:r w:rsidRPr="00071FB0">
              <w:rPr>
                <w:rFonts w:ascii="Arial Narrow" w:hAnsi="Arial Narrow" w:cstheme="minorHAnsi"/>
                <w:sz w:val="20"/>
                <w:szCs w:val="20"/>
              </w:rPr>
              <w:t xml:space="preserve"> (2)</w:t>
            </w:r>
          </w:p>
        </w:tc>
        <w:tc>
          <w:tcPr>
            <w:tcW w:w="2394" w:type="dxa"/>
          </w:tcPr>
          <w:p w14:paraId="64982CA7" w14:textId="77777777"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Armiqësor</w:t>
            </w:r>
            <w:proofErr w:type="spellEnd"/>
            <w:r w:rsidRPr="00071FB0">
              <w:rPr>
                <w:rFonts w:ascii="Arial Narrow" w:hAnsi="Arial Narrow" w:cstheme="minorHAnsi"/>
                <w:sz w:val="20"/>
                <w:szCs w:val="20"/>
              </w:rPr>
              <w:t xml:space="preserve"> (3)</w:t>
            </w:r>
          </w:p>
        </w:tc>
      </w:tr>
      <w:tr w:rsidR="006F367B" w:rsidRPr="00071FB0" w14:paraId="72C60B13" w14:textId="77777777" w:rsidTr="00C64468">
        <w:tc>
          <w:tcPr>
            <w:tcW w:w="2646" w:type="dxa"/>
          </w:tcPr>
          <w:p w14:paraId="410D6265"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qpi2b. </w:t>
            </w:r>
            <w:proofErr w:type="gramStart"/>
            <w:r w:rsidRPr="00014F2F">
              <w:rPr>
                <w:rFonts w:ascii="Arial Narrow" w:hAnsi="Arial Narrow" w:cstheme="minorHAnsi"/>
                <w:sz w:val="20"/>
                <w:szCs w:val="20"/>
              </w:rPr>
              <w:t>A</w:t>
            </w:r>
            <w:proofErr w:type="gram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tcPr>
          <w:p w14:paraId="3984A1EC"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interesuar</w:t>
            </w:r>
            <w:proofErr w:type="spellEnd"/>
            <w:r w:rsidRPr="00071FB0">
              <w:rPr>
                <w:rFonts w:ascii="Arial Narrow" w:hAnsi="Arial Narrow" w:cstheme="minorHAnsi"/>
                <w:sz w:val="20"/>
                <w:szCs w:val="20"/>
              </w:rPr>
              <w:t xml:space="preserve"> (1)</w:t>
            </w:r>
          </w:p>
        </w:tc>
        <w:tc>
          <w:tcPr>
            <w:tcW w:w="2394" w:type="dxa"/>
          </w:tcPr>
          <w:p w14:paraId="30449D6C" w14:textId="222339B4"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50772">
              <w:rPr>
                <w:rFonts w:ascii="Arial Narrow" w:hAnsi="Arial Narrow" w:cstheme="minorHAnsi"/>
                <w:sz w:val="20"/>
                <w:szCs w:val="20"/>
              </w:rPr>
              <w:t>mes</w:t>
            </w:r>
            <w:proofErr w:type="spellEnd"/>
            <w:r w:rsidR="00A50772">
              <w:rPr>
                <w:rFonts w:ascii="Arial Narrow" w:hAnsi="Arial Narrow" w:cstheme="minorHAnsi"/>
                <w:sz w:val="20"/>
                <w:szCs w:val="20"/>
              </w:rPr>
              <w:t xml:space="preserve"> (2)</w:t>
            </w:r>
          </w:p>
        </w:tc>
        <w:tc>
          <w:tcPr>
            <w:tcW w:w="2394" w:type="dxa"/>
          </w:tcPr>
          <w:p w14:paraId="53580509"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mërzitur</w:t>
            </w:r>
            <w:proofErr w:type="spellEnd"/>
            <w:r w:rsidRPr="00071FB0">
              <w:rPr>
                <w:rFonts w:ascii="Arial Narrow" w:hAnsi="Arial Narrow" w:cstheme="minorHAnsi"/>
                <w:sz w:val="20"/>
                <w:szCs w:val="20"/>
              </w:rPr>
              <w:t xml:space="preserve"> (3)</w:t>
            </w:r>
          </w:p>
        </w:tc>
      </w:tr>
      <w:tr w:rsidR="006F367B" w:rsidRPr="00071FB0" w14:paraId="412CF16E" w14:textId="77777777" w:rsidTr="00C64468">
        <w:tc>
          <w:tcPr>
            <w:tcW w:w="2646" w:type="dxa"/>
          </w:tcPr>
          <w:p w14:paraId="32A3CBD1"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qpi2c. </w:t>
            </w:r>
            <w:r w:rsidRPr="00014F2F">
              <w:rPr>
                <w:rFonts w:ascii="Arial Narrow" w:hAnsi="Arial Narrow" w:cstheme="minorHAnsi"/>
                <w:sz w:val="20"/>
                <w:szCs w:val="20"/>
              </w:rPr>
              <w:t xml:space="preserve">A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tcPr>
          <w:p w14:paraId="50CEEAC4" w14:textId="77777777"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Bashkëpunues</w:t>
            </w:r>
            <w:proofErr w:type="spellEnd"/>
            <w:r>
              <w:rPr>
                <w:rFonts w:ascii="Arial Narrow" w:hAnsi="Arial Narrow" w:cstheme="minorHAnsi"/>
                <w:sz w:val="20"/>
                <w:szCs w:val="20"/>
              </w:rPr>
              <w:t>/e</w:t>
            </w:r>
            <w:r w:rsidRPr="00071FB0">
              <w:rPr>
                <w:rFonts w:ascii="Arial Narrow" w:hAnsi="Arial Narrow" w:cstheme="minorHAnsi"/>
                <w:sz w:val="20"/>
                <w:szCs w:val="20"/>
              </w:rPr>
              <w:t xml:space="preserve"> (1)</w:t>
            </w:r>
          </w:p>
        </w:tc>
        <w:tc>
          <w:tcPr>
            <w:tcW w:w="2394" w:type="dxa"/>
          </w:tcPr>
          <w:p w14:paraId="2D1132E0" w14:textId="374B94BA"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50772">
              <w:rPr>
                <w:rFonts w:ascii="Arial Narrow" w:hAnsi="Arial Narrow" w:cstheme="minorHAnsi"/>
                <w:sz w:val="20"/>
                <w:szCs w:val="20"/>
              </w:rPr>
              <w:t>mes</w:t>
            </w:r>
            <w:proofErr w:type="spellEnd"/>
            <w:r w:rsidR="00A50772">
              <w:rPr>
                <w:rFonts w:ascii="Arial Narrow" w:hAnsi="Arial Narrow" w:cstheme="minorHAnsi"/>
                <w:sz w:val="20"/>
                <w:szCs w:val="20"/>
              </w:rPr>
              <w:t xml:space="preserve"> (2)</w:t>
            </w:r>
          </w:p>
        </w:tc>
        <w:tc>
          <w:tcPr>
            <w:tcW w:w="2394" w:type="dxa"/>
          </w:tcPr>
          <w:p w14:paraId="07D994C5"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Jo </w:t>
            </w:r>
            <w:proofErr w:type="spellStart"/>
            <w:r>
              <w:rPr>
                <w:rFonts w:ascii="Arial Narrow" w:hAnsi="Arial Narrow" w:cstheme="minorHAnsi"/>
                <w:sz w:val="20"/>
                <w:szCs w:val="20"/>
              </w:rPr>
              <w:t>bashkëpunues</w:t>
            </w:r>
            <w:proofErr w:type="spellEnd"/>
            <w:r w:rsidRPr="00071FB0">
              <w:rPr>
                <w:rFonts w:ascii="Arial Narrow" w:hAnsi="Arial Narrow" w:cstheme="minorHAnsi"/>
                <w:sz w:val="20"/>
                <w:szCs w:val="20"/>
              </w:rPr>
              <w:t xml:space="preserve"> (3)</w:t>
            </w:r>
          </w:p>
        </w:tc>
      </w:tr>
      <w:tr w:rsidR="006F367B" w:rsidRPr="00071FB0" w14:paraId="0CF57D58" w14:textId="77777777" w:rsidTr="00C64468">
        <w:tc>
          <w:tcPr>
            <w:tcW w:w="2646" w:type="dxa"/>
          </w:tcPr>
          <w:p w14:paraId="7436D4B6"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qpi2d. </w:t>
            </w:r>
            <w:proofErr w:type="gramStart"/>
            <w:r w:rsidRPr="00014F2F">
              <w:rPr>
                <w:rFonts w:ascii="Arial Narrow" w:hAnsi="Arial Narrow" w:cstheme="minorHAnsi"/>
                <w:sz w:val="20"/>
                <w:szCs w:val="20"/>
              </w:rPr>
              <w:t>A</w:t>
            </w:r>
            <w:proofErr w:type="gram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tcPr>
          <w:p w14:paraId="768B3C74" w14:textId="77777777"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Durueshëm</w:t>
            </w:r>
            <w:proofErr w:type="spellEnd"/>
            <w:r>
              <w:rPr>
                <w:rFonts w:ascii="Arial Narrow" w:hAnsi="Arial Narrow" w:cstheme="minorHAnsi"/>
                <w:sz w:val="20"/>
                <w:szCs w:val="20"/>
              </w:rPr>
              <w:t>/</w:t>
            </w:r>
            <w:proofErr w:type="spellStart"/>
            <w:r>
              <w:rPr>
                <w:rFonts w:ascii="Arial Narrow" w:hAnsi="Arial Narrow" w:cstheme="minorHAnsi"/>
                <w:sz w:val="20"/>
                <w:szCs w:val="20"/>
              </w:rPr>
              <w:t>me</w:t>
            </w:r>
            <w:r w:rsidRPr="00071FB0">
              <w:rPr>
                <w:rFonts w:ascii="Arial Narrow" w:hAnsi="Arial Narrow" w:cstheme="minorHAnsi"/>
                <w:sz w:val="20"/>
                <w:szCs w:val="20"/>
              </w:rPr>
              <w:t>Patient</w:t>
            </w:r>
            <w:proofErr w:type="spellEnd"/>
            <w:r w:rsidRPr="00071FB0">
              <w:rPr>
                <w:rFonts w:ascii="Arial Narrow" w:hAnsi="Arial Narrow" w:cstheme="minorHAnsi"/>
                <w:sz w:val="20"/>
                <w:szCs w:val="20"/>
              </w:rPr>
              <w:t xml:space="preserve"> (1)</w:t>
            </w:r>
          </w:p>
        </w:tc>
        <w:tc>
          <w:tcPr>
            <w:tcW w:w="2394" w:type="dxa"/>
          </w:tcPr>
          <w:p w14:paraId="569B3589" w14:textId="26F33714"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50772">
              <w:rPr>
                <w:rFonts w:ascii="Arial Narrow" w:hAnsi="Arial Narrow" w:cstheme="minorHAnsi"/>
                <w:sz w:val="20"/>
                <w:szCs w:val="20"/>
              </w:rPr>
              <w:t>mes</w:t>
            </w:r>
            <w:proofErr w:type="spellEnd"/>
            <w:r w:rsidR="00A50772">
              <w:rPr>
                <w:rFonts w:ascii="Arial Narrow" w:hAnsi="Arial Narrow" w:cstheme="minorHAnsi"/>
                <w:sz w:val="20"/>
                <w:szCs w:val="20"/>
              </w:rPr>
              <w:t xml:space="preserve"> (2)</w:t>
            </w:r>
          </w:p>
        </w:tc>
        <w:tc>
          <w:tcPr>
            <w:tcW w:w="2394" w:type="dxa"/>
          </w:tcPr>
          <w:p w14:paraId="1B61AB4E"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padurueshëm</w:t>
            </w:r>
            <w:proofErr w:type="spellEnd"/>
            <w:r w:rsidRPr="00071FB0">
              <w:rPr>
                <w:rFonts w:ascii="Arial Narrow" w:hAnsi="Arial Narrow" w:cstheme="minorHAnsi"/>
                <w:sz w:val="20"/>
                <w:szCs w:val="20"/>
              </w:rPr>
              <w:t xml:space="preserve"> (3)</w:t>
            </w:r>
          </w:p>
        </w:tc>
      </w:tr>
      <w:tr w:rsidR="006F367B" w:rsidRPr="00071FB0" w14:paraId="3CF09B45" w14:textId="77777777" w:rsidTr="00C64468">
        <w:tc>
          <w:tcPr>
            <w:tcW w:w="2646" w:type="dxa"/>
          </w:tcPr>
          <w:p w14:paraId="40D660AD"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qpi2e. </w:t>
            </w:r>
            <w:proofErr w:type="gramStart"/>
            <w:r w:rsidRPr="00014F2F">
              <w:rPr>
                <w:rFonts w:ascii="Arial Narrow" w:hAnsi="Arial Narrow" w:cstheme="minorHAnsi"/>
                <w:sz w:val="20"/>
                <w:szCs w:val="20"/>
              </w:rPr>
              <w:t>A</w:t>
            </w:r>
            <w:proofErr w:type="gram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tcPr>
          <w:p w14:paraId="7B47A02A"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qetë</w:t>
            </w:r>
            <w:proofErr w:type="spellEnd"/>
            <w:r w:rsidRPr="00071FB0">
              <w:rPr>
                <w:rFonts w:ascii="Arial Narrow" w:hAnsi="Arial Narrow" w:cstheme="minorHAnsi"/>
                <w:sz w:val="20"/>
                <w:szCs w:val="20"/>
              </w:rPr>
              <w:t xml:space="preserve"> (1)</w:t>
            </w:r>
          </w:p>
        </w:tc>
        <w:tc>
          <w:tcPr>
            <w:tcW w:w="2394" w:type="dxa"/>
          </w:tcPr>
          <w:p w14:paraId="05D86ADD" w14:textId="7305163E"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50772">
              <w:rPr>
                <w:rFonts w:ascii="Arial Narrow" w:hAnsi="Arial Narrow" w:cstheme="minorHAnsi"/>
                <w:sz w:val="20"/>
                <w:szCs w:val="20"/>
              </w:rPr>
              <w:t>mes</w:t>
            </w:r>
            <w:proofErr w:type="spellEnd"/>
            <w:r w:rsidR="00A50772">
              <w:rPr>
                <w:rFonts w:ascii="Arial Narrow" w:hAnsi="Arial Narrow" w:cstheme="minorHAnsi"/>
                <w:sz w:val="20"/>
                <w:szCs w:val="20"/>
              </w:rPr>
              <w:t xml:space="preserve"> (2)</w:t>
            </w:r>
          </w:p>
        </w:tc>
        <w:tc>
          <w:tcPr>
            <w:tcW w:w="2394" w:type="dxa"/>
          </w:tcPr>
          <w:p w14:paraId="5A8860A6"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dyshimitë</w:t>
            </w:r>
            <w:proofErr w:type="spellEnd"/>
            <w:r w:rsidRPr="00071FB0">
              <w:rPr>
                <w:rFonts w:ascii="Arial Narrow" w:hAnsi="Arial Narrow" w:cstheme="minorHAnsi"/>
                <w:sz w:val="20"/>
                <w:szCs w:val="20"/>
              </w:rPr>
              <w:t xml:space="preserve"> (3)</w:t>
            </w:r>
          </w:p>
        </w:tc>
      </w:tr>
      <w:tr w:rsidR="006F367B" w:rsidRPr="00071FB0" w14:paraId="6171CC64" w14:textId="77777777" w:rsidTr="00C64468">
        <w:tc>
          <w:tcPr>
            <w:tcW w:w="2646" w:type="dxa"/>
          </w:tcPr>
          <w:p w14:paraId="75816D2C" w14:textId="77777777" w:rsidR="006F367B" w:rsidRPr="00071FB0" w:rsidRDefault="006F367B" w:rsidP="00C64468">
            <w:pPr>
              <w:jc w:val="center"/>
              <w:rPr>
                <w:rFonts w:ascii="Arial Narrow" w:hAnsi="Arial Narrow" w:cstheme="minorHAnsi"/>
                <w:sz w:val="20"/>
                <w:szCs w:val="20"/>
              </w:rPr>
            </w:pPr>
            <w:r w:rsidRPr="00071FB0">
              <w:rPr>
                <w:rFonts w:ascii="Arial Narrow" w:hAnsi="Arial Narrow" w:cstheme="minorHAnsi"/>
                <w:b/>
                <w:sz w:val="20"/>
                <w:szCs w:val="20"/>
              </w:rPr>
              <w:t xml:space="preserve">qpi2f. </w:t>
            </w:r>
            <w:proofErr w:type="gramStart"/>
            <w:r w:rsidRPr="00014F2F">
              <w:rPr>
                <w:rFonts w:ascii="Arial Narrow" w:hAnsi="Arial Narrow" w:cstheme="minorHAnsi"/>
                <w:sz w:val="20"/>
                <w:szCs w:val="20"/>
              </w:rPr>
              <w:t>A</w:t>
            </w:r>
            <w:proofErr w:type="gramEnd"/>
            <w:r w:rsidRPr="00014F2F">
              <w:rPr>
                <w:rFonts w:ascii="Arial Narrow" w:hAnsi="Arial Narrow" w:cstheme="minorHAnsi"/>
                <w:sz w:val="20"/>
                <w:szCs w:val="20"/>
              </w:rPr>
              <w:t xml:space="preserve"> </w:t>
            </w:r>
            <w:proofErr w:type="spellStart"/>
            <w:r w:rsidRPr="00014F2F">
              <w:rPr>
                <w:rFonts w:ascii="Arial Narrow" w:hAnsi="Arial Narrow" w:cstheme="minorHAnsi"/>
                <w:sz w:val="20"/>
                <w:szCs w:val="20"/>
              </w:rPr>
              <w:t>ishte</w:t>
            </w:r>
            <w:proofErr w:type="spellEnd"/>
            <w:r w:rsidRPr="00014F2F">
              <w:rPr>
                <w:rFonts w:ascii="Arial Narrow" w:hAnsi="Arial Narrow" w:cstheme="minorHAnsi"/>
                <w:sz w:val="20"/>
                <w:szCs w:val="20"/>
              </w:rPr>
              <w:t xml:space="preserve"> ai </w:t>
            </w:r>
            <w:proofErr w:type="spellStart"/>
            <w:r w:rsidRPr="00014F2F">
              <w:rPr>
                <w:rFonts w:ascii="Arial Narrow" w:hAnsi="Arial Narrow" w:cstheme="minorHAnsi"/>
                <w:sz w:val="20"/>
                <w:szCs w:val="20"/>
              </w:rPr>
              <w:t>ose</w:t>
            </w:r>
            <w:proofErr w:type="spellEnd"/>
            <w:r w:rsidRPr="00014F2F">
              <w:rPr>
                <w:rFonts w:ascii="Arial Narrow" w:hAnsi="Arial Narrow" w:cstheme="minorHAnsi"/>
                <w:sz w:val="20"/>
                <w:szCs w:val="20"/>
              </w:rPr>
              <w:t xml:space="preserve"> ajo</w:t>
            </w:r>
            <w:r w:rsidRPr="00071FB0">
              <w:rPr>
                <w:rFonts w:ascii="Arial Narrow" w:hAnsi="Arial Narrow" w:cstheme="minorHAnsi"/>
                <w:sz w:val="20"/>
                <w:szCs w:val="20"/>
              </w:rPr>
              <w:t>?</w:t>
            </w:r>
          </w:p>
        </w:tc>
        <w:tc>
          <w:tcPr>
            <w:tcW w:w="2394" w:type="dxa"/>
          </w:tcPr>
          <w:p w14:paraId="0146194A" w14:textId="77777777" w:rsidR="006F367B" w:rsidRPr="00071FB0" w:rsidRDefault="006F367B" w:rsidP="00C64468">
            <w:pPr>
              <w:jc w:val="center"/>
              <w:rPr>
                <w:rFonts w:ascii="Arial Narrow" w:hAnsi="Arial Narrow" w:cstheme="minorHAnsi"/>
                <w:sz w:val="20"/>
                <w:szCs w:val="20"/>
              </w:rPr>
            </w:pPr>
            <w:r>
              <w:rPr>
                <w:rFonts w:ascii="Arial Narrow" w:hAnsi="Arial Narrow" w:cstheme="minorHAnsi"/>
                <w:sz w:val="20"/>
                <w:szCs w:val="20"/>
              </w:rPr>
              <w:t xml:space="preserve">I/e </w:t>
            </w:r>
            <w:proofErr w:type="spellStart"/>
            <w:r>
              <w:rPr>
                <w:rFonts w:ascii="Arial Narrow" w:hAnsi="Arial Narrow" w:cstheme="minorHAnsi"/>
                <w:sz w:val="20"/>
                <w:szCs w:val="20"/>
              </w:rPr>
              <w:t>sinqertë</w:t>
            </w:r>
            <w:proofErr w:type="spellEnd"/>
            <w:r w:rsidRPr="00071FB0">
              <w:rPr>
                <w:rFonts w:ascii="Arial Narrow" w:hAnsi="Arial Narrow" w:cstheme="minorHAnsi"/>
                <w:sz w:val="20"/>
                <w:szCs w:val="20"/>
              </w:rPr>
              <w:t xml:space="preserve"> (1)</w:t>
            </w:r>
          </w:p>
        </w:tc>
        <w:tc>
          <w:tcPr>
            <w:tcW w:w="2394" w:type="dxa"/>
          </w:tcPr>
          <w:p w14:paraId="7944D95C" w14:textId="3A6BA579"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Në</w:t>
            </w:r>
            <w:proofErr w:type="spellEnd"/>
            <w:r>
              <w:rPr>
                <w:rFonts w:ascii="Arial Narrow" w:hAnsi="Arial Narrow" w:cstheme="minorHAnsi"/>
                <w:sz w:val="20"/>
                <w:szCs w:val="20"/>
              </w:rPr>
              <w:t xml:space="preserve"> </w:t>
            </w:r>
            <w:proofErr w:type="spellStart"/>
            <w:r w:rsidR="00A50772">
              <w:rPr>
                <w:rFonts w:ascii="Arial Narrow" w:hAnsi="Arial Narrow" w:cstheme="minorHAnsi"/>
                <w:sz w:val="20"/>
                <w:szCs w:val="20"/>
              </w:rPr>
              <w:t>mes</w:t>
            </w:r>
            <w:proofErr w:type="spellEnd"/>
            <w:r w:rsidR="00A50772">
              <w:rPr>
                <w:rFonts w:ascii="Arial Narrow" w:hAnsi="Arial Narrow" w:cstheme="minorHAnsi"/>
                <w:sz w:val="20"/>
                <w:szCs w:val="20"/>
              </w:rPr>
              <w:t xml:space="preserve"> (2)</w:t>
            </w:r>
          </w:p>
        </w:tc>
        <w:tc>
          <w:tcPr>
            <w:tcW w:w="2394" w:type="dxa"/>
          </w:tcPr>
          <w:p w14:paraId="6153A870" w14:textId="77777777" w:rsidR="006F367B" w:rsidRPr="00071FB0" w:rsidRDefault="006F367B" w:rsidP="00C64468">
            <w:pPr>
              <w:jc w:val="center"/>
              <w:rPr>
                <w:rFonts w:ascii="Arial Narrow" w:hAnsi="Arial Narrow" w:cstheme="minorHAnsi"/>
                <w:sz w:val="20"/>
                <w:szCs w:val="20"/>
              </w:rPr>
            </w:pPr>
            <w:proofErr w:type="spellStart"/>
            <w:r>
              <w:rPr>
                <w:rFonts w:ascii="Arial Narrow" w:hAnsi="Arial Narrow" w:cstheme="minorHAnsi"/>
                <w:sz w:val="20"/>
                <w:szCs w:val="20"/>
              </w:rPr>
              <w:t>Mashtrues</w:t>
            </w:r>
            <w:proofErr w:type="spellEnd"/>
            <w:r w:rsidRPr="00071FB0">
              <w:rPr>
                <w:rFonts w:ascii="Arial Narrow" w:hAnsi="Arial Narrow" w:cstheme="minorHAnsi"/>
                <w:sz w:val="20"/>
                <w:szCs w:val="20"/>
              </w:rPr>
              <w:t xml:space="preserve"> (3)</w:t>
            </w:r>
          </w:p>
        </w:tc>
      </w:tr>
    </w:tbl>
    <w:p w14:paraId="65BB1442" w14:textId="77777777" w:rsidR="006F367B" w:rsidRDefault="006F367B" w:rsidP="006F367B">
      <w:pPr>
        <w:spacing w:after="0" w:line="240" w:lineRule="auto"/>
        <w:ind w:left="0" w:right="0"/>
        <w:rPr>
          <w:rFonts w:ascii="Arial Narrow" w:eastAsia="Calibri" w:hAnsi="Arial Narrow" w:cs="Times New Roman"/>
          <w:b/>
          <w:sz w:val="20"/>
          <w:szCs w:val="20"/>
        </w:rPr>
      </w:pPr>
    </w:p>
    <w:p w14:paraId="55051273" w14:textId="77777777" w:rsidR="006F367B" w:rsidRDefault="006F367B" w:rsidP="006F367B">
      <w:pPr>
        <w:ind w:left="0" w:right="0"/>
        <w:rPr>
          <w:rFonts w:ascii="Arial Narrow" w:hAnsi="Arial Narrow" w:cstheme="minorHAnsi"/>
          <w:b/>
          <w:sz w:val="20"/>
          <w:szCs w:val="20"/>
        </w:rPr>
      </w:pPr>
      <w:r>
        <w:rPr>
          <w:rFonts w:ascii="Arial Narrow" w:hAnsi="Arial Narrow" w:cstheme="minorHAnsi"/>
          <w:b/>
          <w:sz w:val="20"/>
          <w:szCs w:val="20"/>
        </w:rPr>
        <w:br w:type="page"/>
      </w:r>
    </w:p>
    <w:p w14:paraId="3EA1A3E3" w14:textId="4EB7F710" w:rsidR="006F367B" w:rsidRDefault="006F367B" w:rsidP="006F367B">
      <w:pPr>
        <w:spacing w:after="0" w:line="240" w:lineRule="auto"/>
        <w:ind w:left="0" w:right="0"/>
        <w:rPr>
          <w:rFonts w:ascii="Arial Narrow" w:hAnsi="Arial Narrow" w:cstheme="minorHAnsi"/>
          <w:sz w:val="20"/>
          <w:szCs w:val="20"/>
        </w:rPr>
      </w:pPr>
      <w:r>
        <w:rPr>
          <w:rFonts w:ascii="Arial Narrow" w:hAnsi="Arial Narrow" w:cstheme="minorHAnsi"/>
          <w:b/>
          <w:sz w:val="20"/>
          <w:szCs w:val="20"/>
        </w:rPr>
        <w:lastRenderedPageBreak/>
        <w:t>q</w:t>
      </w:r>
      <w:r w:rsidRPr="00071FB0">
        <w:rPr>
          <w:rFonts w:ascii="Arial Narrow" w:hAnsi="Arial Narrow" w:cstheme="minorHAnsi"/>
          <w:b/>
          <w:sz w:val="20"/>
          <w:szCs w:val="20"/>
        </w:rPr>
        <w:t>pi</w:t>
      </w:r>
      <w:r>
        <w:rPr>
          <w:rFonts w:ascii="Arial Narrow" w:hAnsi="Arial Narrow" w:cstheme="minorHAnsi"/>
          <w:b/>
          <w:sz w:val="20"/>
          <w:szCs w:val="20"/>
        </w:rPr>
        <w:t>3</w:t>
      </w:r>
      <w:r w:rsidRPr="00071FB0">
        <w:rPr>
          <w:rFonts w:ascii="Arial Narrow" w:hAnsi="Arial Narrow" w:cstheme="minorHAnsi"/>
          <w:b/>
          <w:sz w:val="20"/>
          <w:szCs w:val="20"/>
        </w:rPr>
        <w:t xml:space="preserve">. </w:t>
      </w:r>
      <w:r w:rsidRPr="001A7987">
        <w:rPr>
          <w:rFonts w:ascii="Arial Narrow" w:hAnsi="Arial Narrow" w:cstheme="minorHAnsi"/>
          <w:sz w:val="20"/>
          <w:szCs w:val="20"/>
        </w:rPr>
        <w:t xml:space="preserve">Deri </w:t>
      </w:r>
      <w:proofErr w:type="spellStart"/>
      <w:r w:rsidRPr="001A7987">
        <w:rPr>
          <w:rFonts w:ascii="Arial Narrow" w:hAnsi="Arial Narrow" w:cstheme="minorHAnsi"/>
          <w:sz w:val="20"/>
          <w:szCs w:val="20"/>
        </w:rPr>
        <w:t>në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çfarë</w:t>
      </w:r>
      <w:proofErr w:type="spellEnd"/>
      <w:r w:rsidRPr="001A7987">
        <w:rPr>
          <w:rFonts w:ascii="Arial Narrow" w:hAnsi="Arial Narrow" w:cstheme="minorHAnsi"/>
          <w:sz w:val="20"/>
          <w:szCs w:val="20"/>
        </w:rPr>
        <w:t xml:space="preserve"> mase </w:t>
      </w:r>
      <w:proofErr w:type="spellStart"/>
      <w:r>
        <w:rPr>
          <w:rFonts w:ascii="Arial Narrow" w:hAnsi="Arial Narrow" w:cstheme="minorHAnsi"/>
          <w:sz w:val="20"/>
          <w:szCs w:val="20"/>
        </w:rPr>
        <w:t>mendoni</w:t>
      </w:r>
      <w:proofErr w:type="spellEnd"/>
      <w:r w:rsidRPr="001A7987">
        <w:rPr>
          <w:rFonts w:ascii="Arial Narrow" w:hAnsi="Arial Narrow" w:cstheme="minorHAnsi"/>
          <w:sz w:val="20"/>
          <w:szCs w:val="20"/>
        </w:rPr>
        <w:t xml:space="preserve"> se zona </w:t>
      </w:r>
      <w:proofErr w:type="spellStart"/>
      <w:r w:rsidRPr="001A7987">
        <w:rPr>
          <w:rFonts w:ascii="Arial Narrow" w:hAnsi="Arial Narrow" w:cstheme="minorHAnsi"/>
          <w:sz w:val="20"/>
          <w:szCs w:val="20"/>
        </w:rPr>
        <w:t>përreth</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shtëpisë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së</w:t>
      </w:r>
      <w:proofErr w:type="spellEnd"/>
      <w:r w:rsidRPr="001A7987">
        <w:rPr>
          <w:rFonts w:ascii="Arial Narrow" w:hAnsi="Arial Narrow" w:cstheme="minorHAnsi"/>
          <w:sz w:val="20"/>
          <w:szCs w:val="20"/>
        </w:rPr>
        <w:t xml:space="preserve"> </w:t>
      </w:r>
      <w:proofErr w:type="spellStart"/>
      <w:r>
        <w:rPr>
          <w:rFonts w:ascii="Arial Narrow" w:hAnsi="Arial Narrow" w:cstheme="minorHAnsi"/>
          <w:sz w:val="20"/>
          <w:szCs w:val="20"/>
        </w:rPr>
        <w:t>anketuarit</w:t>
      </w:r>
      <w:r w:rsidRPr="001A7987">
        <w:rPr>
          <w:rFonts w:ascii="Arial Narrow" w:hAnsi="Arial Narrow" w:cstheme="minorHAnsi"/>
          <w:sz w:val="20"/>
          <w:szCs w:val="20"/>
        </w:rPr>
        <w:t>ishte</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afektuar</w:t>
      </w:r>
      <w:proofErr w:type="spellEnd"/>
      <w:r>
        <w:rPr>
          <w:rFonts w:ascii="Arial Narrow" w:hAnsi="Arial Narrow" w:cstheme="minorHAnsi"/>
          <w:sz w:val="20"/>
          <w:szCs w:val="20"/>
        </w:rPr>
        <w:t>:</w:t>
      </w:r>
    </w:p>
    <w:p w14:paraId="5A191AB3" w14:textId="77777777" w:rsidR="006F367B" w:rsidRDefault="006F367B" w:rsidP="006F367B">
      <w:pPr>
        <w:spacing w:after="0" w:line="240" w:lineRule="auto"/>
        <w:ind w:left="0" w:right="0"/>
        <w:rPr>
          <w:rFonts w:ascii="Arial Narrow" w:eastAsia="Calibri" w:hAnsi="Arial Narrow" w:cs="Times New Roman"/>
          <w:b/>
          <w:sz w:val="20"/>
          <w:szCs w:val="20"/>
        </w:rPr>
      </w:pPr>
    </w:p>
    <w:tbl>
      <w:tblPr>
        <w:tblStyle w:val="TableGrid"/>
        <w:tblW w:w="0" w:type="auto"/>
        <w:jc w:val="center"/>
        <w:tblLook w:val="04A0" w:firstRow="1" w:lastRow="0" w:firstColumn="1" w:lastColumn="0" w:noHBand="0" w:noVBand="1"/>
      </w:tblPr>
      <w:tblGrid>
        <w:gridCol w:w="4418"/>
        <w:gridCol w:w="4018"/>
      </w:tblGrid>
      <w:tr w:rsidR="006F367B" w:rsidRPr="00201AFF" w14:paraId="3CFAA145" w14:textId="77777777" w:rsidTr="00C64468">
        <w:trPr>
          <w:trHeight w:val="237"/>
          <w:jc w:val="center"/>
        </w:trPr>
        <w:tc>
          <w:tcPr>
            <w:tcW w:w="4418" w:type="dxa"/>
          </w:tcPr>
          <w:p w14:paraId="102219B3" w14:textId="77777777" w:rsidR="006F367B" w:rsidRPr="00201AFF" w:rsidRDefault="006F367B" w:rsidP="00C64468">
            <w:pPr>
              <w:ind w:left="0"/>
              <w:rPr>
                <w:rFonts w:ascii="Arial Narrow" w:hAnsi="Arial Narrow" w:cstheme="minorHAnsi"/>
                <w:sz w:val="20"/>
                <w:szCs w:val="20"/>
              </w:rPr>
            </w:pPr>
            <w:r w:rsidRPr="00201AFF">
              <w:rPr>
                <w:rFonts w:ascii="Arial Narrow" w:hAnsi="Arial Narrow" w:cstheme="minorHAnsi"/>
                <w:b/>
                <w:sz w:val="20"/>
                <w:szCs w:val="20"/>
              </w:rPr>
              <w:t xml:space="preserve">qpi3a. </w:t>
            </w:r>
            <w:proofErr w:type="spellStart"/>
            <w:r w:rsidRPr="001A7987">
              <w:rPr>
                <w:rFonts w:ascii="Arial Narrow" w:hAnsi="Arial Narrow" w:cstheme="minorHAnsi"/>
                <w:sz w:val="20"/>
                <w:szCs w:val="20"/>
              </w:rPr>
              <w:t>Plehrat</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në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rrugë</w:t>
            </w:r>
            <w:proofErr w:type="spellEnd"/>
            <w:r w:rsidRPr="001A7987">
              <w:rPr>
                <w:rFonts w:ascii="Arial Narrow" w:hAnsi="Arial Narrow" w:cstheme="minorHAnsi"/>
                <w:sz w:val="20"/>
                <w:szCs w:val="20"/>
              </w:rPr>
              <w:t xml:space="preserve"> apo </w:t>
            </w:r>
            <w:proofErr w:type="spellStart"/>
            <w:r w:rsidRPr="001A7987">
              <w:rPr>
                <w:rFonts w:ascii="Arial Narrow" w:hAnsi="Arial Narrow" w:cstheme="minorHAnsi"/>
                <w:sz w:val="20"/>
                <w:szCs w:val="20"/>
              </w:rPr>
              <w:t>trotuar</w:t>
            </w:r>
            <w:proofErr w:type="spellEnd"/>
          </w:p>
        </w:tc>
        <w:tc>
          <w:tcPr>
            <w:tcW w:w="4018" w:type="dxa"/>
          </w:tcPr>
          <w:p w14:paraId="0740A53F"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Aspak</w:t>
            </w:r>
            <w:proofErr w:type="spellEnd"/>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561024B9" w14:textId="77777777" w:rsidR="006F367B" w:rsidRPr="00201AFF" w:rsidRDefault="006F367B" w:rsidP="00C64468">
            <w:pPr>
              <w:ind w:left="0"/>
              <w:rPr>
                <w:rFonts w:ascii="Arial Narrow" w:hAnsi="Arial Narrow"/>
                <w:sz w:val="20"/>
                <w:szCs w:val="20"/>
              </w:rPr>
            </w:pPr>
            <w:r>
              <w:rPr>
                <w:rFonts w:ascii="Arial Narrow" w:hAnsi="Arial Narrow"/>
                <w:sz w:val="20"/>
                <w:szCs w:val="20"/>
              </w:rPr>
              <w:t>Pak</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445DA7F2"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Disi</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5800C77A"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30F187FC" w14:textId="77777777" w:rsidR="006F367B" w:rsidRPr="00201AFF" w:rsidRDefault="006F367B" w:rsidP="00C64468">
            <w:pPr>
              <w:ind w:left="0"/>
              <w:rPr>
                <w:rFonts w:ascii="Arial Narrow" w:hAnsi="Arial Narrow" w:cstheme="minorHAnsi"/>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6F367B" w:rsidRPr="00201AFF" w14:paraId="73670D91" w14:textId="77777777" w:rsidTr="00C64468">
        <w:trPr>
          <w:trHeight w:val="237"/>
          <w:jc w:val="center"/>
        </w:trPr>
        <w:tc>
          <w:tcPr>
            <w:tcW w:w="4418" w:type="dxa"/>
          </w:tcPr>
          <w:p w14:paraId="76099BEB" w14:textId="77777777" w:rsidR="006F367B" w:rsidRPr="00201AFF" w:rsidRDefault="006F367B" w:rsidP="00C64468">
            <w:pPr>
              <w:ind w:left="0"/>
              <w:rPr>
                <w:rFonts w:ascii="Arial Narrow" w:hAnsi="Arial Narrow" w:cstheme="minorHAnsi"/>
                <w:sz w:val="20"/>
                <w:szCs w:val="20"/>
              </w:rPr>
            </w:pPr>
            <w:r w:rsidRPr="00201AFF">
              <w:rPr>
                <w:rFonts w:ascii="Arial Narrow" w:hAnsi="Arial Narrow" w:cstheme="minorHAnsi"/>
                <w:b/>
                <w:sz w:val="20"/>
                <w:szCs w:val="20"/>
              </w:rPr>
              <w:t xml:space="preserve">qpi3b. </w:t>
            </w:r>
            <w:proofErr w:type="spellStart"/>
            <w:r w:rsidRPr="001A7987">
              <w:rPr>
                <w:rFonts w:ascii="Arial Narrow" w:hAnsi="Arial Narrow" w:cstheme="minorHAnsi"/>
                <w:sz w:val="20"/>
                <w:szCs w:val="20"/>
              </w:rPr>
              <w:t>Gropat</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në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rrugë</w:t>
            </w:r>
            <w:proofErr w:type="spellEnd"/>
          </w:p>
        </w:tc>
        <w:tc>
          <w:tcPr>
            <w:tcW w:w="4018" w:type="dxa"/>
          </w:tcPr>
          <w:p w14:paraId="69AF8DFD"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Aspak</w:t>
            </w:r>
            <w:proofErr w:type="spellEnd"/>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0EE71A6D" w14:textId="77777777" w:rsidR="006F367B" w:rsidRPr="00201AFF" w:rsidRDefault="006F367B" w:rsidP="00C64468">
            <w:pPr>
              <w:ind w:left="0"/>
              <w:rPr>
                <w:rFonts w:ascii="Arial Narrow" w:hAnsi="Arial Narrow"/>
                <w:sz w:val="20"/>
                <w:szCs w:val="20"/>
              </w:rPr>
            </w:pPr>
            <w:r>
              <w:rPr>
                <w:rFonts w:ascii="Arial Narrow" w:hAnsi="Arial Narrow"/>
                <w:sz w:val="20"/>
                <w:szCs w:val="20"/>
              </w:rPr>
              <w:t>Pak</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52ED7035"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Disi</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79F68C53"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02723BA6" w14:textId="77777777" w:rsidR="006F367B" w:rsidRPr="00201AFF" w:rsidRDefault="006F367B" w:rsidP="00C64468">
            <w:pPr>
              <w:ind w:left="0"/>
              <w:rPr>
                <w:rFonts w:ascii="Arial Narrow" w:hAnsi="Arial Narrow"/>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6F367B" w:rsidRPr="00201AFF" w14:paraId="7A51622C" w14:textId="77777777" w:rsidTr="00C64468">
        <w:trPr>
          <w:trHeight w:val="237"/>
          <w:jc w:val="center"/>
        </w:trPr>
        <w:tc>
          <w:tcPr>
            <w:tcW w:w="4418" w:type="dxa"/>
          </w:tcPr>
          <w:p w14:paraId="538071B5" w14:textId="77777777" w:rsidR="006F367B" w:rsidRPr="00201AFF" w:rsidRDefault="006F367B" w:rsidP="00C64468">
            <w:pPr>
              <w:ind w:left="0"/>
              <w:rPr>
                <w:rFonts w:ascii="Arial Narrow" w:hAnsi="Arial Narrow" w:cstheme="minorHAnsi"/>
                <w:sz w:val="20"/>
                <w:szCs w:val="20"/>
              </w:rPr>
            </w:pPr>
            <w:r w:rsidRPr="00201AFF">
              <w:rPr>
                <w:rFonts w:ascii="Arial Narrow" w:hAnsi="Arial Narrow" w:cstheme="minorHAnsi"/>
                <w:b/>
                <w:sz w:val="20"/>
                <w:szCs w:val="20"/>
              </w:rPr>
              <w:t xml:space="preserve">qpi3c. </w:t>
            </w:r>
            <w:proofErr w:type="spellStart"/>
            <w:r w:rsidRPr="001A7987">
              <w:rPr>
                <w:rFonts w:ascii="Arial Narrow" w:hAnsi="Arial Narrow" w:cstheme="minorHAnsi"/>
                <w:sz w:val="20"/>
                <w:szCs w:val="20"/>
              </w:rPr>
              <w:t>Graf</w:t>
            </w:r>
            <w:r>
              <w:rPr>
                <w:rFonts w:ascii="Arial Narrow" w:hAnsi="Arial Narrow" w:cstheme="minorHAnsi"/>
                <w:sz w:val="20"/>
                <w:szCs w:val="20"/>
              </w:rPr>
              <w:t>it</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ose</w:t>
            </w:r>
            <w:proofErr w:type="spellEnd"/>
            <w:r w:rsidRPr="001A7987">
              <w:rPr>
                <w:rFonts w:ascii="Arial Narrow" w:hAnsi="Arial Narrow" w:cstheme="minorHAnsi"/>
                <w:sz w:val="20"/>
                <w:szCs w:val="20"/>
              </w:rPr>
              <w:t xml:space="preserve"> </w:t>
            </w:r>
            <w:proofErr w:type="spellStart"/>
            <w:r>
              <w:rPr>
                <w:rFonts w:ascii="Arial Narrow" w:hAnsi="Arial Narrow" w:cstheme="minorHAnsi"/>
                <w:sz w:val="20"/>
                <w:szCs w:val="20"/>
              </w:rPr>
              <w:t>mbishkrime</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të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vizatuara</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nga</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bandat</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në</w:t>
            </w:r>
            <w:proofErr w:type="spellEnd"/>
            <w:r w:rsidRPr="001A7987">
              <w:rPr>
                <w:rFonts w:ascii="Arial Narrow" w:hAnsi="Arial Narrow" w:cstheme="minorHAnsi"/>
                <w:sz w:val="20"/>
                <w:szCs w:val="20"/>
              </w:rPr>
              <w:t xml:space="preserve"> </w:t>
            </w:r>
            <w:proofErr w:type="spellStart"/>
            <w:r w:rsidRPr="001A7987">
              <w:rPr>
                <w:rFonts w:ascii="Arial Narrow" w:hAnsi="Arial Narrow" w:cstheme="minorHAnsi"/>
                <w:sz w:val="20"/>
                <w:szCs w:val="20"/>
              </w:rPr>
              <w:t>mure</w:t>
            </w:r>
            <w:proofErr w:type="spellEnd"/>
          </w:p>
        </w:tc>
        <w:tc>
          <w:tcPr>
            <w:tcW w:w="4018" w:type="dxa"/>
          </w:tcPr>
          <w:p w14:paraId="01970B3E"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Aspak</w:t>
            </w:r>
            <w:proofErr w:type="spellEnd"/>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1</w:t>
            </w:r>
          </w:p>
          <w:p w14:paraId="1A96FEE0" w14:textId="77777777" w:rsidR="006F367B" w:rsidRPr="00201AFF" w:rsidRDefault="006F367B" w:rsidP="00C64468">
            <w:pPr>
              <w:ind w:left="0"/>
              <w:rPr>
                <w:rFonts w:ascii="Arial Narrow" w:hAnsi="Arial Narrow"/>
                <w:sz w:val="20"/>
                <w:szCs w:val="20"/>
              </w:rPr>
            </w:pPr>
            <w:r>
              <w:rPr>
                <w:rFonts w:ascii="Arial Narrow" w:hAnsi="Arial Narrow"/>
                <w:sz w:val="20"/>
                <w:szCs w:val="20"/>
              </w:rPr>
              <w:t>Pak</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2</w:t>
            </w:r>
          </w:p>
          <w:p w14:paraId="2DBC9771"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Disi</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3</w:t>
            </w:r>
          </w:p>
          <w:p w14:paraId="370A94A5" w14:textId="77777777" w:rsidR="006F367B" w:rsidRPr="00201AFF" w:rsidRDefault="006F367B" w:rsidP="00C64468">
            <w:pPr>
              <w:ind w:left="0"/>
              <w:rPr>
                <w:rFonts w:ascii="Arial Narrow" w:hAnsi="Arial Narrow"/>
                <w:sz w:val="20"/>
                <w:szCs w:val="20"/>
              </w:rPr>
            </w:pPr>
            <w:proofErr w:type="spellStart"/>
            <w:r>
              <w:rPr>
                <w:rFonts w:ascii="Arial Narrow" w:hAnsi="Arial Narrow"/>
                <w:sz w:val="20"/>
                <w:szCs w:val="20"/>
              </w:rPr>
              <w:t>Shumë</w:t>
            </w:r>
            <w:proofErr w:type="spellEnd"/>
            <w:r>
              <w:rPr>
                <w:rFonts w:ascii="Arial Narrow" w:hAnsi="Arial Narrow"/>
                <w:sz w:val="20"/>
                <w:szCs w:val="20"/>
              </w:rPr>
              <w:t>….</w:t>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u w:val="dotted"/>
              </w:rPr>
              <w:tab/>
            </w:r>
            <w:r w:rsidRPr="00201AFF">
              <w:rPr>
                <w:rFonts w:ascii="Arial Narrow" w:hAnsi="Arial Narrow"/>
                <w:sz w:val="20"/>
                <w:szCs w:val="20"/>
              </w:rPr>
              <w:t>4</w:t>
            </w:r>
          </w:p>
          <w:p w14:paraId="2BF53DD2" w14:textId="77777777" w:rsidR="006F367B" w:rsidRPr="00201AFF" w:rsidRDefault="006F367B" w:rsidP="00C64468">
            <w:pPr>
              <w:ind w:left="0"/>
              <w:rPr>
                <w:rFonts w:ascii="Arial Narrow" w:hAnsi="Arial Narrow" w:cstheme="minorHAnsi"/>
                <w:sz w:val="20"/>
                <w:szCs w:val="20"/>
              </w:rPr>
            </w:pPr>
            <w:r>
              <w:rPr>
                <w:rFonts w:ascii="Arial Narrow" w:hAnsi="Arial Narrow"/>
                <w:b/>
                <w:sz w:val="20"/>
                <w:szCs w:val="20"/>
              </w:rPr>
              <w:t xml:space="preserve">(MOS LEXO) </w:t>
            </w:r>
            <w:proofErr w:type="spellStart"/>
            <w:r>
              <w:rPr>
                <w:rFonts w:ascii="Arial Narrow" w:hAnsi="Arial Narrow"/>
                <w:b/>
                <w:sz w:val="20"/>
                <w:szCs w:val="20"/>
              </w:rPr>
              <w:t>Nuk</w:t>
            </w:r>
            <w:proofErr w:type="spellEnd"/>
            <w:r>
              <w:rPr>
                <w:rFonts w:ascii="Arial Narrow" w:hAnsi="Arial Narrow"/>
                <w:b/>
                <w:sz w:val="20"/>
                <w:szCs w:val="20"/>
              </w:rPr>
              <w:t xml:space="preserve"> e di/Pa </w:t>
            </w:r>
            <w:proofErr w:type="spellStart"/>
            <w:r>
              <w:rPr>
                <w:rFonts w:ascii="Arial Narrow" w:hAnsi="Arial Narrow"/>
                <w:b/>
                <w:sz w:val="20"/>
                <w:szCs w:val="20"/>
              </w:rPr>
              <w:t>përgjigje</w:t>
            </w:r>
            <w:proofErr w:type="spellEnd"/>
            <w:r w:rsidRPr="00201AFF">
              <w:rPr>
                <w:rFonts w:ascii="Arial Narrow" w:hAnsi="Arial Narrow"/>
                <w:sz w:val="20"/>
                <w:szCs w:val="20"/>
                <w:u w:val="dotted"/>
              </w:rPr>
              <w:tab/>
            </w:r>
            <w:r w:rsidRPr="00201AFF">
              <w:rPr>
                <w:rFonts w:ascii="Calibri Light" w:hAnsi="Calibri Light"/>
                <w:sz w:val="20"/>
                <w:szCs w:val="20"/>
                <w:u w:val="dotted"/>
              </w:rPr>
              <w:tab/>
            </w:r>
            <w:r w:rsidRPr="00201AFF">
              <w:rPr>
                <w:rFonts w:ascii="Arial Narrow" w:hAnsi="Arial Narrow"/>
                <w:sz w:val="20"/>
                <w:szCs w:val="20"/>
              </w:rPr>
              <w:t>99</w:t>
            </w:r>
          </w:p>
        </w:tc>
      </w:tr>
      <w:tr w:rsidR="006F367B" w:rsidRPr="00D4549C" w14:paraId="0620C9A1" w14:textId="77777777" w:rsidTr="00C64468">
        <w:trPr>
          <w:trHeight w:val="237"/>
          <w:jc w:val="center"/>
        </w:trPr>
        <w:tc>
          <w:tcPr>
            <w:tcW w:w="4418" w:type="dxa"/>
          </w:tcPr>
          <w:p w14:paraId="1F303DBA" w14:textId="77777777" w:rsidR="006F367B" w:rsidRPr="00CE484C" w:rsidRDefault="006F367B" w:rsidP="00C64468">
            <w:pPr>
              <w:ind w:left="0"/>
              <w:rPr>
                <w:rFonts w:ascii="Arial Narrow" w:hAnsi="Arial Narrow" w:cstheme="minorHAnsi"/>
                <w:sz w:val="20"/>
                <w:szCs w:val="20"/>
                <w:lang w:val="de-DE"/>
              </w:rPr>
            </w:pPr>
            <w:r w:rsidRPr="00CE484C">
              <w:rPr>
                <w:rFonts w:ascii="Arial Narrow" w:hAnsi="Arial Narrow" w:cstheme="minorHAnsi"/>
                <w:b/>
                <w:sz w:val="20"/>
                <w:szCs w:val="20"/>
                <w:lang w:val="de-DE"/>
              </w:rPr>
              <w:t xml:space="preserve">qpi3d. </w:t>
            </w:r>
            <w:r w:rsidRPr="00CE484C">
              <w:rPr>
                <w:rFonts w:ascii="Arial Narrow" w:hAnsi="Arial Narrow" w:cstheme="minorHAnsi"/>
                <w:sz w:val="20"/>
                <w:szCs w:val="20"/>
                <w:lang w:val="de-DE"/>
              </w:rPr>
              <w:t>Mungesa e shtyllave komunale</w:t>
            </w:r>
          </w:p>
        </w:tc>
        <w:tc>
          <w:tcPr>
            <w:tcW w:w="4018" w:type="dxa"/>
          </w:tcPr>
          <w:p w14:paraId="18BCD945" w14:textId="77777777" w:rsidR="006F367B" w:rsidRPr="00CE484C" w:rsidRDefault="006F367B" w:rsidP="00C64468">
            <w:pPr>
              <w:ind w:left="0"/>
              <w:rPr>
                <w:rFonts w:ascii="Arial Narrow" w:hAnsi="Arial Narrow"/>
                <w:sz w:val="20"/>
                <w:szCs w:val="20"/>
                <w:lang w:val="de-DE"/>
              </w:rPr>
            </w:pPr>
            <w:r w:rsidRPr="00CE484C">
              <w:rPr>
                <w:rFonts w:ascii="Arial Narrow" w:hAnsi="Arial Narrow"/>
                <w:sz w:val="20"/>
                <w:szCs w:val="20"/>
                <w:lang w:val="de-DE"/>
              </w:rPr>
              <w:t>Aspak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1</w:t>
            </w:r>
          </w:p>
          <w:p w14:paraId="1FE7F799" w14:textId="77777777" w:rsidR="006F367B" w:rsidRPr="00CE484C" w:rsidRDefault="006F367B" w:rsidP="00C64468">
            <w:pPr>
              <w:ind w:left="0"/>
              <w:rPr>
                <w:rFonts w:ascii="Arial Narrow" w:hAnsi="Arial Narrow"/>
                <w:sz w:val="20"/>
                <w:szCs w:val="20"/>
                <w:lang w:val="de-DE"/>
              </w:rPr>
            </w:pPr>
            <w:r w:rsidRPr="00CE484C">
              <w:rPr>
                <w:rFonts w:ascii="Arial Narrow" w:hAnsi="Arial Narrow"/>
                <w:sz w:val="20"/>
                <w:szCs w:val="20"/>
                <w:lang w:val="de-DE"/>
              </w:rPr>
              <w:t>Pak</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2</w:t>
            </w:r>
          </w:p>
          <w:p w14:paraId="21125FA8" w14:textId="77777777" w:rsidR="006F367B" w:rsidRPr="00CE484C" w:rsidRDefault="006F367B" w:rsidP="00C64468">
            <w:pPr>
              <w:ind w:left="0"/>
              <w:rPr>
                <w:rFonts w:ascii="Arial Narrow" w:hAnsi="Arial Narrow"/>
                <w:sz w:val="20"/>
                <w:szCs w:val="20"/>
                <w:lang w:val="de-DE"/>
              </w:rPr>
            </w:pPr>
            <w:r w:rsidRPr="00CE484C">
              <w:rPr>
                <w:rFonts w:ascii="Arial Narrow" w:hAnsi="Arial Narrow"/>
                <w:sz w:val="20"/>
                <w:szCs w:val="20"/>
                <w:lang w:val="de-DE"/>
              </w:rPr>
              <w:t>Disi……….</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3</w:t>
            </w:r>
          </w:p>
          <w:p w14:paraId="58EC76EA" w14:textId="77777777" w:rsidR="006F367B" w:rsidRPr="00CE484C" w:rsidRDefault="006F367B" w:rsidP="00C64468">
            <w:pPr>
              <w:ind w:left="0"/>
              <w:rPr>
                <w:rFonts w:ascii="Arial Narrow" w:hAnsi="Arial Narrow"/>
                <w:sz w:val="20"/>
                <w:szCs w:val="20"/>
                <w:lang w:val="de-DE"/>
              </w:rPr>
            </w:pPr>
            <w:r w:rsidRPr="00CE484C">
              <w:rPr>
                <w:rFonts w:ascii="Arial Narrow" w:hAnsi="Arial Narrow"/>
                <w:sz w:val="20"/>
                <w:szCs w:val="20"/>
                <w:lang w:val="de-DE"/>
              </w:rPr>
              <w:t>Shumë….</w:t>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u w:val="dotted"/>
                <w:lang w:val="de-DE"/>
              </w:rPr>
              <w:tab/>
            </w:r>
            <w:r w:rsidRPr="00CE484C">
              <w:rPr>
                <w:rFonts w:ascii="Arial Narrow" w:hAnsi="Arial Narrow"/>
                <w:sz w:val="20"/>
                <w:szCs w:val="20"/>
                <w:lang w:val="de-DE"/>
              </w:rPr>
              <w:t>4</w:t>
            </w:r>
          </w:p>
          <w:p w14:paraId="029AC268" w14:textId="77777777" w:rsidR="006F367B" w:rsidRPr="00CE484C" w:rsidRDefault="006F367B" w:rsidP="00C64468">
            <w:pPr>
              <w:ind w:left="0"/>
              <w:rPr>
                <w:rFonts w:ascii="Arial Narrow" w:hAnsi="Arial Narrow" w:cstheme="minorHAnsi"/>
                <w:sz w:val="20"/>
                <w:szCs w:val="20"/>
                <w:lang w:val="de-DE"/>
              </w:rPr>
            </w:pPr>
            <w:r w:rsidRPr="00CE484C">
              <w:rPr>
                <w:rFonts w:ascii="Arial Narrow" w:hAnsi="Arial Narrow"/>
                <w:b/>
                <w:sz w:val="20"/>
                <w:szCs w:val="20"/>
                <w:lang w:val="de-DE"/>
              </w:rPr>
              <w:t>(MOS LEXO) Nuk e di/Pa përgjigje</w:t>
            </w:r>
            <w:r w:rsidRPr="00CE484C">
              <w:rPr>
                <w:rFonts w:ascii="Arial Narrow" w:hAnsi="Arial Narrow"/>
                <w:sz w:val="20"/>
                <w:szCs w:val="20"/>
                <w:u w:val="dotted"/>
                <w:lang w:val="de-DE"/>
              </w:rPr>
              <w:tab/>
            </w:r>
            <w:r w:rsidRPr="00CE484C">
              <w:rPr>
                <w:rFonts w:ascii="Calibri Light" w:hAnsi="Calibri Light"/>
                <w:sz w:val="20"/>
                <w:szCs w:val="20"/>
                <w:u w:val="dotted"/>
                <w:lang w:val="de-DE"/>
              </w:rPr>
              <w:tab/>
            </w:r>
            <w:r w:rsidRPr="00CE484C">
              <w:rPr>
                <w:rFonts w:ascii="Arial Narrow" w:hAnsi="Arial Narrow"/>
                <w:sz w:val="20"/>
                <w:szCs w:val="20"/>
                <w:lang w:val="de-DE"/>
              </w:rPr>
              <w:t>99</w:t>
            </w:r>
          </w:p>
        </w:tc>
      </w:tr>
    </w:tbl>
    <w:p w14:paraId="32E3E1A9" w14:textId="77777777" w:rsidR="006F367B" w:rsidRPr="00CE484C" w:rsidRDefault="006F367B" w:rsidP="006F367B">
      <w:pPr>
        <w:spacing w:after="0" w:line="240" w:lineRule="auto"/>
        <w:ind w:left="0" w:right="0"/>
        <w:rPr>
          <w:rFonts w:ascii="Arial Narrow" w:eastAsia="Calibri" w:hAnsi="Arial Narrow" w:cs="Times New Roman"/>
          <w:b/>
          <w:sz w:val="20"/>
          <w:szCs w:val="20"/>
          <w:lang w:val="de-DE"/>
        </w:rPr>
      </w:pPr>
    </w:p>
    <w:p w14:paraId="6B54D564" w14:textId="19F2C012" w:rsidR="006F367B" w:rsidRPr="00A50772" w:rsidRDefault="006F367B" w:rsidP="006F367B">
      <w:pPr>
        <w:spacing w:after="0" w:line="240" w:lineRule="auto"/>
        <w:ind w:left="0" w:right="0"/>
        <w:rPr>
          <w:rFonts w:ascii="Arial Narrow" w:eastAsia="Calibri" w:hAnsi="Arial Narrow" w:cs="Times New Roman"/>
          <w:sz w:val="20"/>
          <w:szCs w:val="20"/>
          <w:lang w:val="de-DE"/>
        </w:rPr>
      </w:pPr>
      <w:r w:rsidRPr="00A50772">
        <w:rPr>
          <w:rFonts w:ascii="Arial Narrow" w:eastAsia="Calibri" w:hAnsi="Arial Narrow" w:cs="Times New Roman"/>
          <w:b/>
          <w:sz w:val="20"/>
          <w:szCs w:val="20"/>
          <w:lang w:val="de-DE"/>
        </w:rPr>
        <w:t>NGJYRA.</w:t>
      </w:r>
      <w:r w:rsidR="00A50772" w:rsidRPr="00A50772">
        <w:rPr>
          <w:rFonts w:ascii="Arial Narrow" w:eastAsia="Calibri" w:hAnsi="Arial Narrow" w:cs="Times New Roman"/>
          <w:b/>
          <w:sz w:val="20"/>
          <w:szCs w:val="20"/>
          <w:lang w:val="de-DE"/>
        </w:rPr>
        <w:t xml:space="preserve"> </w:t>
      </w:r>
      <w:r w:rsidRPr="00A50772">
        <w:rPr>
          <w:rFonts w:ascii="Arial Narrow" w:eastAsia="Calibri" w:hAnsi="Arial Narrow" w:cs="Times New Roman"/>
          <w:sz w:val="20"/>
          <w:szCs w:val="20"/>
          <w:lang w:val="de-DE"/>
        </w:rPr>
        <w:t>Kur të përfundojë anketimi, PA pyetur, ju lutemi përdorni tabelën e ngjyrave dhe zgjidhni numrin që përputhet më shumë me ngjyrën e fytyrës së të anketuarit. Shikoni Paletën eNgjyrave</w:t>
      </w:r>
    </w:p>
    <w:p w14:paraId="308B5973" w14:textId="77777777" w:rsidR="006F367B" w:rsidRPr="00A50772" w:rsidRDefault="006F367B" w:rsidP="006F367B">
      <w:pPr>
        <w:spacing w:after="0" w:line="240" w:lineRule="auto"/>
        <w:ind w:left="0" w:right="0"/>
        <w:rPr>
          <w:rFonts w:ascii="Arial Narrow" w:eastAsia="Calibri" w:hAnsi="Arial Narrow" w:cs="Times New Roman"/>
          <w:bCs/>
          <w:sz w:val="20"/>
          <w:szCs w:val="20"/>
          <w:lang w:val="de-DE"/>
        </w:rPr>
      </w:pP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6F367B" w:rsidRPr="00071FB0" w14:paraId="4DCD296B" w14:textId="77777777" w:rsidTr="00C64468">
        <w:tc>
          <w:tcPr>
            <w:tcW w:w="3510" w:type="dxa"/>
          </w:tcPr>
          <w:p w14:paraId="6CF3533C" w14:textId="77777777" w:rsidR="006F367B" w:rsidRPr="00071FB0" w:rsidRDefault="006F367B" w:rsidP="00C64468">
            <w:pPr>
              <w:pStyle w:val="ListParagraph"/>
              <w:ind w:left="0" w:right="0"/>
              <w:rPr>
                <w:rFonts w:ascii="Arial Narrow" w:hAnsi="Arial Narrow" w:cstheme="minorHAnsi"/>
                <w:sz w:val="20"/>
                <w:szCs w:val="20"/>
              </w:rPr>
            </w:pPr>
            <w:proofErr w:type="spellStart"/>
            <w:r>
              <w:rPr>
                <w:rFonts w:ascii="Arial Narrow" w:hAnsi="Arial Narrow" w:cstheme="minorHAnsi"/>
                <w:sz w:val="20"/>
                <w:szCs w:val="20"/>
              </w:rPr>
              <w:t>Numri</w:t>
            </w:r>
            <w:proofErr w:type="spellEnd"/>
            <w:r>
              <w:rPr>
                <w:rFonts w:ascii="Arial Narrow" w:hAnsi="Arial Narrow" w:cstheme="minorHAnsi"/>
                <w:sz w:val="20"/>
                <w:szCs w:val="20"/>
              </w:rPr>
              <w:t>: _______</w:t>
            </w:r>
          </w:p>
        </w:tc>
      </w:tr>
      <w:tr w:rsidR="006F367B" w:rsidRPr="00071FB0" w14:paraId="6577C12A" w14:textId="77777777" w:rsidTr="00C64468">
        <w:tc>
          <w:tcPr>
            <w:tcW w:w="3510" w:type="dxa"/>
          </w:tcPr>
          <w:p w14:paraId="52BADB31" w14:textId="77777777" w:rsidR="006F367B" w:rsidRPr="00071FB0" w:rsidRDefault="006F367B" w:rsidP="00C64468">
            <w:pPr>
              <w:pStyle w:val="ListParagraph"/>
              <w:ind w:left="0" w:right="0"/>
              <w:rPr>
                <w:rFonts w:ascii="Arial Narrow" w:hAnsi="Arial Narrow" w:cstheme="minorHAnsi"/>
                <w:sz w:val="20"/>
                <w:szCs w:val="20"/>
              </w:rPr>
            </w:pPr>
          </w:p>
        </w:tc>
      </w:tr>
    </w:tbl>
    <w:p w14:paraId="3E3A4458" w14:textId="77777777" w:rsidR="006F367B" w:rsidRDefault="006F367B" w:rsidP="006F367B">
      <w:pPr>
        <w:spacing w:after="0" w:line="240" w:lineRule="auto"/>
        <w:ind w:left="0" w:right="0"/>
        <w:rPr>
          <w:rFonts w:ascii="Arial Narrow" w:eastAsia="Calibri" w:hAnsi="Arial Narrow" w:cs="Times New Roman"/>
          <w:bCs/>
          <w:sz w:val="20"/>
          <w:szCs w:val="20"/>
        </w:rPr>
      </w:pPr>
    </w:p>
    <w:p w14:paraId="5C5CC6DF" w14:textId="77777777" w:rsidR="006F367B" w:rsidRDefault="006F367B" w:rsidP="006F367B">
      <w:pPr>
        <w:spacing w:after="0" w:line="240" w:lineRule="auto"/>
        <w:ind w:left="0" w:right="0"/>
        <w:jc w:val="center"/>
        <w:rPr>
          <w:rFonts w:ascii="Arial Narrow" w:eastAsia="Calibri" w:hAnsi="Arial Narrow" w:cs="Times New Roman"/>
          <w:bCs/>
          <w:sz w:val="20"/>
          <w:szCs w:val="20"/>
        </w:rPr>
      </w:pPr>
      <w:r>
        <w:rPr>
          <w:noProof/>
        </w:rPr>
        <w:drawing>
          <wp:inline distT="0" distB="0" distL="0" distR="0" wp14:anchorId="79809B60" wp14:editId="55D5B24D">
            <wp:extent cx="1806474" cy="2044257"/>
            <wp:effectExtent l="0" t="0" r="3810" b="0"/>
            <wp:docPr id="2" name="Picture 1" descr="A picture containing table&#10;&#10;Description automatically generated">
              <a:extLst xmlns:a="http://schemas.openxmlformats.org/drawingml/2006/main">
                <a:ext uri="{FF2B5EF4-FFF2-40B4-BE49-F238E27FC236}">
                  <a16:creationId xmlns:a16="http://schemas.microsoft.com/office/drawing/2014/main" id="{AD1DE7F3-A4CA-4364-A600-2809B7D18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able&#10;&#10;Description automatically generated">
                      <a:extLst>
                        <a:ext uri="{FF2B5EF4-FFF2-40B4-BE49-F238E27FC236}">
                          <a16:creationId xmlns:a16="http://schemas.microsoft.com/office/drawing/2014/main" id="{AD1DE7F3-A4CA-4364-A600-2809B7D18B5E}"/>
                        </a:ext>
                      </a:extLst>
                    </pic:cNvPr>
                    <pic:cNvPicPr>
                      <a:picLocks noChangeAspect="1"/>
                    </pic:cNvPicPr>
                  </pic:nvPicPr>
                  <pic:blipFill>
                    <a:blip r:embed="rId15"/>
                    <a:stretch>
                      <a:fillRect/>
                    </a:stretch>
                  </pic:blipFill>
                  <pic:spPr>
                    <a:xfrm>
                      <a:off x="0" y="0"/>
                      <a:ext cx="1806474" cy="2044257"/>
                    </a:xfrm>
                    <a:prstGeom prst="rect">
                      <a:avLst/>
                    </a:prstGeom>
                  </pic:spPr>
                </pic:pic>
              </a:graphicData>
            </a:graphic>
          </wp:inline>
        </w:drawing>
      </w:r>
    </w:p>
    <w:p w14:paraId="6E465038" w14:textId="77777777" w:rsidR="006F367B" w:rsidRDefault="006F367B" w:rsidP="006F367B">
      <w:pPr>
        <w:spacing w:after="0" w:line="240" w:lineRule="auto"/>
        <w:ind w:left="0" w:right="0"/>
        <w:rPr>
          <w:rFonts w:ascii="Arial Narrow" w:eastAsia="Calibri" w:hAnsi="Arial Narrow" w:cs="Times New Roman"/>
          <w:b/>
          <w:sz w:val="20"/>
          <w:szCs w:val="20"/>
        </w:rPr>
      </w:pPr>
    </w:p>
    <w:p w14:paraId="1A80742D" w14:textId="77777777" w:rsidR="006F367B" w:rsidRDefault="006F367B" w:rsidP="006F367B">
      <w:pPr>
        <w:spacing w:after="0" w:line="240" w:lineRule="auto"/>
        <w:ind w:left="0" w:right="0"/>
        <w:rPr>
          <w:rFonts w:ascii="Arial Narrow" w:eastAsia="Calibri" w:hAnsi="Arial Narrow" w:cs="Times New Roman"/>
          <w:b/>
          <w:sz w:val="20"/>
          <w:szCs w:val="20"/>
        </w:rPr>
      </w:pPr>
    </w:p>
    <w:p w14:paraId="4CF59154" w14:textId="77777777" w:rsidR="006F367B" w:rsidRDefault="006F367B" w:rsidP="006F367B">
      <w:pPr>
        <w:spacing w:after="0" w:line="240" w:lineRule="auto"/>
        <w:ind w:left="0" w:right="0"/>
        <w:rPr>
          <w:rFonts w:ascii="Arial Narrow" w:eastAsia="Calibri" w:hAnsi="Arial Narrow" w:cs="Times New Roman"/>
          <w:b/>
          <w:sz w:val="20"/>
          <w:szCs w:val="20"/>
        </w:rPr>
      </w:pPr>
    </w:p>
    <w:p w14:paraId="03D51916" w14:textId="77777777" w:rsidR="006F367B" w:rsidRDefault="006F367B" w:rsidP="006F367B">
      <w:pPr>
        <w:spacing w:after="0" w:line="240" w:lineRule="auto"/>
        <w:ind w:left="0" w:right="0"/>
        <w:rPr>
          <w:rFonts w:ascii="Arial Narrow" w:eastAsia="Calibri" w:hAnsi="Arial Narrow" w:cs="Times New Roman"/>
          <w:b/>
          <w:sz w:val="20"/>
          <w:szCs w:val="20"/>
        </w:rPr>
      </w:pPr>
    </w:p>
    <w:p w14:paraId="2130251B" w14:textId="77777777" w:rsidR="006F367B" w:rsidRDefault="006F367B" w:rsidP="006F367B">
      <w:pPr>
        <w:spacing w:after="0" w:line="240" w:lineRule="auto"/>
        <w:ind w:left="0" w:right="0"/>
        <w:rPr>
          <w:rFonts w:ascii="Arial Narrow" w:eastAsia="Calibri" w:hAnsi="Arial Narrow" w:cs="Times New Roman"/>
          <w:b/>
          <w:sz w:val="20"/>
          <w:szCs w:val="20"/>
        </w:rPr>
      </w:pPr>
    </w:p>
    <w:p w14:paraId="4F0C348E" w14:textId="77777777" w:rsidR="006F367B" w:rsidRDefault="006F367B" w:rsidP="006F367B">
      <w:pPr>
        <w:spacing w:after="0" w:line="240" w:lineRule="auto"/>
        <w:ind w:left="0" w:right="0"/>
        <w:rPr>
          <w:rFonts w:ascii="Arial Narrow" w:eastAsia="Calibri" w:hAnsi="Arial Narrow" w:cs="Times New Roman"/>
          <w:b/>
          <w:sz w:val="20"/>
          <w:szCs w:val="20"/>
        </w:rPr>
      </w:pPr>
    </w:p>
    <w:p w14:paraId="22490AD2" w14:textId="77777777" w:rsidR="006F367B" w:rsidRDefault="006F367B" w:rsidP="006F367B">
      <w:pPr>
        <w:spacing w:after="0" w:line="240" w:lineRule="auto"/>
        <w:ind w:left="0" w:right="0"/>
        <w:rPr>
          <w:rFonts w:ascii="Arial Narrow" w:eastAsia="Calibri" w:hAnsi="Arial Narrow" w:cs="Times New Roman"/>
          <w:b/>
          <w:sz w:val="20"/>
          <w:szCs w:val="20"/>
        </w:rPr>
      </w:pPr>
    </w:p>
    <w:p w14:paraId="6730EEF5" w14:textId="77777777" w:rsidR="006F367B" w:rsidRDefault="006F367B" w:rsidP="006F367B">
      <w:pPr>
        <w:spacing w:after="0" w:line="240" w:lineRule="auto"/>
        <w:ind w:left="0" w:right="0"/>
        <w:rPr>
          <w:rFonts w:ascii="Arial Narrow" w:eastAsia="Calibri" w:hAnsi="Arial Narrow" w:cs="Times New Roman"/>
          <w:b/>
          <w:sz w:val="20"/>
          <w:szCs w:val="20"/>
        </w:rPr>
      </w:pPr>
    </w:p>
    <w:p w14:paraId="5B4C1095" w14:textId="77777777" w:rsidR="006F367B" w:rsidRDefault="006F367B" w:rsidP="006F367B">
      <w:pPr>
        <w:spacing w:after="0" w:line="240" w:lineRule="auto"/>
        <w:ind w:left="0" w:right="0"/>
        <w:rPr>
          <w:rFonts w:ascii="Arial Narrow" w:eastAsia="Calibri" w:hAnsi="Arial Narrow" w:cs="Times New Roman"/>
          <w:b/>
          <w:sz w:val="20"/>
          <w:szCs w:val="20"/>
        </w:rPr>
      </w:pPr>
    </w:p>
    <w:p w14:paraId="10250D55" w14:textId="77777777" w:rsidR="006F367B" w:rsidRDefault="006F367B" w:rsidP="006F367B">
      <w:pPr>
        <w:spacing w:after="0" w:line="240" w:lineRule="auto"/>
        <w:ind w:left="0" w:right="0"/>
        <w:rPr>
          <w:rFonts w:ascii="Arial Narrow" w:eastAsia="Calibri" w:hAnsi="Arial Narrow" w:cs="Times New Roman"/>
          <w:b/>
          <w:sz w:val="20"/>
          <w:szCs w:val="20"/>
        </w:rPr>
      </w:pPr>
    </w:p>
    <w:p w14:paraId="787D2A40" w14:textId="77777777" w:rsidR="006F367B" w:rsidRDefault="006F367B" w:rsidP="006F367B">
      <w:pPr>
        <w:spacing w:after="0" w:line="240" w:lineRule="auto"/>
        <w:ind w:left="0" w:right="0"/>
        <w:rPr>
          <w:rFonts w:ascii="Arial Narrow" w:eastAsia="Calibri" w:hAnsi="Arial Narrow" w:cs="Times New Roman"/>
          <w:b/>
          <w:sz w:val="20"/>
          <w:szCs w:val="20"/>
        </w:rPr>
      </w:pPr>
    </w:p>
    <w:p w14:paraId="74CAD82D" w14:textId="77777777" w:rsidR="006F367B" w:rsidRDefault="006F367B" w:rsidP="006F367B">
      <w:pPr>
        <w:spacing w:after="0" w:line="240" w:lineRule="auto"/>
        <w:ind w:left="0" w:right="0"/>
        <w:jc w:val="center"/>
        <w:rPr>
          <w:rFonts w:ascii="Arial Narrow" w:eastAsia="Calibri" w:hAnsi="Arial Narrow" w:cs="Times New Roman"/>
          <w:b/>
          <w:sz w:val="20"/>
          <w:szCs w:val="20"/>
        </w:rPr>
      </w:pPr>
    </w:p>
    <w:p w14:paraId="24D42B2A" w14:textId="77777777" w:rsidR="006F367B" w:rsidRDefault="006F367B" w:rsidP="006F367B">
      <w:pPr>
        <w:spacing w:after="0" w:line="240" w:lineRule="auto"/>
        <w:ind w:left="0" w:right="0"/>
        <w:rPr>
          <w:rFonts w:ascii="Arial Narrow" w:eastAsia="Calibri" w:hAnsi="Arial Narrow" w:cs="Times New Roman"/>
          <w:b/>
          <w:sz w:val="20"/>
          <w:szCs w:val="20"/>
        </w:rPr>
      </w:pPr>
    </w:p>
    <w:p w14:paraId="7A88A4A0" w14:textId="77777777" w:rsidR="006F367B" w:rsidRPr="007A7F38" w:rsidRDefault="006F367B" w:rsidP="006F367B">
      <w:pPr>
        <w:spacing w:after="0" w:line="240" w:lineRule="auto"/>
        <w:ind w:left="0" w:right="0"/>
        <w:jc w:val="center"/>
        <w:rPr>
          <w:rFonts w:ascii="Arial Narrow" w:eastAsia="Calibri" w:hAnsi="Arial Narrow" w:cs="Times New Roman"/>
          <w:b/>
        </w:rPr>
      </w:pPr>
      <w:r>
        <w:rPr>
          <w:rFonts w:ascii="Arial Narrow" w:eastAsia="Calibri" w:hAnsi="Arial Narrow" w:cs="Times New Roman"/>
          <w:b/>
        </w:rPr>
        <w:lastRenderedPageBreak/>
        <w:t>MATERIALET SHTESË TË ANKETËS</w:t>
      </w:r>
    </w:p>
    <w:p w14:paraId="67207B12" w14:textId="77777777" w:rsidR="006F367B" w:rsidRPr="007A7F38" w:rsidRDefault="006F367B" w:rsidP="006F367B">
      <w:pPr>
        <w:spacing w:after="0" w:line="240" w:lineRule="auto"/>
        <w:ind w:left="0" w:right="0"/>
        <w:jc w:val="center"/>
        <w:rPr>
          <w:rFonts w:ascii="Arial Narrow" w:eastAsia="Calibri" w:hAnsi="Arial Narrow" w:cs="Times New Roman"/>
          <w:b/>
        </w:rPr>
      </w:pPr>
    </w:p>
    <w:p w14:paraId="641E3F92" w14:textId="77777777" w:rsidR="006F367B" w:rsidRPr="007A7F38" w:rsidRDefault="006F367B" w:rsidP="006F367B">
      <w:pPr>
        <w:numPr>
          <w:ilvl w:val="0"/>
          <w:numId w:val="10"/>
        </w:numPr>
        <w:spacing w:after="0" w:line="240" w:lineRule="auto"/>
        <w:ind w:left="360" w:right="0"/>
        <w:contextualSpacing/>
        <w:rPr>
          <w:rFonts w:ascii="Arial Narrow" w:eastAsia="Calibri" w:hAnsi="Arial Narrow" w:cs="Times New Roman"/>
          <w:b/>
        </w:rPr>
      </w:pPr>
      <w:proofErr w:type="spellStart"/>
      <w:r w:rsidRPr="007A7F38">
        <w:rPr>
          <w:rFonts w:ascii="Arial Narrow" w:eastAsia="Calibri" w:hAnsi="Arial Narrow" w:cs="Times New Roman"/>
          <w:b/>
        </w:rPr>
        <w:t>T</w:t>
      </w:r>
      <w:r>
        <w:rPr>
          <w:rFonts w:ascii="Arial Narrow" w:eastAsia="Calibri" w:hAnsi="Arial Narrow" w:cs="Times New Roman"/>
          <w:b/>
        </w:rPr>
        <w:t>abela</w:t>
      </w:r>
      <w:proofErr w:type="spellEnd"/>
      <w:r>
        <w:rPr>
          <w:rFonts w:ascii="Arial Narrow" w:eastAsia="Calibri" w:hAnsi="Arial Narrow" w:cs="Times New Roman"/>
          <w:b/>
        </w:rPr>
        <w:t xml:space="preserve"> e </w:t>
      </w:r>
      <w:proofErr w:type="spellStart"/>
      <w:r>
        <w:rPr>
          <w:rFonts w:ascii="Arial Narrow" w:eastAsia="Calibri" w:hAnsi="Arial Narrow" w:cs="Times New Roman"/>
          <w:b/>
        </w:rPr>
        <w:t>incidenteve</w:t>
      </w:r>
      <w:proofErr w:type="spellEnd"/>
    </w:p>
    <w:p w14:paraId="7779C2AA" w14:textId="77777777" w:rsidR="006F367B" w:rsidRPr="00856D6E" w:rsidRDefault="006F367B" w:rsidP="006F367B">
      <w:pPr>
        <w:spacing w:after="0" w:line="240" w:lineRule="auto"/>
        <w:ind w:left="720" w:right="0"/>
        <w:contextualSpacing/>
        <w:rPr>
          <w:rFonts w:ascii="Arial Narrow" w:eastAsia="Calibri" w:hAnsi="Arial Narrow" w:cs="Times New Roman"/>
          <w:b/>
          <w:sz w:val="20"/>
          <w:szCs w:val="20"/>
        </w:rPr>
      </w:pPr>
    </w:p>
    <w:tbl>
      <w:tblPr>
        <w:tblW w:w="97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00"/>
        <w:gridCol w:w="480"/>
        <w:gridCol w:w="481"/>
        <w:gridCol w:w="480"/>
        <w:gridCol w:w="481"/>
        <w:gridCol w:w="480"/>
        <w:gridCol w:w="481"/>
        <w:gridCol w:w="480"/>
        <w:gridCol w:w="481"/>
        <w:gridCol w:w="480"/>
        <w:gridCol w:w="481"/>
        <w:gridCol w:w="481"/>
      </w:tblGrid>
      <w:tr w:rsidR="006F367B" w:rsidRPr="00D4549C" w14:paraId="2EB8CC6D" w14:textId="77777777" w:rsidTr="00C64468">
        <w:trPr>
          <w:cantSplit/>
          <w:jc w:val="center"/>
        </w:trPr>
        <w:tc>
          <w:tcPr>
            <w:tcW w:w="9305" w:type="dxa"/>
            <w:gridSpan w:val="11"/>
            <w:tcMar>
              <w:top w:w="28" w:type="dxa"/>
              <w:left w:w="28" w:type="dxa"/>
              <w:bottom w:w="0" w:type="dxa"/>
              <w:right w:w="28" w:type="dxa"/>
            </w:tcMar>
            <w:vAlign w:val="center"/>
          </w:tcPr>
          <w:p w14:paraId="152DF2EA" w14:textId="77777777" w:rsidR="006F367B" w:rsidRPr="00CE484C" w:rsidRDefault="006F367B" w:rsidP="00C64468">
            <w:pPr>
              <w:spacing w:after="0" w:line="240" w:lineRule="auto"/>
              <w:ind w:left="0" w:right="0"/>
              <w:rPr>
                <w:rFonts w:ascii="Arial Narrow" w:eastAsia="Calibri" w:hAnsi="Arial Narrow" w:cs="Arial"/>
                <w:sz w:val="20"/>
                <w:szCs w:val="20"/>
                <w:lang w:val="de-DE"/>
              </w:rPr>
            </w:pPr>
            <w:r w:rsidRPr="00CE484C">
              <w:rPr>
                <w:rFonts w:ascii="Arial Narrow" w:eastAsia="Calibri" w:hAnsi="Arial Narrow" w:cs="Arial"/>
                <w:b/>
                <w:sz w:val="20"/>
                <w:szCs w:val="20"/>
                <w:lang w:val="de-DE"/>
              </w:rPr>
              <w:t>Amvisëri e pranueshme, jo anketim</w:t>
            </w:r>
          </w:p>
        </w:tc>
        <w:tc>
          <w:tcPr>
            <w:tcW w:w="481" w:type="dxa"/>
          </w:tcPr>
          <w:p w14:paraId="1ECCB7ED" w14:textId="77777777" w:rsidR="006F367B" w:rsidRPr="00CE484C" w:rsidRDefault="006F367B" w:rsidP="00C64468">
            <w:pPr>
              <w:spacing w:after="0" w:line="240" w:lineRule="auto"/>
              <w:ind w:left="0" w:right="0"/>
              <w:rPr>
                <w:rFonts w:ascii="Arial Narrow" w:eastAsia="Calibri" w:hAnsi="Arial Narrow" w:cs="Arial"/>
                <w:b/>
                <w:sz w:val="20"/>
                <w:szCs w:val="20"/>
                <w:lang w:val="de-DE"/>
              </w:rPr>
            </w:pPr>
          </w:p>
        </w:tc>
      </w:tr>
      <w:tr w:rsidR="006F367B" w:rsidRPr="00856D6E" w14:paraId="25A11D49" w14:textId="77777777" w:rsidTr="00C64468">
        <w:trPr>
          <w:cantSplit/>
          <w:trHeight w:val="20"/>
          <w:jc w:val="center"/>
        </w:trPr>
        <w:tc>
          <w:tcPr>
            <w:tcW w:w="4500" w:type="dxa"/>
            <w:tcMar>
              <w:top w:w="28" w:type="dxa"/>
              <w:left w:w="28" w:type="dxa"/>
              <w:bottom w:w="0" w:type="dxa"/>
              <w:right w:w="28" w:type="dxa"/>
            </w:tcMar>
            <w:vAlign w:val="center"/>
          </w:tcPr>
          <w:p w14:paraId="02873676"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Refuzime</w:t>
            </w:r>
            <w:proofErr w:type="spellEnd"/>
          </w:p>
        </w:tc>
        <w:tc>
          <w:tcPr>
            <w:tcW w:w="480" w:type="dxa"/>
            <w:tcMar>
              <w:top w:w="28" w:type="dxa"/>
              <w:left w:w="28" w:type="dxa"/>
              <w:bottom w:w="0" w:type="dxa"/>
              <w:right w:w="28" w:type="dxa"/>
            </w:tcMar>
            <w:vAlign w:val="center"/>
          </w:tcPr>
          <w:p w14:paraId="1840FD9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104CA66E"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6799930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9A9DE1E"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54BADA5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F566930"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10E116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23BE9AC0"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624374A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50DF917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2BDBADA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562DFDC0" w14:textId="77777777" w:rsidTr="00C64468">
        <w:trPr>
          <w:cantSplit/>
          <w:trHeight w:val="20"/>
          <w:jc w:val="center"/>
        </w:trPr>
        <w:tc>
          <w:tcPr>
            <w:tcW w:w="4500" w:type="dxa"/>
            <w:tcMar>
              <w:top w:w="28" w:type="dxa"/>
              <w:left w:w="28" w:type="dxa"/>
              <w:bottom w:w="0" w:type="dxa"/>
              <w:right w:w="28" w:type="dxa"/>
            </w:tcMar>
            <w:vAlign w:val="center"/>
          </w:tcPr>
          <w:p w14:paraId="30ED2F8B"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Pushime</w:t>
            </w:r>
            <w:proofErr w:type="spellEnd"/>
          </w:p>
        </w:tc>
        <w:tc>
          <w:tcPr>
            <w:tcW w:w="480" w:type="dxa"/>
            <w:tcMar>
              <w:top w:w="28" w:type="dxa"/>
              <w:left w:w="28" w:type="dxa"/>
              <w:bottom w:w="0" w:type="dxa"/>
              <w:right w:w="28" w:type="dxa"/>
            </w:tcMar>
            <w:vAlign w:val="center"/>
          </w:tcPr>
          <w:p w14:paraId="1645BFE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0CE03460"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1045FB7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67CD3E6D"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47E0C3E6"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4C8226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CDC86B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1328BDED"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1D0ADD5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44DA9EA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12049DF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307CA49F" w14:textId="77777777" w:rsidTr="00C64468">
        <w:trPr>
          <w:cantSplit/>
          <w:trHeight w:val="20"/>
          <w:jc w:val="center"/>
        </w:trPr>
        <w:tc>
          <w:tcPr>
            <w:tcW w:w="4500" w:type="dxa"/>
            <w:tcMar>
              <w:top w:w="28" w:type="dxa"/>
              <w:left w:w="28" w:type="dxa"/>
              <w:bottom w:w="0" w:type="dxa"/>
              <w:right w:w="28" w:type="dxa"/>
            </w:tcMar>
            <w:vAlign w:val="center"/>
          </w:tcPr>
          <w:p w14:paraId="3D6C9ED8" w14:textId="77777777" w:rsidR="006F367B" w:rsidRPr="00856D6E" w:rsidRDefault="006F367B" w:rsidP="00C64468">
            <w:pPr>
              <w:spacing w:after="0" w:line="240" w:lineRule="auto"/>
              <w:ind w:left="0" w:right="0"/>
              <w:rPr>
                <w:rFonts w:ascii="Arial Narrow" w:eastAsia="Calibri" w:hAnsi="Arial Narrow" w:cs="Arial"/>
                <w:sz w:val="20"/>
                <w:szCs w:val="20"/>
              </w:rPr>
            </w:pPr>
            <w:r>
              <w:rPr>
                <w:rFonts w:ascii="Arial Narrow" w:eastAsia="Calibri" w:hAnsi="Arial Narrow" w:cs="Arial"/>
                <w:sz w:val="20"/>
                <w:szCs w:val="20"/>
              </w:rPr>
              <w:t xml:space="preserve">Pa </w:t>
            </w:r>
            <w:proofErr w:type="spellStart"/>
            <w:r>
              <w:rPr>
                <w:rFonts w:ascii="Arial Narrow" w:eastAsia="Calibri" w:hAnsi="Arial Narrow" w:cs="Arial"/>
                <w:sz w:val="20"/>
                <w:szCs w:val="20"/>
              </w:rPr>
              <w:t>kontakt</w:t>
            </w:r>
            <w:proofErr w:type="spellEnd"/>
          </w:p>
        </w:tc>
        <w:tc>
          <w:tcPr>
            <w:tcW w:w="480" w:type="dxa"/>
            <w:tcMar>
              <w:top w:w="28" w:type="dxa"/>
              <w:left w:w="28" w:type="dxa"/>
              <w:bottom w:w="0" w:type="dxa"/>
              <w:right w:w="28" w:type="dxa"/>
            </w:tcMar>
            <w:vAlign w:val="center"/>
          </w:tcPr>
          <w:p w14:paraId="0B16941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7C3D1FF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4FFFEAC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7DE6FA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1B6DCBE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5E3366C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74F9E92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327284B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6E5A2A9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1420889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3F26043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3BA9268C" w14:textId="77777777" w:rsidTr="00C64468">
        <w:trPr>
          <w:cantSplit/>
          <w:trHeight w:val="20"/>
          <w:jc w:val="center"/>
        </w:trPr>
        <w:tc>
          <w:tcPr>
            <w:tcW w:w="4500" w:type="dxa"/>
            <w:tcMar>
              <w:top w:w="28" w:type="dxa"/>
              <w:left w:w="28" w:type="dxa"/>
              <w:bottom w:w="0" w:type="dxa"/>
              <w:right w:w="28" w:type="dxa"/>
            </w:tcMar>
            <w:vAlign w:val="center"/>
          </w:tcPr>
          <w:p w14:paraId="38C43E28"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Arsye</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tjetër</w:t>
            </w:r>
            <w:proofErr w:type="spellEnd"/>
            <w:r>
              <w:rPr>
                <w:rFonts w:ascii="Arial Narrow" w:eastAsia="Calibri" w:hAnsi="Arial Narrow" w:cs="Arial"/>
                <w:sz w:val="20"/>
                <w:szCs w:val="20"/>
              </w:rPr>
              <w:t xml:space="preserve"> e </w:t>
            </w:r>
            <w:proofErr w:type="spellStart"/>
            <w:r>
              <w:rPr>
                <w:rFonts w:ascii="Arial Narrow" w:eastAsia="Calibri" w:hAnsi="Arial Narrow" w:cs="Arial"/>
                <w:sz w:val="20"/>
                <w:szCs w:val="20"/>
              </w:rPr>
              <w:t>pranueshme</w:t>
            </w:r>
            <w:proofErr w:type="spellEnd"/>
          </w:p>
        </w:tc>
        <w:tc>
          <w:tcPr>
            <w:tcW w:w="480" w:type="dxa"/>
            <w:tcMar>
              <w:top w:w="28" w:type="dxa"/>
              <w:left w:w="28" w:type="dxa"/>
              <w:bottom w:w="0" w:type="dxa"/>
              <w:right w:w="28" w:type="dxa"/>
            </w:tcMar>
            <w:vAlign w:val="center"/>
          </w:tcPr>
          <w:p w14:paraId="5B91489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6F99B9D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77A6A4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2E4C209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398B82B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3821BCD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01560CE0"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5D38AA8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61F26C2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2C2D3166"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5CCCE63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D4549C" w14:paraId="683CC50D" w14:textId="77777777" w:rsidTr="00C64468">
        <w:trPr>
          <w:cantSplit/>
          <w:trHeight w:val="20"/>
          <w:jc w:val="center"/>
        </w:trPr>
        <w:tc>
          <w:tcPr>
            <w:tcW w:w="9305" w:type="dxa"/>
            <w:gridSpan w:val="11"/>
            <w:tcMar>
              <w:top w:w="28" w:type="dxa"/>
              <w:left w:w="28" w:type="dxa"/>
              <w:bottom w:w="0" w:type="dxa"/>
              <w:right w:w="28" w:type="dxa"/>
            </w:tcMar>
            <w:vAlign w:val="center"/>
          </w:tcPr>
          <w:p w14:paraId="63389CC7" w14:textId="77777777" w:rsidR="006F367B" w:rsidRPr="00CE484C" w:rsidRDefault="006F367B" w:rsidP="00C64468">
            <w:pPr>
              <w:spacing w:after="0" w:line="240" w:lineRule="auto"/>
              <w:ind w:left="0" w:right="0"/>
              <w:rPr>
                <w:rFonts w:ascii="Arial Narrow" w:eastAsia="Calibri" w:hAnsi="Arial Narrow" w:cs="Arial"/>
                <w:b/>
                <w:sz w:val="20"/>
                <w:szCs w:val="20"/>
                <w:lang w:val="de-DE"/>
              </w:rPr>
            </w:pPr>
            <w:r w:rsidRPr="00CE484C">
              <w:rPr>
                <w:rFonts w:ascii="Arial Narrow" w:eastAsia="Calibri" w:hAnsi="Arial Narrow" w:cs="Arial"/>
                <w:b/>
                <w:sz w:val="20"/>
                <w:szCs w:val="20"/>
                <w:lang w:val="de-DE"/>
              </w:rPr>
              <w:t>Përshtatshmëri e panjohur, jo anketim</w:t>
            </w:r>
          </w:p>
        </w:tc>
        <w:tc>
          <w:tcPr>
            <w:tcW w:w="481" w:type="dxa"/>
          </w:tcPr>
          <w:p w14:paraId="0DE368EB" w14:textId="77777777" w:rsidR="006F367B" w:rsidRPr="00CE484C" w:rsidRDefault="006F367B" w:rsidP="00C64468">
            <w:pPr>
              <w:spacing w:after="0" w:line="240" w:lineRule="auto"/>
              <w:ind w:left="0" w:right="0"/>
              <w:rPr>
                <w:rFonts w:ascii="Arial Narrow" w:eastAsia="Calibri" w:hAnsi="Arial Narrow" w:cs="Arial"/>
                <w:b/>
                <w:sz w:val="20"/>
                <w:szCs w:val="20"/>
                <w:lang w:val="de-DE"/>
              </w:rPr>
            </w:pPr>
          </w:p>
        </w:tc>
      </w:tr>
      <w:tr w:rsidR="006F367B" w:rsidRPr="00856D6E" w14:paraId="68A287E4" w14:textId="77777777" w:rsidTr="00C64468">
        <w:trPr>
          <w:cantSplit/>
          <w:trHeight w:val="20"/>
          <w:jc w:val="center"/>
        </w:trPr>
        <w:tc>
          <w:tcPr>
            <w:tcW w:w="4500" w:type="dxa"/>
            <w:tcMar>
              <w:top w:w="28" w:type="dxa"/>
              <w:left w:w="28" w:type="dxa"/>
              <w:bottom w:w="0" w:type="dxa"/>
              <w:right w:w="28" w:type="dxa"/>
            </w:tcMar>
            <w:vAlign w:val="center"/>
          </w:tcPr>
          <w:p w14:paraId="7E608113" w14:textId="77777777" w:rsidR="006F367B" w:rsidRPr="00CE484C" w:rsidRDefault="006F367B" w:rsidP="00C64468">
            <w:pPr>
              <w:spacing w:after="0" w:line="240" w:lineRule="auto"/>
              <w:ind w:left="0" w:right="0"/>
              <w:rPr>
                <w:rFonts w:ascii="Arial Narrow" w:eastAsia="Calibri" w:hAnsi="Arial Narrow" w:cs="Arial"/>
                <w:sz w:val="20"/>
                <w:szCs w:val="20"/>
                <w:lang w:val="de-DE"/>
              </w:rPr>
            </w:pPr>
            <w:r w:rsidRPr="00CE484C">
              <w:rPr>
                <w:rFonts w:ascii="Arial Narrow" w:eastAsia="Calibri" w:hAnsi="Arial Narrow" w:cs="Arial"/>
                <w:sz w:val="20"/>
                <w:szCs w:val="20"/>
                <w:lang w:val="de-DE"/>
              </w:rPr>
              <w:t>Nuk dihet nëse është njësi banimi</w:t>
            </w:r>
          </w:p>
        </w:tc>
        <w:tc>
          <w:tcPr>
            <w:tcW w:w="480" w:type="dxa"/>
            <w:tcMar>
              <w:top w:w="28" w:type="dxa"/>
              <w:left w:w="28" w:type="dxa"/>
              <w:bottom w:w="0" w:type="dxa"/>
              <w:right w:w="28" w:type="dxa"/>
            </w:tcMar>
            <w:vAlign w:val="center"/>
          </w:tcPr>
          <w:p w14:paraId="5744B1A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0161631D"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10240F8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5274662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5680407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13630A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66F4860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4DC77A56"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78AD185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238CDA4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D9E2FF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442BB387" w14:textId="77777777" w:rsidTr="00C64468">
        <w:trPr>
          <w:cantSplit/>
          <w:trHeight w:val="20"/>
          <w:jc w:val="center"/>
        </w:trPr>
        <w:tc>
          <w:tcPr>
            <w:tcW w:w="4500" w:type="dxa"/>
            <w:tcMar>
              <w:top w:w="28" w:type="dxa"/>
              <w:left w:w="28" w:type="dxa"/>
              <w:bottom w:w="0" w:type="dxa"/>
              <w:right w:w="28" w:type="dxa"/>
            </w:tcMar>
            <w:vAlign w:val="center"/>
          </w:tcPr>
          <w:p w14:paraId="3E443788"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Nuk</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dihet</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nëse</w:t>
            </w:r>
            <w:proofErr w:type="spellEnd"/>
            <w:r>
              <w:rPr>
                <w:rFonts w:ascii="Arial Narrow" w:eastAsia="Calibri" w:hAnsi="Arial Narrow" w:cs="Arial"/>
                <w:sz w:val="20"/>
                <w:szCs w:val="20"/>
              </w:rPr>
              <w:t xml:space="preserve"> respondent </w:t>
            </w:r>
            <w:proofErr w:type="spellStart"/>
            <w:r>
              <w:rPr>
                <w:rFonts w:ascii="Arial Narrow" w:eastAsia="Calibri" w:hAnsi="Arial Narrow" w:cs="Arial"/>
                <w:sz w:val="20"/>
                <w:szCs w:val="20"/>
              </w:rPr>
              <w:t>është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i</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pranueshëm</w:t>
            </w:r>
            <w:proofErr w:type="spellEnd"/>
          </w:p>
        </w:tc>
        <w:tc>
          <w:tcPr>
            <w:tcW w:w="480" w:type="dxa"/>
            <w:tcMar>
              <w:top w:w="28" w:type="dxa"/>
              <w:left w:w="28" w:type="dxa"/>
              <w:bottom w:w="0" w:type="dxa"/>
              <w:right w:w="28" w:type="dxa"/>
            </w:tcMar>
            <w:vAlign w:val="center"/>
          </w:tcPr>
          <w:p w14:paraId="5A131FFE"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2ABF26F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0246CDD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7152769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039D148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3C29E93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2EE3EEB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7948D9B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7AD5EE8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7C2D1E0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9E653D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52171948" w14:textId="77777777" w:rsidTr="00C64468">
        <w:trPr>
          <w:cantSplit/>
          <w:trHeight w:val="20"/>
          <w:jc w:val="center"/>
        </w:trPr>
        <w:tc>
          <w:tcPr>
            <w:tcW w:w="4500" w:type="dxa"/>
            <w:tcMar>
              <w:top w:w="28" w:type="dxa"/>
              <w:left w:w="28" w:type="dxa"/>
              <w:bottom w:w="0" w:type="dxa"/>
              <w:right w:w="28" w:type="dxa"/>
            </w:tcMar>
            <w:vAlign w:val="center"/>
          </w:tcPr>
          <w:p w14:paraId="5B931A02"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Arsye</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tjera</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për</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përshtatshmëri</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panjohur</w:t>
            </w:r>
            <w:proofErr w:type="spellEnd"/>
          </w:p>
        </w:tc>
        <w:tc>
          <w:tcPr>
            <w:tcW w:w="480" w:type="dxa"/>
            <w:tcMar>
              <w:top w:w="28" w:type="dxa"/>
              <w:left w:w="28" w:type="dxa"/>
              <w:bottom w:w="0" w:type="dxa"/>
              <w:right w:w="28" w:type="dxa"/>
            </w:tcMar>
            <w:vAlign w:val="center"/>
          </w:tcPr>
          <w:p w14:paraId="3559A20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4AA8F40D"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4EA781F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B30F7F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70A6349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333B9D7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111451D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53958C9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2B402A2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579D8F6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5292501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04AB5383" w14:textId="77777777" w:rsidTr="00C64468">
        <w:trPr>
          <w:cantSplit/>
          <w:trHeight w:val="20"/>
          <w:jc w:val="center"/>
        </w:trPr>
        <w:tc>
          <w:tcPr>
            <w:tcW w:w="9305" w:type="dxa"/>
            <w:gridSpan w:val="11"/>
            <w:tcMar>
              <w:top w:w="28" w:type="dxa"/>
              <w:left w:w="28" w:type="dxa"/>
              <w:bottom w:w="0" w:type="dxa"/>
              <w:right w:w="28" w:type="dxa"/>
            </w:tcMar>
            <w:vAlign w:val="center"/>
          </w:tcPr>
          <w:p w14:paraId="5B31CF53" w14:textId="77777777" w:rsidR="006F367B" w:rsidRPr="00856D6E" w:rsidRDefault="006F367B" w:rsidP="00C64468">
            <w:pPr>
              <w:spacing w:after="0" w:line="240" w:lineRule="auto"/>
              <w:ind w:left="0" w:right="0"/>
              <w:rPr>
                <w:rFonts w:ascii="Arial Narrow" w:eastAsia="Calibri" w:hAnsi="Arial Narrow" w:cs="Arial"/>
                <w:b/>
                <w:sz w:val="20"/>
                <w:szCs w:val="20"/>
              </w:rPr>
            </w:pPr>
            <w:proofErr w:type="spellStart"/>
            <w:r>
              <w:rPr>
                <w:rFonts w:ascii="Arial Narrow" w:eastAsia="Calibri" w:hAnsi="Arial Narrow" w:cs="Arial"/>
                <w:b/>
                <w:sz w:val="20"/>
                <w:szCs w:val="20"/>
              </w:rPr>
              <w:t>Amvisëri</w:t>
            </w:r>
            <w:proofErr w:type="spellEnd"/>
            <w:r>
              <w:rPr>
                <w:rFonts w:ascii="Arial Narrow" w:eastAsia="Calibri" w:hAnsi="Arial Narrow" w:cs="Arial"/>
                <w:b/>
                <w:sz w:val="20"/>
                <w:szCs w:val="20"/>
              </w:rPr>
              <w:t xml:space="preserve"> e </w:t>
            </w:r>
            <w:proofErr w:type="spellStart"/>
            <w:r>
              <w:rPr>
                <w:rFonts w:ascii="Arial Narrow" w:eastAsia="Calibri" w:hAnsi="Arial Narrow" w:cs="Arial"/>
                <w:b/>
                <w:sz w:val="20"/>
                <w:szCs w:val="20"/>
              </w:rPr>
              <w:t>papërshtatshme</w:t>
            </w:r>
            <w:proofErr w:type="spellEnd"/>
          </w:p>
        </w:tc>
        <w:tc>
          <w:tcPr>
            <w:tcW w:w="481" w:type="dxa"/>
          </w:tcPr>
          <w:p w14:paraId="20EB79C6" w14:textId="77777777" w:rsidR="006F367B" w:rsidRPr="00856D6E" w:rsidRDefault="006F367B" w:rsidP="00C64468">
            <w:pPr>
              <w:spacing w:after="0" w:line="240" w:lineRule="auto"/>
              <w:ind w:left="0" w:right="0"/>
              <w:rPr>
                <w:rFonts w:ascii="Arial Narrow" w:eastAsia="Calibri" w:hAnsi="Arial Narrow" w:cs="Arial"/>
                <w:b/>
                <w:sz w:val="20"/>
                <w:szCs w:val="20"/>
              </w:rPr>
            </w:pPr>
          </w:p>
        </w:tc>
      </w:tr>
      <w:tr w:rsidR="006F367B" w:rsidRPr="00856D6E" w14:paraId="4A750649" w14:textId="77777777" w:rsidTr="00C64468">
        <w:trPr>
          <w:cantSplit/>
          <w:trHeight w:val="20"/>
          <w:jc w:val="center"/>
        </w:trPr>
        <w:tc>
          <w:tcPr>
            <w:tcW w:w="4500" w:type="dxa"/>
            <w:tcMar>
              <w:top w:w="28" w:type="dxa"/>
              <w:left w:w="28" w:type="dxa"/>
              <w:bottom w:w="0" w:type="dxa"/>
              <w:right w:w="28" w:type="dxa"/>
            </w:tcMar>
            <w:vAlign w:val="center"/>
          </w:tcPr>
          <w:p w14:paraId="3BAF6D01"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Jashtë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mostrës</w:t>
            </w:r>
            <w:proofErr w:type="spellEnd"/>
          </w:p>
        </w:tc>
        <w:tc>
          <w:tcPr>
            <w:tcW w:w="480" w:type="dxa"/>
            <w:tcMar>
              <w:top w:w="28" w:type="dxa"/>
              <w:left w:w="28" w:type="dxa"/>
              <w:bottom w:w="0" w:type="dxa"/>
              <w:right w:w="28" w:type="dxa"/>
            </w:tcMar>
            <w:vAlign w:val="center"/>
          </w:tcPr>
          <w:p w14:paraId="53F5A3D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119B5F3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109FF72E"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63DA566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4A31C48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724E16D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38CFD44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180EB5D4"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0762554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626ED87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51732C3D"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5AFBF345" w14:textId="77777777" w:rsidTr="00C64468">
        <w:trPr>
          <w:cantSplit/>
          <w:trHeight w:val="20"/>
          <w:jc w:val="center"/>
        </w:trPr>
        <w:tc>
          <w:tcPr>
            <w:tcW w:w="4500" w:type="dxa"/>
            <w:tcMar>
              <w:top w:w="28" w:type="dxa"/>
              <w:left w:w="28" w:type="dxa"/>
              <w:bottom w:w="0" w:type="dxa"/>
              <w:right w:w="28" w:type="dxa"/>
            </w:tcMar>
            <w:vAlign w:val="center"/>
          </w:tcPr>
          <w:p w14:paraId="067F0E77"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Nuk</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është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njësi</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banimi</w:t>
            </w:r>
            <w:proofErr w:type="spellEnd"/>
          </w:p>
        </w:tc>
        <w:tc>
          <w:tcPr>
            <w:tcW w:w="480" w:type="dxa"/>
            <w:tcMar>
              <w:top w:w="28" w:type="dxa"/>
              <w:left w:w="28" w:type="dxa"/>
              <w:bottom w:w="0" w:type="dxa"/>
              <w:right w:w="28" w:type="dxa"/>
            </w:tcMar>
            <w:vAlign w:val="center"/>
          </w:tcPr>
          <w:p w14:paraId="535AACF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58A97ED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79746136"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0C243A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37AA8BB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24BF368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69C148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3CCBD14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7227D1D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7CAA823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3452791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0EDA03CD" w14:textId="77777777" w:rsidTr="00C64468">
        <w:trPr>
          <w:cantSplit/>
          <w:trHeight w:val="20"/>
          <w:jc w:val="center"/>
        </w:trPr>
        <w:tc>
          <w:tcPr>
            <w:tcW w:w="4500" w:type="dxa"/>
            <w:tcMar>
              <w:top w:w="28" w:type="dxa"/>
              <w:left w:w="28" w:type="dxa"/>
              <w:bottom w:w="0" w:type="dxa"/>
              <w:right w:w="28" w:type="dxa"/>
            </w:tcMar>
            <w:vAlign w:val="center"/>
          </w:tcPr>
          <w:p w14:paraId="0EB07357"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Nuk</w:t>
            </w:r>
            <w:proofErr w:type="spellEnd"/>
            <w:r>
              <w:rPr>
                <w:rFonts w:ascii="Arial Narrow" w:eastAsia="Calibri" w:hAnsi="Arial Narrow" w:cs="Arial"/>
                <w:sz w:val="20"/>
                <w:szCs w:val="20"/>
              </w:rPr>
              <w:t xml:space="preserve"> ka respondent </w:t>
            </w:r>
            <w:proofErr w:type="spellStart"/>
            <w:r>
              <w:rPr>
                <w:rFonts w:ascii="Arial Narrow" w:eastAsia="Calibri" w:hAnsi="Arial Narrow" w:cs="Arial"/>
                <w:sz w:val="20"/>
                <w:szCs w:val="20"/>
              </w:rPr>
              <w:t>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përshtatshëm</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në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amvisëri</w:t>
            </w:r>
            <w:proofErr w:type="spellEnd"/>
          </w:p>
        </w:tc>
        <w:tc>
          <w:tcPr>
            <w:tcW w:w="480" w:type="dxa"/>
            <w:tcMar>
              <w:top w:w="28" w:type="dxa"/>
              <w:left w:w="28" w:type="dxa"/>
              <w:bottom w:w="0" w:type="dxa"/>
              <w:right w:w="28" w:type="dxa"/>
            </w:tcMar>
            <w:vAlign w:val="center"/>
          </w:tcPr>
          <w:p w14:paraId="224578D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5E39BEB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6855B6C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3B513999"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361B657E"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5411747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3CAE672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09B72BAB"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5312E7F5"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17597B9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5EE83F8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2D700C4E" w14:textId="77777777" w:rsidTr="00C64468">
        <w:trPr>
          <w:cantSplit/>
          <w:trHeight w:val="20"/>
          <w:jc w:val="center"/>
        </w:trPr>
        <w:tc>
          <w:tcPr>
            <w:tcW w:w="4500" w:type="dxa"/>
            <w:tcMar>
              <w:top w:w="28" w:type="dxa"/>
              <w:left w:w="28" w:type="dxa"/>
              <w:bottom w:w="0" w:type="dxa"/>
              <w:right w:w="28" w:type="dxa"/>
            </w:tcMar>
            <w:vAlign w:val="center"/>
          </w:tcPr>
          <w:p w14:paraId="5CD07636"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Kuota</w:t>
            </w:r>
            <w:proofErr w:type="spellEnd"/>
            <w:r>
              <w:rPr>
                <w:rFonts w:ascii="Arial Narrow" w:eastAsia="Calibri" w:hAnsi="Arial Narrow" w:cs="Arial"/>
                <w:sz w:val="20"/>
                <w:szCs w:val="20"/>
              </w:rPr>
              <w:t xml:space="preserve"> e </w:t>
            </w:r>
            <w:proofErr w:type="spellStart"/>
            <w:r>
              <w:rPr>
                <w:rFonts w:ascii="Arial Narrow" w:eastAsia="Calibri" w:hAnsi="Arial Narrow" w:cs="Arial"/>
                <w:sz w:val="20"/>
                <w:szCs w:val="20"/>
              </w:rPr>
              <w:t>mbushur</w:t>
            </w:r>
            <w:proofErr w:type="spellEnd"/>
          </w:p>
        </w:tc>
        <w:tc>
          <w:tcPr>
            <w:tcW w:w="480" w:type="dxa"/>
            <w:tcMar>
              <w:top w:w="28" w:type="dxa"/>
              <w:left w:w="28" w:type="dxa"/>
              <w:bottom w:w="0" w:type="dxa"/>
              <w:right w:w="28" w:type="dxa"/>
            </w:tcMar>
            <w:vAlign w:val="center"/>
          </w:tcPr>
          <w:p w14:paraId="4453CBE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5DC3734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2E295FE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044FF75C"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0AD135E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170CA7B9"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5B8B1369"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01748D9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6F69C48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47A48E76"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0EFA2527"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r w:rsidR="006F367B" w:rsidRPr="00856D6E" w14:paraId="7A9CCCCE" w14:textId="77777777" w:rsidTr="00C64468">
        <w:trPr>
          <w:cantSplit/>
          <w:trHeight w:val="20"/>
          <w:jc w:val="center"/>
        </w:trPr>
        <w:tc>
          <w:tcPr>
            <w:tcW w:w="4500" w:type="dxa"/>
            <w:tcMar>
              <w:top w:w="28" w:type="dxa"/>
              <w:left w:w="28" w:type="dxa"/>
              <w:bottom w:w="0" w:type="dxa"/>
              <w:right w:w="28" w:type="dxa"/>
            </w:tcMar>
            <w:vAlign w:val="center"/>
          </w:tcPr>
          <w:p w14:paraId="3E94DC96" w14:textId="77777777" w:rsidR="006F367B" w:rsidRPr="00856D6E" w:rsidRDefault="006F367B" w:rsidP="00C64468">
            <w:pPr>
              <w:spacing w:after="0" w:line="240" w:lineRule="auto"/>
              <w:ind w:left="0" w:right="0"/>
              <w:rPr>
                <w:rFonts w:ascii="Arial Narrow" w:eastAsia="Calibri" w:hAnsi="Arial Narrow" w:cs="Arial"/>
                <w:sz w:val="20"/>
                <w:szCs w:val="20"/>
              </w:rPr>
            </w:pPr>
            <w:proofErr w:type="spellStart"/>
            <w:r>
              <w:rPr>
                <w:rFonts w:ascii="Arial Narrow" w:eastAsia="Calibri" w:hAnsi="Arial Narrow" w:cs="Arial"/>
                <w:sz w:val="20"/>
                <w:szCs w:val="20"/>
              </w:rPr>
              <w:t>Arsye</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tjera</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të</w:t>
            </w:r>
            <w:proofErr w:type="spellEnd"/>
            <w:r>
              <w:rPr>
                <w:rFonts w:ascii="Arial Narrow" w:eastAsia="Calibri" w:hAnsi="Arial Narrow" w:cs="Arial"/>
                <w:sz w:val="20"/>
                <w:szCs w:val="20"/>
              </w:rPr>
              <w:t xml:space="preserve"> </w:t>
            </w:r>
            <w:proofErr w:type="spellStart"/>
            <w:r>
              <w:rPr>
                <w:rFonts w:ascii="Arial Narrow" w:eastAsia="Calibri" w:hAnsi="Arial Narrow" w:cs="Arial"/>
                <w:sz w:val="20"/>
                <w:szCs w:val="20"/>
              </w:rPr>
              <w:t>mospërshtatjes</w:t>
            </w:r>
            <w:proofErr w:type="spellEnd"/>
          </w:p>
        </w:tc>
        <w:tc>
          <w:tcPr>
            <w:tcW w:w="480" w:type="dxa"/>
            <w:tcMar>
              <w:top w:w="28" w:type="dxa"/>
              <w:left w:w="28" w:type="dxa"/>
              <w:bottom w:w="0" w:type="dxa"/>
              <w:right w:w="28" w:type="dxa"/>
            </w:tcMar>
            <w:vAlign w:val="center"/>
          </w:tcPr>
          <w:p w14:paraId="6FDF2E9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01</w:t>
            </w:r>
          </w:p>
        </w:tc>
        <w:tc>
          <w:tcPr>
            <w:tcW w:w="481" w:type="dxa"/>
            <w:tcMar>
              <w:top w:w="28" w:type="dxa"/>
              <w:left w:w="28" w:type="dxa"/>
              <w:bottom w:w="0" w:type="dxa"/>
              <w:right w:w="28" w:type="dxa"/>
            </w:tcMar>
            <w:vAlign w:val="center"/>
          </w:tcPr>
          <w:p w14:paraId="600A8D3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02</w:t>
            </w:r>
          </w:p>
        </w:tc>
        <w:tc>
          <w:tcPr>
            <w:tcW w:w="480" w:type="dxa"/>
            <w:tcMar>
              <w:top w:w="28" w:type="dxa"/>
              <w:left w:w="28" w:type="dxa"/>
              <w:bottom w:w="0" w:type="dxa"/>
              <w:right w:w="28" w:type="dxa"/>
            </w:tcMar>
            <w:vAlign w:val="center"/>
          </w:tcPr>
          <w:p w14:paraId="0FD7C89A"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03</w:t>
            </w:r>
          </w:p>
        </w:tc>
        <w:tc>
          <w:tcPr>
            <w:tcW w:w="481" w:type="dxa"/>
            <w:tcMar>
              <w:top w:w="28" w:type="dxa"/>
              <w:left w:w="28" w:type="dxa"/>
              <w:bottom w:w="0" w:type="dxa"/>
              <w:right w:w="28" w:type="dxa"/>
            </w:tcMar>
            <w:vAlign w:val="center"/>
          </w:tcPr>
          <w:p w14:paraId="6437851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04</w:t>
            </w:r>
          </w:p>
        </w:tc>
        <w:tc>
          <w:tcPr>
            <w:tcW w:w="480" w:type="dxa"/>
            <w:tcMar>
              <w:top w:w="28" w:type="dxa"/>
              <w:left w:w="28" w:type="dxa"/>
              <w:bottom w:w="0" w:type="dxa"/>
              <w:right w:w="28" w:type="dxa"/>
            </w:tcMar>
            <w:vAlign w:val="center"/>
          </w:tcPr>
          <w:p w14:paraId="40F90E88"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05</w:t>
            </w:r>
          </w:p>
        </w:tc>
        <w:tc>
          <w:tcPr>
            <w:tcW w:w="481" w:type="dxa"/>
            <w:tcMar>
              <w:top w:w="28" w:type="dxa"/>
              <w:left w:w="28" w:type="dxa"/>
              <w:bottom w:w="0" w:type="dxa"/>
              <w:right w:w="28" w:type="dxa"/>
            </w:tcMar>
            <w:vAlign w:val="center"/>
          </w:tcPr>
          <w:p w14:paraId="2DAF4F1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06</w:t>
            </w:r>
          </w:p>
        </w:tc>
        <w:tc>
          <w:tcPr>
            <w:tcW w:w="480" w:type="dxa"/>
            <w:tcMar>
              <w:top w:w="28" w:type="dxa"/>
              <w:left w:w="28" w:type="dxa"/>
              <w:bottom w:w="0" w:type="dxa"/>
              <w:right w:w="28" w:type="dxa"/>
            </w:tcMar>
            <w:vAlign w:val="center"/>
          </w:tcPr>
          <w:p w14:paraId="3979534F"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07</w:t>
            </w:r>
          </w:p>
        </w:tc>
        <w:tc>
          <w:tcPr>
            <w:tcW w:w="481" w:type="dxa"/>
            <w:tcMar>
              <w:top w:w="28" w:type="dxa"/>
              <w:left w:w="28" w:type="dxa"/>
              <w:bottom w:w="0" w:type="dxa"/>
              <w:right w:w="28" w:type="dxa"/>
            </w:tcMar>
            <w:vAlign w:val="center"/>
          </w:tcPr>
          <w:p w14:paraId="7E7DDB82"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08</w:t>
            </w:r>
          </w:p>
        </w:tc>
        <w:tc>
          <w:tcPr>
            <w:tcW w:w="480" w:type="dxa"/>
            <w:tcMar>
              <w:top w:w="28" w:type="dxa"/>
              <w:left w:w="28" w:type="dxa"/>
              <w:bottom w:w="0" w:type="dxa"/>
              <w:right w:w="28" w:type="dxa"/>
            </w:tcMar>
            <w:vAlign w:val="center"/>
          </w:tcPr>
          <w:p w14:paraId="3D5AF3F3"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09</w:t>
            </w:r>
          </w:p>
        </w:tc>
        <w:tc>
          <w:tcPr>
            <w:tcW w:w="481" w:type="dxa"/>
            <w:tcMar>
              <w:top w:w="28" w:type="dxa"/>
              <w:left w:w="28" w:type="dxa"/>
              <w:bottom w:w="0" w:type="dxa"/>
              <w:right w:w="28" w:type="dxa"/>
            </w:tcMar>
            <w:vAlign w:val="center"/>
          </w:tcPr>
          <w:p w14:paraId="654D9681"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10</w:t>
            </w:r>
          </w:p>
        </w:tc>
        <w:tc>
          <w:tcPr>
            <w:tcW w:w="481" w:type="dxa"/>
          </w:tcPr>
          <w:p w14:paraId="6C93BBE9" w14:textId="77777777" w:rsidR="006F367B" w:rsidRPr="00856D6E" w:rsidRDefault="006F367B" w:rsidP="00C64468">
            <w:pPr>
              <w:spacing w:after="0" w:line="240" w:lineRule="auto"/>
              <w:ind w:left="0" w:right="0"/>
              <w:jc w:val="center"/>
              <w:rPr>
                <w:rFonts w:ascii="Arial Narrow" w:eastAsia="Calibri" w:hAnsi="Arial Narrow" w:cs="Arial"/>
                <w:sz w:val="20"/>
                <w:szCs w:val="20"/>
              </w:rPr>
            </w:pPr>
            <w:r w:rsidRPr="00856D6E">
              <w:rPr>
                <w:rFonts w:ascii="Arial Narrow" w:eastAsia="Calibri" w:hAnsi="Arial Narrow" w:cs="Arial"/>
                <w:sz w:val="20"/>
                <w:szCs w:val="20"/>
              </w:rPr>
              <w:t>11+</w:t>
            </w:r>
          </w:p>
        </w:tc>
      </w:tr>
    </w:tbl>
    <w:p w14:paraId="6C6A0214"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39DEB439"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2FB4CB65" w14:textId="77777777" w:rsidR="006F367B" w:rsidRPr="00856D6E" w:rsidRDefault="006F367B" w:rsidP="006F367B">
      <w:pPr>
        <w:pBdr>
          <w:bottom w:val="single" w:sz="6" w:space="1" w:color="auto"/>
        </w:pBdr>
        <w:spacing w:after="0" w:line="240" w:lineRule="auto"/>
        <w:ind w:left="0" w:right="0"/>
        <w:rPr>
          <w:rFonts w:ascii="Arial Narrow" w:eastAsia="Calibri" w:hAnsi="Arial Narrow" w:cs="Times New Roman"/>
          <w:sz w:val="20"/>
          <w:szCs w:val="20"/>
        </w:rPr>
      </w:pPr>
      <w:proofErr w:type="spellStart"/>
      <w:r>
        <w:rPr>
          <w:rFonts w:ascii="Arial Narrow" w:eastAsia="Calibri" w:hAnsi="Arial Narrow" w:cs="Times New Roman"/>
          <w:sz w:val="20"/>
          <w:szCs w:val="20"/>
        </w:rPr>
        <w:t>Për</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më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shumë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informacione</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rreth</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fletë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kontaktit</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ju</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lutem</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referohuni</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faqes</w:t>
      </w:r>
      <w:proofErr w:type="spellEnd"/>
      <w:r w:rsidRPr="00856D6E">
        <w:rPr>
          <w:rFonts w:ascii="Arial Narrow" w:eastAsia="Calibri" w:hAnsi="Arial Narrow" w:cs="Times New Roman"/>
          <w:sz w:val="20"/>
          <w:szCs w:val="20"/>
        </w:rPr>
        <w:t xml:space="preserve"> 23-27 </w:t>
      </w:r>
      <w:proofErr w:type="spellStart"/>
      <w:r>
        <w:rPr>
          <w:rFonts w:ascii="Arial Narrow" w:eastAsia="Calibri" w:hAnsi="Arial Narrow" w:cs="Times New Roman"/>
          <w:sz w:val="20"/>
          <w:szCs w:val="20"/>
        </w:rPr>
        <w:t>të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këtij</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dokumenti</w:t>
      </w:r>
      <w:proofErr w:type="spellEnd"/>
      <w:r w:rsidRPr="00856D6E">
        <w:rPr>
          <w:rFonts w:ascii="Arial Narrow" w:eastAsia="Calibri" w:hAnsi="Arial Narrow" w:cs="Times New Roman"/>
          <w:sz w:val="20"/>
          <w:szCs w:val="20"/>
        </w:rPr>
        <w:t xml:space="preserve">: </w:t>
      </w:r>
      <w:hyperlink r:id="rId16" w:history="1">
        <w:r w:rsidRPr="00856D6E">
          <w:rPr>
            <w:rFonts w:ascii="Arial Narrow" w:eastAsia="Calibri" w:hAnsi="Arial Narrow" w:cs="Times New Roman"/>
            <w:color w:val="0563C1"/>
            <w:sz w:val="20"/>
            <w:szCs w:val="20"/>
            <w:u w:val="single"/>
          </w:rPr>
          <w:t>http://www.aapor.org/AAPOR_Main/media/publications/Standard-Definitions20169theditionfinal.pdf</w:t>
        </w:r>
      </w:hyperlink>
    </w:p>
    <w:p w14:paraId="45EBAF9E" w14:textId="77777777" w:rsidR="006F367B" w:rsidRPr="00856D6E" w:rsidRDefault="006F367B" w:rsidP="006F367B">
      <w:pPr>
        <w:pBdr>
          <w:bottom w:val="single" w:sz="6" w:space="1" w:color="auto"/>
        </w:pBdr>
        <w:spacing w:after="0" w:line="240" w:lineRule="auto"/>
        <w:ind w:left="0" w:right="0"/>
        <w:rPr>
          <w:rFonts w:ascii="Arial Narrow" w:eastAsia="Calibri" w:hAnsi="Arial Narrow" w:cs="Times New Roman"/>
          <w:sz w:val="20"/>
          <w:szCs w:val="20"/>
        </w:rPr>
      </w:pPr>
    </w:p>
    <w:p w14:paraId="7DBD16A3"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5A1A6E0A" w14:textId="77777777" w:rsidR="006F367B" w:rsidRDefault="006F367B" w:rsidP="006F367B">
      <w:pPr>
        <w:spacing w:after="0" w:line="240" w:lineRule="auto"/>
        <w:ind w:left="0" w:right="0"/>
        <w:rPr>
          <w:rFonts w:ascii="Arial Narrow" w:eastAsia="Calibri" w:hAnsi="Arial Narrow" w:cs="Times New Roman"/>
          <w:b/>
          <w:sz w:val="20"/>
          <w:szCs w:val="20"/>
        </w:rPr>
      </w:pPr>
    </w:p>
    <w:p w14:paraId="42FC552B" w14:textId="77777777" w:rsidR="006F367B" w:rsidRDefault="006F367B" w:rsidP="006F367B">
      <w:pPr>
        <w:spacing w:after="0" w:line="240" w:lineRule="auto"/>
        <w:ind w:left="0" w:right="0"/>
        <w:rPr>
          <w:rFonts w:ascii="Arial Narrow" w:eastAsia="Calibri" w:hAnsi="Arial Narrow" w:cs="Times New Roman"/>
          <w:b/>
          <w:sz w:val="20"/>
          <w:szCs w:val="20"/>
        </w:rPr>
      </w:pPr>
    </w:p>
    <w:p w14:paraId="655C1CCC" w14:textId="77777777" w:rsidR="006F367B" w:rsidRDefault="006F367B" w:rsidP="006F367B">
      <w:pPr>
        <w:spacing w:after="0" w:line="240" w:lineRule="auto"/>
        <w:ind w:left="0" w:right="0"/>
        <w:rPr>
          <w:rFonts w:ascii="Arial Narrow" w:eastAsia="Calibri" w:hAnsi="Arial Narrow" w:cs="Times New Roman"/>
          <w:b/>
          <w:sz w:val="20"/>
          <w:szCs w:val="20"/>
        </w:rPr>
      </w:pPr>
    </w:p>
    <w:p w14:paraId="19C9B792" w14:textId="77777777" w:rsidR="006F367B" w:rsidRDefault="006F367B" w:rsidP="006F367B">
      <w:pPr>
        <w:spacing w:after="0" w:line="240" w:lineRule="auto"/>
        <w:ind w:left="0" w:right="0"/>
        <w:rPr>
          <w:rFonts w:ascii="Arial Narrow" w:eastAsia="Calibri" w:hAnsi="Arial Narrow" w:cs="Times New Roman"/>
          <w:b/>
          <w:sz w:val="20"/>
          <w:szCs w:val="20"/>
        </w:rPr>
      </w:pPr>
    </w:p>
    <w:p w14:paraId="6A94205F" w14:textId="77777777" w:rsidR="006F367B" w:rsidRDefault="006F367B" w:rsidP="006F367B">
      <w:pPr>
        <w:spacing w:after="0" w:line="240" w:lineRule="auto"/>
        <w:ind w:left="0" w:right="0"/>
        <w:rPr>
          <w:rFonts w:ascii="Arial Narrow" w:eastAsia="Calibri" w:hAnsi="Arial Narrow" w:cs="Times New Roman"/>
          <w:b/>
          <w:sz w:val="20"/>
          <w:szCs w:val="20"/>
        </w:rPr>
      </w:pPr>
    </w:p>
    <w:p w14:paraId="4FAACF87" w14:textId="77777777" w:rsidR="006F367B" w:rsidRDefault="006F367B" w:rsidP="006F367B">
      <w:pPr>
        <w:spacing w:after="0" w:line="240" w:lineRule="auto"/>
        <w:ind w:left="0" w:right="0"/>
        <w:rPr>
          <w:rFonts w:ascii="Arial Narrow" w:eastAsia="Calibri" w:hAnsi="Arial Narrow" w:cs="Times New Roman"/>
          <w:b/>
          <w:sz w:val="20"/>
          <w:szCs w:val="20"/>
        </w:rPr>
      </w:pPr>
    </w:p>
    <w:p w14:paraId="66E840E9" w14:textId="77777777" w:rsidR="006F367B" w:rsidRDefault="006F367B" w:rsidP="006F367B">
      <w:pPr>
        <w:spacing w:after="0" w:line="240" w:lineRule="auto"/>
        <w:ind w:left="0" w:right="0"/>
        <w:rPr>
          <w:rFonts w:ascii="Arial Narrow" w:eastAsia="Calibri" w:hAnsi="Arial Narrow" w:cs="Times New Roman"/>
          <w:b/>
          <w:sz w:val="20"/>
          <w:szCs w:val="20"/>
        </w:rPr>
      </w:pPr>
    </w:p>
    <w:p w14:paraId="770F26CC" w14:textId="77777777" w:rsidR="006F367B" w:rsidRDefault="006F367B" w:rsidP="006F367B">
      <w:pPr>
        <w:spacing w:after="0" w:line="240" w:lineRule="auto"/>
        <w:ind w:left="0" w:right="0"/>
        <w:rPr>
          <w:rFonts w:ascii="Arial Narrow" w:eastAsia="Calibri" w:hAnsi="Arial Narrow" w:cs="Times New Roman"/>
          <w:b/>
          <w:sz w:val="20"/>
          <w:szCs w:val="20"/>
        </w:rPr>
      </w:pPr>
    </w:p>
    <w:p w14:paraId="1B505F7D" w14:textId="77777777" w:rsidR="006F367B" w:rsidRDefault="006F367B" w:rsidP="006F367B">
      <w:pPr>
        <w:spacing w:after="0" w:line="240" w:lineRule="auto"/>
        <w:ind w:left="0" w:right="0"/>
        <w:rPr>
          <w:rFonts w:ascii="Arial Narrow" w:eastAsia="Calibri" w:hAnsi="Arial Narrow" w:cs="Times New Roman"/>
          <w:b/>
          <w:sz w:val="20"/>
          <w:szCs w:val="20"/>
        </w:rPr>
      </w:pPr>
    </w:p>
    <w:p w14:paraId="756C1027" w14:textId="77777777" w:rsidR="006F367B" w:rsidRDefault="006F367B" w:rsidP="006F367B">
      <w:pPr>
        <w:spacing w:after="0" w:line="240" w:lineRule="auto"/>
        <w:ind w:left="0" w:right="0"/>
        <w:rPr>
          <w:rFonts w:ascii="Arial Narrow" w:eastAsia="Calibri" w:hAnsi="Arial Narrow" w:cs="Times New Roman"/>
          <w:b/>
          <w:sz w:val="20"/>
          <w:szCs w:val="20"/>
        </w:rPr>
      </w:pPr>
    </w:p>
    <w:p w14:paraId="4DB4AEE3" w14:textId="77777777" w:rsidR="006F367B" w:rsidRDefault="006F367B" w:rsidP="006F367B">
      <w:pPr>
        <w:spacing w:after="0" w:line="240" w:lineRule="auto"/>
        <w:ind w:left="0" w:right="0"/>
        <w:rPr>
          <w:rFonts w:ascii="Arial Narrow" w:eastAsia="Calibri" w:hAnsi="Arial Narrow" w:cs="Times New Roman"/>
          <w:b/>
          <w:sz w:val="20"/>
          <w:szCs w:val="20"/>
        </w:rPr>
      </w:pPr>
    </w:p>
    <w:p w14:paraId="27A62B15" w14:textId="77777777" w:rsidR="006F367B" w:rsidRDefault="006F367B" w:rsidP="006F367B">
      <w:pPr>
        <w:spacing w:after="0" w:line="240" w:lineRule="auto"/>
        <w:ind w:left="0" w:right="0"/>
        <w:rPr>
          <w:rFonts w:ascii="Arial Narrow" w:eastAsia="Calibri" w:hAnsi="Arial Narrow" w:cs="Times New Roman"/>
          <w:b/>
          <w:sz w:val="20"/>
          <w:szCs w:val="20"/>
        </w:rPr>
      </w:pPr>
    </w:p>
    <w:p w14:paraId="2CCF9EB2" w14:textId="77777777" w:rsidR="006F367B" w:rsidRDefault="006F367B" w:rsidP="006F367B">
      <w:pPr>
        <w:spacing w:after="0" w:line="240" w:lineRule="auto"/>
        <w:ind w:left="0" w:right="0"/>
        <w:rPr>
          <w:rFonts w:ascii="Arial Narrow" w:eastAsia="Calibri" w:hAnsi="Arial Narrow" w:cs="Times New Roman"/>
          <w:b/>
          <w:sz w:val="20"/>
          <w:szCs w:val="20"/>
        </w:rPr>
      </w:pPr>
    </w:p>
    <w:p w14:paraId="3407D2E1" w14:textId="77777777" w:rsidR="006F367B" w:rsidRDefault="006F367B" w:rsidP="006F367B">
      <w:pPr>
        <w:spacing w:after="0" w:line="240" w:lineRule="auto"/>
        <w:ind w:left="0" w:right="0"/>
        <w:rPr>
          <w:rFonts w:ascii="Arial Narrow" w:eastAsia="Calibri" w:hAnsi="Arial Narrow" w:cs="Times New Roman"/>
          <w:b/>
          <w:sz w:val="20"/>
          <w:szCs w:val="20"/>
        </w:rPr>
      </w:pPr>
    </w:p>
    <w:p w14:paraId="2B31CEC4" w14:textId="77777777" w:rsidR="006F367B" w:rsidRDefault="006F367B" w:rsidP="006F367B">
      <w:pPr>
        <w:spacing w:after="0" w:line="240" w:lineRule="auto"/>
        <w:ind w:left="0" w:right="0"/>
        <w:rPr>
          <w:rFonts w:ascii="Arial Narrow" w:eastAsia="Calibri" w:hAnsi="Arial Narrow" w:cs="Times New Roman"/>
          <w:b/>
          <w:sz w:val="20"/>
          <w:szCs w:val="20"/>
        </w:rPr>
      </w:pPr>
    </w:p>
    <w:p w14:paraId="30D6048E" w14:textId="77777777" w:rsidR="006F367B" w:rsidRDefault="006F367B" w:rsidP="006F367B">
      <w:pPr>
        <w:spacing w:after="0" w:line="240" w:lineRule="auto"/>
        <w:ind w:left="0" w:right="0"/>
        <w:rPr>
          <w:rFonts w:ascii="Arial Narrow" w:eastAsia="Calibri" w:hAnsi="Arial Narrow" w:cs="Times New Roman"/>
          <w:b/>
          <w:sz w:val="20"/>
          <w:szCs w:val="20"/>
        </w:rPr>
      </w:pPr>
    </w:p>
    <w:p w14:paraId="1D797CC7" w14:textId="77777777" w:rsidR="006F367B" w:rsidRDefault="006F367B" w:rsidP="006F367B">
      <w:pPr>
        <w:spacing w:after="0" w:line="240" w:lineRule="auto"/>
        <w:ind w:left="0" w:right="0"/>
        <w:rPr>
          <w:rFonts w:ascii="Arial Narrow" w:eastAsia="Calibri" w:hAnsi="Arial Narrow" w:cs="Times New Roman"/>
          <w:b/>
          <w:sz w:val="20"/>
          <w:szCs w:val="20"/>
        </w:rPr>
      </w:pPr>
    </w:p>
    <w:p w14:paraId="58B492D1" w14:textId="77777777" w:rsidR="006F367B" w:rsidRDefault="006F367B" w:rsidP="006F367B">
      <w:pPr>
        <w:spacing w:after="0" w:line="240" w:lineRule="auto"/>
        <w:ind w:left="0" w:right="0"/>
        <w:rPr>
          <w:rFonts w:ascii="Arial Narrow" w:eastAsia="Calibri" w:hAnsi="Arial Narrow" w:cs="Times New Roman"/>
          <w:b/>
          <w:sz w:val="20"/>
          <w:szCs w:val="20"/>
        </w:rPr>
      </w:pPr>
    </w:p>
    <w:p w14:paraId="2271426E" w14:textId="77777777" w:rsidR="006F367B" w:rsidRDefault="006F367B" w:rsidP="006F367B">
      <w:pPr>
        <w:spacing w:after="0" w:line="240" w:lineRule="auto"/>
        <w:ind w:left="0" w:right="0"/>
        <w:rPr>
          <w:rFonts w:ascii="Arial Narrow" w:eastAsia="Calibri" w:hAnsi="Arial Narrow" w:cs="Times New Roman"/>
          <w:b/>
          <w:sz w:val="20"/>
          <w:szCs w:val="20"/>
        </w:rPr>
      </w:pPr>
    </w:p>
    <w:p w14:paraId="6E0E3C04" w14:textId="77777777" w:rsidR="006F367B" w:rsidRDefault="006F367B" w:rsidP="006F367B">
      <w:pPr>
        <w:spacing w:after="0" w:line="240" w:lineRule="auto"/>
        <w:ind w:left="0" w:right="0"/>
        <w:rPr>
          <w:rFonts w:ascii="Arial Narrow" w:eastAsia="Calibri" w:hAnsi="Arial Narrow" w:cs="Times New Roman"/>
          <w:b/>
          <w:sz w:val="20"/>
          <w:szCs w:val="20"/>
        </w:rPr>
      </w:pPr>
    </w:p>
    <w:p w14:paraId="33215F4A" w14:textId="77777777" w:rsidR="006F367B" w:rsidRDefault="006F367B" w:rsidP="006F367B">
      <w:pPr>
        <w:spacing w:after="0" w:line="240" w:lineRule="auto"/>
        <w:ind w:left="0" w:right="0"/>
        <w:rPr>
          <w:rFonts w:ascii="Arial Narrow" w:eastAsia="Calibri" w:hAnsi="Arial Narrow" w:cs="Times New Roman"/>
          <w:b/>
          <w:sz w:val="20"/>
          <w:szCs w:val="20"/>
        </w:rPr>
      </w:pPr>
    </w:p>
    <w:p w14:paraId="22515AD9" w14:textId="77777777" w:rsidR="006F367B" w:rsidRDefault="006F367B" w:rsidP="006F367B">
      <w:pPr>
        <w:spacing w:after="0" w:line="240" w:lineRule="auto"/>
        <w:ind w:left="0" w:right="0"/>
        <w:rPr>
          <w:rFonts w:ascii="Arial Narrow" w:eastAsia="Calibri" w:hAnsi="Arial Narrow" w:cs="Times New Roman"/>
          <w:b/>
          <w:sz w:val="20"/>
          <w:szCs w:val="20"/>
        </w:rPr>
      </w:pPr>
    </w:p>
    <w:p w14:paraId="2616FCD1" w14:textId="77777777" w:rsidR="006F367B" w:rsidRDefault="006F367B" w:rsidP="006F367B">
      <w:pPr>
        <w:spacing w:after="0" w:line="240" w:lineRule="auto"/>
        <w:ind w:left="0" w:right="0"/>
        <w:rPr>
          <w:rFonts w:ascii="Arial Narrow" w:eastAsia="Calibri" w:hAnsi="Arial Narrow" w:cs="Times New Roman"/>
          <w:b/>
          <w:sz w:val="20"/>
          <w:szCs w:val="20"/>
        </w:rPr>
      </w:pPr>
    </w:p>
    <w:p w14:paraId="5AEDAA6D" w14:textId="77777777" w:rsidR="006F367B" w:rsidRDefault="006F367B" w:rsidP="006F367B">
      <w:pPr>
        <w:spacing w:after="0" w:line="240" w:lineRule="auto"/>
        <w:ind w:left="0" w:right="0"/>
        <w:rPr>
          <w:rFonts w:ascii="Arial Narrow" w:eastAsia="Calibri" w:hAnsi="Arial Narrow" w:cs="Times New Roman"/>
          <w:b/>
          <w:sz w:val="20"/>
          <w:szCs w:val="20"/>
        </w:rPr>
      </w:pPr>
    </w:p>
    <w:p w14:paraId="6AB002E5" w14:textId="77777777" w:rsidR="006F367B" w:rsidRDefault="006F367B" w:rsidP="006F367B">
      <w:pPr>
        <w:spacing w:after="0" w:line="240" w:lineRule="auto"/>
        <w:ind w:left="0" w:right="0"/>
        <w:rPr>
          <w:rFonts w:ascii="Arial Narrow" w:eastAsia="Calibri" w:hAnsi="Arial Narrow" w:cs="Times New Roman"/>
          <w:b/>
          <w:sz w:val="20"/>
          <w:szCs w:val="20"/>
        </w:rPr>
      </w:pPr>
    </w:p>
    <w:p w14:paraId="7D6BE939" w14:textId="77777777" w:rsidR="006F367B" w:rsidRDefault="006F367B" w:rsidP="006F367B">
      <w:pPr>
        <w:spacing w:after="0" w:line="240" w:lineRule="auto"/>
        <w:ind w:left="0" w:right="0"/>
        <w:rPr>
          <w:rFonts w:ascii="Arial Narrow" w:eastAsia="Calibri" w:hAnsi="Arial Narrow" w:cs="Times New Roman"/>
          <w:b/>
          <w:sz w:val="20"/>
          <w:szCs w:val="20"/>
        </w:rPr>
      </w:pPr>
    </w:p>
    <w:p w14:paraId="2FDF2E56" w14:textId="77777777" w:rsidR="006F367B" w:rsidRDefault="006F367B" w:rsidP="006F367B">
      <w:pPr>
        <w:spacing w:after="0" w:line="240" w:lineRule="auto"/>
        <w:ind w:left="0" w:right="0"/>
        <w:rPr>
          <w:rFonts w:ascii="Arial Narrow" w:eastAsia="Calibri" w:hAnsi="Arial Narrow" w:cs="Times New Roman"/>
          <w:b/>
          <w:sz w:val="20"/>
          <w:szCs w:val="20"/>
        </w:rPr>
      </w:pPr>
    </w:p>
    <w:p w14:paraId="2001722F" w14:textId="77777777" w:rsidR="006F367B" w:rsidRDefault="006F367B" w:rsidP="006F367B">
      <w:pPr>
        <w:spacing w:after="0" w:line="240" w:lineRule="auto"/>
        <w:ind w:left="0" w:right="0"/>
        <w:rPr>
          <w:rFonts w:ascii="Arial Narrow" w:eastAsia="Calibri" w:hAnsi="Arial Narrow" w:cs="Times New Roman"/>
          <w:b/>
          <w:sz w:val="20"/>
          <w:szCs w:val="20"/>
        </w:rPr>
      </w:pPr>
    </w:p>
    <w:p w14:paraId="72863FDA" w14:textId="77777777" w:rsidR="006F367B" w:rsidRPr="00856D6E" w:rsidRDefault="006F367B" w:rsidP="006F367B">
      <w:pPr>
        <w:numPr>
          <w:ilvl w:val="0"/>
          <w:numId w:val="10"/>
        </w:numPr>
        <w:spacing w:after="0" w:line="240" w:lineRule="auto"/>
        <w:ind w:left="360" w:right="0"/>
        <w:contextualSpacing/>
        <w:rPr>
          <w:rFonts w:ascii="Arial Narrow" w:eastAsia="Calibri" w:hAnsi="Arial Narrow" w:cs="Times New Roman"/>
          <w:b/>
          <w:sz w:val="20"/>
          <w:szCs w:val="20"/>
        </w:rPr>
      </w:pPr>
      <w:proofErr w:type="spellStart"/>
      <w:r w:rsidRPr="009B03B5">
        <w:rPr>
          <w:rFonts w:ascii="Arial Narrow" w:eastAsia="Calibri" w:hAnsi="Arial Narrow" w:cs="Times New Roman"/>
          <w:b/>
        </w:rPr>
        <w:lastRenderedPageBreak/>
        <w:t>Shembull</w:t>
      </w:r>
      <w:proofErr w:type="spellEnd"/>
      <w:r w:rsidRPr="009B03B5">
        <w:rPr>
          <w:rFonts w:ascii="Arial Narrow" w:eastAsia="Calibri" w:hAnsi="Arial Narrow" w:cs="Times New Roman"/>
          <w:b/>
        </w:rPr>
        <w:t xml:space="preserve"> Kish Grid </w:t>
      </w:r>
      <w:proofErr w:type="spellStart"/>
      <w:r w:rsidRPr="009B03B5">
        <w:rPr>
          <w:rFonts w:ascii="Arial Narrow" w:eastAsia="Calibri" w:hAnsi="Arial Narrow" w:cs="Times New Roman"/>
          <w:b/>
        </w:rPr>
        <w:t>për</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përzgjedhjen</w:t>
      </w:r>
      <w:proofErr w:type="spellEnd"/>
      <w:r w:rsidRPr="009B03B5">
        <w:rPr>
          <w:rFonts w:ascii="Arial Narrow" w:eastAsia="Calibri" w:hAnsi="Arial Narrow" w:cs="Times New Roman"/>
          <w:b/>
        </w:rPr>
        <w:t xml:space="preserve"> e </w:t>
      </w:r>
      <w:proofErr w:type="spellStart"/>
      <w:r w:rsidRPr="009B03B5">
        <w:rPr>
          <w:rFonts w:ascii="Arial Narrow" w:eastAsia="Calibri" w:hAnsi="Arial Narrow" w:cs="Times New Roman"/>
          <w:b/>
        </w:rPr>
        <w:t>të</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anketuarve</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për</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ata</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që</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përdorin</w:t>
      </w:r>
      <w:proofErr w:type="spellEnd"/>
      <w:r w:rsidRPr="009B03B5">
        <w:rPr>
          <w:rFonts w:ascii="Arial Narrow" w:eastAsia="Calibri" w:hAnsi="Arial Narrow" w:cs="Times New Roman"/>
          <w:b/>
        </w:rPr>
        <w:t xml:space="preserve"> </w:t>
      </w:r>
      <w:proofErr w:type="spellStart"/>
      <w:r w:rsidRPr="009B03B5">
        <w:rPr>
          <w:rFonts w:ascii="Arial Narrow" w:eastAsia="Calibri" w:hAnsi="Arial Narrow" w:cs="Times New Roman"/>
          <w:b/>
        </w:rPr>
        <w:t>një</w:t>
      </w:r>
      <w:proofErr w:type="spellEnd"/>
      <w:r w:rsidRPr="009B03B5">
        <w:rPr>
          <w:rFonts w:ascii="Arial Narrow" w:eastAsia="Calibri" w:hAnsi="Arial Narrow" w:cs="Times New Roman"/>
          <w:b/>
        </w:rPr>
        <w:t xml:space="preserve"> Grid Kish</w:t>
      </w:r>
      <w:r w:rsidRPr="007A7F38">
        <w:rPr>
          <w:rFonts w:ascii="Arial Narrow" w:eastAsia="Calibri" w:hAnsi="Arial Narrow" w:cs="Times New Roman"/>
          <w:b/>
        </w:rPr>
        <w:t>):</w:t>
      </w:r>
    </w:p>
    <w:p w14:paraId="234C72AD" w14:textId="77777777" w:rsidR="006F367B" w:rsidRPr="00856D6E" w:rsidRDefault="006F367B" w:rsidP="006F367B">
      <w:pPr>
        <w:spacing w:after="0" w:line="240" w:lineRule="auto"/>
        <w:ind w:left="720" w:right="0"/>
        <w:contextualSpacing/>
        <w:rPr>
          <w:rFonts w:ascii="Arial Narrow" w:eastAsia="Calibri" w:hAnsi="Arial Narrow" w:cs="Times New Roman"/>
          <w:b/>
          <w:sz w:val="20"/>
          <w:szCs w:val="20"/>
        </w:rPr>
      </w:pPr>
    </w:p>
    <w:p w14:paraId="46D820A7" w14:textId="6DCBA8E3" w:rsidR="006F367B" w:rsidRPr="00506CC4" w:rsidRDefault="006F367B" w:rsidP="006F367B">
      <w:pPr>
        <w:spacing w:after="0" w:line="240" w:lineRule="auto"/>
        <w:ind w:left="0" w:right="0"/>
        <w:rPr>
          <w:rFonts w:ascii="Arial Narrow" w:eastAsia="Calibri" w:hAnsi="Arial Narrow" w:cs="Calibri"/>
          <w:sz w:val="20"/>
          <w:szCs w:val="20"/>
        </w:rPr>
      </w:pPr>
      <w:r w:rsidRPr="00506CC4">
        <w:rPr>
          <w:rFonts w:ascii="Arial Narrow" w:eastAsia="Calibri" w:hAnsi="Arial Narrow" w:cs="Calibri"/>
          <w:b/>
          <w:sz w:val="20"/>
          <w:szCs w:val="20"/>
        </w:rPr>
        <w:t xml:space="preserve">LEXO: </w:t>
      </w:r>
      <w:proofErr w:type="spellStart"/>
      <w:r w:rsidRPr="00506CC4">
        <w:rPr>
          <w:rFonts w:ascii="Arial Narrow" w:eastAsia="Calibri" w:hAnsi="Arial Narrow" w:cs="Calibri"/>
          <w:sz w:val="20"/>
          <w:szCs w:val="20"/>
        </w:rPr>
        <w:t>Mirëmëngjes</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Unë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quhem</w:t>
      </w:r>
      <w:proofErr w:type="spellEnd"/>
      <w:r w:rsidRPr="00506CC4">
        <w:rPr>
          <w:rFonts w:ascii="Arial Narrow" w:eastAsia="Calibri" w:hAnsi="Arial Narrow" w:cs="Calibri"/>
          <w:sz w:val="20"/>
          <w:szCs w:val="20"/>
        </w:rPr>
        <w:t xml:space="preserve"> ________. </w:t>
      </w:r>
      <w:proofErr w:type="spellStart"/>
      <w:r w:rsidRPr="00506CC4">
        <w:rPr>
          <w:rFonts w:ascii="Arial Narrow" w:eastAsia="Calibri" w:hAnsi="Arial Narrow" w:cs="Calibri"/>
          <w:sz w:val="20"/>
          <w:szCs w:val="20"/>
        </w:rPr>
        <w:t>Unë</w:t>
      </w:r>
      <w:proofErr w:type="spellEnd"/>
      <w:r w:rsidRPr="00506CC4">
        <w:rPr>
          <w:rFonts w:ascii="Arial Narrow" w:eastAsia="Calibri" w:hAnsi="Arial Narrow" w:cs="Calibri"/>
          <w:sz w:val="20"/>
          <w:szCs w:val="20"/>
        </w:rPr>
        <w:t xml:space="preserve"> jam </w:t>
      </w:r>
      <w:proofErr w:type="spellStart"/>
      <w:r w:rsidRPr="00506CC4">
        <w:rPr>
          <w:rFonts w:ascii="Arial Narrow" w:eastAsia="Calibri" w:hAnsi="Arial Narrow" w:cs="Calibri"/>
          <w:sz w:val="20"/>
          <w:szCs w:val="20"/>
        </w:rPr>
        <w:t>nga</w:t>
      </w:r>
      <w:proofErr w:type="spellEnd"/>
      <w:r w:rsidRPr="00506CC4">
        <w:rPr>
          <w:rFonts w:ascii="Arial Narrow" w:eastAsia="Calibri" w:hAnsi="Arial Narrow" w:cs="Calibri"/>
          <w:sz w:val="20"/>
          <w:szCs w:val="20"/>
        </w:rPr>
        <w:t xml:space="preserve"> ___________, </w:t>
      </w:r>
      <w:proofErr w:type="spellStart"/>
      <w:r w:rsidRPr="00506CC4">
        <w:rPr>
          <w:rFonts w:ascii="Arial Narrow" w:eastAsia="Calibri" w:hAnsi="Arial Narrow" w:cs="Calibri"/>
          <w:sz w:val="20"/>
          <w:szCs w:val="20"/>
        </w:rPr>
        <w:t>një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organizatë</w:t>
      </w:r>
      <w:proofErr w:type="spellEnd"/>
      <w:r w:rsidRPr="00506CC4">
        <w:rPr>
          <w:rFonts w:ascii="Arial Narrow" w:eastAsia="Calibri" w:hAnsi="Arial Narrow" w:cs="Calibri"/>
          <w:sz w:val="20"/>
          <w:szCs w:val="20"/>
        </w:rPr>
        <w:t xml:space="preserve"> e </w:t>
      </w:r>
      <w:proofErr w:type="spellStart"/>
      <w:r w:rsidRPr="00506CC4">
        <w:rPr>
          <w:rFonts w:ascii="Arial Narrow" w:eastAsia="Calibri" w:hAnsi="Arial Narrow" w:cs="Calibri"/>
          <w:sz w:val="20"/>
          <w:szCs w:val="20"/>
        </w:rPr>
        <w:t>pavarur</w:t>
      </w:r>
      <w:proofErr w:type="spellEnd"/>
      <w:r w:rsidRPr="00506CC4">
        <w:rPr>
          <w:rFonts w:ascii="Arial Narrow" w:eastAsia="Calibri" w:hAnsi="Arial Narrow" w:cs="Calibri"/>
          <w:sz w:val="20"/>
          <w:szCs w:val="20"/>
        </w:rPr>
        <w:t xml:space="preserve"> </w:t>
      </w:r>
      <w:proofErr w:type="spellStart"/>
      <w:r>
        <w:rPr>
          <w:rFonts w:ascii="Arial Narrow" w:eastAsia="Calibri" w:hAnsi="Arial Narrow" w:cs="Calibri"/>
          <w:sz w:val="20"/>
          <w:szCs w:val="20"/>
        </w:rPr>
        <w:t>hulumtuese</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Unë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nuk</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përfaqësoj</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qeverinë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dhe</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asnjë</w:t>
      </w:r>
      <w:proofErr w:type="spellEnd"/>
      <w:r w:rsidRPr="00506CC4">
        <w:rPr>
          <w:rFonts w:ascii="Arial Narrow" w:eastAsia="Calibri" w:hAnsi="Arial Narrow" w:cs="Calibri"/>
          <w:sz w:val="20"/>
          <w:szCs w:val="20"/>
        </w:rPr>
        <w:t xml:space="preserve"> parti </w:t>
      </w:r>
      <w:proofErr w:type="spellStart"/>
      <w:r w:rsidRPr="00506CC4">
        <w:rPr>
          <w:rFonts w:ascii="Arial Narrow" w:eastAsia="Calibri" w:hAnsi="Arial Narrow" w:cs="Calibri"/>
          <w:sz w:val="20"/>
          <w:szCs w:val="20"/>
        </w:rPr>
        <w:t>politike</w:t>
      </w:r>
      <w:proofErr w:type="spellEnd"/>
      <w:r w:rsidRPr="00506CC4">
        <w:rPr>
          <w:rFonts w:ascii="Arial Narrow" w:eastAsia="Calibri" w:hAnsi="Arial Narrow" w:cs="Calibri"/>
          <w:sz w:val="20"/>
          <w:szCs w:val="20"/>
        </w:rPr>
        <w:t xml:space="preserve">. Ju </w:t>
      </w:r>
      <w:proofErr w:type="spellStart"/>
      <w:r w:rsidRPr="00506CC4">
        <w:rPr>
          <w:rFonts w:ascii="Arial Narrow" w:eastAsia="Calibri" w:hAnsi="Arial Narrow" w:cs="Calibri"/>
          <w:sz w:val="20"/>
          <w:szCs w:val="20"/>
        </w:rPr>
        <w:t>kërkohet</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merrni</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pjesë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një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studim</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kërkimor</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Qëllimi</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i</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studimit</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është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kuptojë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pikëpamjet</w:t>
      </w:r>
      <w:proofErr w:type="spellEnd"/>
      <w:r w:rsidRPr="00506CC4">
        <w:rPr>
          <w:rFonts w:ascii="Arial Narrow" w:eastAsia="Calibri" w:hAnsi="Arial Narrow" w:cs="Calibri"/>
          <w:sz w:val="20"/>
          <w:szCs w:val="20"/>
        </w:rPr>
        <w:t xml:space="preserve"> e </w:t>
      </w:r>
      <w:proofErr w:type="spellStart"/>
      <w:r w:rsidRPr="00506CC4">
        <w:rPr>
          <w:rFonts w:ascii="Arial Narrow" w:eastAsia="Calibri" w:hAnsi="Arial Narrow" w:cs="Calibri"/>
          <w:sz w:val="20"/>
          <w:szCs w:val="20"/>
        </w:rPr>
        <w:t>qytetarëve</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në</w:t>
      </w:r>
      <w:proofErr w:type="spellEnd"/>
      <w:r w:rsidRPr="00506CC4">
        <w:rPr>
          <w:rFonts w:ascii="Arial Narrow" w:eastAsia="Calibri" w:hAnsi="Arial Narrow" w:cs="Calibri"/>
          <w:sz w:val="20"/>
          <w:szCs w:val="20"/>
        </w:rPr>
        <w:t xml:space="preserve"> </w:t>
      </w:r>
      <w:proofErr w:type="spellStart"/>
      <w:r w:rsidR="00A35196">
        <w:rPr>
          <w:rFonts w:ascii="Arial Narrow" w:eastAsia="Calibri" w:hAnsi="Arial Narrow" w:cs="Calibri"/>
          <w:sz w:val="20"/>
          <w:szCs w:val="20"/>
        </w:rPr>
        <w:t>Maqedonin</w:t>
      </w:r>
      <w:proofErr w:type="spellEnd"/>
      <w:r w:rsidR="00A35196">
        <w:rPr>
          <w:rFonts w:ascii="Arial Narrow" w:eastAsia="Calibri" w:hAnsi="Arial Narrow" w:cs="Calibri"/>
          <w:sz w:val="20"/>
          <w:szCs w:val="20"/>
        </w:rPr>
        <w:t xml:space="preserve"> e </w:t>
      </w:r>
      <w:proofErr w:type="spellStart"/>
      <w:r w:rsidR="00A35196">
        <w:rPr>
          <w:rFonts w:ascii="Arial Narrow" w:eastAsia="Calibri" w:hAnsi="Arial Narrow" w:cs="Calibri"/>
          <w:sz w:val="20"/>
          <w:szCs w:val="20"/>
        </w:rPr>
        <w:t>Veriut</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për</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përvojat</w:t>
      </w:r>
      <w:proofErr w:type="spellEnd"/>
      <w:r w:rsidRPr="00506CC4">
        <w:rPr>
          <w:rFonts w:ascii="Arial Narrow" w:eastAsia="Calibri" w:hAnsi="Arial Narrow" w:cs="Calibri"/>
          <w:sz w:val="20"/>
          <w:szCs w:val="20"/>
        </w:rPr>
        <w:t xml:space="preserve"> e </w:t>
      </w:r>
      <w:proofErr w:type="spellStart"/>
      <w:r w:rsidRPr="00506CC4">
        <w:rPr>
          <w:rFonts w:ascii="Arial Narrow" w:eastAsia="Calibri" w:hAnsi="Arial Narrow" w:cs="Calibri"/>
          <w:sz w:val="20"/>
          <w:szCs w:val="20"/>
        </w:rPr>
        <w:t>njerëzve</w:t>
      </w:r>
      <w:proofErr w:type="spellEnd"/>
      <w:r w:rsidRPr="00506CC4">
        <w:rPr>
          <w:rFonts w:ascii="Arial Narrow" w:eastAsia="Calibri" w:hAnsi="Arial Narrow" w:cs="Calibri"/>
          <w:sz w:val="20"/>
          <w:szCs w:val="20"/>
        </w:rPr>
        <w:t xml:space="preserve"> me </w:t>
      </w:r>
      <w:proofErr w:type="spellStart"/>
      <w:r w:rsidRPr="00506CC4">
        <w:rPr>
          <w:rFonts w:ascii="Arial Narrow" w:eastAsia="Calibri" w:hAnsi="Arial Narrow" w:cs="Calibri"/>
          <w:sz w:val="20"/>
          <w:szCs w:val="20"/>
        </w:rPr>
        <w:t>ligjin</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Studimi</w:t>
      </w:r>
      <w:proofErr w:type="spellEnd"/>
      <w:r w:rsidRPr="00506CC4">
        <w:rPr>
          <w:rFonts w:ascii="Arial Narrow" w:eastAsia="Calibri" w:hAnsi="Arial Narrow" w:cs="Calibri"/>
          <w:sz w:val="20"/>
          <w:szCs w:val="20"/>
        </w:rPr>
        <w:t xml:space="preserve"> po </w:t>
      </w:r>
      <w:proofErr w:type="spellStart"/>
      <w:r w:rsidRPr="00506CC4">
        <w:rPr>
          <w:rFonts w:ascii="Arial Narrow" w:eastAsia="Calibri" w:hAnsi="Arial Narrow" w:cs="Calibri"/>
          <w:sz w:val="20"/>
          <w:szCs w:val="20"/>
        </w:rPr>
        <w:t>kryhet</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nga</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Projekti</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Botëror</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i</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Drejtësisë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Përpara</w:t>
      </w:r>
      <w:proofErr w:type="spellEnd"/>
      <w:r w:rsidRPr="00506CC4">
        <w:rPr>
          <w:rFonts w:ascii="Arial Narrow" w:eastAsia="Calibri" w:hAnsi="Arial Narrow" w:cs="Calibri"/>
          <w:sz w:val="20"/>
          <w:szCs w:val="20"/>
        </w:rPr>
        <w:t xml:space="preserve"> se </w:t>
      </w:r>
      <w:proofErr w:type="spellStart"/>
      <w:r w:rsidRPr="00506CC4">
        <w:rPr>
          <w:rFonts w:ascii="Arial Narrow" w:eastAsia="Calibri" w:hAnsi="Arial Narrow" w:cs="Calibri"/>
          <w:sz w:val="20"/>
          <w:szCs w:val="20"/>
        </w:rPr>
        <w:t>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vazhdoj</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më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duhet</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vendos</w:t>
      </w:r>
      <w:proofErr w:type="spellEnd"/>
      <w:r w:rsidRPr="00506CC4">
        <w:rPr>
          <w:rFonts w:ascii="Arial Narrow" w:eastAsia="Calibri" w:hAnsi="Arial Narrow" w:cs="Calibri"/>
          <w:sz w:val="20"/>
          <w:szCs w:val="20"/>
        </w:rPr>
        <w:t xml:space="preserve"> se </w:t>
      </w:r>
      <w:proofErr w:type="spellStart"/>
      <w:r w:rsidRPr="00506CC4">
        <w:rPr>
          <w:rFonts w:ascii="Arial Narrow" w:eastAsia="Calibri" w:hAnsi="Arial Narrow" w:cs="Calibri"/>
          <w:sz w:val="20"/>
          <w:szCs w:val="20"/>
        </w:rPr>
        <w:t>kë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të</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intervistoj</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nga</w:t>
      </w:r>
      <w:proofErr w:type="spellEnd"/>
      <w:r w:rsidRPr="00506CC4">
        <w:rPr>
          <w:rFonts w:ascii="Arial Narrow" w:eastAsia="Calibri" w:hAnsi="Arial Narrow" w:cs="Calibri"/>
          <w:sz w:val="20"/>
          <w:szCs w:val="20"/>
        </w:rPr>
        <w:t xml:space="preserve"> </w:t>
      </w:r>
      <w:proofErr w:type="spellStart"/>
      <w:r w:rsidRPr="00506CC4">
        <w:rPr>
          <w:rFonts w:ascii="Arial Narrow" w:eastAsia="Calibri" w:hAnsi="Arial Narrow" w:cs="Calibri"/>
          <w:sz w:val="20"/>
          <w:szCs w:val="20"/>
        </w:rPr>
        <w:t>kjo</w:t>
      </w:r>
      <w:proofErr w:type="spellEnd"/>
      <w:r w:rsidRPr="00506CC4">
        <w:rPr>
          <w:rFonts w:ascii="Arial Narrow" w:eastAsia="Calibri" w:hAnsi="Arial Narrow" w:cs="Calibri"/>
          <w:sz w:val="20"/>
          <w:szCs w:val="20"/>
        </w:rPr>
        <w:t xml:space="preserve"> </w:t>
      </w:r>
      <w:proofErr w:type="spellStart"/>
      <w:r>
        <w:rPr>
          <w:rFonts w:ascii="Arial Narrow" w:eastAsia="Calibri" w:hAnsi="Arial Narrow" w:cs="Calibri"/>
          <w:sz w:val="20"/>
          <w:szCs w:val="20"/>
        </w:rPr>
        <w:t>amvisëri</w:t>
      </w:r>
      <w:proofErr w:type="spellEnd"/>
      <w:r w:rsidRPr="00506CC4">
        <w:rPr>
          <w:rFonts w:ascii="Arial Narrow" w:eastAsia="Calibri" w:hAnsi="Arial Narrow" w:cs="Calibri"/>
          <w:sz w:val="20"/>
          <w:szCs w:val="20"/>
        </w:rPr>
        <w:t>.</w:t>
      </w:r>
    </w:p>
    <w:p w14:paraId="6C697D48" w14:textId="77777777" w:rsidR="006F367B" w:rsidRDefault="006F367B" w:rsidP="006F367B">
      <w:pPr>
        <w:spacing w:after="0" w:line="240" w:lineRule="auto"/>
        <w:ind w:left="0" w:right="0"/>
        <w:jc w:val="both"/>
        <w:rPr>
          <w:rFonts w:ascii="Arial Narrow" w:eastAsia="Calibri" w:hAnsi="Arial Narrow" w:cs="Times New Roman"/>
          <w:sz w:val="20"/>
          <w:szCs w:val="20"/>
        </w:rPr>
      </w:pPr>
    </w:p>
    <w:p w14:paraId="25F83276" w14:textId="77777777" w:rsidR="006F367B" w:rsidRDefault="006F367B" w:rsidP="006F367B">
      <w:pPr>
        <w:spacing w:after="0" w:line="240" w:lineRule="auto"/>
        <w:rPr>
          <w:rFonts w:ascii="Arial Narrow" w:hAnsi="Arial Narrow"/>
          <w:b/>
        </w:rPr>
      </w:pPr>
      <w:proofErr w:type="spellStart"/>
      <w:r w:rsidRPr="00506CC4">
        <w:rPr>
          <w:rFonts w:ascii="Arial Narrow" w:hAnsi="Arial Narrow"/>
          <w:b/>
        </w:rPr>
        <w:t>Anketuesi</w:t>
      </w:r>
      <w:proofErr w:type="spellEnd"/>
      <w:r w:rsidRPr="00506CC4">
        <w:rPr>
          <w:rFonts w:ascii="Arial Narrow" w:hAnsi="Arial Narrow"/>
          <w:b/>
        </w:rPr>
        <w:t xml:space="preserve">: Ju </w:t>
      </w:r>
      <w:proofErr w:type="spellStart"/>
      <w:r w:rsidRPr="00506CC4">
        <w:rPr>
          <w:rFonts w:ascii="Arial Narrow" w:hAnsi="Arial Narrow"/>
          <w:b/>
        </w:rPr>
        <w:t>lutemi</w:t>
      </w:r>
      <w:proofErr w:type="spellEnd"/>
      <w:r w:rsidRPr="00506CC4">
        <w:rPr>
          <w:rFonts w:ascii="Arial Narrow" w:hAnsi="Arial Narrow"/>
          <w:b/>
        </w:rPr>
        <w:t xml:space="preserve"> </w:t>
      </w:r>
      <w:proofErr w:type="spellStart"/>
      <w:r w:rsidRPr="00506CC4">
        <w:rPr>
          <w:rFonts w:ascii="Arial Narrow" w:hAnsi="Arial Narrow"/>
          <w:b/>
        </w:rPr>
        <w:t>zgjidhni</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sidRPr="00506CC4">
        <w:rPr>
          <w:rFonts w:ascii="Arial Narrow" w:hAnsi="Arial Narrow"/>
          <w:b/>
        </w:rPr>
        <w:t>mënyrë</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rastësishme</w:t>
      </w:r>
      <w:proofErr w:type="spellEnd"/>
      <w:r w:rsidRPr="00506CC4">
        <w:rPr>
          <w:rFonts w:ascii="Arial Narrow" w:hAnsi="Arial Narrow"/>
          <w:b/>
        </w:rPr>
        <w:t xml:space="preserve"> </w:t>
      </w:r>
      <w:proofErr w:type="spellStart"/>
      <w:r w:rsidRPr="00506CC4">
        <w:rPr>
          <w:rFonts w:ascii="Arial Narrow" w:hAnsi="Arial Narrow"/>
          <w:b/>
        </w:rPr>
        <w:t>një</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anketuar</w:t>
      </w:r>
      <w:proofErr w:type="spellEnd"/>
      <w:r w:rsidRPr="00506CC4">
        <w:rPr>
          <w:rFonts w:ascii="Arial Narrow" w:hAnsi="Arial Narrow"/>
          <w:b/>
        </w:rPr>
        <w:t xml:space="preserve"> </w:t>
      </w:r>
      <w:proofErr w:type="spellStart"/>
      <w:r w:rsidRPr="00506CC4">
        <w:rPr>
          <w:rFonts w:ascii="Arial Narrow" w:hAnsi="Arial Narrow"/>
          <w:b/>
        </w:rPr>
        <w:t>nga</w:t>
      </w:r>
      <w:proofErr w:type="spellEnd"/>
      <w:r w:rsidRPr="00506CC4">
        <w:rPr>
          <w:rFonts w:ascii="Arial Narrow" w:hAnsi="Arial Narrow"/>
          <w:b/>
        </w:rPr>
        <w:t xml:space="preserve"> </w:t>
      </w:r>
      <w:proofErr w:type="spellStart"/>
      <w:r w:rsidRPr="00506CC4">
        <w:rPr>
          <w:rFonts w:ascii="Arial Narrow" w:hAnsi="Arial Narrow"/>
          <w:b/>
        </w:rPr>
        <w:t>individët</w:t>
      </w:r>
      <w:proofErr w:type="spellEnd"/>
      <w:r w:rsidRPr="00506CC4">
        <w:rPr>
          <w:rFonts w:ascii="Arial Narrow" w:hAnsi="Arial Narrow"/>
          <w:b/>
        </w:rPr>
        <w:t xml:space="preserve"> </w:t>
      </w:r>
      <w:proofErr w:type="spellStart"/>
      <w:r w:rsidRPr="00506CC4">
        <w:rPr>
          <w:rFonts w:ascii="Arial Narrow" w:hAnsi="Arial Narrow"/>
          <w:b/>
        </w:rPr>
        <w:t>që</w:t>
      </w:r>
      <w:proofErr w:type="spellEnd"/>
      <w:r w:rsidRPr="00506CC4">
        <w:rPr>
          <w:rFonts w:ascii="Arial Narrow" w:hAnsi="Arial Narrow"/>
          <w:b/>
        </w:rPr>
        <w:t xml:space="preserve"> </w:t>
      </w:r>
      <w:proofErr w:type="spellStart"/>
      <w:r w:rsidRPr="00506CC4">
        <w:rPr>
          <w:rFonts w:ascii="Arial Narrow" w:hAnsi="Arial Narrow"/>
          <w:b/>
        </w:rPr>
        <w:t>janë</w:t>
      </w:r>
      <w:proofErr w:type="spellEnd"/>
      <w:r w:rsidRPr="00506CC4">
        <w:rPr>
          <w:rFonts w:ascii="Arial Narrow" w:hAnsi="Arial Narrow"/>
          <w:b/>
        </w:rPr>
        <w:t xml:space="preserve"> </w:t>
      </w:r>
      <w:proofErr w:type="spellStart"/>
      <w:r w:rsidRPr="00506CC4">
        <w:rPr>
          <w:rFonts w:ascii="Arial Narrow" w:hAnsi="Arial Narrow"/>
          <w:b/>
        </w:rPr>
        <w:t>aktualisht</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pranishëm</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Pr>
          <w:rFonts w:ascii="Arial Narrow" w:hAnsi="Arial Narrow"/>
          <w:b/>
        </w:rPr>
        <w:t>amvisëri</w:t>
      </w:r>
      <w:proofErr w:type="spellEnd"/>
      <w:r>
        <w:rPr>
          <w:rFonts w:ascii="Arial Narrow" w:hAnsi="Arial Narrow"/>
          <w:b/>
        </w:rPr>
        <w:t xml:space="preserve">. </w:t>
      </w:r>
    </w:p>
    <w:p w14:paraId="3DB4A3B9" w14:textId="77777777" w:rsidR="006F367B" w:rsidRDefault="006F367B" w:rsidP="006F367B">
      <w:pPr>
        <w:spacing w:after="0" w:line="240" w:lineRule="auto"/>
        <w:rPr>
          <w:rFonts w:ascii="Arial Narrow" w:hAnsi="Arial Narrow"/>
          <w:b/>
        </w:rPr>
      </w:pPr>
    </w:p>
    <w:p w14:paraId="55F9B54A" w14:textId="77777777" w:rsidR="006F367B" w:rsidRDefault="006F367B" w:rsidP="006F367B">
      <w:pPr>
        <w:spacing w:after="0" w:line="240" w:lineRule="auto"/>
        <w:rPr>
          <w:rFonts w:ascii="Arial Narrow" w:hAnsi="Arial Narrow"/>
          <w:b/>
        </w:rPr>
      </w:pPr>
      <w:r w:rsidRPr="00506CC4">
        <w:rPr>
          <w:rFonts w:ascii="Arial Narrow" w:hAnsi="Arial Narrow"/>
          <w:b/>
        </w:rPr>
        <w:t xml:space="preserve">Ju </w:t>
      </w:r>
      <w:proofErr w:type="spellStart"/>
      <w:r w:rsidRPr="00506CC4">
        <w:rPr>
          <w:rFonts w:ascii="Arial Narrow" w:hAnsi="Arial Narrow"/>
          <w:b/>
        </w:rPr>
        <w:t>lutemi</w:t>
      </w:r>
      <w:proofErr w:type="spellEnd"/>
      <w:r w:rsidRPr="00506CC4">
        <w:rPr>
          <w:rFonts w:ascii="Arial Narrow" w:hAnsi="Arial Narrow"/>
          <w:b/>
        </w:rPr>
        <w:t xml:space="preserve"> </w:t>
      </w:r>
      <w:proofErr w:type="spellStart"/>
      <w:r w:rsidRPr="00506CC4">
        <w:rPr>
          <w:rFonts w:ascii="Arial Narrow" w:hAnsi="Arial Narrow"/>
          <w:b/>
        </w:rPr>
        <w:t>vini</w:t>
      </w:r>
      <w:proofErr w:type="spellEnd"/>
      <w:r w:rsidRPr="00506CC4">
        <w:rPr>
          <w:rFonts w:ascii="Arial Narrow" w:hAnsi="Arial Narrow"/>
          <w:b/>
        </w:rPr>
        <w:t xml:space="preserve"> re se ka </w:t>
      </w:r>
      <w:proofErr w:type="spellStart"/>
      <w:r w:rsidRPr="00506CC4">
        <w:rPr>
          <w:rFonts w:ascii="Arial Narrow" w:hAnsi="Arial Narrow"/>
          <w:b/>
        </w:rPr>
        <w:t>kuota</w:t>
      </w:r>
      <w:proofErr w:type="spellEnd"/>
      <w:r w:rsidRPr="00506CC4">
        <w:rPr>
          <w:rFonts w:ascii="Arial Narrow" w:hAnsi="Arial Narrow"/>
          <w:b/>
        </w:rPr>
        <w:t xml:space="preserve"> </w:t>
      </w:r>
      <w:proofErr w:type="spellStart"/>
      <w:r w:rsidRPr="00506CC4">
        <w:rPr>
          <w:rFonts w:ascii="Arial Narrow" w:hAnsi="Arial Narrow"/>
          <w:b/>
        </w:rPr>
        <w:t>për</w:t>
      </w:r>
      <w:proofErr w:type="spellEnd"/>
      <w:r w:rsidRPr="00506CC4">
        <w:rPr>
          <w:rFonts w:ascii="Arial Narrow" w:hAnsi="Arial Narrow"/>
          <w:b/>
        </w:rPr>
        <w:t xml:space="preserve"> </w:t>
      </w:r>
      <w:proofErr w:type="spellStart"/>
      <w:r w:rsidRPr="00506CC4">
        <w:rPr>
          <w:rFonts w:ascii="Arial Narrow" w:hAnsi="Arial Narrow"/>
          <w:b/>
        </w:rPr>
        <w:t>qytetin</w:t>
      </w:r>
      <w:proofErr w:type="spellEnd"/>
      <w:r w:rsidRPr="00506CC4">
        <w:rPr>
          <w:rFonts w:ascii="Arial Narrow" w:hAnsi="Arial Narrow"/>
          <w:b/>
        </w:rPr>
        <w:t xml:space="preserve">, </w:t>
      </w:r>
      <w:proofErr w:type="spellStart"/>
      <w:r w:rsidRPr="00506CC4">
        <w:rPr>
          <w:rFonts w:ascii="Arial Narrow" w:hAnsi="Arial Narrow"/>
          <w:b/>
        </w:rPr>
        <w:t>gjininë</w:t>
      </w:r>
      <w:proofErr w:type="spellEnd"/>
      <w:r w:rsidRPr="00506CC4">
        <w:rPr>
          <w:rFonts w:ascii="Arial Narrow" w:hAnsi="Arial Narrow"/>
          <w:b/>
        </w:rPr>
        <w:t xml:space="preserve">, </w:t>
      </w:r>
      <w:proofErr w:type="spellStart"/>
      <w:r w:rsidRPr="00506CC4">
        <w:rPr>
          <w:rFonts w:ascii="Arial Narrow" w:hAnsi="Arial Narrow"/>
          <w:b/>
        </w:rPr>
        <w:t>moshën</w:t>
      </w:r>
      <w:proofErr w:type="spellEnd"/>
      <w:r w:rsidRPr="00506CC4">
        <w:rPr>
          <w:rFonts w:ascii="Arial Narrow" w:hAnsi="Arial Narrow"/>
          <w:b/>
        </w:rPr>
        <w:t xml:space="preserve"> </w:t>
      </w:r>
      <w:proofErr w:type="spellStart"/>
      <w:r w:rsidRPr="00506CC4">
        <w:rPr>
          <w:rFonts w:ascii="Arial Narrow" w:hAnsi="Arial Narrow"/>
          <w:b/>
        </w:rPr>
        <w:t>dhe</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ardhurat</w:t>
      </w:r>
      <w:proofErr w:type="spellEnd"/>
      <w:r w:rsidRPr="00506CC4">
        <w:rPr>
          <w:rFonts w:ascii="Arial Narrow" w:hAnsi="Arial Narrow"/>
          <w:b/>
        </w:rPr>
        <w:t xml:space="preserve">. Pasi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anketuarit</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jetë</w:t>
      </w:r>
      <w:proofErr w:type="spellEnd"/>
      <w:r w:rsidRPr="00506CC4">
        <w:rPr>
          <w:rFonts w:ascii="Arial Narrow" w:hAnsi="Arial Narrow"/>
          <w:b/>
        </w:rPr>
        <w:t xml:space="preserve"> </w:t>
      </w:r>
      <w:proofErr w:type="spellStart"/>
      <w:r w:rsidRPr="00506CC4">
        <w:rPr>
          <w:rFonts w:ascii="Arial Narrow" w:hAnsi="Arial Narrow"/>
          <w:b/>
        </w:rPr>
        <w:t>përzgjedhur</w:t>
      </w:r>
      <w:proofErr w:type="spellEnd"/>
      <w:r w:rsidRPr="00506CC4">
        <w:rPr>
          <w:rFonts w:ascii="Arial Narrow" w:hAnsi="Arial Narrow"/>
          <w:b/>
        </w:rPr>
        <w:t xml:space="preserve"> </w:t>
      </w:r>
      <w:proofErr w:type="spellStart"/>
      <w:r w:rsidRPr="00506CC4">
        <w:rPr>
          <w:rFonts w:ascii="Arial Narrow" w:hAnsi="Arial Narrow"/>
          <w:b/>
        </w:rPr>
        <w:t>rastësisht</w:t>
      </w:r>
      <w:proofErr w:type="spellEnd"/>
      <w:r w:rsidRPr="00506CC4">
        <w:rPr>
          <w:rFonts w:ascii="Arial Narrow" w:hAnsi="Arial Narrow"/>
          <w:b/>
        </w:rPr>
        <w:t xml:space="preserve"> </w:t>
      </w:r>
      <w:proofErr w:type="spellStart"/>
      <w:r w:rsidRPr="00506CC4">
        <w:rPr>
          <w:rFonts w:ascii="Arial Narrow" w:hAnsi="Arial Narrow"/>
          <w:b/>
        </w:rPr>
        <w:t>dhe</w:t>
      </w:r>
      <w:proofErr w:type="spellEnd"/>
      <w:r w:rsidRPr="00506CC4">
        <w:rPr>
          <w:rFonts w:ascii="Arial Narrow" w:hAnsi="Arial Narrow"/>
          <w:b/>
        </w:rPr>
        <w:t xml:space="preserve"> </w:t>
      </w:r>
      <w:proofErr w:type="spellStart"/>
      <w:r w:rsidRPr="00506CC4">
        <w:rPr>
          <w:rFonts w:ascii="Arial Narrow" w:hAnsi="Arial Narrow"/>
          <w:b/>
        </w:rPr>
        <w:t>ata</w:t>
      </w:r>
      <w:proofErr w:type="spellEnd"/>
      <w:r w:rsidRPr="00506CC4">
        <w:rPr>
          <w:rFonts w:ascii="Arial Narrow" w:hAnsi="Arial Narrow"/>
          <w:b/>
        </w:rPr>
        <w:t xml:space="preserve"> </w:t>
      </w:r>
      <w:proofErr w:type="spellStart"/>
      <w:r w:rsidRPr="00506CC4">
        <w:rPr>
          <w:rFonts w:ascii="Arial Narrow" w:hAnsi="Arial Narrow"/>
          <w:b/>
        </w:rPr>
        <w:t>pranojnë</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marrin</w:t>
      </w:r>
      <w:proofErr w:type="spellEnd"/>
      <w:r w:rsidRPr="00506CC4">
        <w:rPr>
          <w:rFonts w:ascii="Arial Narrow" w:hAnsi="Arial Narrow"/>
          <w:b/>
        </w:rPr>
        <w:t xml:space="preserve"> </w:t>
      </w:r>
      <w:proofErr w:type="spellStart"/>
      <w:r w:rsidRPr="00506CC4">
        <w:rPr>
          <w:rFonts w:ascii="Arial Narrow" w:hAnsi="Arial Narrow"/>
          <w:b/>
        </w:rPr>
        <w:t>pjesë</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sidRPr="00506CC4">
        <w:rPr>
          <w:rFonts w:ascii="Arial Narrow" w:hAnsi="Arial Narrow"/>
          <w:b/>
        </w:rPr>
        <w:t>intervistë</w:t>
      </w:r>
      <w:proofErr w:type="spellEnd"/>
      <w:r w:rsidRPr="00506CC4">
        <w:rPr>
          <w:rFonts w:ascii="Arial Narrow" w:hAnsi="Arial Narrow"/>
          <w:b/>
        </w:rPr>
        <w:t xml:space="preserve">, </w:t>
      </w:r>
      <w:proofErr w:type="spellStart"/>
      <w:r w:rsidRPr="00506CC4">
        <w:rPr>
          <w:rFonts w:ascii="Arial Narrow" w:hAnsi="Arial Narrow"/>
          <w:b/>
        </w:rPr>
        <w:t>ju</w:t>
      </w:r>
      <w:proofErr w:type="spellEnd"/>
      <w:r w:rsidRPr="00506CC4">
        <w:rPr>
          <w:rFonts w:ascii="Arial Narrow" w:hAnsi="Arial Narrow"/>
          <w:b/>
        </w:rPr>
        <w:t xml:space="preserve"> </w:t>
      </w:r>
      <w:proofErr w:type="spellStart"/>
      <w:r w:rsidRPr="00506CC4">
        <w:rPr>
          <w:rFonts w:ascii="Arial Narrow" w:hAnsi="Arial Narrow"/>
          <w:b/>
        </w:rPr>
        <w:t>lutemi</w:t>
      </w:r>
      <w:proofErr w:type="spellEnd"/>
      <w:r w:rsidRPr="00506CC4">
        <w:rPr>
          <w:rFonts w:ascii="Arial Narrow" w:hAnsi="Arial Narrow"/>
          <w:b/>
        </w:rPr>
        <w:t xml:space="preserve"> </w:t>
      </w:r>
      <w:proofErr w:type="spellStart"/>
      <w:r w:rsidRPr="00506CC4">
        <w:rPr>
          <w:rFonts w:ascii="Arial Narrow" w:hAnsi="Arial Narrow"/>
          <w:b/>
        </w:rPr>
        <w:t>vazhdoni</w:t>
      </w:r>
      <w:proofErr w:type="spellEnd"/>
      <w:r w:rsidRPr="00506CC4">
        <w:rPr>
          <w:rFonts w:ascii="Arial Narrow" w:hAnsi="Arial Narrow"/>
          <w:b/>
        </w:rPr>
        <w:t xml:space="preserve"> me </w:t>
      </w:r>
      <w:proofErr w:type="spellStart"/>
      <w:r w:rsidRPr="00506CC4">
        <w:rPr>
          <w:rFonts w:ascii="Arial Narrow" w:hAnsi="Arial Narrow"/>
          <w:b/>
        </w:rPr>
        <w:t>tre</w:t>
      </w:r>
      <w:proofErr w:type="spellEnd"/>
      <w:r w:rsidRPr="00506CC4">
        <w:rPr>
          <w:rFonts w:ascii="Arial Narrow" w:hAnsi="Arial Narrow"/>
          <w:b/>
        </w:rPr>
        <w:t xml:space="preserve"> </w:t>
      </w:r>
      <w:proofErr w:type="spellStart"/>
      <w:r w:rsidRPr="00506CC4">
        <w:rPr>
          <w:rFonts w:ascii="Arial Narrow" w:hAnsi="Arial Narrow"/>
          <w:b/>
        </w:rPr>
        <w:t>pyetjet</w:t>
      </w:r>
      <w:proofErr w:type="spellEnd"/>
      <w:r w:rsidRPr="00506CC4">
        <w:rPr>
          <w:rFonts w:ascii="Arial Narrow" w:hAnsi="Arial Narrow"/>
          <w:b/>
        </w:rPr>
        <w:t xml:space="preserve"> </w:t>
      </w:r>
      <w:proofErr w:type="spellStart"/>
      <w:r w:rsidRPr="00506CC4">
        <w:rPr>
          <w:rFonts w:ascii="Arial Narrow" w:hAnsi="Arial Narrow"/>
          <w:b/>
        </w:rPr>
        <w:t>demografike</w:t>
      </w:r>
      <w:proofErr w:type="spellEnd"/>
      <w:r w:rsidRPr="00506CC4">
        <w:rPr>
          <w:rFonts w:ascii="Arial Narrow" w:hAnsi="Arial Narrow"/>
          <w:b/>
        </w:rPr>
        <w:t xml:space="preserve"> </w:t>
      </w:r>
      <w:proofErr w:type="spellStart"/>
      <w:r w:rsidRPr="00506CC4">
        <w:rPr>
          <w:rFonts w:ascii="Arial Narrow" w:hAnsi="Arial Narrow"/>
          <w:b/>
        </w:rPr>
        <w:t>mbi</w:t>
      </w:r>
      <w:proofErr w:type="spellEnd"/>
      <w:r w:rsidRPr="00506CC4">
        <w:rPr>
          <w:rFonts w:ascii="Arial Narrow" w:hAnsi="Arial Narrow"/>
          <w:b/>
        </w:rPr>
        <w:t xml:space="preserve"> </w:t>
      </w:r>
      <w:proofErr w:type="spellStart"/>
      <w:r w:rsidRPr="00506CC4">
        <w:rPr>
          <w:rFonts w:ascii="Arial Narrow" w:hAnsi="Arial Narrow"/>
          <w:b/>
        </w:rPr>
        <w:t>gjininë</w:t>
      </w:r>
      <w:proofErr w:type="spellEnd"/>
      <w:r w:rsidRPr="00506CC4">
        <w:rPr>
          <w:rFonts w:ascii="Arial Narrow" w:hAnsi="Arial Narrow"/>
          <w:b/>
        </w:rPr>
        <w:t xml:space="preserve">, </w:t>
      </w:r>
      <w:proofErr w:type="spellStart"/>
      <w:r w:rsidRPr="00506CC4">
        <w:rPr>
          <w:rFonts w:ascii="Arial Narrow" w:hAnsi="Arial Narrow"/>
          <w:b/>
        </w:rPr>
        <w:t>moshën</w:t>
      </w:r>
      <w:proofErr w:type="spellEnd"/>
      <w:r w:rsidRPr="00506CC4">
        <w:rPr>
          <w:rFonts w:ascii="Arial Narrow" w:hAnsi="Arial Narrow"/>
          <w:b/>
        </w:rPr>
        <w:t xml:space="preserve"> </w:t>
      </w:r>
      <w:proofErr w:type="spellStart"/>
      <w:r w:rsidRPr="00506CC4">
        <w:rPr>
          <w:rFonts w:ascii="Arial Narrow" w:hAnsi="Arial Narrow"/>
          <w:b/>
        </w:rPr>
        <w:t>dhe</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ardhurat</w:t>
      </w:r>
      <w:proofErr w:type="spellEnd"/>
      <w:r w:rsidRPr="00506CC4">
        <w:rPr>
          <w:rFonts w:ascii="Arial Narrow" w:hAnsi="Arial Narrow"/>
          <w:b/>
        </w:rPr>
        <w:t xml:space="preserve">. </w:t>
      </w:r>
      <w:proofErr w:type="spellStart"/>
      <w:r w:rsidRPr="00506CC4">
        <w:rPr>
          <w:rFonts w:ascii="Arial Narrow" w:hAnsi="Arial Narrow"/>
          <w:b/>
        </w:rPr>
        <w:t>Nëse</w:t>
      </w:r>
      <w:proofErr w:type="spellEnd"/>
      <w:r w:rsidRPr="00506CC4">
        <w:rPr>
          <w:rFonts w:ascii="Arial Narrow" w:hAnsi="Arial Narrow"/>
          <w:b/>
        </w:rPr>
        <w:t xml:space="preserve"> </w:t>
      </w:r>
      <w:proofErr w:type="spellStart"/>
      <w:r w:rsidRPr="00506CC4">
        <w:rPr>
          <w:rFonts w:ascii="Arial Narrow" w:hAnsi="Arial Narrow"/>
          <w:b/>
        </w:rPr>
        <w:t>nuk</w:t>
      </w:r>
      <w:proofErr w:type="spellEnd"/>
      <w:r w:rsidRPr="00506CC4">
        <w:rPr>
          <w:rFonts w:ascii="Arial Narrow" w:hAnsi="Arial Narrow"/>
          <w:b/>
        </w:rPr>
        <w:t xml:space="preserve"> </w:t>
      </w:r>
      <w:proofErr w:type="spellStart"/>
      <w:r w:rsidRPr="00506CC4">
        <w:rPr>
          <w:rFonts w:ascii="Arial Narrow" w:hAnsi="Arial Narrow"/>
          <w:b/>
        </w:rPr>
        <w:t>janë</w:t>
      </w:r>
      <w:proofErr w:type="spellEnd"/>
      <w:r w:rsidRPr="00506CC4">
        <w:rPr>
          <w:rFonts w:ascii="Arial Narrow" w:hAnsi="Arial Narrow"/>
          <w:b/>
        </w:rPr>
        <w:t xml:space="preserve"> </w:t>
      </w:r>
      <w:proofErr w:type="spellStart"/>
      <w:r w:rsidRPr="00506CC4">
        <w:rPr>
          <w:rFonts w:ascii="Arial Narrow" w:hAnsi="Arial Narrow"/>
          <w:b/>
        </w:rPr>
        <w:t>plotësuar</w:t>
      </w:r>
      <w:proofErr w:type="spellEnd"/>
      <w:r w:rsidRPr="00506CC4">
        <w:rPr>
          <w:rFonts w:ascii="Arial Narrow" w:hAnsi="Arial Narrow"/>
          <w:b/>
        </w:rPr>
        <w:t xml:space="preserve"> </w:t>
      </w:r>
      <w:proofErr w:type="spellStart"/>
      <w:r w:rsidRPr="00506CC4">
        <w:rPr>
          <w:rFonts w:ascii="Arial Narrow" w:hAnsi="Arial Narrow"/>
          <w:b/>
        </w:rPr>
        <w:t>kategoritë</w:t>
      </w:r>
      <w:proofErr w:type="spellEnd"/>
      <w:r w:rsidRPr="00506CC4">
        <w:rPr>
          <w:rFonts w:ascii="Arial Narrow" w:hAnsi="Arial Narrow"/>
          <w:b/>
        </w:rPr>
        <w:t xml:space="preserve"> e </w:t>
      </w:r>
      <w:proofErr w:type="spellStart"/>
      <w:r w:rsidRPr="00506CC4">
        <w:rPr>
          <w:rFonts w:ascii="Arial Narrow" w:hAnsi="Arial Narrow"/>
          <w:b/>
        </w:rPr>
        <w:t>gjinisë</w:t>
      </w:r>
      <w:proofErr w:type="spellEnd"/>
      <w:r w:rsidRPr="00506CC4">
        <w:rPr>
          <w:rFonts w:ascii="Arial Narrow" w:hAnsi="Arial Narrow"/>
          <w:b/>
        </w:rPr>
        <w:t xml:space="preserve">, </w:t>
      </w:r>
      <w:proofErr w:type="spellStart"/>
      <w:r w:rsidRPr="00506CC4">
        <w:rPr>
          <w:rFonts w:ascii="Arial Narrow" w:hAnsi="Arial Narrow"/>
          <w:b/>
        </w:rPr>
        <w:t>moshës</w:t>
      </w:r>
      <w:proofErr w:type="spellEnd"/>
      <w:r w:rsidRPr="00506CC4">
        <w:rPr>
          <w:rFonts w:ascii="Arial Narrow" w:hAnsi="Arial Narrow"/>
          <w:b/>
        </w:rPr>
        <w:t xml:space="preserve"> </w:t>
      </w:r>
      <w:proofErr w:type="spellStart"/>
      <w:r w:rsidRPr="00506CC4">
        <w:rPr>
          <w:rFonts w:ascii="Arial Narrow" w:hAnsi="Arial Narrow"/>
          <w:b/>
        </w:rPr>
        <w:t>dhe</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ardhurave</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anketuarit</w:t>
      </w:r>
      <w:proofErr w:type="spellEnd"/>
      <w:r w:rsidRPr="00506CC4">
        <w:rPr>
          <w:rFonts w:ascii="Arial Narrow" w:hAnsi="Arial Narrow"/>
          <w:b/>
        </w:rPr>
        <w:t xml:space="preserve">, </w:t>
      </w:r>
      <w:proofErr w:type="spellStart"/>
      <w:r w:rsidRPr="00506CC4">
        <w:rPr>
          <w:rFonts w:ascii="Arial Narrow" w:hAnsi="Arial Narrow"/>
          <w:b/>
        </w:rPr>
        <w:t>atëherë</w:t>
      </w:r>
      <w:proofErr w:type="spellEnd"/>
      <w:r w:rsidRPr="00506CC4">
        <w:rPr>
          <w:rFonts w:ascii="Arial Narrow" w:hAnsi="Arial Narrow"/>
          <w:b/>
        </w:rPr>
        <w:t xml:space="preserve"> </w:t>
      </w:r>
      <w:proofErr w:type="spellStart"/>
      <w:r w:rsidRPr="00506CC4">
        <w:rPr>
          <w:rFonts w:ascii="Arial Narrow" w:hAnsi="Arial Narrow"/>
          <w:b/>
        </w:rPr>
        <w:t>vazhdoni</w:t>
      </w:r>
      <w:proofErr w:type="spellEnd"/>
      <w:r w:rsidRPr="00506CC4">
        <w:rPr>
          <w:rFonts w:ascii="Arial Narrow" w:hAnsi="Arial Narrow"/>
          <w:b/>
        </w:rPr>
        <w:t xml:space="preserve"> me </w:t>
      </w:r>
      <w:proofErr w:type="spellStart"/>
      <w:r w:rsidRPr="00506CC4">
        <w:rPr>
          <w:rFonts w:ascii="Arial Narrow" w:hAnsi="Arial Narrow"/>
          <w:b/>
        </w:rPr>
        <w:t>intervistën</w:t>
      </w:r>
      <w:proofErr w:type="spellEnd"/>
      <w:r w:rsidRPr="00506CC4">
        <w:rPr>
          <w:rFonts w:ascii="Arial Narrow" w:hAnsi="Arial Narrow"/>
          <w:b/>
        </w:rPr>
        <w:t xml:space="preserve">. </w:t>
      </w:r>
      <w:proofErr w:type="spellStart"/>
      <w:r w:rsidRPr="00506CC4">
        <w:rPr>
          <w:rFonts w:ascii="Arial Narrow" w:hAnsi="Arial Narrow"/>
          <w:b/>
        </w:rPr>
        <w:t>Nëse</w:t>
      </w:r>
      <w:proofErr w:type="spellEnd"/>
      <w:r w:rsidRPr="00506CC4">
        <w:rPr>
          <w:rFonts w:ascii="Arial Narrow" w:hAnsi="Arial Narrow"/>
          <w:b/>
        </w:rPr>
        <w:t xml:space="preserve"> </w:t>
      </w:r>
      <w:proofErr w:type="spellStart"/>
      <w:r w:rsidRPr="00506CC4">
        <w:rPr>
          <w:rFonts w:ascii="Arial Narrow" w:hAnsi="Arial Narrow"/>
          <w:b/>
        </w:rPr>
        <w:t>i</w:t>
      </w:r>
      <w:proofErr w:type="spellEnd"/>
      <w:r w:rsidRPr="00506CC4">
        <w:rPr>
          <w:rFonts w:ascii="Arial Narrow" w:hAnsi="Arial Narrow"/>
          <w:b/>
        </w:rPr>
        <w:t xml:space="preserve"> </w:t>
      </w:r>
      <w:proofErr w:type="spellStart"/>
      <w:r w:rsidRPr="00506CC4">
        <w:rPr>
          <w:rFonts w:ascii="Arial Narrow" w:hAnsi="Arial Narrow"/>
          <w:b/>
        </w:rPr>
        <w:t>anketuari</w:t>
      </w:r>
      <w:proofErr w:type="spellEnd"/>
      <w:r w:rsidRPr="00506CC4">
        <w:rPr>
          <w:rFonts w:ascii="Arial Narrow" w:hAnsi="Arial Narrow"/>
          <w:b/>
        </w:rPr>
        <w:t xml:space="preserve"> </w:t>
      </w:r>
      <w:proofErr w:type="spellStart"/>
      <w:r w:rsidRPr="00506CC4">
        <w:rPr>
          <w:rFonts w:ascii="Arial Narrow" w:hAnsi="Arial Narrow"/>
          <w:b/>
        </w:rPr>
        <w:t>i</w:t>
      </w:r>
      <w:proofErr w:type="spellEnd"/>
      <w:r w:rsidRPr="00506CC4">
        <w:rPr>
          <w:rFonts w:ascii="Arial Narrow" w:hAnsi="Arial Narrow"/>
          <w:b/>
        </w:rPr>
        <w:t xml:space="preserve"> </w:t>
      </w:r>
      <w:proofErr w:type="spellStart"/>
      <w:r w:rsidRPr="00506CC4">
        <w:rPr>
          <w:rFonts w:ascii="Arial Narrow" w:hAnsi="Arial Narrow"/>
          <w:b/>
        </w:rPr>
        <w:t>përzgjedhur</w:t>
      </w:r>
      <w:proofErr w:type="spellEnd"/>
      <w:r w:rsidRPr="00506CC4">
        <w:rPr>
          <w:rFonts w:ascii="Arial Narrow" w:hAnsi="Arial Narrow"/>
          <w:b/>
        </w:rPr>
        <w:t xml:space="preserve"> </w:t>
      </w:r>
      <w:proofErr w:type="spellStart"/>
      <w:r w:rsidRPr="00506CC4">
        <w:rPr>
          <w:rFonts w:ascii="Arial Narrow" w:hAnsi="Arial Narrow"/>
          <w:b/>
        </w:rPr>
        <w:t>rastësisht</w:t>
      </w:r>
      <w:proofErr w:type="spellEnd"/>
      <w:r w:rsidRPr="00506CC4">
        <w:rPr>
          <w:rFonts w:ascii="Arial Narrow" w:hAnsi="Arial Narrow"/>
          <w:b/>
        </w:rPr>
        <w:t xml:space="preserve"> </w:t>
      </w:r>
      <w:proofErr w:type="spellStart"/>
      <w:r w:rsidRPr="00506CC4">
        <w:rPr>
          <w:rFonts w:ascii="Arial Narrow" w:hAnsi="Arial Narrow"/>
          <w:b/>
        </w:rPr>
        <w:t>bën</w:t>
      </w:r>
      <w:proofErr w:type="spellEnd"/>
      <w:r w:rsidRPr="00506CC4">
        <w:rPr>
          <w:rFonts w:ascii="Arial Narrow" w:hAnsi="Arial Narrow"/>
          <w:b/>
        </w:rPr>
        <w:t xml:space="preserve"> </w:t>
      </w:r>
      <w:proofErr w:type="spellStart"/>
      <w:r w:rsidRPr="00506CC4">
        <w:rPr>
          <w:rFonts w:ascii="Arial Narrow" w:hAnsi="Arial Narrow"/>
          <w:b/>
        </w:rPr>
        <w:t>pjesë</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sidRPr="00506CC4">
        <w:rPr>
          <w:rFonts w:ascii="Arial Narrow" w:hAnsi="Arial Narrow"/>
          <w:b/>
        </w:rPr>
        <w:t>një</w:t>
      </w:r>
      <w:proofErr w:type="spellEnd"/>
      <w:r w:rsidRPr="00506CC4">
        <w:rPr>
          <w:rFonts w:ascii="Arial Narrow" w:hAnsi="Arial Narrow"/>
          <w:b/>
        </w:rPr>
        <w:t xml:space="preserve"> </w:t>
      </w:r>
      <w:proofErr w:type="spellStart"/>
      <w:r w:rsidRPr="00506CC4">
        <w:rPr>
          <w:rFonts w:ascii="Arial Narrow" w:hAnsi="Arial Narrow"/>
          <w:b/>
        </w:rPr>
        <w:t>kategori</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kuotave</w:t>
      </w:r>
      <w:proofErr w:type="spellEnd"/>
      <w:r w:rsidRPr="00506CC4">
        <w:rPr>
          <w:rFonts w:ascii="Arial Narrow" w:hAnsi="Arial Narrow"/>
          <w:b/>
        </w:rPr>
        <w:t xml:space="preserve"> </w:t>
      </w:r>
      <w:proofErr w:type="spellStart"/>
      <w:r w:rsidRPr="00506CC4">
        <w:rPr>
          <w:rFonts w:ascii="Arial Narrow" w:hAnsi="Arial Narrow"/>
          <w:b/>
        </w:rPr>
        <w:t>tashmë</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përfunduara</w:t>
      </w:r>
      <w:proofErr w:type="spellEnd"/>
      <w:r w:rsidRPr="00506CC4">
        <w:rPr>
          <w:rFonts w:ascii="Arial Narrow" w:hAnsi="Arial Narrow"/>
          <w:b/>
        </w:rPr>
        <w:t xml:space="preserve"> (</w:t>
      </w:r>
      <w:proofErr w:type="spellStart"/>
      <w:r w:rsidRPr="00506CC4">
        <w:rPr>
          <w:rFonts w:ascii="Arial Narrow" w:hAnsi="Arial Narrow"/>
          <w:b/>
        </w:rPr>
        <w:t>gjinia</w:t>
      </w:r>
      <w:proofErr w:type="spellEnd"/>
      <w:r w:rsidRPr="00506CC4">
        <w:rPr>
          <w:rFonts w:ascii="Arial Narrow" w:hAnsi="Arial Narrow"/>
          <w:b/>
        </w:rPr>
        <w:t xml:space="preserve">, </w:t>
      </w:r>
      <w:proofErr w:type="spellStart"/>
      <w:r w:rsidRPr="00506CC4">
        <w:rPr>
          <w:rFonts w:ascii="Arial Narrow" w:hAnsi="Arial Narrow"/>
          <w:b/>
        </w:rPr>
        <w:t>mosha</w:t>
      </w:r>
      <w:proofErr w:type="spellEnd"/>
      <w:r w:rsidRPr="00506CC4">
        <w:rPr>
          <w:rFonts w:ascii="Arial Narrow" w:hAnsi="Arial Narrow"/>
          <w:b/>
        </w:rPr>
        <w:t xml:space="preserve"> </w:t>
      </w:r>
      <w:proofErr w:type="spellStart"/>
      <w:r w:rsidRPr="00506CC4">
        <w:rPr>
          <w:rFonts w:ascii="Arial Narrow" w:hAnsi="Arial Narrow"/>
          <w:b/>
        </w:rPr>
        <w:t>ose</w:t>
      </w:r>
      <w:proofErr w:type="spellEnd"/>
      <w:r w:rsidRPr="00506CC4">
        <w:rPr>
          <w:rFonts w:ascii="Arial Narrow" w:hAnsi="Arial Narrow"/>
          <w:b/>
        </w:rPr>
        <w:t xml:space="preserve"> </w:t>
      </w:r>
      <w:proofErr w:type="spellStart"/>
      <w:r w:rsidRPr="00506CC4">
        <w:rPr>
          <w:rFonts w:ascii="Arial Narrow" w:hAnsi="Arial Narrow"/>
          <w:b/>
        </w:rPr>
        <w:t>të</w:t>
      </w:r>
      <w:proofErr w:type="spellEnd"/>
      <w:r w:rsidRPr="00506CC4">
        <w:rPr>
          <w:rFonts w:ascii="Arial Narrow" w:hAnsi="Arial Narrow"/>
          <w:b/>
        </w:rPr>
        <w:t xml:space="preserve"> </w:t>
      </w:r>
      <w:proofErr w:type="spellStart"/>
      <w:r w:rsidRPr="00506CC4">
        <w:rPr>
          <w:rFonts w:ascii="Arial Narrow" w:hAnsi="Arial Narrow"/>
          <w:b/>
        </w:rPr>
        <w:t>ardhurat</w:t>
      </w:r>
      <w:proofErr w:type="spellEnd"/>
      <w:r w:rsidRPr="00506CC4">
        <w:rPr>
          <w:rFonts w:ascii="Arial Narrow" w:hAnsi="Arial Narrow"/>
          <w:b/>
        </w:rPr>
        <w:t xml:space="preserve">), </w:t>
      </w:r>
      <w:proofErr w:type="spellStart"/>
      <w:r w:rsidRPr="00506CC4">
        <w:rPr>
          <w:rFonts w:ascii="Arial Narrow" w:hAnsi="Arial Narrow"/>
          <w:b/>
        </w:rPr>
        <w:t>atëherë</w:t>
      </w:r>
      <w:proofErr w:type="spellEnd"/>
      <w:r w:rsidRPr="00506CC4">
        <w:rPr>
          <w:rFonts w:ascii="Arial Narrow" w:hAnsi="Arial Narrow"/>
          <w:b/>
        </w:rPr>
        <w:t xml:space="preserve"> </w:t>
      </w:r>
      <w:proofErr w:type="spellStart"/>
      <w:r w:rsidRPr="00506CC4">
        <w:rPr>
          <w:rFonts w:ascii="Arial Narrow" w:hAnsi="Arial Narrow"/>
          <w:b/>
        </w:rPr>
        <w:t>ju</w:t>
      </w:r>
      <w:proofErr w:type="spellEnd"/>
      <w:r w:rsidRPr="00506CC4">
        <w:rPr>
          <w:rFonts w:ascii="Arial Narrow" w:hAnsi="Arial Narrow"/>
          <w:b/>
        </w:rPr>
        <w:t xml:space="preserve"> </w:t>
      </w:r>
      <w:proofErr w:type="spellStart"/>
      <w:r w:rsidRPr="00506CC4">
        <w:rPr>
          <w:rFonts w:ascii="Arial Narrow" w:hAnsi="Arial Narrow"/>
          <w:b/>
        </w:rPr>
        <w:t>lutemi</w:t>
      </w:r>
      <w:proofErr w:type="spellEnd"/>
      <w:r w:rsidRPr="00506CC4">
        <w:rPr>
          <w:rFonts w:ascii="Arial Narrow" w:hAnsi="Arial Narrow"/>
          <w:b/>
        </w:rPr>
        <w:t xml:space="preserve"> </w:t>
      </w:r>
      <w:proofErr w:type="spellStart"/>
      <w:r w:rsidRPr="00506CC4">
        <w:rPr>
          <w:rFonts w:ascii="Arial Narrow" w:hAnsi="Arial Narrow"/>
          <w:b/>
        </w:rPr>
        <w:t>kaloni</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sidRPr="00506CC4">
        <w:rPr>
          <w:rFonts w:ascii="Arial Narrow" w:hAnsi="Arial Narrow"/>
          <w:b/>
        </w:rPr>
        <w:t>shtëpinë</w:t>
      </w:r>
      <w:proofErr w:type="spellEnd"/>
      <w:r w:rsidRPr="00506CC4">
        <w:rPr>
          <w:rFonts w:ascii="Arial Narrow" w:hAnsi="Arial Narrow"/>
          <w:b/>
        </w:rPr>
        <w:t xml:space="preserve"> </w:t>
      </w:r>
      <w:proofErr w:type="spellStart"/>
      <w:r w:rsidRPr="00506CC4">
        <w:rPr>
          <w:rFonts w:ascii="Arial Narrow" w:hAnsi="Arial Narrow"/>
          <w:b/>
        </w:rPr>
        <w:t>tjetër</w:t>
      </w:r>
      <w:proofErr w:type="spellEnd"/>
      <w:r w:rsidRPr="00506CC4">
        <w:rPr>
          <w:rFonts w:ascii="Arial Narrow" w:hAnsi="Arial Narrow"/>
          <w:b/>
        </w:rPr>
        <w:t xml:space="preserve"> </w:t>
      </w:r>
      <w:proofErr w:type="spellStart"/>
      <w:r w:rsidRPr="00506CC4">
        <w:rPr>
          <w:rFonts w:ascii="Arial Narrow" w:hAnsi="Arial Narrow"/>
          <w:b/>
        </w:rPr>
        <w:t>në</w:t>
      </w:r>
      <w:proofErr w:type="spellEnd"/>
      <w:r w:rsidRPr="00506CC4">
        <w:rPr>
          <w:rFonts w:ascii="Arial Narrow" w:hAnsi="Arial Narrow"/>
          <w:b/>
        </w:rPr>
        <w:t xml:space="preserve"> </w:t>
      </w:r>
      <w:proofErr w:type="spellStart"/>
      <w:r w:rsidRPr="00506CC4">
        <w:rPr>
          <w:rFonts w:ascii="Arial Narrow" w:hAnsi="Arial Narrow"/>
          <w:b/>
        </w:rPr>
        <w:t>rrugën</w:t>
      </w:r>
      <w:proofErr w:type="spellEnd"/>
      <w:r w:rsidRPr="00506CC4">
        <w:rPr>
          <w:rFonts w:ascii="Arial Narrow" w:hAnsi="Arial Narrow"/>
          <w:b/>
        </w:rPr>
        <w:t xml:space="preserve"> e </w:t>
      </w:r>
      <w:proofErr w:type="spellStart"/>
      <w:r>
        <w:rPr>
          <w:rFonts w:ascii="Arial Narrow" w:hAnsi="Arial Narrow"/>
          <w:b/>
        </w:rPr>
        <w:t>mostrës</w:t>
      </w:r>
      <w:proofErr w:type="spellEnd"/>
      <w:r>
        <w:rPr>
          <w:rFonts w:ascii="Arial Narrow" w:hAnsi="Arial Narrow"/>
          <w:b/>
        </w:rPr>
        <w:t xml:space="preserve"> </w:t>
      </w:r>
      <w:proofErr w:type="spellStart"/>
      <w:r>
        <w:rPr>
          <w:rFonts w:ascii="Arial Narrow" w:hAnsi="Arial Narrow"/>
          <w:b/>
        </w:rPr>
        <w:t>së</w:t>
      </w:r>
      <w:proofErr w:type="spellEnd"/>
      <w:r w:rsidRPr="00506CC4">
        <w:rPr>
          <w:rFonts w:ascii="Arial Narrow" w:hAnsi="Arial Narrow"/>
          <w:b/>
        </w:rPr>
        <w:t xml:space="preserve"> </w:t>
      </w:r>
      <w:proofErr w:type="spellStart"/>
      <w:r w:rsidRPr="00506CC4">
        <w:rPr>
          <w:rFonts w:ascii="Arial Narrow" w:hAnsi="Arial Narrow"/>
          <w:b/>
        </w:rPr>
        <w:t>rastësish</w:t>
      </w:r>
      <w:r>
        <w:rPr>
          <w:rFonts w:ascii="Arial Narrow" w:hAnsi="Arial Narrow"/>
          <w:b/>
        </w:rPr>
        <w:t>me</w:t>
      </w:r>
      <w:proofErr w:type="spellEnd"/>
      <w:r w:rsidRPr="00506CC4">
        <w:rPr>
          <w:rFonts w:ascii="Arial Narrow" w:hAnsi="Arial Narrow"/>
          <w:b/>
        </w:rPr>
        <w:t>.</w:t>
      </w:r>
    </w:p>
    <w:p w14:paraId="67ACC3DA" w14:textId="77777777" w:rsidR="006F367B" w:rsidRPr="00856D6E" w:rsidRDefault="006F367B" w:rsidP="006F367B">
      <w:pPr>
        <w:spacing w:after="0" w:line="240" w:lineRule="auto"/>
        <w:ind w:left="0" w:right="0"/>
        <w:jc w:val="both"/>
        <w:rPr>
          <w:rFonts w:ascii="Arial Narrow" w:eastAsia="Calibri" w:hAnsi="Arial Narrow" w:cs="Times New Roman"/>
          <w:sz w:val="20"/>
          <w:szCs w:val="20"/>
        </w:rPr>
      </w:pPr>
    </w:p>
    <w:tbl>
      <w:tblPr>
        <w:tblStyle w:val="TableGrid"/>
        <w:tblW w:w="10421" w:type="dxa"/>
        <w:tblInd w:w="-342" w:type="dxa"/>
        <w:tblLayout w:type="fixed"/>
        <w:tblLook w:val="04A0" w:firstRow="1" w:lastRow="0" w:firstColumn="1" w:lastColumn="0" w:noHBand="0" w:noVBand="1"/>
      </w:tblPr>
      <w:tblGrid>
        <w:gridCol w:w="450"/>
        <w:gridCol w:w="3690"/>
        <w:gridCol w:w="1530"/>
        <w:gridCol w:w="1080"/>
        <w:gridCol w:w="360"/>
        <w:gridCol w:w="360"/>
        <w:gridCol w:w="360"/>
        <w:gridCol w:w="360"/>
        <w:gridCol w:w="365"/>
        <w:gridCol w:w="355"/>
        <w:gridCol w:w="360"/>
        <w:gridCol w:w="450"/>
        <w:gridCol w:w="360"/>
        <w:gridCol w:w="341"/>
      </w:tblGrid>
      <w:tr w:rsidR="006F367B" w:rsidRPr="00856D6E" w14:paraId="644BB552" w14:textId="77777777" w:rsidTr="00C64468">
        <w:trPr>
          <w:trHeight w:val="719"/>
        </w:trPr>
        <w:tc>
          <w:tcPr>
            <w:tcW w:w="450" w:type="dxa"/>
          </w:tcPr>
          <w:p w14:paraId="69E27894" w14:textId="77777777" w:rsidR="006F367B" w:rsidRPr="00856D6E" w:rsidRDefault="006F367B" w:rsidP="00C64468">
            <w:pPr>
              <w:ind w:left="0" w:right="0"/>
              <w:rPr>
                <w:rFonts w:ascii="Arial Narrow" w:eastAsia="Calibri" w:hAnsi="Arial Narrow" w:cs="Times New Roman"/>
                <w:b/>
                <w:sz w:val="20"/>
                <w:szCs w:val="20"/>
              </w:rPr>
            </w:pPr>
          </w:p>
        </w:tc>
        <w:tc>
          <w:tcPr>
            <w:tcW w:w="3690" w:type="dxa"/>
          </w:tcPr>
          <w:p w14:paraId="3038C5AB" w14:textId="77777777" w:rsidR="006F367B" w:rsidRDefault="006F367B" w:rsidP="00C64468">
            <w:pPr>
              <w:ind w:left="0" w:right="0"/>
              <w:rPr>
                <w:rFonts w:ascii="Arial Narrow" w:eastAsia="Calibri" w:hAnsi="Arial Narrow" w:cs="Calibri"/>
                <w:sz w:val="20"/>
                <w:szCs w:val="20"/>
              </w:rPr>
            </w:pPr>
            <w:r w:rsidRPr="000977D5">
              <w:rPr>
                <w:rFonts w:ascii="Arial Narrow" w:eastAsia="Calibri" w:hAnsi="Arial Narrow" w:cs="Calibri"/>
                <w:sz w:val="20"/>
                <w:szCs w:val="20"/>
              </w:rPr>
              <w:t xml:space="preserve">Ju </w:t>
            </w:r>
            <w:proofErr w:type="spellStart"/>
            <w:r w:rsidRPr="000977D5">
              <w:rPr>
                <w:rFonts w:ascii="Arial Narrow" w:eastAsia="Calibri" w:hAnsi="Arial Narrow" w:cs="Calibri"/>
                <w:sz w:val="20"/>
                <w:szCs w:val="20"/>
              </w:rPr>
              <w:t>lutem</w:t>
            </w:r>
            <w:proofErr w:type="spellEnd"/>
            <w:r w:rsidRPr="000977D5">
              <w:rPr>
                <w:rFonts w:ascii="Arial Narrow" w:eastAsia="Calibri" w:hAnsi="Arial Narrow" w:cs="Calibri"/>
                <w:sz w:val="20"/>
                <w:szCs w:val="20"/>
              </w:rPr>
              <w:t xml:space="preserve">, a </w:t>
            </w:r>
            <w:proofErr w:type="spellStart"/>
            <w:r w:rsidRPr="000977D5">
              <w:rPr>
                <w:rFonts w:ascii="Arial Narrow" w:eastAsia="Calibri" w:hAnsi="Arial Narrow" w:cs="Calibri"/>
                <w:sz w:val="20"/>
                <w:szCs w:val="20"/>
              </w:rPr>
              <w:t>mund</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më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jepni</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emrat</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ose</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inicialet</w:t>
            </w:r>
            <w:proofErr w:type="spellEnd"/>
            <w:r w:rsidRPr="000977D5">
              <w:rPr>
                <w:rFonts w:ascii="Arial Narrow" w:eastAsia="Calibri" w:hAnsi="Arial Narrow" w:cs="Calibri"/>
                <w:sz w:val="20"/>
                <w:szCs w:val="20"/>
              </w:rPr>
              <w:t xml:space="preserve"> 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gjithë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rriturve</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moshës</w:t>
            </w:r>
            <w:proofErr w:type="spellEnd"/>
            <w:r w:rsidRPr="000977D5">
              <w:rPr>
                <w:rFonts w:ascii="Arial Narrow" w:eastAsia="Calibri" w:hAnsi="Arial Narrow" w:cs="Calibri"/>
                <w:sz w:val="20"/>
                <w:szCs w:val="20"/>
              </w:rPr>
              <w:t xml:space="preserve"> 18 </w:t>
            </w:r>
            <w:proofErr w:type="spellStart"/>
            <w:r w:rsidRPr="000977D5">
              <w:rPr>
                <w:rFonts w:ascii="Arial Narrow" w:eastAsia="Calibri" w:hAnsi="Arial Narrow" w:cs="Calibri"/>
                <w:sz w:val="20"/>
                <w:szCs w:val="20"/>
              </w:rPr>
              <w:t>vjeç</w:t>
            </w:r>
            <w:proofErr w:type="spellEnd"/>
            <w:r w:rsidRPr="000977D5">
              <w:rPr>
                <w:rFonts w:ascii="Arial Narrow" w:eastAsia="Calibri" w:hAnsi="Arial Narrow" w:cs="Calibri"/>
                <w:sz w:val="20"/>
                <w:szCs w:val="20"/>
              </w:rPr>
              <w:t xml:space="preserve"> e </w:t>
            </w:r>
            <w:proofErr w:type="spellStart"/>
            <w:r>
              <w:rPr>
                <w:rFonts w:ascii="Arial Narrow" w:eastAsia="Calibri" w:hAnsi="Arial Narrow" w:cs="Calibri"/>
                <w:sz w:val="20"/>
                <w:szCs w:val="20"/>
              </w:rPr>
              <w:t>mbi</w:t>
            </w:r>
            <w:proofErr w:type="spellEnd"/>
            <w:r w:rsidRPr="000977D5">
              <w:rPr>
                <w:rFonts w:ascii="Arial Narrow" w:eastAsia="Calibri" w:hAnsi="Arial Narrow" w:cs="Calibri"/>
                <w:sz w:val="20"/>
                <w:szCs w:val="20"/>
              </w:rPr>
              <w:t xml:space="preserve">, duke </w:t>
            </w:r>
            <w:proofErr w:type="spellStart"/>
            <w:r w:rsidRPr="000977D5">
              <w:rPr>
                <w:rFonts w:ascii="Arial Narrow" w:eastAsia="Calibri" w:hAnsi="Arial Narrow" w:cs="Calibri"/>
                <w:sz w:val="20"/>
                <w:szCs w:val="20"/>
              </w:rPr>
              <w:t>përfshirë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rriturit</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që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nuk</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janë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familjarë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ngushtë</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aktualisht</w:t>
            </w:r>
            <w:proofErr w:type="spellEnd"/>
            <w:r w:rsidRPr="000977D5">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në</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amvisërinë</w:t>
            </w:r>
            <w:proofErr w:type="spellEnd"/>
            <w:r>
              <w:rPr>
                <w:rFonts w:ascii="Arial Narrow" w:eastAsia="Calibri" w:hAnsi="Arial Narrow" w:cs="Calibri"/>
                <w:sz w:val="20"/>
                <w:szCs w:val="20"/>
              </w:rPr>
              <w:t xml:space="preserve"> </w:t>
            </w:r>
            <w:proofErr w:type="spellStart"/>
            <w:r w:rsidRPr="000977D5">
              <w:rPr>
                <w:rFonts w:ascii="Arial Narrow" w:eastAsia="Calibri" w:hAnsi="Arial Narrow" w:cs="Calibri"/>
                <w:sz w:val="20"/>
                <w:szCs w:val="20"/>
              </w:rPr>
              <w:t>tuaj</w:t>
            </w:r>
            <w:proofErr w:type="spellEnd"/>
            <w:r w:rsidRPr="000977D5">
              <w:rPr>
                <w:rFonts w:ascii="Arial Narrow" w:eastAsia="Calibri" w:hAnsi="Arial Narrow" w:cs="Calibri"/>
                <w:sz w:val="20"/>
                <w:szCs w:val="20"/>
              </w:rPr>
              <w:t>?</w:t>
            </w:r>
          </w:p>
          <w:p w14:paraId="0D040D49" w14:textId="77777777" w:rsidR="006F367B" w:rsidRPr="00856D6E" w:rsidRDefault="006F367B" w:rsidP="00C64468">
            <w:pPr>
              <w:ind w:left="0" w:right="0"/>
              <w:rPr>
                <w:rFonts w:ascii="Arial Narrow" w:eastAsia="Calibri" w:hAnsi="Arial Narrow" w:cs="Times New Roman"/>
                <w:sz w:val="20"/>
                <w:szCs w:val="20"/>
              </w:rPr>
            </w:pPr>
          </w:p>
        </w:tc>
        <w:tc>
          <w:tcPr>
            <w:tcW w:w="1530" w:type="dxa"/>
          </w:tcPr>
          <w:p w14:paraId="6F7E6D07" w14:textId="77777777" w:rsidR="006F367B" w:rsidRPr="00856D6E" w:rsidRDefault="006F367B" w:rsidP="00C64468">
            <w:pPr>
              <w:ind w:left="0" w:right="0"/>
              <w:rPr>
                <w:rFonts w:ascii="Arial Narrow" w:eastAsia="Calibri" w:hAnsi="Arial Narrow" w:cs="Times New Roman"/>
                <w:sz w:val="20"/>
                <w:szCs w:val="20"/>
              </w:rPr>
            </w:pPr>
            <w:r>
              <w:rPr>
                <w:rFonts w:ascii="Arial Narrow" w:eastAsia="Calibri" w:hAnsi="Arial Narrow" w:cs="Times New Roman"/>
                <w:sz w:val="20"/>
                <w:szCs w:val="20"/>
              </w:rPr>
              <w:t xml:space="preserve">A </w:t>
            </w:r>
            <w:proofErr w:type="spellStart"/>
            <w:r>
              <w:rPr>
                <w:rFonts w:ascii="Arial Narrow" w:eastAsia="Calibri" w:hAnsi="Arial Narrow" w:cs="Times New Roman"/>
                <w:sz w:val="20"/>
                <w:szCs w:val="20"/>
              </w:rPr>
              <w:t>është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Emri</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mashkull</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ose</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femër</w:t>
            </w:r>
            <w:proofErr w:type="spellEnd"/>
            <w:r w:rsidRPr="00856D6E">
              <w:rPr>
                <w:rFonts w:ascii="Arial Narrow" w:eastAsia="Calibri" w:hAnsi="Arial Narrow" w:cs="Times New Roman"/>
                <w:sz w:val="20"/>
                <w:szCs w:val="20"/>
              </w:rPr>
              <w:t>?</w:t>
            </w:r>
          </w:p>
          <w:p w14:paraId="602998A2" w14:textId="77777777" w:rsidR="006F367B" w:rsidRPr="00856D6E" w:rsidRDefault="006F367B" w:rsidP="00C64468">
            <w:pPr>
              <w:ind w:left="0" w:right="0"/>
              <w:rPr>
                <w:rFonts w:ascii="Arial Narrow" w:eastAsia="Calibri" w:hAnsi="Arial Narrow" w:cs="Times New Roman"/>
                <w:sz w:val="20"/>
                <w:szCs w:val="20"/>
              </w:rPr>
            </w:pPr>
            <w:proofErr w:type="spellStart"/>
            <w:r>
              <w:rPr>
                <w:rFonts w:ascii="Arial Narrow" w:eastAsia="Calibri" w:hAnsi="Arial Narrow" w:cs="Times New Roman"/>
                <w:sz w:val="20"/>
                <w:szCs w:val="20"/>
              </w:rPr>
              <w:t>Femër</w:t>
            </w:r>
            <w:proofErr w:type="spellEnd"/>
            <w:r w:rsidRPr="00856D6E">
              <w:rPr>
                <w:rFonts w:ascii="Arial Narrow" w:eastAsia="Calibri" w:hAnsi="Arial Narrow" w:cs="Times New Roman"/>
                <w:sz w:val="20"/>
                <w:szCs w:val="20"/>
                <w:u w:val="dotted"/>
              </w:rPr>
              <w:tab/>
              <w:t>1</w:t>
            </w:r>
          </w:p>
          <w:p w14:paraId="36D158B1" w14:textId="77777777" w:rsidR="006F367B" w:rsidRPr="00856D6E" w:rsidRDefault="006F367B" w:rsidP="00C64468">
            <w:pPr>
              <w:ind w:left="0" w:right="0"/>
              <w:rPr>
                <w:rFonts w:ascii="Arial Narrow" w:eastAsia="Calibri" w:hAnsi="Arial Narrow" w:cs="Times New Roman"/>
                <w:sz w:val="20"/>
                <w:szCs w:val="20"/>
                <w:u w:val="dotted"/>
              </w:rPr>
            </w:pPr>
            <w:proofErr w:type="spellStart"/>
            <w:r w:rsidRPr="00856D6E">
              <w:rPr>
                <w:rFonts w:ascii="Arial Narrow" w:eastAsia="Calibri" w:hAnsi="Arial Narrow" w:cs="Times New Roman"/>
                <w:sz w:val="20"/>
                <w:szCs w:val="20"/>
              </w:rPr>
              <w:t>M</w:t>
            </w:r>
            <w:r>
              <w:rPr>
                <w:rFonts w:ascii="Arial Narrow" w:eastAsia="Calibri" w:hAnsi="Arial Narrow" w:cs="Times New Roman"/>
                <w:sz w:val="20"/>
                <w:szCs w:val="20"/>
              </w:rPr>
              <w:t>ashkull</w:t>
            </w:r>
            <w:proofErr w:type="spellEnd"/>
            <w:r w:rsidRPr="00856D6E">
              <w:rPr>
                <w:rFonts w:ascii="Arial Narrow" w:eastAsia="Calibri" w:hAnsi="Arial Narrow" w:cs="Times New Roman"/>
                <w:sz w:val="20"/>
                <w:szCs w:val="20"/>
                <w:u w:val="dotted"/>
              </w:rPr>
              <w:tab/>
              <w:t>2</w:t>
            </w:r>
          </w:p>
        </w:tc>
        <w:tc>
          <w:tcPr>
            <w:tcW w:w="1080" w:type="dxa"/>
          </w:tcPr>
          <w:p w14:paraId="18444FFA" w14:textId="10BF275E" w:rsidR="006F367B" w:rsidRPr="00856D6E" w:rsidRDefault="006F367B" w:rsidP="00C64468">
            <w:pPr>
              <w:ind w:left="0" w:right="0"/>
              <w:rPr>
                <w:rFonts w:ascii="Arial Narrow" w:eastAsia="Calibri" w:hAnsi="Arial Narrow" w:cs="Times New Roman"/>
                <w:sz w:val="20"/>
                <w:szCs w:val="20"/>
              </w:rPr>
            </w:pPr>
            <w:proofErr w:type="spellStart"/>
            <w:r>
              <w:rPr>
                <w:rFonts w:ascii="Arial Narrow" w:eastAsia="Calibri" w:hAnsi="Arial Narrow" w:cs="Times New Roman"/>
                <w:sz w:val="20"/>
                <w:szCs w:val="20"/>
              </w:rPr>
              <w:t>Çfarë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moshe</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është</w:t>
            </w:r>
            <w:proofErr w:type="spellEnd"/>
            <w:r w:rsidR="00A50772">
              <w:rPr>
                <w:rFonts w:ascii="Arial Narrow" w:eastAsia="Calibri" w:hAnsi="Arial Narrow" w:cs="Times New Roman"/>
                <w:sz w:val="20"/>
                <w:szCs w:val="20"/>
              </w:rPr>
              <w:t xml:space="preserve"> </w:t>
            </w:r>
            <w:r w:rsidRPr="00856D6E">
              <w:rPr>
                <w:rFonts w:ascii="Arial Narrow" w:eastAsia="Calibri" w:hAnsi="Arial Narrow" w:cs="Times New Roman"/>
                <w:sz w:val="20"/>
                <w:szCs w:val="20"/>
              </w:rPr>
              <w:t>[</w:t>
            </w:r>
            <w:proofErr w:type="spellStart"/>
            <w:r>
              <w:rPr>
                <w:rFonts w:ascii="Arial Narrow" w:eastAsia="Calibri" w:hAnsi="Arial Narrow" w:cs="Times New Roman"/>
                <w:sz w:val="20"/>
                <w:szCs w:val="20"/>
              </w:rPr>
              <w:t>Emri</w:t>
            </w:r>
            <w:proofErr w:type="spellEnd"/>
            <w:r w:rsidRPr="00856D6E">
              <w:rPr>
                <w:rFonts w:ascii="Arial Narrow" w:eastAsia="Calibri" w:hAnsi="Arial Narrow" w:cs="Times New Roman"/>
                <w:sz w:val="20"/>
                <w:szCs w:val="20"/>
              </w:rPr>
              <w:t>]?</w:t>
            </w:r>
          </w:p>
          <w:p w14:paraId="0FBCDCDA" w14:textId="77777777" w:rsidR="006F367B" w:rsidRPr="00856D6E" w:rsidRDefault="006F367B" w:rsidP="00C64468">
            <w:pPr>
              <w:ind w:left="0" w:right="0"/>
              <w:rPr>
                <w:rFonts w:ascii="Arial Narrow" w:eastAsia="Calibri" w:hAnsi="Arial Narrow" w:cs="Times New Roman"/>
                <w:b/>
                <w:sz w:val="20"/>
                <w:szCs w:val="20"/>
              </w:rPr>
            </w:pPr>
          </w:p>
        </w:tc>
        <w:tc>
          <w:tcPr>
            <w:tcW w:w="360" w:type="dxa"/>
          </w:tcPr>
          <w:p w14:paraId="5B713F0E"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360" w:type="dxa"/>
          </w:tcPr>
          <w:p w14:paraId="228CEE34"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360" w:type="dxa"/>
          </w:tcPr>
          <w:p w14:paraId="139B0CDF"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360" w:type="dxa"/>
          </w:tcPr>
          <w:p w14:paraId="3E498188"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365" w:type="dxa"/>
          </w:tcPr>
          <w:p w14:paraId="24FB12ED"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355" w:type="dxa"/>
          </w:tcPr>
          <w:p w14:paraId="4F11E3BD"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360" w:type="dxa"/>
          </w:tcPr>
          <w:p w14:paraId="7C5ABB1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50" w:type="dxa"/>
          </w:tcPr>
          <w:p w14:paraId="3FC8AE6F"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360" w:type="dxa"/>
          </w:tcPr>
          <w:p w14:paraId="10D8B803"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341" w:type="dxa"/>
          </w:tcPr>
          <w:p w14:paraId="6517FCD7"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6F367B" w:rsidRPr="00856D6E" w14:paraId="7EEB7FE1" w14:textId="77777777" w:rsidTr="00C64468">
        <w:tc>
          <w:tcPr>
            <w:tcW w:w="450" w:type="dxa"/>
          </w:tcPr>
          <w:p w14:paraId="4777F63C"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3690" w:type="dxa"/>
          </w:tcPr>
          <w:p w14:paraId="602E47C4" w14:textId="77777777" w:rsidR="006F367B" w:rsidRPr="00856D6E" w:rsidRDefault="006F367B" w:rsidP="00C64468">
            <w:pPr>
              <w:ind w:left="0" w:right="0"/>
              <w:rPr>
                <w:rFonts w:ascii="Arial Narrow" w:eastAsia="Calibri" w:hAnsi="Arial Narrow" w:cs="Times New Roman"/>
                <w:sz w:val="20"/>
                <w:szCs w:val="20"/>
              </w:rPr>
            </w:pPr>
          </w:p>
        </w:tc>
        <w:tc>
          <w:tcPr>
            <w:tcW w:w="1530" w:type="dxa"/>
          </w:tcPr>
          <w:p w14:paraId="6A842096"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69E31A64"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487870D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F8E451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1FFC904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7375A8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5" w:type="dxa"/>
          </w:tcPr>
          <w:p w14:paraId="6199582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52D8430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D8F985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50" w:type="dxa"/>
          </w:tcPr>
          <w:p w14:paraId="18D3272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7792DBA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5802CFD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4539C492" w14:textId="77777777" w:rsidTr="00C64468">
        <w:tc>
          <w:tcPr>
            <w:tcW w:w="450" w:type="dxa"/>
          </w:tcPr>
          <w:p w14:paraId="2B95DDB7"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3690" w:type="dxa"/>
          </w:tcPr>
          <w:p w14:paraId="2F677C70" w14:textId="77777777" w:rsidR="006F367B" w:rsidRPr="00856D6E" w:rsidRDefault="006F367B" w:rsidP="00C64468">
            <w:pPr>
              <w:ind w:left="0" w:right="0"/>
              <w:rPr>
                <w:rFonts w:ascii="Arial Narrow" w:eastAsia="Calibri" w:hAnsi="Arial Narrow" w:cs="Times New Roman"/>
                <w:sz w:val="20"/>
                <w:szCs w:val="20"/>
              </w:rPr>
            </w:pPr>
          </w:p>
        </w:tc>
        <w:tc>
          <w:tcPr>
            <w:tcW w:w="1530" w:type="dxa"/>
          </w:tcPr>
          <w:p w14:paraId="301DAF0D"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7DD161CE"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64A2251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3B764DA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48DFF7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168F805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5" w:type="dxa"/>
          </w:tcPr>
          <w:p w14:paraId="1A3B048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55" w:type="dxa"/>
          </w:tcPr>
          <w:p w14:paraId="6528E1F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6C70B7E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50" w:type="dxa"/>
          </w:tcPr>
          <w:p w14:paraId="3B4C4BE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7909745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41" w:type="dxa"/>
          </w:tcPr>
          <w:p w14:paraId="7AC07AF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0CBCC205" w14:textId="77777777" w:rsidTr="00C64468">
        <w:tc>
          <w:tcPr>
            <w:tcW w:w="450" w:type="dxa"/>
          </w:tcPr>
          <w:p w14:paraId="5436FE76"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3690" w:type="dxa"/>
          </w:tcPr>
          <w:p w14:paraId="5CCCE482"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3B6741CB"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0353D82D"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4298D82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7CA8B3D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6F08635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2FD82D2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13498A6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074EC18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7363D99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50" w:type="dxa"/>
          </w:tcPr>
          <w:p w14:paraId="589E9B5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57BA489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41" w:type="dxa"/>
          </w:tcPr>
          <w:p w14:paraId="2080EAC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6F367B" w:rsidRPr="00856D6E" w14:paraId="70208FA3" w14:textId="77777777" w:rsidTr="00C64468">
        <w:tc>
          <w:tcPr>
            <w:tcW w:w="450" w:type="dxa"/>
          </w:tcPr>
          <w:p w14:paraId="406C03D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3690" w:type="dxa"/>
          </w:tcPr>
          <w:p w14:paraId="0ADC60FF"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4381BCDA"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6336C319"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46E76FF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7C0624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6A87130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5AF31B6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3B6F79B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3E9E256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540D767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50" w:type="dxa"/>
          </w:tcPr>
          <w:p w14:paraId="2385DCB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61702DA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2793E76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05EB388D" w14:textId="77777777" w:rsidTr="00C64468">
        <w:tc>
          <w:tcPr>
            <w:tcW w:w="450" w:type="dxa"/>
          </w:tcPr>
          <w:p w14:paraId="2C3355C7"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3690" w:type="dxa"/>
          </w:tcPr>
          <w:p w14:paraId="486E8CFB" w14:textId="77777777" w:rsidR="006F367B" w:rsidRPr="00856D6E" w:rsidRDefault="006F367B" w:rsidP="00C64468">
            <w:pPr>
              <w:ind w:left="0" w:right="0"/>
              <w:rPr>
                <w:rFonts w:ascii="Arial Narrow" w:eastAsia="Calibri" w:hAnsi="Arial Narrow" w:cs="Calibri"/>
                <w:b/>
                <w:sz w:val="20"/>
                <w:szCs w:val="20"/>
              </w:rPr>
            </w:pPr>
          </w:p>
        </w:tc>
        <w:tc>
          <w:tcPr>
            <w:tcW w:w="1530" w:type="dxa"/>
          </w:tcPr>
          <w:p w14:paraId="54236348"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6CA4A2C9"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0305ECD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155C86D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19AECF6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6257DB0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5F7AFE0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55" w:type="dxa"/>
          </w:tcPr>
          <w:p w14:paraId="0C71166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6974896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50" w:type="dxa"/>
          </w:tcPr>
          <w:p w14:paraId="36C7885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1FC712C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41" w:type="dxa"/>
          </w:tcPr>
          <w:p w14:paraId="33274E1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073A1F94" w14:textId="77777777" w:rsidTr="00C64468">
        <w:tc>
          <w:tcPr>
            <w:tcW w:w="450" w:type="dxa"/>
          </w:tcPr>
          <w:p w14:paraId="2BE52030"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3690" w:type="dxa"/>
          </w:tcPr>
          <w:p w14:paraId="1010964D"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6762B8AD"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5153A13C"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105D533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674E255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3BFB7BE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9CE46E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5" w:type="dxa"/>
          </w:tcPr>
          <w:p w14:paraId="398400C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55" w:type="dxa"/>
          </w:tcPr>
          <w:p w14:paraId="181E0CB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53D9793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50" w:type="dxa"/>
          </w:tcPr>
          <w:p w14:paraId="590C963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52EC78C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54E2433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6F367B" w:rsidRPr="00856D6E" w14:paraId="58D352E8" w14:textId="77777777" w:rsidTr="00C64468">
        <w:tc>
          <w:tcPr>
            <w:tcW w:w="450" w:type="dxa"/>
          </w:tcPr>
          <w:p w14:paraId="5BDA2EE1"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3690" w:type="dxa"/>
          </w:tcPr>
          <w:p w14:paraId="5C455DD4"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6C2D8406"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292EDD9B"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05F84DD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21CFE6D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3FD85C0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0" w:type="dxa"/>
          </w:tcPr>
          <w:p w14:paraId="6A4ED3F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5" w:type="dxa"/>
          </w:tcPr>
          <w:p w14:paraId="6D27057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55" w:type="dxa"/>
          </w:tcPr>
          <w:p w14:paraId="0D08C84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24F7E19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50" w:type="dxa"/>
          </w:tcPr>
          <w:p w14:paraId="54967EF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2C911E5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41" w:type="dxa"/>
          </w:tcPr>
          <w:p w14:paraId="56460FA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6F367B" w:rsidRPr="00856D6E" w14:paraId="51559E9F" w14:textId="77777777" w:rsidTr="00C64468">
        <w:tc>
          <w:tcPr>
            <w:tcW w:w="450" w:type="dxa"/>
          </w:tcPr>
          <w:p w14:paraId="3E2074EF"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3690" w:type="dxa"/>
          </w:tcPr>
          <w:p w14:paraId="7E32C8D1"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7D4EEB83"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57AE0EE1"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4B7DA52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0" w:type="dxa"/>
          </w:tcPr>
          <w:p w14:paraId="2E36AE9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02D4279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0" w:type="dxa"/>
          </w:tcPr>
          <w:p w14:paraId="1FFF1B0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5" w:type="dxa"/>
          </w:tcPr>
          <w:p w14:paraId="18BBBEB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55" w:type="dxa"/>
          </w:tcPr>
          <w:p w14:paraId="7590830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43FF190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50" w:type="dxa"/>
          </w:tcPr>
          <w:p w14:paraId="2C70F77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60" w:type="dxa"/>
          </w:tcPr>
          <w:p w14:paraId="04D17D3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41" w:type="dxa"/>
          </w:tcPr>
          <w:p w14:paraId="73BDBF0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465BD397" w14:textId="77777777" w:rsidTr="00C64468">
        <w:trPr>
          <w:trHeight w:val="98"/>
        </w:trPr>
        <w:tc>
          <w:tcPr>
            <w:tcW w:w="450" w:type="dxa"/>
          </w:tcPr>
          <w:p w14:paraId="5CB30D01"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3690" w:type="dxa"/>
          </w:tcPr>
          <w:p w14:paraId="5C06D7FF"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0D993C6A"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4AAF5BC4"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44603CF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360" w:type="dxa"/>
          </w:tcPr>
          <w:p w14:paraId="3B0F32C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360" w:type="dxa"/>
          </w:tcPr>
          <w:p w14:paraId="511D04B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6149DDC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65" w:type="dxa"/>
          </w:tcPr>
          <w:p w14:paraId="69CF0A1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55" w:type="dxa"/>
          </w:tcPr>
          <w:p w14:paraId="46C20D0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1D7AEA7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50" w:type="dxa"/>
          </w:tcPr>
          <w:p w14:paraId="0F8182B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360" w:type="dxa"/>
          </w:tcPr>
          <w:p w14:paraId="767F814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41" w:type="dxa"/>
          </w:tcPr>
          <w:p w14:paraId="148ED3B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6F367B" w:rsidRPr="00856D6E" w14:paraId="7A02A5F5" w14:textId="77777777" w:rsidTr="00C64468">
        <w:tc>
          <w:tcPr>
            <w:tcW w:w="450" w:type="dxa"/>
          </w:tcPr>
          <w:p w14:paraId="4BD11ABA"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3690" w:type="dxa"/>
          </w:tcPr>
          <w:p w14:paraId="2FFB275D" w14:textId="77777777" w:rsidR="006F367B" w:rsidRPr="00856D6E" w:rsidRDefault="006F367B" w:rsidP="00C64468">
            <w:pPr>
              <w:ind w:left="0" w:right="0"/>
              <w:rPr>
                <w:rFonts w:ascii="Arial Narrow" w:eastAsia="Calibri" w:hAnsi="Arial Narrow" w:cs="Calibri"/>
                <w:sz w:val="20"/>
                <w:szCs w:val="20"/>
              </w:rPr>
            </w:pPr>
          </w:p>
        </w:tc>
        <w:tc>
          <w:tcPr>
            <w:tcW w:w="1530" w:type="dxa"/>
          </w:tcPr>
          <w:p w14:paraId="5121F3CD" w14:textId="77777777" w:rsidR="006F367B" w:rsidRPr="00856D6E" w:rsidRDefault="006F367B" w:rsidP="00C64468">
            <w:pPr>
              <w:ind w:left="0" w:right="0"/>
              <w:rPr>
                <w:rFonts w:ascii="Arial Narrow" w:eastAsia="Calibri" w:hAnsi="Arial Narrow" w:cs="Times New Roman"/>
                <w:sz w:val="20"/>
                <w:szCs w:val="20"/>
              </w:rPr>
            </w:pPr>
          </w:p>
        </w:tc>
        <w:tc>
          <w:tcPr>
            <w:tcW w:w="1080" w:type="dxa"/>
          </w:tcPr>
          <w:p w14:paraId="1E92D139" w14:textId="77777777" w:rsidR="006F367B" w:rsidRPr="00856D6E" w:rsidRDefault="006F367B" w:rsidP="00C64468">
            <w:pPr>
              <w:ind w:left="0" w:right="0"/>
              <w:rPr>
                <w:rFonts w:ascii="Arial Narrow" w:eastAsia="Calibri" w:hAnsi="Arial Narrow" w:cs="Times New Roman"/>
                <w:sz w:val="20"/>
                <w:szCs w:val="20"/>
              </w:rPr>
            </w:pPr>
          </w:p>
        </w:tc>
        <w:tc>
          <w:tcPr>
            <w:tcW w:w="360" w:type="dxa"/>
          </w:tcPr>
          <w:p w14:paraId="017131B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360" w:type="dxa"/>
          </w:tcPr>
          <w:p w14:paraId="6E8C907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360" w:type="dxa"/>
          </w:tcPr>
          <w:p w14:paraId="2190244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360" w:type="dxa"/>
          </w:tcPr>
          <w:p w14:paraId="31CC18B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365" w:type="dxa"/>
          </w:tcPr>
          <w:p w14:paraId="7DDC564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355" w:type="dxa"/>
          </w:tcPr>
          <w:p w14:paraId="08E5E38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360" w:type="dxa"/>
          </w:tcPr>
          <w:p w14:paraId="7656FC9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50" w:type="dxa"/>
          </w:tcPr>
          <w:p w14:paraId="02246C4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360" w:type="dxa"/>
          </w:tcPr>
          <w:p w14:paraId="4A5A570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341" w:type="dxa"/>
          </w:tcPr>
          <w:p w14:paraId="06C977B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52A59938" w14:textId="77777777" w:rsidR="006F367B" w:rsidRPr="00856D6E" w:rsidRDefault="006F367B" w:rsidP="006F367B">
      <w:pPr>
        <w:spacing w:after="0" w:line="240" w:lineRule="auto"/>
        <w:ind w:left="0" w:right="0"/>
        <w:jc w:val="both"/>
        <w:rPr>
          <w:rFonts w:ascii="Arial Narrow" w:eastAsia="Calibri" w:hAnsi="Arial Narrow" w:cs="Times New Roman"/>
          <w:b/>
          <w:sz w:val="20"/>
          <w:szCs w:val="20"/>
        </w:rPr>
      </w:pPr>
    </w:p>
    <w:p w14:paraId="35F3E4DE"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689FE539" w14:textId="10560DCE" w:rsidR="006F367B" w:rsidRPr="00856D6E" w:rsidRDefault="006F367B" w:rsidP="006F367B">
      <w:pPr>
        <w:spacing w:after="0" w:line="240" w:lineRule="auto"/>
        <w:ind w:left="0" w:right="0"/>
        <w:rPr>
          <w:rFonts w:ascii="Arial Narrow" w:eastAsia="Calibri" w:hAnsi="Arial Narrow" w:cs="Times New Roman"/>
          <w:sz w:val="20"/>
          <w:szCs w:val="20"/>
        </w:rPr>
      </w:pPr>
      <w:r>
        <w:rPr>
          <w:rFonts w:ascii="Arial Narrow" w:eastAsia="Calibri" w:hAnsi="Arial Narrow" w:cs="Times New Roman"/>
          <w:b/>
          <w:sz w:val="20"/>
          <w:szCs w:val="20"/>
        </w:rPr>
        <w:t>READ</w:t>
      </w:r>
      <w:r w:rsidRPr="00856D6E">
        <w:rPr>
          <w:rFonts w:ascii="Arial Narrow" w:eastAsia="Calibri" w:hAnsi="Arial Narrow" w:cs="Times New Roman"/>
          <w:b/>
          <w:sz w:val="20"/>
          <w:szCs w:val="20"/>
        </w:rPr>
        <w:t>:</w:t>
      </w:r>
      <w:r>
        <w:rPr>
          <w:rFonts w:ascii="Arial Narrow" w:eastAsia="Calibri" w:hAnsi="Arial Narrow" w:cs="Times New Roman"/>
          <w:sz w:val="20"/>
          <w:szCs w:val="20"/>
        </w:rPr>
        <w:t xml:space="preserve"> I </w:t>
      </w:r>
      <w:proofErr w:type="spellStart"/>
      <w:r>
        <w:rPr>
          <w:rFonts w:ascii="Arial Narrow" w:eastAsia="Calibri" w:hAnsi="Arial Narrow" w:cs="Times New Roman"/>
          <w:sz w:val="20"/>
          <w:szCs w:val="20"/>
        </w:rPr>
        <w:t>rrituri</w:t>
      </w:r>
      <w:proofErr w:type="spellEnd"/>
      <w:r>
        <w:rPr>
          <w:rFonts w:ascii="Arial Narrow" w:eastAsia="Calibri" w:hAnsi="Arial Narrow" w:cs="Times New Roman"/>
          <w:sz w:val="20"/>
          <w:szCs w:val="20"/>
        </w:rPr>
        <w:t>/</w:t>
      </w:r>
      <w:proofErr w:type="spellStart"/>
      <w:r>
        <w:rPr>
          <w:rFonts w:ascii="Arial Narrow" w:eastAsia="Calibri" w:hAnsi="Arial Narrow" w:cs="Times New Roman"/>
          <w:sz w:val="20"/>
          <w:szCs w:val="20"/>
        </w:rPr>
        <w:t>të</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rriturit</w:t>
      </w:r>
      <w:proofErr w:type="spellEnd"/>
      <w:r>
        <w:rPr>
          <w:rFonts w:ascii="Arial Narrow" w:eastAsia="Calibri" w:hAnsi="Arial Narrow" w:cs="Times New Roman"/>
          <w:sz w:val="20"/>
          <w:szCs w:val="20"/>
        </w:rPr>
        <w:t xml:space="preserve"> e </w:t>
      </w:r>
      <w:proofErr w:type="spellStart"/>
      <w:r>
        <w:rPr>
          <w:rFonts w:ascii="Arial Narrow" w:eastAsia="Calibri" w:hAnsi="Arial Narrow" w:cs="Times New Roman"/>
          <w:sz w:val="20"/>
          <w:szCs w:val="20"/>
        </w:rPr>
        <w:t>përzgjedhur</w:t>
      </w:r>
      <w:proofErr w:type="spellEnd"/>
      <w:r>
        <w:rPr>
          <w:rFonts w:ascii="Arial Narrow" w:eastAsia="Calibri" w:hAnsi="Arial Narrow" w:cs="Times New Roman"/>
          <w:sz w:val="20"/>
          <w:szCs w:val="20"/>
        </w:rPr>
        <w:t xml:space="preserve"> </w:t>
      </w:r>
      <w:proofErr w:type="spellStart"/>
      <w:r>
        <w:rPr>
          <w:rFonts w:ascii="Arial Narrow" w:eastAsia="Calibri" w:hAnsi="Arial Narrow" w:cs="Times New Roman"/>
          <w:sz w:val="20"/>
          <w:szCs w:val="20"/>
        </w:rPr>
        <w:t>është</w:t>
      </w:r>
      <w:proofErr w:type="spellEnd"/>
      <w:r>
        <w:rPr>
          <w:rFonts w:ascii="Arial Narrow" w:eastAsia="Calibri" w:hAnsi="Arial Narrow" w:cs="Times New Roman"/>
          <w:sz w:val="20"/>
          <w:szCs w:val="20"/>
        </w:rPr>
        <w:t>/</w:t>
      </w:r>
      <w:proofErr w:type="spellStart"/>
      <w:r>
        <w:rPr>
          <w:rFonts w:ascii="Arial Narrow" w:eastAsia="Calibri" w:hAnsi="Arial Narrow" w:cs="Times New Roman"/>
          <w:sz w:val="20"/>
          <w:szCs w:val="20"/>
        </w:rPr>
        <w:t>janë</w:t>
      </w:r>
      <w:proofErr w:type="spellEnd"/>
      <w:r>
        <w:rPr>
          <w:rFonts w:ascii="Arial Narrow" w:eastAsia="Calibri" w:hAnsi="Arial Narrow" w:cs="Times New Roman"/>
          <w:sz w:val="20"/>
          <w:szCs w:val="20"/>
        </w:rPr>
        <w:t xml:space="preserve"> [EMRI I TË RRITURIT TË PËRZGJEDHUR].</w:t>
      </w:r>
      <w:r w:rsidR="00A50772">
        <w:rPr>
          <w:rFonts w:ascii="Arial Narrow" w:eastAsia="Calibri" w:hAnsi="Arial Narrow" w:cs="Times New Roman"/>
          <w:sz w:val="20"/>
          <w:szCs w:val="20"/>
        </w:rPr>
        <w:t xml:space="preserve"> </w:t>
      </w:r>
      <w:r>
        <w:rPr>
          <w:rFonts w:ascii="Arial Narrow" w:eastAsia="Calibri" w:hAnsi="Arial Narrow" w:cs="Times New Roman"/>
          <w:b/>
          <w:sz w:val="20"/>
          <w:szCs w:val="20"/>
        </w:rPr>
        <w:t>(</w:t>
      </w:r>
      <w:proofErr w:type="spellStart"/>
      <w:r>
        <w:rPr>
          <w:rFonts w:ascii="Arial Narrow" w:eastAsia="Calibri" w:hAnsi="Arial Narrow" w:cs="Times New Roman"/>
          <w:b/>
          <w:sz w:val="20"/>
          <w:szCs w:val="20"/>
        </w:rPr>
        <w:t>Anketuesi</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Kërko</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që</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të</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flisni</w:t>
      </w:r>
      <w:proofErr w:type="spellEnd"/>
      <w:r>
        <w:rPr>
          <w:rFonts w:ascii="Arial Narrow" w:eastAsia="Calibri" w:hAnsi="Arial Narrow" w:cs="Times New Roman"/>
          <w:b/>
          <w:sz w:val="20"/>
          <w:szCs w:val="20"/>
        </w:rPr>
        <w:t xml:space="preserve"> me </w:t>
      </w:r>
      <w:proofErr w:type="spellStart"/>
      <w:r>
        <w:rPr>
          <w:rFonts w:ascii="Arial Narrow" w:eastAsia="Calibri" w:hAnsi="Arial Narrow" w:cs="Times New Roman"/>
          <w:b/>
          <w:sz w:val="20"/>
          <w:szCs w:val="20"/>
        </w:rPr>
        <w:t>atë</w:t>
      </w:r>
      <w:proofErr w:type="spellEnd"/>
      <w:r>
        <w:rPr>
          <w:rFonts w:ascii="Arial Narrow" w:eastAsia="Calibri" w:hAnsi="Arial Narrow" w:cs="Times New Roman"/>
          <w:b/>
          <w:sz w:val="20"/>
          <w:szCs w:val="20"/>
        </w:rPr>
        <w:t xml:space="preserve"> person)</w:t>
      </w:r>
    </w:p>
    <w:p w14:paraId="5929ADF9" w14:textId="77777777" w:rsidR="006F367B" w:rsidRPr="00856D6E" w:rsidRDefault="006F367B" w:rsidP="006F367B">
      <w:pPr>
        <w:spacing w:after="0" w:line="240" w:lineRule="auto"/>
        <w:ind w:left="0" w:right="0"/>
        <w:rPr>
          <w:rFonts w:ascii="Arial Narrow" w:eastAsia="Calibri" w:hAnsi="Arial Narrow" w:cs="Times New Roman"/>
          <w:sz w:val="20"/>
          <w:szCs w:val="20"/>
        </w:rPr>
      </w:pPr>
    </w:p>
    <w:p w14:paraId="2F04035F" w14:textId="77777777" w:rsidR="006F367B" w:rsidRPr="00856D6E" w:rsidRDefault="006F367B" w:rsidP="006F367B">
      <w:pPr>
        <w:spacing w:after="0" w:line="240" w:lineRule="auto"/>
        <w:ind w:left="0" w:right="0"/>
        <w:rPr>
          <w:rFonts w:ascii="Arial Narrow" w:eastAsia="Calibri" w:hAnsi="Arial Narrow" w:cs="Calibri"/>
          <w:sz w:val="20"/>
          <w:szCs w:val="20"/>
        </w:rPr>
      </w:pPr>
      <w:r w:rsidRPr="00856D6E">
        <w:rPr>
          <w:rFonts w:ascii="Arial Narrow" w:eastAsia="Calibri" w:hAnsi="Arial Narrow" w:cs="Calibri"/>
          <w:b/>
          <w:sz w:val="20"/>
          <w:szCs w:val="20"/>
        </w:rPr>
        <w:t>S1</w:t>
      </w:r>
      <w:r w:rsidRPr="00856D6E">
        <w:rPr>
          <w:rFonts w:ascii="Arial Narrow" w:eastAsia="Calibri" w:hAnsi="Arial Narrow" w:cs="Calibri"/>
          <w:sz w:val="20"/>
          <w:szCs w:val="20"/>
        </w:rPr>
        <w:t xml:space="preserve">: </w:t>
      </w:r>
      <w:r>
        <w:rPr>
          <w:rFonts w:ascii="Arial Narrow" w:eastAsia="Calibri" w:hAnsi="Arial Narrow" w:cs="Calibri"/>
          <w:sz w:val="20"/>
          <w:szCs w:val="20"/>
        </w:rPr>
        <w:t xml:space="preserve">I </w:t>
      </w:r>
      <w:proofErr w:type="spellStart"/>
      <w:r>
        <w:rPr>
          <w:rFonts w:ascii="Arial Narrow" w:eastAsia="Calibri" w:hAnsi="Arial Narrow" w:cs="Calibri"/>
          <w:sz w:val="20"/>
          <w:szCs w:val="20"/>
        </w:rPr>
        <w:t>rrituri</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i</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përzgjedhur</w:t>
      </w:r>
      <w:proofErr w:type="spellEnd"/>
      <w:r w:rsidRPr="00856D6E">
        <w:rPr>
          <w:rFonts w:ascii="Arial Narrow" w:eastAsia="Calibri" w:hAnsi="Arial Narrow" w:cs="Calibri"/>
          <w:sz w:val="20"/>
          <w:szCs w:val="20"/>
        </w:rPr>
        <w:t>= [</w:t>
      </w:r>
      <w:proofErr w:type="spellStart"/>
      <w:r>
        <w:rPr>
          <w:rFonts w:ascii="Arial Narrow" w:eastAsia="Calibri" w:hAnsi="Arial Narrow" w:cs="Calibri"/>
          <w:sz w:val="20"/>
          <w:szCs w:val="20"/>
        </w:rPr>
        <w:t>Shëno</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kodin</w:t>
      </w:r>
      <w:proofErr w:type="spellEnd"/>
      <w:r w:rsidRPr="00856D6E">
        <w:rPr>
          <w:rFonts w:ascii="Arial Narrow" w:eastAsia="Calibri" w:hAnsi="Arial Narrow" w:cs="Calibri"/>
          <w:sz w:val="20"/>
          <w:szCs w:val="20"/>
        </w:rPr>
        <w:t>]</w:t>
      </w:r>
    </w:p>
    <w:p w14:paraId="48022C27" w14:textId="77777777" w:rsidR="006F367B" w:rsidRPr="00856D6E" w:rsidRDefault="006F367B" w:rsidP="006F367B">
      <w:pPr>
        <w:spacing w:after="0" w:line="240" w:lineRule="auto"/>
        <w:ind w:left="0" w:right="0"/>
        <w:rPr>
          <w:rFonts w:ascii="Arial Narrow" w:eastAsia="Calibri" w:hAnsi="Arial Narrow" w:cs="Calibri"/>
          <w:sz w:val="20"/>
          <w:szCs w:val="20"/>
        </w:rPr>
      </w:pPr>
    </w:p>
    <w:p w14:paraId="1664A970" w14:textId="505C4458" w:rsidR="006F367B" w:rsidRDefault="006F367B" w:rsidP="006F367B">
      <w:pPr>
        <w:spacing w:after="0" w:line="240" w:lineRule="auto"/>
        <w:ind w:left="0" w:right="0"/>
        <w:rPr>
          <w:rFonts w:ascii="Arial Narrow" w:eastAsia="Calibri" w:hAnsi="Arial Narrow" w:cs="Calibri"/>
          <w:sz w:val="20"/>
          <w:szCs w:val="20"/>
        </w:rPr>
      </w:pPr>
      <w:r w:rsidRPr="0050347F">
        <w:rPr>
          <w:rFonts w:ascii="Arial Narrow" w:eastAsia="Calibri" w:hAnsi="Arial Narrow" w:cs="Calibri"/>
          <w:sz w:val="20"/>
          <w:szCs w:val="20"/>
        </w:rPr>
        <w:t xml:space="preserve">Ju </w:t>
      </w:r>
      <w:proofErr w:type="spellStart"/>
      <w:r w:rsidRPr="0050347F">
        <w:rPr>
          <w:rFonts w:ascii="Arial Narrow" w:eastAsia="Calibri" w:hAnsi="Arial Narrow" w:cs="Calibri"/>
          <w:sz w:val="20"/>
          <w:szCs w:val="20"/>
        </w:rPr>
        <w:t>jeni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përzgjedhur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rastësisht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marrë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pjesë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këtë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anketë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w:t>
      </w:r>
      <w:r>
        <w:rPr>
          <w:rFonts w:ascii="Arial Narrow" w:eastAsia="Calibri" w:hAnsi="Arial Narrow" w:cs="Calibri"/>
          <w:sz w:val="20"/>
          <w:szCs w:val="20"/>
        </w:rPr>
        <w:t>jo</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anketë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është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plotësisht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vullnetar</w:t>
      </w:r>
      <w:r>
        <w:rPr>
          <w:rFonts w:ascii="Arial Narrow" w:eastAsia="Calibri" w:hAnsi="Arial Narrow" w:cs="Calibri"/>
          <w:sz w:val="20"/>
          <w:szCs w:val="20"/>
        </w:rPr>
        <w:t>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duhen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rreth</w:t>
      </w:r>
      <w:proofErr w:type="spellEnd"/>
      <w:r w:rsidRPr="0050347F">
        <w:rPr>
          <w:rFonts w:ascii="Arial Narrow" w:eastAsia="Calibri" w:hAnsi="Arial Narrow" w:cs="Calibri"/>
          <w:sz w:val="20"/>
          <w:szCs w:val="20"/>
        </w:rPr>
        <w:t xml:space="preserve"> 60 </w:t>
      </w:r>
      <w:proofErr w:type="spellStart"/>
      <w:r w:rsidRPr="0050347F">
        <w:rPr>
          <w:rFonts w:ascii="Arial Narrow" w:eastAsia="Calibri" w:hAnsi="Arial Narrow" w:cs="Calibri"/>
          <w:sz w:val="20"/>
          <w:szCs w:val="20"/>
        </w:rPr>
        <w:t>minuta</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përfunduar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Përgjigjet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tuaja</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mbahen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konfidenciale</w:t>
      </w:r>
      <w:proofErr w:type="spellEnd"/>
      <w:r w:rsidRPr="0050347F">
        <w:rPr>
          <w:rFonts w:ascii="Arial Narrow" w:eastAsia="Calibri" w:hAnsi="Arial Narrow" w:cs="Calibri"/>
          <w:sz w:val="20"/>
          <w:szCs w:val="20"/>
        </w:rPr>
        <w:t xml:space="preserve">. Ne </w:t>
      </w:r>
      <w:proofErr w:type="spellStart"/>
      <w:r w:rsidRPr="0050347F">
        <w:rPr>
          <w:rFonts w:ascii="Arial Narrow" w:eastAsia="Calibri" w:hAnsi="Arial Narrow" w:cs="Calibri"/>
          <w:sz w:val="20"/>
          <w:szCs w:val="20"/>
        </w:rPr>
        <w:t>nuk</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kërkojmë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emrin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tuaj</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askush</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nuk</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jetë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gjendje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mësojë</w:t>
      </w:r>
      <w:proofErr w:type="spellEnd"/>
      <w:r w:rsidRPr="0050347F">
        <w:rPr>
          <w:rFonts w:ascii="Arial Narrow" w:eastAsia="Calibri" w:hAnsi="Arial Narrow" w:cs="Calibri"/>
          <w:sz w:val="20"/>
          <w:szCs w:val="20"/>
        </w:rPr>
        <w:t xml:space="preserve"> se </w:t>
      </w:r>
      <w:proofErr w:type="spellStart"/>
      <w:r w:rsidRPr="0050347F">
        <w:rPr>
          <w:rFonts w:ascii="Arial Narrow" w:eastAsia="Calibri" w:hAnsi="Arial Narrow" w:cs="Calibri"/>
          <w:sz w:val="20"/>
          <w:szCs w:val="20"/>
        </w:rPr>
        <w:t>si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jeni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përgjigjur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Përgjigjet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tuaja</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vendosen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së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bashku</w:t>
      </w:r>
      <w:proofErr w:type="spellEnd"/>
      <w:r w:rsidRPr="0050347F">
        <w:rPr>
          <w:rFonts w:ascii="Arial Narrow" w:eastAsia="Calibri" w:hAnsi="Arial Narrow" w:cs="Calibri"/>
          <w:sz w:val="20"/>
          <w:szCs w:val="20"/>
        </w:rPr>
        <w:t xml:space="preserve"> me </w:t>
      </w:r>
      <w:proofErr w:type="spellStart"/>
      <w:r w:rsidRPr="0050347F">
        <w:rPr>
          <w:rFonts w:ascii="Arial Narrow" w:eastAsia="Calibri" w:hAnsi="Arial Narrow" w:cs="Calibri"/>
          <w:sz w:val="20"/>
          <w:szCs w:val="20"/>
        </w:rPr>
        <w:t>përgjigjet</w:t>
      </w:r>
      <w:proofErr w:type="spellEnd"/>
      <w:r w:rsidRPr="0050347F">
        <w:rPr>
          <w:rFonts w:ascii="Arial Narrow" w:eastAsia="Calibri" w:hAnsi="Arial Narrow" w:cs="Calibri"/>
          <w:sz w:val="20"/>
          <w:szCs w:val="20"/>
        </w:rPr>
        <w:t xml:space="preserve"> 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paktën</w:t>
      </w:r>
      <w:proofErr w:type="spellEnd"/>
      <w:r w:rsidRPr="0050347F">
        <w:rPr>
          <w:rFonts w:ascii="Arial Narrow" w:eastAsia="Calibri" w:hAnsi="Arial Narrow" w:cs="Calibri"/>
          <w:sz w:val="20"/>
          <w:szCs w:val="20"/>
        </w:rPr>
        <w:t xml:space="preserve"> 1500 </w:t>
      </w:r>
      <w:proofErr w:type="spellStart"/>
      <w:r w:rsidRPr="0050347F">
        <w:rPr>
          <w:rFonts w:ascii="Arial Narrow" w:eastAsia="Calibri" w:hAnsi="Arial Narrow" w:cs="Calibri"/>
          <w:sz w:val="20"/>
          <w:szCs w:val="20"/>
        </w:rPr>
        <w:t>personave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tjerë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ne </w:t>
      </w:r>
      <w:proofErr w:type="spellStart"/>
      <w:r w:rsidRPr="0050347F">
        <w:rPr>
          <w:rFonts w:ascii="Arial Narrow" w:eastAsia="Calibri" w:hAnsi="Arial Narrow" w:cs="Calibri"/>
          <w:sz w:val="20"/>
          <w:szCs w:val="20"/>
        </w:rPr>
        <w:t>nuk</w:t>
      </w:r>
      <w:proofErr w:type="spellEnd"/>
      <w:r w:rsidRPr="0050347F">
        <w:rPr>
          <w:rFonts w:ascii="Arial Narrow" w:eastAsia="Calibri" w:hAnsi="Arial Narrow" w:cs="Calibri"/>
          <w:sz w:val="20"/>
          <w:szCs w:val="20"/>
        </w:rPr>
        <w:t xml:space="preserv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zbulojmë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kurrë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mendimin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tuaj</w:t>
      </w:r>
      <w:proofErr w:type="spellEnd"/>
      <w:r w:rsidRPr="0050347F">
        <w:rPr>
          <w:rFonts w:ascii="Arial Narrow" w:eastAsia="Calibri" w:hAnsi="Arial Narrow" w:cs="Calibri"/>
          <w:sz w:val="20"/>
          <w:szCs w:val="20"/>
        </w:rPr>
        <w:t xml:space="preserve"> individual. </w:t>
      </w:r>
      <w:proofErr w:type="spellStart"/>
      <w:r w:rsidRPr="0050347F">
        <w:rPr>
          <w:rFonts w:ascii="Arial Narrow" w:eastAsia="Calibri" w:hAnsi="Arial Narrow" w:cs="Calibri"/>
          <w:sz w:val="20"/>
          <w:szCs w:val="20"/>
        </w:rPr>
        <w:t>Përkundrazi</w:t>
      </w:r>
      <w:proofErr w:type="spellEnd"/>
      <w:r w:rsidRPr="0050347F">
        <w:rPr>
          <w:rFonts w:ascii="Arial Narrow" w:eastAsia="Calibri" w:hAnsi="Arial Narrow" w:cs="Calibri"/>
          <w:sz w:val="20"/>
          <w:szCs w:val="20"/>
        </w:rPr>
        <w:t xml:space="preserve">, ne do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flasim</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tendencat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modelet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kombëtare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Nuk</w:t>
      </w:r>
      <w:proofErr w:type="spellEnd"/>
      <w:r w:rsidRPr="0050347F">
        <w:rPr>
          <w:rFonts w:ascii="Arial Narrow" w:eastAsia="Calibri" w:hAnsi="Arial Narrow" w:cs="Calibri"/>
          <w:sz w:val="20"/>
          <w:szCs w:val="20"/>
        </w:rPr>
        <w:t xml:space="preserve"> ka </w:t>
      </w:r>
      <w:proofErr w:type="spellStart"/>
      <w:r w:rsidRPr="0050347F">
        <w:rPr>
          <w:rFonts w:ascii="Arial Narrow" w:eastAsia="Calibri" w:hAnsi="Arial Narrow" w:cs="Calibri"/>
          <w:sz w:val="20"/>
          <w:szCs w:val="20"/>
        </w:rPr>
        <w:t>përgjigje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sakta</w:t>
      </w:r>
      <w:proofErr w:type="spellEnd"/>
      <w:r w:rsidRPr="0050347F">
        <w:rPr>
          <w:rFonts w:ascii="Arial Narrow" w:eastAsia="Calibri" w:hAnsi="Arial Narrow" w:cs="Calibri"/>
          <w:sz w:val="20"/>
          <w:szCs w:val="20"/>
        </w:rPr>
        <w:t xml:space="preserve"> apo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gabuara</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kërkuesit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tanë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vlerësojnë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opinionet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tuaja</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duan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dinë</w:t>
      </w:r>
      <w:proofErr w:type="spellEnd"/>
      <w:r w:rsidRPr="0050347F">
        <w:rPr>
          <w:rFonts w:ascii="Arial Narrow" w:eastAsia="Calibri" w:hAnsi="Arial Narrow" w:cs="Calibri"/>
          <w:sz w:val="20"/>
          <w:szCs w:val="20"/>
        </w:rPr>
        <w:t xml:space="preserve"> se </w:t>
      </w:r>
      <w:proofErr w:type="spellStart"/>
      <w:r w:rsidRPr="0050347F">
        <w:rPr>
          <w:rFonts w:ascii="Arial Narrow" w:eastAsia="Calibri" w:hAnsi="Arial Narrow" w:cs="Calibri"/>
          <w:sz w:val="20"/>
          <w:szCs w:val="20"/>
        </w:rPr>
        <w:t>çfarë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mendoni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ndjeni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vërtet</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temën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që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diskutohet</w:t>
      </w:r>
      <w:proofErr w:type="spellEnd"/>
      <w:r w:rsidRPr="0050347F">
        <w:rPr>
          <w:rFonts w:ascii="Arial Narrow" w:eastAsia="Calibri" w:hAnsi="Arial Narrow" w:cs="Calibri"/>
          <w:sz w:val="20"/>
          <w:szCs w:val="20"/>
        </w:rPr>
        <w:t xml:space="preserve">. Ju </w:t>
      </w:r>
      <w:proofErr w:type="spellStart"/>
      <w:r w:rsidRPr="0050347F">
        <w:rPr>
          <w:rFonts w:ascii="Arial Narrow" w:eastAsia="Calibri" w:hAnsi="Arial Narrow" w:cs="Calibri"/>
          <w:sz w:val="20"/>
          <w:szCs w:val="20"/>
        </w:rPr>
        <w:t>mund</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të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lini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çdo</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pyetje</w:t>
      </w:r>
      <w:proofErr w:type="spellEnd"/>
      <w:r w:rsidRPr="0050347F">
        <w:rPr>
          <w:rFonts w:ascii="Arial Narrow" w:eastAsia="Calibri" w:hAnsi="Arial Narrow" w:cs="Calibri"/>
          <w:sz w:val="20"/>
          <w:szCs w:val="20"/>
        </w:rPr>
        <w:t xml:space="preserve"> pa </w:t>
      </w:r>
      <w:proofErr w:type="spellStart"/>
      <w:r w:rsidRPr="0050347F">
        <w:rPr>
          <w:rFonts w:ascii="Arial Narrow" w:eastAsia="Calibri" w:hAnsi="Arial Narrow" w:cs="Calibri"/>
          <w:sz w:val="20"/>
          <w:szCs w:val="20"/>
        </w:rPr>
        <w:t>përgjigje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dhe</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mund</w:t>
      </w:r>
      <w:proofErr w:type="spellEnd"/>
      <w:r w:rsidRPr="0050347F">
        <w:rPr>
          <w:rFonts w:ascii="Arial Narrow" w:eastAsia="Calibri" w:hAnsi="Arial Narrow" w:cs="Calibri"/>
          <w:sz w:val="20"/>
          <w:szCs w:val="20"/>
        </w:rPr>
        <w:t xml:space="preserve"> ta </w:t>
      </w:r>
      <w:proofErr w:type="spellStart"/>
      <w:r w:rsidRPr="0050347F">
        <w:rPr>
          <w:rFonts w:ascii="Arial Narrow" w:eastAsia="Calibri" w:hAnsi="Arial Narrow" w:cs="Calibri"/>
          <w:sz w:val="20"/>
          <w:szCs w:val="20"/>
        </w:rPr>
        <w:t>ndaloni</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intervistën</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çdo</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kohë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Nuk</w:t>
      </w:r>
      <w:proofErr w:type="spellEnd"/>
      <w:r w:rsidRPr="0050347F">
        <w:rPr>
          <w:rFonts w:ascii="Arial Narrow" w:eastAsia="Calibri" w:hAnsi="Arial Narrow" w:cs="Calibri"/>
          <w:sz w:val="20"/>
          <w:szCs w:val="20"/>
        </w:rPr>
        <w:t xml:space="preserve"> ka </w:t>
      </w:r>
      <w:proofErr w:type="spellStart"/>
      <w:r w:rsidRPr="0050347F">
        <w:rPr>
          <w:rFonts w:ascii="Arial Narrow" w:eastAsia="Calibri" w:hAnsi="Arial Narrow" w:cs="Calibri"/>
          <w:sz w:val="20"/>
          <w:szCs w:val="20"/>
        </w:rPr>
        <w:t>asnjë</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dënim</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për</w:t>
      </w:r>
      <w:proofErr w:type="spellEnd"/>
      <w:r w:rsidRPr="0050347F">
        <w:rPr>
          <w:rFonts w:ascii="Arial Narrow" w:eastAsia="Calibri" w:hAnsi="Arial Narrow" w:cs="Calibri"/>
          <w:sz w:val="20"/>
          <w:szCs w:val="20"/>
        </w:rPr>
        <w:t xml:space="preserve"> </w:t>
      </w:r>
      <w:proofErr w:type="spellStart"/>
      <w:r w:rsidRPr="0050347F">
        <w:rPr>
          <w:rFonts w:ascii="Arial Narrow" w:eastAsia="Calibri" w:hAnsi="Arial Narrow" w:cs="Calibri"/>
          <w:sz w:val="20"/>
          <w:szCs w:val="20"/>
        </w:rPr>
        <w:t>refuzimin</w:t>
      </w:r>
      <w:proofErr w:type="spellEnd"/>
      <w:r w:rsidRPr="0050347F">
        <w:rPr>
          <w:rFonts w:ascii="Arial Narrow" w:eastAsia="Calibri" w:hAnsi="Arial Narrow" w:cs="Calibri"/>
          <w:sz w:val="20"/>
          <w:szCs w:val="20"/>
        </w:rPr>
        <w:t xml:space="preserve"> e </w:t>
      </w:r>
      <w:proofErr w:type="spellStart"/>
      <w:r w:rsidRPr="0050347F">
        <w:rPr>
          <w:rFonts w:ascii="Arial Narrow" w:eastAsia="Calibri" w:hAnsi="Arial Narrow" w:cs="Calibri"/>
          <w:sz w:val="20"/>
          <w:szCs w:val="20"/>
        </w:rPr>
        <w:t>pjesëmarrjes</w:t>
      </w:r>
      <w:proofErr w:type="spellEnd"/>
      <w:r w:rsidRPr="0050347F">
        <w:rPr>
          <w:rFonts w:ascii="Arial Narrow" w:eastAsia="Calibri" w:hAnsi="Arial Narrow" w:cs="Calibri"/>
          <w:sz w:val="20"/>
          <w:szCs w:val="20"/>
        </w:rPr>
        <w:t>.</w:t>
      </w:r>
    </w:p>
    <w:p w14:paraId="2EC4FC4A" w14:textId="77777777" w:rsidR="006F367B" w:rsidRPr="00856D6E" w:rsidRDefault="006F367B" w:rsidP="006F367B">
      <w:pPr>
        <w:spacing w:after="0" w:line="240" w:lineRule="auto"/>
        <w:ind w:left="0" w:right="0"/>
        <w:rPr>
          <w:rFonts w:ascii="Arial Narrow" w:eastAsia="Calibri" w:hAnsi="Arial Narrow" w:cs="Calibri"/>
          <w:sz w:val="20"/>
          <w:szCs w:val="20"/>
        </w:rPr>
      </w:pPr>
    </w:p>
    <w:p w14:paraId="560F6B1D" w14:textId="77777777" w:rsidR="006F367B" w:rsidRPr="00856D6E" w:rsidRDefault="006F367B" w:rsidP="006F367B">
      <w:pPr>
        <w:spacing w:after="0" w:line="240" w:lineRule="auto"/>
        <w:ind w:left="0" w:right="0"/>
        <w:rPr>
          <w:rFonts w:ascii="Arial Narrow" w:eastAsia="Calibri" w:hAnsi="Arial Narrow" w:cs="Calibri"/>
          <w:sz w:val="20"/>
          <w:szCs w:val="20"/>
        </w:rPr>
      </w:pPr>
      <w:r>
        <w:rPr>
          <w:rFonts w:ascii="Arial Narrow" w:eastAsia="Calibri" w:hAnsi="Arial Narrow" w:cs="Calibri"/>
          <w:sz w:val="20"/>
          <w:szCs w:val="20"/>
        </w:rPr>
        <w:t xml:space="preserve">A </w:t>
      </w:r>
      <w:proofErr w:type="spellStart"/>
      <w:r>
        <w:rPr>
          <w:rFonts w:ascii="Arial Narrow" w:eastAsia="Calibri" w:hAnsi="Arial Narrow" w:cs="Calibri"/>
          <w:sz w:val="20"/>
          <w:szCs w:val="20"/>
        </w:rPr>
        <w:t>dëshironi</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të</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merrni</w:t>
      </w:r>
      <w:proofErr w:type="spellEnd"/>
      <w:r>
        <w:rPr>
          <w:rFonts w:ascii="Arial Narrow" w:eastAsia="Calibri" w:hAnsi="Arial Narrow" w:cs="Calibri"/>
          <w:sz w:val="20"/>
          <w:szCs w:val="20"/>
        </w:rPr>
        <w:t xml:space="preserve"> </w:t>
      </w:r>
      <w:proofErr w:type="spellStart"/>
      <w:r>
        <w:rPr>
          <w:rFonts w:ascii="Arial Narrow" w:eastAsia="Calibri" w:hAnsi="Arial Narrow" w:cs="Calibri"/>
          <w:sz w:val="20"/>
          <w:szCs w:val="20"/>
        </w:rPr>
        <w:t>pjesë</w:t>
      </w:r>
      <w:proofErr w:type="spellEnd"/>
      <w:r w:rsidRPr="00856D6E">
        <w:rPr>
          <w:rFonts w:ascii="Arial Narrow" w:eastAsia="Calibri" w:hAnsi="Arial Narrow" w:cs="Calibri"/>
          <w:sz w:val="20"/>
          <w:szCs w:val="20"/>
        </w:rPr>
        <w:t>? ___</w:t>
      </w:r>
      <w:r>
        <w:rPr>
          <w:rFonts w:ascii="Arial Narrow" w:eastAsia="Calibri" w:hAnsi="Arial Narrow" w:cs="Calibri"/>
          <w:sz w:val="20"/>
          <w:szCs w:val="20"/>
        </w:rPr>
        <w:t>Po</w:t>
      </w:r>
      <w:r w:rsidRPr="00856D6E">
        <w:rPr>
          <w:rFonts w:ascii="Arial Narrow" w:eastAsia="Calibri" w:hAnsi="Arial Narrow" w:cs="Calibri"/>
          <w:sz w:val="20"/>
          <w:szCs w:val="20"/>
        </w:rPr>
        <w:t xml:space="preserve"> ___ </w:t>
      </w:r>
      <w:r>
        <w:rPr>
          <w:rFonts w:ascii="Arial Narrow" w:eastAsia="Calibri" w:hAnsi="Arial Narrow" w:cs="Calibri"/>
          <w:sz w:val="20"/>
          <w:szCs w:val="20"/>
        </w:rPr>
        <w:t>J</w:t>
      </w:r>
      <w:r w:rsidRPr="00856D6E">
        <w:rPr>
          <w:rFonts w:ascii="Arial Narrow" w:eastAsia="Calibri" w:hAnsi="Arial Narrow" w:cs="Calibri"/>
          <w:sz w:val="20"/>
          <w:szCs w:val="20"/>
        </w:rPr>
        <w:t xml:space="preserve">o </w:t>
      </w:r>
    </w:p>
    <w:p w14:paraId="288D1546" w14:textId="77777777" w:rsidR="006F367B" w:rsidRDefault="006F367B" w:rsidP="006F367B">
      <w:pPr>
        <w:spacing w:after="0" w:line="240" w:lineRule="auto"/>
        <w:ind w:left="0" w:right="0"/>
        <w:rPr>
          <w:rFonts w:ascii="Arial Narrow" w:eastAsia="Calibri" w:hAnsi="Arial Narrow" w:cs="Calibri"/>
          <w:sz w:val="20"/>
          <w:szCs w:val="20"/>
        </w:rPr>
      </w:pPr>
    </w:p>
    <w:p w14:paraId="4775DAD2" w14:textId="77777777" w:rsidR="006F367B" w:rsidRPr="00856D6E" w:rsidRDefault="006F367B" w:rsidP="006F367B">
      <w:pPr>
        <w:spacing w:after="0" w:line="240" w:lineRule="auto"/>
        <w:ind w:left="0" w:right="0"/>
        <w:rPr>
          <w:rFonts w:ascii="Arial Narrow" w:eastAsia="Calibri" w:hAnsi="Arial Narrow" w:cs="Calibri"/>
          <w:sz w:val="20"/>
          <w:szCs w:val="20"/>
        </w:rPr>
      </w:pPr>
    </w:p>
    <w:p w14:paraId="0F589391" w14:textId="77777777" w:rsidR="006F367B" w:rsidRDefault="006F367B" w:rsidP="006F367B">
      <w:pPr>
        <w:spacing w:after="0" w:line="240" w:lineRule="auto"/>
        <w:ind w:left="-450" w:right="0"/>
        <w:rPr>
          <w:rFonts w:ascii="Arial Narrow" w:hAnsi="Arial Narrow" w:cstheme="minorHAnsi"/>
          <w:b/>
          <w:szCs w:val="20"/>
        </w:rPr>
      </w:pPr>
    </w:p>
    <w:p w14:paraId="5421DD05" w14:textId="77777777" w:rsidR="006F367B" w:rsidRDefault="006F367B" w:rsidP="006F367B">
      <w:pPr>
        <w:spacing w:after="0" w:line="240" w:lineRule="auto"/>
        <w:ind w:left="-450" w:right="0"/>
        <w:rPr>
          <w:rFonts w:ascii="Arial Narrow" w:hAnsi="Arial Narrow" w:cstheme="minorHAnsi"/>
          <w:b/>
          <w:szCs w:val="20"/>
        </w:rPr>
      </w:pPr>
    </w:p>
    <w:p w14:paraId="3228DD43" w14:textId="77777777" w:rsidR="006F367B" w:rsidRDefault="006F367B" w:rsidP="006F367B">
      <w:pPr>
        <w:spacing w:after="0" w:line="240" w:lineRule="auto"/>
        <w:ind w:left="-450" w:right="0"/>
        <w:rPr>
          <w:rFonts w:ascii="Arial Narrow" w:hAnsi="Arial Narrow" w:cstheme="minorHAnsi"/>
          <w:b/>
          <w:szCs w:val="20"/>
        </w:rPr>
      </w:pPr>
    </w:p>
    <w:p w14:paraId="64BD2203" w14:textId="77777777" w:rsidR="006F367B" w:rsidRDefault="006F367B" w:rsidP="006F367B">
      <w:pPr>
        <w:spacing w:after="0" w:line="240" w:lineRule="auto"/>
        <w:ind w:left="-450" w:right="0"/>
        <w:rPr>
          <w:rFonts w:ascii="Arial Narrow" w:hAnsi="Arial Narrow" w:cstheme="minorHAnsi"/>
          <w:b/>
          <w:szCs w:val="20"/>
        </w:rPr>
      </w:pPr>
    </w:p>
    <w:p w14:paraId="46CEC2A7" w14:textId="77777777" w:rsidR="006F367B" w:rsidRDefault="006F367B" w:rsidP="006F367B">
      <w:pPr>
        <w:spacing w:after="0" w:line="240" w:lineRule="auto"/>
        <w:ind w:left="-450" w:right="0"/>
        <w:rPr>
          <w:rFonts w:ascii="Arial Narrow" w:hAnsi="Arial Narrow" w:cstheme="minorHAnsi"/>
          <w:b/>
          <w:szCs w:val="20"/>
        </w:rPr>
      </w:pPr>
    </w:p>
    <w:p w14:paraId="050E5A49" w14:textId="77777777" w:rsidR="006F367B" w:rsidRDefault="006F367B" w:rsidP="006F367B">
      <w:pPr>
        <w:spacing w:after="0" w:line="240" w:lineRule="auto"/>
        <w:ind w:left="-450" w:right="0"/>
        <w:rPr>
          <w:rFonts w:ascii="Arial Narrow" w:hAnsi="Arial Narrow" w:cstheme="minorHAnsi"/>
          <w:b/>
          <w:szCs w:val="20"/>
        </w:rPr>
      </w:pPr>
    </w:p>
    <w:p w14:paraId="12AA5F4A" w14:textId="77777777" w:rsidR="006F367B" w:rsidRDefault="006F367B" w:rsidP="006F367B">
      <w:pPr>
        <w:spacing w:after="0" w:line="240" w:lineRule="auto"/>
        <w:ind w:left="-450" w:right="0"/>
        <w:rPr>
          <w:rFonts w:ascii="Arial Narrow" w:hAnsi="Arial Narrow" w:cstheme="minorHAnsi"/>
          <w:b/>
          <w:szCs w:val="20"/>
        </w:rPr>
      </w:pPr>
    </w:p>
    <w:p w14:paraId="2D165946" w14:textId="77777777" w:rsidR="006F367B" w:rsidRDefault="006F367B" w:rsidP="006F367B">
      <w:pPr>
        <w:spacing w:after="0" w:line="240" w:lineRule="auto"/>
        <w:ind w:left="-450" w:right="0"/>
        <w:rPr>
          <w:rFonts w:ascii="Arial Narrow" w:hAnsi="Arial Narrow" w:cstheme="minorHAnsi"/>
          <w:b/>
          <w:szCs w:val="20"/>
        </w:rPr>
      </w:pPr>
    </w:p>
    <w:p w14:paraId="4D6B9F88" w14:textId="77777777" w:rsidR="006F367B" w:rsidRDefault="006F367B" w:rsidP="006F367B">
      <w:pPr>
        <w:spacing w:after="0" w:line="240" w:lineRule="auto"/>
        <w:ind w:left="-450" w:right="0"/>
        <w:rPr>
          <w:rFonts w:ascii="Arial Narrow" w:hAnsi="Arial Narrow" w:cstheme="minorHAnsi"/>
          <w:b/>
          <w:szCs w:val="20"/>
        </w:rPr>
      </w:pPr>
    </w:p>
    <w:p w14:paraId="34D3FABA" w14:textId="77777777" w:rsidR="006F367B" w:rsidRDefault="006F367B" w:rsidP="006F367B">
      <w:pPr>
        <w:spacing w:after="0" w:line="240" w:lineRule="auto"/>
        <w:ind w:left="-450" w:right="0"/>
        <w:rPr>
          <w:rFonts w:ascii="Arial Narrow" w:hAnsi="Arial Narrow" w:cstheme="minorHAnsi"/>
          <w:b/>
          <w:szCs w:val="20"/>
        </w:rPr>
      </w:pPr>
      <w:proofErr w:type="spellStart"/>
      <w:r>
        <w:rPr>
          <w:rFonts w:ascii="Arial Narrow" w:hAnsi="Arial Narrow" w:cstheme="minorHAnsi"/>
          <w:b/>
          <w:szCs w:val="20"/>
        </w:rPr>
        <w:t>Anketuesi</w:t>
      </w:r>
      <w:proofErr w:type="spellEnd"/>
      <w:r w:rsidRPr="00033124">
        <w:rPr>
          <w:rFonts w:ascii="Arial Narrow" w:hAnsi="Arial Narrow" w:cstheme="minorHAnsi"/>
          <w:b/>
          <w:szCs w:val="20"/>
        </w:rPr>
        <w:t xml:space="preserve">: </w:t>
      </w:r>
    </w:p>
    <w:p w14:paraId="43466EA3" w14:textId="77777777" w:rsidR="006F367B" w:rsidRPr="00033124" w:rsidRDefault="006F367B" w:rsidP="006F367B">
      <w:pPr>
        <w:pStyle w:val="ListParagraph"/>
        <w:numPr>
          <w:ilvl w:val="0"/>
          <w:numId w:val="14"/>
        </w:numPr>
        <w:spacing w:after="0" w:line="240" w:lineRule="auto"/>
        <w:ind w:right="0"/>
        <w:rPr>
          <w:rFonts w:ascii="Arial Narrow" w:hAnsi="Arial Narrow" w:cstheme="minorHAnsi"/>
          <w:b/>
          <w:sz w:val="20"/>
          <w:szCs w:val="20"/>
        </w:rPr>
      </w:pPr>
      <w:proofErr w:type="spellStart"/>
      <w:r>
        <w:rPr>
          <w:rFonts w:ascii="Arial Narrow" w:hAnsi="Arial Narrow" w:cstheme="minorHAnsi"/>
          <w:b/>
          <w:szCs w:val="20"/>
        </w:rPr>
        <w:t>Nëse</w:t>
      </w:r>
      <w:proofErr w:type="spellEnd"/>
      <w:r>
        <w:rPr>
          <w:rFonts w:ascii="Arial Narrow" w:hAnsi="Arial Narrow" w:cstheme="minorHAnsi"/>
          <w:b/>
          <w:szCs w:val="20"/>
        </w:rPr>
        <w:t xml:space="preserve"> jo, </w:t>
      </w:r>
      <w:proofErr w:type="spellStart"/>
      <w:r>
        <w:rPr>
          <w:rFonts w:ascii="Arial Narrow" w:hAnsi="Arial Narrow" w:cstheme="minorHAnsi"/>
          <w:b/>
          <w:szCs w:val="20"/>
        </w:rPr>
        <w:t>ju</w:t>
      </w:r>
      <w:proofErr w:type="spellEnd"/>
      <w:r>
        <w:rPr>
          <w:rFonts w:ascii="Arial Narrow" w:hAnsi="Arial Narrow" w:cstheme="minorHAnsi"/>
          <w:b/>
          <w:szCs w:val="20"/>
        </w:rPr>
        <w:t xml:space="preserve"> </w:t>
      </w:r>
      <w:proofErr w:type="spellStart"/>
      <w:r>
        <w:rPr>
          <w:rFonts w:ascii="Arial Narrow" w:hAnsi="Arial Narrow" w:cstheme="minorHAnsi"/>
          <w:b/>
          <w:szCs w:val="20"/>
        </w:rPr>
        <w:t>lutem</w:t>
      </w:r>
      <w:proofErr w:type="spellEnd"/>
      <w:r>
        <w:rPr>
          <w:rFonts w:ascii="Arial Narrow" w:hAnsi="Arial Narrow" w:cstheme="minorHAnsi"/>
          <w:b/>
          <w:szCs w:val="20"/>
        </w:rPr>
        <w:t xml:space="preserve"> </w:t>
      </w:r>
      <w:proofErr w:type="spellStart"/>
      <w:r>
        <w:rPr>
          <w:rFonts w:ascii="Arial Narrow" w:hAnsi="Arial Narrow" w:cstheme="minorHAnsi"/>
          <w:b/>
          <w:szCs w:val="20"/>
        </w:rPr>
        <w:t>plotësoni</w:t>
      </w:r>
      <w:proofErr w:type="spellEnd"/>
      <w:r>
        <w:rPr>
          <w:rFonts w:ascii="Arial Narrow" w:hAnsi="Arial Narrow" w:cstheme="minorHAnsi"/>
          <w:b/>
          <w:szCs w:val="20"/>
        </w:rPr>
        <w:t xml:space="preserve"> </w:t>
      </w:r>
      <w:proofErr w:type="spellStart"/>
      <w:r>
        <w:rPr>
          <w:rFonts w:ascii="Arial Narrow" w:hAnsi="Arial Narrow" w:cstheme="minorHAnsi"/>
          <w:b/>
          <w:szCs w:val="20"/>
        </w:rPr>
        <w:t>në</w:t>
      </w:r>
      <w:proofErr w:type="spellEnd"/>
      <w:r>
        <w:rPr>
          <w:rFonts w:ascii="Arial Narrow" w:hAnsi="Arial Narrow" w:cstheme="minorHAnsi"/>
          <w:b/>
          <w:szCs w:val="20"/>
        </w:rPr>
        <w:t xml:space="preserve"> </w:t>
      </w:r>
      <w:proofErr w:type="spellStart"/>
      <w:r>
        <w:rPr>
          <w:rFonts w:ascii="Arial Narrow" w:hAnsi="Arial Narrow" w:cstheme="minorHAnsi"/>
          <w:b/>
          <w:szCs w:val="20"/>
        </w:rPr>
        <w:t>Tabelën</w:t>
      </w:r>
      <w:proofErr w:type="spellEnd"/>
      <w:r>
        <w:rPr>
          <w:rFonts w:ascii="Arial Narrow" w:hAnsi="Arial Narrow" w:cstheme="minorHAnsi"/>
          <w:b/>
          <w:szCs w:val="20"/>
        </w:rPr>
        <w:t xml:space="preserve"> e </w:t>
      </w:r>
      <w:proofErr w:type="spellStart"/>
      <w:r>
        <w:rPr>
          <w:rFonts w:ascii="Arial Narrow" w:hAnsi="Arial Narrow" w:cstheme="minorHAnsi"/>
          <w:b/>
          <w:szCs w:val="20"/>
        </w:rPr>
        <w:t>Incidenteve</w:t>
      </w:r>
      <w:proofErr w:type="spellEnd"/>
      <w:r>
        <w:rPr>
          <w:rFonts w:ascii="Arial Narrow" w:hAnsi="Arial Narrow" w:cstheme="minorHAnsi"/>
          <w:b/>
          <w:szCs w:val="20"/>
        </w:rPr>
        <w:t xml:space="preserve"> </w:t>
      </w:r>
      <w:proofErr w:type="spellStart"/>
      <w:r>
        <w:rPr>
          <w:rFonts w:ascii="Arial Narrow" w:hAnsi="Arial Narrow" w:cstheme="minorHAnsi"/>
          <w:b/>
          <w:szCs w:val="20"/>
        </w:rPr>
        <w:t>të</w:t>
      </w:r>
      <w:proofErr w:type="spellEnd"/>
      <w:r>
        <w:rPr>
          <w:rFonts w:ascii="Arial Narrow" w:hAnsi="Arial Narrow" w:cstheme="minorHAnsi"/>
          <w:b/>
          <w:szCs w:val="20"/>
        </w:rPr>
        <w:t xml:space="preserve"> </w:t>
      </w:r>
      <w:proofErr w:type="spellStart"/>
      <w:r>
        <w:rPr>
          <w:rFonts w:ascii="Arial Narrow" w:hAnsi="Arial Narrow" w:cstheme="minorHAnsi"/>
          <w:b/>
          <w:szCs w:val="20"/>
        </w:rPr>
        <w:t>përfshirë</w:t>
      </w:r>
      <w:proofErr w:type="spellEnd"/>
      <w:r>
        <w:rPr>
          <w:rFonts w:ascii="Arial Narrow" w:hAnsi="Arial Narrow" w:cstheme="minorHAnsi"/>
          <w:b/>
          <w:szCs w:val="20"/>
        </w:rPr>
        <w:t xml:space="preserve"> </w:t>
      </w:r>
      <w:proofErr w:type="spellStart"/>
      <w:r>
        <w:rPr>
          <w:rFonts w:ascii="Arial Narrow" w:hAnsi="Arial Narrow" w:cstheme="minorHAnsi"/>
          <w:b/>
          <w:szCs w:val="20"/>
        </w:rPr>
        <w:t>në</w:t>
      </w:r>
      <w:proofErr w:type="spellEnd"/>
      <w:r>
        <w:rPr>
          <w:rFonts w:ascii="Arial Narrow" w:hAnsi="Arial Narrow" w:cstheme="minorHAnsi"/>
          <w:b/>
          <w:szCs w:val="20"/>
        </w:rPr>
        <w:t xml:space="preserve"> </w:t>
      </w:r>
      <w:proofErr w:type="spellStart"/>
      <w:r>
        <w:rPr>
          <w:rFonts w:ascii="Arial Narrow" w:hAnsi="Arial Narrow" w:cstheme="minorHAnsi"/>
          <w:b/>
          <w:szCs w:val="20"/>
        </w:rPr>
        <w:t>Materialet</w:t>
      </w:r>
      <w:proofErr w:type="spellEnd"/>
      <w:r>
        <w:rPr>
          <w:rFonts w:ascii="Arial Narrow" w:hAnsi="Arial Narrow" w:cstheme="minorHAnsi"/>
          <w:b/>
          <w:szCs w:val="20"/>
        </w:rPr>
        <w:t xml:space="preserve"> </w:t>
      </w:r>
      <w:proofErr w:type="spellStart"/>
      <w:r>
        <w:rPr>
          <w:rFonts w:ascii="Arial Narrow" w:hAnsi="Arial Narrow" w:cstheme="minorHAnsi"/>
          <w:b/>
          <w:szCs w:val="20"/>
        </w:rPr>
        <w:t>Shtesë</w:t>
      </w:r>
      <w:proofErr w:type="spellEnd"/>
      <w:r>
        <w:rPr>
          <w:rFonts w:ascii="Arial Narrow" w:hAnsi="Arial Narrow" w:cstheme="minorHAnsi"/>
          <w:b/>
          <w:szCs w:val="20"/>
        </w:rPr>
        <w:t xml:space="preserve"> </w:t>
      </w:r>
      <w:proofErr w:type="spellStart"/>
      <w:r>
        <w:rPr>
          <w:rFonts w:ascii="Arial Narrow" w:hAnsi="Arial Narrow" w:cstheme="minorHAnsi"/>
          <w:b/>
          <w:szCs w:val="20"/>
        </w:rPr>
        <w:t>të</w:t>
      </w:r>
      <w:proofErr w:type="spellEnd"/>
      <w:r>
        <w:rPr>
          <w:rFonts w:ascii="Arial Narrow" w:hAnsi="Arial Narrow" w:cstheme="minorHAnsi"/>
          <w:b/>
          <w:szCs w:val="20"/>
        </w:rPr>
        <w:t xml:space="preserve"> </w:t>
      </w:r>
      <w:proofErr w:type="spellStart"/>
      <w:r>
        <w:rPr>
          <w:rFonts w:ascii="Arial Narrow" w:hAnsi="Arial Narrow" w:cstheme="minorHAnsi"/>
          <w:b/>
          <w:szCs w:val="20"/>
        </w:rPr>
        <w:t>Anketimit</w:t>
      </w:r>
      <w:proofErr w:type="spellEnd"/>
      <w:r w:rsidRPr="00033124">
        <w:rPr>
          <w:rFonts w:ascii="Arial Narrow" w:hAnsi="Arial Narrow" w:cstheme="minorHAnsi"/>
          <w:b/>
          <w:szCs w:val="20"/>
        </w:rPr>
        <w:t xml:space="preserve">. </w:t>
      </w:r>
    </w:p>
    <w:p w14:paraId="000F3E7B" w14:textId="77777777" w:rsidR="006F367B" w:rsidRPr="00033124" w:rsidRDefault="006F367B" w:rsidP="006F367B">
      <w:pPr>
        <w:pStyle w:val="ListParagraph"/>
        <w:numPr>
          <w:ilvl w:val="0"/>
          <w:numId w:val="14"/>
        </w:numPr>
        <w:spacing w:after="0" w:line="240" w:lineRule="auto"/>
        <w:ind w:right="0"/>
        <w:rPr>
          <w:rFonts w:ascii="Arial Narrow" w:hAnsi="Arial Narrow" w:cstheme="minorHAnsi"/>
          <w:b/>
          <w:szCs w:val="20"/>
        </w:rPr>
      </w:pPr>
      <w:proofErr w:type="spellStart"/>
      <w:r>
        <w:rPr>
          <w:rFonts w:ascii="Arial Narrow" w:hAnsi="Arial Narrow" w:cstheme="minorHAnsi"/>
          <w:b/>
          <w:szCs w:val="20"/>
        </w:rPr>
        <w:t>Nëse</w:t>
      </w:r>
      <w:proofErr w:type="spellEnd"/>
      <w:r>
        <w:rPr>
          <w:rFonts w:ascii="Arial Narrow" w:hAnsi="Arial Narrow" w:cstheme="minorHAnsi"/>
          <w:b/>
          <w:szCs w:val="20"/>
        </w:rPr>
        <w:t xml:space="preserve"> po, </w:t>
      </w:r>
      <w:proofErr w:type="spellStart"/>
      <w:r>
        <w:rPr>
          <w:rFonts w:ascii="Arial Narrow" w:hAnsi="Arial Narrow" w:cstheme="minorHAnsi"/>
          <w:b/>
          <w:szCs w:val="20"/>
        </w:rPr>
        <w:t>ju</w:t>
      </w:r>
      <w:proofErr w:type="spellEnd"/>
      <w:r>
        <w:rPr>
          <w:rFonts w:ascii="Arial Narrow" w:hAnsi="Arial Narrow" w:cstheme="minorHAnsi"/>
          <w:b/>
          <w:szCs w:val="20"/>
        </w:rPr>
        <w:t xml:space="preserve"> </w:t>
      </w:r>
      <w:proofErr w:type="spellStart"/>
      <w:r>
        <w:rPr>
          <w:rFonts w:ascii="Arial Narrow" w:hAnsi="Arial Narrow" w:cstheme="minorHAnsi"/>
          <w:b/>
          <w:szCs w:val="20"/>
        </w:rPr>
        <w:t>lutem</w:t>
      </w:r>
      <w:proofErr w:type="spellEnd"/>
      <w:r>
        <w:rPr>
          <w:rFonts w:ascii="Arial Narrow" w:hAnsi="Arial Narrow" w:cstheme="minorHAnsi"/>
          <w:b/>
          <w:szCs w:val="20"/>
        </w:rPr>
        <w:t xml:space="preserve"> </w:t>
      </w:r>
      <w:proofErr w:type="spellStart"/>
      <w:r>
        <w:rPr>
          <w:rFonts w:ascii="Arial Narrow" w:hAnsi="Arial Narrow" w:cstheme="minorHAnsi"/>
          <w:b/>
          <w:szCs w:val="20"/>
        </w:rPr>
        <w:t>vazhdoni</w:t>
      </w:r>
      <w:proofErr w:type="spellEnd"/>
      <w:r>
        <w:rPr>
          <w:rFonts w:ascii="Arial Narrow" w:hAnsi="Arial Narrow" w:cstheme="minorHAnsi"/>
          <w:b/>
          <w:szCs w:val="20"/>
        </w:rPr>
        <w:t xml:space="preserve"> </w:t>
      </w:r>
      <w:proofErr w:type="spellStart"/>
      <w:r>
        <w:rPr>
          <w:rFonts w:ascii="Arial Narrow" w:hAnsi="Arial Narrow" w:cstheme="minorHAnsi"/>
          <w:b/>
          <w:szCs w:val="20"/>
        </w:rPr>
        <w:t>mëposhtë</w:t>
      </w:r>
      <w:proofErr w:type="spellEnd"/>
      <w:r>
        <w:rPr>
          <w:rFonts w:ascii="Arial Narrow" w:hAnsi="Arial Narrow" w:cstheme="minorHAnsi"/>
          <w:b/>
          <w:szCs w:val="20"/>
        </w:rPr>
        <w:t>.</w:t>
      </w:r>
    </w:p>
    <w:p w14:paraId="63DCB14C" w14:textId="77777777" w:rsidR="006F367B" w:rsidRPr="00033124" w:rsidRDefault="006F367B" w:rsidP="006F367B">
      <w:pPr>
        <w:spacing w:after="0" w:line="240" w:lineRule="auto"/>
        <w:ind w:left="0" w:right="0"/>
        <w:rPr>
          <w:rFonts w:ascii="Arial Narrow" w:hAnsi="Arial Narrow" w:cstheme="minorHAnsi"/>
          <w:b/>
          <w:sz w:val="20"/>
          <w:szCs w:val="20"/>
        </w:rPr>
      </w:pPr>
    </w:p>
    <w:p w14:paraId="248AAECB" w14:textId="77777777" w:rsidR="006F367B" w:rsidRDefault="006F367B" w:rsidP="006F367B">
      <w:pPr>
        <w:spacing w:after="0" w:line="240" w:lineRule="auto"/>
        <w:ind w:left="0" w:right="0"/>
        <w:rPr>
          <w:rFonts w:ascii="Arial Narrow" w:hAnsi="Arial Narrow" w:cstheme="minorHAnsi"/>
          <w:sz w:val="20"/>
          <w:szCs w:val="20"/>
        </w:rPr>
      </w:pPr>
      <w:r>
        <w:rPr>
          <w:rFonts w:ascii="Arial Narrow" w:hAnsi="Arial Narrow" w:cstheme="minorHAnsi"/>
          <w:b/>
          <w:sz w:val="20"/>
          <w:szCs w:val="20"/>
        </w:rPr>
        <w:t xml:space="preserve">LEXO: </w:t>
      </w:r>
      <w:r w:rsidRPr="008C4751">
        <w:rPr>
          <w:rFonts w:ascii="Arial Narrow" w:hAnsi="Arial Narrow" w:cstheme="minorHAnsi"/>
          <w:sz w:val="20"/>
          <w:szCs w:val="20"/>
        </w:rPr>
        <w:t xml:space="preserve">Para se </w:t>
      </w:r>
      <w:proofErr w:type="spellStart"/>
      <w:r w:rsidRPr="008C4751">
        <w:rPr>
          <w:rFonts w:ascii="Arial Narrow" w:hAnsi="Arial Narrow" w:cstheme="minorHAnsi"/>
          <w:sz w:val="20"/>
          <w:szCs w:val="20"/>
        </w:rPr>
        <w:t>të</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vazhdoni</w:t>
      </w:r>
      <w:proofErr w:type="spellEnd"/>
      <w:r w:rsidRPr="008C4751">
        <w:rPr>
          <w:rFonts w:ascii="Arial Narrow" w:hAnsi="Arial Narrow" w:cstheme="minorHAnsi"/>
          <w:sz w:val="20"/>
          <w:szCs w:val="20"/>
        </w:rPr>
        <w:t xml:space="preserve">, do </w:t>
      </w:r>
      <w:proofErr w:type="spellStart"/>
      <w:r w:rsidRPr="008C4751">
        <w:rPr>
          <w:rFonts w:ascii="Arial Narrow" w:hAnsi="Arial Narrow" w:cstheme="minorHAnsi"/>
          <w:sz w:val="20"/>
          <w:szCs w:val="20"/>
        </w:rPr>
        <w:t>të</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dëshiroja</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t’ju</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pyes</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disa</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pyetje</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demografike</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Kjo</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na</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ndihmon</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që</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të</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sigurohemi</w:t>
      </w:r>
      <w:proofErr w:type="spellEnd"/>
      <w:r w:rsidRPr="008C4751">
        <w:rPr>
          <w:rFonts w:ascii="Arial Narrow" w:hAnsi="Arial Narrow" w:cstheme="minorHAnsi"/>
          <w:sz w:val="20"/>
          <w:szCs w:val="20"/>
        </w:rPr>
        <w:t xml:space="preserve"> se </w:t>
      </w:r>
      <w:proofErr w:type="spellStart"/>
      <w:r w:rsidRPr="008C4751">
        <w:rPr>
          <w:rFonts w:ascii="Arial Narrow" w:hAnsi="Arial Narrow" w:cstheme="minorHAnsi"/>
          <w:sz w:val="20"/>
          <w:szCs w:val="20"/>
        </w:rPr>
        <w:t>mostra</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është</w:t>
      </w:r>
      <w:proofErr w:type="spellEnd"/>
      <w:r w:rsidRPr="008C4751">
        <w:rPr>
          <w:rFonts w:ascii="Arial Narrow" w:hAnsi="Arial Narrow" w:cstheme="minorHAnsi"/>
          <w:sz w:val="20"/>
          <w:szCs w:val="20"/>
        </w:rPr>
        <w:t xml:space="preserve"> </w:t>
      </w:r>
      <w:proofErr w:type="spellStart"/>
      <w:r w:rsidRPr="008C4751">
        <w:rPr>
          <w:rFonts w:ascii="Arial Narrow" w:hAnsi="Arial Narrow" w:cstheme="minorHAnsi"/>
          <w:sz w:val="20"/>
          <w:szCs w:val="20"/>
        </w:rPr>
        <w:t>reprezentative</w:t>
      </w:r>
      <w:proofErr w:type="spellEnd"/>
      <w:r>
        <w:rPr>
          <w:rFonts w:ascii="Arial Narrow" w:hAnsi="Arial Narrow" w:cstheme="minorHAnsi"/>
          <w:sz w:val="20"/>
          <w:szCs w:val="20"/>
        </w:rPr>
        <w:t>.</w:t>
      </w:r>
    </w:p>
    <w:p w14:paraId="77605E5C" w14:textId="77777777" w:rsidR="006F367B" w:rsidRDefault="006F367B" w:rsidP="006F367B">
      <w:pPr>
        <w:spacing w:after="0" w:line="240" w:lineRule="auto"/>
        <w:ind w:left="0" w:right="0"/>
        <w:rPr>
          <w:rFonts w:ascii="Arial Narrow" w:hAnsi="Arial Narrow" w:cstheme="minorHAnsi"/>
          <w:sz w:val="20"/>
          <w:szCs w:val="20"/>
        </w:rPr>
      </w:pPr>
    </w:p>
    <w:tbl>
      <w:tblPr>
        <w:tblStyle w:val="TableGrid"/>
        <w:tblW w:w="10080" w:type="dxa"/>
        <w:tblInd w:w="-252" w:type="dxa"/>
        <w:tblLook w:val="04A0" w:firstRow="1" w:lastRow="0" w:firstColumn="1" w:lastColumn="0" w:noHBand="0" w:noVBand="1"/>
      </w:tblPr>
      <w:tblGrid>
        <w:gridCol w:w="1447"/>
        <w:gridCol w:w="5483"/>
        <w:gridCol w:w="3150"/>
      </w:tblGrid>
      <w:tr w:rsidR="00113680" w:rsidRPr="003A32B2" w14:paraId="50871170" w14:textId="77777777" w:rsidTr="00113680">
        <w:tc>
          <w:tcPr>
            <w:tcW w:w="1447" w:type="dxa"/>
          </w:tcPr>
          <w:p w14:paraId="4710ED9A" w14:textId="703E6249" w:rsidR="00113680" w:rsidRPr="009F3B44" w:rsidRDefault="00113680" w:rsidP="00113680">
            <w:pPr>
              <w:ind w:left="0" w:right="0"/>
              <w:rPr>
                <w:rFonts w:ascii="Arial Narrow" w:hAnsi="Arial Narrow" w:cstheme="minorHAnsi"/>
                <w:b/>
                <w:sz w:val="20"/>
                <w:szCs w:val="20"/>
              </w:rPr>
            </w:pPr>
            <w:r w:rsidRPr="009F3B44">
              <w:rPr>
                <w:rFonts w:ascii="Arial Narrow" w:hAnsi="Arial Narrow" w:cstheme="minorHAnsi"/>
                <w:b/>
                <w:sz w:val="20"/>
                <w:szCs w:val="20"/>
                <w:lang w:val="mk-MK"/>
              </w:rPr>
              <w:t>Gend</w:t>
            </w:r>
          </w:p>
        </w:tc>
        <w:tc>
          <w:tcPr>
            <w:tcW w:w="5483" w:type="dxa"/>
          </w:tcPr>
          <w:p w14:paraId="6F780249" w14:textId="77777777" w:rsidR="00113680" w:rsidRPr="009F3B44" w:rsidRDefault="00113680" w:rsidP="00113680">
            <w:pPr>
              <w:ind w:left="0" w:right="0"/>
              <w:rPr>
                <w:rFonts w:ascii="Arial Narrow" w:hAnsi="Arial Narrow" w:cstheme="minorHAnsi"/>
                <w:b/>
                <w:sz w:val="20"/>
                <w:szCs w:val="20"/>
                <w:u w:val="single"/>
              </w:rPr>
            </w:pPr>
            <w:proofErr w:type="spellStart"/>
            <w:r w:rsidRPr="009F3B44">
              <w:rPr>
                <w:rFonts w:ascii="Arial Narrow" w:hAnsi="Arial Narrow" w:cstheme="minorHAnsi"/>
                <w:sz w:val="20"/>
                <w:szCs w:val="20"/>
              </w:rPr>
              <w:t>Cila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është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gjinia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juaj</w:t>
            </w:r>
            <w:proofErr w:type="spellEnd"/>
            <w:r w:rsidRPr="009F3B44">
              <w:rPr>
                <w:rFonts w:ascii="Arial Narrow" w:hAnsi="Arial Narrow" w:cstheme="minorHAnsi"/>
                <w:sz w:val="20"/>
                <w:szCs w:val="20"/>
              </w:rPr>
              <w:t>?</w:t>
            </w:r>
          </w:p>
        </w:tc>
        <w:tc>
          <w:tcPr>
            <w:tcW w:w="3150" w:type="dxa"/>
          </w:tcPr>
          <w:p w14:paraId="69FCA673" w14:textId="77777777" w:rsidR="00113680" w:rsidRPr="009F3B44" w:rsidRDefault="00113680" w:rsidP="00113680">
            <w:pPr>
              <w:ind w:left="0" w:right="0"/>
              <w:rPr>
                <w:rFonts w:ascii="Arial Narrow" w:hAnsi="Arial Narrow" w:cstheme="minorHAnsi"/>
                <w:sz w:val="20"/>
                <w:szCs w:val="20"/>
              </w:rPr>
            </w:pPr>
            <w:proofErr w:type="spellStart"/>
            <w:r w:rsidRPr="009F3B44">
              <w:rPr>
                <w:rFonts w:ascii="Arial Narrow" w:hAnsi="Arial Narrow" w:cstheme="minorHAnsi"/>
                <w:sz w:val="20"/>
                <w:szCs w:val="20"/>
              </w:rPr>
              <w:t>Mashkull</w:t>
            </w:r>
            <w:proofErr w:type="spellEnd"/>
            <w:r w:rsidRPr="009F3B44">
              <w:rPr>
                <w:rFonts w:ascii="Arial Narrow" w:hAnsi="Arial Narrow" w:cstheme="minorHAnsi"/>
                <w:sz w:val="20"/>
                <w:szCs w:val="20"/>
                <w:u w:val="dotted"/>
              </w:rPr>
              <w:tab/>
            </w:r>
            <w:r w:rsidRPr="009F3B44">
              <w:rPr>
                <w:rFonts w:ascii="Arial Narrow" w:hAnsi="Arial Narrow" w:cstheme="minorHAnsi"/>
                <w:sz w:val="20"/>
                <w:szCs w:val="20"/>
                <w:u w:val="dotted"/>
              </w:rPr>
              <w:tab/>
            </w:r>
            <w:r w:rsidRPr="009F3B44">
              <w:rPr>
                <w:rFonts w:ascii="Arial Narrow" w:hAnsi="Arial Narrow" w:cstheme="minorHAnsi"/>
                <w:sz w:val="20"/>
                <w:szCs w:val="20"/>
                <w:u w:val="dotted"/>
              </w:rPr>
              <w:tab/>
            </w:r>
            <w:r w:rsidRPr="009F3B44">
              <w:rPr>
                <w:rFonts w:ascii="Arial Narrow" w:hAnsi="Arial Narrow" w:cstheme="minorHAnsi"/>
                <w:sz w:val="20"/>
                <w:szCs w:val="20"/>
              </w:rPr>
              <w:t>1</w:t>
            </w:r>
          </w:p>
          <w:p w14:paraId="1C8A7467" w14:textId="77777777" w:rsidR="00113680" w:rsidRPr="009F3B44" w:rsidRDefault="00113680" w:rsidP="00113680">
            <w:pPr>
              <w:ind w:left="0" w:right="0"/>
              <w:rPr>
                <w:rFonts w:ascii="Arial Narrow" w:hAnsi="Arial Narrow" w:cstheme="minorHAnsi"/>
                <w:sz w:val="20"/>
                <w:szCs w:val="20"/>
              </w:rPr>
            </w:pPr>
            <w:proofErr w:type="spellStart"/>
            <w:r w:rsidRPr="009F3B44">
              <w:rPr>
                <w:rFonts w:ascii="Arial Narrow" w:hAnsi="Arial Narrow" w:cstheme="minorHAnsi"/>
                <w:sz w:val="20"/>
                <w:szCs w:val="20"/>
              </w:rPr>
              <w:t>Femër</w:t>
            </w:r>
            <w:proofErr w:type="spellEnd"/>
            <w:r w:rsidRPr="009F3B44">
              <w:rPr>
                <w:rFonts w:ascii="Arial Narrow" w:hAnsi="Arial Narrow" w:cstheme="minorHAnsi"/>
                <w:sz w:val="20"/>
                <w:szCs w:val="20"/>
                <w:u w:val="dotted"/>
              </w:rPr>
              <w:tab/>
            </w:r>
            <w:r w:rsidRPr="009F3B44">
              <w:rPr>
                <w:rFonts w:ascii="Arial Narrow" w:hAnsi="Arial Narrow" w:cstheme="minorHAnsi"/>
                <w:sz w:val="20"/>
                <w:szCs w:val="20"/>
                <w:u w:val="dotted"/>
              </w:rPr>
              <w:tab/>
            </w:r>
            <w:r w:rsidRPr="009F3B44">
              <w:rPr>
                <w:rFonts w:ascii="Arial Narrow" w:hAnsi="Arial Narrow" w:cstheme="minorHAnsi"/>
                <w:sz w:val="20"/>
                <w:szCs w:val="20"/>
                <w:u w:val="dotted"/>
              </w:rPr>
              <w:tab/>
            </w:r>
            <w:r w:rsidRPr="009F3B44">
              <w:rPr>
                <w:rFonts w:ascii="Arial Narrow" w:hAnsi="Arial Narrow" w:cstheme="minorHAnsi"/>
                <w:sz w:val="20"/>
                <w:szCs w:val="20"/>
              </w:rPr>
              <w:t>2</w:t>
            </w:r>
          </w:p>
          <w:p w14:paraId="06A0591B" w14:textId="77777777" w:rsidR="00113680" w:rsidRPr="009F3B44" w:rsidRDefault="00113680" w:rsidP="00113680">
            <w:pPr>
              <w:ind w:left="0" w:right="0"/>
              <w:rPr>
                <w:rFonts w:ascii="Arial Narrow" w:hAnsi="Arial Narrow" w:cstheme="minorHAnsi"/>
                <w:b/>
                <w:sz w:val="20"/>
                <w:szCs w:val="20"/>
                <w:u w:val="single"/>
              </w:rPr>
            </w:pPr>
          </w:p>
        </w:tc>
      </w:tr>
      <w:tr w:rsidR="00113680" w:rsidRPr="00071FB0" w14:paraId="4185456C" w14:textId="77777777" w:rsidTr="00113680">
        <w:tc>
          <w:tcPr>
            <w:tcW w:w="1447" w:type="dxa"/>
          </w:tcPr>
          <w:p w14:paraId="68B4CB1B" w14:textId="2DB4CE5C" w:rsidR="00113680" w:rsidRPr="009F3B44" w:rsidRDefault="00113680" w:rsidP="00113680">
            <w:pPr>
              <w:ind w:left="0"/>
              <w:rPr>
                <w:rFonts w:ascii="Arial Narrow" w:hAnsi="Arial Narrow"/>
                <w:b/>
                <w:sz w:val="20"/>
                <w:szCs w:val="20"/>
              </w:rPr>
            </w:pPr>
            <w:r w:rsidRPr="009F3B44">
              <w:rPr>
                <w:rFonts w:ascii="Arial Narrow" w:hAnsi="Arial Narrow" w:cstheme="minorHAnsi"/>
                <w:b/>
                <w:sz w:val="20"/>
                <w:szCs w:val="20"/>
                <w:lang w:val="mk-MK"/>
              </w:rPr>
              <w:t>Age</w:t>
            </w:r>
          </w:p>
        </w:tc>
        <w:tc>
          <w:tcPr>
            <w:tcW w:w="5483" w:type="dxa"/>
          </w:tcPr>
          <w:p w14:paraId="7AE0A757" w14:textId="77777777" w:rsidR="00113680" w:rsidRPr="009F3B44" w:rsidRDefault="00113680" w:rsidP="00113680">
            <w:pPr>
              <w:ind w:left="0" w:right="0"/>
              <w:rPr>
                <w:rFonts w:ascii="Arial Narrow" w:hAnsi="Arial Narrow" w:cstheme="minorHAnsi"/>
                <w:sz w:val="20"/>
                <w:szCs w:val="20"/>
              </w:rPr>
            </w:pPr>
            <w:proofErr w:type="spellStart"/>
            <w:r w:rsidRPr="009F3B44">
              <w:rPr>
                <w:rFonts w:ascii="Arial Narrow" w:hAnsi="Arial Narrow" w:cstheme="minorHAnsi"/>
                <w:sz w:val="20"/>
                <w:szCs w:val="20"/>
              </w:rPr>
              <w:t>Mosha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juaj</w:t>
            </w:r>
            <w:proofErr w:type="spellEnd"/>
            <w:r w:rsidRPr="009F3B44">
              <w:rPr>
                <w:rFonts w:ascii="Arial Narrow" w:hAnsi="Arial Narrow" w:cstheme="minorHAnsi"/>
                <w:sz w:val="20"/>
                <w:szCs w:val="20"/>
              </w:rPr>
              <w:t xml:space="preserve">? </w:t>
            </w:r>
          </w:p>
        </w:tc>
        <w:tc>
          <w:tcPr>
            <w:tcW w:w="3150" w:type="dxa"/>
          </w:tcPr>
          <w:p w14:paraId="1780C153" w14:textId="7EB6B9C2" w:rsidR="00113680" w:rsidRPr="009F3B44" w:rsidRDefault="00113680" w:rsidP="00113680">
            <w:pPr>
              <w:ind w:left="0"/>
              <w:rPr>
                <w:rFonts w:ascii="Arial Narrow" w:hAnsi="Arial Narrow"/>
                <w:b/>
                <w:sz w:val="20"/>
                <w:szCs w:val="20"/>
                <w:u w:val="single"/>
              </w:rPr>
            </w:pPr>
            <w:proofErr w:type="spellStart"/>
            <w:r w:rsidRPr="009F3B44">
              <w:rPr>
                <w:rFonts w:ascii="Arial Narrow" w:hAnsi="Arial Narrow" w:cstheme="minorHAnsi"/>
                <w:sz w:val="20"/>
                <w:szCs w:val="20"/>
              </w:rPr>
              <w:t>Përgjigje</w:t>
            </w:r>
            <w:proofErr w:type="spellEnd"/>
            <w:r w:rsidRPr="009F3B44">
              <w:rPr>
                <w:rFonts w:ascii="Arial Narrow" w:hAnsi="Arial Narrow" w:cstheme="minorHAnsi"/>
                <w:sz w:val="20"/>
                <w:szCs w:val="20"/>
              </w:rPr>
              <w:t xml:space="preserve"> e </w:t>
            </w:r>
            <w:proofErr w:type="spellStart"/>
            <w:r w:rsidRPr="009F3B44">
              <w:rPr>
                <w:rFonts w:ascii="Arial Narrow" w:hAnsi="Arial Narrow" w:cstheme="minorHAnsi"/>
                <w:sz w:val="20"/>
                <w:szCs w:val="20"/>
              </w:rPr>
              <w:t>hapur</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Numerik</w:t>
            </w:r>
            <w:proofErr w:type="spellEnd"/>
            <w:r w:rsidRPr="009F3B44">
              <w:rPr>
                <w:rFonts w:ascii="Arial Narrow" w:hAnsi="Arial Narrow" w:cstheme="minorHAnsi"/>
                <w:sz w:val="20"/>
                <w:szCs w:val="20"/>
              </w:rPr>
              <w:t>]</w:t>
            </w:r>
          </w:p>
        </w:tc>
      </w:tr>
      <w:tr w:rsidR="00113680" w:rsidRPr="00D4549C" w14:paraId="7C11E043" w14:textId="77777777" w:rsidTr="00113680">
        <w:tc>
          <w:tcPr>
            <w:tcW w:w="1447" w:type="dxa"/>
          </w:tcPr>
          <w:p w14:paraId="30C529E2" w14:textId="4384663D" w:rsidR="00113680" w:rsidRPr="009F3B44" w:rsidRDefault="00113680" w:rsidP="00113680">
            <w:pPr>
              <w:autoSpaceDE w:val="0"/>
              <w:autoSpaceDN w:val="0"/>
              <w:adjustRightInd w:val="0"/>
              <w:ind w:left="0"/>
              <w:rPr>
                <w:rFonts w:ascii="Arial Narrow" w:hAnsi="Arial Narrow" w:cstheme="minorHAnsi"/>
                <w:b/>
                <w:sz w:val="20"/>
                <w:szCs w:val="20"/>
              </w:rPr>
            </w:pPr>
            <w:r w:rsidRPr="009F3B44">
              <w:rPr>
                <w:rFonts w:ascii="Arial Narrow" w:hAnsi="Arial Narrow" w:cstheme="minorHAnsi"/>
                <w:b/>
                <w:sz w:val="20"/>
                <w:szCs w:val="20"/>
                <w:lang w:val="mk-MK"/>
              </w:rPr>
              <w:t>Income</w:t>
            </w:r>
          </w:p>
        </w:tc>
        <w:tc>
          <w:tcPr>
            <w:tcW w:w="5483" w:type="dxa"/>
          </w:tcPr>
          <w:p w14:paraId="16E4A14A" w14:textId="6E05B0C0" w:rsidR="00113680" w:rsidRPr="009F3B44" w:rsidRDefault="006141DA" w:rsidP="00113680">
            <w:pPr>
              <w:autoSpaceDE w:val="0"/>
              <w:autoSpaceDN w:val="0"/>
              <w:adjustRightInd w:val="0"/>
              <w:ind w:left="0"/>
              <w:rPr>
                <w:rFonts w:ascii="Arial Narrow" w:hAnsi="Arial Narrow" w:cstheme="minorHAnsi"/>
                <w:sz w:val="20"/>
                <w:szCs w:val="20"/>
              </w:rPr>
            </w:pPr>
            <w:r w:rsidRPr="009F3B44">
              <w:rPr>
                <w:rFonts w:ascii="Arial Narrow" w:hAnsi="Arial Narrow" w:cstheme="minorHAnsi"/>
                <w:sz w:val="20"/>
                <w:szCs w:val="20"/>
              </w:rPr>
              <w:t xml:space="preserve">Ju </w:t>
            </w:r>
            <w:proofErr w:type="spellStart"/>
            <w:r w:rsidRPr="009F3B44">
              <w:rPr>
                <w:rFonts w:ascii="Arial Narrow" w:hAnsi="Arial Narrow" w:cstheme="minorHAnsi"/>
                <w:sz w:val="20"/>
                <w:szCs w:val="20"/>
              </w:rPr>
              <w:t>lutem</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më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tregoni</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kllapën</w:t>
            </w:r>
            <w:proofErr w:type="spellEnd"/>
            <w:r w:rsidRPr="009F3B44">
              <w:rPr>
                <w:rFonts w:ascii="Arial Narrow" w:hAnsi="Arial Narrow" w:cstheme="minorHAnsi"/>
                <w:sz w:val="20"/>
                <w:szCs w:val="20"/>
              </w:rPr>
              <w:t xml:space="preserve"> e </w:t>
            </w:r>
            <w:proofErr w:type="spellStart"/>
            <w:r w:rsidRPr="009F3B44">
              <w:rPr>
                <w:rFonts w:ascii="Arial Narrow" w:hAnsi="Arial Narrow" w:cstheme="minorHAnsi"/>
                <w:sz w:val="20"/>
                <w:szCs w:val="20"/>
              </w:rPr>
              <w:t>cila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më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së</w:t>
            </w:r>
            <w:proofErr w:type="spellEnd"/>
            <w:r w:rsidRPr="009F3B44">
              <w:rPr>
                <w:rFonts w:ascii="Arial Narrow" w:hAnsi="Arial Narrow" w:cstheme="minorHAnsi"/>
                <w:sz w:val="20"/>
                <w:szCs w:val="20"/>
              </w:rPr>
              <w:t xml:space="preserve"> miri </w:t>
            </w:r>
            <w:proofErr w:type="spellStart"/>
            <w:r w:rsidRPr="009F3B44">
              <w:rPr>
                <w:rFonts w:ascii="Arial Narrow" w:hAnsi="Arial Narrow" w:cstheme="minorHAnsi"/>
                <w:sz w:val="20"/>
                <w:szCs w:val="20"/>
              </w:rPr>
              <w:t>përfaqëson</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ardhurat</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mujore</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totale</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amvisërisë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tuj</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nga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të</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gjitha</w:t>
            </w:r>
            <w:proofErr w:type="spellEnd"/>
            <w:r w:rsidRPr="009F3B44">
              <w:rPr>
                <w:rFonts w:ascii="Arial Narrow" w:hAnsi="Arial Narrow" w:cstheme="minorHAnsi"/>
                <w:sz w:val="20"/>
                <w:szCs w:val="20"/>
              </w:rPr>
              <w:t xml:space="preserve"> </w:t>
            </w:r>
            <w:proofErr w:type="spellStart"/>
            <w:r w:rsidRPr="009F3B44">
              <w:rPr>
                <w:rFonts w:ascii="Arial Narrow" w:hAnsi="Arial Narrow" w:cstheme="minorHAnsi"/>
                <w:sz w:val="20"/>
                <w:szCs w:val="20"/>
              </w:rPr>
              <w:t>burimet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Kjo</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duhet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përfshijë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pagat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dhe</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mëditjet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ardhurat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neto</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nga</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bizneset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pensionet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dividentët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remitancat</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qiratë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dhe</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çdo</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ardhur</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tjetër</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parash</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marrë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nga</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të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gjithë</w:t>
            </w:r>
            <w:proofErr w:type="spellEnd"/>
            <w:r w:rsidR="00113680" w:rsidRPr="009F3B44">
              <w:rPr>
                <w:rFonts w:ascii="Arial Narrow" w:hAnsi="Arial Narrow" w:cstheme="minorHAnsi"/>
                <w:sz w:val="20"/>
                <w:szCs w:val="20"/>
              </w:rPr>
              <w:t xml:space="preserve"> </w:t>
            </w:r>
            <w:proofErr w:type="spellStart"/>
            <w:r w:rsidR="00113680" w:rsidRPr="009F3B44">
              <w:rPr>
                <w:rFonts w:ascii="Arial Narrow" w:hAnsi="Arial Narrow" w:cstheme="minorHAnsi"/>
                <w:sz w:val="20"/>
                <w:szCs w:val="20"/>
              </w:rPr>
              <w:t>anëtarët</w:t>
            </w:r>
            <w:proofErr w:type="spellEnd"/>
            <w:r w:rsidR="00113680" w:rsidRPr="009F3B44">
              <w:rPr>
                <w:rFonts w:ascii="Arial Narrow" w:hAnsi="Arial Narrow" w:cstheme="minorHAnsi"/>
                <w:sz w:val="20"/>
                <w:szCs w:val="20"/>
              </w:rPr>
              <w:t xml:space="preserve"> e </w:t>
            </w:r>
            <w:proofErr w:type="spellStart"/>
            <w:r w:rsidR="00113680" w:rsidRPr="009F3B44">
              <w:rPr>
                <w:rFonts w:ascii="Arial Narrow" w:hAnsi="Arial Narrow" w:cstheme="minorHAnsi"/>
                <w:sz w:val="20"/>
                <w:szCs w:val="20"/>
              </w:rPr>
              <w:t>amvisërisë</w:t>
            </w:r>
            <w:proofErr w:type="spellEnd"/>
            <w:r w:rsidR="00113680" w:rsidRPr="009F3B44">
              <w:rPr>
                <w:rFonts w:ascii="Arial Narrow" w:hAnsi="Arial Narrow" w:cstheme="minorHAnsi"/>
                <w:sz w:val="20"/>
                <w:szCs w:val="20"/>
              </w:rPr>
              <w:t>.</w:t>
            </w:r>
          </w:p>
          <w:p w14:paraId="5C0C53B8" w14:textId="77777777" w:rsidR="00113680" w:rsidRPr="009F3B44" w:rsidRDefault="00113680" w:rsidP="00113680">
            <w:pPr>
              <w:autoSpaceDE w:val="0"/>
              <w:autoSpaceDN w:val="0"/>
              <w:adjustRightInd w:val="0"/>
              <w:ind w:left="0"/>
              <w:rPr>
                <w:rFonts w:ascii="Arial Narrow" w:hAnsi="Arial Narrow" w:cstheme="minorHAnsi"/>
                <w:b/>
                <w:sz w:val="20"/>
                <w:szCs w:val="20"/>
              </w:rPr>
            </w:pPr>
            <w:r w:rsidRPr="009F3B44">
              <w:rPr>
                <w:rFonts w:ascii="Arial Narrow" w:hAnsi="Arial Narrow" w:cstheme="minorHAnsi"/>
                <w:b/>
                <w:sz w:val="20"/>
                <w:szCs w:val="20"/>
              </w:rPr>
              <w:t xml:space="preserve">(Ju </w:t>
            </w:r>
            <w:proofErr w:type="spellStart"/>
            <w:r w:rsidRPr="009F3B44">
              <w:rPr>
                <w:rFonts w:ascii="Arial Narrow" w:hAnsi="Arial Narrow" w:cstheme="minorHAnsi"/>
                <w:b/>
                <w:sz w:val="20"/>
                <w:szCs w:val="20"/>
              </w:rPr>
              <w:t>lutem</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referohuni</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Materialit</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Shtesl</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të</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Anketimit</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për</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udhëzime</w:t>
            </w:r>
            <w:proofErr w:type="spellEnd"/>
            <w:r w:rsidRPr="009F3B44">
              <w:rPr>
                <w:rFonts w:ascii="Arial Narrow" w:hAnsi="Arial Narrow" w:cstheme="minorHAnsi"/>
                <w:b/>
                <w:sz w:val="20"/>
                <w:szCs w:val="20"/>
              </w:rPr>
              <w:t xml:space="preserve"> se sit ë </w:t>
            </w:r>
            <w:proofErr w:type="spellStart"/>
            <w:r w:rsidRPr="009F3B44">
              <w:rPr>
                <w:rFonts w:ascii="Arial Narrow" w:hAnsi="Arial Narrow" w:cstheme="minorHAnsi"/>
                <w:b/>
                <w:sz w:val="20"/>
                <w:szCs w:val="20"/>
              </w:rPr>
              <w:t>konstruktoni</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këto</w:t>
            </w:r>
            <w:proofErr w:type="spellEnd"/>
            <w:r w:rsidRPr="009F3B44">
              <w:rPr>
                <w:rFonts w:ascii="Arial Narrow" w:hAnsi="Arial Narrow" w:cstheme="minorHAnsi"/>
                <w:b/>
                <w:sz w:val="20"/>
                <w:szCs w:val="20"/>
              </w:rPr>
              <w:t xml:space="preserve"> </w:t>
            </w:r>
            <w:proofErr w:type="spellStart"/>
            <w:r w:rsidRPr="009F3B44">
              <w:rPr>
                <w:rFonts w:ascii="Arial Narrow" w:hAnsi="Arial Narrow" w:cstheme="minorHAnsi"/>
                <w:b/>
                <w:sz w:val="20"/>
                <w:szCs w:val="20"/>
              </w:rPr>
              <w:t>variabla</w:t>
            </w:r>
            <w:proofErr w:type="spellEnd"/>
            <w:r w:rsidRPr="009F3B44">
              <w:rPr>
                <w:rFonts w:ascii="Arial Narrow" w:hAnsi="Arial Narrow" w:cstheme="minorHAnsi"/>
                <w:b/>
                <w:sz w:val="20"/>
                <w:szCs w:val="20"/>
              </w:rPr>
              <w:t>.)</w:t>
            </w:r>
          </w:p>
        </w:tc>
        <w:tc>
          <w:tcPr>
            <w:tcW w:w="3150" w:type="dxa"/>
          </w:tcPr>
          <w:p w14:paraId="1A630811" w14:textId="6694DD40" w:rsidR="006141DA" w:rsidRPr="009F3B44" w:rsidRDefault="006141DA" w:rsidP="006141DA">
            <w:pPr>
              <w:autoSpaceDE w:val="0"/>
              <w:autoSpaceDN w:val="0"/>
              <w:adjustRightInd w:val="0"/>
              <w:ind w:left="0"/>
              <w:rPr>
                <w:rFonts w:ascii="Arial Narrow" w:hAnsi="Arial Narrow" w:cstheme="minorHAnsi"/>
                <w:sz w:val="20"/>
                <w:szCs w:val="20"/>
                <w:lang w:val="de-DE"/>
              </w:rPr>
            </w:pPr>
            <w:r w:rsidRPr="009F3B44">
              <w:rPr>
                <w:rFonts w:ascii="Arial Narrow" w:hAnsi="Arial Narrow" w:cstheme="minorHAnsi"/>
                <w:sz w:val="20"/>
                <w:szCs w:val="20"/>
                <w:lang w:val="de-DE"/>
              </w:rPr>
              <w:t>Më pak se 10.200 denarë</w:t>
            </w:r>
            <w:r w:rsidR="009F3B44" w:rsidRPr="00A34FD7">
              <w:rPr>
                <w:rFonts w:ascii="Arial Narrow" w:hAnsi="Arial Narrow" w:cstheme="minorHAnsi"/>
                <w:sz w:val="20"/>
                <w:szCs w:val="20"/>
                <w:u w:val="dotted"/>
                <w:lang w:val="de-DE"/>
              </w:rPr>
              <w:tab/>
            </w:r>
            <w:r w:rsidR="009F3B44" w:rsidRPr="00A34FD7">
              <w:rPr>
                <w:rFonts w:ascii="Arial Narrow" w:hAnsi="Arial Narrow" w:cstheme="minorHAnsi"/>
                <w:sz w:val="20"/>
                <w:szCs w:val="20"/>
                <w:u w:val="dotted"/>
                <w:lang w:val="de-DE"/>
              </w:rPr>
              <w:tab/>
            </w:r>
            <w:r w:rsidRPr="009F3B44">
              <w:rPr>
                <w:rFonts w:ascii="Arial Narrow" w:hAnsi="Arial Narrow" w:cstheme="minorHAnsi"/>
                <w:sz w:val="20"/>
                <w:szCs w:val="20"/>
                <w:lang w:val="de-DE"/>
              </w:rPr>
              <w:t>1</w:t>
            </w:r>
          </w:p>
          <w:p w14:paraId="64392268" w14:textId="00A47845" w:rsidR="006141DA" w:rsidRPr="009F3B44" w:rsidRDefault="006141DA" w:rsidP="006141DA">
            <w:pPr>
              <w:autoSpaceDE w:val="0"/>
              <w:autoSpaceDN w:val="0"/>
              <w:adjustRightInd w:val="0"/>
              <w:ind w:left="0"/>
              <w:rPr>
                <w:rFonts w:ascii="Arial Narrow" w:hAnsi="Arial Narrow" w:cstheme="minorHAnsi"/>
                <w:sz w:val="20"/>
                <w:szCs w:val="20"/>
                <w:lang w:val="de-DE"/>
              </w:rPr>
            </w:pPr>
            <w:r w:rsidRPr="009F3B44">
              <w:rPr>
                <w:rFonts w:ascii="Arial Narrow" w:hAnsi="Arial Narrow" w:cstheme="minorHAnsi"/>
                <w:sz w:val="20"/>
                <w:szCs w:val="20"/>
                <w:lang w:val="de-DE"/>
              </w:rPr>
              <w:t xml:space="preserve">Nga 10.200 deri </w:t>
            </w:r>
            <w:r w:rsidRPr="009F3B44">
              <w:rPr>
                <w:rFonts w:ascii="Arial Narrow" w:hAnsi="Arial Narrow"/>
                <w:sz w:val="20"/>
                <w:szCs w:val="20"/>
                <w:lang w:val="mk-MK"/>
              </w:rPr>
              <w:t xml:space="preserve">15.200 </w:t>
            </w:r>
            <w:r w:rsidRPr="009F3B44">
              <w:rPr>
                <w:rFonts w:ascii="Arial Narrow" w:hAnsi="Arial Narrow" w:cstheme="minorHAnsi"/>
                <w:sz w:val="20"/>
                <w:szCs w:val="20"/>
                <w:lang w:val="de-DE"/>
              </w:rPr>
              <w:t>denarë</w:t>
            </w:r>
            <w:r w:rsidR="009F3B44" w:rsidRPr="00A34FD7">
              <w:rPr>
                <w:rFonts w:ascii="Arial Narrow" w:hAnsi="Arial Narrow" w:cstheme="minorHAnsi"/>
                <w:sz w:val="20"/>
                <w:szCs w:val="20"/>
                <w:u w:val="dotted"/>
                <w:lang w:val="de-DE"/>
              </w:rPr>
              <w:tab/>
            </w:r>
            <w:r w:rsidRPr="009F3B44">
              <w:rPr>
                <w:rFonts w:ascii="Arial Narrow" w:hAnsi="Arial Narrow" w:cstheme="minorHAnsi"/>
                <w:sz w:val="20"/>
                <w:szCs w:val="20"/>
                <w:lang w:val="de-DE"/>
              </w:rPr>
              <w:t>2</w:t>
            </w:r>
          </w:p>
          <w:p w14:paraId="7EE9CC64" w14:textId="52BF4B4A" w:rsidR="006141DA" w:rsidRPr="009F3B44" w:rsidRDefault="006141DA" w:rsidP="006141DA">
            <w:pPr>
              <w:autoSpaceDE w:val="0"/>
              <w:autoSpaceDN w:val="0"/>
              <w:adjustRightInd w:val="0"/>
              <w:ind w:left="0"/>
              <w:rPr>
                <w:rFonts w:ascii="Arial Narrow" w:hAnsi="Arial Narrow" w:cstheme="minorHAnsi"/>
                <w:sz w:val="20"/>
                <w:szCs w:val="20"/>
                <w:lang w:val="de-DE"/>
              </w:rPr>
            </w:pPr>
            <w:r w:rsidRPr="009F3B44">
              <w:rPr>
                <w:rFonts w:ascii="Arial Narrow" w:hAnsi="Arial Narrow" w:cstheme="minorHAnsi"/>
                <w:sz w:val="20"/>
                <w:szCs w:val="20"/>
                <w:lang w:val="de-DE"/>
              </w:rPr>
              <w:t xml:space="preserve">Nga </w:t>
            </w:r>
            <w:r w:rsidRPr="009F3B44">
              <w:rPr>
                <w:rFonts w:ascii="Arial Narrow" w:hAnsi="Arial Narrow"/>
                <w:sz w:val="20"/>
                <w:szCs w:val="20"/>
                <w:lang w:val="mk-MK"/>
              </w:rPr>
              <w:t>15.20</w:t>
            </w:r>
            <w:r w:rsidRPr="009F3B44">
              <w:rPr>
                <w:rFonts w:ascii="Arial Narrow" w:hAnsi="Arial Narrow"/>
                <w:sz w:val="20"/>
                <w:szCs w:val="20"/>
                <w:lang w:val="de-DE"/>
              </w:rPr>
              <w:t xml:space="preserve">1 </w:t>
            </w:r>
            <w:r w:rsidRPr="009F3B44">
              <w:rPr>
                <w:rFonts w:ascii="Arial Narrow" w:hAnsi="Arial Narrow" w:cstheme="minorHAnsi"/>
                <w:sz w:val="20"/>
                <w:szCs w:val="20"/>
                <w:lang w:val="de-DE"/>
              </w:rPr>
              <w:t xml:space="preserve">deri </w:t>
            </w:r>
            <w:r w:rsidRPr="009F3B44">
              <w:rPr>
                <w:rFonts w:ascii="Arial Narrow" w:hAnsi="Arial Narrow"/>
                <w:sz w:val="20"/>
                <w:szCs w:val="20"/>
                <w:lang w:val="fr-FR"/>
              </w:rPr>
              <w:t xml:space="preserve">21.000 </w:t>
            </w:r>
            <w:r w:rsidRPr="009F3B44">
              <w:rPr>
                <w:rFonts w:ascii="Arial Narrow" w:hAnsi="Arial Narrow" w:cstheme="minorHAnsi"/>
                <w:sz w:val="20"/>
                <w:szCs w:val="20"/>
                <w:lang w:val="de-DE"/>
              </w:rPr>
              <w:t>denarë</w:t>
            </w:r>
            <w:r w:rsidR="009F3B44" w:rsidRPr="00A34FD7">
              <w:rPr>
                <w:rFonts w:ascii="Arial Narrow" w:hAnsi="Arial Narrow" w:cstheme="minorHAnsi"/>
                <w:sz w:val="20"/>
                <w:szCs w:val="20"/>
                <w:u w:val="dotted"/>
                <w:lang w:val="de-DE"/>
              </w:rPr>
              <w:tab/>
            </w:r>
            <w:r w:rsidRPr="009F3B44">
              <w:rPr>
                <w:rFonts w:ascii="Arial Narrow" w:hAnsi="Arial Narrow" w:cstheme="minorHAnsi"/>
                <w:sz w:val="20"/>
                <w:szCs w:val="20"/>
                <w:lang w:val="de-DE"/>
              </w:rPr>
              <w:t>3</w:t>
            </w:r>
          </w:p>
          <w:p w14:paraId="6A5305A5" w14:textId="19ED54BE" w:rsidR="006141DA" w:rsidRDefault="006141DA" w:rsidP="006141DA">
            <w:pPr>
              <w:autoSpaceDE w:val="0"/>
              <w:autoSpaceDN w:val="0"/>
              <w:adjustRightInd w:val="0"/>
              <w:ind w:left="0"/>
              <w:rPr>
                <w:rFonts w:ascii="Arial Narrow" w:hAnsi="Arial Narrow" w:cstheme="minorHAnsi"/>
                <w:sz w:val="20"/>
                <w:szCs w:val="20"/>
                <w:lang w:val="de-DE"/>
              </w:rPr>
            </w:pPr>
            <w:r w:rsidRPr="009F3B44">
              <w:rPr>
                <w:rFonts w:ascii="Arial Narrow" w:hAnsi="Arial Narrow" w:cstheme="minorHAnsi"/>
                <w:sz w:val="20"/>
                <w:szCs w:val="20"/>
                <w:lang w:val="de-DE"/>
              </w:rPr>
              <w:t xml:space="preserve">Nga </w:t>
            </w:r>
            <w:r w:rsidRPr="009F3B44">
              <w:rPr>
                <w:rFonts w:ascii="Arial Narrow" w:hAnsi="Arial Narrow"/>
                <w:sz w:val="20"/>
                <w:szCs w:val="20"/>
                <w:lang w:val="fr-FR"/>
              </w:rPr>
              <w:t>21.001</w:t>
            </w:r>
            <w:r w:rsidRPr="009F3B44">
              <w:rPr>
                <w:rFonts w:ascii="Arial Narrow" w:hAnsi="Arial Narrow" w:cstheme="minorHAnsi"/>
                <w:sz w:val="20"/>
                <w:szCs w:val="20"/>
                <w:lang w:val="de-DE"/>
              </w:rPr>
              <w:t xml:space="preserve"> deri </w:t>
            </w:r>
            <w:r w:rsidRPr="009F3B44">
              <w:rPr>
                <w:rFonts w:ascii="Arial Narrow" w:hAnsi="Arial Narrow"/>
                <w:sz w:val="20"/>
                <w:szCs w:val="20"/>
                <w:lang w:val="fr-FR"/>
              </w:rPr>
              <w:t xml:space="preserve">28.000 </w:t>
            </w:r>
            <w:r w:rsidRPr="009F3B44">
              <w:rPr>
                <w:rFonts w:ascii="Arial Narrow" w:hAnsi="Arial Narrow" w:cstheme="minorHAnsi"/>
                <w:sz w:val="20"/>
                <w:szCs w:val="20"/>
                <w:lang w:val="de-DE"/>
              </w:rPr>
              <w:t>denarë</w:t>
            </w:r>
            <w:r w:rsidR="009F3B44" w:rsidRPr="00A34FD7">
              <w:rPr>
                <w:rFonts w:ascii="Arial Narrow" w:hAnsi="Arial Narrow" w:cstheme="minorHAnsi"/>
                <w:sz w:val="20"/>
                <w:szCs w:val="20"/>
                <w:u w:val="dotted"/>
                <w:lang w:val="de-DE"/>
              </w:rPr>
              <w:tab/>
            </w:r>
            <w:r w:rsidRPr="009F3B44">
              <w:rPr>
                <w:rFonts w:ascii="Arial Narrow" w:hAnsi="Arial Narrow" w:cstheme="minorHAnsi"/>
                <w:sz w:val="20"/>
                <w:szCs w:val="20"/>
                <w:lang w:val="de-DE"/>
              </w:rPr>
              <w:t>4</w:t>
            </w:r>
          </w:p>
          <w:p w14:paraId="3A2573C7" w14:textId="0B3F2FAD" w:rsidR="009F3B44" w:rsidRDefault="009F3B44" w:rsidP="009F3B44">
            <w:pPr>
              <w:autoSpaceDE w:val="0"/>
              <w:autoSpaceDN w:val="0"/>
              <w:adjustRightInd w:val="0"/>
              <w:ind w:left="0"/>
              <w:rPr>
                <w:rFonts w:ascii="Arial Narrow" w:hAnsi="Arial Narrow" w:cstheme="minorHAnsi"/>
                <w:sz w:val="20"/>
                <w:szCs w:val="20"/>
                <w:lang w:val="de-DE"/>
              </w:rPr>
            </w:pPr>
            <w:r w:rsidRPr="009F3B44">
              <w:rPr>
                <w:rFonts w:ascii="Arial Narrow" w:hAnsi="Arial Narrow" w:cstheme="minorHAnsi"/>
                <w:sz w:val="20"/>
                <w:szCs w:val="20"/>
                <w:lang w:val="de-DE"/>
              </w:rPr>
              <w:t xml:space="preserve">Më shumë </w:t>
            </w:r>
            <w:r>
              <w:rPr>
                <w:rFonts w:ascii="Arial Narrow" w:hAnsi="Arial Narrow" w:cstheme="minorHAnsi"/>
                <w:sz w:val="20"/>
                <w:szCs w:val="20"/>
                <w:lang w:val="de-DE"/>
              </w:rPr>
              <w:t xml:space="preserve">se </w:t>
            </w:r>
            <w:r w:rsidRPr="009F3B44">
              <w:rPr>
                <w:rFonts w:ascii="Arial Narrow" w:hAnsi="Arial Narrow"/>
                <w:sz w:val="20"/>
                <w:szCs w:val="20"/>
                <w:lang w:val="fr-FR"/>
              </w:rPr>
              <w:t>28.00</w:t>
            </w:r>
            <w:r>
              <w:rPr>
                <w:rFonts w:ascii="Arial Narrow" w:hAnsi="Arial Narrow"/>
                <w:sz w:val="20"/>
                <w:szCs w:val="20"/>
                <w:lang w:val="fr-FR"/>
              </w:rPr>
              <w:t xml:space="preserve">1 </w:t>
            </w:r>
            <w:r w:rsidRPr="009F3B44">
              <w:rPr>
                <w:rFonts w:ascii="Arial Narrow" w:hAnsi="Arial Narrow" w:cstheme="minorHAnsi"/>
                <w:sz w:val="20"/>
                <w:szCs w:val="20"/>
                <w:lang w:val="de-DE"/>
              </w:rPr>
              <w:t>denarë</w:t>
            </w:r>
            <w:r>
              <w:rPr>
                <w:rFonts w:ascii="Arial Narrow" w:hAnsi="Arial Narrow" w:cstheme="minorHAnsi"/>
                <w:sz w:val="20"/>
                <w:szCs w:val="20"/>
                <w:lang w:val="de-DE"/>
              </w:rPr>
              <w:t xml:space="preserve">  </w:t>
            </w:r>
            <w:r w:rsidRPr="009F3B44">
              <w:rPr>
                <w:rFonts w:ascii="Arial Narrow" w:hAnsi="Arial Narrow" w:cstheme="minorHAnsi"/>
                <w:sz w:val="20"/>
                <w:szCs w:val="20"/>
                <w:u w:val="dotted"/>
                <w:lang w:val="de-DE"/>
              </w:rPr>
              <w:tab/>
            </w:r>
            <w:r>
              <w:rPr>
                <w:rFonts w:ascii="Arial Narrow" w:hAnsi="Arial Narrow" w:cstheme="minorHAnsi"/>
                <w:sz w:val="20"/>
                <w:szCs w:val="20"/>
                <w:lang w:val="de-DE"/>
              </w:rPr>
              <w:t>5</w:t>
            </w:r>
          </w:p>
          <w:p w14:paraId="5A2C99B7" w14:textId="77777777" w:rsidR="00113680" w:rsidRPr="009F3B44" w:rsidRDefault="00113680" w:rsidP="00113680">
            <w:pPr>
              <w:autoSpaceDE w:val="0"/>
              <w:autoSpaceDN w:val="0"/>
              <w:adjustRightInd w:val="0"/>
              <w:ind w:left="0"/>
              <w:rPr>
                <w:rFonts w:ascii="Arial Narrow" w:hAnsi="Arial Narrow"/>
                <w:sz w:val="20"/>
                <w:szCs w:val="20"/>
                <w:lang w:val="de-DE"/>
              </w:rPr>
            </w:pPr>
            <w:r w:rsidRPr="009F3B44">
              <w:rPr>
                <w:rFonts w:ascii="Arial Narrow" w:hAnsi="Arial Narrow"/>
                <w:b/>
                <w:sz w:val="20"/>
                <w:szCs w:val="20"/>
                <w:lang w:val="de-DE"/>
              </w:rPr>
              <w:t>(MOS LEXO) Nuk e di/Pa përgjigje</w:t>
            </w:r>
            <w:r w:rsidRPr="009F3B44">
              <w:rPr>
                <w:rFonts w:ascii="Arial Narrow" w:hAnsi="Arial Narrow"/>
                <w:sz w:val="20"/>
                <w:szCs w:val="20"/>
                <w:u w:val="dotted"/>
                <w:lang w:val="de-DE"/>
              </w:rPr>
              <w:tab/>
            </w:r>
            <w:r w:rsidRPr="009F3B44">
              <w:rPr>
                <w:rFonts w:ascii="Arial Narrow" w:hAnsi="Arial Narrow"/>
                <w:sz w:val="20"/>
                <w:szCs w:val="20"/>
                <w:lang w:val="de-DE"/>
              </w:rPr>
              <w:t>99</w:t>
            </w:r>
          </w:p>
        </w:tc>
      </w:tr>
      <w:tr w:rsidR="00113680" w:rsidRPr="00D4549C" w14:paraId="12DDE100" w14:textId="77777777" w:rsidTr="00113680">
        <w:tc>
          <w:tcPr>
            <w:tcW w:w="1447" w:type="dxa"/>
          </w:tcPr>
          <w:p w14:paraId="54D561ED" w14:textId="5918B9F9" w:rsidR="00113680" w:rsidRPr="009F3B44" w:rsidRDefault="00113680" w:rsidP="00113680">
            <w:pPr>
              <w:autoSpaceDE w:val="0"/>
              <w:autoSpaceDN w:val="0"/>
              <w:adjustRightInd w:val="0"/>
              <w:ind w:left="0"/>
              <w:rPr>
                <w:rFonts w:ascii="Arial Narrow" w:hAnsi="Arial Narrow" w:cstheme="minorHAnsi"/>
                <w:b/>
                <w:sz w:val="20"/>
                <w:szCs w:val="20"/>
                <w:u w:val="single"/>
              </w:rPr>
            </w:pPr>
            <w:r w:rsidRPr="009F3B44">
              <w:rPr>
                <w:rFonts w:ascii="Arial Narrow" w:hAnsi="Arial Narrow" w:cstheme="minorHAnsi"/>
                <w:b/>
                <w:sz w:val="20"/>
                <w:szCs w:val="20"/>
                <w:lang w:val="mk-MK"/>
              </w:rPr>
              <w:t>income_cur</w:t>
            </w:r>
          </w:p>
        </w:tc>
        <w:tc>
          <w:tcPr>
            <w:tcW w:w="5483" w:type="dxa"/>
          </w:tcPr>
          <w:p w14:paraId="191A970B" w14:textId="77777777" w:rsidR="00113680" w:rsidRPr="009F3B44" w:rsidRDefault="00113680" w:rsidP="00113680">
            <w:pPr>
              <w:autoSpaceDE w:val="0"/>
              <w:autoSpaceDN w:val="0"/>
              <w:adjustRightInd w:val="0"/>
              <w:ind w:left="0"/>
              <w:rPr>
                <w:rFonts w:ascii="Arial Narrow" w:hAnsi="Arial Narrow"/>
                <w:bCs/>
                <w:sz w:val="20"/>
                <w:szCs w:val="20"/>
              </w:rPr>
            </w:pPr>
            <w:proofErr w:type="spellStart"/>
            <w:r w:rsidRPr="009F3B44">
              <w:rPr>
                <w:rFonts w:ascii="Arial Narrow" w:hAnsi="Arial Narrow"/>
                <w:bCs/>
                <w:sz w:val="20"/>
                <w:szCs w:val="20"/>
              </w:rPr>
              <w:t>Anketuesi</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Shëno</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valutën</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për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raportuar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totalin</w:t>
            </w:r>
            <w:proofErr w:type="spellEnd"/>
            <w:r w:rsidRPr="009F3B44">
              <w:rPr>
                <w:rFonts w:ascii="Arial Narrow" w:hAnsi="Arial Narrow"/>
                <w:bCs/>
                <w:sz w:val="20"/>
                <w:szCs w:val="20"/>
              </w:rPr>
              <w:t xml:space="preserve"> 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ardhurave</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amvisërisëJu</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lutem</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standardizoni</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për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gjithë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respondentët</w:t>
            </w:r>
            <w:proofErr w:type="spellEnd"/>
            <w:r w:rsidRPr="009F3B44">
              <w:rPr>
                <w:rFonts w:ascii="Arial Narrow" w:hAnsi="Arial Narrow"/>
                <w:bCs/>
                <w:sz w:val="20"/>
                <w:szCs w:val="20"/>
              </w:rPr>
              <w:t>.</w:t>
            </w:r>
          </w:p>
        </w:tc>
        <w:tc>
          <w:tcPr>
            <w:tcW w:w="3150" w:type="dxa"/>
          </w:tcPr>
          <w:p w14:paraId="2C214196" w14:textId="415A8F25" w:rsidR="00113680" w:rsidRPr="009F3B44" w:rsidRDefault="00113680" w:rsidP="00113680">
            <w:pPr>
              <w:autoSpaceDE w:val="0"/>
              <w:autoSpaceDN w:val="0"/>
              <w:adjustRightInd w:val="0"/>
              <w:ind w:left="0"/>
              <w:rPr>
                <w:rFonts w:ascii="Arial Narrow" w:hAnsi="Arial Narrow" w:cstheme="minorHAnsi"/>
                <w:b/>
                <w:sz w:val="20"/>
                <w:szCs w:val="20"/>
                <w:u w:val="single"/>
                <w:lang w:val="de-DE"/>
              </w:rPr>
            </w:pPr>
            <w:r w:rsidRPr="009F3B44">
              <w:rPr>
                <w:rFonts w:ascii="Arial Narrow" w:hAnsi="Arial Narrow"/>
                <w:sz w:val="20"/>
                <w:szCs w:val="20"/>
                <w:lang w:val="de-DE"/>
              </w:rPr>
              <w:t>Përgjigje e hapur (</w:t>
            </w:r>
            <w:r w:rsidR="001B1C9E" w:rsidRPr="009F3B44">
              <w:rPr>
                <w:lang w:val="de-DE"/>
              </w:rPr>
              <w:t>D</w:t>
            </w:r>
            <w:r w:rsidR="001B1C9E" w:rsidRPr="009F3B44">
              <w:rPr>
                <w:rFonts w:ascii="Arial Narrow" w:hAnsi="Arial Narrow"/>
                <w:sz w:val="20"/>
                <w:szCs w:val="20"/>
                <w:lang w:val="de-DE"/>
              </w:rPr>
              <w:t>enar maqedonas</w:t>
            </w:r>
            <w:r w:rsidRPr="009F3B44">
              <w:rPr>
                <w:rFonts w:ascii="Arial Narrow" w:hAnsi="Arial Narrow"/>
                <w:sz w:val="20"/>
                <w:szCs w:val="20"/>
                <w:lang w:val="de-DE"/>
              </w:rPr>
              <w:t>)</w:t>
            </w:r>
          </w:p>
        </w:tc>
      </w:tr>
      <w:tr w:rsidR="00113680" w:rsidRPr="00071FB0" w14:paraId="7BC821A6" w14:textId="77777777" w:rsidTr="00113680">
        <w:tc>
          <w:tcPr>
            <w:tcW w:w="1447" w:type="dxa"/>
          </w:tcPr>
          <w:p w14:paraId="650D77BE" w14:textId="473393F7" w:rsidR="00113680" w:rsidRPr="009F3B44" w:rsidRDefault="00113680" w:rsidP="00113680">
            <w:pPr>
              <w:autoSpaceDE w:val="0"/>
              <w:autoSpaceDN w:val="0"/>
              <w:adjustRightInd w:val="0"/>
              <w:ind w:left="0"/>
              <w:rPr>
                <w:rFonts w:ascii="Arial Narrow" w:hAnsi="Arial Narrow" w:cstheme="minorHAnsi"/>
                <w:b/>
                <w:sz w:val="20"/>
                <w:szCs w:val="20"/>
                <w:u w:val="single"/>
              </w:rPr>
            </w:pPr>
            <w:r w:rsidRPr="009F3B44">
              <w:rPr>
                <w:rFonts w:ascii="Arial Narrow" w:hAnsi="Arial Narrow" w:cstheme="minorHAnsi"/>
                <w:b/>
                <w:sz w:val="20"/>
                <w:szCs w:val="20"/>
                <w:lang w:val="mk-MK"/>
              </w:rPr>
              <w:t>income_time</w:t>
            </w:r>
          </w:p>
        </w:tc>
        <w:tc>
          <w:tcPr>
            <w:tcW w:w="5483" w:type="dxa"/>
          </w:tcPr>
          <w:p w14:paraId="50B79D72" w14:textId="77777777" w:rsidR="00113680" w:rsidRPr="009F3B44" w:rsidRDefault="00113680" w:rsidP="00113680">
            <w:pPr>
              <w:autoSpaceDE w:val="0"/>
              <w:autoSpaceDN w:val="0"/>
              <w:adjustRightInd w:val="0"/>
              <w:ind w:left="0"/>
              <w:rPr>
                <w:rFonts w:ascii="Arial Narrow" w:hAnsi="Arial Narrow"/>
                <w:bCs/>
                <w:sz w:val="20"/>
                <w:szCs w:val="20"/>
              </w:rPr>
            </w:pPr>
            <w:proofErr w:type="spellStart"/>
            <w:r w:rsidRPr="009F3B44">
              <w:rPr>
                <w:rFonts w:ascii="Arial Narrow" w:hAnsi="Arial Narrow"/>
                <w:bCs/>
                <w:sz w:val="20"/>
                <w:szCs w:val="20"/>
              </w:rPr>
              <w:t>Anketuesi</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Shëno</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periudhën</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kohore</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përdorur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për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raportin</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totalit</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ardhurave</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amvisërisë</w:t>
            </w:r>
            <w:proofErr w:type="spellEnd"/>
            <w:r w:rsidRPr="009F3B44">
              <w:rPr>
                <w:rFonts w:ascii="Arial Narrow" w:hAnsi="Arial Narrow"/>
                <w:bCs/>
                <w:sz w:val="20"/>
                <w:szCs w:val="20"/>
              </w:rPr>
              <w:t xml:space="preserve">. Ju </w:t>
            </w:r>
            <w:proofErr w:type="spellStart"/>
            <w:r w:rsidRPr="009F3B44">
              <w:rPr>
                <w:rFonts w:ascii="Arial Narrow" w:hAnsi="Arial Narrow"/>
                <w:bCs/>
                <w:sz w:val="20"/>
                <w:szCs w:val="20"/>
              </w:rPr>
              <w:t>lutem</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standardizoni</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për</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të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gjithë</w:t>
            </w:r>
            <w:proofErr w:type="spellEnd"/>
            <w:r w:rsidRPr="009F3B44">
              <w:rPr>
                <w:rFonts w:ascii="Arial Narrow" w:hAnsi="Arial Narrow"/>
                <w:bCs/>
                <w:sz w:val="20"/>
                <w:szCs w:val="20"/>
              </w:rPr>
              <w:t xml:space="preserve"> </w:t>
            </w:r>
            <w:proofErr w:type="spellStart"/>
            <w:r w:rsidRPr="009F3B44">
              <w:rPr>
                <w:rFonts w:ascii="Arial Narrow" w:hAnsi="Arial Narrow"/>
                <w:bCs/>
                <w:sz w:val="20"/>
                <w:szCs w:val="20"/>
              </w:rPr>
              <w:t>respondentët</w:t>
            </w:r>
            <w:proofErr w:type="spellEnd"/>
            <w:r w:rsidRPr="009F3B44">
              <w:rPr>
                <w:rFonts w:ascii="Arial Narrow" w:hAnsi="Arial Narrow"/>
                <w:bCs/>
                <w:sz w:val="20"/>
                <w:szCs w:val="20"/>
              </w:rPr>
              <w:t xml:space="preserve">. </w:t>
            </w:r>
          </w:p>
        </w:tc>
        <w:tc>
          <w:tcPr>
            <w:tcW w:w="3150" w:type="dxa"/>
          </w:tcPr>
          <w:p w14:paraId="2F200E0F" w14:textId="68B16A9A" w:rsidR="00113680" w:rsidRPr="009F3B44" w:rsidRDefault="00113680" w:rsidP="00113680">
            <w:pPr>
              <w:autoSpaceDE w:val="0"/>
              <w:autoSpaceDN w:val="0"/>
              <w:adjustRightInd w:val="0"/>
              <w:ind w:left="0"/>
              <w:rPr>
                <w:rFonts w:ascii="Arial Narrow" w:hAnsi="Arial Narrow" w:cstheme="minorHAnsi"/>
                <w:b/>
                <w:sz w:val="20"/>
                <w:szCs w:val="20"/>
                <w:u w:val="single"/>
              </w:rPr>
            </w:pPr>
            <w:proofErr w:type="spellStart"/>
            <w:r w:rsidRPr="009F3B44">
              <w:rPr>
                <w:rFonts w:ascii="Arial Narrow" w:hAnsi="Arial Narrow"/>
                <w:sz w:val="20"/>
                <w:szCs w:val="20"/>
              </w:rPr>
              <w:t>Mujore</w:t>
            </w:r>
            <w:proofErr w:type="spellEnd"/>
          </w:p>
        </w:tc>
      </w:tr>
    </w:tbl>
    <w:p w14:paraId="47BFD318" w14:textId="77777777" w:rsidR="006F367B" w:rsidRDefault="006F367B" w:rsidP="006F367B">
      <w:pPr>
        <w:spacing w:after="0" w:line="240" w:lineRule="auto"/>
        <w:ind w:left="0" w:right="0"/>
        <w:rPr>
          <w:rFonts w:ascii="Arial Narrow" w:hAnsi="Arial Narrow" w:cstheme="minorHAnsi"/>
          <w:sz w:val="20"/>
          <w:szCs w:val="20"/>
        </w:rPr>
      </w:pPr>
    </w:p>
    <w:p w14:paraId="251207E0" w14:textId="77777777" w:rsidR="006F367B" w:rsidRDefault="006F367B" w:rsidP="006F367B">
      <w:pPr>
        <w:spacing w:after="0" w:line="240" w:lineRule="auto"/>
        <w:rPr>
          <w:rFonts w:ascii="Arial Narrow" w:hAnsi="Arial Narrow"/>
          <w:b/>
        </w:rPr>
      </w:pPr>
      <w:proofErr w:type="spellStart"/>
      <w:r w:rsidRPr="00C758FF">
        <w:rPr>
          <w:rFonts w:ascii="Arial Narrow" w:hAnsi="Arial Narrow"/>
          <w:b/>
        </w:rPr>
        <w:t>Nëse</w:t>
      </w:r>
      <w:proofErr w:type="spellEnd"/>
      <w:r w:rsidRPr="00C758FF">
        <w:rPr>
          <w:rFonts w:ascii="Arial Narrow" w:hAnsi="Arial Narrow"/>
          <w:b/>
        </w:rPr>
        <w:t xml:space="preserve"> </w:t>
      </w:r>
      <w:proofErr w:type="spellStart"/>
      <w:r w:rsidRPr="00C758FF">
        <w:rPr>
          <w:rFonts w:ascii="Arial Narrow" w:hAnsi="Arial Narrow"/>
          <w:b/>
        </w:rPr>
        <w:t>i</w:t>
      </w:r>
      <w:proofErr w:type="spellEnd"/>
      <w:r w:rsidRPr="00C758FF">
        <w:rPr>
          <w:rFonts w:ascii="Arial Narrow" w:hAnsi="Arial Narrow"/>
          <w:b/>
        </w:rPr>
        <w:t xml:space="preserve"> </w:t>
      </w:r>
      <w:proofErr w:type="spellStart"/>
      <w:r w:rsidRPr="00C758FF">
        <w:rPr>
          <w:rFonts w:ascii="Arial Narrow" w:hAnsi="Arial Narrow"/>
          <w:b/>
        </w:rPr>
        <w:t>anketuari</w:t>
      </w:r>
      <w:proofErr w:type="spellEnd"/>
      <w:r w:rsidRPr="00C758FF">
        <w:rPr>
          <w:rFonts w:ascii="Arial Narrow" w:hAnsi="Arial Narrow"/>
          <w:b/>
        </w:rPr>
        <w:t xml:space="preserve"> </w:t>
      </w:r>
      <w:proofErr w:type="spellStart"/>
      <w:r w:rsidRPr="00C758FF">
        <w:rPr>
          <w:rFonts w:ascii="Arial Narrow" w:hAnsi="Arial Narrow"/>
          <w:b/>
        </w:rPr>
        <w:t>i</w:t>
      </w:r>
      <w:proofErr w:type="spellEnd"/>
      <w:r w:rsidRPr="00C758FF">
        <w:rPr>
          <w:rFonts w:ascii="Arial Narrow" w:hAnsi="Arial Narrow"/>
          <w:b/>
        </w:rPr>
        <w:t xml:space="preserve"> </w:t>
      </w:r>
      <w:proofErr w:type="spellStart"/>
      <w:r w:rsidRPr="00C758FF">
        <w:rPr>
          <w:rFonts w:ascii="Arial Narrow" w:hAnsi="Arial Narrow"/>
          <w:b/>
        </w:rPr>
        <w:t>përzgjedhur</w:t>
      </w:r>
      <w:proofErr w:type="spellEnd"/>
      <w:r w:rsidRPr="00C758FF">
        <w:rPr>
          <w:rFonts w:ascii="Arial Narrow" w:hAnsi="Arial Narrow"/>
          <w:b/>
        </w:rPr>
        <w:t xml:space="preserve"> </w:t>
      </w:r>
      <w:proofErr w:type="spellStart"/>
      <w:r w:rsidRPr="00C758FF">
        <w:rPr>
          <w:rFonts w:ascii="Arial Narrow" w:hAnsi="Arial Narrow"/>
          <w:b/>
        </w:rPr>
        <w:t>rastësisht</w:t>
      </w:r>
      <w:proofErr w:type="spellEnd"/>
      <w:r w:rsidRPr="00C758FF">
        <w:rPr>
          <w:rFonts w:ascii="Arial Narrow" w:hAnsi="Arial Narrow"/>
          <w:b/>
        </w:rPr>
        <w:t xml:space="preserve"> </w:t>
      </w:r>
      <w:proofErr w:type="spellStart"/>
      <w:r w:rsidRPr="00C758FF">
        <w:rPr>
          <w:rFonts w:ascii="Arial Narrow" w:hAnsi="Arial Narrow"/>
          <w:b/>
        </w:rPr>
        <w:t>bën</w:t>
      </w:r>
      <w:proofErr w:type="spellEnd"/>
      <w:r w:rsidRPr="00C758FF">
        <w:rPr>
          <w:rFonts w:ascii="Arial Narrow" w:hAnsi="Arial Narrow"/>
          <w:b/>
        </w:rPr>
        <w:t xml:space="preserve"> </w:t>
      </w:r>
      <w:proofErr w:type="spellStart"/>
      <w:r w:rsidRPr="00C758FF">
        <w:rPr>
          <w:rFonts w:ascii="Arial Narrow" w:hAnsi="Arial Narrow"/>
          <w:b/>
        </w:rPr>
        <w:t>pjesë</w:t>
      </w:r>
      <w:proofErr w:type="spellEnd"/>
      <w:r w:rsidRPr="00C758FF">
        <w:rPr>
          <w:rFonts w:ascii="Arial Narrow" w:hAnsi="Arial Narrow"/>
          <w:b/>
        </w:rPr>
        <w:t xml:space="preserve"> </w:t>
      </w:r>
      <w:proofErr w:type="spellStart"/>
      <w:r w:rsidRPr="00C758FF">
        <w:rPr>
          <w:rFonts w:ascii="Arial Narrow" w:hAnsi="Arial Narrow"/>
          <w:b/>
        </w:rPr>
        <w:t>në</w:t>
      </w:r>
      <w:proofErr w:type="spellEnd"/>
      <w:r w:rsidRPr="00C758FF">
        <w:rPr>
          <w:rFonts w:ascii="Arial Narrow" w:hAnsi="Arial Narrow"/>
          <w:b/>
        </w:rPr>
        <w:t xml:space="preserve"> </w:t>
      </w:r>
      <w:proofErr w:type="spellStart"/>
      <w:r w:rsidRPr="00C758FF">
        <w:rPr>
          <w:rFonts w:ascii="Arial Narrow" w:hAnsi="Arial Narrow"/>
          <w:b/>
        </w:rPr>
        <w:t>një</w:t>
      </w:r>
      <w:proofErr w:type="spellEnd"/>
      <w:r w:rsidRPr="00C758FF">
        <w:rPr>
          <w:rFonts w:ascii="Arial Narrow" w:hAnsi="Arial Narrow"/>
          <w:b/>
        </w:rPr>
        <w:t xml:space="preserve"> </w:t>
      </w:r>
      <w:proofErr w:type="spellStart"/>
      <w:r w:rsidRPr="00C758FF">
        <w:rPr>
          <w:rFonts w:ascii="Arial Narrow" w:hAnsi="Arial Narrow"/>
          <w:b/>
        </w:rPr>
        <w:t>kategori</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kuotave</w:t>
      </w:r>
      <w:proofErr w:type="spellEnd"/>
      <w:r w:rsidRPr="00C758FF">
        <w:rPr>
          <w:rFonts w:ascii="Arial Narrow" w:hAnsi="Arial Narrow"/>
          <w:b/>
        </w:rPr>
        <w:t xml:space="preserve"> </w:t>
      </w:r>
      <w:proofErr w:type="spellStart"/>
      <w:r w:rsidRPr="00C758FF">
        <w:rPr>
          <w:rFonts w:ascii="Arial Narrow" w:hAnsi="Arial Narrow"/>
          <w:b/>
        </w:rPr>
        <w:t>tashmë</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përfunduara</w:t>
      </w:r>
      <w:proofErr w:type="spellEnd"/>
      <w:r w:rsidRPr="00C758FF">
        <w:rPr>
          <w:rFonts w:ascii="Arial Narrow" w:hAnsi="Arial Narrow"/>
          <w:b/>
        </w:rPr>
        <w:t xml:space="preserve"> (</w:t>
      </w:r>
      <w:proofErr w:type="spellStart"/>
      <w:r w:rsidRPr="00C758FF">
        <w:rPr>
          <w:rFonts w:ascii="Arial Narrow" w:hAnsi="Arial Narrow"/>
          <w:b/>
        </w:rPr>
        <w:t>gjinia</w:t>
      </w:r>
      <w:proofErr w:type="spellEnd"/>
      <w:r w:rsidRPr="00C758FF">
        <w:rPr>
          <w:rFonts w:ascii="Arial Narrow" w:hAnsi="Arial Narrow"/>
          <w:b/>
        </w:rPr>
        <w:t xml:space="preserve">, </w:t>
      </w:r>
      <w:proofErr w:type="spellStart"/>
      <w:r w:rsidRPr="00C758FF">
        <w:rPr>
          <w:rFonts w:ascii="Arial Narrow" w:hAnsi="Arial Narrow"/>
          <w:b/>
        </w:rPr>
        <w:t>mosha</w:t>
      </w:r>
      <w:proofErr w:type="spellEnd"/>
      <w:r w:rsidRPr="00C758FF">
        <w:rPr>
          <w:rFonts w:ascii="Arial Narrow" w:hAnsi="Arial Narrow"/>
          <w:b/>
        </w:rPr>
        <w:t xml:space="preserve"> </w:t>
      </w:r>
      <w:proofErr w:type="spellStart"/>
      <w:r w:rsidRPr="00C758FF">
        <w:rPr>
          <w:rFonts w:ascii="Arial Narrow" w:hAnsi="Arial Narrow"/>
          <w:b/>
        </w:rPr>
        <w:t>ose</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ardhurat</w:t>
      </w:r>
      <w:proofErr w:type="spellEnd"/>
      <w:r w:rsidRPr="00C758FF">
        <w:rPr>
          <w:rFonts w:ascii="Arial Narrow" w:hAnsi="Arial Narrow"/>
          <w:b/>
        </w:rPr>
        <w:t xml:space="preserve">), </w:t>
      </w:r>
      <w:proofErr w:type="spellStart"/>
      <w:r w:rsidRPr="00C758FF">
        <w:rPr>
          <w:rFonts w:ascii="Arial Narrow" w:hAnsi="Arial Narrow"/>
          <w:b/>
        </w:rPr>
        <w:t>atëherë</w:t>
      </w:r>
      <w:proofErr w:type="spellEnd"/>
      <w:r w:rsidRPr="00C758FF">
        <w:rPr>
          <w:rFonts w:ascii="Arial Narrow" w:hAnsi="Arial Narrow"/>
          <w:b/>
        </w:rPr>
        <w:t xml:space="preserve"> </w:t>
      </w:r>
      <w:proofErr w:type="spellStart"/>
      <w:r w:rsidRPr="00C758FF">
        <w:rPr>
          <w:rFonts w:ascii="Arial Narrow" w:hAnsi="Arial Narrow"/>
          <w:b/>
        </w:rPr>
        <w:t>ju</w:t>
      </w:r>
      <w:proofErr w:type="spellEnd"/>
      <w:r w:rsidRPr="00C758FF">
        <w:rPr>
          <w:rFonts w:ascii="Arial Narrow" w:hAnsi="Arial Narrow"/>
          <w:b/>
        </w:rPr>
        <w:t xml:space="preserve"> </w:t>
      </w:r>
      <w:proofErr w:type="spellStart"/>
      <w:r w:rsidRPr="00C758FF">
        <w:rPr>
          <w:rFonts w:ascii="Arial Narrow" w:hAnsi="Arial Narrow"/>
          <w:b/>
        </w:rPr>
        <w:t>lutemi</w:t>
      </w:r>
      <w:proofErr w:type="spellEnd"/>
      <w:r w:rsidRPr="00C758FF">
        <w:rPr>
          <w:rFonts w:ascii="Arial Narrow" w:hAnsi="Arial Narrow"/>
          <w:b/>
        </w:rPr>
        <w:t xml:space="preserve"> </w:t>
      </w:r>
      <w:proofErr w:type="spellStart"/>
      <w:r w:rsidRPr="00C758FF">
        <w:rPr>
          <w:rFonts w:ascii="Arial Narrow" w:hAnsi="Arial Narrow"/>
          <w:b/>
        </w:rPr>
        <w:t>plotësoni</w:t>
      </w:r>
      <w:proofErr w:type="spellEnd"/>
      <w:r w:rsidRPr="00C758FF">
        <w:rPr>
          <w:rFonts w:ascii="Arial Narrow" w:hAnsi="Arial Narrow"/>
          <w:b/>
        </w:rPr>
        <w:t xml:space="preserve"> </w:t>
      </w:r>
      <w:proofErr w:type="spellStart"/>
      <w:r w:rsidRPr="00C758FF">
        <w:rPr>
          <w:rFonts w:ascii="Arial Narrow" w:hAnsi="Arial Narrow"/>
          <w:b/>
        </w:rPr>
        <w:t>Tabelën</w:t>
      </w:r>
      <w:proofErr w:type="spellEnd"/>
      <w:r w:rsidRPr="00C758FF">
        <w:rPr>
          <w:rFonts w:ascii="Arial Narrow" w:hAnsi="Arial Narrow"/>
          <w:b/>
        </w:rPr>
        <w:t xml:space="preserve"> e </w:t>
      </w:r>
      <w:proofErr w:type="spellStart"/>
      <w:r w:rsidRPr="00C758FF">
        <w:rPr>
          <w:rFonts w:ascii="Arial Narrow" w:hAnsi="Arial Narrow"/>
          <w:b/>
        </w:rPr>
        <w:t>Incidenteve</w:t>
      </w:r>
      <w:proofErr w:type="spellEnd"/>
      <w:r w:rsidRPr="00C758FF">
        <w:rPr>
          <w:rFonts w:ascii="Arial Narrow" w:hAnsi="Arial Narrow"/>
          <w:b/>
        </w:rPr>
        <w:t xml:space="preserve"> </w:t>
      </w:r>
      <w:proofErr w:type="spellStart"/>
      <w:r w:rsidRPr="00C758FF">
        <w:rPr>
          <w:rFonts w:ascii="Arial Narrow" w:hAnsi="Arial Narrow"/>
          <w:b/>
        </w:rPr>
        <w:t>dhe</w:t>
      </w:r>
      <w:proofErr w:type="spellEnd"/>
      <w:r w:rsidRPr="00C758FF">
        <w:rPr>
          <w:rFonts w:ascii="Arial Narrow" w:hAnsi="Arial Narrow"/>
          <w:b/>
        </w:rPr>
        <w:t xml:space="preserve"> </w:t>
      </w:r>
      <w:proofErr w:type="spellStart"/>
      <w:r w:rsidRPr="00C758FF">
        <w:rPr>
          <w:rFonts w:ascii="Arial Narrow" w:hAnsi="Arial Narrow"/>
          <w:b/>
        </w:rPr>
        <w:t>kaloni</w:t>
      </w:r>
      <w:proofErr w:type="spellEnd"/>
      <w:r w:rsidRPr="00C758FF">
        <w:rPr>
          <w:rFonts w:ascii="Arial Narrow" w:hAnsi="Arial Narrow"/>
          <w:b/>
        </w:rPr>
        <w:t xml:space="preserve"> </w:t>
      </w:r>
      <w:proofErr w:type="spellStart"/>
      <w:r w:rsidRPr="00C758FF">
        <w:rPr>
          <w:rFonts w:ascii="Arial Narrow" w:hAnsi="Arial Narrow"/>
          <w:b/>
        </w:rPr>
        <w:t>në</w:t>
      </w:r>
      <w:proofErr w:type="spellEnd"/>
      <w:r w:rsidRPr="00C758FF">
        <w:rPr>
          <w:rFonts w:ascii="Arial Narrow" w:hAnsi="Arial Narrow"/>
          <w:b/>
        </w:rPr>
        <w:t xml:space="preserve"> </w:t>
      </w:r>
      <w:proofErr w:type="spellStart"/>
      <w:r w:rsidRPr="00C758FF">
        <w:rPr>
          <w:rFonts w:ascii="Arial Narrow" w:hAnsi="Arial Narrow"/>
          <w:b/>
        </w:rPr>
        <w:t>shtëpinë</w:t>
      </w:r>
      <w:proofErr w:type="spellEnd"/>
      <w:r w:rsidRPr="00C758FF">
        <w:rPr>
          <w:rFonts w:ascii="Arial Narrow" w:hAnsi="Arial Narrow"/>
          <w:b/>
        </w:rPr>
        <w:t xml:space="preserve"> </w:t>
      </w:r>
      <w:proofErr w:type="spellStart"/>
      <w:r w:rsidRPr="00C758FF">
        <w:rPr>
          <w:rFonts w:ascii="Arial Narrow" w:hAnsi="Arial Narrow"/>
          <w:b/>
        </w:rPr>
        <w:t>tjetër</w:t>
      </w:r>
      <w:proofErr w:type="spellEnd"/>
      <w:r w:rsidRPr="00C758FF">
        <w:rPr>
          <w:rFonts w:ascii="Arial Narrow" w:hAnsi="Arial Narrow"/>
          <w:b/>
        </w:rPr>
        <w:t xml:space="preserve"> </w:t>
      </w:r>
      <w:proofErr w:type="spellStart"/>
      <w:r w:rsidRPr="00C758FF">
        <w:rPr>
          <w:rFonts w:ascii="Arial Narrow" w:hAnsi="Arial Narrow"/>
          <w:b/>
        </w:rPr>
        <w:t>në</w:t>
      </w:r>
      <w:proofErr w:type="spellEnd"/>
      <w:r w:rsidRPr="00C758FF">
        <w:rPr>
          <w:rFonts w:ascii="Arial Narrow" w:hAnsi="Arial Narrow"/>
          <w:b/>
        </w:rPr>
        <w:t xml:space="preserve"> </w:t>
      </w:r>
      <w:proofErr w:type="spellStart"/>
      <w:r w:rsidRPr="00C758FF">
        <w:rPr>
          <w:rFonts w:ascii="Arial Narrow" w:hAnsi="Arial Narrow"/>
          <w:b/>
        </w:rPr>
        <w:t>rrugën</w:t>
      </w:r>
      <w:proofErr w:type="spellEnd"/>
      <w:r w:rsidRPr="00C758FF">
        <w:rPr>
          <w:rFonts w:ascii="Arial Narrow" w:hAnsi="Arial Narrow"/>
          <w:b/>
        </w:rPr>
        <w:t xml:space="preserve"> e </w:t>
      </w:r>
      <w:proofErr w:type="spellStart"/>
      <w:r>
        <w:rPr>
          <w:rFonts w:ascii="Arial Narrow" w:hAnsi="Arial Narrow"/>
          <w:b/>
        </w:rPr>
        <w:t>mostrës</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rastësish</w:t>
      </w:r>
      <w:r>
        <w:rPr>
          <w:rFonts w:ascii="Arial Narrow" w:hAnsi="Arial Narrow"/>
          <w:b/>
        </w:rPr>
        <w:t>me</w:t>
      </w:r>
      <w:proofErr w:type="spellEnd"/>
      <w:r w:rsidRPr="00C758FF">
        <w:rPr>
          <w:rFonts w:ascii="Arial Narrow" w:hAnsi="Arial Narrow"/>
          <w:b/>
        </w:rPr>
        <w:t xml:space="preserve">. </w:t>
      </w:r>
      <w:proofErr w:type="spellStart"/>
      <w:r w:rsidRPr="00C758FF">
        <w:rPr>
          <w:rFonts w:ascii="Arial Narrow" w:hAnsi="Arial Narrow"/>
          <w:b/>
        </w:rPr>
        <w:t>Nëse</w:t>
      </w:r>
      <w:proofErr w:type="spellEnd"/>
      <w:r w:rsidRPr="00C758FF">
        <w:rPr>
          <w:rFonts w:ascii="Arial Narrow" w:hAnsi="Arial Narrow"/>
          <w:b/>
        </w:rPr>
        <w:t xml:space="preserve"> </w:t>
      </w:r>
      <w:proofErr w:type="spellStart"/>
      <w:r w:rsidRPr="00C758FF">
        <w:rPr>
          <w:rFonts w:ascii="Arial Narrow" w:hAnsi="Arial Narrow"/>
          <w:b/>
        </w:rPr>
        <w:t>gjinia</w:t>
      </w:r>
      <w:proofErr w:type="spellEnd"/>
      <w:r w:rsidRPr="00C758FF">
        <w:rPr>
          <w:rFonts w:ascii="Arial Narrow" w:hAnsi="Arial Narrow"/>
          <w:b/>
        </w:rPr>
        <w:t xml:space="preserve">, </w:t>
      </w:r>
      <w:proofErr w:type="spellStart"/>
      <w:r w:rsidRPr="00C758FF">
        <w:rPr>
          <w:rFonts w:ascii="Arial Narrow" w:hAnsi="Arial Narrow"/>
          <w:b/>
        </w:rPr>
        <w:t>mosha</w:t>
      </w:r>
      <w:proofErr w:type="spellEnd"/>
      <w:r w:rsidRPr="00C758FF">
        <w:rPr>
          <w:rFonts w:ascii="Arial Narrow" w:hAnsi="Arial Narrow"/>
          <w:b/>
        </w:rPr>
        <w:t xml:space="preserve"> </w:t>
      </w:r>
      <w:proofErr w:type="spellStart"/>
      <w:r w:rsidRPr="00C758FF">
        <w:rPr>
          <w:rFonts w:ascii="Arial Narrow" w:hAnsi="Arial Narrow"/>
          <w:b/>
        </w:rPr>
        <w:t>dhe</w:t>
      </w:r>
      <w:proofErr w:type="spellEnd"/>
      <w:r w:rsidRPr="00C758FF">
        <w:rPr>
          <w:rFonts w:ascii="Arial Narrow" w:hAnsi="Arial Narrow"/>
          <w:b/>
        </w:rPr>
        <w:t xml:space="preserve"> </w:t>
      </w:r>
      <w:proofErr w:type="spellStart"/>
      <w:r w:rsidRPr="00C758FF">
        <w:rPr>
          <w:rFonts w:ascii="Arial Narrow" w:hAnsi="Arial Narrow"/>
          <w:b/>
        </w:rPr>
        <w:t>kategoritë</w:t>
      </w:r>
      <w:proofErr w:type="spellEnd"/>
      <w:r w:rsidRPr="00C758FF">
        <w:rPr>
          <w:rFonts w:ascii="Arial Narrow" w:hAnsi="Arial Narrow"/>
          <w:b/>
        </w:rPr>
        <w:t xml:space="preserve"> 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ardhurave</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të</w:t>
      </w:r>
      <w:proofErr w:type="spellEnd"/>
      <w:r w:rsidRPr="00C758FF">
        <w:rPr>
          <w:rFonts w:ascii="Arial Narrow" w:hAnsi="Arial Narrow"/>
          <w:b/>
        </w:rPr>
        <w:t xml:space="preserve"> </w:t>
      </w:r>
      <w:proofErr w:type="spellStart"/>
      <w:r w:rsidRPr="00C758FF">
        <w:rPr>
          <w:rFonts w:ascii="Arial Narrow" w:hAnsi="Arial Narrow"/>
          <w:b/>
        </w:rPr>
        <w:t>anketuarit</w:t>
      </w:r>
      <w:proofErr w:type="spellEnd"/>
      <w:r w:rsidRPr="00C758FF">
        <w:rPr>
          <w:rFonts w:ascii="Arial Narrow" w:hAnsi="Arial Narrow"/>
          <w:b/>
        </w:rPr>
        <w:t xml:space="preserve"> </w:t>
      </w:r>
      <w:proofErr w:type="spellStart"/>
      <w:r w:rsidRPr="00C758FF">
        <w:rPr>
          <w:rFonts w:ascii="Arial Narrow" w:hAnsi="Arial Narrow"/>
          <w:b/>
        </w:rPr>
        <w:t>nuk</w:t>
      </w:r>
      <w:proofErr w:type="spellEnd"/>
      <w:r w:rsidRPr="00C758FF">
        <w:rPr>
          <w:rFonts w:ascii="Arial Narrow" w:hAnsi="Arial Narrow"/>
          <w:b/>
        </w:rPr>
        <w:t xml:space="preserve"> </w:t>
      </w:r>
      <w:proofErr w:type="spellStart"/>
      <w:r w:rsidRPr="00C758FF">
        <w:rPr>
          <w:rFonts w:ascii="Arial Narrow" w:hAnsi="Arial Narrow"/>
          <w:b/>
        </w:rPr>
        <w:t>janë</w:t>
      </w:r>
      <w:proofErr w:type="spellEnd"/>
      <w:r w:rsidRPr="00C758FF">
        <w:rPr>
          <w:rFonts w:ascii="Arial Narrow" w:hAnsi="Arial Narrow"/>
          <w:b/>
        </w:rPr>
        <w:t xml:space="preserve"> </w:t>
      </w:r>
      <w:proofErr w:type="spellStart"/>
      <w:r w:rsidRPr="00C758FF">
        <w:rPr>
          <w:rFonts w:ascii="Arial Narrow" w:hAnsi="Arial Narrow"/>
          <w:b/>
        </w:rPr>
        <w:t>plotësuar</w:t>
      </w:r>
      <w:proofErr w:type="spellEnd"/>
      <w:r w:rsidRPr="00C758FF">
        <w:rPr>
          <w:rFonts w:ascii="Arial Narrow" w:hAnsi="Arial Narrow"/>
          <w:b/>
        </w:rPr>
        <w:t xml:space="preserve">, </w:t>
      </w:r>
      <w:proofErr w:type="spellStart"/>
      <w:r w:rsidRPr="00C758FF">
        <w:rPr>
          <w:rFonts w:ascii="Arial Narrow" w:hAnsi="Arial Narrow"/>
          <w:b/>
        </w:rPr>
        <w:t>atëherë</w:t>
      </w:r>
      <w:proofErr w:type="spellEnd"/>
      <w:r w:rsidRPr="00C758FF">
        <w:rPr>
          <w:rFonts w:ascii="Arial Narrow" w:hAnsi="Arial Narrow"/>
          <w:b/>
        </w:rPr>
        <w:t xml:space="preserve"> </w:t>
      </w:r>
      <w:proofErr w:type="spellStart"/>
      <w:r w:rsidRPr="00C758FF">
        <w:rPr>
          <w:rFonts w:ascii="Arial Narrow" w:hAnsi="Arial Narrow"/>
          <w:b/>
        </w:rPr>
        <w:t>vazhdoni</w:t>
      </w:r>
      <w:proofErr w:type="spellEnd"/>
      <w:r w:rsidRPr="00C758FF">
        <w:rPr>
          <w:rFonts w:ascii="Arial Narrow" w:hAnsi="Arial Narrow"/>
          <w:b/>
        </w:rPr>
        <w:t xml:space="preserve"> me </w:t>
      </w:r>
      <w:proofErr w:type="spellStart"/>
      <w:r w:rsidRPr="00C758FF">
        <w:rPr>
          <w:rFonts w:ascii="Arial Narrow" w:hAnsi="Arial Narrow"/>
          <w:b/>
        </w:rPr>
        <w:t>intervistën</w:t>
      </w:r>
      <w:proofErr w:type="spellEnd"/>
      <w:r w:rsidRPr="00C758FF">
        <w:rPr>
          <w:rFonts w:ascii="Arial Narrow" w:hAnsi="Arial Narrow"/>
          <w:b/>
        </w:rPr>
        <w:t xml:space="preserve"> </w:t>
      </w:r>
      <w:proofErr w:type="spellStart"/>
      <w:r w:rsidRPr="00C758FF">
        <w:rPr>
          <w:rFonts w:ascii="Arial Narrow" w:hAnsi="Arial Narrow"/>
          <w:b/>
        </w:rPr>
        <w:t>më</w:t>
      </w:r>
      <w:proofErr w:type="spellEnd"/>
      <w:r w:rsidRPr="00C758FF">
        <w:rPr>
          <w:rFonts w:ascii="Arial Narrow" w:hAnsi="Arial Narrow"/>
          <w:b/>
        </w:rPr>
        <w:t xml:space="preserve"> </w:t>
      </w:r>
      <w:proofErr w:type="spellStart"/>
      <w:r w:rsidRPr="00C758FF">
        <w:rPr>
          <w:rFonts w:ascii="Arial Narrow" w:hAnsi="Arial Narrow"/>
          <w:b/>
        </w:rPr>
        <w:t>poshtë</w:t>
      </w:r>
      <w:proofErr w:type="spellEnd"/>
      <w:r w:rsidRPr="00C758FF">
        <w:rPr>
          <w:rFonts w:ascii="Arial Narrow" w:hAnsi="Arial Narrow"/>
          <w:b/>
        </w:rPr>
        <w:t>.</w:t>
      </w:r>
    </w:p>
    <w:p w14:paraId="3FC4F324" w14:textId="77777777" w:rsidR="006F367B" w:rsidRDefault="006F367B" w:rsidP="006F367B">
      <w:pPr>
        <w:spacing w:after="0" w:line="240" w:lineRule="auto"/>
        <w:ind w:left="0" w:right="0"/>
        <w:rPr>
          <w:rFonts w:ascii="Arial Narrow" w:eastAsia="Calibri" w:hAnsi="Arial Narrow" w:cs="Times New Roman"/>
          <w:b/>
          <w:sz w:val="20"/>
          <w:szCs w:val="20"/>
        </w:rPr>
      </w:pPr>
    </w:p>
    <w:p w14:paraId="01B092F5" w14:textId="77777777" w:rsidR="006F367B" w:rsidRDefault="006F367B" w:rsidP="006F367B">
      <w:pPr>
        <w:spacing w:after="0" w:line="240" w:lineRule="auto"/>
        <w:ind w:left="0" w:right="0"/>
        <w:rPr>
          <w:rFonts w:ascii="Arial Narrow" w:eastAsia="Calibri" w:hAnsi="Arial Narrow" w:cs="Times New Roman"/>
          <w:b/>
          <w:sz w:val="20"/>
          <w:szCs w:val="20"/>
        </w:rPr>
      </w:pPr>
    </w:p>
    <w:p w14:paraId="6E02838A" w14:textId="77777777" w:rsidR="006F367B" w:rsidRDefault="006F367B" w:rsidP="006F367B">
      <w:pPr>
        <w:spacing w:after="0" w:line="240" w:lineRule="auto"/>
        <w:ind w:left="0" w:right="0"/>
        <w:rPr>
          <w:rFonts w:ascii="Arial Narrow" w:eastAsia="Calibri" w:hAnsi="Arial Narrow" w:cs="Times New Roman"/>
          <w:b/>
          <w:sz w:val="20"/>
          <w:szCs w:val="20"/>
        </w:rPr>
      </w:pPr>
    </w:p>
    <w:p w14:paraId="717D2A5C" w14:textId="77777777" w:rsidR="006F367B" w:rsidRDefault="006F367B" w:rsidP="006F367B">
      <w:pPr>
        <w:spacing w:after="0" w:line="240" w:lineRule="auto"/>
        <w:ind w:left="0" w:right="0"/>
        <w:rPr>
          <w:rFonts w:ascii="Arial Narrow" w:eastAsia="Calibri" w:hAnsi="Arial Narrow" w:cs="Times New Roman"/>
          <w:b/>
          <w:sz w:val="20"/>
          <w:szCs w:val="20"/>
        </w:rPr>
      </w:pPr>
    </w:p>
    <w:p w14:paraId="69CF0B79" w14:textId="77777777" w:rsidR="006F367B" w:rsidRDefault="006F367B" w:rsidP="006F367B">
      <w:pPr>
        <w:spacing w:after="0" w:line="240" w:lineRule="auto"/>
        <w:ind w:left="0" w:right="0"/>
        <w:rPr>
          <w:rFonts w:ascii="Arial Narrow" w:eastAsia="Calibri" w:hAnsi="Arial Narrow" w:cs="Times New Roman"/>
          <w:b/>
          <w:sz w:val="20"/>
          <w:szCs w:val="20"/>
        </w:rPr>
      </w:pPr>
    </w:p>
    <w:p w14:paraId="46F80B21" w14:textId="77777777" w:rsidR="006F367B" w:rsidRDefault="006F367B" w:rsidP="006F367B">
      <w:pPr>
        <w:spacing w:after="0" w:line="240" w:lineRule="auto"/>
        <w:ind w:left="0" w:right="0"/>
        <w:rPr>
          <w:rFonts w:ascii="Arial Narrow" w:eastAsia="Calibri" w:hAnsi="Arial Narrow" w:cs="Times New Roman"/>
          <w:b/>
          <w:sz w:val="20"/>
          <w:szCs w:val="20"/>
        </w:rPr>
      </w:pPr>
    </w:p>
    <w:p w14:paraId="34CFD997" w14:textId="77777777" w:rsidR="006F367B" w:rsidRDefault="006F367B" w:rsidP="006F367B">
      <w:pPr>
        <w:spacing w:after="0" w:line="240" w:lineRule="auto"/>
        <w:ind w:left="0" w:right="0"/>
        <w:rPr>
          <w:rFonts w:ascii="Arial Narrow" w:eastAsia="Calibri" w:hAnsi="Arial Narrow" w:cs="Times New Roman"/>
          <w:b/>
          <w:sz w:val="20"/>
          <w:szCs w:val="20"/>
        </w:rPr>
      </w:pPr>
    </w:p>
    <w:p w14:paraId="24DB3F36" w14:textId="77777777" w:rsidR="006F367B" w:rsidRDefault="006F367B" w:rsidP="006F367B">
      <w:pPr>
        <w:spacing w:after="0" w:line="240" w:lineRule="auto"/>
        <w:ind w:left="0" w:right="0"/>
        <w:rPr>
          <w:rFonts w:ascii="Arial Narrow" w:eastAsia="Calibri" w:hAnsi="Arial Narrow" w:cs="Times New Roman"/>
          <w:b/>
          <w:sz w:val="20"/>
          <w:szCs w:val="20"/>
        </w:rPr>
      </w:pPr>
    </w:p>
    <w:p w14:paraId="0A14CDCB" w14:textId="77777777" w:rsidR="006F367B" w:rsidRDefault="006F367B" w:rsidP="006F367B">
      <w:pPr>
        <w:spacing w:after="0" w:line="240" w:lineRule="auto"/>
        <w:ind w:left="0" w:right="0"/>
        <w:rPr>
          <w:rFonts w:ascii="Arial Narrow" w:eastAsia="Calibri" w:hAnsi="Arial Narrow" w:cs="Times New Roman"/>
          <w:b/>
          <w:sz w:val="20"/>
          <w:szCs w:val="20"/>
        </w:rPr>
      </w:pPr>
    </w:p>
    <w:p w14:paraId="5B2789AF" w14:textId="77777777" w:rsidR="006F367B" w:rsidRDefault="006F367B" w:rsidP="006F367B">
      <w:pPr>
        <w:spacing w:after="0" w:line="240" w:lineRule="auto"/>
        <w:ind w:left="0" w:right="0"/>
        <w:rPr>
          <w:rFonts w:ascii="Arial Narrow" w:eastAsia="Calibri" w:hAnsi="Arial Narrow" w:cs="Times New Roman"/>
          <w:b/>
          <w:sz w:val="20"/>
          <w:szCs w:val="20"/>
        </w:rPr>
      </w:pPr>
    </w:p>
    <w:p w14:paraId="16D9ED79" w14:textId="77777777" w:rsidR="006F367B" w:rsidRDefault="006F367B" w:rsidP="006F367B">
      <w:pPr>
        <w:spacing w:after="0" w:line="240" w:lineRule="auto"/>
        <w:ind w:left="0" w:right="0"/>
        <w:rPr>
          <w:rFonts w:ascii="Arial Narrow" w:eastAsia="Calibri" w:hAnsi="Arial Narrow" w:cs="Times New Roman"/>
          <w:b/>
          <w:sz w:val="20"/>
          <w:szCs w:val="20"/>
        </w:rPr>
      </w:pPr>
    </w:p>
    <w:p w14:paraId="4177E7D7" w14:textId="77777777" w:rsidR="006F367B" w:rsidRDefault="006F367B" w:rsidP="006F367B">
      <w:pPr>
        <w:spacing w:after="0" w:line="240" w:lineRule="auto"/>
        <w:ind w:left="0" w:right="0"/>
        <w:rPr>
          <w:rFonts w:ascii="Arial Narrow" w:eastAsia="Calibri" w:hAnsi="Arial Narrow" w:cs="Times New Roman"/>
          <w:b/>
          <w:sz w:val="20"/>
          <w:szCs w:val="20"/>
        </w:rPr>
      </w:pPr>
    </w:p>
    <w:p w14:paraId="3005F561" w14:textId="77777777" w:rsidR="006F367B" w:rsidRDefault="006F367B" w:rsidP="006F367B">
      <w:pPr>
        <w:spacing w:after="0" w:line="240" w:lineRule="auto"/>
        <w:ind w:left="0" w:right="0"/>
        <w:rPr>
          <w:rFonts w:ascii="Arial Narrow" w:eastAsia="Calibri" w:hAnsi="Arial Narrow" w:cs="Times New Roman"/>
          <w:b/>
          <w:sz w:val="20"/>
          <w:szCs w:val="20"/>
        </w:rPr>
      </w:pPr>
    </w:p>
    <w:p w14:paraId="6FA34EA5" w14:textId="77777777" w:rsidR="006F367B" w:rsidRDefault="006F367B" w:rsidP="006F367B">
      <w:pPr>
        <w:spacing w:after="0" w:line="240" w:lineRule="auto"/>
        <w:ind w:left="0" w:right="0"/>
        <w:rPr>
          <w:rFonts w:ascii="Arial Narrow" w:eastAsia="Calibri" w:hAnsi="Arial Narrow" w:cs="Times New Roman"/>
          <w:b/>
          <w:sz w:val="20"/>
          <w:szCs w:val="20"/>
        </w:rPr>
      </w:pPr>
    </w:p>
    <w:p w14:paraId="670D09EC" w14:textId="77777777" w:rsidR="006F367B" w:rsidRDefault="006F367B" w:rsidP="006F367B">
      <w:pPr>
        <w:spacing w:after="0" w:line="240" w:lineRule="auto"/>
        <w:ind w:left="0" w:right="0"/>
        <w:rPr>
          <w:rFonts w:ascii="Arial Narrow" w:eastAsia="Calibri" w:hAnsi="Arial Narrow" w:cs="Times New Roman"/>
          <w:b/>
          <w:sz w:val="20"/>
          <w:szCs w:val="20"/>
        </w:rPr>
      </w:pPr>
    </w:p>
    <w:p w14:paraId="7A4297D8" w14:textId="77777777" w:rsidR="006F367B" w:rsidRDefault="006F367B" w:rsidP="006F367B">
      <w:pPr>
        <w:spacing w:after="0" w:line="240" w:lineRule="auto"/>
        <w:ind w:left="0" w:right="0"/>
        <w:rPr>
          <w:rFonts w:ascii="Arial Narrow" w:eastAsia="Calibri" w:hAnsi="Arial Narrow" w:cs="Times New Roman"/>
          <w:b/>
          <w:sz w:val="20"/>
          <w:szCs w:val="20"/>
        </w:rPr>
      </w:pPr>
    </w:p>
    <w:p w14:paraId="67C835FF" w14:textId="77777777" w:rsidR="006F367B" w:rsidRDefault="006F367B" w:rsidP="006F367B">
      <w:pPr>
        <w:spacing w:after="0" w:line="240" w:lineRule="auto"/>
        <w:ind w:left="0" w:right="0"/>
        <w:rPr>
          <w:rFonts w:ascii="Arial Narrow" w:eastAsia="Calibri" w:hAnsi="Arial Narrow" w:cs="Times New Roman"/>
          <w:b/>
          <w:sz w:val="20"/>
          <w:szCs w:val="20"/>
        </w:rPr>
      </w:pPr>
    </w:p>
    <w:p w14:paraId="06CC73A6" w14:textId="77777777" w:rsidR="006F367B" w:rsidRDefault="006F367B" w:rsidP="006F367B">
      <w:pPr>
        <w:spacing w:after="0" w:line="240" w:lineRule="auto"/>
        <w:ind w:left="0" w:right="0"/>
        <w:rPr>
          <w:rFonts w:ascii="Arial Narrow" w:eastAsia="Calibri" w:hAnsi="Arial Narrow" w:cs="Times New Roman"/>
          <w:b/>
          <w:sz w:val="20"/>
          <w:szCs w:val="20"/>
        </w:rPr>
      </w:pPr>
    </w:p>
    <w:p w14:paraId="6C7D4C04" w14:textId="77777777" w:rsidR="006F367B" w:rsidRDefault="006F367B" w:rsidP="006F367B">
      <w:pPr>
        <w:spacing w:after="0" w:line="240" w:lineRule="auto"/>
        <w:ind w:left="0" w:right="0"/>
        <w:rPr>
          <w:rFonts w:ascii="Arial Narrow" w:eastAsia="Calibri" w:hAnsi="Arial Narrow" w:cs="Times New Roman"/>
          <w:b/>
          <w:sz w:val="20"/>
          <w:szCs w:val="20"/>
        </w:rPr>
      </w:pPr>
    </w:p>
    <w:p w14:paraId="1DDA35CF" w14:textId="77777777" w:rsidR="006F367B" w:rsidRDefault="006F367B" w:rsidP="006F367B">
      <w:pPr>
        <w:spacing w:after="0" w:line="240" w:lineRule="auto"/>
        <w:ind w:left="0" w:right="0"/>
        <w:rPr>
          <w:rFonts w:ascii="Arial Narrow" w:eastAsia="Calibri" w:hAnsi="Arial Narrow" w:cs="Times New Roman"/>
          <w:b/>
          <w:sz w:val="20"/>
          <w:szCs w:val="20"/>
        </w:rPr>
      </w:pPr>
    </w:p>
    <w:p w14:paraId="574EFF85" w14:textId="77777777" w:rsidR="006F367B" w:rsidRDefault="006F367B" w:rsidP="006F367B">
      <w:pPr>
        <w:spacing w:after="0" w:line="240" w:lineRule="auto"/>
        <w:ind w:left="0" w:right="0"/>
        <w:rPr>
          <w:rFonts w:ascii="Arial Narrow" w:eastAsia="Calibri" w:hAnsi="Arial Narrow" w:cs="Times New Roman"/>
          <w:b/>
          <w:sz w:val="20"/>
          <w:szCs w:val="20"/>
        </w:rPr>
      </w:pPr>
    </w:p>
    <w:p w14:paraId="0CAD696F" w14:textId="77777777" w:rsidR="006F367B" w:rsidRDefault="006F367B" w:rsidP="006F367B">
      <w:pPr>
        <w:spacing w:after="0" w:line="240" w:lineRule="auto"/>
        <w:ind w:left="0" w:right="0"/>
        <w:rPr>
          <w:rFonts w:ascii="Arial Narrow" w:eastAsia="Calibri" w:hAnsi="Arial Narrow" w:cs="Times New Roman"/>
          <w:b/>
          <w:sz w:val="20"/>
          <w:szCs w:val="20"/>
        </w:rPr>
      </w:pPr>
    </w:p>
    <w:p w14:paraId="73B2922D" w14:textId="77777777" w:rsidR="006F367B" w:rsidRDefault="006F367B" w:rsidP="006F367B">
      <w:pPr>
        <w:spacing w:after="0" w:line="240" w:lineRule="auto"/>
        <w:ind w:left="0" w:right="0"/>
        <w:rPr>
          <w:rFonts w:ascii="Arial Narrow" w:eastAsia="Calibri" w:hAnsi="Arial Narrow" w:cs="Times New Roman"/>
          <w:b/>
          <w:sz w:val="20"/>
          <w:szCs w:val="20"/>
        </w:rPr>
      </w:pPr>
    </w:p>
    <w:p w14:paraId="249EB3CC" w14:textId="77777777" w:rsidR="006F367B" w:rsidRDefault="006F367B" w:rsidP="006F367B">
      <w:pPr>
        <w:spacing w:after="0" w:line="240" w:lineRule="auto"/>
        <w:ind w:left="0" w:right="0"/>
        <w:rPr>
          <w:rFonts w:ascii="Arial Narrow" w:eastAsia="Calibri" w:hAnsi="Arial Narrow" w:cs="Times New Roman"/>
          <w:b/>
          <w:sz w:val="20"/>
          <w:szCs w:val="20"/>
        </w:rPr>
      </w:pPr>
    </w:p>
    <w:p w14:paraId="77645EDD" w14:textId="77777777" w:rsidR="006F367B" w:rsidRDefault="006F367B" w:rsidP="006F367B">
      <w:pPr>
        <w:spacing w:after="0" w:line="240" w:lineRule="auto"/>
        <w:ind w:left="0" w:right="0"/>
        <w:rPr>
          <w:rFonts w:ascii="Arial Narrow" w:eastAsia="Calibri" w:hAnsi="Arial Narrow" w:cs="Times New Roman"/>
          <w:b/>
          <w:sz w:val="20"/>
          <w:szCs w:val="20"/>
        </w:rPr>
      </w:pPr>
    </w:p>
    <w:p w14:paraId="6098489B" w14:textId="77777777" w:rsidR="006F367B" w:rsidRDefault="006F367B" w:rsidP="006F367B">
      <w:pPr>
        <w:spacing w:after="0" w:line="240" w:lineRule="auto"/>
        <w:ind w:left="0" w:right="0"/>
        <w:rPr>
          <w:rFonts w:ascii="Arial Narrow" w:eastAsia="Calibri" w:hAnsi="Arial Narrow" w:cs="Times New Roman"/>
          <w:b/>
          <w:sz w:val="20"/>
          <w:szCs w:val="20"/>
        </w:rPr>
      </w:pPr>
    </w:p>
    <w:p w14:paraId="4D265A1E" w14:textId="77777777" w:rsidR="006F367B" w:rsidRDefault="006F367B" w:rsidP="006F367B">
      <w:pPr>
        <w:spacing w:after="0" w:line="240" w:lineRule="auto"/>
        <w:ind w:left="0" w:right="0"/>
        <w:rPr>
          <w:rFonts w:ascii="Arial Narrow" w:eastAsia="Calibri" w:hAnsi="Arial Narrow" w:cs="Times New Roman"/>
          <w:b/>
          <w:sz w:val="20"/>
          <w:szCs w:val="20"/>
        </w:rPr>
      </w:pPr>
    </w:p>
    <w:p w14:paraId="535C1BBF" w14:textId="77777777" w:rsidR="006F367B" w:rsidRDefault="006F367B" w:rsidP="006F367B">
      <w:pPr>
        <w:spacing w:after="0" w:line="240" w:lineRule="auto"/>
        <w:ind w:left="0" w:right="0"/>
        <w:rPr>
          <w:rFonts w:ascii="Arial Narrow" w:eastAsia="Calibri" w:hAnsi="Arial Narrow" w:cs="Times New Roman"/>
          <w:b/>
          <w:sz w:val="20"/>
          <w:szCs w:val="20"/>
        </w:rPr>
      </w:pPr>
    </w:p>
    <w:p w14:paraId="0FA148FA" w14:textId="77777777" w:rsidR="006F367B" w:rsidRDefault="006F367B" w:rsidP="006F367B">
      <w:pPr>
        <w:spacing w:after="0" w:line="240" w:lineRule="auto"/>
        <w:ind w:left="0" w:right="0"/>
        <w:rPr>
          <w:rFonts w:ascii="Arial Narrow" w:eastAsia="Calibri" w:hAnsi="Arial Narrow" w:cs="Times New Roman"/>
          <w:b/>
          <w:sz w:val="20"/>
          <w:szCs w:val="20"/>
        </w:rPr>
      </w:pPr>
    </w:p>
    <w:p w14:paraId="39796973" w14:textId="77777777" w:rsidR="006F367B" w:rsidRDefault="006F367B" w:rsidP="006F367B">
      <w:pPr>
        <w:spacing w:after="0" w:line="240" w:lineRule="auto"/>
        <w:ind w:left="0" w:right="0"/>
        <w:rPr>
          <w:rFonts w:ascii="Arial Narrow" w:eastAsia="Calibri" w:hAnsi="Arial Narrow" w:cs="Times New Roman"/>
          <w:b/>
          <w:sz w:val="20"/>
          <w:szCs w:val="20"/>
        </w:rPr>
      </w:pPr>
    </w:p>
    <w:p w14:paraId="01CF3753" w14:textId="77777777" w:rsidR="006F367B" w:rsidRDefault="006F367B" w:rsidP="006F367B">
      <w:pPr>
        <w:numPr>
          <w:ilvl w:val="0"/>
          <w:numId w:val="10"/>
        </w:numPr>
        <w:spacing w:after="0" w:line="240" w:lineRule="auto"/>
        <w:ind w:left="360" w:right="-180"/>
        <w:contextualSpacing/>
        <w:rPr>
          <w:rFonts w:ascii="Arial Narrow" w:eastAsia="Calibri" w:hAnsi="Arial Narrow" w:cs="Times New Roman"/>
          <w:b/>
        </w:rPr>
      </w:pPr>
      <w:proofErr w:type="spellStart"/>
      <w:r>
        <w:rPr>
          <w:rFonts w:ascii="Arial Narrow" w:eastAsia="Calibri" w:hAnsi="Arial Narrow" w:cs="Times New Roman"/>
          <w:b/>
        </w:rPr>
        <w:t>Përz</w:t>
      </w:r>
      <w:r w:rsidRPr="0032501C">
        <w:rPr>
          <w:rFonts w:ascii="Arial Narrow" w:eastAsia="Calibri" w:hAnsi="Arial Narrow" w:cs="Times New Roman"/>
          <w:b/>
        </w:rPr>
        <w:t>gjedhja</w:t>
      </w:r>
      <w:proofErr w:type="spellEnd"/>
      <w:r w:rsidRPr="0032501C">
        <w:rPr>
          <w:rFonts w:ascii="Arial Narrow" w:eastAsia="Calibri" w:hAnsi="Arial Narrow" w:cs="Times New Roman"/>
          <w:b/>
        </w:rPr>
        <w:t xml:space="preserve"> e </w:t>
      </w:r>
      <w:proofErr w:type="spellStart"/>
      <w:r w:rsidRPr="0032501C">
        <w:rPr>
          <w:rFonts w:ascii="Arial Narrow" w:eastAsia="Calibri" w:hAnsi="Arial Narrow" w:cs="Times New Roman"/>
          <w:b/>
        </w:rPr>
        <w:t>problemit</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në</w:t>
      </w:r>
      <w:proofErr w:type="spellEnd"/>
      <w:r w:rsidRPr="0032501C">
        <w:rPr>
          <w:rFonts w:ascii="Arial Narrow" w:eastAsia="Calibri" w:hAnsi="Arial Narrow" w:cs="Times New Roman"/>
          <w:b/>
        </w:rPr>
        <w:t xml:space="preserve"> q16 duke </w:t>
      </w:r>
      <w:proofErr w:type="spellStart"/>
      <w:r w:rsidRPr="0032501C">
        <w:rPr>
          <w:rFonts w:ascii="Arial Narrow" w:eastAsia="Calibri" w:hAnsi="Arial Narrow" w:cs="Times New Roman"/>
          <w:b/>
        </w:rPr>
        <w:t>përdorur</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një</w:t>
      </w:r>
      <w:proofErr w:type="spellEnd"/>
      <w:r w:rsidRPr="0032501C">
        <w:rPr>
          <w:rFonts w:ascii="Arial Narrow" w:eastAsia="Calibri" w:hAnsi="Arial Narrow" w:cs="Times New Roman"/>
          <w:b/>
        </w:rPr>
        <w:t xml:space="preserve"> Grid Kish (</w:t>
      </w:r>
      <w:proofErr w:type="spellStart"/>
      <w:r w:rsidRPr="0032501C">
        <w:rPr>
          <w:rFonts w:ascii="Arial Narrow" w:eastAsia="Calibri" w:hAnsi="Arial Narrow" w:cs="Times New Roman"/>
          <w:b/>
        </w:rPr>
        <w:t>në</w:t>
      </w:r>
      <w:proofErr w:type="spellEnd"/>
      <w:r w:rsidRPr="0032501C">
        <w:rPr>
          <w:rFonts w:ascii="Arial Narrow" w:eastAsia="Calibri" w:hAnsi="Arial Narrow" w:cs="Times New Roman"/>
          <w:b/>
        </w:rPr>
        <w:t xml:space="preserve"> vend </w:t>
      </w:r>
      <w:proofErr w:type="spellStart"/>
      <w:r w:rsidRPr="0032501C">
        <w:rPr>
          <w:rFonts w:ascii="Arial Narrow" w:eastAsia="Calibri" w:hAnsi="Arial Narrow" w:cs="Times New Roman"/>
          <w:b/>
        </w:rPr>
        <w:t>të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një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gjeneruesi</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të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numrave</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të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rastësishëm</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ose</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një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metodë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tjetër</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përzgjedhjeje</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të</w:t>
      </w:r>
      <w:proofErr w:type="spellEnd"/>
      <w:r w:rsidRPr="0032501C">
        <w:rPr>
          <w:rFonts w:ascii="Arial Narrow" w:eastAsia="Calibri" w:hAnsi="Arial Narrow" w:cs="Times New Roman"/>
          <w:b/>
        </w:rPr>
        <w:t xml:space="preserve"> </w:t>
      </w:r>
      <w:proofErr w:type="spellStart"/>
      <w:r w:rsidRPr="0032501C">
        <w:rPr>
          <w:rFonts w:ascii="Arial Narrow" w:eastAsia="Calibri" w:hAnsi="Arial Narrow" w:cs="Times New Roman"/>
          <w:b/>
        </w:rPr>
        <w:t>rastësishme</w:t>
      </w:r>
      <w:proofErr w:type="spellEnd"/>
      <w:r w:rsidRPr="0032501C">
        <w:rPr>
          <w:rFonts w:ascii="Arial Narrow" w:eastAsia="Calibri" w:hAnsi="Arial Narrow" w:cs="Times New Roman"/>
          <w:b/>
        </w:rPr>
        <w:t>):</w:t>
      </w:r>
    </w:p>
    <w:p w14:paraId="058A16C4" w14:textId="77777777" w:rsidR="006F367B" w:rsidRPr="00856D6E" w:rsidRDefault="006F367B" w:rsidP="006F367B">
      <w:pPr>
        <w:spacing w:after="0" w:line="240" w:lineRule="auto"/>
        <w:ind w:left="720" w:right="0"/>
        <w:contextualSpacing/>
        <w:rPr>
          <w:rFonts w:ascii="Arial Narrow" w:eastAsia="Calibri" w:hAnsi="Arial Narrow" w:cs="Times New Roman"/>
          <w:b/>
          <w:sz w:val="20"/>
          <w:szCs w:val="20"/>
        </w:rPr>
      </w:pPr>
    </w:p>
    <w:p w14:paraId="1D9805BE" w14:textId="77777777" w:rsidR="006F367B" w:rsidRDefault="006F367B" w:rsidP="006F367B">
      <w:pPr>
        <w:numPr>
          <w:ilvl w:val="0"/>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proofErr w:type="spellStart"/>
      <w:r w:rsidRPr="0032501C">
        <w:rPr>
          <w:rFonts w:ascii="Arial Narrow" w:eastAsia="Calibri" w:hAnsi="Arial Narrow" w:cs="Calibri"/>
          <w:color w:val="000000"/>
          <w:sz w:val="20"/>
          <w:szCs w:val="20"/>
          <w:u w:color="000000"/>
          <w:bdr w:val="nil"/>
        </w:rPr>
        <w:t>Shikoni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përgjigjet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w:t>
      </w:r>
      <w:proofErr w:type="spellEnd"/>
      <w:r w:rsidRPr="0032501C">
        <w:rPr>
          <w:rFonts w:ascii="Arial Narrow" w:eastAsia="Calibri" w:hAnsi="Arial Narrow" w:cs="Calibri"/>
          <w:color w:val="000000"/>
          <w:sz w:val="20"/>
          <w:szCs w:val="20"/>
          <w:u w:color="000000"/>
          <w:bdr w:val="nil"/>
        </w:rPr>
        <w:t xml:space="preserve"> q15. </w:t>
      </w:r>
      <w:proofErr w:type="spellStart"/>
      <w:r w:rsidRPr="0032501C">
        <w:rPr>
          <w:rFonts w:ascii="Arial Narrow" w:eastAsia="Calibri" w:hAnsi="Arial Narrow" w:cs="Calibri"/>
          <w:color w:val="000000"/>
          <w:sz w:val="20"/>
          <w:szCs w:val="20"/>
          <w:u w:color="000000"/>
          <w:bdr w:val="nil"/>
        </w:rPr>
        <w:t>Kontrolloni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nëse</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anketuari</w:t>
      </w:r>
      <w:proofErr w:type="spellEnd"/>
      <w:r w:rsidRPr="0032501C">
        <w:rPr>
          <w:rFonts w:ascii="Arial Narrow" w:eastAsia="Calibri" w:hAnsi="Arial Narrow" w:cs="Calibri"/>
          <w:color w:val="000000"/>
          <w:sz w:val="20"/>
          <w:szCs w:val="20"/>
          <w:u w:color="000000"/>
          <w:bdr w:val="nil"/>
        </w:rPr>
        <w:t xml:space="preserve"> ka </w:t>
      </w:r>
      <w:proofErr w:type="spellStart"/>
      <w:r w:rsidRPr="0032501C">
        <w:rPr>
          <w:rFonts w:ascii="Arial Narrow" w:eastAsia="Calibri" w:hAnsi="Arial Narrow" w:cs="Calibri"/>
          <w:color w:val="000000"/>
          <w:sz w:val="20"/>
          <w:szCs w:val="20"/>
          <w:u w:color="000000"/>
          <w:bdr w:val="nil"/>
        </w:rPr>
        <w:t>raportuar</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një</w:t>
      </w:r>
      <w:proofErr w:type="spellEnd"/>
      <w:r w:rsidRPr="0032501C">
        <w:rPr>
          <w:rFonts w:ascii="Arial Narrow" w:eastAsia="Calibri" w:hAnsi="Arial Narrow" w:cs="Calibri"/>
          <w:color w:val="000000"/>
          <w:sz w:val="20"/>
          <w:szCs w:val="20"/>
          <w:u w:color="000000"/>
          <w:bdr w:val="nil"/>
        </w:rPr>
        <w:t xml:space="preserve"> problem me </w:t>
      </w:r>
      <w:proofErr w:type="spellStart"/>
      <w:r w:rsidRPr="0032501C">
        <w:rPr>
          <w:rFonts w:ascii="Arial Narrow" w:eastAsia="Calibri" w:hAnsi="Arial Narrow" w:cs="Calibri"/>
          <w:color w:val="000000"/>
          <w:sz w:val="20"/>
          <w:szCs w:val="20"/>
          <w:u w:color="000000"/>
          <w:bdr w:val="nil"/>
        </w:rPr>
        <w:t>një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nivel</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serioziteti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më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madh</w:t>
      </w:r>
      <w:proofErr w:type="spellEnd"/>
      <w:r w:rsidRPr="0032501C">
        <w:rPr>
          <w:rFonts w:ascii="Arial Narrow" w:eastAsia="Calibri" w:hAnsi="Arial Narrow" w:cs="Calibri"/>
          <w:color w:val="000000"/>
          <w:sz w:val="20"/>
          <w:szCs w:val="20"/>
          <w:u w:color="000000"/>
          <w:bdr w:val="nil"/>
        </w:rPr>
        <w:t xml:space="preserve"> se "3".</w:t>
      </w:r>
    </w:p>
    <w:p w14:paraId="6C211EC1" w14:textId="77777777" w:rsidR="006F367B" w:rsidRPr="00856D6E" w:rsidRDefault="006F367B" w:rsidP="006F367B">
      <w:pPr>
        <w:pBdr>
          <w:top w:val="nil"/>
          <w:left w:val="nil"/>
          <w:bottom w:val="nil"/>
          <w:right w:val="nil"/>
          <w:between w:val="nil"/>
          <w:bar w:val="nil"/>
        </w:pBdr>
        <w:spacing w:after="0" w:line="240" w:lineRule="auto"/>
        <w:ind w:left="720" w:right="0"/>
        <w:rPr>
          <w:rFonts w:ascii="Arial Narrow" w:eastAsia="Calibri" w:hAnsi="Arial Narrow" w:cs="Calibri"/>
          <w:color w:val="000000"/>
          <w:sz w:val="20"/>
          <w:szCs w:val="20"/>
          <w:u w:color="000000"/>
          <w:bdr w:val="nil"/>
        </w:rPr>
      </w:pPr>
    </w:p>
    <w:p w14:paraId="4DA5D3C7" w14:textId="77777777" w:rsidR="006F367B" w:rsidRPr="007A7F38" w:rsidRDefault="006F367B" w:rsidP="006F367B">
      <w:pPr>
        <w:numPr>
          <w:ilvl w:val="0"/>
          <w:numId w:val="11"/>
        </w:numPr>
        <w:pBdr>
          <w:top w:val="nil"/>
          <w:left w:val="nil"/>
          <w:bottom w:val="nil"/>
          <w:right w:val="nil"/>
          <w:between w:val="nil"/>
          <w:bar w:val="nil"/>
        </w:pBdr>
        <w:spacing w:after="120" w:line="240" w:lineRule="auto"/>
        <w:ind w:right="0"/>
        <w:rPr>
          <w:rFonts w:ascii="Arial Narrow" w:eastAsia="Calibri" w:hAnsi="Arial Narrow" w:cs="Calibri"/>
          <w:color w:val="000000"/>
          <w:u w:color="000000"/>
          <w:bdr w:val="nil"/>
        </w:rPr>
      </w:pPr>
      <w:proofErr w:type="spellStart"/>
      <w:r>
        <w:rPr>
          <w:rFonts w:ascii="Arial Narrow" w:eastAsia="Calibri" w:hAnsi="Arial Narrow" w:cs="Calibri"/>
          <w:b/>
          <w:color w:val="000000"/>
          <w:u w:color="000000"/>
          <w:bdr w:val="nil"/>
        </w:rPr>
        <w:t>Nëse</w:t>
      </w:r>
      <w:proofErr w:type="spellEnd"/>
      <w:r>
        <w:rPr>
          <w:rFonts w:ascii="Arial Narrow" w:eastAsia="Calibri" w:hAnsi="Arial Narrow" w:cs="Calibri"/>
          <w:b/>
          <w:color w:val="000000"/>
          <w:u w:color="000000"/>
          <w:bdr w:val="nil"/>
        </w:rPr>
        <w:t xml:space="preserve"> “Po</w:t>
      </w:r>
      <w:r w:rsidRPr="007A7F38">
        <w:rPr>
          <w:rFonts w:ascii="Arial Narrow" w:eastAsia="Calibri" w:hAnsi="Arial Narrow" w:cs="Calibri"/>
          <w:b/>
          <w:color w:val="000000"/>
          <w:u w:color="000000"/>
          <w:bdr w:val="nil"/>
        </w:rPr>
        <w:t>”:</w:t>
      </w:r>
    </w:p>
    <w:p w14:paraId="6DBA4CB0" w14:textId="77777777" w:rsidR="006F367B" w:rsidRPr="0032501C" w:rsidRDefault="006F367B" w:rsidP="006F367B">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proofErr w:type="spellStart"/>
      <w:r w:rsidRPr="0032501C">
        <w:rPr>
          <w:rFonts w:ascii="Arial Narrow" w:eastAsia="Calibri" w:hAnsi="Arial Narrow" w:cs="Calibri"/>
          <w:color w:val="000000"/>
          <w:sz w:val="20"/>
          <w:szCs w:val="20"/>
          <w:u w:color="000000"/>
          <w:bdr w:val="nil"/>
        </w:rPr>
        <w:t>Në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Tabelën</w:t>
      </w:r>
      <w:proofErr w:type="spellEnd"/>
      <w:r w:rsidRPr="0032501C">
        <w:rPr>
          <w:rFonts w:ascii="Arial Narrow" w:eastAsia="Calibri" w:hAnsi="Arial Narrow" w:cs="Calibri"/>
          <w:color w:val="000000"/>
          <w:sz w:val="20"/>
          <w:szCs w:val="20"/>
          <w:u w:color="000000"/>
          <w:bdr w:val="nil"/>
        </w:rPr>
        <w:t xml:space="preserve"> 1 </w:t>
      </w:r>
      <w:proofErr w:type="spellStart"/>
      <w:r w:rsidRPr="0032501C">
        <w:rPr>
          <w:rFonts w:ascii="Arial Narrow" w:eastAsia="Calibri" w:hAnsi="Arial Narrow" w:cs="Calibri"/>
          <w:color w:val="000000"/>
          <w:sz w:val="20"/>
          <w:szCs w:val="20"/>
          <w:u w:color="000000"/>
          <w:bdr w:val="nil"/>
        </w:rPr>
        <w:t>më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poshtë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renditni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kodet</w:t>
      </w:r>
      <w:proofErr w:type="spellEnd"/>
      <w:r w:rsidRPr="0032501C">
        <w:rPr>
          <w:rFonts w:ascii="Arial Narrow" w:eastAsia="Calibri" w:hAnsi="Arial Narrow" w:cs="Calibri"/>
          <w:color w:val="000000"/>
          <w:sz w:val="20"/>
          <w:szCs w:val="20"/>
          <w:u w:color="000000"/>
          <w:bdr w:val="nil"/>
        </w:rPr>
        <w:t xml:space="preserve"> e </w:t>
      </w:r>
      <w:proofErr w:type="spellStart"/>
      <w:r w:rsidRPr="0032501C">
        <w:rPr>
          <w:rFonts w:ascii="Arial Narrow" w:eastAsia="Calibri" w:hAnsi="Arial Narrow" w:cs="Calibri"/>
          <w:color w:val="000000"/>
          <w:sz w:val="20"/>
          <w:szCs w:val="20"/>
          <w:u w:color="000000"/>
          <w:bdr w:val="nil"/>
        </w:rPr>
        <w:t>mosmarrëveshjeve</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gjitha</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problemeve</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identifikuara</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nga</w:t>
      </w:r>
      <w:proofErr w:type="spellEnd"/>
      <w:r w:rsidRPr="0032501C">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respondenti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w:t>
      </w:r>
      <w:proofErr w:type="spellEnd"/>
      <w:r w:rsidRPr="0032501C">
        <w:rPr>
          <w:rFonts w:ascii="Arial Narrow" w:eastAsia="Calibri" w:hAnsi="Arial Narrow" w:cs="Calibri"/>
          <w:color w:val="000000"/>
          <w:sz w:val="20"/>
          <w:szCs w:val="20"/>
          <w:u w:color="000000"/>
          <w:bdr w:val="nil"/>
        </w:rPr>
        <w:t xml:space="preserve"> q15 me </w:t>
      </w:r>
      <w:proofErr w:type="spellStart"/>
      <w:r w:rsidRPr="0032501C">
        <w:rPr>
          <w:rFonts w:ascii="Arial Narrow" w:eastAsia="Calibri" w:hAnsi="Arial Narrow" w:cs="Calibri"/>
          <w:color w:val="000000"/>
          <w:sz w:val="20"/>
          <w:szCs w:val="20"/>
          <w:u w:color="000000"/>
          <w:bdr w:val="nil"/>
        </w:rPr>
        <w:t>një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nivel</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serioziteti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më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madh</w:t>
      </w:r>
      <w:proofErr w:type="spellEnd"/>
      <w:r w:rsidRPr="0032501C">
        <w:rPr>
          <w:rFonts w:ascii="Arial Narrow" w:eastAsia="Calibri" w:hAnsi="Arial Narrow" w:cs="Calibri"/>
          <w:color w:val="000000"/>
          <w:sz w:val="20"/>
          <w:szCs w:val="20"/>
          <w:u w:color="000000"/>
          <w:bdr w:val="nil"/>
        </w:rPr>
        <w:t xml:space="preserve"> se “3”.</w:t>
      </w:r>
    </w:p>
    <w:p w14:paraId="1F1CDC26" w14:textId="77777777" w:rsidR="006F367B" w:rsidRPr="0032501C" w:rsidRDefault="006F367B" w:rsidP="006F367B">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proofErr w:type="spellStart"/>
      <w:r w:rsidRPr="0032501C">
        <w:rPr>
          <w:rFonts w:ascii="Arial Narrow" w:eastAsia="Calibri" w:hAnsi="Arial Narrow" w:cs="Calibri"/>
          <w:color w:val="000000"/>
          <w:sz w:val="20"/>
          <w:szCs w:val="20"/>
          <w:u w:color="000000"/>
          <w:bdr w:val="nil"/>
        </w:rPr>
        <w:t>Shikoni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shifrën</w:t>
      </w:r>
      <w:proofErr w:type="spellEnd"/>
      <w:r w:rsidRPr="0032501C">
        <w:rPr>
          <w:rFonts w:ascii="Arial Narrow" w:eastAsia="Calibri" w:hAnsi="Arial Narrow" w:cs="Calibri"/>
          <w:color w:val="000000"/>
          <w:sz w:val="20"/>
          <w:szCs w:val="20"/>
          <w:u w:color="000000"/>
          <w:bdr w:val="nil"/>
        </w:rPr>
        <w:t xml:space="preserve"> e </w:t>
      </w:r>
      <w:proofErr w:type="spellStart"/>
      <w:r w:rsidRPr="0032501C">
        <w:rPr>
          <w:rFonts w:ascii="Arial Narrow" w:eastAsia="Calibri" w:hAnsi="Arial Narrow" w:cs="Calibri"/>
          <w:color w:val="000000"/>
          <w:sz w:val="20"/>
          <w:szCs w:val="20"/>
          <w:u w:color="000000"/>
          <w:bdr w:val="nil"/>
        </w:rPr>
        <w:t>fundit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numrit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pyetësorit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faqen</w:t>
      </w:r>
      <w:proofErr w:type="spellEnd"/>
      <w:r w:rsidRPr="0032501C">
        <w:rPr>
          <w:rFonts w:ascii="Arial Narrow" w:eastAsia="Calibri" w:hAnsi="Arial Narrow" w:cs="Calibri"/>
          <w:color w:val="000000"/>
          <w:sz w:val="20"/>
          <w:szCs w:val="20"/>
          <w:u w:color="000000"/>
          <w:bdr w:val="nil"/>
        </w:rPr>
        <w:t xml:space="preserve"> e </w:t>
      </w:r>
      <w:proofErr w:type="spellStart"/>
      <w:r w:rsidRPr="0032501C">
        <w:rPr>
          <w:rFonts w:ascii="Arial Narrow" w:eastAsia="Calibri" w:hAnsi="Arial Narrow" w:cs="Calibri"/>
          <w:color w:val="000000"/>
          <w:sz w:val="20"/>
          <w:szCs w:val="20"/>
          <w:u w:color="000000"/>
          <w:bdr w:val="nil"/>
        </w:rPr>
        <w:t>kopertinës</w:t>
      </w:r>
      <w:proofErr w:type="spellEnd"/>
      <w:r w:rsidRPr="0032501C">
        <w:rPr>
          <w:rFonts w:ascii="Arial Narrow" w:eastAsia="Calibri" w:hAnsi="Arial Narrow" w:cs="Calibri"/>
          <w:color w:val="000000"/>
          <w:sz w:val="20"/>
          <w:szCs w:val="20"/>
          <w:u w:color="000000"/>
          <w:bdr w:val="nil"/>
        </w:rPr>
        <w:t xml:space="preserve">. Ky </w:t>
      </w:r>
      <w:proofErr w:type="spellStart"/>
      <w:r w:rsidRPr="0032501C">
        <w:rPr>
          <w:rFonts w:ascii="Arial Narrow" w:eastAsia="Calibri" w:hAnsi="Arial Narrow" w:cs="Calibri"/>
          <w:color w:val="000000"/>
          <w:sz w:val="20"/>
          <w:szCs w:val="20"/>
          <w:u w:color="000000"/>
          <w:bdr w:val="nil"/>
        </w:rPr>
        <w:t>është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numri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kolonës</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që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duhet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rrethoni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w:t>
      </w:r>
      <w:proofErr w:type="spellEnd"/>
      <w:r>
        <w:rPr>
          <w:rFonts w:ascii="Arial Narrow" w:eastAsia="Calibri" w:hAnsi="Arial Narrow" w:cs="Calibri"/>
          <w:color w:val="000000"/>
          <w:sz w:val="20"/>
          <w:szCs w:val="20"/>
          <w:u w:color="000000"/>
          <w:bdr w:val="nil"/>
        </w:rPr>
        <w:t xml:space="preserve"> Grid</w:t>
      </w:r>
      <w:r w:rsidRPr="0032501C">
        <w:rPr>
          <w:rFonts w:ascii="Arial Narrow" w:eastAsia="Calibri" w:hAnsi="Arial Narrow" w:cs="Calibri"/>
          <w:color w:val="000000"/>
          <w:sz w:val="20"/>
          <w:szCs w:val="20"/>
          <w:u w:color="000000"/>
          <w:bdr w:val="nil"/>
        </w:rPr>
        <w:t xml:space="preserve"> Kish</w:t>
      </w:r>
      <w:r>
        <w:rPr>
          <w:rFonts w:ascii="Arial Narrow" w:eastAsia="Calibri" w:hAnsi="Arial Narrow" w:cs="Calibri"/>
          <w:color w:val="000000"/>
          <w:sz w:val="20"/>
          <w:szCs w:val="20"/>
          <w:u w:color="000000"/>
          <w:bdr w:val="nil"/>
        </w:rPr>
        <w:t xml:space="preserve">-in </w:t>
      </w:r>
      <w:proofErr w:type="spellStart"/>
      <w:r>
        <w:rPr>
          <w:rFonts w:ascii="Arial Narrow" w:eastAsia="Calibri" w:hAnsi="Arial Narrow" w:cs="Calibri"/>
          <w:color w:val="000000"/>
          <w:sz w:val="20"/>
          <w:szCs w:val="20"/>
          <w:u w:color="000000"/>
          <w:bdr w:val="nil"/>
        </w:rPr>
        <w:t>tuaj</w:t>
      </w:r>
      <w:proofErr w:type="spellEnd"/>
      <w:r w:rsidRPr="0032501C">
        <w:rPr>
          <w:rFonts w:ascii="Arial Narrow" w:eastAsia="Calibri" w:hAnsi="Arial Narrow" w:cs="Calibri"/>
          <w:color w:val="000000"/>
          <w:sz w:val="20"/>
          <w:szCs w:val="20"/>
          <w:u w:color="000000"/>
          <w:bdr w:val="nil"/>
        </w:rPr>
        <w:t>.</w:t>
      </w:r>
    </w:p>
    <w:p w14:paraId="313659F9" w14:textId="77777777" w:rsidR="006F367B" w:rsidRPr="00CE484C" w:rsidRDefault="006F367B" w:rsidP="006F367B">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Kontrolloni numrin e problemeve që keni shkruar në Tabelën 1 më poshtë. Ky është numri i rreshtit që duhet të rrethoni në rrjet.</w:t>
      </w:r>
    </w:p>
    <w:p w14:paraId="0D2679D4" w14:textId="77777777" w:rsidR="006F367B" w:rsidRDefault="006F367B" w:rsidP="006F367B">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CE484C">
        <w:rPr>
          <w:rFonts w:ascii="Arial Narrow" w:eastAsia="Calibri" w:hAnsi="Arial Narrow" w:cs="Calibri"/>
          <w:color w:val="000000"/>
          <w:sz w:val="20"/>
          <w:szCs w:val="20"/>
          <w:u w:color="000000"/>
          <w:bdr w:val="nil"/>
          <w:lang w:val="de-DE"/>
        </w:rPr>
        <w:t xml:space="preserve">Gjeni kutinë ku takohen rreshti i rrethuar dhe kolona e rrethuar dhe rrethoni numrin që shfaqet në kuti. </w:t>
      </w:r>
      <w:r w:rsidRPr="0032501C">
        <w:rPr>
          <w:rFonts w:ascii="Arial Narrow" w:eastAsia="Calibri" w:hAnsi="Arial Narrow" w:cs="Calibri"/>
          <w:color w:val="000000"/>
          <w:sz w:val="20"/>
          <w:szCs w:val="20"/>
          <w:u w:color="000000"/>
          <w:bdr w:val="nil"/>
        </w:rPr>
        <w:t xml:space="preserve">Ky </w:t>
      </w:r>
      <w:proofErr w:type="spellStart"/>
      <w:r w:rsidRPr="0032501C">
        <w:rPr>
          <w:rFonts w:ascii="Arial Narrow" w:eastAsia="Calibri" w:hAnsi="Arial Narrow" w:cs="Calibri"/>
          <w:color w:val="000000"/>
          <w:sz w:val="20"/>
          <w:szCs w:val="20"/>
          <w:u w:color="000000"/>
          <w:bdr w:val="nil"/>
        </w:rPr>
        <w:t>është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numri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që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duhet</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të</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regjistroni</w:t>
      </w:r>
      <w:proofErr w:type="spellEnd"/>
      <w:r w:rsidRPr="0032501C">
        <w:rPr>
          <w:rFonts w:ascii="Arial Narrow" w:eastAsia="Calibri" w:hAnsi="Arial Narrow" w:cs="Calibri"/>
          <w:color w:val="000000"/>
          <w:sz w:val="20"/>
          <w:szCs w:val="20"/>
          <w:u w:color="000000"/>
          <w:bdr w:val="nil"/>
        </w:rPr>
        <w:t xml:space="preserve"> </w:t>
      </w:r>
      <w:proofErr w:type="spellStart"/>
      <w:r w:rsidRPr="0032501C">
        <w:rPr>
          <w:rFonts w:ascii="Arial Narrow" w:eastAsia="Calibri" w:hAnsi="Arial Narrow" w:cs="Calibri"/>
          <w:color w:val="000000"/>
          <w:sz w:val="20"/>
          <w:szCs w:val="20"/>
          <w:u w:color="000000"/>
          <w:bdr w:val="nil"/>
        </w:rPr>
        <w:t>në</w:t>
      </w:r>
      <w:proofErr w:type="spellEnd"/>
      <w:r w:rsidRPr="0032501C">
        <w:rPr>
          <w:rFonts w:ascii="Arial Narrow" w:eastAsia="Calibri" w:hAnsi="Arial Narrow" w:cs="Calibri"/>
          <w:color w:val="000000"/>
          <w:sz w:val="20"/>
          <w:szCs w:val="20"/>
          <w:u w:color="000000"/>
          <w:bdr w:val="nil"/>
        </w:rPr>
        <w:t xml:space="preserve"> q16.</w:t>
      </w:r>
    </w:p>
    <w:p w14:paraId="181C81BA"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18A96988" w14:textId="77777777" w:rsidR="006F367B" w:rsidRPr="00856D6E" w:rsidRDefault="006F367B" w:rsidP="006F367B">
      <w:pPr>
        <w:pBdr>
          <w:top w:val="nil"/>
          <w:left w:val="nil"/>
          <w:bottom w:val="nil"/>
          <w:right w:val="nil"/>
          <w:between w:val="nil"/>
          <w:bar w:val="nil"/>
        </w:pBdr>
        <w:spacing w:after="120" w:line="240" w:lineRule="auto"/>
        <w:ind w:left="0" w:right="0"/>
        <w:rPr>
          <w:rFonts w:ascii="Arial Narrow" w:eastAsia="Calibri" w:hAnsi="Arial Narrow" w:cs="Calibri"/>
          <w:b/>
          <w:color w:val="000000"/>
          <w:sz w:val="20"/>
          <w:szCs w:val="20"/>
          <w:u w:color="000000"/>
          <w:bdr w:val="nil"/>
        </w:rPr>
      </w:pPr>
      <w:r w:rsidRPr="00856D6E">
        <w:rPr>
          <w:rFonts w:ascii="Arial Narrow" w:eastAsia="Calibri" w:hAnsi="Arial Narrow" w:cs="Calibri"/>
          <w:b/>
          <w:color w:val="000000"/>
          <w:sz w:val="20"/>
          <w:szCs w:val="20"/>
          <w:u w:color="000000"/>
          <w:bdr w:val="nil"/>
        </w:rPr>
        <w:t>TAB</w:t>
      </w:r>
      <w:r>
        <w:rPr>
          <w:rFonts w:ascii="Arial Narrow" w:eastAsia="Calibri" w:hAnsi="Arial Narrow" w:cs="Calibri"/>
          <w:b/>
          <w:color w:val="000000"/>
          <w:sz w:val="20"/>
          <w:szCs w:val="20"/>
          <w:u w:color="000000"/>
          <w:bdr w:val="nil"/>
        </w:rPr>
        <w:t>ELA</w:t>
      </w:r>
      <w:r w:rsidRPr="00856D6E">
        <w:rPr>
          <w:rFonts w:ascii="Arial Narrow" w:eastAsia="Calibri" w:hAnsi="Arial Narrow" w:cs="Calibri"/>
          <w:b/>
          <w:color w:val="000000"/>
          <w:sz w:val="20"/>
          <w:szCs w:val="20"/>
          <w:u w:color="000000"/>
          <w:bdr w:val="nil"/>
        </w:rPr>
        <w:t xml:space="preserve"> 1: </w:t>
      </w:r>
      <w:bookmarkStart w:id="20" w:name="_Hlk127919467"/>
      <w:r>
        <w:rPr>
          <w:rFonts w:ascii="Arial Narrow" w:eastAsia="Calibri" w:hAnsi="Arial Narrow" w:cs="Calibri"/>
          <w:b/>
          <w:color w:val="000000"/>
          <w:sz w:val="20"/>
          <w:szCs w:val="20"/>
          <w:u w:color="000000"/>
          <w:bdr w:val="nil"/>
        </w:rPr>
        <w:t>PROBLEME ME NIVELIN E SERIOZITETIT NË</w:t>
      </w:r>
      <w:r w:rsidRPr="00856D6E">
        <w:rPr>
          <w:rFonts w:ascii="Arial Narrow" w:eastAsia="Calibri" w:hAnsi="Arial Narrow" w:cs="Calibri"/>
          <w:b/>
          <w:color w:val="000000"/>
          <w:sz w:val="20"/>
          <w:szCs w:val="20"/>
          <w:u w:color="000000"/>
          <w:bdr w:val="nil"/>
        </w:rPr>
        <w:t xml:space="preserve"> q</w:t>
      </w:r>
      <w:r>
        <w:rPr>
          <w:rFonts w:ascii="Arial Narrow" w:eastAsia="Calibri" w:hAnsi="Arial Narrow" w:cs="Calibri"/>
          <w:b/>
          <w:color w:val="000000"/>
          <w:sz w:val="20"/>
          <w:szCs w:val="20"/>
          <w:u w:color="000000"/>
          <w:bdr w:val="nil"/>
        </w:rPr>
        <w:t>15</w:t>
      </w:r>
      <w:r w:rsidRPr="00F50692">
        <w:rPr>
          <w:rFonts w:ascii="Arial Narrow" w:eastAsia="Calibri" w:hAnsi="Arial Narrow" w:cs="Calibri"/>
          <w:b/>
          <w:color w:val="000000"/>
          <w:sz w:val="20"/>
          <w:szCs w:val="20"/>
          <w:u w:val="single"/>
          <w:bdr w:val="nil"/>
        </w:rPr>
        <w:t>MË I MADH SE</w:t>
      </w:r>
      <w:r w:rsidRPr="00856D6E">
        <w:rPr>
          <w:rFonts w:ascii="Arial Narrow" w:eastAsia="Calibri" w:hAnsi="Arial Narrow" w:cs="Calibri"/>
          <w:b/>
          <w:color w:val="000000"/>
          <w:sz w:val="20"/>
          <w:szCs w:val="20"/>
          <w:u w:val="single" w:color="000000"/>
          <w:bdr w:val="nil"/>
        </w:rPr>
        <w:t xml:space="preserve"> “3”</w:t>
      </w:r>
      <w:r w:rsidRPr="00856D6E">
        <w:rPr>
          <w:rFonts w:ascii="Arial Narrow" w:eastAsia="Calibri" w:hAnsi="Arial Narrow" w:cs="Calibri"/>
          <w:b/>
          <w:color w:val="000000"/>
          <w:sz w:val="20"/>
          <w:szCs w:val="20"/>
          <w:u w:color="000000"/>
          <w:bdr w:val="nil"/>
        </w:rPr>
        <w:t xml:space="preserve"> (4, 5, 6, 7, 8, 9, </w:t>
      </w:r>
      <w:proofErr w:type="spellStart"/>
      <w:r w:rsidRPr="00856D6E">
        <w:rPr>
          <w:rFonts w:ascii="Arial Narrow" w:eastAsia="Calibri" w:hAnsi="Arial Narrow" w:cs="Calibri"/>
          <w:b/>
          <w:color w:val="000000"/>
          <w:sz w:val="20"/>
          <w:szCs w:val="20"/>
          <w:u w:color="000000"/>
          <w:bdr w:val="nil"/>
        </w:rPr>
        <w:t>o</w:t>
      </w:r>
      <w:r>
        <w:rPr>
          <w:rFonts w:ascii="Arial Narrow" w:eastAsia="Calibri" w:hAnsi="Arial Narrow" w:cs="Calibri"/>
          <w:b/>
          <w:color w:val="000000"/>
          <w:sz w:val="20"/>
          <w:szCs w:val="20"/>
          <w:u w:color="000000"/>
          <w:bdr w:val="nil"/>
        </w:rPr>
        <w:t>se</w:t>
      </w:r>
      <w:proofErr w:type="spellEnd"/>
      <w:r w:rsidRPr="00856D6E">
        <w:rPr>
          <w:rFonts w:ascii="Arial Narrow" w:eastAsia="Calibri" w:hAnsi="Arial Narrow" w:cs="Calibri"/>
          <w:b/>
          <w:color w:val="000000"/>
          <w:sz w:val="20"/>
          <w:szCs w:val="20"/>
          <w:u w:color="000000"/>
          <w:bdr w:val="nil"/>
        </w:rPr>
        <w:t xml:space="preserve"> 10)</w:t>
      </w: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6F367B" w:rsidRPr="00856D6E" w14:paraId="2932AD2D" w14:textId="77777777" w:rsidTr="00C64468">
        <w:trPr>
          <w:trHeight w:val="414"/>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End w:id="20"/>
          <w:p w14:paraId="36423949"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5CF"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7BFA8A3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55946B6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39E8C34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31976BF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19164E1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07BE439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r>
      <w:tr w:rsidR="006F367B" w:rsidRPr="00856D6E" w14:paraId="17A956D7" w14:textId="77777777" w:rsidTr="00C64468">
        <w:trPr>
          <w:trHeight w:val="18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A643A"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3C67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1F24C7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11</w:t>
            </w:r>
          </w:p>
        </w:tc>
        <w:tc>
          <w:tcPr>
            <w:tcW w:w="1296" w:type="dxa"/>
            <w:tcBorders>
              <w:top w:val="single" w:sz="4" w:space="0" w:color="000000"/>
              <w:left w:val="single" w:sz="4" w:space="0" w:color="000000"/>
              <w:bottom w:val="single" w:sz="4" w:space="0" w:color="000000"/>
              <w:right w:val="single" w:sz="4" w:space="0" w:color="000000"/>
            </w:tcBorders>
          </w:tcPr>
          <w:p w14:paraId="476CBE7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1D37C0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21</w:t>
            </w:r>
          </w:p>
        </w:tc>
        <w:tc>
          <w:tcPr>
            <w:tcW w:w="1296" w:type="dxa"/>
            <w:tcBorders>
              <w:top w:val="single" w:sz="4" w:space="0" w:color="000000"/>
              <w:left w:val="single" w:sz="4" w:space="0" w:color="000000"/>
              <w:bottom w:val="single" w:sz="4" w:space="0" w:color="000000"/>
              <w:right w:val="single" w:sz="4" w:space="0" w:color="000000"/>
            </w:tcBorders>
          </w:tcPr>
          <w:p w14:paraId="194ADEA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84BB38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31</w:t>
            </w:r>
          </w:p>
        </w:tc>
        <w:tc>
          <w:tcPr>
            <w:tcW w:w="1296" w:type="dxa"/>
            <w:tcBorders>
              <w:top w:val="single" w:sz="4" w:space="0" w:color="000000"/>
              <w:left w:val="single" w:sz="4" w:space="0" w:color="000000"/>
              <w:bottom w:val="single" w:sz="4" w:space="0" w:color="000000"/>
              <w:right w:val="single" w:sz="4" w:space="0" w:color="000000"/>
            </w:tcBorders>
          </w:tcPr>
          <w:p w14:paraId="3B32671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3389B69B" w14:textId="77777777" w:rsidTr="00C64468">
        <w:trPr>
          <w:trHeight w:val="18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53126"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5DB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877FAD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12</w:t>
            </w:r>
          </w:p>
        </w:tc>
        <w:tc>
          <w:tcPr>
            <w:tcW w:w="1296" w:type="dxa"/>
            <w:tcBorders>
              <w:top w:val="single" w:sz="4" w:space="0" w:color="000000"/>
              <w:left w:val="single" w:sz="4" w:space="0" w:color="000000"/>
              <w:bottom w:val="single" w:sz="4" w:space="0" w:color="000000"/>
              <w:right w:val="single" w:sz="4" w:space="0" w:color="000000"/>
            </w:tcBorders>
          </w:tcPr>
          <w:p w14:paraId="1DDE17F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C4B2C9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22</w:t>
            </w:r>
          </w:p>
        </w:tc>
        <w:tc>
          <w:tcPr>
            <w:tcW w:w="1296" w:type="dxa"/>
            <w:tcBorders>
              <w:top w:val="single" w:sz="4" w:space="0" w:color="000000"/>
              <w:left w:val="single" w:sz="4" w:space="0" w:color="000000"/>
              <w:bottom w:val="single" w:sz="4" w:space="0" w:color="000000"/>
              <w:right w:val="single" w:sz="4" w:space="0" w:color="000000"/>
            </w:tcBorders>
          </w:tcPr>
          <w:p w14:paraId="1AFB458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4A5F77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32</w:t>
            </w:r>
          </w:p>
        </w:tc>
        <w:tc>
          <w:tcPr>
            <w:tcW w:w="1296" w:type="dxa"/>
            <w:tcBorders>
              <w:top w:val="single" w:sz="4" w:space="0" w:color="000000"/>
              <w:left w:val="single" w:sz="4" w:space="0" w:color="000000"/>
              <w:bottom w:val="single" w:sz="4" w:space="0" w:color="000000"/>
              <w:right w:val="single" w:sz="4" w:space="0" w:color="000000"/>
            </w:tcBorders>
          </w:tcPr>
          <w:p w14:paraId="5E13AAB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1394BB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F16A6"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4BCF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1512CD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13</w:t>
            </w:r>
          </w:p>
        </w:tc>
        <w:tc>
          <w:tcPr>
            <w:tcW w:w="1296" w:type="dxa"/>
            <w:tcBorders>
              <w:top w:val="single" w:sz="4" w:space="0" w:color="000000"/>
              <w:left w:val="single" w:sz="4" w:space="0" w:color="000000"/>
              <w:bottom w:val="single" w:sz="4" w:space="0" w:color="000000"/>
              <w:right w:val="single" w:sz="4" w:space="0" w:color="000000"/>
            </w:tcBorders>
          </w:tcPr>
          <w:p w14:paraId="7231EBE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034C94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23</w:t>
            </w:r>
          </w:p>
        </w:tc>
        <w:tc>
          <w:tcPr>
            <w:tcW w:w="1296" w:type="dxa"/>
            <w:tcBorders>
              <w:top w:val="single" w:sz="4" w:space="0" w:color="000000"/>
              <w:left w:val="single" w:sz="4" w:space="0" w:color="000000"/>
              <w:bottom w:val="single" w:sz="4" w:space="0" w:color="000000"/>
              <w:right w:val="single" w:sz="4" w:space="0" w:color="000000"/>
            </w:tcBorders>
          </w:tcPr>
          <w:p w14:paraId="041B5F8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92C554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33</w:t>
            </w:r>
          </w:p>
        </w:tc>
        <w:tc>
          <w:tcPr>
            <w:tcW w:w="1296" w:type="dxa"/>
            <w:tcBorders>
              <w:top w:val="single" w:sz="4" w:space="0" w:color="000000"/>
              <w:left w:val="single" w:sz="4" w:space="0" w:color="000000"/>
              <w:bottom w:val="single" w:sz="4" w:space="0" w:color="000000"/>
              <w:right w:val="single" w:sz="4" w:space="0" w:color="000000"/>
            </w:tcBorders>
          </w:tcPr>
          <w:p w14:paraId="24D02C1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E92C5E8"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A47EA"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C66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CD95AE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14</w:t>
            </w:r>
          </w:p>
        </w:tc>
        <w:tc>
          <w:tcPr>
            <w:tcW w:w="1296" w:type="dxa"/>
            <w:tcBorders>
              <w:top w:val="single" w:sz="4" w:space="0" w:color="000000"/>
              <w:left w:val="single" w:sz="4" w:space="0" w:color="000000"/>
              <w:bottom w:val="single" w:sz="4" w:space="0" w:color="000000"/>
              <w:right w:val="single" w:sz="4" w:space="0" w:color="000000"/>
            </w:tcBorders>
          </w:tcPr>
          <w:p w14:paraId="6981F31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957993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24</w:t>
            </w:r>
          </w:p>
        </w:tc>
        <w:tc>
          <w:tcPr>
            <w:tcW w:w="1296" w:type="dxa"/>
            <w:tcBorders>
              <w:top w:val="single" w:sz="4" w:space="0" w:color="000000"/>
              <w:left w:val="single" w:sz="4" w:space="0" w:color="000000"/>
              <w:bottom w:val="single" w:sz="4" w:space="0" w:color="000000"/>
              <w:right w:val="single" w:sz="4" w:space="0" w:color="000000"/>
            </w:tcBorders>
          </w:tcPr>
          <w:p w14:paraId="709CAC7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592206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34</w:t>
            </w:r>
          </w:p>
        </w:tc>
        <w:tc>
          <w:tcPr>
            <w:tcW w:w="1296" w:type="dxa"/>
            <w:tcBorders>
              <w:top w:val="single" w:sz="4" w:space="0" w:color="000000"/>
              <w:left w:val="single" w:sz="4" w:space="0" w:color="000000"/>
              <w:bottom w:val="single" w:sz="4" w:space="0" w:color="000000"/>
              <w:right w:val="single" w:sz="4" w:space="0" w:color="000000"/>
            </w:tcBorders>
          </w:tcPr>
          <w:p w14:paraId="11F13BE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7B62C1B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F44B4"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B64C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B156F9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15</w:t>
            </w:r>
          </w:p>
        </w:tc>
        <w:tc>
          <w:tcPr>
            <w:tcW w:w="1296" w:type="dxa"/>
            <w:tcBorders>
              <w:top w:val="single" w:sz="4" w:space="0" w:color="000000"/>
              <w:left w:val="single" w:sz="4" w:space="0" w:color="000000"/>
              <w:bottom w:val="single" w:sz="4" w:space="0" w:color="000000"/>
              <w:right w:val="single" w:sz="4" w:space="0" w:color="000000"/>
            </w:tcBorders>
          </w:tcPr>
          <w:p w14:paraId="7067037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AFDDA7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25</w:t>
            </w:r>
          </w:p>
        </w:tc>
        <w:tc>
          <w:tcPr>
            <w:tcW w:w="1296" w:type="dxa"/>
            <w:tcBorders>
              <w:top w:val="single" w:sz="4" w:space="0" w:color="000000"/>
              <w:left w:val="single" w:sz="4" w:space="0" w:color="000000"/>
              <w:bottom w:val="single" w:sz="4" w:space="0" w:color="000000"/>
              <w:right w:val="single" w:sz="4" w:space="0" w:color="000000"/>
            </w:tcBorders>
          </w:tcPr>
          <w:p w14:paraId="37B3752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AA141A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35</w:t>
            </w:r>
          </w:p>
        </w:tc>
        <w:tc>
          <w:tcPr>
            <w:tcW w:w="1296" w:type="dxa"/>
            <w:tcBorders>
              <w:top w:val="single" w:sz="4" w:space="0" w:color="000000"/>
              <w:left w:val="single" w:sz="4" w:space="0" w:color="000000"/>
              <w:bottom w:val="single" w:sz="4" w:space="0" w:color="000000"/>
              <w:right w:val="single" w:sz="4" w:space="0" w:color="000000"/>
            </w:tcBorders>
          </w:tcPr>
          <w:p w14:paraId="1760E5F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16FFA232"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8D67"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663B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4FB246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16</w:t>
            </w:r>
          </w:p>
        </w:tc>
        <w:tc>
          <w:tcPr>
            <w:tcW w:w="1296" w:type="dxa"/>
            <w:tcBorders>
              <w:top w:val="single" w:sz="4" w:space="0" w:color="000000"/>
              <w:left w:val="single" w:sz="4" w:space="0" w:color="000000"/>
              <w:bottom w:val="single" w:sz="4" w:space="0" w:color="000000"/>
              <w:right w:val="single" w:sz="4" w:space="0" w:color="000000"/>
            </w:tcBorders>
          </w:tcPr>
          <w:p w14:paraId="71B0C94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627842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26</w:t>
            </w:r>
          </w:p>
        </w:tc>
        <w:tc>
          <w:tcPr>
            <w:tcW w:w="1296" w:type="dxa"/>
            <w:tcBorders>
              <w:top w:val="single" w:sz="4" w:space="0" w:color="000000"/>
              <w:left w:val="single" w:sz="4" w:space="0" w:color="000000"/>
              <w:bottom w:val="single" w:sz="4" w:space="0" w:color="000000"/>
              <w:right w:val="single" w:sz="4" w:space="0" w:color="000000"/>
            </w:tcBorders>
          </w:tcPr>
          <w:p w14:paraId="5505F60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0BC624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36</w:t>
            </w:r>
          </w:p>
        </w:tc>
        <w:tc>
          <w:tcPr>
            <w:tcW w:w="1296" w:type="dxa"/>
            <w:tcBorders>
              <w:top w:val="single" w:sz="4" w:space="0" w:color="000000"/>
              <w:left w:val="single" w:sz="4" w:space="0" w:color="000000"/>
              <w:bottom w:val="single" w:sz="4" w:space="0" w:color="000000"/>
              <w:right w:val="single" w:sz="4" w:space="0" w:color="000000"/>
            </w:tcBorders>
          </w:tcPr>
          <w:p w14:paraId="361321A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04F7591C"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E226A"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B3CF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1DD836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17</w:t>
            </w:r>
          </w:p>
        </w:tc>
        <w:tc>
          <w:tcPr>
            <w:tcW w:w="1296" w:type="dxa"/>
            <w:tcBorders>
              <w:top w:val="single" w:sz="4" w:space="0" w:color="000000"/>
              <w:left w:val="single" w:sz="4" w:space="0" w:color="000000"/>
              <w:bottom w:val="single" w:sz="4" w:space="0" w:color="000000"/>
              <w:right w:val="single" w:sz="4" w:space="0" w:color="000000"/>
            </w:tcBorders>
          </w:tcPr>
          <w:p w14:paraId="0A06D37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2EA8BC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27</w:t>
            </w:r>
          </w:p>
        </w:tc>
        <w:tc>
          <w:tcPr>
            <w:tcW w:w="1296" w:type="dxa"/>
            <w:tcBorders>
              <w:top w:val="single" w:sz="4" w:space="0" w:color="000000"/>
              <w:left w:val="single" w:sz="4" w:space="0" w:color="000000"/>
              <w:bottom w:val="single" w:sz="4" w:space="0" w:color="000000"/>
              <w:right w:val="single" w:sz="4" w:space="0" w:color="000000"/>
            </w:tcBorders>
          </w:tcPr>
          <w:p w14:paraId="3B009F6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1EF9A3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37</w:t>
            </w:r>
          </w:p>
        </w:tc>
        <w:tc>
          <w:tcPr>
            <w:tcW w:w="1296" w:type="dxa"/>
            <w:tcBorders>
              <w:top w:val="single" w:sz="4" w:space="0" w:color="000000"/>
              <w:left w:val="single" w:sz="4" w:space="0" w:color="000000"/>
              <w:bottom w:val="single" w:sz="4" w:space="0" w:color="000000"/>
              <w:right w:val="single" w:sz="4" w:space="0" w:color="000000"/>
            </w:tcBorders>
          </w:tcPr>
          <w:p w14:paraId="7FFC167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04485B59"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345B"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F4ED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6C0686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18</w:t>
            </w:r>
          </w:p>
        </w:tc>
        <w:tc>
          <w:tcPr>
            <w:tcW w:w="1296" w:type="dxa"/>
            <w:tcBorders>
              <w:top w:val="single" w:sz="4" w:space="0" w:color="000000"/>
              <w:left w:val="single" w:sz="4" w:space="0" w:color="000000"/>
              <w:bottom w:val="single" w:sz="4" w:space="0" w:color="000000"/>
              <w:right w:val="single" w:sz="4" w:space="0" w:color="000000"/>
            </w:tcBorders>
          </w:tcPr>
          <w:p w14:paraId="3E71BFCF"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CD84F3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28</w:t>
            </w:r>
          </w:p>
        </w:tc>
        <w:tc>
          <w:tcPr>
            <w:tcW w:w="1296" w:type="dxa"/>
            <w:tcBorders>
              <w:top w:val="single" w:sz="4" w:space="0" w:color="000000"/>
              <w:left w:val="single" w:sz="4" w:space="0" w:color="000000"/>
              <w:bottom w:val="single" w:sz="4" w:space="0" w:color="000000"/>
              <w:right w:val="single" w:sz="4" w:space="0" w:color="000000"/>
            </w:tcBorders>
          </w:tcPr>
          <w:p w14:paraId="0164348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C40957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4B3797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5EC42DEF"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51BE1"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B699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9BDCFE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19</w:t>
            </w:r>
          </w:p>
        </w:tc>
        <w:tc>
          <w:tcPr>
            <w:tcW w:w="1296" w:type="dxa"/>
            <w:tcBorders>
              <w:top w:val="single" w:sz="4" w:space="0" w:color="000000"/>
              <w:left w:val="single" w:sz="4" w:space="0" w:color="000000"/>
              <w:bottom w:val="single" w:sz="4" w:space="0" w:color="000000"/>
              <w:right w:val="single" w:sz="4" w:space="0" w:color="000000"/>
            </w:tcBorders>
          </w:tcPr>
          <w:p w14:paraId="01DE481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78116A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29</w:t>
            </w:r>
          </w:p>
        </w:tc>
        <w:tc>
          <w:tcPr>
            <w:tcW w:w="1296" w:type="dxa"/>
            <w:tcBorders>
              <w:top w:val="single" w:sz="4" w:space="0" w:color="000000"/>
              <w:left w:val="single" w:sz="4" w:space="0" w:color="000000"/>
              <w:bottom w:val="single" w:sz="4" w:space="0" w:color="000000"/>
              <w:right w:val="single" w:sz="4" w:space="0" w:color="000000"/>
            </w:tcBorders>
          </w:tcPr>
          <w:p w14:paraId="3E4E5B7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F178C1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566407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719F9212"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30AB5"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E964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5B7D11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20</w:t>
            </w:r>
          </w:p>
        </w:tc>
        <w:tc>
          <w:tcPr>
            <w:tcW w:w="1296" w:type="dxa"/>
            <w:tcBorders>
              <w:top w:val="single" w:sz="4" w:space="0" w:color="000000"/>
              <w:left w:val="single" w:sz="4" w:space="0" w:color="000000"/>
              <w:bottom w:val="single" w:sz="4" w:space="0" w:color="000000"/>
              <w:right w:val="single" w:sz="4" w:space="0" w:color="000000"/>
            </w:tcBorders>
          </w:tcPr>
          <w:p w14:paraId="27DC90F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3B2C75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30</w:t>
            </w:r>
          </w:p>
        </w:tc>
        <w:tc>
          <w:tcPr>
            <w:tcW w:w="1296" w:type="dxa"/>
            <w:tcBorders>
              <w:top w:val="single" w:sz="4" w:space="0" w:color="000000"/>
              <w:left w:val="single" w:sz="4" w:space="0" w:color="000000"/>
              <w:bottom w:val="single" w:sz="4" w:space="0" w:color="000000"/>
              <w:right w:val="single" w:sz="4" w:space="0" w:color="000000"/>
            </w:tcBorders>
          </w:tcPr>
          <w:p w14:paraId="0C95825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EB5E62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34B0F8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bl>
    <w:p w14:paraId="11B3A931" w14:textId="77777777" w:rsidR="006F367B" w:rsidRPr="00856D6E"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346E6F87" w14:textId="77777777" w:rsidR="006F367B" w:rsidRPr="00856D6E" w:rsidRDefault="006F367B" w:rsidP="006F367B">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rPr>
      </w:pPr>
      <w:proofErr w:type="spellStart"/>
      <w:r>
        <w:rPr>
          <w:rFonts w:ascii="Arial Narrow" w:eastAsia="Calibri" w:hAnsi="Arial Narrow" w:cs="Calibri"/>
          <w:color w:val="000000"/>
          <w:sz w:val="20"/>
          <w:szCs w:val="20"/>
          <w:u w:color="000000"/>
          <w:bdr w:val="nil"/>
        </w:rPr>
        <w:t>Për</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shembull</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supozo</w:t>
      </w:r>
      <w:proofErr w:type="spellEnd"/>
      <w:r>
        <w:rPr>
          <w:rFonts w:ascii="Arial Narrow" w:eastAsia="Calibri" w:hAnsi="Arial Narrow" w:cs="Calibri"/>
          <w:color w:val="000000"/>
          <w:sz w:val="20"/>
          <w:szCs w:val="20"/>
          <w:u w:color="000000"/>
          <w:bdr w:val="nil"/>
        </w:rPr>
        <w:t xml:space="preserve"> se </w:t>
      </w:r>
      <w:proofErr w:type="spellStart"/>
      <w:r>
        <w:rPr>
          <w:rFonts w:ascii="Arial Narrow" w:eastAsia="Calibri" w:hAnsi="Arial Narrow" w:cs="Calibri"/>
          <w:color w:val="000000"/>
          <w:sz w:val="20"/>
          <w:szCs w:val="20"/>
          <w:u w:color="000000"/>
          <w:bdr w:val="nil"/>
        </w:rPr>
        <w:t>numri</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i</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pyetësorit</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të</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amvisërisë</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është</w:t>
      </w:r>
      <w:proofErr w:type="spellEnd"/>
      <w:r w:rsidRPr="00856D6E">
        <w:rPr>
          <w:rFonts w:ascii="Arial Narrow" w:eastAsia="Calibri" w:hAnsi="Arial Narrow" w:cs="Calibri"/>
          <w:color w:val="000000"/>
          <w:sz w:val="20"/>
          <w:szCs w:val="20"/>
          <w:u w:color="000000"/>
          <w:bdr w:val="nil"/>
        </w:rPr>
        <w:t xml:space="preserve"> ‘3716’, </w:t>
      </w:r>
      <w:proofErr w:type="spellStart"/>
      <w:r>
        <w:rPr>
          <w:rFonts w:ascii="Arial Narrow" w:eastAsia="Calibri" w:hAnsi="Arial Narrow" w:cs="Calibri"/>
          <w:color w:val="000000"/>
          <w:sz w:val="20"/>
          <w:szCs w:val="20"/>
          <w:u w:color="000000"/>
          <w:bdr w:val="nil"/>
        </w:rPr>
        <w:t>dhe</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ju</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përdorni</w:t>
      </w:r>
      <w:proofErr w:type="spellEnd"/>
      <w:r>
        <w:rPr>
          <w:rFonts w:ascii="Arial Narrow" w:eastAsia="Calibri" w:hAnsi="Arial Narrow" w:cs="Calibri"/>
          <w:color w:val="000000"/>
          <w:sz w:val="20"/>
          <w:szCs w:val="20"/>
          <w:u w:color="000000"/>
          <w:bdr w:val="nil"/>
        </w:rPr>
        <w:t xml:space="preserve"> </w:t>
      </w:r>
      <w:r w:rsidRPr="00856D6E">
        <w:rPr>
          <w:rFonts w:ascii="Arial Narrow" w:eastAsia="Calibri" w:hAnsi="Arial Narrow" w:cs="Calibri"/>
          <w:color w:val="000000"/>
          <w:sz w:val="20"/>
          <w:szCs w:val="20"/>
          <w:u w:color="000000"/>
          <w:bdr w:val="nil"/>
        </w:rPr>
        <w:t>Kish Grid</w:t>
      </w:r>
      <w:r>
        <w:rPr>
          <w:rFonts w:ascii="Arial Narrow" w:eastAsia="Calibri" w:hAnsi="Arial Narrow" w:cs="Calibri"/>
          <w:color w:val="000000"/>
          <w:sz w:val="20"/>
          <w:szCs w:val="20"/>
          <w:u w:color="000000"/>
          <w:bdr w:val="nil"/>
        </w:rPr>
        <w:t xml:space="preserve">-in e </w:t>
      </w:r>
      <w:proofErr w:type="spellStart"/>
      <w:r>
        <w:rPr>
          <w:rFonts w:ascii="Arial Narrow" w:eastAsia="Calibri" w:hAnsi="Arial Narrow" w:cs="Calibri"/>
          <w:color w:val="000000"/>
          <w:sz w:val="20"/>
          <w:szCs w:val="20"/>
          <w:u w:color="000000"/>
          <w:bdr w:val="nil"/>
        </w:rPr>
        <w:t>mëposhtëm</w:t>
      </w:r>
      <w:proofErr w:type="spellEnd"/>
      <w:r w:rsidRPr="00856D6E">
        <w:rPr>
          <w:rFonts w:ascii="Arial Narrow" w:eastAsia="Calibri" w:hAnsi="Arial Narrow" w:cs="Calibri"/>
          <w:color w:val="000000"/>
          <w:sz w:val="20"/>
          <w:szCs w:val="20"/>
          <w:u w:color="000000"/>
          <w:bdr w:val="nil"/>
        </w:rPr>
        <w:t>.</w:t>
      </w:r>
    </w:p>
    <w:p w14:paraId="0BB966C3" w14:textId="77777777" w:rsidR="006F367B" w:rsidRPr="00CE484C" w:rsidRDefault="006F367B" w:rsidP="006F367B">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 xml:space="preserve">SHKO TE Kish Gridi juaj dhe rretho numrin e kolonës ('6'). </w:t>
      </w:r>
    </w:p>
    <w:p w14:paraId="62A7FCB6" w14:textId="77777777" w:rsidR="006F367B" w:rsidRPr="00CE484C" w:rsidRDefault="006F367B" w:rsidP="006F367B">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 xml:space="preserve">Nëse respondent ka tre probleme në Tabelën e 1SHKO TE rreshti 3 dhe rretho numrin në resht ('3') në Kish Grid-in tuaj. </w:t>
      </w:r>
    </w:p>
    <w:p w14:paraId="6196C2F5" w14:textId="77777777" w:rsidR="006F367B" w:rsidRPr="00CE484C" w:rsidRDefault="006F367B" w:rsidP="006F367B">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Tërhiqe një vi nga kolona 6 dhe rreshti 3 dhe gjeje fushën ku takohen të dyja dhe rretho numrin në të (‘3'). Kjo do të thotë se ju duhet të përzgjedhni problemin e tretë të cilin e keni shënuar në Tabelën 1 dhe regjistro atë në16.</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6F367B" w:rsidRPr="00856D6E" w14:paraId="52E9000A" w14:textId="77777777" w:rsidTr="00C64468">
        <w:trPr>
          <w:trHeight w:val="173"/>
        </w:trPr>
        <w:tc>
          <w:tcPr>
            <w:tcW w:w="399" w:type="dxa"/>
          </w:tcPr>
          <w:p w14:paraId="6FC21FF8" w14:textId="77777777" w:rsidR="006F367B" w:rsidRPr="00CE484C" w:rsidRDefault="006F367B" w:rsidP="00C64468">
            <w:pPr>
              <w:ind w:left="0" w:right="0"/>
              <w:rPr>
                <w:rFonts w:ascii="Arial Narrow" w:eastAsia="Calibri" w:hAnsi="Arial Narrow" w:cs="Times New Roman"/>
                <w:b/>
                <w:sz w:val="20"/>
                <w:szCs w:val="20"/>
                <w:lang w:val="de-DE"/>
              </w:rPr>
            </w:pPr>
          </w:p>
        </w:tc>
        <w:tc>
          <w:tcPr>
            <w:tcW w:w="475" w:type="dxa"/>
          </w:tcPr>
          <w:p w14:paraId="05516DAD"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475" w:type="dxa"/>
          </w:tcPr>
          <w:p w14:paraId="1FE92DA3"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4F888B00"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44494F1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tcPr>
          <w:p w14:paraId="4B6C5297"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15A942E6"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shd w:val="clear" w:color="auto" w:fill="FFFF00"/>
          </w:tcPr>
          <w:p w14:paraId="19783571"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33A6F942"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27B51E36"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6A54D12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6F367B" w:rsidRPr="00856D6E" w14:paraId="0030E1A3" w14:textId="77777777" w:rsidTr="00C64468">
        <w:tc>
          <w:tcPr>
            <w:tcW w:w="399" w:type="dxa"/>
          </w:tcPr>
          <w:p w14:paraId="4FB359EC"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2E8D87D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6A19D3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119642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62515B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7BE377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762A17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1DD8B51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DA7CDA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989768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9940FD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2F2CEAED" w14:textId="77777777" w:rsidTr="00C64468">
        <w:tc>
          <w:tcPr>
            <w:tcW w:w="399" w:type="dxa"/>
          </w:tcPr>
          <w:p w14:paraId="6E4CC99B"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lastRenderedPageBreak/>
              <w:t>2</w:t>
            </w:r>
          </w:p>
        </w:tc>
        <w:tc>
          <w:tcPr>
            <w:tcW w:w="475" w:type="dxa"/>
          </w:tcPr>
          <w:p w14:paraId="12DF43A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A327D8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E06C8E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0555775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ACF49E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D51DBF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bottom w:val="single" w:sz="18" w:space="0" w:color="FF0000"/>
            </w:tcBorders>
            <w:shd w:val="clear" w:color="auto" w:fill="FFFF00"/>
          </w:tcPr>
          <w:p w14:paraId="0871229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748149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34A4DE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49C671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308968C6" w14:textId="77777777" w:rsidTr="00C64468">
        <w:tc>
          <w:tcPr>
            <w:tcW w:w="399" w:type="dxa"/>
            <w:shd w:val="clear" w:color="auto" w:fill="FFFF00"/>
          </w:tcPr>
          <w:p w14:paraId="693D57D8"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shd w:val="clear" w:color="auto" w:fill="FFFF00"/>
          </w:tcPr>
          <w:p w14:paraId="715FD9D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0534642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45F1C57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673135A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65E4362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right w:val="single" w:sz="18" w:space="0" w:color="FF0000"/>
            </w:tcBorders>
            <w:shd w:val="clear" w:color="auto" w:fill="FFFF00"/>
          </w:tcPr>
          <w:p w14:paraId="7EFFA63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3097FFC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Borders>
              <w:left w:val="single" w:sz="18" w:space="0" w:color="FF0000"/>
            </w:tcBorders>
            <w:shd w:val="clear" w:color="auto" w:fill="FFFF00"/>
          </w:tcPr>
          <w:p w14:paraId="523BEB2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5FBA098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7F0CFE6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6F367B" w:rsidRPr="00856D6E" w14:paraId="1F8A8501" w14:textId="77777777" w:rsidTr="00C64468">
        <w:tc>
          <w:tcPr>
            <w:tcW w:w="399" w:type="dxa"/>
          </w:tcPr>
          <w:p w14:paraId="2285515E"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6F8F4A0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717E84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B37B24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2BE511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1A3A95C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491081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tcBorders>
            <w:shd w:val="clear" w:color="auto" w:fill="FFFF00"/>
          </w:tcPr>
          <w:p w14:paraId="5AF09D3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5BCD3E8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BE45CD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2CA8CD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2D9C887B" w14:textId="77777777" w:rsidTr="00C64468">
        <w:tc>
          <w:tcPr>
            <w:tcW w:w="399" w:type="dxa"/>
          </w:tcPr>
          <w:p w14:paraId="201D29DE"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tcPr>
          <w:p w14:paraId="19DBED7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25318A1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788BF72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C95D96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BC31C6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725E4F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63CE15D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742812A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4061343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C1CF2D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2E9F9F6D" w14:textId="77777777" w:rsidTr="00C64468">
        <w:tc>
          <w:tcPr>
            <w:tcW w:w="399" w:type="dxa"/>
          </w:tcPr>
          <w:p w14:paraId="692CAC06"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71D05E1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61B742A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E84922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EE6BBD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4C0849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8AA6C4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6D08526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734D3FB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7592E9B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01DB46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6F367B" w:rsidRPr="00856D6E" w14:paraId="16251213" w14:textId="77777777" w:rsidTr="00C64468">
        <w:tc>
          <w:tcPr>
            <w:tcW w:w="399" w:type="dxa"/>
          </w:tcPr>
          <w:p w14:paraId="3CB3ECAB"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5D8B2E5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3F7CBD3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F74582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1D6784B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75B86E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D52E94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70CC9D8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74C39E8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FA494B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7E98F2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6F367B" w:rsidRPr="00856D6E" w14:paraId="3832F567" w14:textId="77777777" w:rsidTr="00C64468">
        <w:tc>
          <w:tcPr>
            <w:tcW w:w="399" w:type="dxa"/>
          </w:tcPr>
          <w:p w14:paraId="27332D02"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715271D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02E6A70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65A210C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156B8C3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59EE577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79D7ED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6018C4F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3148378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3A87180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BB274A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1BC9BCA2" w14:textId="77777777" w:rsidTr="00C64468">
        <w:trPr>
          <w:trHeight w:val="98"/>
        </w:trPr>
        <w:tc>
          <w:tcPr>
            <w:tcW w:w="399" w:type="dxa"/>
          </w:tcPr>
          <w:p w14:paraId="15FD4145"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475" w:type="dxa"/>
          </w:tcPr>
          <w:p w14:paraId="2FBDA72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475" w:type="dxa"/>
          </w:tcPr>
          <w:p w14:paraId="19C2F1D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66C3A68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AD9884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64ECF5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1874D64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554E53C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38F143F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1AC98E4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1635BE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6F367B" w:rsidRPr="00856D6E" w14:paraId="2815A44A" w14:textId="77777777" w:rsidTr="00C64468">
        <w:tc>
          <w:tcPr>
            <w:tcW w:w="399" w:type="dxa"/>
          </w:tcPr>
          <w:p w14:paraId="2556552A"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475" w:type="dxa"/>
          </w:tcPr>
          <w:p w14:paraId="7C0DFC9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3F9FAF2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C10437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46F8F83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5856EA4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1966D4F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shd w:val="clear" w:color="auto" w:fill="FFFF00"/>
          </w:tcPr>
          <w:p w14:paraId="1905483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AB07E8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475" w:type="dxa"/>
          </w:tcPr>
          <w:p w14:paraId="5FF320B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D3AE95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614C78E2"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4DC65350"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4C76FC67"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0BBDDB2E"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0D8E2C6F"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224B650F"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4170B5E8"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1BFF6DBC"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312180B7"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6D53C7E4" w14:textId="77777777" w:rsidR="006F367B"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422866BF" w14:textId="77777777" w:rsidR="006F367B" w:rsidRPr="00856D6E"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rPr>
      </w:pPr>
    </w:p>
    <w:p w14:paraId="22FA7D0A" w14:textId="77777777" w:rsidR="006F367B" w:rsidRPr="00856D6E" w:rsidRDefault="006F367B" w:rsidP="006F367B">
      <w:pPr>
        <w:numPr>
          <w:ilvl w:val="0"/>
          <w:numId w:val="13"/>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rPr>
      </w:pPr>
      <w:proofErr w:type="spellStart"/>
      <w:r>
        <w:rPr>
          <w:rFonts w:ascii="Arial Narrow" w:eastAsia="Calibri" w:hAnsi="Arial Narrow" w:cs="Calibri"/>
          <w:b/>
          <w:color w:val="000000"/>
          <w:sz w:val="20"/>
          <w:szCs w:val="20"/>
          <w:u w:color="000000"/>
          <w:bdr w:val="nil"/>
        </w:rPr>
        <w:t>Nësde</w:t>
      </w:r>
      <w:proofErr w:type="spellEnd"/>
      <w:r>
        <w:rPr>
          <w:rFonts w:ascii="Arial Narrow" w:eastAsia="Calibri" w:hAnsi="Arial Narrow" w:cs="Calibri"/>
          <w:b/>
          <w:color w:val="000000"/>
          <w:sz w:val="20"/>
          <w:szCs w:val="20"/>
          <w:u w:color="000000"/>
          <w:bdr w:val="nil"/>
        </w:rPr>
        <w:t xml:space="preserve"> “Jo</w:t>
      </w:r>
      <w:r w:rsidRPr="00856D6E">
        <w:rPr>
          <w:rFonts w:ascii="Arial Narrow" w:eastAsia="Calibri" w:hAnsi="Arial Narrow" w:cs="Calibri"/>
          <w:b/>
          <w:color w:val="000000"/>
          <w:sz w:val="20"/>
          <w:szCs w:val="20"/>
          <w:u w:color="000000"/>
          <w:bdr w:val="nil"/>
        </w:rPr>
        <w:t>”:</w:t>
      </w:r>
    </w:p>
    <w:p w14:paraId="7E9B9F54" w14:textId="77777777" w:rsidR="006F367B" w:rsidRPr="00F50692" w:rsidRDefault="006F367B" w:rsidP="006F367B">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proofErr w:type="spellStart"/>
      <w:r w:rsidRPr="00F50692">
        <w:rPr>
          <w:rFonts w:ascii="Arial Narrow" w:eastAsia="Calibri" w:hAnsi="Arial Narrow" w:cs="Calibri"/>
          <w:color w:val="000000"/>
          <w:sz w:val="20"/>
          <w:szCs w:val="20"/>
          <w:u w:color="000000"/>
          <w:bdr w:val="nil"/>
        </w:rPr>
        <w:t>Në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tabelën</w:t>
      </w:r>
      <w:proofErr w:type="spellEnd"/>
      <w:r w:rsidRPr="00F50692">
        <w:rPr>
          <w:rFonts w:ascii="Arial Narrow" w:eastAsia="Calibri" w:hAnsi="Arial Narrow" w:cs="Calibri"/>
          <w:color w:val="000000"/>
          <w:sz w:val="20"/>
          <w:szCs w:val="20"/>
          <w:u w:color="000000"/>
          <w:bdr w:val="nil"/>
        </w:rPr>
        <w:t xml:space="preserve"> 2 </w:t>
      </w:r>
      <w:proofErr w:type="spellStart"/>
      <w:r w:rsidRPr="00F50692">
        <w:rPr>
          <w:rFonts w:ascii="Arial Narrow" w:eastAsia="Calibri" w:hAnsi="Arial Narrow" w:cs="Calibri"/>
          <w:color w:val="000000"/>
          <w:sz w:val="20"/>
          <w:szCs w:val="20"/>
          <w:u w:color="000000"/>
          <w:bdr w:val="nil"/>
        </w:rPr>
        <w:t>më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poshtë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renditni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kodet</w:t>
      </w:r>
      <w:proofErr w:type="spellEnd"/>
      <w:r w:rsidRPr="00F50692">
        <w:rPr>
          <w:rFonts w:ascii="Arial Narrow" w:eastAsia="Calibri" w:hAnsi="Arial Narrow" w:cs="Calibri"/>
          <w:color w:val="000000"/>
          <w:sz w:val="20"/>
          <w:szCs w:val="20"/>
          <w:u w:color="000000"/>
          <w:bdr w:val="nil"/>
        </w:rPr>
        <w:t xml:space="preserve"> e </w:t>
      </w:r>
      <w:proofErr w:type="spellStart"/>
      <w:r w:rsidRPr="00F50692">
        <w:rPr>
          <w:rFonts w:ascii="Arial Narrow" w:eastAsia="Calibri" w:hAnsi="Arial Narrow" w:cs="Calibri"/>
          <w:color w:val="000000"/>
          <w:sz w:val="20"/>
          <w:szCs w:val="20"/>
          <w:u w:color="000000"/>
          <w:bdr w:val="nil"/>
        </w:rPr>
        <w:t>mosmarrëveshjeve</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gjitha</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problemeve</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identifikuara</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nga</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respondenti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në</w:t>
      </w:r>
      <w:proofErr w:type="spellEnd"/>
      <w:r w:rsidRPr="00F50692">
        <w:rPr>
          <w:rFonts w:ascii="Arial Narrow" w:eastAsia="Calibri" w:hAnsi="Arial Narrow" w:cs="Calibri"/>
          <w:color w:val="000000"/>
          <w:sz w:val="20"/>
          <w:szCs w:val="20"/>
          <w:u w:color="000000"/>
          <w:bdr w:val="nil"/>
        </w:rPr>
        <w:t xml:space="preserve"> q15.</w:t>
      </w:r>
    </w:p>
    <w:p w14:paraId="333C4A49" w14:textId="77777777" w:rsidR="006F367B" w:rsidRPr="00F50692" w:rsidRDefault="006F367B" w:rsidP="006F367B">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proofErr w:type="spellStart"/>
      <w:r w:rsidRPr="00F50692">
        <w:rPr>
          <w:rFonts w:ascii="Arial Narrow" w:eastAsia="Calibri" w:hAnsi="Arial Narrow" w:cs="Calibri"/>
          <w:color w:val="000000"/>
          <w:sz w:val="20"/>
          <w:szCs w:val="20"/>
          <w:u w:color="000000"/>
          <w:bdr w:val="nil"/>
        </w:rPr>
        <w:t>Shikoni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shifrën</w:t>
      </w:r>
      <w:proofErr w:type="spellEnd"/>
      <w:r w:rsidRPr="00F50692">
        <w:rPr>
          <w:rFonts w:ascii="Arial Narrow" w:eastAsia="Calibri" w:hAnsi="Arial Narrow" w:cs="Calibri"/>
          <w:color w:val="000000"/>
          <w:sz w:val="20"/>
          <w:szCs w:val="20"/>
          <w:u w:color="000000"/>
          <w:bdr w:val="nil"/>
        </w:rPr>
        <w:t xml:space="preserve"> e </w:t>
      </w:r>
      <w:proofErr w:type="spellStart"/>
      <w:r w:rsidRPr="00F50692">
        <w:rPr>
          <w:rFonts w:ascii="Arial Narrow" w:eastAsia="Calibri" w:hAnsi="Arial Narrow" w:cs="Calibri"/>
          <w:color w:val="000000"/>
          <w:sz w:val="20"/>
          <w:szCs w:val="20"/>
          <w:u w:color="000000"/>
          <w:bdr w:val="nil"/>
        </w:rPr>
        <w:t>fundit</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numrit</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pyetësorit</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faqen</w:t>
      </w:r>
      <w:proofErr w:type="spellEnd"/>
      <w:r w:rsidRPr="00F50692">
        <w:rPr>
          <w:rFonts w:ascii="Arial Narrow" w:eastAsia="Calibri" w:hAnsi="Arial Narrow" w:cs="Calibri"/>
          <w:color w:val="000000"/>
          <w:sz w:val="20"/>
          <w:szCs w:val="20"/>
          <w:u w:color="000000"/>
          <w:bdr w:val="nil"/>
        </w:rPr>
        <w:t xml:space="preserve"> e </w:t>
      </w:r>
      <w:proofErr w:type="spellStart"/>
      <w:r w:rsidRPr="00F50692">
        <w:rPr>
          <w:rFonts w:ascii="Arial Narrow" w:eastAsia="Calibri" w:hAnsi="Arial Narrow" w:cs="Calibri"/>
          <w:color w:val="000000"/>
          <w:sz w:val="20"/>
          <w:szCs w:val="20"/>
          <w:u w:color="000000"/>
          <w:bdr w:val="nil"/>
        </w:rPr>
        <w:t>kopertinës</w:t>
      </w:r>
      <w:proofErr w:type="spellEnd"/>
      <w:r w:rsidRPr="00F50692">
        <w:rPr>
          <w:rFonts w:ascii="Arial Narrow" w:eastAsia="Calibri" w:hAnsi="Arial Narrow" w:cs="Calibri"/>
          <w:color w:val="000000"/>
          <w:sz w:val="20"/>
          <w:szCs w:val="20"/>
          <w:u w:color="000000"/>
          <w:bdr w:val="nil"/>
        </w:rPr>
        <w:t xml:space="preserve">. Ky </w:t>
      </w:r>
      <w:proofErr w:type="spellStart"/>
      <w:r w:rsidRPr="00F50692">
        <w:rPr>
          <w:rFonts w:ascii="Arial Narrow" w:eastAsia="Calibri" w:hAnsi="Arial Narrow" w:cs="Calibri"/>
          <w:color w:val="000000"/>
          <w:sz w:val="20"/>
          <w:szCs w:val="20"/>
          <w:u w:color="000000"/>
          <w:bdr w:val="nil"/>
        </w:rPr>
        <w:t>është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numri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kolonës</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që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duhet</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rrethoni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në</w:t>
      </w:r>
      <w:proofErr w:type="spellEnd"/>
      <w:r w:rsidRPr="00F50692">
        <w:rPr>
          <w:rFonts w:ascii="Arial Narrow" w:eastAsia="Calibri" w:hAnsi="Arial Narrow" w:cs="Calibri"/>
          <w:color w:val="000000"/>
          <w:sz w:val="20"/>
          <w:szCs w:val="20"/>
          <w:u w:color="000000"/>
          <w:bdr w:val="nil"/>
        </w:rPr>
        <w:t xml:space="preserve"> </w:t>
      </w:r>
      <w:r>
        <w:rPr>
          <w:rFonts w:ascii="Arial Narrow" w:eastAsia="Calibri" w:hAnsi="Arial Narrow" w:cs="Calibri"/>
          <w:color w:val="000000"/>
          <w:sz w:val="20"/>
          <w:szCs w:val="20"/>
          <w:u w:color="000000"/>
          <w:bdr w:val="nil"/>
        </w:rPr>
        <w:t>Grid</w:t>
      </w:r>
      <w:r w:rsidRPr="00F50692">
        <w:rPr>
          <w:rFonts w:ascii="Arial Narrow" w:eastAsia="Calibri" w:hAnsi="Arial Narrow" w:cs="Calibri"/>
          <w:color w:val="000000"/>
          <w:sz w:val="20"/>
          <w:szCs w:val="20"/>
          <w:u w:color="000000"/>
          <w:bdr w:val="nil"/>
        </w:rPr>
        <w:t xml:space="preserve"> Kish</w:t>
      </w:r>
      <w:r>
        <w:rPr>
          <w:rFonts w:ascii="Arial Narrow" w:eastAsia="Calibri" w:hAnsi="Arial Narrow" w:cs="Calibri"/>
          <w:color w:val="000000"/>
          <w:sz w:val="20"/>
          <w:szCs w:val="20"/>
          <w:u w:color="000000"/>
          <w:bdr w:val="nil"/>
        </w:rPr>
        <w:t xml:space="preserve">-in </w:t>
      </w:r>
      <w:proofErr w:type="spellStart"/>
      <w:r>
        <w:rPr>
          <w:rFonts w:ascii="Arial Narrow" w:eastAsia="Calibri" w:hAnsi="Arial Narrow" w:cs="Calibri"/>
          <w:color w:val="000000"/>
          <w:sz w:val="20"/>
          <w:szCs w:val="20"/>
          <w:u w:color="000000"/>
          <w:bdr w:val="nil"/>
        </w:rPr>
        <w:t>tuaj</w:t>
      </w:r>
      <w:proofErr w:type="spellEnd"/>
      <w:r w:rsidRPr="00F50692">
        <w:rPr>
          <w:rFonts w:ascii="Arial Narrow" w:eastAsia="Calibri" w:hAnsi="Arial Narrow" w:cs="Calibri"/>
          <w:color w:val="000000"/>
          <w:sz w:val="20"/>
          <w:szCs w:val="20"/>
          <w:u w:color="000000"/>
          <w:bdr w:val="nil"/>
        </w:rPr>
        <w:t>.</w:t>
      </w:r>
    </w:p>
    <w:p w14:paraId="2AFA943C" w14:textId="77777777" w:rsidR="006F367B" w:rsidRPr="00CE484C" w:rsidRDefault="006F367B" w:rsidP="006F367B">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Kontrolloni numrin e problemeve që keni shkruar në Tabelën 2 më poshtë. Ky është numri i rreshtit që duhet të rrethoni në rrjet.</w:t>
      </w:r>
    </w:p>
    <w:p w14:paraId="6A1580BC" w14:textId="77777777" w:rsidR="006F367B" w:rsidRDefault="006F367B" w:rsidP="006F367B">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rPr>
      </w:pPr>
      <w:r w:rsidRPr="00CE484C">
        <w:rPr>
          <w:rFonts w:ascii="Arial Narrow" w:eastAsia="Calibri" w:hAnsi="Arial Narrow" w:cs="Calibri"/>
          <w:color w:val="000000"/>
          <w:sz w:val="20"/>
          <w:szCs w:val="20"/>
          <w:u w:color="000000"/>
          <w:bdr w:val="nil"/>
          <w:lang w:val="de-DE"/>
        </w:rPr>
        <w:t xml:space="preserve">Gjeni kutinë ku takohen rreshti i rrethuar dhe kolona e rrethuar dhe rrethoni numrin që shfaqet në kuti. </w:t>
      </w:r>
      <w:r w:rsidRPr="00F50692">
        <w:rPr>
          <w:rFonts w:ascii="Arial Narrow" w:eastAsia="Calibri" w:hAnsi="Arial Narrow" w:cs="Calibri"/>
          <w:color w:val="000000"/>
          <w:sz w:val="20"/>
          <w:szCs w:val="20"/>
          <w:u w:color="000000"/>
          <w:bdr w:val="nil"/>
        </w:rPr>
        <w:t xml:space="preserve">Ky </w:t>
      </w:r>
      <w:proofErr w:type="spellStart"/>
      <w:r w:rsidRPr="00F50692">
        <w:rPr>
          <w:rFonts w:ascii="Arial Narrow" w:eastAsia="Calibri" w:hAnsi="Arial Narrow" w:cs="Calibri"/>
          <w:color w:val="000000"/>
          <w:sz w:val="20"/>
          <w:szCs w:val="20"/>
          <w:u w:color="000000"/>
          <w:bdr w:val="nil"/>
        </w:rPr>
        <w:t>është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numri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që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duhet</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të</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regjistroni</w:t>
      </w:r>
      <w:proofErr w:type="spellEnd"/>
      <w:r w:rsidRPr="00F50692">
        <w:rPr>
          <w:rFonts w:ascii="Arial Narrow" w:eastAsia="Calibri" w:hAnsi="Arial Narrow" w:cs="Calibri"/>
          <w:color w:val="000000"/>
          <w:sz w:val="20"/>
          <w:szCs w:val="20"/>
          <w:u w:color="000000"/>
          <w:bdr w:val="nil"/>
        </w:rPr>
        <w:t xml:space="preserve"> </w:t>
      </w:r>
      <w:proofErr w:type="spellStart"/>
      <w:r w:rsidRPr="00F50692">
        <w:rPr>
          <w:rFonts w:ascii="Arial Narrow" w:eastAsia="Calibri" w:hAnsi="Arial Narrow" w:cs="Calibri"/>
          <w:color w:val="000000"/>
          <w:sz w:val="20"/>
          <w:szCs w:val="20"/>
          <w:u w:color="000000"/>
          <w:bdr w:val="nil"/>
        </w:rPr>
        <w:t>në</w:t>
      </w:r>
      <w:proofErr w:type="spellEnd"/>
      <w:r w:rsidRPr="00F50692">
        <w:rPr>
          <w:rFonts w:ascii="Arial Narrow" w:eastAsia="Calibri" w:hAnsi="Arial Narrow" w:cs="Calibri"/>
          <w:color w:val="000000"/>
          <w:sz w:val="20"/>
          <w:szCs w:val="20"/>
          <w:u w:color="000000"/>
          <w:bdr w:val="nil"/>
        </w:rPr>
        <w:t xml:space="preserve"> q16.</w:t>
      </w:r>
    </w:p>
    <w:p w14:paraId="55F89C50"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3D91981B" w14:textId="77777777" w:rsidR="006F367B" w:rsidRPr="00856D6E" w:rsidRDefault="006F367B" w:rsidP="006F367B">
      <w:pPr>
        <w:pBdr>
          <w:top w:val="nil"/>
          <w:left w:val="nil"/>
          <w:bottom w:val="nil"/>
          <w:right w:val="nil"/>
          <w:between w:val="nil"/>
          <w:bar w:val="nil"/>
        </w:pBdr>
        <w:spacing w:after="120" w:line="240" w:lineRule="auto"/>
        <w:ind w:left="0" w:right="0"/>
        <w:rPr>
          <w:rFonts w:ascii="Arial Narrow" w:eastAsia="Calibri" w:hAnsi="Arial Narrow" w:cs="Calibri"/>
          <w:b/>
          <w:color w:val="000000"/>
          <w:sz w:val="20"/>
          <w:szCs w:val="20"/>
          <w:u w:val="single" w:color="000000"/>
          <w:bdr w:val="nil"/>
        </w:rPr>
      </w:pPr>
      <w:r>
        <w:rPr>
          <w:rFonts w:ascii="Arial Narrow" w:eastAsia="Calibri" w:hAnsi="Arial Narrow" w:cs="Calibri"/>
          <w:b/>
          <w:color w:val="000000"/>
          <w:sz w:val="20"/>
          <w:szCs w:val="20"/>
          <w:u w:color="000000"/>
          <w:bdr w:val="nil"/>
        </w:rPr>
        <w:t>TABELA</w:t>
      </w:r>
      <w:r w:rsidRPr="00856D6E">
        <w:rPr>
          <w:rFonts w:ascii="Arial Narrow" w:eastAsia="Calibri" w:hAnsi="Arial Narrow" w:cs="Calibri"/>
          <w:b/>
          <w:color w:val="000000"/>
          <w:sz w:val="20"/>
          <w:szCs w:val="20"/>
          <w:u w:color="000000"/>
          <w:bdr w:val="nil"/>
        </w:rPr>
        <w:t xml:space="preserve"> 2: </w:t>
      </w:r>
      <w:r>
        <w:rPr>
          <w:rFonts w:ascii="Arial Narrow" w:eastAsia="Calibri" w:hAnsi="Arial Narrow" w:cs="Calibri"/>
          <w:b/>
          <w:color w:val="000000"/>
          <w:sz w:val="20"/>
          <w:szCs w:val="20"/>
          <w:u w:color="000000"/>
          <w:bdr w:val="nil"/>
        </w:rPr>
        <w:t>PROBLEME ME NIVELIN E SERIOZITETIT NË</w:t>
      </w:r>
      <w:r w:rsidRPr="00856D6E">
        <w:rPr>
          <w:rFonts w:ascii="Arial Narrow" w:eastAsia="Calibri" w:hAnsi="Arial Narrow" w:cs="Calibri"/>
          <w:b/>
          <w:color w:val="000000"/>
          <w:sz w:val="20"/>
          <w:szCs w:val="20"/>
          <w:u w:color="000000"/>
          <w:bdr w:val="nil"/>
        </w:rPr>
        <w:t xml:space="preserve"> q</w:t>
      </w:r>
      <w:r>
        <w:rPr>
          <w:rFonts w:ascii="Arial Narrow" w:eastAsia="Calibri" w:hAnsi="Arial Narrow" w:cs="Calibri"/>
          <w:b/>
          <w:color w:val="000000"/>
          <w:sz w:val="20"/>
          <w:szCs w:val="20"/>
          <w:u w:color="000000"/>
          <w:bdr w:val="nil"/>
        </w:rPr>
        <w:t>15</w:t>
      </w:r>
      <w:r w:rsidRPr="00F50692">
        <w:rPr>
          <w:rFonts w:ascii="Arial Narrow" w:eastAsia="Calibri" w:hAnsi="Arial Narrow" w:cs="Calibri"/>
          <w:b/>
          <w:color w:val="000000"/>
          <w:sz w:val="20"/>
          <w:szCs w:val="20"/>
          <w:u w:val="single"/>
          <w:bdr w:val="nil"/>
        </w:rPr>
        <w:t>MË PAK OSE I BARABARTË ME</w:t>
      </w:r>
      <w:r w:rsidRPr="00856D6E">
        <w:rPr>
          <w:rFonts w:ascii="Arial Narrow" w:eastAsia="Calibri" w:hAnsi="Arial Narrow" w:cs="Calibri"/>
          <w:b/>
          <w:color w:val="000000"/>
          <w:sz w:val="20"/>
          <w:szCs w:val="20"/>
          <w:u w:val="single" w:color="000000"/>
          <w:bdr w:val="nil"/>
        </w:rPr>
        <w:t xml:space="preserve"> “3” (0, 1, 2, 3, </w:t>
      </w:r>
      <w:proofErr w:type="spellStart"/>
      <w:r>
        <w:rPr>
          <w:rFonts w:ascii="Arial Narrow" w:eastAsia="Calibri" w:hAnsi="Arial Narrow" w:cs="Calibri"/>
          <w:b/>
          <w:color w:val="000000"/>
          <w:sz w:val="20"/>
          <w:szCs w:val="20"/>
          <w:u w:val="single" w:color="000000"/>
          <w:bdr w:val="nil"/>
        </w:rPr>
        <w:t>ose</w:t>
      </w:r>
      <w:proofErr w:type="spellEnd"/>
      <w:r>
        <w:rPr>
          <w:rFonts w:ascii="Arial Narrow" w:eastAsia="Calibri" w:hAnsi="Arial Narrow" w:cs="Calibri"/>
          <w:b/>
          <w:color w:val="000000"/>
          <w:sz w:val="20"/>
          <w:szCs w:val="20"/>
          <w:u w:val="single" w:color="000000"/>
          <w:bdr w:val="nil"/>
        </w:rPr>
        <w:t xml:space="preserve"> ND/PP</w:t>
      </w:r>
      <w:r w:rsidRPr="00856D6E">
        <w:rPr>
          <w:rFonts w:ascii="Arial Narrow" w:eastAsia="Calibri" w:hAnsi="Arial Narrow" w:cs="Calibri"/>
          <w:b/>
          <w:color w:val="000000"/>
          <w:sz w:val="20"/>
          <w:szCs w:val="20"/>
          <w:u w:val="single" w:color="000000"/>
          <w:bdr w:val="nil"/>
        </w:rPr>
        <w:t>)</w:t>
      </w:r>
    </w:p>
    <w:p w14:paraId="158524FE" w14:textId="77777777" w:rsidR="006F367B" w:rsidRPr="00856D6E" w:rsidRDefault="006F367B" w:rsidP="006F367B">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val="single" w:color="000000"/>
          <w:bdr w:val="nil"/>
        </w:rPr>
      </w:pP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6F367B" w:rsidRPr="00856D6E" w14:paraId="6C7EA551" w14:textId="77777777" w:rsidTr="00C64468">
        <w:trPr>
          <w:trHeight w:val="9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EE4E"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AEB7F"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3BF933B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6241BF6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0F57EC8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3B195C9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5702087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color w:val="000000"/>
                <w:sz w:val="20"/>
                <w:szCs w:val="20"/>
                <w:u w:color="000000"/>
                <w:bdr w:val="nil"/>
              </w:rPr>
              <w:t xml:space="preserve">ID e </w:t>
            </w:r>
            <w:proofErr w:type="spellStart"/>
            <w:r>
              <w:rPr>
                <w:rFonts w:ascii="Arial Narrow" w:eastAsia="Calibri" w:hAnsi="Arial Narrow" w:cs="Calibri"/>
                <w:color w:val="000000"/>
                <w:sz w:val="20"/>
                <w:szCs w:val="20"/>
                <w:u w:color="000000"/>
                <w:bdr w:val="nil"/>
              </w:rPr>
              <w:t>Problemit</w:t>
            </w:r>
            <w:proofErr w:type="spellEnd"/>
          </w:p>
        </w:tc>
        <w:tc>
          <w:tcPr>
            <w:tcW w:w="1296" w:type="dxa"/>
            <w:tcBorders>
              <w:top w:val="single" w:sz="4" w:space="0" w:color="000000"/>
              <w:left w:val="single" w:sz="4" w:space="0" w:color="000000"/>
              <w:bottom w:val="single" w:sz="4" w:space="0" w:color="000000"/>
              <w:right w:val="single" w:sz="4" w:space="0" w:color="000000"/>
            </w:tcBorders>
          </w:tcPr>
          <w:p w14:paraId="040C720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rPr>
            </w:pPr>
            <w:r>
              <w:rPr>
                <w:rFonts w:ascii="Arial Narrow" w:eastAsia="Calibri" w:hAnsi="Arial Narrow" w:cs="Calibri"/>
                <w:b/>
                <w:bCs/>
                <w:color w:val="000000"/>
                <w:sz w:val="20"/>
                <w:szCs w:val="20"/>
                <w:u w:color="000000"/>
                <w:bdr w:val="nil"/>
              </w:rPr>
              <w:t xml:space="preserve">Kodi </w:t>
            </w:r>
            <w:proofErr w:type="spellStart"/>
            <w:r>
              <w:rPr>
                <w:rFonts w:ascii="Arial Narrow" w:eastAsia="Calibri" w:hAnsi="Arial Narrow" w:cs="Calibri"/>
                <w:b/>
                <w:bCs/>
                <w:color w:val="000000"/>
                <w:sz w:val="20"/>
                <w:szCs w:val="20"/>
                <w:u w:color="000000"/>
                <w:bdr w:val="nil"/>
              </w:rPr>
              <w:t>i</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Llojit</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të</w:t>
            </w:r>
            <w:proofErr w:type="spellEnd"/>
            <w:r>
              <w:rPr>
                <w:rFonts w:ascii="Arial Narrow" w:eastAsia="Calibri" w:hAnsi="Arial Narrow" w:cs="Calibri"/>
                <w:b/>
                <w:bCs/>
                <w:color w:val="000000"/>
                <w:sz w:val="20"/>
                <w:szCs w:val="20"/>
                <w:u w:color="000000"/>
                <w:bdr w:val="nil"/>
              </w:rPr>
              <w:t xml:space="preserve"> </w:t>
            </w:r>
            <w:proofErr w:type="spellStart"/>
            <w:r>
              <w:rPr>
                <w:rFonts w:ascii="Arial Narrow" w:eastAsia="Calibri" w:hAnsi="Arial Narrow" w:cs="Calibri"/>
                <w:b/>
                <w:bCs/>
                <w:color w:val="000000"/>
                <w:sz w:val="20"/>
                <w:szCs w:val="20"/>
                <w:u w:color="000000"/>
                <w:bdr w:val="nil"/>
              </w:rPr>
              <w:t>Problemit</w:t>
            </w:r>
            <w:proofErr w:type="spellEnd"/>
          </w:p>
        </w:tc>
      </w:tr>
      <w:tr w:rsidR="006F367B" w:rsidRPr="00856D6E" w14:paraId="626C75E6" w14:textId="77777777" w:rsidTr="00C64468">
        <w:trPr>
          <w:trHeight w:val="288"/>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91886"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AF8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AAFFE7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11</w:t>
            </w:r>
          </w:p>
        </w:tc>
        <w:tc>
          <w:tcPr>
            <w:tcW w:w="1296" w:type="dxa"/>
            <w:tcBorders>
              <w:top w:val="single" w:sz="4" w:space="0" w:color="000000"/>
              <w:left w:val="single" w:sz="4" w:space="0" w:color="000000"/>
              <w:bottom w:val="single" w:sz="4" w:space="0" w:color="000000"/>
              <w:right w:val="single" w:sz="4" w:space="0" w:color="000000"/>
            </w:tcBorders>
          </w:tcPr>
          <w:p w14:paraId="2CC21F5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E38BC4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21</w:t>
            </w:r>
          </w:p>
        </w:tc>
        <w:tc>
          <w:tcPr>
            <w:tcW w:w="1296" w:type="dxa"/>
            <w:tcBorders>
              <w:top w:val="single" w:sz="4" w:space="0" w:color="000000"/>
              <w:left w:val="single" w:sz="4" w:space="0" w:color="000000"/>
              <w:bottom w:val="single" w:sz="4" w:space="0" w:color="000000"/>
              <w:right w:val="single" w:sz="4" w:space="0" w:color="000000"/>
            </w:tcBorders>
          </w:tcPr>
          <w:p w14:paraId="519B8C5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763C75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31</w:t>
            </w:r>
          </w:p>
        </w:tc>
        <w:tc>
          <w:tcPr>
            <w:tcW w:w="1296" w:type="dxa"/>
            <w:tcBorders>
              <w:top w:val="single" w:sz="4" w:space="0" w:color="000000"/>
              <w:left w:val="single" w:sz="4" w:space="0" w:color="000000"/>
              <w:bottom w:val="single" w:sz="4" w:space="0" w:color="000000"/>
              <w:right w:val="single" w:sz="4" w:space="0" w:color="000000"/>
            </w:tcBorders>
          </w:tcPr>
          <w:p w14:paraId="29E21C8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C486F4A"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3EE1D"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CE8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8B95AB8"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12</w:t>
            </w:r>
          </w:p>
        </w:tc>
        <w:tc>
          <w:tcPr>
            <w:tcW w:w="1296" w:type="dxa"/>
            <w:tcBorders>
              <w:top w:val="single" w:sz="4" w:space="0" w:color="000000"/>
              <w:left w:val="single" w:sz="4" w:space="0" w:color="000000"/>
              <w:bottom w:val="single" w:sz="4" w:space="0" w:color="000000"/>
              <w:right w:val="single" w:sz="4" w:space="0" w:color="000000"/>
            </w:tcBorders>
          </w:tcPr>
          <w:p w14:paraId="09DA2A9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1A0FCB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22</w:t>
            </w:r>
          </w:p>
        </w:tc>
        <w:tc>
          <w:tcPr>
            <w:tcW w:w="1296" w:type="dxa"/>
            <w:tcBorders>
              <w:top w:val="single" w:sz="4" w:space="0" w:color="000000"/>
              <w:left w:val="single" w:sz="4" w:space="0" w:color="000000"/>
              <w:bottom w:val="single" w:sz="4" w:space="0" w:color="000000"/>
              <w:right w:val="single" w:sz="4" w:space="0" w:color="000000"/>
            </w:tcBorders>
          </w:tcPr>
          <w:p w14:paraId="680A9BE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A0B5D4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32</w:t>
            </w:r>
          </w:p>
        </w:tc>
        <w:tc>
          <w:tcPr>
            <w:tcW w:w="1296" w:type="dxa"/>
            <w:tcBorders>
              <w:top w:val="single" w:sz="4" w:space="0" w:color="000000"/>
              <w:left w:val="single" w:sz="4" w:space="0" w:color="000000"/>
              <w:bottom w:val="single" w:sz="4" w:space="0" w:color="000000"/>
              <w:right w:val="single" w:sz="4" w:space="0" w:color="000000"/>
            </w:tcBorders>
          </w:tcPr>
          <w:p w14:paraId="2105883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09E878C"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4FA3"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5ED7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E43D27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13</w:t>
            </w:r>
          </w:p>
        </w:tc>
        <w:tc>
          <w:tcPr>
            <w:tcW w:w="1296" w:type="dxa"/>
            <w:tcBorders>
              <w:top w:val="single" w:sz="4" w:space="0" w:color="000000"/>
              <w:left w:val="single" w:sz="4" w:space="0" w:color="000000"/>
              <w:bottom w:val="single" w:sz="4" w:space="0" w:color="000000"/>
              <w:right w:val="single" w:sz="4" w:space="0" w:color="000000"/>
            </w:tcBorders>
          </w:tcPr>
          <w:p w14:paraId="7AEEBA3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36B6BCF"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23</w:t>
            </w:r>
          </w:p>
        </w:tc>
        <w:tc>
          <w:tcPr>
            <w:tcW w:w="1296" w:type="dxa"/>
            <w:tcBorders>
              <w:top w:val="single" w:sz="4" w:space="0" w:color="000000"/>
              <w:left w:val="single" w:sz="4" w:space="0" w:color="000000"/>
              <w:bottom w:val="single" w:sz="4" w:space="0" w:color="000000"/>
              <w:right w:val="single" w:sz="4" w:space="0" w:color="000000"/>
            </w:tcBorders>
          </w:tcPr>
          <w:p w14:paraId="3B13C02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FBED3A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33</w:t>
            </w:r>
          </w:p>
        </w:tc>
        <w:tc>
          <w:tcPr>
            <w:tcW w:w="1296" w:type="dxa"/>
            <w:tcBorders>
              <w:top w:val="single" w:sz="4" w:space="0" w:color="000000"/>
              <w:left w:val="single" w:sz="4" w:space="0" w:color="000000"/>
              <w:bottom w:val="single" w:sz="4" w:space="0" w:color="000000"/>
              <w:right w:val="single" w:sz="4" w:space="0" w:color="000000"/>
            </w:tcBorders>
          </w:tcPr>
          <w:p w14:paraId="56CBB9A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57361A9E"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2E911"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3F78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7EC0BC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14</w:t>
            </w:r>
          </w:p>
        </w:tc>
        <w:tc>
          <w:tcPr>
            <w:tcW w:w="1296" w:type="dxa"/>
            <w:tcBorders>
              <w:top w:val="single" w:sz="4" w:space="0" w:color="000000"/>
              <w:left w:val="single" w:sz="4" w:space="0" w:color="000000"/>
              <w:bottom w:val="single" w:sz="4" w:space="0" w:color="000000"/>
              <w:right w:val="single" w:sz="4" w:space="0" w:color="000000"/>
            </w:tcBorders>
          </w:tcPr>
          <w:p w14:paraId="258B9B7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7D71DF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24</w:t>
            </w:r>
          </w:p>
        </w:tc>
        <w:tc>
          <w:tcPr>
            <w:tcW w:w="1296" w:type="dxa"/>
            <w:tcBorders>
              <w:top w:val="single" w:sz="4" w:space="0" w:color="000000"/>
              <w:left w:val="single" w:sz="4" w:space="0" w:color="000000"/>
              <w:bottom w:val="single" w:sz="4" w:space="0" w:color="000000"/>
              <w:right w:val="single" w:sz="4" w:space="0" w:color="000000"/>
            </w:tcBorders>
          </w:tcPr>
          <w:p w14:paraId="12A52D0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5BD241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34</w:t>
            </w:r>
          </w:p>
        </w:tc>
        <w:tc>
          <w:tcPr>
            <w:tcW w:w="1296" w:type="dxa"/>
            <w:tcBorders>
              <w:top w:val="single" w:sz="4" w:space="0" w:color="000000"/>
              <w:left w:val="single" w:sz="4" w:space="0" w:color="000000"/>
              <w:bottom w:val="single" w:sz="4" w:space="0" w:color="000000"/>
              <w:right w:val="single" w:sz="4" w:space="0" w:color="000000"/>
            </w:tcBorders>
          </w:tcPr>
          <w:p w14:paraId="241F135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7EAC830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7FEB5"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34164"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D5078C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15</w:t>
            </w:r>
          </w:p>
        </w:tc>
        <w:tc>
          <w:tcPr>
            <w:tcW w:w="1296" w:type="dxa"/>
            <w:tcBorders>
              <w:top w:val="single" w:sz="4" w:space="0" w:color="000000"/>
              <w:left w:val="single" w:sz="4" w:space="0" w:color="000000"/>
              <w:bottom w:val="single" w:sz="4" w:space="0" w:color="000000"/>
              <w:right w:val="single" w:sz="4" w:space="0" w:color="000000"/>
            </w:tcBorders>
          </w:tcPr>
          <w:p w14:paraId="6336A09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1BBBE6F"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25</w:t>
            </w:r>
          </w:p>
        </w:tc>
        <w:tc>
          <w:tcPr>
            <w:tcW w:w="1296" w:type="dxa"/>
            <w:tcBorders>
              <w:top w:val="single" w:sz="4" w:space="0" w:color="000000"/>
              <w:left w:val="single" w:sz="4" w:space="0" w:color="000000"/>
              <w:bottom w:val="single" w:sz="4" w:space="0" w:color="000000"/>
              <w:right w:val="single" w:sz="4" w:space="0" w:color="000000"/>
            </w:tcBorders>
          </w:tcPr>
          <w:p w14:paraId="5A8592A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157BA7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35</w:t>
            </w:r>
          </w:p>
        </w:tc>
        <w:tc>
          <w:tcPr>
            <w:tcW w:w="1296" w:type="dxa"/>
            <w:tcBorders>
              <w:top w:val="single" w:sz="4" w:space="0" w:color="000000"/>
              <w:left w:val="single" w:sz="4" w:space="0" w:color="000000"/>
              <w:bottom w:val="single" w:sz="4" w:space="0" w:color="000000"/>
              <w:right w:val="single" w:sz="4" w:space="0" w:color="000000"/>
            </w:tcBorders>
          </w:tcPr>
          <w:p w14:paraId="2D99C1C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79A0EC4"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B8E2B"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9CD6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A48E03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16</w:t>
            </w:r>
          </w:p>
        </w:tc>
        <w:tc>
          <w:tcPr>
            <w:tcW w:w="1296" w:type="dxa"/>
            <w:tcBorders>
              <w:top w:val="single" w:sz="4" w:space="0" w:color="000000"/>
              <w:left w:val="single" w:sz="4" w:space="0" w:color="000000"/>
              <w:bottom w:val="single" w:sz="4" w:space="0" w:color="000000"/>
              <w:right w:val="single" w:sz="4" w:space="0" w:color="000000"/>
            </w:tcBorders>
          </w:tcPr>
          <w:p w14:paraId="38CDD5D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B90DC9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26</w:t>
            </w:r>
          </w:p>
        </w:tc>
        <w:tc>
          <w:tcPr>
            <w:tcW w:w="1296" w:type="dxa"/>
            <w:tcBorders>
              <w:top w:val="single" w:sz="4" w:space="0" w:color="000000"/>
              <w:left w:val="single" w:sz="4" w:space="0" w:color="000000"/>
              <w:bottom w:val="single" w:sz="4" w:space="0" w:color="000000"/>
              <w:right w:val="single" w:sz="4" w:space="0" w:color="000000"/>
            </w:tcBorders>
          </w:tcPr>
          <w:p w14:paraId="0F6A632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7F6A4C5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36</w:t>
            </w:r>
          </w:p>
        </w:tc>
        <w:tc>
          <w:tcPr>
            <w:tcW w:w="1296" w:type="dxa"/>
            <w:tcBorders>
              <w:top w:val="single" w:sz="4" w:space="0" w:color="000000"/>
              <w:left w:val="single" w:sz="4" w:space="0" w:color="000000"/>
              <w:bottom w:val="single" w:sz="4" w:space="0" w:color="000000"/>
              <w:right w:val="single" w:sz="4" w:space="0" w:color="000000"/>
            </w:tcBorders>
          </w:tcPr>
          <w:p w14:paraId="2BFEC36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6280E5A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56DB1"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DD5C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5BEE8C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17</w:t>
            </w:r>
          </w:p>
        </w:tc>
        <w:tc>
          <w:tcPr>
            <w:tcW w:w="1296" w:type="dxa"/>
            <w:tcBorders>
              <w:top w:val="single" w:sz="4" w:space="0" w:color="000000"/>
              <w:left w:val="single" w:sz="4" w:space="0" w:color="000000"/>
              <w:bottom w:val="single" w:sz="4" w:space="0" w:color="000000"/>
              <w:right w:val="single" w:sz="4" w:space="0" w:color="000000"/>
            </w:tcBorders>
          </w:tcPr>
          <w:p w14:paraId="77F581B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207F599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27</w:t>
            </w:r>
          </w:p>
        </w:tc>
        <w:tc>
          <w:tcPr>
            <w:tcW w:w="1296" w:type="dxa"/>
            <w:tcBorders>
              <w:top w:val="single" w:sz="4" w:space="0" w:color="000000"/>
              <w:left w:val="single" w:sz="4" w:space="0" w:color="000000"/>
              <w:bottom w:val="single" w:sz="4" w:space="0" w:color="000000"/>
              <w:right w:val="single" w:sz="4" w:space="0" w:color="000000"/>
            </w:tcBorders>
          </w:tcPr>
          <w:p w14:paraId="509D1AE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61EAF7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37</w:t>
            </w:r>
          </w:p>
        </w:tc>
        <w:tc>
          <w:tcPr>
            <w:tcW w:w="1296" w:type="dxa"/>
            <w:tcBorders>
              <w:top w:val="single" w:sz="4" w:space="0" w:color="000000"/>
              <w:left w:val="single" w:sz="4" w:space="0" w:color="000000"/>
              <w:bottom w:val="single" w:sz="4" w:space="0" w:color="000000"/>
              <w:right w:val="single" w:sz="4" w:space="0" w:color="000000"/>
            </w:tcBorders>
          </w:tcPr>
          <w:p w14:paraId="523F53D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18E22992"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7237E"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95ADB"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8BF8BB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18</w:t>
            </w:r>
          </w:p>
        </w:tc>
        <w:tc>
          <w:tcPr>
            <w:tcW w:w="1296" w:type="dxa"/>
            <w:tcBorders>
              <w:top w:val="single" w:sz="4" w:space="0" w:color="000000"/>
              <w:left w:val="single" w:sz="4" w:space="0" w:color="000000"/>
              <w:bottom w:val="single" w:sz="4" w:space="0" w:color="000000"/>
              <w:right w:val="single" w:sz="4" w:space="0" w:color="000000"/>
            </w:tcBorders>
          </w:tcPr>
          <w:p w14:paraId="175F53E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3F21B04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28</w:t>
            </w:r>
          </w:p>
        </w:tc>
        <w:tc>
          <w:tcPr>
            <w:tcW w:w="1296" w:type="dxa"/>
            <w:tcBorders>
              <w:top w:val="single" w:sz="4" w:space="0" w:color="000000"/>
              <w:left w:val="single" w:sz="4" w:space="0" w:color="000000"/>
              <w:bottom w:val="single" w:sz="4" w:space="0" w:color="000000"/>
              <w:right w:val="single" w:sz="4" w:space="0" w:color="000000"/>
            </w:tcBorders>
          </w:tcPr>
          <w:p w14:paraId="0A73C5C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677D33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DEEAFFD"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4BAA0DC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18368"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AFD8E"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61DE0315"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19</w:t>
            </w:r>
          </w:p>
        </w:tc>
        <w:tc>
          <w:tcPr>
            <w:tcW w:w="1296" w:type="dxa"/>
            <w:tcBorders>
              <w:top w:val="single" w:sz="4" w:space="0" w:color="000000"/>
              <w:left w:val="single" w:sz="4" w:space="0" w:color="000000"/>
              <w:bottom w:val="single" w:sz="4" w:space="0" w:color="000000"/>
              <w:right w:val="single" w:sz="4" w:space="0" w:color="000000"/>
            </w:tcBorders>
          </w:tcPr>
          <w:p w14:paraId="1D2915F2"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C3BAC2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29</w:t>
            </w:r>
          </w:p>
        </w:tc>
        <w:tc>
          <w:tcPr>
            <w:tcW w:w="1296" w:type="dxa"/>
            <w:tcBorders>
              <w:top w:val="single" w:sz="4" w:space="0" w:color="000000"/>
              <w:left w:val="single" w:sz="4" w:space="0" w:color="000000"/>
              <w:bottom w:val="single" w:sz="4" w:space="0" w:color="000000"/>
              <w:right w:val="single" w:sz="4" w:space="0" w:color="000000"/>
            </w:tcBorders>
          </w:tcPr>
          <w:p w14:paraId="2848E3DC"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0F5A3A87"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3840B1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r w:rsidR="006F367B" w:rsidRPr="00856D6E" w14:paraId="2385C64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78E2" w14:textId="77777777" w:rsidR="006F367B" w:rsidRPr="00856D6E" w:rsidRDefault="006F367B"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052C9"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1D04DD5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20</w:t>
            </w:r>
          </w:p>
        </w:tc>
        <w:tc>
          <w:tcPr>
            <w:tcW w:w="1296" w:type="dxa"/>
            <w:tcBorders>
              <w:top w:val="single" w:sz="4" w:space="0" w:color="000000"/>
              <w:left w:val="single" w:sz="4" w:space="0" w:color="000000"/>
              <w:bottom w:val="single" w:sz="4" w:space="0" w:color="000000"/>
              <w:right w:val="single" w:sz="4" w:space="0" w:color="000000"/>
            </w:tcBorders>
          </w:tcPr>
          <w:p w14:paraId="5EAAF5F1"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FA9FB03"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r w:rsidRPr="00856D6E">
              <w:rPr>
                <w:rFonts w:ascii="Arial Narrow" w:eastAsia="Calibri" w:hAnsi="Arial Narrow" w:cs="Calibri"/>
                <w:color w:val="000000"/>
                <w:sz w:val="20"/>
                <w:szCs w:val="20"/>
                <w:u w:color="000000"/>
                <w:bdr w:val="nil"/>
              </w:rPr>
              <w:t>30</w:t>
            </w:r>
          </w:p>
        </w:tc>
        <w:tc>
          <w:tcPr>
            <w:tcW w:w="1296" w:type="dxa"/>
            <w:tcBorders>
              <w:top w:val="single" w:sz="4" w:space="0" w:color="000000"/>
              <w:left w:val="single" w:sz="4" w:space="0" w:color="000000"/>
              <w:bottom w:val="single" w:sz="4" w:space="0" w:color="000000"/>
              <w:right w:val="single" w:sz="4" w:space="0" w:color="000000"/>
            </w:tcBorders>
          </w:tcPr>
          <w:p w14:paraId="170F817A"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48E6E190"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c>
          <w:tcPr>
            <w:tcW w:w="1296" w:type="dxa"/>
            <w:tcBorders>
              <w:top w:val="single" w:sz="4" w:space="0" w:color="000000"/>
              <w:left w:val="single" w:sz="4" w:space="0" w:color="000000"/>
              <w:bottom w:val="single" w:sz="4" w:space="0" w:color="000000"/>
              <w:right w:val="single" w:sz="4" w:space="0" w:color="000000"/>
            </w:tcBorders>
          </w:tcPr>
          <w:p w14:paraId="5C682CA6" w14:textId="77777777" w:rsidR="006F367B" w:rsidRPr="00856D6E" w:rsidRDefault="006F367B"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tc>
      </w:tr>
    </w:tbl>
    <w:p w14:paraId="5E137F4F"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2D07CF6B" w14:textId="77777777" w:rsidR="006F367B" w:rsidRPr="00856D6E" w:rsidRDefault="006F367B" w:rsidP="006F367B">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rPr>
      </w:pPr>
      <w:proofErr w:type="spellStart"/>
      <w:r>
        <w:rPr>
          <w:rFonts w:ascii="Arial Narrow" w:eastAsia="Calibri" w:hAnsi="Arial Narrow" w:cs="Calibri"/>
          <w:color w:val="000000"/>
          <w:sz w:val="20"/>
          <w:szCs w:val="20"/>
          <w:u w:color="000000"/>
          <w:bdr w:val="nil"/>
        </w:rPr>
        <w:t>Për</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shembull</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supozo</w:t>
      </w:r>
      <w:proofErr w:type="spellEnd"/>
      <w:r>
        <w:rPr>
          <w:rFonts w:ascii="Arial Narrow" w:eastAsia="Calibri" w:hAnsi="Arial Narrow" w:cs="Calibri"/>
          <w:color w:val="000000"/>
          <w:sz w:val="20"/>
          <w:szCs w:val="20"/>
          <w:u w:color="000000"/>
          <w:bdr w:val="nil"/>
        </w:rPr>
        <w:t xml:space="preserve"> se </w:t>
      </w:r>
      <w:proofErr w:type="spellStart"/>
      <w:r>
        <w:rPr>
          <w:rFonts w:ascii="Arial Narrow" w:eastAsia="Calibri" w:hAnsi="Arial Narrow" w:cs="Calibri"/>
          <w:color w:val="000000"/>
          <w:sz w:val="20"/>
          <w:szCs w:val="20"/>
          <w:u w:color="000000"/>
          <w:bdr w:val="nil"/>
        </w:rPr>
        <w:t>numri</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i</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pyetësorit</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të</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amvisërisë</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është</w:t>
      </w:r>
      <w:proofErr w:type="spellEnd"/>
      <w:r w:rsidRPr="00856D6E">
        <w:rPr>
          <w:rFonts w:ascii="Arial Narrow" w:eastAsia="Calibri" w:hAnsi="Arial Narrow" w:cs="Calibri"/>
          <w:color w:val="000000"/>
          <w:sz w:val="20"/>
          <w:szCs w:val="20"/>
          <w:u w:color="000000"/>
          <w:bdr w:val="nil"/>
        </w:rPr>
        <w:t xml:space="preserve"> ‘3716’, </w:t>
      </w:r>
      <w:proofErr w:type="spellStart"/>
      <w:r>
        <w:rPr>
          <w:rFonts w:ascii="Arial Narrow" w:eastAsia="Calibri" w:hAnsi="Arial Narrow" w:cs="Calibri"/>
          <w:color w:val="000000"/>
          <w:sz w:val="20"/>
          <w:szCs w:val="20"/>
          <w:u w:color="000000"/>
          <w:bdr w:val="nil"/>
        </w:rPr>
        <w:t>dhe</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ju</w:t>
      </w:r>
      <w:proofErr w:type="spellEnd"/>
      <w:r>
        <w:rPr>
          <w:rFonts w:ascii="Arial Narrow" w:eastAsia="Calibri" w:hAnsi="Arial Narrow" w:cs="Calibri"/>
          <w:color w:val="000000"/>
          <w:sz w:val="20"/>
          <w:szCs w:val="20"/>
          <w:u w:color="000000"/>
          <w:bdr w:val="nil"/>
        </w:rPr>
        <w:t xml:space="preserve"> </w:t>
      </w:r>
      <w:proofErr w:type="spellStart"/>
      <w:r>
        <w:rPr>
          <w:rFonts w:ascii="Arial Narrow" w:eastAsia="Calibri" w:hAnsi="Arial Narrow" w:cs="Calibri"/>
          <w:color w:val="000000"/>
          <w:sz w:val="20"/>
          <w:szCs w:val="20"/>
          <w:u w:color="000000"/>
          <w:bdr w:val="nil"/>
        </w:rPr>
        <w:t>përdorni</w:t>
      </w:r>
      <w:proofErr w:type="spellEnd"/>
      <w:r>
        <w:rPr>
          <w:rFonts w:ascii="Arial Narrow" w:eastAsia="Calibri" w:hAnsi="Arial Narrow" w:cs="Calibri"/>
          <w:color w:val="000000"/>
          <w:sz w:val="20"/>
          <w:szCs w:val="20"/>
          <w:u w:color="000000"/>
          <w:bdr w:val="nil"/>
        </w:rPr>
        <w:t xml:space="preserve"> </w:t>
      </w:r>
      <w:r w:rsidRPr="00856D6E">
        <w:rPr>
          <w:rFonts w:ascii="Arial Narrow" w:eastAsia="Calibri" w:hAnsi="Arial Narrow" w:cs="Calibri"/>
          <w:color w:val="000000"/>
          <w:sz w:val="20"/>
          <w:szCs w:val="20"/>
          <w:u w:color="000000"/>
          <w:bdr w:val="nil"/>
        </w:rPr>
        <w:t>Kish Grid</w:t>
      </w:r>
      <w:r>
        <w:rPr>
          <w:rFonts w:ascii="Arial Narrow" w:eastAsia="Calibri" w:hAnsi="Arial Narrow" w:cs="Calibri"/>
          <w:color w:val="000000"/>
          <w:sz w:val="20"/>
          <w:szCs w:val="20"/>
          <w:u w:color="000000"/>
          <w:bdr w:val="nil"/>
        </w:rPr>
        <w:t xml:space="preserve">-in e </w:t>
      </w:r>
      <w:proofErr w:type="spellStart"/>
      <w:r>
        <w:rPr>
          <w:rFonts w:ascii="Arial Narrow" w:eastAsia="Calibri" w:hAnsi="Arial Narrow" w:cs="Calibri"/>
          <w:color w:val="000000"/>
          <w:sz w:val="20"/>
          <w:szCs w:val="20"/>
          <w:u w:color="000000"/>
          <w:bdr w:val="nil"/>
        </w:rPr>
        <w:t>mëposhtëm</w:t>
      </w:r>
      <w:proofErr w:type="spellEnd"/>
      <w:r w:rsidRPr="00856D6E">
        <w:rPr>
          <w:rFonts w:ascii="Arial Narrow" w:eastAsia="Calibri" w:hAnsi="Arial Narrow" w:cs="Calibri"/>
          <w:color w:val="000000"/>
          <w:sz w:val="20"/>
          <w:szCs w:val="20"/>
          <w:u w:color="000000"/>
          <w:bdr w:val="nil"/>
        </w:rPr>
        <w:t>.</w:t>
      </w:r>
    </w:p>
    <w:p w14:paraId="1FAD0DEB" w14:textId="77777777" w:rsidR="006F367B" w:rsidRPr="00CE484C" w:rsidRDefault="006F367B" w:rsidP="006F367B">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CE484C">
        <w:rPr>
          <w:rFonts w:ascii="Arial Narrow" w:eastAsia="Calibri" w:hAnsi="Arial Narrow" w:cs="Calibri"/>
          <w:color w:val="000000"/>
          <w:sz w:val="20"/>
          <w:szCs w:val="20"/>
          <w:u w:color="000000"/>
          <w:bdr w:val="nil"/>
          <w:lang w:val="de-DE"/>
        </w:rPr>
        <w:t xml:space="preserve">SHKO TE Kish Gridi juaj dhe rretho numrin e kolonës ('6'). </w:t>
      </w:r>
    </w:p>
    <w:p w14:paraId="4CFBC63D" w14:textId="77777777" w:rsidR="006F367B" w:rsidRPr="004B0C29" w:rsidRDefault="006F367B" w:rsidP="006F367B">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de-DE"/>
        </w:rPr>
      </w:pPr>
      <w:r w:rsidRPr="004B0C29">
        <w:rPr>
          <w:rFonts w:ascii="Arial Narrow" w:eastAsia="Calibri" w:hAnsi="Arial Narrow" w:cs="Calibri"/>
          <w:color w:val="000000"/>
          <w:sz w:val="20"/>
          <w:szCs w:val="20"/>
          <w:u w:color="000000"/>
          <w:bdr w:val="nil"/>
          <w:lang w:val="de-DE"/>
        </w:rPr>
        <w:t xml:space="preserve">Nëse respondent ka tre probleme në Tabelën  2SHKO TE rreshti 3 dhe rretho numrin në resht ('3') në Kish Grid-in tuaj. </w:t>
      </w:r>
    </w:p>
    <w:p w14:paraId="71F0F224" w14:textId="77777777" w:rsidR="006F367B" w:rsidRPr="00791E3B" w:rsidRDefault="006F367B" w:rsidP="006F367B">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de-DE"/>
        </w:rPr>
      </w:pPr>
      <w:r w:rsidRPr="00ED6DDA">
        <w:rPr>
          <w:rFonts w:ascii="Arial Narrow" w:eastAsia="Calibri" w:hAnsi="Arial Narrow" w:cs="Calibri"/>
          <w:color w:val="000000"/>
          <w:sz w:val="20"/>
          <w:szCs w:val="20"/>
          <w:u w:color="000000"/>
          <w:bdr w:val="nil"/>
          <w:lang w:val="de-DE"/>
        </w:rPr>
        <w:t xml:space="preserve">Tërhiqe një vi nga kolona 6 dhe rreshti 3 dhe gjeje fushën ku takohen të dyja dhe rretho numrin në të (‘3'). </w:t>
      </w:r>
      <w:r w:rsidRPr="00791E3B">
        <w:rPr>
          <w:rFonts w:ascii="Arial Narrow" w:eastAsia="Calibri" w:hAnsi="Arial Narrow" w:cs="Calibri"/>
          <w:color w:val="000000"/>
          <w:sz w:val="20"/>
          <w:szCs w:val="20"/>
          <w:u w:color="000000"/>
          <w:bdr w:val="nil"/>
          <w:lang w:val="de-DE"/>
        </w:rPr>
        <w:t>Kjo do të thotë se ju duhet të përzgjedhni problemin e tretë të cilin e keni shënuar në Tabelën2dhe regjistro atë në16.</w:t>
      </w:r>
    </w:p>
    <w:p w14:paraId="43864311" w14:textId="77777777" w:rsidR="006F367B" w:rsidRPr="00791E3B" w:rsidRDefault="006F367B" w:rsidP="006F367B">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lang w:val="de-DE"/>
        </w:rPr>
      </w:pP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6F367B" w:rsidRPr="00856D6E" w14:paraId="1641B3E2" w14:textId="77777777" w:rsidTr="00C64468">
        <w:trPr>
          <w:trHeight w:val="261"/>
        </w:trPr>
        <w:tc>
          <w:tcPr>
            <w:tcW w:w="399" w:type="dxa"/>
          </w:tcPr>
          <w:p w14:paraId="10C7C3E9" w14:textId="77777777" w:rsidR="006F367B" w:rsidRPr="00791E3B" w:rsidRDefault="006F367B" w:rsidP="00C64468">
            <w:pPr>
              <w:ind w:left="0" w:right="0"/>
              <w:rPr>
                <w:rFonts w:ascii="Arial Narrow" w:eastAsia="Calibri" w:hAnsi="Arial Narrow" w:cs="Times New Roman"/>
                <w:b/>
                <w:sz w:val="20"/>
                <w:szCs w:val="20"/>
                <w:lang w:val="de-DE"/>
              </w:rPr>
            </w:pPr>
          </w:p>
        </w:tc>
        <w:tc>
          <w:tcPr>
            <w:tcW w:w="475" w:type="dxa"/>
          </w:tcPr>
          <w:p w14:paraId="5AB3883A"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0</w:t>
            </w:r>
          </w:p>
        </w:tc>
        <w:tc>
          <w:tcPr>
            <w:tcW w:w="475" w:type="dxa"/>
          </w:tcPr>
          <w:p w14:paraId="347DF6F5"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5F77DF55"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14BFA0EA"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3</w:t>
            </w:r>
          </w:p>
        </w:tc>
        <w:tc>
          <w:tcPr>
            <w:tcW w:w="475" w:type="dxa"/>
          </w:tcPr>
          <w:p w14:paraId="168CED1A"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3770CBD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shd w:val="clear" w:color="auto" w:fill="FFFF00"/>
          </w:tcPr>
          <w:p w14:paraId="7D490FA8"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76EA9956"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21097B72"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03D179FE"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r>
      <w:tr w:rsidR="006F367B" w:rsidRPr="00856D6E" w14:paraId="4DD0B53D" w14:textId="77777777" w:rsidTr="00C64468">
        <w:tc>
          <w:tcPr>
            <w:tcW w:w="399" w:type="dxa"/>
          </w:tcPr>
          <w:p w14:paraId="719E97D3"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w:t>
            </w:r>
          </w:p>
        </w:tc>
        <w:tc>
          <w:tcPr>
            <w:tcW w:w="475" w:type="dxa"/>
          </w:tcPr>
          <w:p w14:paraId="6C3378B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DAB7A2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67AB48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C6CE1B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81BB2D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9A8FD5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330C73A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7FBEE26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901785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28728E7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321B0BED" w14:textId="77777777" w:rsidTr="00C64468">
        <w:tc>
          <w:tcPr>
            <w:tcW w:w="399" w:type="dxa"/>
          </w:tcPr>
          <w:p w14:paraId="5AC5B39C"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2</w:t>
            </w:r>
          </w:p>
        </w:tc>
        <w:tc>
          <w:tcPr>
            <w:tcW w:w="475" w:type="dxa"/>
          </w:tcPr>
          <w:p w14:paraId="6D88485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204BA47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0F257D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C213D7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240781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5E4CE7F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bottom w:val="single" w:sz="18" w:space="0" w:color="FF0000"/>
            </w:tcBorders>
            <w:shd w:val="clear" w:color="auto" w:fill="FFFF00"/>
          </w:tcPr>
          <w:p w14:paraId="476C037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5CDB51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FA7EF9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89E75D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4A7ECE08" w14:textId="77777777" w:rsidTr="00C64468">
        <w:tc>
          <w:tcPr>
            <w:tcW w:w="399" w:type="dxa"/>
            <w:shd w:val="clear" w:color="auto" w:fill="FFFF00"/>
          </w:tcPr>
          <w:p w14:paraId="52A548A1"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lastRenderedPageBreak/>
              <w:t>3</w:t>
            </w:r>
          </w:p>
        </w:tc>
        <w:tc>
          <w:tcPr>
            <w:tcW w:w="475" w:type="dxa"/>
            <w:shd w:val="clear" w:color="auto" w:fill="FFFF00"/>
          </w:tcPr>
          <w:p w14:paraId="29E037E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19CD9CF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000AA55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3375C1A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shd w:val="clear" w:color="auto" w:fill="FFFF00"/>
          </w:tcPr>
          <w:p w14:paraId="47926B8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Borders>
              <w:right w:val="single" w:sz="18" w:space="0" w:color="FF0000"/>
            </w:tcBorders>
            <w:shd w:val="clear" w:color="auto" w:fill="FFFF00"/>
          </w:tcPr>
          <w:p w14:paraId="5734BF7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1DA1F76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Borders>
              <w:left w:val="single" w:sz="18" w:space="0" w:color="FF0000"/>
            </w:tcBorders>
            <w:shd w:val="clear" w:color="auto" w:fill="FFFF00"/>
          </w:tcPr>
          <w:p w14:paraId="699CBC4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3CEEC5E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2F2C1DC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r>
      <w:tr w:rsidR="006F367B" w:rsidRPr="00856D6E" w14:paraId="41A3C45F" w14:textId="77777777" w:rsidTr="00C64468">
        <w:tc>
          <w:tcPr>
            <w:tcW w:w="399" w:type="dxa"/>
          </w:tcPr>
          <w:p w14:paraId="7DB2DCF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4</w:t>
            </w:r>
          </w:p>
        </w:tc>
        <w:tc>
          <w:tcPr>
            <w:tcW w:w="475" w:type="dxa"/>
          </w:tcPr>
          <w:p w14:paraId="51D4350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502BE5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654CA19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7DFE81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3D8543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4D24686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Borders>
              <w:top w:val="single" w:sz="18" w:space="0" w:color="FF0000"/>
            </w:tcBorders>
            <w:shd w:val="clear" w:color="auto" w:fill="FFFF00"/>
          </w:tcPr>
          <w:p w14:paraId="08C4F7F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76A082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9C70A2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3DD08B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7A2F4CCA" w14:textId="77777777" w:rsidTr="00C64468">
        <w:tc>
          <w:tcPr>
            <w:tcW w:w="399" w:type="dxa"/>
          </w:tcPr>
          <w:p w14:paraId="42B14854"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5</w:t>
            </w:r>
          </w:p>
        </w:tc>
        <w:tc>
          <w:tcPr>
            <w:tcW w:w="475" w:type="dxa"/>
          </w:tcPr>
          <w:p w14:paraId="263093D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30A5347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4CDB89E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D45813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E7AD3D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191E26D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34C5CFD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3C43A7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3A0481C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59F3D49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r>
      <w:tr w:rsidR="006F367B" w:rsidRPr="00856D6E" w14:paraId="44520E7D" w14:textId="77777777" w:rsidTr="00C64468">
        <w:tc>
          <w:tcPr>
            <w:tcW w:w="399" w:type="dxa"/>
          </w:tcPr>
          <w:p w14:paraId="03A1DA79"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6</w:t>
            </w:r>
          </w:p>
        </w:tc>
        <w:tc>
          <w:tcPr>
            <w:tcW w:w="475" w:type="dxa"/>
          </w:tcPr>
          <w:p w14:paraId="7346F57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04431E0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1DE4106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5156A7D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471F48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22BF41A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shd w:val="clear" w:color="auto" w:fill="FFFF00"/>
          </w:tcPr>
          <w:p w14:paraId="1E457BC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6AA972C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01A52A1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384B85A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r>
      <w:tr w:rsidR="006F367B" w:rsidRPr="00856D6E" w14:paraId="0D59419D" w14:textId="77777777" w:rsidTr="00C64468">
        <w:tc>
          <w:tcPr>
            <w:tcW w:w="399" w:type="dxa"/>
          </w:tcPr>
          <w:p w14:paraId="1B029BAB"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7</w:t>
            </w:r>
          </w:p>
        </w:tc>
        <w:tc>
          <w:tcPr>
            <w:tcW w:w="475" w:type="dxa"/>
          </w:tcPr>
          <w:p w14:paraId="4E1AA2D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EE538D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AC369A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5B9E132"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270122B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719DA15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shd w:val="clear" w:color="auto" w:fill="FFFF00"/>
          </w:tcPr>
          <w:p w14:paraId="474479A6"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28FBC1B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5D43D00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0D90F6D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r>
      <w:tr w:rsidR="006F367B" w:rsidRPr="00856D6E" w14:paraId="1A171049" w14:textId="77777777" w:rsidTr="00C64468">
        <w:tc>
          <w:tcPr>
            <w:tcW w:w="399" w:type="dxa"/>
          </w:tcPr>
          <w:p w14:paraId="3436D26B"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8</w:t>
            </w:r>
          </w:p>
        </w:tc>
        <w:tc>
          <w:tcPr>
            <w:tcW w:w="475" w:type="dxa"/>
          </w:tcPr>
          <w:p w14:paraId="3633170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6108592A"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18517B6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08F6C08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7D45E7A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7DD47988"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5B475974"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5B3FAB8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34A3511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786A1E3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r>
      <w:tr w:rsidR="006F367B" w:rsidRPr="00856D6E" w14:paraId="50703EC0" w14:textId="77777777" w:rsidTr="00C64468">
        <w:trPr>
          <w:trHeight w:val="98"/>
        </w:trPr>
        <w:tc>
          <w:tcPr>
            <w:tcW w:w="399" w:type="dxa"/>
          </w:tcPr>
          <w:p w14:paraId="01D87965"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9</w:t>
            </w:r>
          </w:p>
        </w:tc>
        <w:tc>
          <w:tcPr>
            <w:tcW w:w="475" w:type="dxa"/>
          </w:tcPr>
          <w:p w14:paraId="68B5C5FF"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c>
          <w:tcPr>
            <w:tcW w:w="475" w:type="dxa"/>
          </w:tcPr>
          <w:p w14:paraId="2079AB3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tcPr>
          <w:p w14:paraId="76AA5D2E"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00C5A5C0"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397469E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4210854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shd w:val="clear" w:color="auto" w:fill="FFFF00"/>
          </w:tcPr>
          <w:p w14:paraId="0ED52A51"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22C52A2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00EE49D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5093C81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r w:rsidR="006F367B" w:rsidRPr="00856D6E" w14:paraId="41C03539" w14:textId="77777777" w:rsidTr="00C64468">
        <w:tc>
          <w:tcPr>
            <w:tcW w:w="399" w:type="dxa"/>
          </w:tcPr>
          <w:p w14:paraId="7D241E9E" w14:textId="77777777" w:rsidR="006F367B" w:rsidRPr="00856D6E" w:rsidRDefault="006F367B" w:rsidP="00C64468">
            <w:pPr>
              <w:ind w:left="0" w:right="0"/>
              <w:rPr>
                <w:rFonts w:ascii="Arial Narrow" w:eastAsia="Calibri" w:hAnsi="Arial Narrow" w:cs="Times New Roman"/>
                <w:b/>
                <w:sz w:val="20"/>
                <w:szCs w:val="20"/>
              </w:rPr>
            </w:pPr>
            <w:r w:rsidRPr="00856D6E">
              <w:rPr>
                <w:rFonts w:ascii="Arial Narrow" w:eastAsia="Calibri" w:hAnsi="Arial Narrow" w:cs="Times New Roman"/>
                <w:b/>
                <w:sz w:val="20"/>
                <w:szCs w:val="20"/>
              </w:rPr>
              <w:t>10</w:t>
            </w:r>
          </w:p>
        </w:tc>
        <w:tc>
          <w:tcPr>
            <w:tcW w:w="475" w:type="dxa"/>
          </w:tcPr>
          <w:p w14:paraId="6DB78F8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4</w:t>
            </w:r>
          </w:p>
        </w:tc>
        <w:tc>
          <w:tcPr>
            <w:tcW w:w="475" w:type="dxa"/>
          </w:tcPr>
          <w:p w14:paraId="360B13A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w:t>
            </w:r>
          </w:p>
        </w:tc>
        <w:tc>
          <w:tcPr>
            <w:tcW w:w="475" w:type="dxa"/>
          </w:tcPr>
          <w:p w14:paraId="61FEACA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2</w:t>
            </w:r>
          </w:p>
        </w:tc>
        <w:tc>
          <w:tcPr>
            <w:tcW w:w="475" w:type="dxa"/>
          </w:tcPr>
          <w:p w14:paraId="0231CC6D"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7</w:t>
            </w:r>
          </w:p>
        </w:tc>
        <w:tc>
          <w:tcPr>
            <w:tcW w:w="475" w:type="dxa"/>
          </w:tcPr>
          <w:p w14:paraId="4B7C1197"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5</w:t>
            </w:r>
          </w:p>
        </w:tc>
        <w:tc>
          <w:tcPr>
            <w:tcW w:w="475" w:type="dxa"/>
          </w:tcPr>
          <w:p w14:paraId="71BBBD33"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8</w:t>
            </w:r>
          </w:p>
        </w:tc>
        <w:tc>
          <w:tcPr>
            <w:tcW w:w="475" w:type="dxa"/>
            <w:shd w:val="clear" w:color="auto" w:fill="FFFF00"/>
          </w:tcPr>
          <w:p w14:paraId="4A563B39"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3</w:t>
            </w:r>
          </w:p>
        </w:tc>
        <w:tc>
          <w:tcPr>
            <w:tcW w:w="475" w:type="dxa"/>
          </w:tcPr>
          <w:p w14:paraId="692AD08C"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10</w:t>
            </w:r>
          </w:p>
        </w:tc>
        <w:tc>
          <w:tcPr>
            <w:tcW w:w="475" w:type="dxa"/>
          </w:tcPr>
          <w:p w14:paraId="2A8F78B5"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6</w:t>
            </w:r>
          </w:p>
        </w:tc>
        <w:tc>
          <w:tcPr>
            <w:tcW w:w="475" w:type="dxa"/>
          </w:tcPr>
          <w:p w14:paraId="5D16762B" w14:textId="77777777" w:rsidR="006F367B" w:rsidRPr="00856D6E" w:rsidRDefault="006F367B" w:rsidP="00C64468">
            <w:pPr>
              <w:ind w:left="0" w:right="0"/>
              <w:rPr>
                <w:rFonts w:ascii="Arial Narrow" w:eastAsia="Calibri" w:hAnsi="Arial Narrow" w:cs="Times New Roman"/>
                <w:sz w:val="20"/>
                <w:szCs w:val="20"/>
              </w:rPr>
            </w:pPr>
            <w:r w:rsidRPr="00856D6E">
              <w:rPr>
                <w:rFonts w:ascii="Arial Narrow" w:eastAsia="Calibri" w:hAnsi="Arial Narrow" w:cs="Times New Roman"/>
                <w:sz w:val="20"/>
                <w:szCs w:val="20"/>
              </w:rPr>
              <w:t>9</w:t>
            </w:r>
          </w:p>
        </w:tc>
      </w:tr>
    </w:tbl>
    <w:p w14:paraId="05C6B13D"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328A295C"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79616ABC"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2948B6F8"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65A0078E"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474ECD05"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351C0B04" w14:textId="77777777" w:rsidR="006F367B" w:rsidRPr="00856D6E" w:rsidRDefault="006F367B" w:rsidP="006F367B">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rPr>
      </w:pPr>
    </w:p>
    <w:p w14:paraId="0FDF55E6"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05EF09F0"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3E5CE433"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0CAB5238"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237DF215" w14:textId="77777777" w:rsidR="006F367B" w:rsidRPr="00856D6E" w:rsidRDefault="006F367B" w:rsidP="006F367B">
      <w:pPr>
        <w:spacing w:after="0" w:line="240" w:lineRule="auto"/>
        <w:ind w:left="0" w:right="0"/>
        <w:jc w:val="both"/>
        <w:rPr>
          <w:rFonts w:ascii="Arial Narrow" w:eastAsia="Calibri" w:hAnsi="Arial Narrow" w:cs="Calibri"/>
          <w:b/>
          <w:sz w:val="20"/>
          <w:szCs w:val="20"/>
        </w:rPr>
      </w:pPr>
    </w:p>
    <w:p w14:paraId="31BCCAE6"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32C0A708"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23D4B0B4" w14:textId="77777777" w:rsidR="006F367B" w:rsidRPr="00856D6E" w:rsidRDefault="006F367B" w:rsidP="006F367B">
      <w:pPr>
        <w:spacing w:after="0" w:line="240" w:lineRule="auto"/>
        <w:ind w:left="0" w:right="0"/>
        <w:rPr>
          <w:rFonts w:ascii="Arial Narrow" w:eastAsia="Calibri" w:hAnsi="Arial Narrow" w:cs="Times New Roman"/>
          <w:b/>
          <w:sz w:val="20"/>
          <w:szCs w:val="20"/>
        </w:rPr>
      </w:pPr>
      <w:proofErr w:type="spellStart"/>
      <w:r>
        <w:rPr>
          <w:rFonts w:ascii="Arial Narrow" w:eastAsia="Calibri" w:hAnsi="Arial Narrow" w:cs="Times New Roman"/>
          <w:b/>
          <w:sz w:val="20"/>
          <w:szCs w:val="20"/>
        </w:rPr>
        <w:t>Nëse</w:t>
      </w:r>
      <w:proofErr w:type="spellEnd"/>
      <w:r>
        <w:rPr>
          <w:rFonts w:ascii="Arial Narrow" w:eastAsia="Calibri" w:hAnsi="Arial Narrow" w:cs="Times New Roman"/>
          <w:b/>
          <w:sz w:val="20"/>
          <w:szCs w:val="20"/>
        </w:rPr>
        <w:t xml:space="preserve"> ka </w:t>
      </w:r>
      <w:proofErr w:type="spellStart"/>
      <w:r>
        <w:rPr>
          <w:rFonts w:ascii="Arial Narrow" w:eastAsia="Calibri" w:hAnsi="Arial Narrow" w:cs="Times New Roman"/>
          <w:b/>
          <w:sz w:val="20"/>
          <w:szCs w:val="20"/>
        </w:rPr>
        <w:t>nevojë</w:t>
      </w:r>
      <w:proofErr w:type="spellEnd"/>
      <w:r>
        <w:rPr>
          <w:rFonts w:ascii="Arial Narrow" w:eastAsia="Calibri" w:hAnsi="Arial Narrow" w:cs="Times New Roman"/>
          <w:b/>
          <w:sz w:val="20"/>
          <w:szCs w:val="20"/>
        </w:rPr>
        <w:t xml:space="preserve">, WJP ka 50 </w:t>
      </w:r>
      <w:proofErr w:type="spellStart"/>
      <w:r>
        <w:rPr>
          <w:rFonts w:ascii="Arial Narrow" w:eastAsia="Calibri" w:hAnsi="Arial Narrow" w:cs="Times New Roman"/>
          <w:b/>
          <w:sz w:val="20"/>
          <w:szCs w:val="20"/>
        </w:rPr>
        <w:t>kolona</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të</w:t>
      </w:r>
      <w:proofErr w:type="spellEnd"/>
      <w:r>
        <w:rPr>
          <w:rFonts w:ascii="Arial Narrow" w:eastAsia="Calibri" w:hAnsi="Arial Narrow" w:cs="Times New Roman"/>
          <w:b/>
          <w:sz w:val="20"/>
          <w:szCs w:val="20"/>
        </w:rPr>
        <w:t xml:space="preserve"> Kish Grid-it </w:t>
      </w:r>
      <w:proofErr w:type="spellStart"/>
      <w:r>
        <w:rPr>
          <w:rFonts w:ascii="Arial Narrow" w:eastAsia="Calibri" w:hAnsi="Arial Narrow" w:cs="Times New Roman"/>
          <w:b/>
          <w:sz w:val="20"/>
          <w:szCs w:val="20"/>
        </w:rPr>
        <w:t>të</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cilat</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mund</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të</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përedoren</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për</w:t>
      </w:r>
      <w:proofErr w:type="spellEnd"/>
      <w:r>
        <w:rPr>
          <w:rFonts w:ascii="Arial Narrow" w:eastAsia="Calibri" w:hAnsi="Arial Narrow" w:cs="Times New Roman"/>
          <w:b/>
          <w:sz w:val="20"/>
          <w:szCs w:val="20"/>
        </w:rPr>
        <w:t xml:space="preserve"> </w:t>
      </w:r>
      <w:proofErr w:type="spellStart"/>
      <w:r>
        <w:rPr>
          <w:rFonts w:ascii="Arial Narrow" w:eastAsia="Calibri" w:hAnsi="Arial Narrow" w:cs="Times New Roman"/>
          <w:b/>
          <w:sz w:val="20"/>
          <w:szCs w:val="20"/>
        </w:rPr>
        <w:t>përzgjedhjen</w:t>
      </w:r>
      <w:proofErr w:type="spellEnd"/>
      <w:r>
        <w:rPr>
          <w:rFonts w:ascii="Arial Narrow" w:eastAsia="Calibri" w:hAnsi="Arial Narrow" w:cs="Times New Roman"/>
          <w:b/>
          <w:sz w:val="20"/>
          <w:szCs w:val="20"/>
        </w:rPr>
        <w:t xml:space="preserve"> e </w:t>
      </w:r>
      <w:proofErr w:type="spellStart"/>
      <w:r>
        <w:rPr>
          <w:rFonts w:ascii="Arial Narrow" w:eastAsia="Calibri" w:hAnsi="Arial Narrow" w:cs="Times New Roman"/>
          <w:b/>
          <w:sz w:val="20"/>
          <w:szCs w:val="20"/>
        </w:rPr>
        <w:t>problemit</w:t>
      </w:r>
      <w:proofErr w:type="spellEnd"/>
      <w:r w:rsidRPr="00856D6E">
        <w:rPr>
          <w:rFonts w:ascii="Arial Narrow" w:eastAsia="Calibri" w:hAnsi="Arial Narrow" w:cs="Times New Roman"/>
          <w:b/>
          <w:sz w:val="20"/>
          <w:szCs w:val="20"/>
        </w:rPr>
        <w:t>.</w:t>
      </w:r>
    </w:p>
    <w:p w14:paraId="318BB837" w14:textId="77777777" w:rsidR="006F367B" w:rsidRDefault="006F367B" w:rsidP="006F367B">
      <w:pPr>
        <w:spacing w:after="0" w:line="240" w:lineRule="auto"/>
        <w:ind w:left="0" w:right="0"/>
        <w:rPr>
          <w:rFonts w:ascii="Arial Narrow" w:eastAsia="Calibri" w:hAnsi="Arial Narrow" w:cs="Times New Roman"/>
          <w:b/>
          <w:sz w:val="20"/>
          <w:szCs w:val="20"/>
        </w:rPr>
      </w:pPr>
    </w:p>
    <w:p w14:paraId="5826F31D" w14:textId="77777777" w:rsidR="006F367B" w:rsidRDefault="006F367B" w:rsidP="006F367B">
      <w:pPr>
        <w:spacing w:after="0" w:line="240" w:lineRule="auto"/>
        <w:ind w:left="0" w:right="0"/>
        <w:rPr>
          <w:rFonts w:ascii="Arial Narrow" w:eastAsia="Calibri" w:hAnsi="Arial Narrow" w:cs="Times New Roman"/>
          <w:b/>
          <w:sz w:val="20"/>
          <w:szCs w:val="20"/>
        </w:rPr>
      </w:pPr>
    </w:p>
    <w:p w14:paraId="69499745" w14:textId="77777777" w:rsidR="006F367B" w:rsidRPr="007A7F38" w:rsidRDefault="006F367B" w:rsidP="006F367B">
      <w:pPr>
        <w:numPr>
          <w:ilvl w:val="0"/>
          <w:numId w:val="10"/>
        </w:numPr>
        <w:spacing w:after="0" w:line="240" w:lineRule="auto"/>
        <w:ind w:left="360" w:right="0"/>
        <w:contextualSpacing/>
        <w:rPr>
          <w:rFonts w:ascii="Arial Narrow" w:eastAsia="Calibri" w:hAnsi="Arial Narrow" w:cs="Times New Roman"/>
          <w:b/>
        </w:rPr>
      </w:pPr>
      <w:proofErr w:type="spellStart"/>
      <w:r w:rsidRPr="00F246E8">
        <w:rPr>
          <w:rFonts w:ascii="Arial Narrow" w:eastAsia="Calibri" w:hAnsi="Arial Narrow" w:cs="Times New Roman"/>
          <w:b/>
        </w:rPr>
        <w:t>Udhëzime</w:t>
      </w:r>
      <w:proofErr w:type="spellEnd"/>
      <w:r w:rsidRPr="00F246E8">
        <w:rPr>
          <w:rFonts w:ascii="Arial Narrow" w:eastAsia="Calibri" w:hAnsi="Arial Narrow" w:cs="Times New Roman"/>
          <w:b/>
        </w:rPr>
        <w:t xml:space="preserve"> </w:t>
      </w:r>
      <w:proofErr w:type="spellStart"/>
      <w:r w:rsidRPr="00F246E8">
        <w:rPr>
          <w:rFonts w:ascii="Arial Narrow" w:eastAsia="Calibri" w:hAnsi="Arial Narrow" w:cs="Times New Roman"/>
          <w:b/>
        </w:rPr>
        <w:t>për</w:t>
      </w:r>
      <w:proofErr w:type="spellEnd"/>
      <w:r w:rsidRPr="00F246E8">
        <w:rPr>
          <w:rFonts w:ascii="Arial Narrow" w:eastAsia="Calibri" w:hAnsi="Arial Narrow" w:cs="Times New Roman"/>
          <w:b/>
        </w:rPr>
        <w:t xml:space="preserve"> </w:t>
      </w:r>
      <w:proofErr w:type="spellStart"/>
      <w:r w:rsidRPr="00F246E8">
        <w:rPr>
          <w:rFonts w:ascii="Arial Narrow" w:eastAsia="Calibri" w:hAnsi="Arial Narrow" w:cs="Times New Roman"/>
          <w:b/>
        </w:rPr>
        <w:t>ndërtimin</w:t>
      </w:r>
      <w:proofErr w:type="spellEnd"/>
      <w:r w:rsidRPr="00F246E8">
        <w:rPr>
          <w:rFonts w:ascii="Arial Narrow" w:eastAsia="Calibri" w:hAnsi="Arial Narrow" w:cs="Times New Roman"/>
          <w:b/>
        </w:rPr>
        <w:t xml:space="preserve"> e </w:t>
      </w:r>
      <w:proofErr w:type="spellStart"/>
      <w:r w:rsidRPr="00F246E8">
        <w:rPr>
          <w:rFonts w:ascii="Arial Narrow" w:eastAsia="Calibri" w:hAnsi="Arial Narrow" w:cs="Times New Roman"/>
          <w:b/>
        </w:rPr>
        <w:t>variablit</w:t>
      </w:r>
      <w:proofErr w:type="spellEnd"/>
      <w:r w:rsidRPr="00F246E8">
        <w:rPr>
          <w:rFonts w:ascii="Arial Narrow" w:eastAsia="Calibri" w:hAnsi="Arial Narrow" w:cs="Times New Roman"/>
          <w:b/>
        </w:rPr>
        <w:t xml:space="preserve"> </w:t>
      </w:r>
      <w:proofErr w:type="spellStart"/>
      <w:r w:rsidRPr="00F246E8">
        <w:rPr>
          <w:rFonts w:ascii="Arial Narrow" w:eastAsia="Calibri" w:hAnsi="Arial Narrow" w:cs="Times New Roman"/>
          <w:b/>
        </w:rPr>
        <w:t>të</w:t>
      </w:r>
      <w:proofErr w:type="spellEnd"/>
      <w:r w:rsidRPr="00F246E8">
        <w:rPr>
          <w:rFonts w:ascii="Arial Narrow" w:eastAsia="Calibri" w:hAnsi="Arial Narrow" w:cs="Times New Roman"/>
          <w:b/>
        </w:rPr>
        <w:t xml:space="preserve"> </w:t>
      </w:r>
      <w:proofErr w:type="spellStart"/>
      <w:r w:rsidRPr="00F246E8">
        <w:rPr>
          <w:rFonts w:ascii="Arial Narrow" w:eastAsia="Calibri" w:hAnsi="Arial Narrow" w:cs="Times New Roman"/>
          <w:b/>
        </w:rPr>
        <w:t>të</w:t>
      </w:r>
      <w:proofErr w:type="spellEnd"/>
      <w:r w:rsidRPr="00F246E8">
        <w:rPr>
          <w:rFonts w:ascii="Arial Narrow" w:eastAsia="Calibri" w:hAnsi="Arial Narrow" w:cs="Times New Roman"/>
          <w:b/>
        </w:rPr>
        <w:t xml:space="preserve"> </w:t>
      </w:r>
      <w:proofErr w:type="spellStart"/>
      <w:r w:rsidRPr="00F246E8">
        <w:rPr>
          <w:rFonts w:ascii="Arial Narrow" w:eastAsia="Calibri" w:hAnsi="Arial Narrow" w:cs="Times New Roman"/>
          <w:b/>
        </w:rPr>
        <w:t>ardhurave</w:t>
      </w:r>
      <w:proofErr w:type="spellEnd"/>
      <w:r w:rsidRPr="007A7F38">
        <w:rPr>
          <w:rFonts w:ascii="Arial Narrow" w:eastAsia="Calibri" w:hAnsi="Arial Narrow" w:cs="Times New Roman"/>
          <w:b/>
        </w:rPr>
        <w:t xml:space="preserve">: </w:t>
      </w:r>
    </w:p>
    <w:p w14:paraId="473D15F2" w14:textId="77777777" w:rsidR="006F367B" w:rsidRPr="00856D6E" w:rsidRDefault="006F367B" w:rsidP="006F367B">
      <w:pPr>
        <w:spacing w:after="0" w:line="240" w:lineRule="auto"/>
        <w:ind w:left="0" w:right="0"/>
        <w:rPr>
          <w:rFonts w:ascii="Arial Narrow" w:eastAsia="Calibri" w:hAnsi="Arial Narrow" w:cs="Times New Roman"/>
          <w:b/>
          <w:sz w:val="20"/>
          <w:szCs w:val="20"/>
        </w:rPr>
      </w:pPr>
    </w:p>
    <w:p w14:paraId="0D7FC3A0" w14:textId="2308114F" w:rsidR="006F367B" w:rsidRPr="00663E5F" w:rsidRDefault="006F367B" w:rsidP="006F367B">
      <w:pPr>
        <w:spacing w:after="0" w:line="240" w:lineRule="auto"/>
        <w:ind w:left="0" w:right="0"/>
        <w:rPr>
          <w:rFonts w:ascii="Arial Narrow" w:eastAsia="Calibri" w:hAnsi="Arial Narrow" w:cs="Times New Roman"/>
          <w:sz w:val="20"/>
          <w:szCs w:val="20"/>
        </w:rPr>
      </w:pPr>
      <w:r>
        <w:rPr>
          <w:rFonts w:ascii="Arial Narrow" w:eastAsia="Calibri" w:hAnsi="Arial Narrow" w:cs="Times New Roman"/>
          <w:b/>
          <w:sz w:val="20"/>
          <w:szCs w:val="20"/>
        </w:rPr>
        <w:t>ANKETUESI</w:t>
      </w:r>
      <w:r w:rsidRPr="00F246E8">
        <w:rPr>
          <w:rFonts w:ascii="Arial Narrow" w:eastAsia="Calibri" w:hAnsi="Arial Narrow" w:cs="Times New Roman"/>
          <w:b/>
          <w:sz w:val="20"/>
          <w:szCs w:val="20"/>
        </w:rPr>
        <w:t xml:space="preserve">: </w:t>
      </w:r>
      <w:r w:rsidRPr="00663E5F">
        <w:rPr>
          <w:rFonts w:ascii="Arial Narrow" w:eastAsia="Calibri" w:hAnsi="Arial Narrow" w:cs="Times New Roman"/>
          <w:sz w:val="20"/>
          <w:szCs w:val="20"/>
        </w:rPr>
        <w:t xml:space="preserve">Ju </w:t>
      </w:r>
      <w:proofErr w:type="spellStart"/>
      <w:r w:rsidRPr="00663E5F">
        <w:rPr>
          <w:rFonts w:ascii="Arial Narrow" w:eastAsia="Calibri" w:hAnsi="Arial Narrow" w:cs="Times New Roman"/>
          <w:sz w:val="20"/>
          <w:szCs w:val="20"/>
        </w:rPr>
        <w:t>lutemi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përdorni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pesë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kategori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ardhurave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secila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që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korrespondon</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gjerësisht</w:t>
      </w:r>
      <w:proofErr w:type="spellEnd"/>
      <w:r w:rsidRPr="00663E5F">
        <w:rPr>
          <w:rFonts w:ascii="Arial Narrow" w:eastAsia="Calibri" w:hAnsi="Arial Narrow" w:cs="Times New Roman"/>
          <w:sz w:val="20"/>
          <w:szCs w:val="20"/>
        </w:rPr>
        <w:t xml:space="preserve"> me KUINTILET E KATEGORISË TË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ARDHURAVE AKTUALE TË AMVISËRISË </w:t>
      </w:r>
      <w:proofErr w:type="spellStart"/>
      <w:r w:rsidRPr="00663E5F">
        <w:rPr>
          <w:rFonts w:ascii="Arial Narrow" w:eastAsia="Calibri" w:hAnsi="Arial Narrow" w:cs="Times New Roman"/>
          <w:sz w:val="20"/>
          <w:szCs w:val="20"/>
        </w:rPr>
        <w:t>në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vendin</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tuaj</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Këto</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shifra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duhet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rrjedhin</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nga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burimi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mirë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disponueshëm</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vendin</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tuaj</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ose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nga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burime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ndërkombëtare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Burimi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dhënave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përdorura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duhet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përputhet</w:t>
      </w:r>
      <w:proofErr w:type="spellEnd"/>
      <w:r w:rsidRPr="00663E5F">
        <w:rPr>
          <w:rFonts w:ascii="Arial Narrow" w:eastAsia="Calibri" w:hAnsi="Arial Narrow" w:cs="Times New Roman"/>
          <w:sz w:val="20"/>
          <w:szCs w:val="20"/>
        </w:rPr>
        <w:t xml:space="preserve"> me </w:t>
      </w:r>
      <w:proofErr w:type="spellStart"/>
      <w:r w:rsidRPr="00663E5F">
        <w:rPr>
          <w:rFonts w:ascii="Arial Narrow" w:eastAsia="Calibri" w:hAnsi="Arial Narrow" w:cs="Times New Roman"/>
          <w:sz w:val="20"/>
          <w:szCs w:val="20"/>
        </w:rPr>
        <w:t>kërkesën</w:t>
      </w:r>
      <w:proofErr w:type="spellEnd"/>
      <w:r w:rsidRPr="00663E5F">
        <w:rPr>
          <w:rFonts w:ascii="Arial Narrow" w:eastAsia="Calibri" w:hAnsi="Arial Narrow" w:cs="Times New Roman"/>
          <w:sz w:val="20"/>
          <w:szCs w:val="20"/>
        </w:rPr>
        <w:t xml:space="preserve"> e </w:t>
      </w:r>
      <w:proofErr w:type="spellStart"/>
      <w:r w:rsidRPr="00663E5F">
        <w:rPr>
          <w:rFonts w:ascii="Arial Narrow" w:eastAsia="Calibri" w:hAnsi="Arial Narrow" w:cs="Times New Roman"/>
          <w:sz w:val="20"/>
          <w:szCs w:val="20"/>
        </w:rPr>
        <w:t>pyetjes</w:t>
      </w:r>
      <w:proofErr w:type="spellEnd"/>
      <w:r w:rsidRPr="00663E5F">
        <w:rPr>
          <w:rFonts w:ascii="Arial Narrow" w:eastAsia="Calibri" w:hAnsi="Arial Narrow" w:cs="Times New Roman"/>
          <w:sz w:val="20"/>
          <w:szCs w:val="20"/>
        </w:rPr>
        <w:t xml:space="preserve">, d.m.th., </w:t>
      </w:r>
      <w:proofErr w:type="spellStart"/>
      <w:r w:rsidRPr="00663E5F">
        <w:rPr>
          <w:rFonts w:ascii="Arial Narrow" w:eastAsia="Calibri" w:hAnsi="Arial Narrow" w:cs="Times New Roman"/>
          <w:sz w:val="20"/>
          <w:szCs w:val="20"/>
        </w:rPr>
        <w:t>kuintilet</w:t>
      </w:r>
      <w:proofErr w:type="spellEnd"/>
      <w:r w:rsidRPr="00663E5F">
        <w:rPr>
          <w:rFonts w:ascii="Arial Narrow" w:eastAsia="Calibri" w:hAnsi="Arial Narrow" w:cs="Times New Roman"/>
          <w:sz w:val="20"/>
          <w:szCs w:val="20"/>
        </w:rPr>
        <w:t xml:space="preserve"> 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ardhurave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amvisërisë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gjitha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amvisëritë</w:t>
      </w:r>
      <w:proofErr w:type="spellEnd"/>
      <w:r w:rsidRPr="00663E5F">
        <w:rPr>
          <w:rFonts w:ascii="Arial Narrow" w:eastAsia="Calibri" w:hAnsi="Arial Narrow" w:cs="Times New Roman"/>
          <w:sz w:val="20"/>
          <w:szCs w:val="20"/>
        </w:rPr>
        <w:t xml:space="preserve"> (jo, </w:t>
      </w:r>
      <w:proofErr w:type="spellStart"/>
      <w:r w:rsidRPr="00663E5F">
        <w:rPr>
          <w:rFonts w:ascii="Arial Narrow" w:eastAsia="Calibri" w:hAnsi="Arial Narrow" w:cs="Times New Roman"/>
          <w:sz w:val="20"/>
          <w:szCs w:val="20"/>
        </w:rPr>
        <w:t>për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shembull</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amvisëritë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mesatare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ose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thjesht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amvisëritë</w:t>
      </w:r>
      <w:proofErr w:type="spellEnd"/>
      <w:r w:rsidRPr="00663E5F">
        <w:rPr>
          <w:rFonts w:ascii="Arial Narrow" w:eastAsia="Calibri" w:hAnsi="Arial Narrow" w:cs="Times New Roman"/>
          <w:sz w:val="20"/>
          <w:szCs w:val="20"/>
        </w:rPr>
        <w:t xml:space="preserve"> me </w:t>
      </w:r>
      <w:proofErr w:type="spellStart"/>
      <w:r w:rsidRPr="00663E5F">
        <w:rPr>
          <w:rFonts w:ascii="Arial Narrow" w:eastAsia="Calibri" w:hAnsi="Arial Narrow" w:cs="Times New Roman"/>
          <w:sz w:val="20"/>
          <w:szCs w:val="20"/>
        </w:rPr>
        <w:t>fëmijë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ardhurat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mesatare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duhet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jenë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kuintilin</w:t>
      </w:r>
      <w:proofErr w:type="spellEnd"/>
      <w:r w:rsidRPr="00663E5F">
        <w:rPr>
          <w:rFonts w:ascii="Arial Narrow" w:eastAsia="Calibri" w:hAnsi="Arial Narrow" w:cs="Times New Roman"/>
          <w:sz w:val="20"/>
          <w:szCs w:val="20"/>
        </w:rPr>
        <w:t xml:space="preserve"> e </w:t>
      </w:r>
      <w:proofErr w:type="spellStart"/>
      <w:r w:rsidRPr="00663E5F">
        <w:rPr>
          <w:rFonts w:ascii="Arial Narrow" w:eastAsia="Calibri" w:hAnsi="Arial Narrow" w:cs="Times New Roman"/>
          <w:sz w:val="20"/>
          <w:szCs w:val="20"/>
        </w:rPr>
        <w:t>tretë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Shifrat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nuk</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duhet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duken</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shumë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sakta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Rrumbullakimi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i</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vogël</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mund</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përdoret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arritur</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këtë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nëse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është</w:t>
      </w:r>
      <w:proofErr w:type="spellEnd"/>
      <w:r w:rsidRPr="00663E5F">
        <w:rPr>
          <w:rFonts w:ascii="Arial Narrow" w:eastAsia="Calibri" w:hAnsi="Arial Narrow" w:cs="Times New Roman"/>
          <w:sz w:val="20"/>
          <w:szCs w:val="20"/>
        </w:rPr>
        <w:t xml:space="preserve"> e </w:t>
      </w:r>
      <w:proofErr w:type="spellStart"/>
      <w:r w:rsidRPr="00663E5F">
        <w:rPr>
          <w:rFonts w:ascii="Arial Narrow" w:eastAsia="Calibri" w:hAnsi="Arial Narrow" w:cs="Times New Roman"/>
          <w:sz w:val="20"/>
          <w:szCs w:val="20"/>
        </w:rPr>
        <w:t>nevojshme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Çdo</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shtet</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mund</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zgjedh</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nëse</w:t>
      </w:r>
      <w:proofErr w:type="spellEnd"/>
      <w:r w:rsidRPr="00663E5F">
        <w:rPr>
          <w:rFonts w:ascii="Arial Narrow" w:eastAsia="Calibri" w:hAnsi="Arial Narrow" w:cs="Times New Roman"/>
          <w:sz w:val="20"/>
          <w:szCs w:val="20"/>
        </w:rPr>
        <w:t xml:space="preserve"> do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përfshijë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shuma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javore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mujore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ose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vjetore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ose</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të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përfshijë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më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shumë</w:t>
      </w:r>
      <w:proofErr w:type="spellEnd"/>
      <w:r w:rsidRPr="00663E5F">
        <w:rPr>
          <w:rFonts w:ascii="Arial Narrow" w:eastAsia="Calibri" w:hAnsi="Arial Narrow" w:cs="Times New Roman"/>
          <w:sz w:val="20"/>
          <w:szCs w:val="20"/>
        </w:rPr>
        <w:t xml:space="preserve"> se </w:t>
      </w:r>
      <w:proofErr w:type="spellStart"/>
      <w:r w:rsidRPr="00663E5F">
        <w:rPr>
          <w:rFonts w:ascii="Arial Narrow" w:eastAsia="Calibri" w:hAnsi="Arial Narrow" w:cs="Times New Roman"/>
          <w:sz w:val="20"/>
          <w:szCs w:val="20"/>
        </w:rPr>
        <w:t>një</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nga</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këto</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sipas</w:t>
      </w:r>
      <w:proofErr w:type="spellEnd"/>
      <w:r w:rsidRPr="00663E5F">
        <w:rPr>
          <w:rFonts w:ascii="Arial Narrow" w:eastAsia="Calibri" w:hAnsi="Arial Narrow" w:cs="Times New Roman"/>
          <w:sz w:val="20"/>
          <w:szCs w:val="20"/>
        </w:rPr>
        <w:t xml:space="preserve"> </w:t>
      </w:r>
      <w:proofErr w:type="spellStart"/>
      <w:r w:rsidRPr="00663E5F">
        <w:rPr>
          <w:rFonts w:ascii="Arial Narrow" w:eastAsia="Calibri" w:hAnsi="Arial Narrow" w:cs="Times New Roman"/>
          <w:sz w:val="20"/>
          <w:szCs w:val="20"/>
        </w:rPr>
        <w:t>përshtatshmërisë</w:t>
      </w:r>
      <w:proofErr w:type="spellEnd"/>
      <w:r w:rsidRPr="00663E5F">
        <w:rPr>
          <w:rFonts w:ascii="Arial Narrow" w:eastAsia="Calibri" w:hAnsi="Arial Narrow" w:cs="Times New Roman"/>
          <w:sz w:val="20"/>
          <w:szCs w:val="20"/>
        </w:rPr>
        <w:t>.</w:t>
      </w:r>
    </w:p>
    <w:p w14:paraId="7108462A" w14:textId="77777777" w:rsidR="006F367B" w:rsidRDefault="006F367B" w:rsidP="00F4044E">
      <w:pPr>
        <w:spacing w:after="0" w:line="240" w:lineRule="auto"/>
        <w:ind w:left="0"/>
        <w:rPr>
          <w:rFonts w:ascii="Arial Narrow" w:hAnsi="Arial Narrow"/>
          <w:b/>
          <w:sz w:val="20"/>
          <w:szCs w:val="20"/>
          <w:u w:val="single"/>
        </w:rPr>
      </w:pPr>
    </w:p>
    <w:sectPr w:rsidR="006F367B" w:rsidSect="002F3454">
      <w:headerReference w:type="default" r:id="rId17"/>
      <w:footerReference w:type="default" r:id="rId18"/>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Bojana Sokolovska Ivkovic" w:date="2023-03-13T10:35:00Z" w:initials="BSI">
    <w:p w14:paraId="2703AFCA" w14:textId="77777777" w:rsidR="001A4828" w:rsidRDefault="007C36BD" w:rsidP="00D143F6">
      <w:pPr>
        <w:pStyle w:val="CommentText"/>
      </w:pPr>
      <w:r>
        <w:rPr>
          <w:rStyle w:val="CommentReference"/>
        </w:rPr>
        <w:annotationRef/>
      </w:r>
      <w:r w:rsidR="001A4828">
        <w:t>List attached in excel</w:t>
      </w:r>
    </w:p>
  </w:comment>
  <w:comment w:id="18" w:author="Bojana Sokolovska Ivkovic" w:date="2023-03-13T10:35:00Z" w:initials="BSI">
    <w:p w14:paraId="5164FA8D" w14:textId="0B723A8B" w:rsidR="007C36BD" w:rsidRDefault="007C36BD" w:rsidP="00F717E8">
      <w:pPr>
        <w:pStyle w:val="CommentText"/>
      </w:pPr>
      <w:r>
        <w:rPr>
          <w:rStyle w:val="CommentReference"/>
        </w:rPr>
        <w:annotationRef/>
      </w:r>
      <w:r>
        <w:t>Add list</w:t>
      </w:r>
    </w:p>
  </w:comment>
  <w:comment w:id="19" w:author="Bojana Sokolovska Ivkovic" w:date="2023-03-13T14:04:00Z" w:initials="BSI">
    <w:p w14:paraId="77EFDB35" w14:textId="77777777" w:rsidR="001A4828" w:rsidRDefault="001A4828" w:rsidP="00DD4738">
      <w:pPr>
        <w:pStyle w:val="CommentText"/>
      </w:pPr>
      <w:r>
        <w:rPr>
          <w:rStyle w:val="CommentReference"/>
        </w:rPr>
        <w:annotationRef/>
      </w:r>
      <w:r>
        <w:t>List attached in excel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3AFCA" w15:done="0"/>
  <w15:commentEx w15:paraId="5164FA8D" w15:done="0"/>
  <w15:commentEx w15:paraId="77EFDB35" w15:paraIdParent="5164F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AE4" w16cex:dateUtc="2023-03-13T09:35:00Z"/>
  <w16cex:commentExtensible w16cex:durableId="27B97ADB" w16cex:dateUtc="2023-03-13T09:35:00Z"/>
  <w16cex:commentExtensible w16cex:durableId="27B9ABF8" w16cex:dateUtc="2023-03-13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3AFCA" w16cid:durableId="27B97AE4"/>
  <w16cid:commentId w16cid:paraId="5164FA8D" w16cid:durableId="27B97ADB"/>
  <w16cid:commentId w16cid:paraId="77EFDB35" w16cid:durableId="27B9A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5524" w14:textId="77777777" w:rsidR="003E1710" w:rsidRDefault="003E1710" w:rsidP="00F00195">
      <w:pPr>
        <w:spacing w:after="0" w:line="240" w:lineRule="auto"/>
      </w:pPr>
      <w:r>
        <w:separator/>
      </w:r>
    </w:p>
  </w:endnote>
  <w:endnote w:type="continuationSeparator" w:id="0">
    <w:p w14:paraId="467A3422" w14:textId="77777777" w:rsidR="003E1710" w:rsidRDefault="003E1710" w:rsidP="00F00195">
      <w:pPr>
        <w:spacing w:after="0" w:line="240" w:lineRule="auto"/>
      </w:pPr>
      <w:r>
        <w:continuationSeparator/>
      </w:r>
    </w:p>
  </w:endnote>
  <w:endnote w:type="continuationNotice" w:id="1">
    <w:p w14:paraId="76855454" w14:textId="77777777" w:rsidR="003E1710" w:rsidRDefault="003E17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712189"/>
      <w:docPartObj>
        <w:docPartGallery w:val="Page Numbers (Bottom of Page)"/>
        <w:docPartUnique/>
      </w:docPartObj>
    </w:sdtPr>
    <w:sdtEndPr>
      <w:rPr>
        <w:rFonts w:ascii="Arial Narrow" w:hAnsi="Arial Narrow"/>
        <w:noProof/>
        <w:sz w:val="20"/>
      </w:rPr>
    </w:sdtEndPr>
    <w:sdtContent>
      <w:p w14:paraId="5EC3C551" w14:textId="77777777" w:rsidR="005D65DD" w:rsidRPr="005A0494" w:rsidRDefault="00956EAE" w:rsidP="0099362A">
        <w:pPr>
          <w:pStyle w:val="Footer"/>
          <w:jc w:val="center"/>
          <w:rPr>
            <w:rFonts w:ascii="Arial Narrow" w:hAnsi="Arial Narrow"/>
            <w:sz w:val="20"/>
          </w:rPr>
        </w:pPr>
        <w:r w:rsidRPr="005A0494">
          <w:rPr>
            <w:rFonts w:ascii="Arial Narrow" w:hAnsi="Arial Narrow"/>
            <w:sz w:val="20"/>
          </w:rPr>
          <w:fldChar w:fldCharType="begin"/>
        </w:r>
        <w:r w:rsidR="005D65DD" w:rsidRPr="005A0494">
          <w:rPr>
            <w:rFonts w:ascii="Arial Narrow" w:hAnsi="Arial Narrow"/>
            <w:sz w:val="20"/>
          </w:rPr>
          <w:instrText xml:space="preserve"> PAGE   \* MERGEFORMAT </w:instrText>
        </w:r>
        <w:r w:rsidRPr="005A0494">
          <w:rPr>
            <w:rFonts w:ascii="Arial Narrow" w:hAnsi="Arial Narrow"/>
            <w:sz w:val="20"/>
          </w:rPr>
          <w:fldChar w:fldCharType="separate"/>
        </w:r>
        <w:r w:rsidR="005A433A">
          <w:rPr>
            <w:rFonts w:ascii="Arial Narrow" w:hAnsi="Arial Narrow"/>
            <w:noProof/>
            <w:sz w:val="20"/>
          </w:rPr>
          <w:t>33</w:t>
        </w:r>
        <w:r w:rsidRPr="005A0494">
          <w:rPr>
            <w:rFonts w:ascii="Arial Narrow" w:hAnsi="Arial Narrow"/>
            <w:noProof/>
            <w:sz w:val="20"/>
          </w:rPr>
          <w:fldChar w:fldCharType="end"/>
        </w:r>
      </w:p>
    </w:sdtContent>
  </w:sdt>
  <w:p w14:paraId="17758F9E" w14:textId="77777777" w:rsidR="005D65DD" w:rsidRDefault="005D6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1D3F" w14:textId="77777777" w:rsidR="003E1710" w:rsidRDefault="003E1710" w:rsidP="00F00195">
      <w:pPr>
        <w:spacing w:after="0" w:line="240" w:lineRule="auto"/>
      </w:pPr>
      <w:r>
        <w:separator/>
      </w:r>
    </w:p>
  </w:footnote>
  <w:footnote w:type="continuationSeparator" w:id="0">
    <w:p w14:paraId="6A7FAD4E" w14:textId="77777777" w:rsidR="003E1710" w:rsidRDefault="003E1710" w:rsidP="00F00195">
      <w:pPr>
        <w:spacing w:after="0" w:line="240" w:lineRule="auto"/>
      </w:pPr>
      <w:r>
        <w:continuationSeparator/>
      </w:r>
    </w:p>
  </w:footnote>
  <w:footnote w:type="continuationNotice" w:id="1">
    <w:p w14:paraId="0D4EB18E" w14:textId="77777777" w:rsidR="003E1710" w:rsidRDefault="003E17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D9BA" w14:textId="77777777" w:rsidR="005D65DD" w:rsidRPr="00B529D9" w:rsidRDefault="005D65DD" w:rsidP="006B7AC4">
    <w:pPr>
      <w:pStyle w:val="Header"/>
      <w:jc w:val="right"/>
      <w:rPr>
        <w:rFonts w:ascii="Arial Narrow" w:hAnsi="Arial Narrow"/>
        <w:sz w:val="16"/>
        <w:szCs w:val="16"/>
      </w:rPr>
    </w:pPr>
    <w:r>
      <w:rPr>
        <w:rFonts w:ascii="Arial Narrow" w:hAnsi="Arial Narrow"/>
        <w:sz w:val="16"/>
        <w:szCs w:val="16"/>
      </w:rPr>
      <w:t>2023</w:t>
    </w:r>
    <w:r w:rsidRPr="00B529D9">
      <w:rPr>
        <w:rFonts w:ascii="Arial Narrow" w:hAnsi="Arial Narrow"/>
        <w:sz w:val="16"/>
        <w:szCs w:val="16"/>
      </w:rPr>
      <w:t>General Population Poll – World Justice Project Survey</w:t>
    </w:r>
  </w:p>
  <w:p w14:paraId="4EDA7250" w14:textId="77777777" w:rsidR="005D65DD" w:rsidRPr="00B529D9" w:rsidRDefault="005D65DD">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AA9"/>
    <w:multiLevelType w:val="multilevel"/>
    <w:tmpl w:val="5C161B8A"/>
    <w:styleLink w:val="List1"/>
    <w:lvl w:ilvl="0">
      <w:start w:val="16"/>
      <w:numFmt w:val="upperLetter"/>
      <w:lvlText w:val="%1."/>
      <w:lvlJc w:val="left"/>
      <w:pPr>
        <w:tabs>
          <w:tab w:val="num" w:pos="540"/>
        </w:tabs>
        <w:ind w:left="540" w:hanging="18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1">
      <w:start w:val="1"/>
      <w:numFmt w:val="lowerLetter"/>
      <w:lvlText w:val="%2."/>
      <w:lvlJc w:val="left"/>
      <w:pPr>
        <w:tabs>
          <w:tab w:val="num" w:pos="1710"/>
        </w:tabs>
        <w:ind w:left="17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2">
      <w:start w:val="1"/>
      <w:numFmt w:val="lowerRoman"/>
      <w:lvlText w:val="%3."/>
      <w:lvlJc w:val="left"/>
      <w:pPr>
        <w:tabs>
          <w:tab w:val="num" w:pos="2446"/>
        </w:tabs>
        <w:ind w:left="24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3">
      <w:start w:val="1"/>
      <w:numFmt w:val="decimal"/>
      <w:lvlText w:val="%4."/>
      <w:lvlJc w:val="left"/>
      <w:pPr>
        <w:tabs>
          <w:tab w:val="num" w:pos="3150"/>
        </w:tabs>
        <w:ind w:left="31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4">
      <w:start w:val="1"/>
      <w:numFmt w:val="lowerLetter"/>
      <w:lvlText w:val="%5."/>
      <w:lvlJc w:val="left"/>
      <w:pPr>
        <w:tabs>
          <w:tab w:val="num" w:pos="3870"/>
        </w:tabs>
        <w:ind w:left="38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5">
      <w:start w:val="1"/>
      <w:numFmt w:val="lowerRoman"/>
      <w:lvlText w:val="%6."/>
      <w:lvlJc w:val="left"/>
      <w:pPr>
        <w:tabs>
          <w:tab w:val="num" w:pos="4606"/>
        </w:tabs>
        <w:ind w:left="46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6">
      <w:start w:val="1"/>
      <w:numFmt w:val="decimal"/>
      <w:lvlText w:val="%7."/>
      <w:lvlJc w:val="left"/>
      <w:pPr>
        <w:tabs>
          <w:tab w:val="num" w:pos="5310"/>
        </w:tabs>
        <w:ind w:left="53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7">
      <w:start w:val="1"/>
      <w:numFmt w:val="lowerLetter"/>
      <w:lvlText w:val="%8."/>
      <w:lvlJc w:val="left"/>
      <w:pPr>
        <w:tabs>
          <w:tab w:val="num" w:pos="6030"/>
        </w:tabs>
        <w:ind w:left="603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8">
      <w:start w:val="1"/>
      <w:numFmt w:val="lowerRoman"/>
      <w:lvlText w:val="%9."/>
      <w:lvlJc w:val="left"/>
      <w:pPr>
        <w:tabs>
          <w:tab w:val="num" w:pos="6766"/>
        </w:tabs>
        <w:ind w:left="676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abstractNum>
  <w:abstractNum w:abstractNumId="1" w15:restartNumberingAfterBreak="0">
    <w:nsid w:val="08A01F86"/>
    <w:multiLevelType w:val="hybridMultilevel"/>
    <w:tmpl w:val="18E68D8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E34A37"/>
    <w:multiLevelType w:val="hybridMultilevel"/>
    <w:tmpl w:val="3D34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60211"/>
    <w:multiLevelType w:val="hybridMultilevel"/>
    <w:tmpl w:val="860E5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75B91"/>
    <w:multiLevelType w:val="hybridMultilevel"/>
    <w:tmpl w:val="6E5424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3914"/>
    <w:multiLevelType w:val="hybridMultilevel"/>
    <w:tmpl w:val="6B96F83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17E71D92"/>
    <w:multiLevelType w:val="hybridMultilevel"/>
    <w:tmpl w:val="348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F60CF"/>
    <w:multiLevelType w:val="hybridMultilevel"/>
    <w:tmpl w:val="5A586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4306CF"/>
    <w:multiLevelType w:val="hybridMultilevel"/>
    <w:tmpl w:val="CBECC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94326B"/>
    <w:multiLevelType w:val="hybridMultilevel"/>
    <w:tmpl w:val="D874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264AA"/>
    <w:multiLevelType w:val="hybridMultilevel"/>
    <w:tmpl w:val="9FA644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632C9"/>
    <w:multiLevelType w:val="hybridMultilevel"/>
    <w:tmpl w:val="8F60D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820B9C"/>
    <w:multiLevelType w:val="hybridMultilevel"/>
    <w:tmpl w:val="AC0E1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4670"/>
    <w:multiLevelType w:val="hybridMultilevel"/>
    <w:tmpl w:val="13A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13A95"/>
    <w:multiLevelType w:val="hybridMultilevel"/>
    <w:tmpl w:val="337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45D1C"/>
    <w:multiLevelType w:val="hybridMultilevel"/>
    <w:tmpl w:val="C298B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250BFD"/>
    <w:multiLevelType w:val="hybridMultilevel"/>
    <w:tmpl w:val="1BFCF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EE1BFB"/>
    <w:multiLevelType w:val="hybridMultilevel"/>
    <w:tmpl w:val="7A4C4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990868"/>
    <w:multiLevelType w:val="multilevel"/>
    <w:tmpl w:val="438818AC"/>
    <w:styleLink w:val="List0"/>
    <w:lvl w:ilvl="0">
      <w:start w:val="1"/>
      <w:numFmt w:val="upperLetter"/>
      <w:lvlText w:val="%1."/>
      <w:lvlJc w:val="left"/>
      <w:pPr>
        <w:tabs>
          <w:tab w:val="num" w:pos="360"/>
        </w:tabs>
        <w:ind w:left="360" w:hanging="36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rPr>
    </w:lvl>
  </w:abstractNum>
  <w:abstractNum w:abstractNumId="19" w15:restartNumberingAfterBreak="0">
    <w:nsid w:val="4BA3009A"/>
    <w:multiLevelType w:val="hybridMultilevel"/>
    <w:tmpl w:val="C48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627200"/>
    <w:multiLevelType w:val="hybridMultilevel"/>
    <w:tmpl w:val="ED44E8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F3B8F"/>
    <w:multiLevelType w:val="hybridMultilevel"/>
    <w:tmpl w:val="1740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F3222"/>
    <w:multiLevelType w:val="hybridMultilevel"/>
    <w:tmpl w:val="F93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31AFA"/>
    <w:multiLevelType w:val="hybridMultilevel"/>
    <w:tmpl w:val="1EA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713FD"/>
    <w:multiLevelType w:val="multilevel"/>
    <w:tmpl w:val="EB444032"/>
    <w:styleLink w:val="List21"/>
    <w:lvl w:ilvl="0">
      <w:start w:val="1"/>
      <w:numFmt w:val="lowerLetter"/>
      <w:lvlText w:val="%1."/>
      <w:lvlJc w:val="left"/>
      <w:pPr>
        <w:tabs>
          <w:tab w:val="num" w:pos="252"/>
        </w:tabs>
        <w:ind w:left="252" w:hanging="252"/>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1">
      <w:start w:val="1"/>
      <w:numFmt w:val="lowerLetter"/>
      <w:lvlText w:val="%2."/>
      <w:lvlJc w:val="left"/>
      <w:pPr>
        <w:tabs>
          <w:tab w:val="num" w:pos="1380"/>
        </w:tabs>
        <w:ind w:left="13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2">
      <w:start w:val="1"/>
      <w:numFmt w:val="lowerRoman"/>
      <w:lvlText w:val="%3."/>
      <w:lvlJc w:val="left"/>
      <w:pPr>
        <w:tabs>
          <w:tab w:val="num" w:pos="2111"/>
        </w:tabs>
        <w:ind w:left="211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3">
      <w:start w:val="1"/>
      <w:numFmt w:val="decimal"/>
      <w:lvlText w:val="%4."/>
      <w:lvlJc w:val="left"/>
      <w:pPr>
        <w:tabs>
          <w:tab w:val="num" w:pos="2820"/>
        </w:tabs>
        <w:ind w:left="282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4">
      <w:start w:val="1"/>
      <w:numFmt w:val="lowerLetter"/>
      <w:lvlText w:val="%5."/>
      <w:lvlJc w:val="left"/>
      <w:pPr>
        <w:tabs>
          <w:tab w:val="num" w:pos="3540"/>
        </w:tabs>
        <w:ind w:left="354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5">
      <w:start w:val="1"/>
      <w:numFmt w:val="lowerRoman"/>
      <w:lvlText w:val="%6."/>
      <w:lvlJc w:val="left"/>
      <w:pPr>
        <w:tabs>
          <w:tab w:val="num" w:pos="4271"/>
        </w:tabs>
        <w:ind w:left="427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6">
      <w:start w:val="1"/>
      <w:numFmt w:val="decimal"/>
      <w:lvlText w:val="%7."/>
      <w:lvlJc w:val="left"/>
      <w:pPr>
        <w:tabs>
          <w:tab w:val="num" w:pos="4980"/>
        </w:tabs>
        <w:ind w:left="49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7">
      <w:start w:val="1"/>
      <w:numFmt w:val="lowerLetter"/>
      <w:lvlText w:val="%8."/>
      <w:lvlJc w:val="left"/>
      <w:pPr>
        <w:tabs>
          <w:tab w:val="num" w:pos="5700"/>
        </w:tabs>
        <w:ind w:left="570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lvl w:ilvl="8">
      <w:start w:val="1"/>
      <w:numFmt w:val="lowerRoman"/>
      <w:lvlText w:val="%9."/>
      <w:lvlJc w:val="left"/>
      <w:pPr>
        <w:tabs>
          <w:tab w:val="num" w:pos="6431"/>
        </w:tabs>
        <w:ind w:left="643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rPr>
    </w:lvl>
  </w:abstractNum>
  <w:abstractNum w:abstractNumId="25" w15:restartNumberingAfterBreak="0">
    <w:nsid w:val="664C3ED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8000C18"/>
    <w:multiLevelType w:val="hybridMultilevel"/>
    <w:tmpl w:val="F1AE2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10B14"/>
    <w:multiLevelType w:val="hybridMultilevel"/>
    <w:tmpl w:val="4F0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B7C20"/>
    <w:multiLevelType w:val="hybridMultilevel"/>
    <w:tmpl w:val="4630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D0EA1"/>
    <w:multiLevelType w:val="hybridMultilevel"/>
    <w:tmpl w:val="CCE2A97E"/>
    <w:lvl w:ilvl="0" w:tplc="4A340422">
      <w:start w:val="1"/>
      <w:numFmt w:val="lowerLetter"/>
      <w:lvlText w:val="%1."/>
      <w:lvlJc w:val="left"/>
      <w:pPr>
        <w:ind w:left="360" w:hanging="360"/>
      </w:pPr>
      <w:rPr>
        <w:rFonts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77132B"/>
    <w:multiLevelType w:val="hybridMultilevel"/>
    <w:tmpl w:val="0172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47CB9"/>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ECD0D1C"/>
    <w:multiLevelType w:val="hybridMultilevel"/>
    <w:tmpl w:val="4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C7132"/>
    <w:multiLevelType w:val="hybridMultilevel"/>
    <w:tmpl w:val="C2E0B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31521A"/>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C3D72CB"/>
    <w:multiLevelType w:val="hybridMultilevel"/>
    <w:tmpl w:val="860E5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DE34BC2"/>
    <w:multiLevelType w:val="hybridMultilevel"/>
    <w:tmpl w:val="47D0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1130764">
    <w:abstractNumId w:val="18"/>
  </w:num>
  <w:num w:numId="2" w16cid:durableId="1987736221">
    <w:abstractNumId w:val="0"/>
  </w:num>
  <w:num w:numId="3" w16cid:durableId="1897085090">
    <w:abstractNumId w:val="24"/>
  </w:num>
  <w:num w:numId="4" w16cid:durableId="855463105">
    <w:abstractNumId w:val="13"/>
  </w:num>
  <w:num w:numId="5" w16cid:durableId="1663704366">
    <w:abstractNumId w:val="29"/>
  </w:num>
  <w:num w:numId="6" w16cid:durableId="10761304">
    <w:abstractNumId w:val="6"/>
  </w:num>
  <w:num w:numId="7" w16cid:durableId="343366459">
    <w:abstractNumId w:val="32"/>
  </w:num>
  <w:num w:numId="8" w16cid:durableId="1885094544">
    <w:abstractNumId w:val="14"/>
  </w:num>
  <w:num w:numId="9" w16cid:durableId="1427769695">
    <w:abstractNumId w:val="28"/>
  </w:num>
  <w:num w:numId="10" w16cid:durableId="695157004">
    <w:abstractNumId w:val="12"/>
  </w:num>
  <w:num w:numId="11" w16cid:durableId="93987215">
    <w:abstractNumId w:val="10"/>
  </w:num>
  <w:num w:numId="12" w16cid:durableId="1541937217">
    <w:abstractNumId w:val="27"/>
  </w:num>
  <w:num w:numId="13" w16cid:durableId="936715702">
    <w:abstractNumId w:val="4"/>
  </w:num>
  <w:num w:numId="14" w16cid:durableId="650716894">
    <w:abstractNumId w:val="5"/>
  </w:num>
  <w:num w:numId="15" w16cid:durableId="1975210956">
    <w:abstractNumId w:val="17"/>
  </w:num>
  <w:num w:numId="16" w16cid:durableId="1158764189">
    <w:abstractNumId w:val="19"/>
  </w:num>
  <w:num w:numId="17" w16cid:durableId="579603135">
    <w:abstractNumId w:val="8"/>
  </w:num>
  <w:num w:numId="18" w16cid:durableId="1277786767">
    <w:abstractNumId w:val="11"/>
  </w:num>
  <w:num w:numId="19" w16cid:durableId="1355224799">
    <w:abstractNumId w:val="16"/>
  </w:num>
  <w:num w:numId="20" w16cid:durableId="1654213278">
    <w:abstractNumId w:val="36"/>
  </w:num>
  <w:num w:numId="21" w16cid:durableId="2130662756">
    <w:abstractNumId w:val="9"/>
  </w:num>
  <w:num w:numId="22" w16cid:durableId="1356080272">
    <w:abstractNumId w:val="30"/>
  </w:num>
  <w:num w:numId="23" w16cid:durableId="1942637856">
    <w:abstractNumId w:val="23"/>
  </w:num>
  <w:num w:numId="24" w16cid:durableId="1667250149">
    <w:abstractNumId w:val="25"/>
  </w:num>
  <w:num w:numId="25" w16cid:durableId="1754006630">
    <w:abstractNumId w:val="34"/>
  </w:num>
  <w:num w:numId="26" w16cid:durableId="1249927836">
    <w:abstractNumId w:val="31"/>
  </w:num>
  <w:num w:numId="27" w16cid:durableId="1918783473">
    <w:abstractNumId w:val="26"/>
  </w:num>
  <w:num w:numId="28" w16cid:durableId="1353262811">
    <w:abstractNumId w:val="2"/>
  </w:num>
  <w:num w:numId="29" w16cid:durableId="1206521034">
    <w:abstractNumId w:val="15"/>
  </w:num>
  <w:num w:numId="30" w16cid:durableId="415446186">
    <w:abstractNumId w:val="1"/>
  </w:num>
  <w:num w:numId="31" w16cid:durableId="1038162133">
    <w:abstractNumId w:val="22"/>
  </w:num>
  <w:num w:numId="32" w16cid:durableId="484469426">
    <w:abstractNumId w:val="20"/>
  </w:num>
  <w:num w:numId="33" w16cid:durableId="1403143064">
    <w:abstractNumId w:val="21"/>
  </w:num>
  <w:num w:numId="34" w16cid:durableId="863438524">
    <w:abstractNumId w:val="7"/>
  </w:num>
  <w:num w:numId="35" w16cid:durableId="1756631408">
    <w:abstractNumId w:val="33"/>
  </w:num>
  <w:num w:numId="36" w16cid:durableId="40642916">
    <w:abstractNumId w:val="3"/>
  </w:num>
  <w:num w:numId="37" w16cid:durableId="590431509">
    <w:abstractNumId w:val="3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ana Sokolovska Ivkovic">
    <w15:presenceInfo w15:providerId="AD" w15:userId="S::Bojana.SokolovskaIvkovic@ipsos.com::7b60679a-5144-4849-8795-31ebfb5de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proofState w:spelling="clean" w:grammar="clean"/>
  <w:trackRevisions/>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NzG0MDcztrQ0tzRV0lEKTi0uzszPAykwrwUAoX1SMiwAAAA="/>
  </w:docVars>
  <w:rsids>
    <w:rsidRoot w:val="00F00195"/>
    <w:rsid w:val="000000B4"/>
    <w:rsid w:val="00000439"/>
    <w:rsid w:val="00000485"/>
    <w:rsid w:val="000004B4"/>
    <w:rsid w:val="00000512"/>
    <w:rsid w:val="000009D2"/>
    <w:rsid w:val="00001AA2"/>
    <w:rsid w:val="00001E50"/>
    <w:rsid w:val="00002698"/>
    <w:rsid w:val="00002871"/>
    <w:rsid w:val="000036FC"/>
    <w:rsid w:val="0000462D"/>
    <w:rsid w:val="00004694"/>
    <w:rsid w:val="0000598E"/>
    <w:rsid w:val="00005B5C"/>
    <w:rsid w:val="00006490"/>
    <w:rsid w:val="00006EA5"/>
    <w:rsid w:val="00007F0D"/>
    <w:rsid w:val="0001201E"/>
    <w:rsid w:val="00012AD8"/>
    <w:rsid w:val="00012D29"/>
    <w:rsid w:val="0001322B"/>
    <w:rsid w:val="00013267"/>
    <w:rsid w:val="000134C4"/>
    <w:rsid w:val="000136E3"/>
    <w:rsid w:val="00013E3D"/>
    <w:rsid w:val="00013F08"/>
    <w:rsid w:val="000140F6"/>
    <w:rsid w:val="00014286"/>
    <w:rsid w:val="0001449B"/>
    <w:rsid w:val="00014794"/>
    <w:rsid w:val="0001554E"/>
    <w:rsid w:val="000155E7"/>
    <w:rsid w:val="00015BBD"/>
    <w:rsid w:val="00015CEB"/>
    <w:rsid w:val="00016033"/>
    <w:rsid w:val="0001660F"/>
    <w:rsid w:val="000166BE"/>
    <w:rsid w:val="00017197"/>
    <w:rsid w:val="000201F3"/>
    <w:rsid w:val="00020200"/>
    <w:rsid w:val="00020ED6"/>
    <w:rsid w:val="00021A12"/>
    <w:rsid w:val="00021DFA"/>
    <w:rsid w:val="00022425"/>
    <w:rsid w:val="000225CE"/>
    <w:rsid w:val="00023393"/>
    <w:rsid w:val="0002383D"/>
    <w:rsid w:val="000238FE"/>
    <w:rsid w:val="000239AF"/>
    <w:rsid w:val="00023ADF"/>
    <w:rsid w:val="00023D8D"/>
    <w:rsid w:val="000245A7"/>
    <w:rsid w:val="0002518D"/>
    <w:rsid w:val="000260FE"/>
    <w:rsid w:val="000264A6"/>
    <w:rsid w:val="000268C3"/>
    <w:rsid w:val="00026B03"/>
    <w:rsid w:val="000275F0"/>
    <w:rsid w:val="0002777E"/>
    <w:rsid w:val="00030350"/>
    <w:rsid w:val="0003047A"/>
    <w:rsid w:val="000312DE"/>
    <w:rsid w:val="00031803"/>
    <w:rsid w:val="00031B5F"/>
    <w:rsid w:val="00033124"/>
    <w:rsid w:val="000331DD"/>
    <w:rsid w:val="00034C41"/>
    <w:rsid w:val="000355B7"/>
    <w:rsid w:val="00035C43"/>
    <w:rsid w:val="00035E12"/>
    <w:rsid w:val="00035E81"/>
    <w:rsid w:val="00036204"/>
    <w:rsid w:val="00037B0B"/>
    <w:rsid w:val="00037E4A"/>
    <w:rsid w:val="000409D2"/>
    <w:rsid w:val="00040B92"/>
    <w:rsid w:val="0004147D"/>
    <w:rsid w:val="0004271C"/>
    <w:rsid w:val="000427C4"/>
    <w:rsid w:val="00043046"/>
    <w:rsid w:val="0004304A"/>
    <w:rsid w:val="000436F4"/>
    <w:rsid w:val="00043896"/>
    <w:rsid w:val="00043CEF"/>
    <w:rsid w:val="00043F6C"/>
    <w:rsid w:val="00044346"/>
    <w:rsid w:val="000447EB"/>
    <w:rsid w:val="0004522F"/>
    <w:rsid w:val="00045697"/>
    <w:rsid w:val="000458AE"/>
    <w:rsid w:val="00045D78"/>
    <w:rsid w:val="00046864"/>
    <w:rsid w:val="000469A7"/>
    <w:rsid w:val="000470C4"/>
    <w:rsid w:val="000476D2"/>
    <w:rsid w:val="0005002A"/>
    <w:rsid w:val="000500CD"/>
    <w:rsid w:val="00050653"/>
    <w:rsid w:val="000507C3"/>
    <w:rsid w:val="00052391"/>
    <w:rsid w:val="0005486D"/>
    <w:rsid w:val="00054A21"/>
    <w:rsid w:val="00054C50"/>
    <w:rsid w:val="00055039"/>
    <w:rsid w:val="0005529D"/>
    <w:rsid w:val="00055C09"/>
    <w:rsid w:val="0005699A"/>
    <w:rsid w:val="00056F8F"/>
    <w:rsid w:val="00057439"/>
    <w:rsid w:val="00057558"/>
    <w:rsid w:val="00057740"/>
    <w:rsid w:val="0006201B"/>
    <w:rsid w:val="00062555"/>
    <w:rsid w:val="00062F99"/>
    <w:rsid w:val="00063431"/>
    <w:rsid w:val="00063AA3"/>
    <w:rsid w:val="00064B9A"/>
    <w:rsid w:val="0006500D"/>
    <w:rsid w:val="00065940"/>
    <w:rsid w:val="000668F3"/>
    <w:rsid w:val="00067944"/>
    <w:rsid w:val="00067EB6"/>
    <w:rsid w:val="0007148A"/>
    <w:rsid w:val="00071824"/>
    <w:rsid w:val="00071FB0"/>
    <w:rsid w:val="00072A9A"/>
    <w:rsid w:val="00072BBA"/>
    <w:rsid w:val="0007350F"/>
    <w:rsid w:val="000738BE"/>
    <w:rsid w:val="0007404B"/>
    <w:rsid w:val="0007420F"/>
    <w:rsid w:val="000749C0"/>
    <w:rsid w:val="00074DAF"/>
    <w:rsid w:val="0007511C"/>
    <w:rsid w:val="000751EA"/>
    <w:rsid w:val="000760AB"/>
    <w:rsid w:val="000768C4"/>
    <w:rsid w:val="00077930"/>
    <w:rsid w:val="00081209"/>
    <w:rsid w:val="000819A6"/>
    <w:rsid w:val="000829F6"/>
    <w:rsid w:val="000832EE"/>
    <w:rsid w:val="0008335F"/>
    <w:rsid w:val="00083939"/>
    <w:rsid w:val="00084450"/>
    <w:rsid w:val="0008469A"/>
    <w:rsid w:val="0008567E"/>
    <w:rsid w:val="00086485"/>
    <w:rsid w:val="00087385"/>
    <w:rsid w:val="00087A63"/>
    <w:rsid w:val="000900BF"/>
    <w:rsid w:val="0009055A"/>
    <w:rsid w:val="00090982"/>
    <w:rsid w:val="00090C47"/>
    <w:rsid w:val="00091356"/>
    <w:rsid w:val="00091644"/>
    <w:rsid w:val="00091CF6"/>
    <w:rsid w:val="00091FA3"/>
    <w:rsid w:val="0009224D"/>
    <w:rsid w:val="00092B09"/>
    <w:rsid w:val="000943A1"/>
    <w:rsid w:val="00095116"/>
    <w:rsid w:val="0009533A"/>
    <w:rsid w:val="00097E80"/>
    <w:rsid w:val="00097FCC"/>
    <w:rsid w:val="000A0892"/>
    <w:rsid w:val="000A1B6C"/>
    <w:rsid w:val="000A1F8F"/>
    <w:rsid w:val="000A3647"/>
    <w:rsid w:val="000A3966"/>
    <w:rsid w:val="000A3EFD"/>
    <w:rsid w:val="000A4AE6"/>
    <w:rsid w:val="000A4C9D"/>
    <w:rsid w:val="000A4EF3"/>
    <w:rsid w:val="000A6F1F"/>
    <w:rsid w:val="000A76AC"/>
    <w:rsid w:val="000A7BDD"/>
    <w:rsid w:val="000A7E43"/>
    <w:rsid w:val="000B0051"/>
    <w:rsid w:val="000B10A4"/>
    <w:rsid w:val="000B23A0"/>
    <w:rsid w:val="000B3259"/>
    <w:rsid w:val="000B4737"/>
    <w:rsid w:val="000B4AA7"/>
    <w:rsid w:val="000B4E75"/>
    <w:rsid w:val="000B4EC5"/>
    <w:rsid w:val="000B4F50"/>
    <w:rsid w:val="000B60C0"/>
    <w:rsid w:val="000B6867"/>
    <w:rsid w:val="000B6A4C"/>
    <w:rsid w:val="000B6B77"/>
    <w:rsid w:val="000B6E53"/>
    <w:rsid w:val="000B72A9"/>
    <w:rsid w:val="000B78C9"/>
    <w:rsid w:val="000C0205"/>
    <w:rsid w:val="000C0AA7"/>
    <w:rsid w:val="000C0E92"/>
    <w:rsid w:val="000C18F9"/>
    <w:rsid w:val="000C22F8"/>
    <w:rsid w:val="000C2742"/>
    <w:rsid w:val="000C29EB"/>
    <w:rsid w:val="000C2F6E"/>
    <w:rsid w:val="000C34E0"/>
    <w:rsid w:val="000C5094"/>
    <w:rsid w:val="000C697C"/>
    <w:rsid w:val="000C6B90"/>
    <w:rsid w:val="000C6ED1"/>
    <w:rsid w:val="000D0562"/>
    <w:rsid w:val="000D0991"/>
    <w:rsid w:val="000D19B6"/>
    <w:rsid w:val="000D2062"/>
    <w:rsid w:val="000D2254"/>
    <w:rsid w:val="000D4CEB"/>
    <w:rsid w:val="000D51CD"/>
    <w:rsid w:val="000D55C3"/>
    <w:rsid w:val="000D5B11"/>
    <w:rsid w:val="000D67D9"/>
    <w:rsid w:val="000D6A40"/>
    <w:rsid w:val="000D6B80"/>
    <w:rsid w:val="000D70B8"/>
    <w:rsid w:val="000D7A3A"/>
    <w:rsid w:val="000E0202"/>
    <w:rsid w:val="000E080C"/>
    <w:rsid w:val="000E11A1"/>
    <w:rsid w:val="000E1CD8"/>
    <w:rsid w:val="000E23B2"/>
    <w:rsid w:val="000E23C1"/>
    <w:rsid w:val="000E2C2D"/>
    <w:rsid w:val="000E4E86"/>
    <w:rsid w:val="000E4F73"/>
    <w:rsid w:val="000E7F1C"/>
    <w:rsid w:val="000F03FF"/>
    <w:rsid w:val="000F1B08"/>
    <w:rsid w:val="000F33BA"/>
    <w:rsid w:val="000F3850"/>
    <w:rsid w:val="000F3AFF"/>
    <w:rsid w:val="000F43EF"/>
    <w:rsid w:val="000F4C2F"/>
    <w:rsid w:val="000F50D7"/>
    <w:rsid w:val="000F7020"/>
    <w:rsid w:val="000F7331"/>
    <w:rsid w:val="00100019"/>
    <w:rsid w:val="00100B53"/>
    <w:rsid w:val="00101028"/>
    <w:rsid w:val="00101BC2"/>
    <w:rsid w:val="00101CDC"/>
    <w:rsid w:val="0010398E"/>
    <w:rsid w:val="00105DD2"/>
    <w:rsid w:val="0010650D"/>
    <w:rsid w:val="00106553"/>
    <w:rsid w:val="001068E4"/>
    <w:rsid w:val="001073FB"/>
    <w:rsid w:val="00107A81"/>
    <w:rsid w:val="001101CF"/>
    <w:rsid w:val="00110212"/>
    <w:rsid w:val="0011033F"/>
    <w:rsid w:val="001103B9"/>
    <w:rsid w:val="00113680"/>
    <w:rsid w:val="00113B6B"/>
    <w:rsid w:val="00113DD2"/>
    <w:rsid w:val="00114343"/>
    <w:rsid w:val="001146E0"/>
    <w:rsid w:val="00115233"/>
    <w:rsid w:val="00115274"/>
    <w:rsid w:val="00115B00"/>
    <w:rsid w:val="00115B4F"/>
    <w:rsid w:val="00117A36"/>
    <w:rsid w:val="00117DD3"/>
    <w:rsid w:val="00117F6A"/>
    <w:rsid w:val="00121A01"/>
    <w:rsid w:val="00121CF3"/>
    <w:rsid w:val="00121E6C"/>
    <w:rsid w:val="00122034"/>
    <w:rsid w:val="001224D7"/>
    <w:rsid w:val="001227E4"/>
    <w:rsid w:val="00122917"/>
    <w:rsid w:val="00122ABF"/>
    <w:rsid w:val="00124874"/>
    <w:rsid w:val="00124910"/>
    <w:rsid w:val="00124EB2"/>
    <w:rsid w:val="001257AA"/>
    <w:rsid w:val="001262BA"/>
    <w:rsid w:val="00126C33"/>
    <w:rsid w:val="00130112"/>
    <w:rsid w:val="00131B5C"/>
    <w:rsid w:val="00131C02"/>
    <w:rsid w:val="00132596"/>
    <w:rsid w:val="00132D8C"/>
    <w:rsid w:val="00132FF9"/>
    <w:rsid w:val="00133099"/>
    <w:rsid w:val="00133506"/>
    <w:rsid w:val="00133529"/>
    <w:rsid w:val="0013474C"/>
    <w:rsid w:val="00134A30"/>
    <w:rsid w:val="00135150"/>
    <w:rsid w:val="00135AA4"/>
    <w:rsid w:val="00135B38"/>
    <w:rsid w:val="00136826"/>
    <w:rsid w:val="00141091"/>
    <w:rsid w:val="00142378"/>
    <w:rsid w:val="00142441"/>
    <w:rsid w:val="00142F56"/>
    <w:rsid w:val="001433A3"/>
    <w:rsid w:val="00143CB4"/>
    <w:rsid w:val="00144715"/>
    <w:rsid w:val="0014538D"/>
    <w:rsid w:val="001455DD"/>
    <w:rsid w:val="00146ADF"/>
    <w:rsid w:val="00146E10"/>
    <w:rsid w:val="00147462"/>
    <w:rsid w:val="001474BF"/>
    <w:rsid w:val="00147623"/>
    <w:rsid w:val="001476E5"/>
    <w:rsid w:val="0015092C"/>
    <w:rsid w:val="00150B0F"/>
    <w:rsid w:val="00150CE1"/>
    <w:rsid w:val="00151D78"/>
    <w:rsid w:val="001535B5"/>
    <w:rsid w:val="0015585B"/>
    <w:rsid w:val="00155AF2"/>
    <w:rsid w:val="00156043"/>
    <w:rsid w:val="001577C6"/>
    <w:rsid w:val="001602B1"/>
    <w:rsid w:val="00160859"/>
    <w:rsid w:val="001615B5"/>
    <w:rsid w:val="001624C6"/>
    <w:rsid w:val="00162974"/>
    <w:rsid w:val="0016309D"/>
    <w:rsid w:val="00163327"/>
    <w:rsid w:val="0016362E"/>
    <w:rsid w:val="00163B18"/>
    <w:rsid w:val="00163E92"/>
    <w:rsid w:val="001645BC"/>
    <w:rsid w:val="00165FA9"/>
    <w:rsid w:val="00166D91"/>
    <w:rsid w:val="00167229"/>
    <w:rsid w:val="0017033E"/>
    <w:rsid w:val="00170861"/>
    <w:rsid w:val="001713D4"/>
    <w:rsid w:val="00171BB3"/>
    <w:rsid w:val="00171E6B"/>
    <w:rsid w:val="001725F6"/>
    <w:rsid w:val="00172CDA"/>
    <w:rsid w:val="001735C0"/>
    <w:rsid w:val="00173858"/>
    <w:rsid w:val="00174ADA"/>
    <w:rsid w:val="00175144"/>
    <w:rsid w:val="00177906"/>
    <w:rsid w:val="00180458"/>
    <w:rsid w:val="00180CA0"/>
    <w:rsid w:val="0018115D"/>
    <w:rsid w:val="00181165"/>
    <w:rsid w:val="001819B0"/>
    <w:rsid w:val="001820EA"/>
    <w:rsid w:val="00182542"/>
    <w:rsid w:val="00183179"/>
    <w:rsid w:val="00185332"/>
    <w:rsid w:val="00185CE3"/>
    <w:rsid w:val="001870B6"/>
    <w:rsid w:val="001874F6"/>
    <w:rsid w:val="001900C0"/>
    <w:rsid w:val="0019065F"/>
    <w:rsid w:val="0019113E"/>
    <w:rsid w:val="0019124A"/>
    <w:rsid w:val="001912CE"/>
    <w:rsid w:val="001925B9"/>
    <w:rsid w:val="00192E71"/>
    <w:rsid w:val="001933BA"/>
    <w:rsid w:val="001941D8"/>
    <w:rsid w:val="00195D95"/>
    <w:rsid w:val="001960AB"/>
    <w:rsid w:val="001969B0"/>
    <w:rsid w:val="00197228"/>
    <w:rsid w:val="00197252"/>
    <w:rsid w:val="001977A6"/>
    <w:rsid w:val="001A1302"/>
    <w:rsid w:val="001A21E1"/>
    <w:rsid w:val="001A266A"/>
    <w:rsid w:val="001A3C90"/>
    <w:rsid w:val="001A3E31"/>
    <w:rsid w:val="001A4828"/>
    <w:rsid w:val="001A5B5F"/>
    <w:rsid w:val="001A621B"/>
    <w:rsid w:val="001A648D"/>
    <w:rsid w:val="001A714C"/>
    <w:rsid w:val="001A7650"/>
    <w:rsid w:val="001B06DC"/>
    <w:rsid w:val="001B0AD4"/>
    <w:rsid w:val="001B0CBC"/>
    <w:rsid w:val="001B10BE"/>
    <w:rsid w:val="001B1197"/>
    <w:rsid w:val="001B120D"/>
    <w:rsid w:val="001B121E"/>
    <w:rsid w:val="001B169A"/>
    <w:rsid w:val="001B1C9E"/>
    <w:rsid w:val="001B47AF"/>
    <w:rsid w:val="001B4C07"/>
    <w:rsid w:val="001B5F10"/>
    <w:rsid w:val="001B7B8B"/>
    <w:rsid w:val="001C12B7"/>
    <w:rsid w:val="001C1EEF"/>
    <w:rsid w:val="001C24AB"/>
    <w:rsid w:val="001C34CC"/>
    <w:rsid w:val="001C3ACD"/>
    <w:rsid w:val="001C3B42"/>
    <w:rsid w:val="001C41E1"/>
    <w:rsid w:val="001C4646"/>
    <w:rsid w:val="001C476B"/>
    <w:rsid w:val="001C48C4"/>
    <w:rsid w:val="001C52A9"/>
    <w:rsid w:val="001C550D"/>
    <w:rsid w:val="001C5D84"/>
    <w:rsid w:val="001C6130"/>
    <w:rsid w:val="001C62A0"/>
    <w:rsid w:val="001C633E"/>
    <w:rsid w:val="001C6B03"/>
    <w:rsid w:val="001C794C"/>
    <w:rsid w:val="001C7AD3"/>
    <w:rsid w:val="001C7E04"/>
    <w:rsid w:val="001D0171"/>
    <w:rsid w:val="001D0192"/>
    <w:rsid w:val="001D14BF"/>
    <w:rsid w:val="001D34B6"/>
    <w:rsid w:val="001D40C7"/>
    <w:rsid w:val="001D453A"/>
    <w:rsid w:val="001D4FAC"/>
    <w:rsid w:val="001D5118"/>
    <w:rsid w:val="001D5894"/>
    <w:rsid w:val="001D6E1D"/>
    <w:rsid w:val="001D7BC4"/>
    <w:rsid w:val="001D7C7B"/>
    <w:rsid w:val="001E096B"/>
    <w:rsid w:val="001E0A2B"/>
    <w:rsid w:val="001E0BCC"/>
    <w:rsid w:val="001E16DE"/>
    <w:rsid w:val="001E19D8"/>
    <w:rsid w:val="001E274A"/>
    <w:rsid w:val="001E306F"/>
    <w:rsid w:val="001E44F5"/>
    <w:rsid w:val="001E462A"/>
    <w:rsid w:val="001E474F"/>
    <w:rsid w:val="001E52C1"/>
    <w:rsid w:val="001E5A6F"/>
    <w:rsid w:val="001E6681"/>
    <w:rsid w:val="001E6EE5"/>
    <w:rsid w:val="001F105F"/>
    <w:rsid w:val="001F106A"/>
    <w:rsid w:val="001F1710"/>
    <w:rsid w:val="001F1E39"/>
    <w:rsid w:val="001F2239"/>
    <w:rsid w:val="001F2581"/>
    <w:rsid w:val="001F2BF5"/>
    <w:rsid w:val="001F3289"/>
    <w:rsid w:val="001F36FD"/>
    <w:rsid w:val="001F3C2A"/>
    <w:rsid w:val="001F43D6"/>
    <w:rsid w:val="001F5009"/>
    <w:rsid w:val="001F65E8"/>
    <w:rsid w:val="001F74B8"/>
    <w:rsid w:val="001F75BD"/>
    <w:rsid w:val="001F7911"/>
    <w:rsid w:val="00200015"/>
    <w:rsid w:val="002016B6"/>
    <w:rsid w:val="002016E7"/>
    <w:rsid w:val="00201AFF"/>
    <w:rsid w:val="0020253B"/>
    <w:rsid w:val="002046FE"/>
    <w:rsid w:val="0020471C"/>
    <w:rsid w:val="002047E8"/>
    <w:rsid w:val="00204F69"/>
    <w:rsid w:val="0020519F"/>
    <w:rsid w:val="002051F5"/>
    <w:rsid w:val="00206165"/>
    <w:rsid w:val="00206475"/>
    <w:rsid w:val="00206A8D"/>
    <w:rsid w:val="00206B02"/>
    <w:rsid w:val="00206CCE"/>
    <w:rsid w:val="00207E94"/>
    <w:rsid w:val="00207FA8"/>
    <w:rsid w:val="00210491"/>
    <w:rsid w:val="00210868"/>
    <w:rsid w:val="00211474"/>
    <w:rsid w:val="0021199F"/>
    <w:rsid w:val="00211DDB"/>
    <w:rsid w:val="0021236E"/>
    <w:rsid w:val="0021282E"/>
    <w:rsid w:val="00214169"/>
    <w:rsid w:val="00214593"/>
    <w:rsid w:val="00214EEE"/>
    <w:rsid w:val="002165B1"/>
    <w:rsid w:val="00217A69"/>
    <w:rsid w:val="00217F81"/>
    <w:rsid w:val="00220594"/>
    <w:rsid w:val="00221513"/>
    <w:rsid w:val="00221658"/>
    <w:rsid w:val="00221DA2"/>
    <w:rsid w:val="002221B9"/>
    <w:rsid w:val="00222218"/>
    <w:rsid w:val="00223119"/>
    <w:rsid w:val="0022532F"/>
    <w:rsid w:val="00225381"/>
    <w:rsid w:val="00225545"/>
    <w:rsid w:val="00225E9F"/>
    <w:rsid w:val="00225F3B"/>
    <w:rsid w:val="002265F3"/>
    <w:rsid w:val="002270CB"/>
    <w:rsid w:val="002273C9"/>
    <w:rsid w:val="00227AE3"/>
    <w:rsid w:val="002314D9"/>
    <w:rsid w:val="00231533"/>
    <w:rsid w:val="002315BC"/>
    <w:rsid w:val="0023161A"/>
    <w:rsid w:val="00231CAA"/>
    <w:rsid w:val="00232052"/>
    <w:rsid w:val="0023217E"/>
    <w:rsid w:val="00232E52"/>
    <w:rsid w:val="002335C3"/>
    <w:rsid w:val="00233696"/>
    <w:rsid w:val="002345A6"/>
    <w:rsid w:val="00234991"/>
    <w:rsid w:val="00235CFB"/>
    <w:rsid w:val="00236E9B"/>
    <w:rsid w:val="002428F4"/>
    <w:rsid w:val="00242DDE"/>
    <w:rsid w:val="00243E14"/>
    <w:rsid w:val="00244401"/>
    <w:rsid w:val="00244816"/>
    <w:rsid w:val="00245C89"/>
    <w:rsid w:val="00246741"/>
    <w:rsid w:val="00246791"/>
    <w:rsid w:val="00247C54"/>
    <w:rsid w:val="00247D38"/>
    <w:rsid w:val="00251051"/>
    <w:rsid w:val="00251710"/>
    <w:rsid w:val="002524E0"/>
    <w:rsid w:val="00252944"/>
    <w:rsid w:val="00252DE8"/>
    <w:rsid w:val="00253FC9"/>
    <w:rsid w:val="00254172"/>
    <w:rsid w:val="002542CC"/>
    <w:rsid w:val="00254459"/>
    <w:rsid w:val="002548D7"/>
    <w:rsid w:val="002552EC"/>
    <w:rsid w:val="00255A1C"/>
    <w:rsid w:val="00257F08"/>
    <w:rsid w:val="00260998"/>
    <w:rsid w:val="00260C9C"/>
    <w:rsid w:val="00261739"/>
    <w:rsid w:val="00262A28"/>
    <w:rsid w:val="00263471"/>
    <w:rsid w:val="0026368D"/>
    <w:rsid w:val="00263F3A"/>
    <w:rsid w:val="002640E7"/>
    <w:rsid w:val="00264B9E"/>
    <w:rsid w:val="00264BCE"/>
    <w:rsid w:val="00264C68"/>
    <w:rsid w:val="002662B8"/>
    <w:rsid w:val="0026653B"/>
    <w:rsid w:val="00267064"/>
    <w:rsid w:val="00267742"/>
    <w:rsid w:val="00267C3A"/>
    <w:rsid w:val="00267F38"/>
    <w:rsid w:val="0027030E"/>
    <w:rsid w:val="00271BB7"/>
    <w:rsid w:val="00271D91"/>
    <w:rsid w:val="00272FC6"/>
    <w:rsid w:val="002734F1"/>
    <w:rsid w:val="00273AF1"/>
    <w:rsid w:val="00273BB7"/>
    <w:rsid w:val="00275602"/>
    <w:rsid w:val="00275D4E"/>
    <w:rsid w:val="00276A02"/>
    <w:rsid w:val="00276A1A"/>
    <w:rsid w:val="002778E7"/>
    <w:rsid w:val="0028081E"/>
    <w:rsid w:val="0028133C"/>
    <w:rsid w:val="002813BA"/>
    <w:rsid w:val="00281931"/>
    <w:rsid w:val="00282148"/>
    <w:rsid w:val="00282901"/>
    <w:rsid w:val="00282EF6"/>
    <w:rsid w:val="0028320D"/>
    <w:rsid w:val="0028471D"/>
    <w:rsid w:val="002851C9"/>
    <w:rsid w:val="0028657B"/>
    <w:rsid w:val="0028757B"/>
    <w:rsid w:val="00287B2A"/>
    <w:rsid w:val="0029050F"/>
    <w:rsid w:val="00290B55"/>
    <w:rsid w:val="00290E8E"/>
    <w:rsid w:val="00292684"/>
    <w:rsid w:val="0029332D"/>
    <w:rsid w:val="00293A73"/>
    <w:rsid w:val="0029489F"/>
    <w:rsid w:val="00295398"/>
    <w:rsid w:val="00295865"/>
    <w:rsid w:val="00295CFF"/>
    <w:rsid w:val="002A2450"/>
    <w:rsid w:val="002A2466"/>
    <w:rsid w:val="002A340B"/>
    <w:rsid w:val="002A3AF4"/>
    <w:rsid w:val="002A6408"/>
    <w:rsid w:val="002A6EA0"/>
    <w:rsid w:val="002A7006"/>
    <w:rsid w:val="002A7689"/>
    <w:rsid w:val="002A78C9"/>
    <w:rsid w:val="002A7DDF"/>
    <w:rsid w:val="002B04EE"/>
    <w:rsid w:val="002B0F01"/>
    <w:rsid w:val="002B120A"/>
    <w:rsid w:val="002B16C3"/>
    <w:rsid w:val="002B2866"/>
    <w:rsid w:val="002B3A39"/>
    <w:rsid w:val="002B418B"/>
    <w:rsid w:val="002B4B8B"/>
    <w:rsid w:val="002B5348"/>
    <w:rsid w:val="002B55C6"/>
    <w:rsid w:val="002B579A"/>
    <w:rsid w:val="002B58F9"/>
    <w:rsid w:val="002B6347"/>
    <w:rsid w:val="002C0449"/>
    <w:rsid w:val="002C1FFF"/>
    <w:rsid w:val="002C3179"/>
    <w:rsid w:val="002C4351"/>
    <w:rsid w:val="002C4F5E"/>
    <w:rsid w:val="002C62E4"/>
    <w:rsid w:val="002C6867"/>
    <w:rsid w:val="002C7493"/>
    <w:rsid w:val="002C7B73"/>
    <w:rsid w:val="002D2256"/>
    <w:rsid w:val="002D3216"/>
    <w:rsid w:val="002D3BC2"/>
    <w:rsid w:val="002D4976"/>
    <w:rsid w:val="002D4B08"/>
    <w:rsid w:val="002D4B7A"/>
    <w:rsid w:val="002D51A6"/>
    <w:rsid w:val="002D5716"/>
    <w:rsid w:val="002D63DC"/>
    <w:rsid w:val="002D685D"/>
    <w:rsid w:val="002D6B50"/>
    <w:rsid w:val="002D71E1"/>
    <w:rsid w:val="002E0EBF"/>
    <w:rsid w:val="002E1221"/>
    <w:rsid w:val="002E207B"/>
    <w:rsid w:val="002E216B"/>
    <w:rsid w:val="002E2C22"/>
    <w:rsid w:val="002E2C8A"/>
    <w:rsid w:val="002E3D20"/>
    <w:rsid w:val="002E49D7"/>
    <w:rsid w:val="002E4F59"/>
    <w:rsid w:val="002E6293"/>
    <w:rsid w:val="002E62D2"/>
    <w:rsid w:val="002E64A8"/>
    <w:rsid w:val="002E6B7E"/>
    <w:rsid w:val="002E79E4"/>
    <w:rsid w:val="002F0BB2"/>
    <w:rsid w:val="002F207F"/>
    <w:rsid w:val="002F23F8"/>
    <w:rsid w:val="002F2511"/>
    <w:rsid w:val="002F3454"/>
    <w:rsid w:val="002F3CFA"/>
    <w:rsid w:val="002F4102"/>
    <w:rsid w:val="002F43A6"/>
    <w:rsid w:val="002F44A7"/>
    <w:rsid w:val="002F4739"/>
    <w:rsid w:val="002F4B32"/>
    <w:rsid w:val="002F544C"/>
    <w:rsid w:val="002F5626"/>
    <w:rsid w:val="002F6578"/>
    <w:rsid w:val="002F6D01"/>
    <w:rsid w:val="0030197A"/>
    <w:rsid w:val="00301D38"/>
    <w:rsid w:val="0030238B"/>
    <w:rsid w:val="0030238D"/>
    <w:rsid w:val="00302C90"/>
    <w:rsid w:val="00303F4C"/>
    <w:rsid w:val="00305358"/>
    <w:rsid w:val="00305498"/>
    <w:rsid w:val="0030594A"/>
    <w:rsid w:val="00305DA8"/>
    <w:rsid w:val="003072B8"/>
    <w:rsid w:val="0030746E"/>
    <w:rsid w:val="0030777F"/>
    <w:rsid w:val="00307799"/>
    <w:rsid w:val="003077CD"/>
    <w:rsid w:val="00307B43"/>
    <w:rsid w:val="00310321"/>
    <w:rsid w:val="00311383"/>
    <w:rsid w:val="00311424"/>
    <w:rsid w:val="00311C23"/>
    <w:rsid w:val="00311E45"/>
    <w:rsid w:val="003129FE"/>
    <w:rsid w:val="003134FA"/>
    <w:rsid w:val="0031350B"/>
    <w:rsid w:val="00313577"/>
    <w:rsid w:val="003143FF"/>
    <w:rsid w:val="0031623F"/>
    <w:rsid w:val="003166E5"/>
    <w:rsid w:val="003169F1"/>
    <w:rsid w:val="00320374"/>
    <w:rsid w:val="00320936"/>
    <w:rsid w:val="00320CB0"/>
    <w:rsid w:val="0032181A"/>
    <w:rsid w:val="003233DC"/>
    <w:rsid w:val="00323D64"/>
    <w:rsid w:val="00324AE4"/>
    <w:rsid w:val="0032635A"/>
    <w:rsid w:val="003274EB"/>
    <w:rsid w:val="0033022C"/>
    <w:rsid w:val="0033073A"/>
    <w:rsid w:val="0033097D"/>
    <w:rsid w:val="00330C3A"/>
    <w:rsid w:val="00332171"/>
    <w:rsid w:val="00332976"/>
    <w:rsid w:val="003355FC"/>
    <w:rsid w:val="00335EA0"/>
    <w:rsid w:val="003378A9"/>
    <w:rsid w:val="003404C6"/>
    <w:rsid w:val="003405A6"/>
    <w:rsid w:val="00340BC7"/>
    <w:rsid w:val="00340EC4"/>
    <w:rsid w:val="00341CDC"/>
    <w:rsid w:val="00341E4D"/>
    <w:rsid w:val="003424A1"/>
    <w:rsid w:val="003435D0"/>
    <w:rsid w:val="0034433D"/>
    <w:rsid w:val="00345E71"/>
    <w:rsid w:val="003466E5"/>
    <w:rsid w:val="00347947"/>
    <w:rsid w:val="00347E6C"/>
    <w:rsid w:val="003508F0"/>
    <w:rsid w:val="00350E64"/>
    <w:rsid w:val="0035102C"/>
    <w:rsid w:val="00351609"/>
    <w:rsid w:val="00351AAE"/>
    <w:rsid w:val="00352600"/>
    <w:rsid w:val="00352C62"/>
    <w:rsid w:val="00352E41"/>
    <w:rsid w:val="00353320"/>
    <w:rsid w:val="00354884"/>
    <w:rsid w:val="003567B1"/>
    <w:rsid w:val="00356B24"/>
    <w:rsid w:val="003576B7"/>
    <w:rsid w:val="00357879"/>
    <w:rsid w:val="00357C53"/>
    <w:rsid w:val="00357ED9"/>
    <w:rsid w:val="0036005C"/>
    <w:rsid w:val="00360526"/>
    <w:rsid w:val="00360D1E"/>
    <w:rsid w:val="00360E86"/>
    <w:rsid w:val="00361D47"/>
    <w:rsid w:val="00361F48"/>
    <w:rsid w:val="0036270A"/>
    <w:rsid w:val="003629CC"/>
    <w:rsid w:val="003639BA"/>
    <w:rsid w:val="0036432E"/>
    <w:rsid w:val="00365776"/>
    <w:rsid w:val="00365D83"/>
    <w:rsid w:val="003665CB"/>
    <w:rsid w:val="003701FF"/>
    <w:rsid w:val="003707AF"/>
    <w:rsid w:val="00370E07"/>
    <w:rsid w:val="003713EE"/>
    <w:rsid w:val="003714FA"/>
    <w:rsid w:val="00371EB8"/>
    <w:rsid w:val="00372002"/>
    <w:rsid w:val="003720A7"/>
    <w:rsid w:val="00373854"/>
    <w:rsid w:val="003738E3"/>
    <w:rsid w:val="00373F88"/>
    <w:rsid w:val="00374609"/>
    <w:rsid w:val="00374960"/>
    <w:rsid w:val="0037516A"/>
    <w:rsid w:val="00375562"/>
    <w:rsid w:val="00375834"/>
    <w:rsid w:val="00375F80"/>
    <w:rsid w:val="00377655"/>
    <w:rsid w:val="00377B7B"/>
    <w:rsid w:val="00380B3C"/>
    <w:rsid w:val="00380DC3"/>
    <w:rsid w:val="003819DA"/>
    <w:rsid w:val="003821D7"/>
    <w:rsid w:val="00382249"/>
    <w:rsid w:val="0038285A"/>
    <w:rsid w:val="0038287A"/>
    <w:rsid w:val="0038323E"/>
    <w:rsid w:val="003846B2"/>
    <w:rsid w:val="003847BB"/>
    <w:rsid w:val="00384F9D"/>
    <w:rsid w:val="003856FA"/>
    <w:rsid w:val="003857D7"/>
    <w:rsid w:val="00385BA0"/>
    <w:rsid w:val="00386A53"/>
    <w:rsid w:val="00386CE5"/>
    <w:rsid w:val="003871BA"/>
    <w:rsid w:val="003877FB"/>
    <w:rsid w:val="00390FB7"/>
    <w:rsid w:val="00391172"/>
    <w:rsid w:val="00391657"/>
    <w:rsid w:val="00391C62"/>
    <w:rsid w:val="003933C0"/>
    <w:rsid w:val="00393B02"/>
    <w:rsid w:val="003953A0"/>
    <w:rsid w:val="00396E2D"/>
    <w:rsid w:val="00397351"/>
    <w:rsid w:val="003A0E03"/>
    <w:rsid w:val="003A2B9A"/>
    <w:rsid w:val="003A32B2"/>
    <w:rsid w:val="003A4109"/>
    <w:rsid w:val="003A4621"/>
    <w:rsid w:val="003A5054"/>
    <w:rsid w:val="003A5115"/>
    <w:rsid w:val="003A5636"/>
    <w:rsid w:val="003A6500"/>
    <w:rsid w:val="003A6A30"/>
    <w:rsid w:val="003A6C78"/>
    <w:rsid w:val="003A6F88"/>
    <w:rsid w:val="003A753C"/>
    <w:rsid w:val="003A7BDB"/>
    <w:rsid w:val="003A7FE3"/>
    <w:rsid w:val="003B0260"/>
    <w:rsid w:val="003B1DD0"/>
    <w:rsid w:val="003B2149"/>
    <w:rsid w:val="003B2C23"/>
    <w:rsid w:val="003B2E07"/>
    <w:rsid w:val="003B2E65"/>
    <w:rsid w:val="003B388B"/>
    <w:rsid w:val="003B3BAF"/>
    <w:rsid w:val="003B4719"/>
    <w:rsid w:val="003B680F"/>
    <w:rsid w:val="003B75B0"/>
    <w:rsid w:val="003B7AB5"/>
    <w:rsid w:val="003C0DB9"/>
    <w:rsid w:val="003C0E46"/>
    <w:rsid w:val="003C17FC"/>
    <w:rsid w:val="003C1807"/>
    <w:rsid w:val="003C1995"/>
    <w:rsid w:val="003C1A4B"/>
    <w:rsid w:val="003C2272"/>
    <w:rsid w:val="003C2528"/>
    <w:rsid w:val="003C3669"/>
    <w:rsid w:val="003C48BB"/>
    <w:rsid w:val="003C5162"/>
    <w:rsid w:val="003C53C5"/>
    <w:rsid w:val="003C6867"/>
    <w:rsid w:val="003C6BBB"/>
    <w:rsid w:val="003C6D91"/>
    <w:rsid w:val="003C6EAD"/>
    <w:rsid w:val="003C7EEA"/>
    <w:rsid w:val="003D0615"/>
    <w:rsid w:val="003D1752"/>
    <w:rsid w:val="003D18EB"/>
    <w:rsid w:val="003D19B3"/>
    <w:rsid w:val="003D1AF3"/>
    <w:rsid w:val="003D3938"/>
    <w:rsid w:val="003D449E"/>
    <w:rsid w:val="003D48B5"/>
    <w:rsid w:val="003D5374"/>
    <w:rsid w:val="003D5761"/>
    <w:rsid w:val="003D597C"/>
    <w:rsid w:val="003D5CE2"/>
    <w:rsid w:val="003D6A2C"/>
    <w:rsid w:val="003D755B"/>
    <w:rsid w:val="003D76FA"/>
    <w:rsid w:val="003D782E"/>
    <w:rsid w:val="003D7914"/>
    <w:rsid w:val="003E0B37"/>
    <w:rsid w:val="003E0CFE"/>
    <w:rsid w:val="003E1710"/>
    <w:rsid w:val="003E1B6B"/>
    <w:rsid w:val="003E2AAC"/>
    <w:rsid w:val="003E2B42"/>
    <w:rsid w:val="003E3508"/>
    <w:rsid w:val="003E3B79"/>
    <w:rsid w:val="003E3BE1"/>
    <w:rsid w:val="003E4748"/>
    <w:rsid w:val="003E4BDF"/>
    <w:rsid w:val="003E5050"/>
    <w:rsid w:val="003E52E5"/>
    <w:rsid w:val="003E6824"/>
    <w:rsid w:val="003E702A"/>
    <w:rsid w:val="003E72E8"/>
    <w:rsid w:val="003E7695"/>
    <w:rsid w:val="003F0373"/>
    <w:rsid w:val="003F2668"/>
    <w:rsid w:val="003F29E8"/>
    <w:rsid w:val="003F2E9C"/>
    <w:rsid w:val="003F3B88"/>
    <w:rsid w:val="003F3C50"/>
    <w:rsid w:val="003F3EDA"/>
    <w:rsid w:val="003F5D78"/>
    <w:rsid w:val="003F6A94"/>
    <w:rsid w:val="004020D9"/>
    <w:rsid w:val="0040402E"/>
    <w:rsid w:val="00406102"/>
    <w:rsid w:val="0040610B"/>
    <w:rsid w:val="00406948"/>
    <w:rsid w:val="00406B9E"/>
    <w:rsid w:val="00407055"/>
    <w:rsid w:val="00407A8C"/>
    <w:rsid w:val="00407DE7"/>
    <w:rsid w:val="00411729"/>
    <w:rsid w:val="004119C5"/>
    <w:rsid w:val="00411BF7"/>
    <w:rsid w:val="00411F50"/>
    <w:rsid w:val="00412015"/>
    <w:rsid w:val="0041277F"/>
    <w:rsid w:val="0041338A"/>
    <w:rsid w:val="00413751"/>
    <w:rsid w:val="00413861"/>
    <w:rsid w:val="00413D61"/>
    <w:rsid w:val="004146E3"/>
    <w:rsid w:val="00414D51"/>
    <w:rsid w:val="00415CE8"/>
    <w:rsid w:val="0041661F"/>
    <w:rsid w:val="00416C03"/>
    <w:rsid w:val="004171A4"/>
    <w:rsid w:val="00417B2C"/>
    <w:rsid w:val="00417D7D"/>
    <w:rsid w:val="0042026A"/>
    <w:rsid w:val="00420A85"/>
    <w:rsid w:val="00420D88"/>
    <w:rsid w:val="00421C54"/>
    <w:rsid w:val="00422392"/>
    <w:rsid w:val="004236D3"/>
    <w:rsid w:val="00423C79"/>
    <w:rsid w:val="0042445C"/>
    <w:rsid w:val="00424C11"/>
    <w:rsid w:val="00425BC0"/>
    <w:rsid w:val="00426828"/>
    <w:rsid w:val="00426B3A"/>
    <w:rsid w:val="00426D8D"/>
    <w:rsid w:val="00426FEF"/>
    <w:rsid w:val="00430053"/>
    <w:rsid w:val="00430F88"/>
    <w:rsid w:val="00431380"/>
    <w:rsid w:val="0043140C"/>
    <w:rsid w:val="004314E8"/>
    <w:rsid w:val="004317BC"/>
    <w:rsid w:val="004319AF"/>
    <w:rsid w:val="00431DB8"/>
    <w:rsid w:val="004328B5"/>
    <w:rsid w:val="00432A3E"/>
    <w:rsid w:val="00432D40"/>
    <w:rsid w:val="00432DAD"/>
    <w:rsid w:val="0043329F"/>
    <w:rsid w:val="004333C4"/>
    <w:rsid w:val="00433CF6"/>
    <w:rsid w:val="00434FC7"/>
    <w:rsid w:val="00435385"/>
    <w:rsid w:val="004358B9"/>
    <w:rsid w:val="004362F2"/>
    <w:rsid w:val="00437508"/>
    <w:rsid w:val="004377EF"/>
    <w:rsid w:val="00437878"/>
    <w:rsid w:val="0044092A"/>
    <w:rsid w:val="0044115F"/>
    <w:rsid w:val="004418CF"/>
    <w:rsid w:val="0044323F"/>
    <w:rsid w:val="00443C07"/>
    <w:rsid w:val="00444522"/>
    <w:rsid w:val="00444EB0"/>
    <w:rsid w:val="00446547"/>
    <w:rsid w:val="0044667E"/>
    <w:rsid w:val="0044780E"/>
    <w:rsid w:val="004503AC"/>
    <w:rsid w:val="00450E75"/>
    <w:rsid w:val="00451101"/>
    <w:rsid w:val="0045134D"/>
    <w:rsid w:val="00451496"/>
    <w:rsid w:val="004556BE"/>
    <w:rsid w:val="0045570B"/>
    <w:rsid w:val="00456524"/>
    <w:rsid w:val="0045655E"/>
    <w:rsid w:val="00457A71"/>
    <w:rsid w:val="00457C27"/>
    <w:rsid w:val="00457C85"/>
    <w:rsid w:val="00457DB3"/>
    <w:rsid w:val="00457E1C"/>
    <w:rsid w:val="00460750"/>
    <w:rsid w:val="004611BA"/>
    <w:rsid w:val="00461DBF"/>
    <w:rsid w:val="00463D04"/>
    <w:rsid w:val="00463E22"/>
    <w:rsid w:val="00463E61"/>
    <w:rsid w:val="004647CA"/>
    <w:rsid w:val="0046482F"/>
    <w:rsid w:val="00466685"/>
    <w:rsid w:val="0046730D"/>
    <w:rsid w:val="0047011D"/>
    <w:rsid w:val="00470245"/>
    <w:rsid w:val="0047053D"/>
    <w:rsid w:val="0047056E"/>
    <w:rsid w:val="0047197C"/>
    <w:rsid w:val="00472838"/>
    <w:rsid w:val="00472C77"/>
    <w:rsid w:val="0047708A"/>
    <w:rsid w:val="0048047F"/>
    <w:rsid w:val="00480FD2"/>
    <w:rsid w:val="0048136F"/>
    <w:rsid w:val="004823A2"/>
    <w:rsid w:val="00482476"/>
    <w:rsid w:val="004836B0"/>
    <w:rsid w:val="00483E98"/>
    <w:rsid w:val="004843C6"/>
    <w:rsid w:val="004851AA"/>
    <w:rsid w:val="00485E6C"/>
    <w:rsid w:val="00486BE7"/>
    <w:rsid w:val="004878F2"/>
    <w:rsid w:val="004901B8"/>
    <w:rsid w:val="00490E90"/>
    <w:rsid w:val="0049260A"/>
    <w:rsid w:val="00492BF4"/>
    <w:rsid w:val="00494704"/>
    <w:rsid w:val="00494902"/>
    <w:rsid w:val="00495B2B"/>
    <w:rsid w:val="00496509"/>
    <w:rsid w:val="00496A18"/>
    <w:rsid w:val="004A1C40"/>
    <w:rsid w:val="004A212F"/>
    <w:rsid w:val="004A2D62"/>
    <w:rsid w:val="004A34D9"/>
    <w:rsid w:val="004A3865"/>
    <w:rsid w:val="004A3E6C"/>
    <w:rsid w:val="004A465E"/>
    <w:rsid w:val="004A4F05"/>
    <w:rsid w:val="004A706B"/>
    <w:rsid w:val="004A7201"/>
    <w:rsid w:val="004A7C34"/>
    <w:rsid w:val="004B04A0"/>
    <w:rsid w:val="004B0C29"/>
    <w:rsid w:val="004B1507"/>
    <w:rsid w:val="004B1B1D"/>
    <w:rsid w:val="004B2AC7"/>
    <w:rsid w:val="004B3637"/>
    <w:rsid w:val="004B4E05"/>
    <w:rsid w:val="004B5504"/>
    <w:rsid w:val="004B5C2B"/>
    <w:rsid w:val="004B613A"/>
    <w:rsid w:val="004B7E05"/>
    <w:rsid w:val="004B7FFD"/>
    <w:rsid w:val="004C0DB6"/>
    <w:rsid w:val="004C1356"/>
    <w:rsid w:val="004C19CA"/>
    <w:rsid w:val="004C29F1"/>
    <w:rsid w:val="004C2ABE"/>
    <w:rsid w:val="004C2E73"/>
    <w:rsid w:val="004C5592"/>
    <w:rsid w:val="004C5F95"/>
    <w:rsid w:val="004C682F"/>
    <w:rsid w:val="004C6BE4"/>
    <w:rsid w:val="004C6CB7"/>
    <w:rsid w:val="004C7CD4"/>
    <w:rsid w:val="004D083C"/>
    <w:rsid w:val="004D0C9F"/>
    <w:rsid w:val="004D1D75"/>
    <w:rsid w:val="004D28B3"/>
    <w:rsid w:val="004D2ED0"/>
    <w:rsid w:val="004D314C"/>
    <w:rsid w:val="004D4717"/>
    <w:rsid w:val="004D6154"/>
    <w:rsid w:val="004D6382"/>
    <w:rsid w:val="004D7F9C"/>
    <w:rsid w:val="004E0D30"/>
    <w:rsid w:val="004E167D"/>
    <w:rsid w:val="004E1B43"/>
    <w:rsid w:val="004E22B3"/>
    <w:rsid w:val="004E2398"/>
    <w:rsid w:val="004E2624"/>
    <w:rsid w:val="004E28FC"/>
    <w:rsid w:val="004E2908"/>
    <w:rsid w:val="004E2944"/>
    <w:rsid w:val="004E2B84"/>
    <w:rsid w:val="004E3C91"/>
    <w:rsid w:val="004E498B"/>
    <w:rsid w:val="004E4A60"/>
    <w:rsid w:val="004E4B32"/>
    <w:rsid w:val="004E621F"/>
    <w:rsid w:val="004E629A"/>
    <w:rsid w:val="004E694F"/>
    <w:rsid w:val="004E735D"/>
    <w:rsid w:val="004F08E0"/>
    <w:rsid w:val="004F08FA"/>
    <w:rsid w:val="004F0FD3"/>
    <w:rsid w:val="004F13F8"/>
    <w:rsid w:val="004F16C6"/>
    <w:rsid w:val="004F286C"/>
    <w:rsid w:val="004F2AA8"/>
    <w:rsid w:val="004F3DA6"/>
    <w:rsid w:val="004F40D9"/>
    <w:rsid w:val="004F58CD"/>
    <w:rsid w:val="004F734F"/>
    <w:rsid w:val="004F785C"/>
    <w:rsid w:val="004F7D5B"/>
    <w:rsid w:val="00500017"/>
    <w:rsid w:val="00500061"/>
    <w:rsid w:val="005011DC"/>
    <w:rsid w:val="005019A0"/>
    <w:rsid w:val="0050254A"/>
    <w:rsid w:val="005030A9"/>
    <w:rsid w:val="00505670"/>
    <w:rsid w:val="00505EF2"/>
    <w:rsid w:val="00506654"/>
    <w:rsid w:val="00507AFB"/>
    <w:rsid w:val="00507ED1"/>
    <w:rsid w:val="00510F0B"/>
    <w:rsid w:val="0051149A"/>
    <w:rsid w:val="00511817"/>
    <w:rsid w:val="005121BB"/>
    <w:rsid w:val="00512C6A"/>
    <w:rsid w:val="00512DC2"/>
    <w:rsid w:val="00513DFA"/>
    <w:rsid w:val="005142BA"/>
    <w:rsid w:val="00514742"/>
    <w:rsid w:val="00514DA5"/>
    <w:rsid w:val="00515FE7"/>
    <w:rsid w:val="005162E5"/>
    <w:rsid w:val="00517125"/>
    <w:rsid w:val="005178E4"/>
    <w:rsid w:val="005179B6"/>
    <w:rsid w:val="00517AB0"/>
    <w:rsid w:val="00520F00"/>
    <w:rsid w:val="005214CF"/>
    <w:rsid w:val="00521D6B"/>
    <w:rsid w:val="00522084"/>
    <w:rsid w:val="005225CB"/>
    <w:rsid w:val="005232E0"/>
    <w:rsid w:val="005234E5"/>
    <w:rsid w:val="005235EF"/>
    <w:rsid w:val="00524409"/>
    <w:rsid w:val="005245C4"/>
    <w:rsid w:val="00524784"/>
    <w:rsid w:val="00524CF1"/>
    <w:rsid w:val="005256AC"/>
    <w:rsid w:val="00525AA0"/>
    <w:rsid w:val="005261C5"/>
    <w:rsid w:val="00526D4A"/>
    <w:rsid w:val="00527A44"/>
    <w:rsid w:val="00530003"/>
    <w:rsid w:val="005316BC"/>
    <w:rsid w:val="0053173B"/>
    <w:rsid w:val="00531D82"/>
    <w:rsid w:val="00532428"/>
    <w:rsid w:val="00532879"/>
    <w:rsid w:val="0053475B"/>
    <w:rsid w:val="00535C51"/>
    <w:rsid w:val="0053628E"/>
    <w:rsid w:val="00536A58"/>
    <w:rsid w:val="00536B69"/>
    <w:rsid w:val="00537C10"/>
    <w:rsid w:val="0054081E"/>
    <w:rsid w:val="00541092"/>
    <w:rsid w:val="0054124D"/>
    <w:rsid w:val="00541DAA"/>
    <w:rsid w:val="005422B1"/>
    <w:rsid w:val="00544A40"/>
    <w:rsid w:val="00545B77"/>
    <w:rsid w:val="0054606C"/>
    <w:rsid w:val="00546ACF"/>
    <w:rsid w:val="00546FF2"/>
    <w:rsid w:val="0054716B"/>
    <w:rsid w:val="00547647"/>
    <w:rsid w:val="005476F0"/>
    <w:rsid w:val="00550156"/>
    <w:rsid w:val="005504A1"/>
    <w:rsid w:val="00551323"/>
    <w:rsid w:val="005516F2"/>
    <w:rsid w:val="00551C52"/>
    <w:rsid w:val="00551F08"/>
    <w:rsid w:val="0055201E"/>
    <w:rsid w:val="005523CD"/>
    <w:rsid w:val="0055411C"/>
    <w:rsid w:val="00554335"/>
    <w:rsid w:val="005543BB"/>
    <w:rsid w:val="005545EA"/>
    <w:rsid w:val="00554CD9"/>
    <w:rsid w:val="0055621E"/>
    <w:rsid w:val="00556885"/>
    <w:rsid w:val="005601FC"/>
    <w:rsid w:val="00560EEC"/>
    <w:rsid w:val="00562609"/>
    <w:rsid w:val="0056319F"/>
    <w:rsid w:val="0056343C"/>
    <w:rsid w:val="00563C2B"/>
    <w:rsid w:val="00563CD9"/>
    <w:rsid w:val="0056479F"/>
    <w:rsid w:val="00564F69"/>
    <w:rsid w:val="00565E94"/>
    <w:rsid w:val="00566181"/>
    <w:rsid w:val="00566416"/>
    <w:rsid w:val="005670B3"/>
    <w:rsid w:val="00567332"/>
    <w:rsid w:val="00567AE8"/>
    <w:rsid w:val="00570B41"/>
    <w:rsid w:val="005713E4"/>
    <w:rsid w:val="00571E75"/>
    <w:rsid w:val="00572AF7"/>
    <w:rsid w:val="005732CA"/>
    <w:rsid w:val="00573D35"/>
    <w:rsid w:val="00574357"/>
    <w:rsid w:val="00574C63"/>
    <w:rsid w:val="005756BB"/>
    <w:rsid w:val="00576D81"/>
    <w:rsid w:val="00577008"/>
    <w:rsid w:val="00577871"/>
    <w:rsid w:val="00581224"/>
    <w:rsid w:val="00581300"/>
    <w:rsid w:val="005839E6"/>
    <w:rsid w:val="00585166"/>
    <w:rsid w:val="00585B1C"/>
    <w:rsid w:val="005865F7"/>
    <w:rsid w:val="00586ADF"/>
    <w:rsid w:val="00587702"/>
    <w:rsid w:val="00587BE4"/>
    <w:rsid w:val="005901BF"/>
    <w:rsid w:val="0059035B"/>
    <w:rsid w:val="005903A8"/>
    <w:rsid w:val="00592126"/>
    <w:rsid w:val="00593A3D"/>
    <w:rsid w:val="00593AE0"/>
    <w:rsid w:val="005940A0"/>
    <w:rsid w:val="0059411D"/>
    <w:rsid w:val="005962F8"/>
    <w:rsid w:val="0059679B"/>
    <w:rsid w:val="0059754F"/>
    <w:rsid w:val="00597CFD"/>
    <w:rsid w:val="005A0494"/>
    <w:rsid w:val="005A18C7"/>
    <w:rsid w:val="005A1E38"/>
    <w:rsid w:val="005A2A87"/>
    <w:rsid w:val="005A2C04"/>
    <w:rsid w:val="005A35AF"/>
    <w:rsid w:val="005A3C1A"/>
    <w:rsid w:val="005A3E52"/>
    <w:rsid w:val="005A433A"/>
    <w:rsid w:val="005A67A3"/>
    <w:rsid w:val="005A6BEC"/>
    <w:rsid w:val="005A6D0C"/>
    <w:rsid w:val="005A765D"/>
    <w:rsid w:val="005A7809"/>
    <w:rsid w:val="005A7EE5"/>
    <w:rsid w:val="005B0627"/>
    <w:rsid w:val="005B0731"/>
    <w:rsid w:val="005B2872"/>
    <w:rsid w:val="005B2A55"/>
    <w:rsid w:val="005B2EA6"/>
    <w:rsid w:val="005B49AC"/>
    <w:rsid w:val="005B6501"/>
    <w:rsid w:val="005B76AC"/>
    <w:rsid w:val="005C0049"/>
    <w:rsid w:val="005C03FD"/>
    <w:rsid w:val="005C0F1B"/>
    <w:rsid w:val="005C14ED"/>
    <w:rsid w:val="005C204D"/>
    <w:rsid w:val="005C2303"/>
    <w:rsid w:val="005C29D9"/>
    <w:rsid w:val="005C2CF7"/>
    <w:rsid w:val="005C3AFF"/>
    <w:rsid w:val="005C3D70"/>
    <w:rsid w:val="005C4592"/>
    <w:rsid w:val="005C47C5"/>
    <w:rsid w:val="005C4F4B"/>
    <w:rsid w:val="005C4F7A"/>
    <w:rsid w:val="005C5CE8"/>
    <w:rsid w:val="005C621F"/>
    <w:rsid w:val="005C68F2"/>
    <w:rsid w:val="005C6EDB"/>
    <w:rsid w:val="005C7008"/>
    <w:rsid w:val="005C7204"/>
    <w:rsid w:val="005C7846"/>
    <w:rsid w:val="005C7C6F"/>
    <w:rsid w:val="005C7E35"/>
    <w:rsid w:val="005C7E4D"/>
    <w:rsid w:val="005D0208"/>
    <w:rsid w:val="005D0C3F"/>
    <w:rsid w:val="005D0FE0"/>
    <w:rsid w:val="005D189E"/>
    <w:rsid w:val="005D1BFF"/>
    <w:rsid w:val="005D21D2"/>
    <w:rsid w:val="005D37D2"/>
    <w:rsid w:val="005D4AD0"/>
    <w:rsid w:val="005D5BF3"/>
    <w:rsid w:val="005D5E99"/>
    <w:rsid w:val="005D65DD"/>
    <w:rsid w:val="005D6F53"/>
    <w:rsid w:val="005D7071"/>
    <w:rsid w:val="005D7BD9"/>
    <w:rsid w:val="005E01C5"/>
    <w:rsid w:val="005E1174"/>
    <w:rsid w:val="005E11EB"/>
    <w:rsid w:val="005E17B8"/>
    <w:rsid w:val="005E17F7"/>
    <w:rsid w:val="005E1D14"/>
    <w:rsid w:val="005E1D30"/>
    <w:rsid w:val="005E22D1"/>
    <w:rsid w:val="005E24CB"/>
    <w:rsid w:val="005E2BF5"/>
    <w:rsid w:val="005E5A3C"/>
    <w:rsid w:val="005E5BB8"/>
    <w:rsid w:val="005E6231"/>
    <w:rsid w:val="005E71B7"/>
    <w:rsid w:val="005E7401"/>
    <w:rsid w:val="005E774F"/>
    <w:rsid w:val="005F0F6B"/>
    <w:rsid w:val="005F123A"/>
    <w:rsid w:val="005F2E67"/>
    <w:rsid w:val="005F32B7"/>
    <w:rsid w:val="005F32F8"/>
    <w:rsid w:val="005F3736"/>
    <w:rsid w:val="005F3D70"/>
    <w:rsid w:val="005F3EA8"/>
    <w:rsid w:val="005F48C4"/>
    <w:rsid w:val="005F5987"/>
    <w:rsid w:val="005F5C0A"/>
    <w:rsid w:val="005F5EEA"/>
    <w:rsid w:val="005F68A6"/>
    <w:rsid w:val="005F778B"/>
    <w:rsid w:val="00600F5F"/>
    <w:rsid w:val="00601A7C"/>
    <w:rsid w:val="00601BD2"/>
    <w:rsid w:val="00602A0D"/>
    <w:rsid w:val="00603011"/>
    <w:rsid w:val="00605842"/>
    <w:rsid w:val="00605879"/>
    <w:rsid w:val="0060653E"/>
    <w:rsid w:val="00606700"/>
    <w:rsid w:val="00606B4C"/>
    <w:rsid w:val="00607504"/>
    <w:rsid w:val="0061000D"/>
    <w:rsid w:val="00611C74"/>
    <w:rsid w:val="00612687"/>
    <w:rsid w:val="006130A8"/>
    <w:rsid w:val="00613300"/>
    <w:rsid w:val="006136D1"/>
    <w:rsid w:val="006138F7"/>
    <w:rsid w:val="00613AFE"/>
    <w:rsid w:val="00613FC1"/>
    <w:rsid w:val="006141DA"/>
    <w:rsid w:val="0061469C"/>
    <w:rsid w:val="00614E00"/>
    <w:rsid w:val="00614EBA"/>
    <w:rsid w:val="00615928"/>
    <w:rsid w:val="00616185"/>
    <w:rsid w:val="006161FE"/>
    <w:rsid w:val="00616786"/>
    <w:rsid w:val="00616C8C"/>
    <w:rsid w:val="00616DB5"/>
    <w:rsid w:val="00616E16"/>
    <w:rsid w:val="0061750A"/>
    <w:rsid w:val="006178B0"/>
    <w:rsid w:val="00617AF8"/>
    <w:rsid w:val="00620831"/>
    <w:rsid w:val="00621014"/>
    <w:rsid w:val="006224C8"/>
    <w:rsid w:val="00622BD4"/>
    <w:rsid w:val="00622C7C"/>
    <w:rsid w:val="006231E7"/>
    <w:rsid w:val="0062323B"/>
    <w:rsid w:val="00623D04"/>
    <w:rsid w:val="00623D78"/>
    <w:rsid w:val="00624A1F"/>
    <w:rsid w:val="00625B3E"/>
    <w:rsid w:val="00625FAC"/>
    <w:rsid w:val="0062623F"/>
    <w:rsid w:val="0062709A"/>
    <w:rsid w:val="00627121"/>
    <w:rsid w:val="006307C1"/>
    <w:rsid w:val="00631E83"/>
    <w:rsid w:val="006326CC"/>
    <w:rsid w:val="00635762"/>
    <w:rsid w:val="00635ADF"/>
    <w:rsid w:val="006360D2"/>
    <w:rsid w:val="00636F63"/>
    <w:rsid w:val="006373CA"/>
    <w:rsid w:val="00637A26"/>
    <w:rsid w:val="0064014B"/>
    <w:rsid w:val="00640F94"/>
    <w:rsid w:val="00640FB0"/>
    <w:rsid w:val="00641750"/>
    <w:rsid w:val="0064280B"/>
    <w:rsid w:val="00642E43"/>
    <w:rsid w:val="0064428F"/>
    <w:rsid w:val="00644471"/>
    <w:rsid w:val="00644704"/>
    <w:rsid w:val="00644C0C"/>
    <w:rsid w:val="00645DC0"/>
    <w:rsid w:val="00646692"/>
    <w:rsid w:val="00646D06"/>
    <w:rsid w:val="006505F3"/>
    <w:rsid w:val="00650663"/>
    <w:rsid w:val="00650E0A"/>
    <w:rsid w:val="0065342A"/>
    <w:rsid w:val="00653573"/>
    <w:rsid w:val="00653ACB"/>
    <w:rsid w:val="0065468F"/>
    <w:rsid w:val="006547B3"/>
    <w:rsid w:val="00656372"/>
    <w:rsid w:val="00656735"/>
    <w:rsid w:val="00657021"/>
    <w:rsid w:val="0065726F"/>
    <w:rsid w:val="00657751"/>
    <w:rsid w:val="006578DE"/>
    <w:rsid w:val="00657AD5"/>
    <w:rsid w:val="006603A2"/>
    <w:rsid w:val="006613AE"/>
    <w:rsid w:val="006618C1"/>
    <w:rsid w:val="00661CD3"/>
    <w:rsid w:val="00661EEE"/>
    <w:rsid w:val="00662C01"/>
    <w:rsid w:val="006638C8"/>
    <w:rsid w:val="00663C28"/>
    <w:rsid w:val="00663C53"/>
    <w:rsid w:val="0066441E"/>
    <w:rsid w:val="00665529"/>
    <w:rsid w:val="006658F7"/>
    <w:rsid w:val="0066647D"/>
    <w:rsid w:val="00666CF2"/>
    <w:rsid w:val="006670EA"/>
    <w:rsid w:val="006674E6"/>
    <w:rsid w:val="0067071C"/>
    <w:rsid w:val="00670D81"/>
    <w:rsid w:val="00671129"/>
    <w:rsid w:val="00671867"/>
    <w:rsid w:val="00672E4C"/>
    <w:rsid w:val="00673357"/>
    <w:rsid w:val="00674AD0"/>
    <w:rsid w:val="00674ECC"/>
    <w:rsid w:val="006758D9"/>
    <w:rsid w:val="00675B36"/>
    <w:rsid w:val="00676D09"/>
    <w:rsid w:val="00677548"/>
    <w:rsid w:val="00677EF3"/>
    <w:rsid w:val="0068028D"/>
    <w:rsid w:val="006802AF"/>
    <w:rsid w:val="006816B6"/>
    <w:rsid w:val="00681ACE"/>
    <w:rsid w:val="00681B1C"/>
    <w:rsid w:val="00682784"/>
    <w:rsid w:val="00682B58"/>
    <w:rsid w:val="00683045"/>
    <w:rsid w:val="00683141"/>
    <w:rsid w:val="00683F0B"/>
    <w:rsid w:val="00685A0B"/>
    <w:rsid w:val="00685F1F"/>
    <w:rsid w:val="00686062"/>
    <w:rsid w:val="00687487"/>
    <w:rsid w:val="006877FE"/>
    <w:rsid w:val="00687813"/>
    <w:rsid w:val="00687B90"/>
    <w:rsid w:val="00687DFE"/>
    <w:rsid w:val="0069007F"/>
    <w:rsid w:val="00690221"/>
    <w:rsid w:val="00691A7D"/>
    <w:rsid w:val="00691C43"/>
    <w:rsid w:val="0069290D"/>
    <w:rsid w:val="00692A89"/>
    <w:rsid w:val="006931E0"/>
    <w:rsid w:val="00693206"/>
    <w:rsid w:val="00693771"/>
    <w:rsid w:val="00693BDF"/>
    <w:rsid w:val="006941B7"/>
    <w:rsid w:val="00694286"/>
    <w:rsid w:val="00694A0A"/>
    <w:rsid w:val="006953B5"/>
    <w:rsid w:val="0069584E"/>
    <w:rsid w:val="006978DF"/>
    <w:rsid w:val="00697D86"/>
    <w:rsid w:val="006A1176"/>
    <w:rsid w:val="006A2380"/>
    <w:rsid w:val="006A2576"/>
    <w:rsid w:val="006A2F91"/>
    <w:rsid w:val="006A34AD"/>
    <w:rsid w:val="006A4521"/>
    <w:rsid w:val="006A48E4"/>
    <w:rsid w:val="006A6868"/>
    <w:rsid w:val="006A6C6C"/>
    <w:rsid w:val="006A70BF"/>
    <w:rsid w:val="006A7268"/>
    <w:rsid w:val="006B0699"/>
    <w:rsid w:val="006B0CCB"/>
    <w:rsid w:val="006B111C"/>
    <w:rsid w:val="006B2756"/>
    <w:rsid w:val="006B2F38"/>
    <w:rsid w:val="006B3418"/>
    <w:rsid w:val="006B3C50"/>
    <w:rsid w:val="006B56D4"/>
    <w:rsid w:val="006B5890"/>
    <w:rsid w:val="006B597A"/>
    <w:rsid w:val="006B5F15"/>
    <w:rsid w:val="006B7AC4"/>
    <w:rsid w:val="006C04E8"/>
    <w:rsid w:val="006C19AD"/>
    <w:rsid w:val="006C1A39"/>
    <w:rsid w:val="006C23FC"/>
    <w:rsid w:val="006C38BA"/>
    <w:rsid w:val="006C3972"/>
    <w:rsid w:val="006C3BDE"/>
    <w:rsid w:val="006C5462"/>
    <w:rsid w:val="006C55E7"/>
    <w:rsid w:val="006C61F5"/>
    <w:rsid w:val="006C6F97"/>
    <w:rsid w:val="006C7711"/>
    <w:rsid w:val="006D15BB"/>
    <w:rsid w:val="006D2F50"/>
    <w:rsid w:val="006D3AE5"/>
    <w:rsid w:val="006D46BC"/>
    <w:rsid w:val="006D4850"/>
    <w:rsid w:val="006D4F43"/>
    <w:rsid w:val="006D5525"/>
    <w:rsid w:val="006D56D8"/>
    <w:rsid w:val="006D59B2"/>
    <w:rsid w:val="006D6110"/>
    <w:rsid w:val="006D6460"/>
    <w:rsid w:val="006D70F6"/>
    <w:rsid w:val="006D7213"/>
    <w:rsid w:val="006D7F8D"/>
    <w:rsid w:val="006E06C1"/>
    <w:rsid w:val="006E2261"/>
    <w:rsid w:val="006E2A32"/>
    <w:rsid w:val="006E338B"/>
    <w:rsid w:val="006E3789"/>
    <w:rsid w:val="006E3C7D"/>
    <w:rsid w:val="006E4C55"/>
    <w:rsid w:val="006E4E21"/>
    <w:rsid w:val="006E5203"/>
    <w:rsid w:val="006E538B"/>
    <w:rsid w:val="006E5B02"/>
    <w:rsid w:val="006E61F7"/>
    <w:rsid w:val="006F0F34"/>
    <w:rsid w:val="006F1A09"/>
    <w:rsid w:val="006F1A1D"/>
    <w:rsid w:val="006F1C1F"/>
    <w:rsid w:val="006F24B9"/>
    <w:rsid w:val="006F2543"/>
    <w:rsid w:val="006F2781"/>
    <w:rsid w:val="006F31B4"/>
    <w:rsid w:val="006F31E2"/>
    <w:rsid w:val="006F367B"/>
    <w:rsid w:val="006F4559"/>
    <w:rsid w:val="006F4AF3"/>
    <w:rsid w:val="006F5887"/>
    <w:rsid w:val="006F7515"/>
    <w:rsid w:val="006F763F"/>
    <w:rsid w:val="006F7A58"/>
    <w:rsid w:val="007014BC"/>
    <w:rsid w:val="007015A0"/>
    <w:rsid w:val="007016D5"/>
    <w:rsid w:val="00701904"/>
    <w:rsid w:val="00702EC3"/>
    <w:rsid w:val="007030AE"/>
    <w:rsid w:val="0070394C"/>
    <w:rsid w:val="007042C9"/>
    <w:rsid w:val="00704A8D"/>
    <w:rsid w:val="00704B37"/>
    <w:rsid w:val="00704DE1"/>
    <w:rsid w:val="0070504F"/>
    <w:rsid w:val="00705BBC"/>
    <w:rsid w:val="00706097"/>
    <w:rsid w:val="00706FF4"/>
    <w:rsid w:val="00707C2E"/>
    <w:rsid w:val="00707EE4"/>
    <w:rsid w:val="007115DF"/>
    <w:rsid w:val="007124A7"/>
    <w:rsid w:val="00713074"/>
    <w:rsid w:val="00714C6A"/>
    <w:rsid w:val="00714CC8"/>
    <w:rsid w:val="00714CFF"/>
    <w:rsid w:val="007159DC"/>
    <w:rsid w:val="00716731"/>
    <w:rsid w:val="00716B41"/>
    <w:rsid w:val="00716BA7"/>
    <w:rsid w:val="00717116"/>
    <w:rsid w:val="00717166"/>
    <w:rsid w:val="00717A60"/>
    <w:rsid w:val="0072137D"/>
    <w:rsid w:val="00721512"/>
    <w:rsid w:val="00721ADF"/>
    <w:rsid w:val="00721AE8"/>
    <w:rsid w:val="00722DBA"/>
    <w:rsid w:val="0072460E"/>
    <w:rsid w:val="00725F34"/>
    <w:rsid w:val="00726C20"/>
    <w:rsid w:val="00726F4B"/>
    <w:rsid w:val="007275A0"/>
    <w:rsid w:val="00727FEE"/>
    <w:rsid w:val="0073033C"/>
    <w:rsid w:val="00730556"/>
    <w:rsid w:val="00730562"/>
    <w:rsid w:val="00730B91"/>
    <w:rsid w:val="00730F60"/>
    <w:rsid w:val="00731880"/>
    <w:rsid w:val="00731C85"/>
    <w:rsid w:val="007334E1"/>
    <w:rsid w:val="00735821"/>
    <w:rsid w:val="0073676D"/>
    <w:rsid w:val="00736CA2"/>
    <w:rsid w:val="00737347"/>
    <w:rsid w:val="00737694"/>
    <w:rsid w:val="007378BC"/>
    <w:rsid w:val="0074062C"/>
    <w:rsid w:val="00740B19"/>
    <w:rsid w:val="00740E9B"/>
    <w:rsid w:val="00740F06"/>
    <w:rsid w:val="00742436"/>
    <w:rsid w:val="00744609"/>
    <w:rsid w:val="00744630"/>
    <w:rsid w:val="0074486C"/>
    <w:rsid w:val="00746486"/>
    <w:rsid w:val="007469EC"/>
    <w:rsid w:val="00746C7A"/>
    <w:rsid w:val="00746D4E"/>
    <w:rsid w:val="00751B6A"/>
    <w:rsid w:val="00752D74"/>
    <w:rsid w:val="00752F4B"/>
    <w:rsid w:val="0075319F"/>
    <w:rsid w:val="0075342F"/>
    <w:rsid w:val="00754B39"/>
    <w:rsid w:val="00756045"/>
    <w:rsid w:val="00756338"/>
    <w:rsid w:val="00756FEF"/>
    <w:rsid w:val="0076021C"/>
    <w:rsid w:val="007605D4"/>
    <w:rsid w:val="0076087B"/>
    <w:rsid w:val="00760BF8"/>
    <w:rsid w:val="00762A8E"/>
    <w:rsid w:val="00763845"/>
    <w:rsid w:val="00763BEB"/>
    <w:rsid w:val="00764025"/>
    <w:rsid w:val="007642E9"/>
    <w:rsid w:val="007648EF"/>
    <w:rsid w:val="00764D0C"/>
    <w:rsid w:val="00765035"/>
    <w:rsid w:val="00765FCD"/>
    <w:rsid w:val="0076682F"/>
    <w:rsid w:val="007678BD"/>
    <w:rsid w:val="0077007F"/>
    <w:rsid w:val="007716B3"/>
    <w:rsid w:val="0077183C"/>
    <w:rsid w:val="007720A6"/>
    <w:rsid w:val="00772BAB"/>
    <w:rsid w:val="00772BDE"/>
    <w:rsid w:val="00772C34"/>
    <w:rsid w:val="00773786"/>
    <w:rsid w:val="00773812"/>
    <w:rsid w:val="00773BB0"/>
    <w:rsid w:val="007746C7"/>
    <w:rsid w:val="00774937"/>
    <w:rsid w:val="00774C99"/>
    <w:rsid w:val="00775AAE"/>
    <w:rsid w:val="0077634B"/>
    <w:rsid w:val="00776380"/>
    <w:rsid w:val="007774C9"/>
    <w:rsid w:val="007775A8"/>
    <w:rsid w:val="00777676"/>
    <w:rsid w:val="00777D4F"/>
    <w:rsid w:val="00780C29"/>
    <w:rsid w:val="007818D2"/>
    <w:rsid w:val="00783034"/>
    <w:rsid w:val="007834F4"/>
    <w:rsid w:val="00783977"/>
    <w:rsid w:val="00784B23"/>
    <w:rsid w:val="007873A6"/>
    <w:rsid w:val="00787CAE"/>
    <w:rsid w:val="00787E2A"/>
    <w:rsid w:val="00791DE8"/>
    <w:rsid w:val="00791E3B"/>
    <w:rsid w:val="007926DE"/>
    <w:rsid w:val="00792D46"/>
    <w:rsid w:val="00792E82"/>
    <w:rsid w:val="007930F1"/>
    <w:rsid w:val="00794273"/>
    <w:rsid w:val="0079427B"/>
    <w:rsid w:val="00794BC9"/>
    <w:rsid w:val="00794BF6"/>
    <w:rsid w:val="00795B47"/>
    <w:rsid w:val="00795EE6"/>
    <w:rsid w:val="00797125"/>
    <w:rsid w:val="00797221"/>
    <w:rsid w:val="007A08D5"/>
    <w:rsid w:val="007A097F"/>
    <w:rsid w:val="007A1C32"/>
    <w:rsid w:val="007A2515"/>
    <w:rsid w:val="007A265C"/>
    <w:rsid w:val="007A3758"/>
    <w:rsid w:val="007A3792"/>
    <w:rsid w:val="007A3A4D"/>
    <w:rsid w:val="007A478E"/>
    <w:rsid w:val="007A51B3"/>
    <w:rsid w:val="007A534C"/>
    <w:rsid w:val="007A6BA1"/>
    <w:rsid w:val="007A76D5"/>
    <w:rsid w:val="007A7B4E"/>
    <w:rsid w:val="007A7F38"/>
    <w:rsid w:val="007B151C"/>
    <w:rsid w:val="007B1A5E"/>
    <w:rsid w:val="007B1D94"/>
    <w:rsid w:val="007B25CD"/>
    <w:rsid w:val="007B2A1A"/>
    <w:rsid w:val="007B2EA9"/>
    <w:rsid w:val="007B34B3"/>
    <w:rsid w:val="007B5E9D"/>
    <w:rsid w:val="007B5EAA"/>
    <w:rsid w:val="007B6758"/>
    <w:rsid w:val="007B772B"/>
    <w:rsid w:val="007B7769"/>
    <w:rsid w:val="007B7B4F"/>
    <w:rsid w:val="007B7CCA"/>
    <w:rsid w:val="007B7E54"/>
    <w:rsid w:val="007C0569"/>
    <w:rsid w:val="007C1D8C"/>
    <w:rsid w:val="007C24E2"/>
    <w:rsid w:val="007C2A88"/>
    <w:rsid w:val="007C3422"/>
    <w:rsid w:val="007C36BD"/>
    <w:rsid w:val="007C37A0"/>
    <w:rsid w:val="007C4045"/>
    <w:rsid w:val="007C4989"/>
    <w:rsid w:val="007C5AEC"/>
    <w:rsid w:val="007C769D"/>
    <w:rsid w:val="007C79B6"/>
    <w:rsid w:val="007C79F2"/>
    <w:rsid w:val="007D066A"/>
    <w:rsid w:val="007D0CAE"/>
    <w:rsid w:val="007D1490"/>
    <w:rsid w:val="007D2648"/>
    <w:rsid w:val="007D2AA2"/>
    <w:rsid w:val="007D3400"/>
    <w:rsid w:val="007D4085"/>
    <w:rsid w:val="007D4407"/>
    <w:rsid w:val="007D4AB5"/>
    <w:rsid w:val="007D53D7"/>
    <w:rsid w:val="007D5A67"/>
    <w:rsid w:val="007D647D"/>
    <w:rsid w:val="007D7F60"/>
    <w:rsid w:val="007E0107"/>
    <w:rsid w:val="007E029B"/>
    <w:rsid w:val="007E16C7"/>
    <w:rsid w:val="007E2D37"/>
    <w:rsid w:val="007E42AD"/>
    <w:rsid w:val="007E42C0"/>
    <w:rsid w:val="007E4C02"/>
    <w:rsid w:val="007E4F82"/>
    <w:rsid w:val="007E505B"/>
    <w:rsid w:val="007E5251"/>
    <w:rsid w:val="007E6778"/>
    <w:rsid w:val="007E7435"/>
    <w:rsid w:val="007E7D8A"/>
    <w:rsid w:val="007E7ED9"/>
    <w:rsid w:val="007F0BC8"/>
    <w:rsid w:val="007F1283"/>
    <w:rsid w:val="007F35B3"/>
    <w:rsid w:val="007F3B00"/>
    <w:rsid w:val="007F410A"/>
    <w:rsid w:val="007F4413"/>
    <w:rsid w:val="007F47DD"/>
    <w:rsid w:val="007F4984"/>
    <w:rsid w:val="007F513F"/>
    <w:rsid w:val="007F5EB9"/>
    <w:rsid w:val="007F6622"/>
    <w:rsid w:val="007F6745"/>
    <w:rsid w:val="007F674B"/>
    <w:rsid w:val="007F74DD"/>
    <w:rsid w:val="007F756A"/>
    <w:rsid w:val="008008EF"/>
    <w:rsid w:val="008011FE"/>
    <w:rsid w:val="008014BF"/>
    <w:rsid w:val="00801BB2"/>
    <w:rsid w:val="00802B9D"/>
    <w:rsid w:val="00804CB0"/>
    <w:rsid w:val="008056EA"/>
    <w:rsid w:val="00805778"/>
    <w:rsid w:val="00805837"/>
    <w:rsid w:val="00805EE0"/>
    <w:rsid w:val="00806BE5"/>
    <w:rsid w:val="00806DE6"/>
    <w:rsid w:val="008073B0"/>
    <w:rsid w:val="00807D6D"/>
    <w:rsid w:val="00810237"/>
    <w:rsid w:val="00810A97"/>
    <w:rsid w:val="00811A94"/>
    <w:rsid w:val="00812790"/>
    <w:rsid w:val="00814588"/>
    <w:rsid w:val="00816948"/>
    <w:rsid w:val="00817227"/>
    <w:rsid w:val="0081778A"/>
    <w:rsid w:val="00817E68"/>
    <w:rsid w:val="00821B41"/>
    <w:rsid w:val="0082231E"/>
    <w:rsid w:val="00822724"/>
    <w:rsid w:val="00823264"/>
    <w:rsid w:val="0082583B"/>
    <w:rsid w:val="00825BC5"/>
    <w:rsid w:val="00826E24"/>
    <w:rsid w:val="0082726F"/>
    <w:rsid w:val="00827AEA"/>
    <w:rsid w:val="00830165"/>
    <w:rsid w:val="00831165"/>
    <w:rsid w:val="008338CB"/>
    <w:rsid w:val="00833B92"/>
    <w:rsid w:val="00833C53"/>
    <w:rsid w:val="00833E2E"/>
    <w:rsid w:val="00833F85"/>
    <w:rsid w:val="0083401F"/>
    <w:rsid w:val="0083791A"/>
    <w:rsid w:val="0084227B"/>
    <w:rsid w:val="00842E4A"/>
    <w:rsid w:val="008437BB"/>
    <w:rsid w:val="00843B61"/>
    <w:rsid w:val="00843C47"/>
    <w:rsid w:val="00844910"/>
    <w:rsid w:val="00845329"/>
    <w:rsid w:val="00845AB2"/>
    <w:rsid w:val="00845D48"/>
    <w:rsid w:val="00847547"/>
    <w:rsid w:val="00847A6B"/>
    <w:rsid w:val="00850EF6"/>
    <w:rsid w:val="00851195"/>
    <w:rsid w:val="00851AAD"/>
    <w:rsid w:val="00851D7D"/>
    <w:rsid w:val="0085348F"/>
    <w:rsid w:val="008535FD"/>
    <w:rsid w:val="00853E9C"/>
    <w:rsid w:val="00854B73"/>
    <w:rsid w:val="00856D6E"/>
    <w:rsid w:val="00856F2E"/>
    <w:rsid w:val="00857483"/>
    <w:rsid w:val="00857605"/>
    <w:rsid w:val="008605B2"/>
    <w:rsid w:val="0086099D"/>
    <w:rsid w:val="00860C26"/>
    <w:rsid w:val="008618F1"/>
    <w:rsid w:val="00862FE2"/>
    <w:rsid w:val="00863AB9"/>
    <w:rsid w:val="0086457F"/>
    <w:rsid w:val="00864A41"/>
    <w:rsid w:val="0086586F"/>
    <w:rsid w:val="00865C31"/>
    <w:rsid w:val="00865C98"/>
    <w:rsid w:val="008661E9"/>
    <w:rsid w:val="00866A07"/>
    <w:rsid w:val="00867223"/>
    <w:rsid w:val="008672C8"/>
    <w:rsid w:val="00871517"/>
    <w:rsid w:val="00871D07"/>
    <w:rsid w:val="00875594"/>
    <w:rsid w:val="00875D2A"/>
    <w:rsid w:val="008768AF"/>
    <w:rsid w:val="00876A41"/>
    <w:rsid w:val="0087711A"/>
    <w:rsid w:val="00877867"/>
    <w:rsid w:val="00881729"/>
    <w:rsid w:val="00882844"/>
    <w:rsid w:val="00883A79"/>
    <w:rsid w:val="00883F95"/>
    <w:rsid w:val="00884E53"/>
    <w:rsid w:val="008850AF"/>
    <w:rsid w:val="0088529E"/>
    <w:rsid w:val="0088591D"/>
    <w:rsid w:val="00886071"/>
    <w:rsid w:val="00886073"/>
    <w:rsid w:val="00886191"/>
    <w:rsid w:val="00886915"/>
    <w:rsid w:val="00886BCE"/>
    <w:rsid w:val="0088787B"/>
    <w:rsid w:val="00890017"/>
    <w:rsid w:val="00890A3B"/>
    <w:rsid w:val="00890B9C"/>
    <w:rsid w:val="00892CEF"/>
    <w:rsid w:val="0089321B"/>
    <w:rsid w:val="00893A97"/>
    <w:rsid w:val="00893BC6"/>
    <w:rsid w:val="0089403E"/>
    <w:rsid w:val="0089412D"/>
    <w:rsid w:val="00894243"/>
    <w:rsid w:val="0089494E"/>
    <w:rsid w:val="008960F3"/>
    <w:rsid w:val="00896879"/>
    <w:rsid w:val="00897115"/>
    <w:rsid w:val="00897ADF"/>
    <w:rsid w:val="008A0C6D"/>
    <w:rsid w:val="008A2B59"/>
    <w:rsid w:val="008A2D17"/>
    <w:rsid w:val="008A2E3E"/>
    <w:rsid w:val="008A33D3"/>
    <w:rsid w:val="008A3419"/>
    <w:rsid w:val="008A36F8"/>
    <w:rsid w:val="008A4340"/>
    <w:rsid w:val="008A54AD"/>
    <w:rsid w:val="008A65C4"/>
    <w:rsid w:val="008A6CCE"/>
    <w:rsid w:val="008B0109"/>
    <w:rsid w:val="008B0832"/>
    <w:rsid w:val="008B0C08"/>
    <w:rsid w:val="008B0EBB"/>
    <w:rsid w:val="008B23BA"/>
    <w:rsid w:val="008B2BE1"/>
    <w:rsid w:val="008B3325"/>
    <w:rsid w:val="008B374B"/>
    <w:rsid w:val="008B4A0F"/>
    <w:rsid w:val="008B53AA"/>
    <w:rsid w:val="008B5B8D"/>
    <w:rsid w:val="008B79D6"/>
    <w:rsid w:val="008B7D59"/>
    <w:rsid w:val="008C0689"/>
    <w:rsid w:val="008C07E9"/>
    <w:rsid w:val="008C2ADD"/>
    <w:rsid w:val="008C2C4F"/>
    <w:rsid w:val="008C39D2"/>
    <w:rsid w:val="008C4049"/>
    <w:rsid w:val="008C4427"/>
    <w:rsid w:val="008C57E1"/>
    <w:rsid w:val="008C65A0"/>
    <w:rsid w:val="008C66C8"/>
    <w:rsid w:val="008C677E"/>
    <w:rsid w:val="008C7000"/>
    <w:rsid w:val="008D141B"/>
    <w:rsid w:val="008D15A3"/>
    <w:rsid w:val="008D22F5"/>
    <w:rsid w:val="008D23BC"/>
    <w:rsid w:val="008D2A79"/>
    <w:rsid w:val="008D2F93"/>
    <w:rsid w:val="008D31F2"/>
    <w:rsid w:val="008D4B18"/>
    <w:rsid w:val="008D4F2B"/>
    <w:rsid w:val="008D53A7"/>
    <w:rsid w:val="008D5CA5"/>
    <w:rsid w:val="008D6C10"/>
    <w:rsid w:val="008D6F04"/>
    <w:rsid w:val="008D7712"/>
    <w:rsid w:val="008D7C98"/>
    <w:rsid w:val="008E1298"/>
    <w:rsid w:val="008E151D"/>
    <w:rsid w:val="008E33FB"/>
    <w:rsid w:val="008E34D8"/>
    <w:rsid w:val="008E35C5"/>
    <w:rsid w:val="008E3718"/>
    <w:rsid w:val="008E3862"/>
    <w:rsid w:val="008E39D6"/>
    <w:rsid w:val="008E4F8C"/>
    <w:rsid w:val="008E55AC"/>
    <w:rsid w:val="008E6203"/>
    <w:rsid w:val="008E6B44"/>
    <w:rsid w:val="008E6F8F"/>
    <w:rsid w:val="008F127D"/>
    <w:rsid w:val="008F2694"/>
    <w:rsid w:val="008F4806"/>
    <w:rsid w:val="008F4A48"/>
    <w:rsid w:val="008F4B53"/>
    <w:rsid w:val="008F5683"/>
    <w:rsid w:val="008F5937"/>
    <w:rsid w:val="008F5DA9"/>
    <w:rsid w:val="008F65BD"/>
    <w:rsid w:val="008F6AB6"/>
    <w:rsid w:val="008F6B1D"/>
    <w:rsid w:val="0090114C"/>
    <w:rsid w:val="00901CE4"/>
    <w:rsid w:val="009020DE"/>
    <w:rsid w:val="00902C92"/>
    <w:rsid w:val="00902D9A"/>
    <w:rsid w:val="0090334F"/>
    <w:rsid w:val="009036BE"/>
    <w:rsid w:val="00904276"/>
    <w:rsid w:val="00904E64"/>
    <w:rsid w:val="0090600D"/>
    <w:rsid w:val="009073D5"/>
    <w:rsid w:val="0090752E"/>
    <w:rsid w:val="00907635"/>
    <w:rsid w:val="0090774E"/>
    <w:rsid w:val="00910A8E"/>
    <w:rsid w:val="00910DB6"/>
    <w:rsid w:val="00911169"/>
    <w:rsid w:val="00911254"/>
    <w:rsid w:val="00911501"/>
    <w:rsid w:val="00913029"/>
    <w:rsid w:val="009135D8"/>
    <w:rsid w:val="00913670"/>
    <w:rsid w:val="009137C4"/>
    <w:rsid w:val="00913EDB"/>
    <w:rsid w:val="0091436D"/>
    <w:rsid w:val="00915251"/>
    <w:rsid w:val="00915DEE"/>
    <w:rsid w:val="009167BF"/>
    <w:rsid w:val="00916EED"/>
    <w:rsid w:val="00917A9D"/>
    <w:rsid w:val="0092001C"/>
    <w:rsid w:val="00920605"/>
    <w:rsid w:val="00920C04"/>
    <w:rsid w:val="00921F6E"/>
    <w:rsid w:val="00922344"/>
    <w:rsid w:val="00923771"/>
    <w:rsid w:val="00923942"/>
    <w:rsid w:val="00924665"/>
    <w:rsid w:val="0092472E"/>
    <w:rsid w:val="009254BB"/>
    <w:rsid w:val="00926699"/>
    <w:rsid w:val="00927452"/>
    <w:rsid w:val="009277E5"/>
    <w:rsid w:val="00927AEF"/>
    <w:rsid w:val="00930C0B"/>
    <w:rsid w:val="00931E76"/>
    <w:rsid w:val="009323A1"/>
    <w:rsid w:val="00932917"/>
    <w:rsid w:val="00932E9C"/>
    <w:rsid w:val="00933155"/>
    <w:rsid w:val="009347E7"/>
    <w:rsid w:val="00934C93"/>
    <w:rsid w:val="009350C7"/>
    <w:rsid w:val="00935D68"/>
    <w:rsid w:val="00936172"/>
    <w:rsid w:val="0093622E"/>
    <w:rsid w:val="00937069"/>
    <w:rsid w:val="00937744"/>
    <w:rsid w:val="00937920"/>
    <w:rsid w:val="00937944"/>
    <w:rsid w:val="00937FEC"/>
    <w:rsid w:val="00940987"/>
    <w:rsid w:val="00940DA6"/>
    <w:rsid w:val="009430B6"/>
    <w:rsid w:val="00943296"/>
    <w:rsid w:val="009440D3"/>
    <w:rsid w:val="009444DE"/>
    <w:rsid w:val="00945988"/>
    <w:rsid w:val="00946D38"/>
    <w:rsid w:val="00947204"/>
    <w:rsid w:val="0094791F"/>
    <w:rsid w:val="00947DB6"/>
    <w:rsid w:val="0095051A"/>
    <w:rsid w:val="00950FED"/>
    <w:rsid w:val="009511DD"/>
    <w:rsid w:val="009514F2"/>
    <w:rsid w:val="00951D29"/>
    <w:rsid w:val="00952491"/>
    <w:rsid w:val="00952827"/>
    <w:rsid w:val="00952A95"/>
    <w:rsid w:val="00952A96"/>
    <w:rsid w:val="00952DE6"/>
    <w:rsid w:val="0095330B"/>
    <w:rsid w:val="00953F98"/>
    <w:rsid w:val="009540AA"/>
    <w:rsid w:val="009540B9"/>
    <w:rsid w:val="0095444C"/>
    <w:rsid w:val="0095473A"/>
    <w:rsid w:val="00954B00"/>
    <w:rsid w:val="009552B6"/>
    <w:rsid w:val="009562DE"/>
    <w:rsid w:val="00956EAE"/>
    <w:rsid w:val="00956F0C"/>
    <w:rsid w:val="00960434"/>
    <w:rsid w:val="0096092C"/>
    <w:rsid w:val="0096182C"/>
    <w:rsid w:val="00961893"/>
    <w:rsid w:val="00961982"/>
    <w:rsid w:val="00961A2E"/>
    <w:rsid w:val="00961BFF"/>
    <w:rsid w:val="00962F46"/>
    <w:rsid w:val="00964848"/>
    <w:rsid w:val="009648CF"/>
    <w:rsid w:val="00965981"/>
    <w:rsid w:val="009678E1"/>
    <w:rsid w:val="0097025B"/>
    <w:rsid w:val="009707D8"/>
    <w:rsid w:val="00970EBE"/>
    <w:rsid w:val="00971448"/>
    <w:rsid w:val="00971C23"/>
    <w:rsid w:val="00971C52"/>
    <w:rsid w:val="00971DFE"/>
    <w:rsid w:val="00972605"/>
    <w:rsid w:val="00972AE7"/>
    <w:rsid w:val="00973204"/>
    <w:rsid w:val="00974544"/>
    <w:rsid w:val="0097619F"/>
    <w:rsid w:val="00976647"/>
    <w:rsid w:val="009774AA"/>
    <w:rsid w:val="009778C8"/>
    <w:rsid w:val="00980166"/>
    <w:rsid w:val="009805AF"/>
    <w:rsid w:val="009808FF"/>
    <w:rsid w:val="0098184B"/>
    <w:rsid w:val="00981DF7"/>
    <w:rsid w:val="009821DE"/>
    <w:rsid w:val="0098324A"/>
    <w:rsid w:val="00983691"/>
    <w:rsid w:val="009844FA"/>
    <w:rsid w:val="00984924"/>
    <w:rsid w:val="00985618"/>
    <w:rsid w:val="0098568C"/>
    <w:rsid w:val="00985C8D"/>
    <w:rsid w:val="00985F4B"/>
    <w:rsid w:val="00985FE5"/>
    <w:rsid w:val="009860B3"/>
    <w:rsid w:val="009861D4"/>
    <w:rsid w:val="0098660D"/>
    <w:rsid w:val="009879CD"/>
    <w:rsid w:val="009903E6"/>
    <w:rsid w:val="00991369"/>
    <w:rsid w:val="009927AA"/>
    <w:rsid w:val="009927B6"/>
    <w:rsid w:val="00992A4C"/>
    <w:rsid w:val="00992B35"/>
    <w:rsid w:val="00993583"/>
    <w:rsid w:val="0099362A"/>
    <w:rsid w:val="00994739"/>
    <w:rsid w:val="00994944"/>
    <w:rsid w:val="00995547"/>
    <w:rsid w:val="0099739C"/>
    <w:rsid w:val="00997F57"/>
    <w:rsid w:val="009A0F81"/>
    <w:rsid w:val="009A13F8"/>
    <w:rsid w:val="009A1B86"/>
    <w:rsid w:val="009A1CDB"/>
    <w:rsid w:val="009A2AE1"/>
    <w:rsid w:val="009A334F"/>
    <w:rsid w:val="009A4222"/>
    <w:rsid w:val="009A4777"/>
    <w:rsid w:val="009A4E2F"/>
    <w:rsid w:val="009A5DED"/>
    <w:rsid w:val="009A750F"/>
    <w:rsid w:val="009A75C8"/>
    <w:rsid w:val="009A7EA1"/>
    <w:rsid w:val="009B0A1D"/>
    <w:rsid w:val="009B0E65"/>
    <w:rsid w:val="009B12BA"/>
    <w:rsid w:val="009B1E47"/>
    <w:rsid w:val="009B1FF6"/>
    <w:rsid w:val="009B2065"/>
    <w:rsid w:val="009B2A6C"/>
    <w:rsid w:val="009B2C6F"/>
    <w:rsid w:val="009B3210"/>
    <w:rsid w:val="009B3B6D"/>
    <w:rsid w:val="009B41BF"/>
    <w:rsid w:val="009B49BE"/>
    <w:rsid w:val="009B5285"/>
    <w:rsid w:val="009B532D"/>
    <w:rsid w:val="009B5D6A"/>
    <w:rsid w:val="009B5F4C"/>
    <w:rsid w:val="009B75B4"/>
    <w:rsid w:val="009B7E8C"/>
    <w:rsid w:val="009C040D"/>
    <w:rsid w:val="009C0DD1"/>
    <w:rsid w:val="009C116A"/>
    <w:rsid w:val="009C2F09"/>
    <w:rsid w:val="009C34D6"/>
    <w:rsid w:val="009C3EEB"/>
    <w:rsid w:val="009C4167"/>
    <w:rsid w:val="009C50DC"/>
    <w:rsid w:val="009C59BA"/>
    <w:rsid w:val="009D0CE6"/>
    <w:rsid w:val="009D0F1C"/>
    <w:rsid w:val="009D1BE8"/>
    <w:rsid w:val="009D4564"/>
    <w:rsid w:val="009D5F1F"/>
    <w:rsid w:val="009D70EE"/>
    <w:rsid w:val="009D7101"/>
    <w:rsid w:val="009E068E"/>
    <w:rsid w:val="009E122F"/>
    <w:rsid w:val="009E2AE7"/>
    <w:rsid w:val="009E306F"/>
    <w:rsid w:val="009E316E"/>
    <w:rsid w:val="009E343C"/>
    <w:rsid w:val="009E3A8B"/>
    <w:rsid w:val="009E58F8"/>
    <w:rsid w:val="009E6051"/>
    <w:rsid w:val="009E63C1"/>
    <w:rsid w:val="009E7869"/>
    <w:rsid w:val="009E7D5B"/>
    <w:rsid w:val="009E7F31"/>
    <w:rsid w:val="009F02F3"/>
    <w:rsid w:val="009F05AC"/>
    <w:rsid w:val="009F1BD6"/>
    <w:rsid w:val="009F1C23"/>
    <w:rsid w:val="009F270E"/>
    <w:rsid w:val="009F27F2"/>
    <w:rsid w:val="009F2971"/>
    <w:rsid w:val="009F2EB9"/>
    <w:rsid w:val="009F2F94"/>
    <w:rsid w:val="009F3789"/>
    <w:rsid w:val="009F3B44"/>
    <w:rsid w:val="009F5129"/>
    <w:rsid w:val="009F5173"/>
    <w:rsid w:val="009F51CF"/>
    <w:rsid w:val="009F59E4"/>
    <w:rsid w:val="009F620F"/>
    <w:rsid w:val="009F6BC7"/>
    <w:rsid w:val="009F6BD7"/>
    <w:rsid w:val="009F76CC"/>
    <w:rsid w:val="009F7AB5"/>
    <w:rsid w:val="009F7EB4"/>
    <w:rsid w:val="00A00191"/>
    <w:rsid w:val="00A005B6"/>
    <w:rsid w:val="00A00BAF"/>
    <w:rsid w:val="00A00BCA"/>
    <w:rsid w:val="00A01061"/>
    <w:rsid w:val="00A0136A"/>
    <w:rsid w:val="00A014DE"/>
    <w:rsid w:val="00A01947"/>
    <w:rsid w:val="00A02731"/>
    <w:rsid w:val="00A031EC"/>
    <w:rsid w:val="00A06263"/>
    <w:rsid w:val="00A0786F"/>
    <w:rsid w:val="00A1079B"/>
    <w:rsid w:val="00A112DF"/>
    <w:rsid w:val="00A11AED"/>
    <w:rsid w:val="00A11E00"/>
    <w:rsid w:val="00A11FCD"/>
    <w:rsid w:val="00A1267D"/>
    <w:rsid w:val="00A13893"/>
    <w:rsid w:val="00A13BB5"/>
    <w:rsid w:val="00A13BCD"/>
    <w:rsid w:val="00A13CC1"/>
    <w:rsid w:val="00A13E9E"/>
    <w:rsid w:val="00A14384"/>
    <w:rsid w:val="00A14797"/>
    <w:rsid w:val="00A14EC7"/>
    <w:rsid w:val="00A15514"/>
    <w:rsid w:val="00A1585F"/>
    <w:rsid w:val="00A17F64"/>
    <w:rsid w:val="00A201AF"/>
    <w:rsid w:val="00A20C45"/>
    <w:rsid w:val="00A21414"/>
    <w:rsid w:val="00A22110"/>
    <w:rsid w:val="00A2289E"/>
    <w:rsid w:val="00A22AEC"/>
    <w:rsid w:val="00A233B4"/>
    <w:rsid w:val="00A245BC"/>
    <w:rsid w:val="00A24792"/>
    <w:rsid w:val="00A2523C"/>
    <w:rsid w:val="00A25A5D"/>
    <w:rsid w:val="00A260BA"/>
    <w:rsid w:val="00A27458"/>
    <w:rsid w:val="00A301E5"/>
    <w:rsid w:val="00A301F1"/>
    <w:rsid w:val="00A3033D"/>
    <w:rsid w:val="00A30B16"/>
    <w:rsid w:val="00A30BF5"/>
    <w:rsid w:val="00A32577"/>
    <w:rsid w:val="00A33D71"/>
    <w:rsid w:val="00A34163"/>
    <w:rsid w:val="00A34A00"/>
    <w:rsid w:val="00A34FD7"/>
    <w:rsid w:val="00A35060"/>
    <w:rsid w:val="00A35196"/>
    <w:rsid w:val="00A367D7"/>
    <w:rsid w:val="00A3699B"/>
    <w:rsid w:val="00A37185"/>
    <w:rsid w:val="00A37507"/>
    <w:rsid w:val="00A37987"/>
    <w:rsid w:val="00A405E5"/>
    <w:rsid w:val="00A408D3"/>
    <w:rsid w:val="00A40F96"/>
    <w:rsid w:val="00A411C4"/>
    <w:rsid w:val="00A41FD1"/>
    <w:rsid w:val="00A4223A"/>
    <w:rsid w:val="00A432E9"/>
    <w:rsid w:val="00A448C1"/>
    <w:rsid w:val="00A4572D"/>
    <w:rsid w:val="00A45F10"/>
    <w:rsid w:val="00A470A2"/>
    <w:rsid w:val="00A47358"/>
    <w:rsid w:val="00A47D0F"/>
    <w:rsid w:val="00A5003A"/>
    <w:rsid w:val="00A50772"/>
    <w:rsid w:val="00A5080F"/>
    <w:rsid w:val="00A50B2A"/>
    <w:rsid w:val="00A517E9"/>
    <w:rsid w:val="00A530A2"/>
    <w:rsid w:val="00A531C2"/>
    <w:rsid w:val="00A53F9C"/>
    <w:rsid w:val="00A561DB"/>
    <w:rsid w:val="00A572D5"/>
    <w:rsid w:val="00A60523"/>
    <w:rsid w:val="00A605D9"/>
    <w:rsid w:val="00A615FD"/>
    <w:rsid w:val="00A61871"/>
    <w:rsid w:val="00A61F7C"/>
    <w:rsid w:val="00A6231D"/>
    <w:rsid w:val="00A62828"/>
    <w:rsid w:val="00A6393A"/>
    <w:rsid w:val="00A63B69"/>
    <w:rsid w:val="00A648A1"/>
    <w:rsid w:val="00A64E43"/>
    <w:rsid w:val="00A64FF8"/>
    <w:rsid w:val="00A65312"/>
    <w:rsid w:val="00A65A4C"/>
    <w:rsid w:val="00A65BDD"/>
    <w:rsid w:val="00A667E3"/>
    <w:rsid w:val="00A66D28"/>
    <w:rsid w:val="00A67E3C"/>
    <w:rsid w:val="00A704FF"/>
    <w:rsid w:val="00A7088F"/>
    <w:rsid w:val="00A714F4"/>
    <w:rsid w:val="00A725E3"/>
    <w:rsid w:val="00A72AA0"/>
    <w:rsid w:val="00A7314B"/>
    <w:rsid w:val="00A73422"/>
    <w:rsid w:val="00A73F5A"/>
    <w:rsid w:val="00A73FA2"/>
    <w:rsid w:val="00A76398"/>
    <w:rsid w:val="00A7654B"/>
    <w:rsid w:val="00A77A51"/>
    <w:rsid w:val="00A77F7F"/>
    <w:rsid w:val="00A8228A"/>
    <w:rsid w:val="00A824CB"/>
    <w:rsid w:val="00A8327D"/>
    <w:rsid w:val="00A8349B"/>
    <w:rsid w:val="00A83583"/>
    <w:rsid w:val="00A83D8A"/>
    <w:rsid w:val="00A83E5A"/>
    <w:rsid w:val="00A8449B"/>
    <w:rsid w:val="00A84DE3"/>
    <w:rsid w:val="00A857FD"/>
    <w:rsid w:val="00A85DC7"/>
    <w:rsid w:val="00A85F8F"/>
    <w:rsid w:val="00A86092"/>
    <w:rsid w:val="00A8649A"/>
    <w:rsid w:val="00A86DEB"/>
    <w:rsid w:val="00A878C1"/>
    <w:rsid w:val="00A878D3"/>
    <w:rsid w:val="00A87D5D"/>
    <w:rsid w:val="00A90292"/>
    <w:rsid w:val="00A902C8"/>
    <w:rsid w:val="00A9053A"/>
    <w:rsid w:val="00A90E82"/>
    <w:rsid w:val="00A91150"/>
    <w:rsid w:val="00A94EB0"/>
    <w:rsid w:val="00A9588E"/>
    <w:rsid w:val="00A9622E"/>
    <w:rsid w:val="00A96341"/>
    <w:rsid w:val="00A969BD"/>
    <w:rsid w:val="00A97B4D"/>
    <w:rsid w:val="00AA10B3"/>
    <w:rsid w:val="00AA340A"/>
    <w:rsid w:val="00AA361C"/>
    <w:rsid w:val="00AA3D52"/>
    <w:rsid w:val="00AB03D0"/>
    <w:rsid w:val="00AB06DF"/>
    <w:rsid w:val="00AB08A5"/>
    <w:rsid w:val="00AB0BA9"/>
    <w:rsid w:val="00AB0BB1"/>
    <w:rsid w:val="00AB0DF0"/>
    <w:rsid w:val="00AB17CE"/>
    <w:rsid w:val="00AB21D3"/>
    <w:rsid w:val="00AB28C1"/>
    <w:rsid w:val="00AB3696"/>
    <w:rsid w:val="00AB4437"/>
    <w:rsid w:val="00AB44E0"/>
    <w:rsid w:val="00AB617F"/>
    <w:rsid w:val="00AC074C"/>
    <w:rsid w:val="00AC11DA"/>
    <w:rsid w:val="00AC150C"/>
    <w:rsid w:val="00AC1644"/>
    <w:rsid w:val="00AC201B"/>
    <w:rsid w:val="00AC39FF"/>
    <w:rsid w:val="00AC43EE"/>
    <w:rsid w:val="00AC4B6A"/>
    <w:rsid w:val="00AC4CDF"/>
    <w:rsid w:val="00AC5040"/>
    <w:rsid w:val="00AC53B1"/>
    <w:rsid w:val="00AC54A5"/>
    <w:rsid w:val="00AC5FE3"/>
    <w:rsid w:val="00AC6DAB"/>
    <w:rsid w:val="00AC6E4A"/>
    <w:rsid w:val="00AC757D"/>
    <w:rsid w:val="00AC7F46"/>
    <w:rsid w:val="00AD0752"/>
    <w:rsid w:val="00AD1647"/>
    <w:rsid w:val="00AD1953"/>
    <w:rsid w:val="00AD20FE"/>
    <w:rsid w:val="00AD2417"/>
    <w:rsid w:val="00AD2518"/>
    <w:rsid w:val="00AD2FCA"/>
    <w:rsid w:val="00AD3D14"/>
    <w:rsid w:val="00AD4B27"/>
    <w:rsid w:val="00AD52AB"/>
    <w:rsid w:val="00AD548E"/>
    <w:rsid w:val="00AD5AA1"/>
    <w:rsid w:val="00AE03F5"/>
    <w:rsid w:val="00AE0968"/>
    <w:rsid w:val="00AE09FC"/>
    <w:rsid w:val="00AE1882"/>
    <w:rsid w:val="00AE29C8"/>
    <w:rsid w:val="00AE354A"/>
    <w:rsid w:val="00AE51E9"/>
    <w:rsid w:val="00AE5D06"/>
    <w:rsid w:val="00AE6A0C"/>
    <w:rsid w:val="00AE7064"/>
    <w:rsid w:val="00AE77B8"/>
    <w:rsid w:val="00AE7AEC"/>
    <w:rsid w:val="00AF1247"/>
    <w:rsid w:val="00AF1936"/>
    <w:rsid w:val="00AF194F"/>
    <w:rsid w:val="00AF3960"/>
    <w:rsid w:val="00AF46AF"/>
    <w:rsid w:val="00AF4A2F"/>
    <w:rsid w:val="00AF4D89"/>
    <w:rsid w:val="00AF4ED5"/>
    <w:rsid w:val="00AF5545"/>
    <w:rsid w:val="00AF5691"/>
    <w:rsid w:val="00AF57F8"/>
    <w:rsid w:val="00AF6451"/>
    <w:rsid w:val="00AF7098"/>
    <w:rsid w:val="00B00148"/>
    <w:rsid w:val="00B00228"/>
    <w:rsid w:val="00B01445"/>
    <w:rsid w:val="00B01F2D"/>
    <w:rsid w:val="00B02F34"/>
    <w:rsid w:val="00B030BC"/>
    <w:rsid w:val="00B0343D"/>
    <w:rsid w:val="00B039DB"/>
    <w:rsid w:val="00B04148"/>
    <w:rsid w:val="00B0434C"/>
    <w:rsid w:val="00B04772"/>
    <w:rsid w:val="00B047D5"/>
    <w:rsid w:val="00B04AB7"/>
    <w:rsid w:val="00B04D7A"/>
    <w:rsid w:val="00B04F13"/>
    <w:rsid w:val="00B04FCA"/>
    <w:rsid w:val="00B054C8"/>
    <w:rsid w:val="00B0561D"/>
    <w:rsid w:val="00B05789"/>
    <w:rsid w:val="00B05C3B"/>
    <w:rsid w:val="00B060CE"/>
    <w:rsid w:val="00B12889"/>
    <w:rsid w:val="00B13626"/>
    <w:rsid w:val="00B139B2"/>
    <w:rsid w:val="00B14F14"/>
    <w:rsid w:val="00B1612C"/>
    <w:rsid w:val="00B16B32"/>
    <w:rsid w:val="00B16E41"/>
    <w:rsid w:val="00B16E67"/>
    <w:rsid w:val="00B20308"/>
    <w:rsid w:val="00B2141D"/>
    <w:rsid w:val="00B2346F"/>
    <w:rsid w:val="00B23F5D"/>
    <w:rsid w:val="00B242F2"/>
    <w:rsid w:val="00B25287"/>
    <w:rsid w:val="00B26912"/>
    <w:rsid w:val="00B27CC6"/>
    <w:rsid w:val="00B30567"/>
    <w:rsid w:val="00B3072A"/>
    <w:rsid w:val="00B31618"/>
    <w:rsid w:val="00B31AB2"/>
    <w:rsid w:val="00B31EB3"/>
    <w:rsid w:val="00B32C97"/>
    <w:rsid w:val="00B33D18"/>
    <w:rsid w:val="00B33EE9"/>
    <w:rsid w:val="00B345C8"/>
    <w:rsid w:val="00B345FA"/>
    <w:rsid w:val="00B34F00"/>
    <w:rsid w:val="00B36D0B"/>
    <w:rsid w:val="00B36EEF"/>
    <w:rsid w:val="00B4015F"/>
    <w:rsid w:val="00B41D49"/>
    <w:rsid w:val="00B42466"/>
    <w:rsid w:val="00B42684"/>
    <w:rsid w:val="00B43FBF"/>
    <w:rsid w:val="00B44E7A"/>
    <w:rsid w:val="00B4521E"/>
    <w:rsid w:val="00B4652C"/>
    <w:rsid w:val="00B46B8B"/>
    <w:rsid w:val="00B47CF2"/>
    <w:rsid w:val="00B50AC6"/>
    <w:rsid w:val="00B529D9"/>
    <w:rsid w:val="00B529E8"/>
    <w:rsid w:val="00B53780"/>
    <w:rsid w:val="00B5441C"/>
    <w:rsid w:val="00B567A5"/>
    <w:rsid w:val="00B5738F"/>
    <w:rsid w:val="00B60AA3"/>
    <w:rsid w:val="00B6125A"/>
    <w:rsid w:val="00B61EDE"/>
    <w:rsid w:val="00B62E94"/>
    <w:rsid w:val="00B639AA"/>
    <w:rsid w:val="00B63C64"/>
    <w:rsid w:val="00B63E72"/>
    <w:rsid w:val="00B64A46"/>
    <w:rsid w:val="00B6525D"/>
    <w:rsid w:val="00B655D5"/>
    <w:rsid w:val="00B65DE5"/>
    <w:rsid w:val="00B66282"/>
    <w:rsid w:val="00B66361"/>
    <w:rsid w:val="00B66DB6"/>
    <w:rsid w:val="00B67085"/>
    <w:rsid w:val="00B67209"/>
    <w:rsid w:val="00B677BF"/>
    <w:rsid w:val="00B67859"/>
    <w:rsid w:val="00B70C70"/>
    <w:rsid w:val="00B70F1F"/>
    <w:rsid w:val="00B72425"/>
    <w:rsid w:val="00B74283"/>
    <w:rsid w:val="00B74978"/>
    <w:rsid w:val="00B749A5"/>
    <w:rsid w:val="00B76014"/>
    <w:rsid w:val="00B7679B"/>
    <w:rsid w:val="00B767A5"/>
    <w:rsid w:val="00B77457"/>
    <w:rsid w:val="00B77788"/>
    <w:rsid w:val="00B77AFC"/>
    <w:rsid w:val="00B80044"/>
    <w:rsid w:val="00B80118"/>
    <w:rsid w:val="00B803DB"/>
    <w:rsid w:val="00B80CF1"/>
    <w:rsid w:val="00B82849"/>
    <w:rsid w:val="00B836F7"/>
    <w:rsid w:val="00B840F1"/>
    <w:rsid w:val="00B84148"/>
    <w:rsid w:val="00B84356"/>
    <w:rsid w:val="00B843CD"/>
    <w:rsid w:val="00B8506E"/>
    <w:rsid w:val="00B85E09"/>
    <w:rsid w:val="00B8689A"/>
    <w:rsid w:val="00B86DB2"/>
    <w:rsid w:val="00B86F8D"/>
    <w:rsid w:val="00B870CA"/>
    <w:rsid w:val="00B87401"/>
    <w:rsid w:val="00B87D6A"/>
    <w:rsid w:val="00B87D7E"/>
    <w:rsid w:val="00B9000F"/>
    <w:rsid w:val="00B90E72"/>
    <w:rsid w:val="00B927B5"/>
    <w:rsid w:val="00B92E6F"/>
    <w:rsid w:val="00B93D36"/>
    <w:rsid w:val="00B94DBD"/>
    <w:rsid w:val="00B94FAA"/>
    <w:rsid w:val="00B95ADC"/>
    <w:rsid w:val="00B960DF"/>
    <w:rsid w:val="00B96F21"/>
    <w:rsid w:val="00B979A8"/>
    <w:rsid w:val="00B97FA4"/>
    <w:rsid w:val="00BA0170"/>
    <w:rsid w:val="00BA1D1F"/>
    <w:rsid w:val="00BA2600"/>
    <w:rsid w:val="00BA2B04"/>
    <w:rsid w:val="00BA2B7B"/>
    <w:rsid w:val="00BA304D"/>
    <w:rsid w:val="00BA3D72"/>
    <w:rsid w:val="00BA44E0"/>
    <w:rsid w:val="00BA4EB2"/>
    <w:rsid w:val="00BA57FF"/>
    <w:rsid w:val="00BA5A2E"/>
    <w:rsid w:val="00BA616B"/>
    <w:rsid w:val="00BA6402"/>
    <w:rsid w:val="00BA65D0"/>
    <w:rsid w:val="00BA7F33"/>
    <w:rsid w:val="00BB005D"/>
    <w:rsid w:val="00BB00E6"/>
    <w:rsid w:val="00BB0CAE"/>
    <w:rsid w:val="00BB0F0A"/>
    <w:rsid w:val="00BB143B"/>
    <w:rsid w:val="00BB15E3"/>
    <w:rsid w:val="00BB2242"/>
    <w:rsid w:val="00BB261E"/>
    <w:rsid w:val="00BB2EEE"/>
    <w:rsid w:val="00BB3DFB"/>
    <w:rsid w:val="00BB449D"/>
    <w:rsid w:val="00BB4596"/>
    <w:rsid w:val="00BB4ED1"/>
    <w:rsid w:val="00BB57C2"/>
    <w:rsid w:val="00BB6FA3"/>
    <w:rsid w:val="00BB70FB"/>
    <w:rsid w:val="00BB75A0"/>
    <w:rsid w:val="00BB780E"/>
    <w:rsid w:val="00BB7CDD"/>
    <w:rsid w:val="00BC0585"/>
    <w:rsid w:val="00BC0F8F"/>
    <w:rsid w:val="00BC19C4"/>
    <w:rsid w:val="00BC2FC7"/>
    <w:rsid w:val="00BC369F"/>
    <w:rsid w:val="00BC39CD"/>
    <w:rsid w:val="00BC3EE7"/>
    <w:rsid w:val="00BC4366"/>
    <w:rsid w:val="00BC4752"/>
    <w:rsid w:val="00BC4E85"/>
    <w:rsid w:val="00BC51CB"/>
    <w:rsid w:val="00BC5263"/>
    <w:rsid w:val="00BC5381"/>
    <w:rsid w:val="00BC538A"/>
    <w:rsid w:val="00BC714E"/>
    <w:rsid w:val="00BC7524"/>
    <w:rsid w:val="00BC78C7"/>
    <w:rsid w:val="00BC79BF"/>
    <w:rsid w:val="00BC7A1A"/>
    <w:rsid w:val="00BC7A48"/>
    <w:rsid w:val="00BD0C75"/>
    <w:rsid w:val="00BD114A"/>
    <w:rsid w:val="00BD11E7"/>
    <w:rsid w:val="00BD13F4"/>
    <w:rsid w:val="00BD1BF2"/>
    <w:rsid w:val="00BD26D4"/>
    <w:rsid w:val="00BD2AF6"/>
    <w:rsid w:val="00BD3251"/>
    <w:rsid w:val="00BD34A0"/>
    <w:rsid w:val="00BD35DE"/>
    <w:rsid w:val="00BD3C77"/>
    <w:rsid w:val="00BD45D6"/>
    <w:rsid w:val="00BD4688"/>
    <w:rsid w:val="00BD4AE6"/>
    <w:rsid w:val="00BD7082"/>
    <w:rsid w:val="00BD7B80"/>
    <w:rsid w:val="00BD7EAA"/>
    <w:rsid w:val="00BD7F03"/>
    <w:rsid w:val="00BE0E80"/>
    <w:rsid w:val="00BE187C"/>
    <w:rsid w:val="00BE1898"/>
    <w:rsid w:val="00BE2B1D"/>
    <w:rsid w:val="00BE3A38"/>
    <w:rsid w:val="00BE47C7"/>
    <w:rsid w:val="00BE58F5"/>
    <w:rsid w:val="00BE5E2C"/>
    <w:rsid w:val="00BE641E"/>
    <w:rsid w:val="00BE696F"/>
    <w:rsid w:val="00BE76C4"/>
    <w:rsid w:val="00BE79C2"/>
    <w:rsid w:val="00BE7E37"/>
    <w:rsid w:val="00BF08AC"/>
    <w:rsid w:val="00BF0A20"/>
    <w:rsid w:val="00BF1645"/>
    <w:rsid w:val="00BF19B1"/>
    <w:rsid w:val="00BF275B"/>
    <w:rsid w:val="00BF32AF"/>
    <w:rsid w:val="00BF3695"/>
    <w:rsid w:val="00BF36A5"/>
    <w:rsid w:val="00BF4004"/>
    <w:rsid w:val="00BF4448"/>
    <w:rsid w:val="00BF51DE"/>
    <w:rsid w:val="00BF5677"/>
    <w:rsid w:val="00BF6B4A"/>
    <w:rsid w:val="00BF7ADE"/>
    <w:rsid w:val="00C000CA"/>
    <w:rsid w:val="00C0057B"/>
    <w:rsid w:val="00C00974"/>
    <w:rsid w:val="00C01AC5"/>
    <w:rsid w:val="00C036A1"/>
    <w:rsid w:val="00C03B88"/>
    <w:rsid w:val="00C03E29"/>
    <w:rsid w:val="00C044DF"/>
    <w:rsid w:val="00C045AA"/>
    <w:rsid w:val="00C04E49"/>
    <w:rsid w:val="00C0603C"/>
    <w:rsid w:val="00C065D2"/>
    <w:rsid w:val="00C06E42"/>
    <w:rsid w:val="00C070B8"/>
    <w:rsid w:val="00C07623"/>
    <w:rsid w:val="00C107A0"/>
    <w:rsid w:val="00C10823"/>
    <w:rsid w:val="00C10FB9"/>
    <w:rsid w:val="00C11925"/>
    <w:rsid w:val="00C12882"/>
    <w:rsid w:val="00C13268"/>
    <w:rsid w:val="00C13995"/>
    <w:rsid w:val="00C140A5"/>
    <w:rsid w:val="00C14137"/>
    <w:rsid w:val="00C141D0"/>
    <w:rsid w:val="00C143C1"/>
    <w:rsid w:val="00C151FA"/>
    <w:rsid w:val="00C16B88"/>
    <w:rsid w:val="00C1727D"/>
    <w:rsid w:val="00C21740"/>
    <w:rsid w:val="00C23086"/>
    <w:rsid w:val="00C23936"/>
    <w:rsid w:val="00C23AE9"/>
    <w:rsid w:val="00C24450"/>
    <w:rsid w:val="00C24727"/>
    <w:rsid w:val="00C247B2"/>
    <w:rsid w:val="00C24E5B"/>
    <w:rsid w:val="00C262D0"/>
    <w:rsid w:val="00C26639"/>
    <w:rsid w:val="00C268EB"/>
    <w:rsid w:val="00C26EC2"/>
    <w:rsid w:val="00C30AD0"/>
    <w:rsid w:val="00C31866"/>
    <w:rsid w:val="00C32CF9"/>
    <w:rsid w:val="00C34BD6"/>
    <w:rsid w:val="00C34EF2"/>
    <w:rsid w:val="00C358AC"/>
    <w:rsid w:val="00C3661B"/>
    <w:rsid w:val="00C41C9E"/>
    <w:rsid w:val="00C41FE0"/>
    <w:rsid w:val="00C4214C"/>
    <w:rsid w:val="00C4249C"/>
    <w:rsid w:val="00C42570"/>
    <w:rsid w:val="00C43192"/>
    <w:rsid w:val="00C437C4"/>
    <w:rsid w:val="00C43870"/>
    <w:rsid w:val="00C4475B"/>
    <w:rsid w:val="00C447C1"/>
    <w:rsid w:val="00C44F6A"/>
    <w:rsid w:val="00C44FEE"/>
    <w:rsid w:val="00C45FF5"/>
    <w:rsid w:val="00C46AFD"/>
    <w:rsid w:val="00C47547"/>
    <w:rsid w:val="00C504E4"/>
    <w:rsid w:val="00C50D91"/>
    <w:rsid w:val="00C50E37"/>
    <w:rsid w:val="00C520D0"/>
    <w:rsid w:val="00C52208"/>
    <w:rsid w:val="00C525B9"/>
    <w:rsid w:val="00C53229"/>
    <w:rsid w:val="00C535D7"/>
    <w:rsid w:val="00C53C67"/>
    <w:rsid w:val="00C541C0"/>
    <w:rsid w:val="00C55452"/>
    <w:rsid w:val="00C55B38"/>
    <w:rsid w:val="00C56C37"/>
    <w:rsid w:val="00C57119"/>
    <w:rsid w:val="00C57665"/>
    <w:rsid w:val="00C57954"/>
    <w:rsid w:val="00C57B83"/>
    <w:rsid w:val="00C606C5"/>
    <w:rsid w:val="00C60852"/>
    <w:rsid w:val="00C60C66"/>
    <w:rsid w:val="00C61B7A"/>
    <w:rsid w:val="00C62A90"/>
    <w:rsid w:val="00C63A1A"/>
    <w:rsid w:val="00C63C01"/>
    <w:rsid w:val="00C63E27"/>
    <w:rsid w:val="00C63E8A"/>
    <w:rsid w:val="00C642F9"/>
    <w:rsid w:val="00C64447"/>
    <w:rsid w:val="00C64C2D"/>
    <w:rsid w:val="00C65D0F"/>
    <w:rsid w:val="00C67EB2"/>
    <w:rsid w:val="00C7078A"/>
    <w:rsid w:val="00C70D21"/>
    <w:rsid w:val="00C719EC"/>
    <w:rsid w:val="00C738FD"/>
    <w:rsid w:val="00C73D14"/>
    <w:rsid w:val="00C74E73"/>
    <w:rsid w:val="00C7682D"/>
    <w:rsid w:val="00C7759E"/>
    <w:rsid w:val="00C77D12"/>
    <w:rsid w:val="00C77DEF"/>
    <w:rsid w:val="00C80CE2"/>
    <w:rsid w:val="00C81968"/>
    <w:rsid w:val="00C81CE4"/>
    <w:rsid w:val="00C84066"/>
    <w:rsid w:val="00C840A6"/>
    <w:rsid w:val="00C845F4"/>
    <w:rsid w:val="00C84B06"/>
    <w:rsid w:val="00C85542"/>
    <w:rsid w:val="00C871D7"/>
    <w:rsid w:val="00C87206"/>
    <w:rsid w:val="00C875C4"/>
    <w:rsid w:val="00C90F7F"/>
    <w:rsid w:val="00C91725"/>
    <w:rsid w:val="00C9273E"/>
    <w:rsid w:val="00C93609"/>
    <w:rsid w:val="00C93B20"/>
    <w:rsid w:val="00C93FD3"/>
    <w:rsid w:val="00C94463"/>
    <w:rsid w:val="00C9447E"/>
    <w:rsid w:val="00C94824"/>
    <w:rsid w:val="00C95426"/>
    <w:rsid w:val="00C95487"/>
    <w:rsid w:val="00C9569C"/>
    <w:rsid w:val="00C966FD"/>
    <w:rsid w:val="00C96A81"/>
    <w:rsid w:val="00C97318"/>
    <w:rsid w:val="00C974BC"/>
    <w:rsid w:val="00CA006C"/>
    <w:rsid w:val="00CA0379"/>
    <w:rsid w:val="00CA0EA4"/>
    <w:rsid w:val="00CA2152"/>
    <w:rsid w:val="00CA2A23"/>
    <w:rsid w:val="00CA39D4"/>
    <w:rsid w:val="00CA4ECA"/>
    <w:rsid w:val="00CA51F1"/>
    <w:rsid w:val="00CA55D3"/>
    <w:rsid w:val="00CA5FC4"/>
    <w:rsid w:val="00CA7310"/>
    <w:rsid w:val="00CB143F"/>
    <w:rsid w:val="00CB2218"/>
    <w:rsid w:val="00CB233C"/>
    <w:rsid w:val="00CB296F"/>
    <w:rsid w:val="00CB2E87"/>
    <w:rsid w:val="00CB2F19"/>
    <w:rsid w:val="00CB331A"/>
    <w:rsid w:val="00CB375D"/>
    <w:rsid w:val="00CB38CB"/>
    <w:rsid w:val="00CB3D30"/>
    <w:rsid w:val="00CB3DA1"/>
    <w:rsid w:val="00CB3F23"/>
    <w:rsid w:val="00CB4F51"/>
    <w:rsid w:val="00CB5C5D"/>
    <w:rsid w:val="00CB5F9D"/>
    <w:rsid w:val="00CB60BB"/>
    <w:rsid w:val="00CB6D8C"/>
    <w:rsid w:val="00CB7C60"/>
    <w:rsid w:val="00CB7D1F"/>
    <w:rsid w:val="00CC00F3"/>
    <w:rsid w:val="00CC029D"/>
    <w:rsid w:val="00CC0621"/>
    <w:rsid w:val="00CC0F12"/>
    <w:rsid w:val="00CC11EC"/>
    <w:rsid w:val="00CC17A4"/>
    <w:rsid w:val="00CC180B"/>
    <w:rsid w:val="00CC1CCE"/>
    <w:rsid w:val="00CC1DA9"/>
    <w:rsid w:val="00CC1F3C"/>
    <w:rsid w:val="00CC2D10"/>
    <w:rsid w:val="00CC3A4C"/>
    <w:rsid w:val="00CC44ED"/>
    <w:rsid w:val="00CC59F6"/>
    <w:rsid w:val="00CC5F76"/>
    <w:rsid w:val="00CC72A0"/>
    <w:rsid w:val="00CC771B"/>
    <w:rsid w:val="00CC793F"/>
    <w:rsid w:val="00CC7E89"/>
    <w:rsid w:val="00CD0904"/>
    <w:rsid w:val="00CD1725"/>
    <w:rsid w:val="00CD18AB"/>
    <w:rsid w:val="00CD1930"/>
    <w:rsid w:val="00CD26CB"/>
    <w:rsid w:val="00CD28AE"/>
    <w:rsid w:val="00CD334B"/>
    <w:rsid w:val="00CD336B"/>
    <w:rsid w:val="00CE0A29"/>
    <w:rsid w:val="00CE0DC4"/>
    <w:rsid w:val="00CE0EBE"/>
    <w:rsid w:val="00CE0FF6"/>
    <w:rsid w:val="00CE1210"/>
    <w:rsid w:val="00CE37BA"/>
    <w:rsid w:val="00CE3A28"/>
    <w:rsid w:val="00CE4041"/>
    <w:rsid w:val="00CE484C"/>
    <w:rsid w:val="00CE4A8E"/>
    <w:rsid w:val="00CE5570"/>
    <w:rsid w:val="00CE6B92"/>
    <w:rsid w:val="00CE7DAF"/>
    <w:rsid w:val="00CF03E8"/>
    <w:rsid w:val="00CF0F43"/>
    <w:rsid w:val="00CF1751"/>
    <w:rsid w:val="00CF1C69"/>
    <w:rsid w:val="00CF2397"/>
    <w:rsid w:val="00CF2810"/>
    <w:rsid w:val="00CF28CF"/>
    <w:rsid w:val="00CF33E9"/>
    <w:rsid w:val="00CF3772"/>
    <w:rsid w:val="00CF380B"/>
    <w:rsid w:val="00CF39CA"/>
    <w:rsid w:val="00CF4030"/>
    <w:rsid w:val="00CF4395"/>
    <w:rsid w:val="00CF43EC"/>
    <w:rsid w:val="00CF4F11"/>
    <w:rsid w:val="00CF54E8"/>
    <w:rsid w:val="00CF5D4D"/>
    <w:rsid w:val="00CF613F"/>
    <w:rsid w:val="00CF76AB"/>
    <w:rsid w:val="00D00941"/>
    <w:rsid w:val="00D00A20"/>
    <w:rsid w:val="00D01D64"/>
    <w:rsid w:val="00D01E5C"/>
    <w:rsid w:val="00D026F0"/>
    <w:rsid w:val="00D02C7A"/>
    <w:rsid w:val="00D03BF6"/>
    <w:rsid w:val="00D03C25"/>
    <w:rsid w:val="00D04150"/>
    <w:rsid w:val="00D041F6"/>
    <w:rsid w:val="00D04A28"/>
    <w:rsid w:val="00D04F05"/>
    <w:rsid w:val="00D0527E"/>
    <w:rsid w:val="00D05FFD"/>
    <w:rsid w:val="00D07EE0"/>
    <w:rsid w:val="00D10101"/>
    <w:rsid w:val="00D10A1C"/>
    <w:rsid w:val="00D10AEE"/>
    <w:rsid w:val="00D10D19"/>
    <w:rsid w:val="00D11446"/>
    <w:rsid w:val="00D11605"/>
    <w:rsid w:val="00D137AB"/>
    <w:rsid w:val="00D13F08"/>
    <w:rsid w:val="00D157F6"/>
    <w:rsid w:val="00D15B8C"/>
    <w:rsid w:val="00D15FF7"/>
    <w:rsid w:val="00D16127"/>
    <w:rsid w:val="00D16239"/>
    <w:rsid w:val="00D16258"/>
    <w:rsid w:val="00D177B2"/>
    <w:rsid w:val="00D1782C"/>
    <w:rsid w:val="00D1795B"/>
    <w:rsid w:val="00D17E63"/>
    <w:rsid w:val="00D20567"/>
    <w:rsid w:val="00D205D5"/>
    <w:rsid w:val="00D209C9"/>
    <w:rsid w:val="00D21ABF"/>
    <w:rsid w:val="00D21AEB"/>
    <w:rsid w:val="00D23F02"/>
    <w:rsid w:val="00D23F9D"/>
    <w:rsid w:val="00D24DFC"/>
    <w:rsid w:val="00D25849"/>
    <w:rsid w:val="00D25CCA"/>
    <w:rsid w:val="00D2607C"/>
    <w:rsid w:val="00D261D1"/>
    <w:rsid w:val="00D26DE8"/>
    <w:rsid w:val="00D279F0"/>
    <w:rsid w:val="00D27BFA"/>
    <w:rsid w:val="00D30AF0"/>
    <w:rsid w:val="00D30C28"/>
    <w:rsid w:val="00D30DCC"/>
    <w:rsid w:val="00D30E5B"/>
    <w:rsid w:val="00D30F9A"/>
    <w:rsid w:val="00D324DF"/>
    <w:rsid w:val="00D327E0"/>
    <w:rsid w:val="00D341A6"/>
    <w:rsid w:val="00D34656"/>
    <w:rsid w:val="00D36BA7"/>
    <w:rsid w:val="00D4024A"/>
    <w:rsid w:val="00D40424"/>
    <w:rsid w:val="00D40E60"/>
    <w:rsid w:val="00D4129B"/>
    <w:rsid w:val="00D412F4"/>
    <w:rsid w:val="00D4453D"/>
    <w:rsid w:val="00D453E2"/>
    <w:rsid w:val="00D4549C"/>
    <w:rsid w:val="00D45733"/>
    <w:rsid w:val="00D45B11"/>
    <w:rsid w:val="00D45E80"/>
    <w:rsid w:val="00D46C14"/>
    <w:rsid w:val="00D46C5C"/>
    <w:rsid w:val="00D55715"/>
    <w:rsid w:val="00D55746"/>
    <w:rsid w:val="00D55E5D"/>
    <w:rsid w:val="00D56B23"/>
    <w:rsid w:val="00D56D36"/>
    <w:rsid w:val="00D57A6E"/>
    <w:rsid w:val="00D60191"/>
    <w:rsid w:val="00D60464"/>
    <w:rsid w:val="00D60949"/>
    <w:rsid w:val="00D611D3"/>
    <w:rsid w:val="00D617EB"/>
    <w:rsid w:val="00D6184E"/>
    <w:rsid w:val="00D618A6"/>
    <w:rsid w:val="00D61CD8"/>
    <w:rsid w:val="00D623A7"/>
    <w:rsid w:val="00D62971"/>
    <w:rsid w:val="00D63737"/>
    <w:rsid w:val="00D63B9D"/>
    <w:rsid w:val="00D63F6E"/>
    <w:rsid w:val="00D6434C"/>
    <w:rsid w:val="00D64511"/>
    <w:rsid w:val="00D64CD1"/>
    <w:rsid w:val="00D64EF3"/>
    <w:rsid w:val="00D66099"/>
    <w:rsid w:val="00D66514"/>
    <w:rsid w:val="00D66ADE"/>
    <w:rsid w:val="00D67425"/>
    <w:rsid w:val="00D679E9"/>
    <w:rsid w:val="00D708B8"/>
    <w:rsid w:val="00D70FC7"/>
    <w:rsid w:val="00D716C2"/>
    <w:rsid w:val="00D718D4"/>
    <w:rsid w:val="00D71F2D"/>
    <w:rsid w:val="00D72050"/>
    <w:rsid w:val="00D72202"/>
    <w:rsid w:val="00D73ECE"/>
    <w:rsid w:val="00D75571"/>
    <w:rsid w:val="00D75C15"/>
    <w:rsid w:val="00D770FC"/>
    <w:rsid w:val="00D776D3"/>
    <w:rsid w:val="00D77B81"/>
    <w:rsid w:val="00D801A1"/>
    <w:rsid w:val="00D805C9"/>
    <w:rsid w:val="00D80DEC"/>
    <w:rsid w:val="00D82449"/>
    <w:rsid w:val="00D8292B"/>
    <w:rsid w:val="00D82B20"/>
    <w:rsid w:val="00D834AC"/>
    <w:rsid w:val="00D83C39"/>
    <w:rsid w:val="00D84198"/>
    <w:rsid w:val="00D84734"/>
    <w:rsid w:val="00D84F07"/>
    <w:rsid w:val="00D85800"/>
    <w:rsid w:val="00D8602E"/>
    <w:rsid w:val="00D86852"/>
    <w:rsid w:val="00D86DF1"/>
    <w:rsid w:val="00D87095"/>
    <w:rsid w:val="00D87A50"/>
    <w:rsid w:val="00D87F0D"/>
    <w:rsid w:val="00D902B6"/>
    <w:rsid w:val="00D903EB"/>
    <w:rsid w:val="00D90A8B"/>
    <w:rsid w:val="00D92D60"/>
    <w:rsid w:val="00D93790"/>
    <w:rsid w:val="00D94145"/>
    <w:rsid w:val="00D942D9"/>
    <w:rsid w:val="00D94383"/>
    <w:rsid w:val="00D94520"/>
    <w:rsid w:val="00D94716"/>
    <w:rsid w:val="00D94927"/>
    <w:rsid w:val="00D9600A"/>
    <w:rsid w:val="00D96DBC"/>
    <w:rsid w:val="00D97B15"/>
    <w:rsid w:val="00D97E52"/>
    <w:rsid w:val="00D97F19"/>
    <w:rsid w:val="00DA01DD"/>
    <w:rsid w:val="00DA02C3"/>
    <w:rsid w:val="00DA16AF"/>
    <w:rsid w:val="00DA2982"/>
    <w:rsid w:val="00DA3709"/>
    <w:rsid w:val="00DA413C"/>
    <w:rsid w:val="00DA4A4F"/>
    <w:rsid w:val="00DA4D1B"/>
    <w:rsid w:val="00DA4E91"/>
    <w:rsid w:val="00DA5314"/>
    <w:rsid w:val="00DA62DC"/>
    <w:rsid w:val="00DA63AD"/>
    <w:rsid w:val="00DA7E36"/>
    <w:rsid w:val="00DA7EEB"/>
    <w:rsid w:val="00DB0836"/>
    <w:rsid w:val="00DB1120"/>
    <w:rsid w:val="00DB2C6F"/>
    <w:rsid w:val="00DB3CE5"/>
    <w:rsid w:val="00DB4A27"/>
    <w:rsid w:val="00DB4BEA"/>
    <w:rsid w:val="00DB5B0D"/>
    <w:rsid w:val="00DB6266"/>
    <w:rsid w:val="00DB71A2"/>
    <w:rsid w:val="00DC026E"/>
    <w:rsid w:val="00DC05FA"/>
    <w:rsid w:val="00DC073B"/>
    <w:rsid w:val="00DC0CD9"/>
    <w:rsid w:val="00DC0D04"/>
    <w:rsid w:val="00DC11D7"/>
    <w:rsid w:val="00DC29D1"/>
    <w:rsid w:val="00DC2A8A"/>
    <w:rsid w:val="00DC387D"/>
    <w:rsid w:val="00DC4036"/>
    <w:rsid w:val="00DC559A"/>
    <w:rsid w:val="00DC56B1"/>
    <w:rsid w:val="00DC5E56"/>
    <w:rsid w:val="00DC67C2"/>
    <w:rsid w:val="00DC68D0"/>
    <w:rsid w:val="00DC6A70"/>
    <w:rsid w:val="00DC6F96"/>
    <w:rsid w:val="00DC73B4"/>
    <w:rsid w:val="00DC74AD"/>
    <w:rsid w:val="00DC791B"/>
    <w:rsid w:val="00DC7FAB"/>
    <w:rsid w:val="00DD0316"/>
    <w:rsid w:val="00DD06D0"/>
    <w:rsid w:val="00DD130A"/>
    <w:rsid w:val="00DD1317"/>
    <w:rsid w:val="00DD1364"/>
    <w:rsid w:val="00DD2269"/>
    <w:rsid w:val="00DD2EB7"/>
    <w:rsid w:val="00DD3274"/>
    <w:rsid w:val="00DD3396"/>
    <w:rsid w:val="00DD3643"/>
    <w:rsid w:val="00DD3A3A"/>
    <w:rsid w:val="00DD4273"/>
    <w:rsid w:val="00DD505D"/>
    <w:rsid w:val="00DD5172"/>
    <w:rsid w:val="00DD62B7"/>
    <w:rsid w:val="00DD63AE"/>
    <w:rsid w:val="00DE0AC5"/>
    <w:rsid w:val="00DE186E"/>
    <w:rsid w:val="00DE27A7"/>
    <w:rsid w:val="00DE3EF6"/>
    <w:rsid w:val="00DE3F6B"/>
    <w:rsid w:val="00DE4B6B"/>
    <w:rsid w:val="00DE4D8F"/>
    <w:rsid w:val="00DE6079"/>
    <w:rsid w:val="00DE64B1"/>
    <w:rsid w:val="00DE680A"/>
    <w:rsid w:val="00DE74BE"/>
    <w:rsid w:val="00DF0E78"/>
    <w:rsid w:val="00DF1413"/>
    <w:rsid w:val="00DF2255"/>
    <w:rsid w:val="00DF2A3C"/>
    <w:rsid w:val="00DF3548"/>
    <w:rsid w:val="00DF3587"/>
    <w:rsid w:val="00DF5007"/>
    <w:rsid w:val="00DF597D"/>
    <w:rsid w:val="00DF5EE2"/>
    <w:rsid w:val="00DF6D58"/>
    <w:rsid w:val="00DF701B"/>
    <w:rsid w:val="00E003F0"/>
    <w:rsid w:val="00E00CD1"/>
    <w:rsid w:val="00E02E1D"/>
    <w:rsid w:val="00E037B3"/>
    <w:rsid w:val="00E0385B"/>
    <w:rsid w:val="00E04A33"/>
    <w:rsid w:val="00E04E3E"/>
    <w:rsid w:val="00E057D9"/>
    <w:rsid w:val="00E05E7F"/>
    <w:rsid w:val="00E06AEA"/>
    <w:rsid w:val="00E06C65"/>
    <w:rsid w:val="00E06C69"/>
    <w:rsid w:val="00E078BB"/>
    <w:rsid w:val="00E07989"/>
    <w:rsid w:val="00E115C5"/>
    <w:rsid w:val="00E11706"/>
    <w:rsid w:val="00E12C3C"/>
    <w:rsid w:val="00E13C9D"/>
    <w:rsid w:val="00E1671A"/>
    <w:rsid w:val="00E169F5"/>
    <w:rsid w:val="00E16CC5"/>
    <w:rsid w:val="00E17761"/>
    <w:rsid w:val="00E20826"/>
    <w:rsid w:val="00E20F0D"/>
    <w:rsid w:val="00E2107C"/>
    <w:rsid w:val="00E2107D"/>
    <w:rsid w:val="00E2153C"/>
    <w:rsid w:val="00E23257"/>
    <w:rsid w:val="00E2351A"/>
    <w:rsid w:val="00E238EE"/>
    <w:rsid w:val="00E23998"/>
    <w:rsid w:val="00E23C83"/>
    <w:rsid w:val="00E23F57"/>
    <w:rsid w:val="00E240DC"/>
    <w:rsid w:val="00E248F7"/>
    <w:rsid w:val="00E24FAC"/>
    <w:rsid w:val="00E25923"/>
    <w:rsid w:val="00E25B05"/>
    <w:rsid w:val="00E27139"/>
    <w:rsid w:val="00E271B1"/>
    <w:rsid w:val="00E30102"/>
    <w:rsid w:val="00E30A1A"/>
    <w:rsid w:val="00E30D3A"/>
    <w:rsid w:val="00E311A0"/>
    <w:rsid w:val="00E31C7F"/>
    <w:rsid w:val="00E32294"/>
    <w:rsid w:val="00E3249E"/>
    <w:rsid w:val="00E33449"/>
    <w:rsid w:val="00E346CB"/>
    <w:rsid w:val="00E35CD3"/>
    <w:rsid w:val="00E37276"/>
    <w:rsid w:val="00E37343"/>
    <w:rsid w:val="00E3793C"/>
    <w:rsid w:val="00E4078D"/>
    <w:rsid w:val="00E40E0D"/>
    <w:rsid w:val="00E44C2D"/>
    <w:rsid w:val="00E470B0"/>
    <w:rsid w:val="00E470EB"/>
    <w:rsid w:val="00E52854"/>
    <w:rsid w:val="00E5307A"/>
    <w:rsid w:val="00E54842"/>
    <w:rsid w:val="00E552ED"/>
    <w:rsid w:val="00E55F10"/>
    <w:rsid w:val="00E56786"/>
    <w:rsid w:val="00E56EB2"/>
    <w:rsid w:val="00E5715A"/>
    <w:rsid w:val="00E57550"/>
    <w:rsid w:val="00E609BA"/>
    <w:rsid w:val="00E60BFB"/>
    <w:rsid w:val="00E6189C"/>
    <w:rsid w:val="00E61A9E"/>
    <w:rsid w:val="00E61F2C"/>
    <w:rsid w:val="00E62787"/>
    <w:rsid w:val="00E62B9C"/>
    <w:rsid w:val="00E634FD"/>
    <w:rsid w:val="00E63F60"/>
    <w:rsid w:val="00E64149"/>
    <w:rsid w:val="00E6458B"/>
    <w:rsid w:val="00E64C48"/>
    <w:rsid w:val="00E64FF3"/>
    <w:rsid w:val="00E660B8"/>
    <w:rsid w:val="00E664D0"/>
    <w:rsid w:val="00E67255"/>
    <w:rsid w:val="00E677A1"/>
    <w:rsid w:val="00E67CC6"/>
    <w:rsid w:val="00E70CD1"/>
    <w:rsid w:val="00E716CA"/>
    <w:rsid w:val="00E720C4"/>
    <w:rsid w:val="00E722F9"/>
    <w:rsid w:val="00E7314E"/>
    <w:rsid w:val="00E73B65"/>
    <w:rsid w:val="00E74639"/>
    <w:rsid w:val="00E75758"/>
    <w:rsid w:val="00E75790"/>
    <w:rsid w:val="00E7579F"/>
    <w:rsid w:val="00E75CF1"/>
    <w:rsid w:val="00E76388"/>
    <w:rsid w:val="00E76649"/>
    <w:rsid w:val="00E76EF2"/>
    <w:rsid w:val="00E778A7"/>
    <w:rsid w:val="00E8084D"/>
    <w:rsid w:val="00E8113B"/>
    <w:rsid w:val="00E8125A"/>
    <w:rsid w:val="00E81A6C"/>
    <w:rsid w:val="00E81BDF"/>
    <w:rsid w:val="00E81DE0"/>
    <w:rsid w:val="00E81F8A"/>
    <w:rsid w:val="00E824A4"/>
    <w:rsid w:val="00E824EE"/>
    <w:rsid w:val="00E831CC"/>
    <w:rsid w:val="00E835DD"/>
    <w:rsid w:val="00E83FFC"/>
    <w:rsid w:val="00E85867"/>
    <w:rsid w:val="00E85D1C"/>
    <w:rsid w:val="00E86358"/>
    <w:rsid w:val="00E9035A"/>
    <w:rsid w:val="00E903CA"/>
    <w:rsid w:val="00E90F80"/>
    <w:rsid w:val="00E9139E"/>
    <w:rsid w:val="00E9262B"/>
    <w:rsid w:val="00E93106"/>
    <w:rsid w:val="00E93757"/>
    <w:rsid w:val="00E93AF4"/>
    <w:rsid w:val="00E93E68"/>
    <w:rsid w:val="00E940C4"/>
    <w:rsid w:val="00E942FC"/>
    <w:rsid w:val="00E94C78"/>
    <w:rsid w:val="00E9538D"/>
    <w:rsid w:val="00E95C8F"/>
    <w:rsid w:val="00E9696F"/>
    <w:rsid w:val="00E971AE"/>
    <w:rsid w:val="00E976F8"/>
    <w:rsid w:val="00EA12DB"/>
    <w:rsid w:val="00EA1AE6"/>
    <w:rsid w:val="00EA1BB4"/>
    <w:rsid w:val="00EA3D6B"/>
    <w:rsid w:val="00EA4289"/>
    <w:rsid w:val="00EA4997"/>
    <w:rsid w:val="00EA4F9D"/>
    <w:rsid w:val="00EA5A5C"/>
    <w:rsid w:val="00EA5ECC"/>
    <w:rsid w:val="00EA614C"/>
    <w:rsid w:val="00EA61D5"/>
    <w:rsid w:val="00EA68DE"/>
    <w:rsid w:val="00EA7140"/>
    <w:rsid w:val="00EA7F43"/>
    <w:rsid w:val="00EB01C0"/>
    <w:rsid w:val="00EB25BC"/>
    <w:rsid w:val="00EB29B6"/>
    <w:rsid w:val="00EB4209"/>
    <w:rsid w:val="00EB4415"/>
    <w:rsid w:val="00EB4506"/>
    <w:rsid w:val="00EB5EEC"/>
    <w:rsid w:val="00EB62DB"/>
    <w:rsid w:val="00EB6479"/>
    <w:rsid w:val="00EB6661"/>
    <w:rsid w:val="00EB73E6"/>
    <w:rsid w:val="00EB74C8"/>
    <w:rsid w:val="00EB7819"/>
    <w:rsid w:val="00EC0B74"/>
    <w:rsid w:val="00EC2922"/>
    <w:rsid w:val="00EC47FA"/>
    <w:rsid w:val="00EC4AD2"/>
    <w:rsid w:val="00EC4D05"/>
    <w:rsid w:val="00EC52A1"/>
    <w:rsid w:val="00EC5B8A"/>
    <w:rsid w:val="00EC61C0"/>
    <w:rsid w:val="00EC6290"/>
    <w:rsid w:val="00EC6F13"/>
    <w:rsid w:val="00EC71FC"/>
    <w:rsid w:val="00EC7907"/>
    <w:rsid w:val="00EC7908"/>
    <w:rsid w:val="00ED00D6"/>
    <w:rsid w:val="00ED0647"/>
    <w:rsid w:val="00ED08DE"/>
    <w:rsid w:val="00ED10AF"/>
    <w:rsid w:val="00ED2190"/>
    <w:rsid w:val="00ED241F"/>
    <w:rsid w:val="00ED2C89"/>
    <w:rsid w:val="00ED3B8E"/>
    <w:rsid w:val="00ED5815"/>
    <w:rsid w:val="00ED61BA"/>
    <w:rsid w:val="00ED6A05"/>
    <w:rsid w:val="00ED6DDA"/>
    <w:rsid w:val="00EE07E2"/>
    <w:rsid w:val="00EE0EC0"/>
    <w:rsid w:val="00EE0FA9"/>
    <w:rsid w:val="00EE1595"/>
    <w:rsid w:val="00EE1C4A"/>
    <w:rsid w:val="00EE1D5E"/>
    <w:rsid w:val="00EE254D"/>
    <w:rsid w:val="00EE2DE2"/>
    <w:rsid w:val="00EE2F8C"/>
    <w:rsid w:val="00EE2FAB"/>
    <w:rsid w:val="00EE3058"/>
    <w:rsid w:val="00EE4A49"/>
    <w:rsid w:val="00EE5B04"/>
    <w:rsid w:val="00EE61C1"/>
    <w:rsid w:val="00EE7530"/>
    <w:rsid w:val="00EE7595"/>
    <w:rsid w:val="00EE7AFA"/>
    <w:rsid w:val="00EF11E7"/>
    <w:rsid w:val="00EF1657"/>
    <w:rsid w:val="00EF17D0"/>
    <w:rsid w:val="00EF1A9D"/>
    <w:rsid w:val="00EF1C79"/>
    <w:rsid w:val="00EF2668"/>
    <w:rsid w:val="00EF3B7D"/>
    <w:rsid w:val="00EF3C74"/>
    <w:rsid w:val="00EF496C"/>
    <w:rsid w:val="00EF555E"/>
    <w:rsid w:val="00F00195"/>
    <w:rsid w:val="00F011BC"/>
    <w:rsid w:val="00F01C16"/>
    <w:rsid w:val="00F01D4B"/>
    <w:rsid w:val="00F02298"/>
    <w:rsid w:val="00F0563B"/>
    <w:rsid w:val="00F06209"/>
    <w:rsid w:val="00F073CE"/>
    <w:rsid w:val="00F10B79"/>
    <w:rsid w:val="00F11245"/>
    <w:rsid w:val="00F122D1"/>
    <w:rsid w:val="00F1277E"/>
    <w:rsid w:val="00F12781"/>
    <w:rsid w:val="00F12C26"/>
    <w:rsid w:val="00F12F64"/>
    <w:rsid w:val="00F136FA"/>
    <w:rsid w:val="00F13DC4"/>
    <w:rsid w:val="00F13FD5"/>
    <w:rsid w:val="00F153D7"/>
    <w:rsid w:val="00F15D10"/>
    <w:rsid w:val="00F15D43"/>
    <w:rsid w:val="00F16E7E"/>
    <w:rsid w:val="00F172FA"/>
    <w:rsid w:val="00F17706"/>
    <w:rsid w:val="00F20A5E"/>
    <w:rsid w:val="00F20BB0"/>
    <w:rsid w:val="00F20D1B"/>
    <w:rsid w:val="00F22AB1"/>
    <w:rsid w:val="00F24A00"/>
    <w:rsid w:val="00F24AEC"/>
    <w:rsid w:val="00F24D2B"/>
    <w:rsid w:val="00F2531D"/>
    <w:rsid w:val="00F30148"/>
    <w:rsid w:val="00F31252"/>
    <w:rsid w:val="00F31670"/>
    <w:rsid w:val="00F32165"/>
    <w:rsid w:val="00F32612"/>
    <w:rsid w:val="00F32F00"/>
    <w:rsid w:val="00F3380C"/>
    <w:rsid w:val="00F34945"/>
    <w:rsid w:val="00F35BB1"/>
    <w:rsid w:val="00F35DF1"/>
    <w:rsid w:val="00F36A84"/>
    <w:rsid w:val="00F4044E"/>
    <w:rsid w:val="00F409D3"/>
    <w:rsid w:val="00F40A5B"/>
    <w:rsid w:val="00F4269B"/>
    <w:rsid w:val="00F426C8"/>
    <w:rsid w:val="00F42854"/>
    <w:rsid w:val="00F42991"/>
    <w:rsid w:val="00F42F22"/>
    <w:rsid w:val="00F42F65"/>
    <w:rsid w:val="00F4300B"/>
    <w:rsid w:val="00F43A96"/>
    <w:rsid w:val="00F4494C"/>
    <w:rsid w:val="00F449E6"/>
    <w:rsid w:val="00F4510A"/>
    <w:rsid w:val="00F458ED"/>
    <w:rsid w:val="00F459A0"/>
    <w:rsid w:val="00F45BE2"/>
    <w:rsid w:val="00F50866"/>
    <w:rsid w:val="00F50960"/>
    <w:rsid w:val="00F51A53"/>
    <w:rsid w:val="00F52163"/>
    <w:rsid w:val="00F52C9D"/>
    <w:rsid w:val="00F52E3F"/>
    <w:rsid w:val="00F53AA1"/>
    <w:rsid w:val="00F546DE"/>
    <w:rsid w:val="00F54EBC"/>
    <w:rsid w:val="00F55340"/>
    <w:rsid w:val="00F554C9"/>
    <w:rsid w:val="00F57420"/>
    <w:rsid w:val="00F608CB"/>
    <w:rsid w:val="00F6105E"/>
    <w:rsid w:val="00F617F6"/>
    <w:rsid w:val="00F65799"/>
    <w:rsid w:val="00F65B64"/>
    <w:rsid w:val="00F65BDF"/>
    <w:rsid w:val="00F65C02"/>
    <w:rsid w:val="00F66643"/>
    <w:rsid w:val="00F6763B"/>
    <w:rsid w:val="00F676D1"/>
    <w:rsid w:val="00F679B5"/>
    <w:rsid w:val="00F67ECD"/>
    <w:rsid w:val="00F70483"/>
    <w:rsid w:val="00F7193B"/>
    <w:rsid w:val="00F71CF7"/>
    <w:rsid w:val="00F7255A"/>
    <w:rsid w:val="00F72F53"/>
    <w:rsid w:val="00F744DC"/>
    <w:rsid w:val="00F74CFC"/>
    <w:rsid w:val="00F74DC9"/>
    <w:rsid w:val="00F750C9"/>
    <w:rsid w:val="00F753E5"/>
    <w:rsid w:val="00F754C4"/>
    <w:rsid w:val="00F75776"/>
    <w:rsid w:val="00F75EE1"/>
    <w:rsid w:val="00F76597"/>
    <w:rsid w:val="00F766F6"/>
    <w:rsid w:val="00F766F9"/>
    <w:rsid w:val="00F77483"/>
    <w:rsid w:val="00F8087B"/>
    <w:rsid w:val="00F81839"/>
    <w:rsid w:val="00F8235C"/>
    <w:rsid w:val="00F83887"/>
    <w:rsid w:val="00F83A10"/>
    <w:rsid w:val="00F842D4"/>
    <w:rsid w:val="00F85869"/>
    <w:rsid w:val="00F87280"/>
    <w:rsid w:val="00F878D2"/>
    <w:rsid w:val="00F90523"/>
    <w:rsid w:val="00F90782"/>
    <w:rsid w:val="00F90DB0"/>
    <w:rsid w:val="00F91E12"/>
    <w:rsid w:val="00F9208B"/>
    <w:rsid w:val="00F92A38"/>
    <w:rsid w:val="00F92B1F"/>
    <w:rsid w:val="00F92EFC"/>
    <w:rsid w:val="00F92FB0"/>
    <w:rsid w:val="00F931AD"/>
    <w:rsid w:val="00F9378E"/>
    <w:rsid w:val="00F938BD"/>
    <w:rsid w:val="00F93BF1"/>
    <w:rsid w:val="00F93E56"/>
    <w:rsid w:val="00F944EF"/>
    <w:rsid w:val="00F96458"/>
    <w:rsid w:val="00F9673F"/>
    <w:rsid w:val="00FA031D"/>
    <w:rsid w:val="00FA1F8C"/>
    <w:rsid w:val="00FA224C"/>
    <w:rsid w:val="00FA30B1"/>
    <w:rsid w:val="00FA33F6"/>
    <w:rsid w:val="00FA3438"/>
    <w:rsid w:val="00FA5164"/>
    <w:rsid w:val="00FA5330"/>
    <w:rsid w:val="00FA5D12"/>
    <w:rsid w:val="00FA5F7D"/>
    <w:rsid w:val="00FA64EA"/>
    <w:rsid w:val="00FA69E0"/>
    <w:rsid w:val="00FA777E"/>
    <w:rsid w:val="00FB1031"/>
    <w:rsid w:val="00FB1412"/>
    <w:rsid w:val="00FB1F0A"/>
    <w:rsid w:val="00FB3827"/>
    <w:rsid w:val="00FB4952"/>
    <w:rsid w:val="00FB4AF0"/>
    <w:rsid w:val="00FB4F8D"/>
    <w:rsid w:val="00FB529E"/>
    <w:rsid w:val="00FB554D"/>
    <w:rsid w:val="00FB6645"/>
    <w:rsid w:val="00FB679B"/>
    <w:rsid w:val="00FC079C"/>
    <w:rsid w:val="00FC0B7D"/>
    <w:rsid w:val="00FC1477"/>
    <w:rsid w:val="00FC2649"/>
    <w:rsid w:val="00FC36EE"/>
    <w:rsid w:val="00FC446D"/>
    <w:rsid w:val="00FC4D54"/>
    <w:rsid w:val="00FD01C5"/>
    <w:rsid w:val="00FD0393"/>
    <w:rsid w:val="00FD39B6"/>
    <w:rsid w:val="00FD3A81"/>
    <w:rsid w:val="00FD597D"/>
    <w:rsid w:val="00FD6FE1"/>
    <w:rsid w:val="00FE06D0"/>
    <w:rsid w:val="00FE07F0"/>
    <w:rsid w:val="00FE1357"/>
    <w:rsid w:val="00FE27F7"/>
    <w:rsid w:val="00FE45B6"/>
    <w:rsid w:val="00FE4D61"/>
    <w:rsid w:val="00FE57C6"/>
    <w:rsid w:val="00FE59B1"/>
    <w:rsid w:val="00FE5F48"/>
    <w:rsid w:val="00FE7336"/>
    <w:rsid w:val="00FE7A24"/>
    <w:rsid w:val="00FF05A9"/>
    <w:rsid w:val="00FF0A0D"/>
    <w:rsid w:val="00FF0EF5"/>
    <w:rsid w:val="00FF2F6F"/>
    <w:rsid w:val="00FF36A1"/>
    <w:rsid w:val="00FF4247"/>
    <w:rsid w:val="00FF5182"/>
    <w:rsid w:val="00FF5187"/>
    <w:rsid w:val="00FF60FC"/>
    <w:rsid w:val="00FF63AC"/>
    <w:rsid w:val="00FF709E"/>
    <w:rsid w:val="00FF74C5"/>
    <w:rsid w:val="00FF7516"/>
    <w:rsid w:val="00FF7647"/>
    <w:rsid w:val="00FF7916"/>
    <w:rsid w:val="64263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59F4DB"/>
  <w15:docId w15:val="{22DF9C7E-3656-4303-80F2-5988E15E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C9"/>
    <w:pPr>
      <w:ind w:left="-446" w:right="-446"/>
    </w:pPr>
  </w:style>
  <w:style w:type="paragraph" w:styleId="Heading1">
    <w:name w:val="heading 1"/>
    <w:basedOn w:val="Normal"/>
    <w:link w:val="Heading1Char"/>
    <w:uiPriority w:val="9"/>
    <w:qFormat/>
    <w:rsid w:val="006326CC"/>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7C2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nhideWhenUsed/>
    <w:qFormat/>
    <w:rsid w:val="00C917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95"/>
    <w:pPr>
      <w:ind w:left="720"/>
      <w:contextualSpacing/>
    </w:pPr>
  </w:style>
  <w:style w:type="table" w:styleId="TableGrid">
    <w:name w:val="Table Grid"/>
    <w:basedOn w:val="TableNormal"/>
    <w:uiPriority w:val="59"/>
    <w:rsid w:val="00F0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F00195"/>
    <w:rPr>
      <w:vertAlign w:val="superscript"/>
    </w:rPr>
  </w:style>
  <w:style w:type="paragraph" w:styleId="FootnoteText">
    <w:name w:val="footnote text"/>
    <w:basedOn w:val="Normal"/>
    <w:link w:val="FootnoteTextChar"/>
    <w:uiPriority w:val="99"/>
    <w:rsid w:val="00F00195"/>
    <w:pPr>
      <w:spacing w:after="0" w:line="240" w:lineRule="auto"/>
      <w:ind w:left="0" w:right="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00195"/>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00195"/>
    <w:pPr>
      <w:autoSpaceDE w:val="0"/>
      <w:autoSpaceDN w:val="0"/>
      <w:adjustRightInd w:val="0"/>
      <w:spacing w:after="0" w:line="240" w:lineRule="auto"/>
      <w:ind w:left="0" w:right="0" w:firstLine="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F0019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85"/>
    <w:rPr>
      <w:rFonts w:ascii="Tahoma" w:hAnsi="Tahoma" w:cs="Tahoma"/>
      <w:sz w:val="16"/>
      <w:szCs w:val="16"/>
    </w:rPr>
  </w:style>
  <w:style w:type="paragraph" w:styleId="Header">
    <w:name w:val="header"/>
    <w:basedOn w:val="Normal"/>
    <w:link w:val="HeaderChar"/>
    <w:uiPriority w:val="99"/>
    <w:unhideWhenUsed/>
    <w:rsid w:val="0018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58"/>
  </w:style>
  <w:style w:type="paragraph" w:styleId="Footer">
    <w:name w:val="footer"/>
    <w:basedOn w:val="Normal"/>
    <w:link w:val="FooterChar"/>
    <w:uiPriority w:val="99"/>
    <w:unhideWhenUsed/>
    <w:rsid w:val="0018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58"/>
  </w:style>
  <w:style w:type="character" w:customStyle="1" w:styleId="Heading1Char">
    <w:name w:val="Heading 1 Char"/>
    <w:basedOn w:val="DefaultParagraphFont"/>
    <w:link w:val="Heading1"/>
    <w:uiPriority w:val="9"/>
    <w:rsid w:val="006326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326CC"/>
    <w:rPr>
      <w:i/>
      <w:iCs/>
    </w:rPr>
  </w:style>
  <w:style w:type="character" w:customStyle="1" w:styleId="enumxml">
    <w:name w:val="enumxml"/>
    <w:basedOn w:val="DefaultParagraphFont"/>
    <w:rsid w:val="006326CC"/>
  </w:style>
  <w:style w:type="character" w:customStyle="1" w:styleId="apple-converted-space">
    <w:name w:val="apple-converted-space"/>
    <w:basedOn w:val="DefaultParagraphFont"/>
    <w:rsid w:val="006326CC"/>
  </w:style>
  <w:style w:type="character" w:customStyle="1" w:styleId="HTMLPreformattedChar">
    <w:name w:val="HTML Preformatted Char"/>
    <w:basedOn w:val="DefaultParagraphFont"/>
    <w:link w:val="HTMLPreformatted"/>
    <w:uiPriority w:val="99"/>
    <w:rsid w:val="006326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326CC"/>
    <w:rPr>
      <w:rFonts w:ascii="Consolas" w:hAnsi="Consolas" w:cs="Consolas"/>
      <w:sz w:val="20"/>
      <w:szCs w:val="20"/>
    </w:rPr>
  </w:style>
  <w:style w:type="character" w:styleId="Hyperlink">
    <w:name w:val="Hyperlink"/>
    <w:basedOn w:val="DefaultParagraphFont"/>
    <w:uiPriority w:val="99"/>
    <w:unhideWhenUsed/>
    <w:rsid w:val="006326CC"/>
    <w:rPr>
      <w:color w:val="0000FF" w:themeColor="hyperlink"/>
      <w:u w:val="single"/>
    </w:rPr>
  </w:style>
  <w:style w:type="character" w:styleId="Strong">
    <w:name w:val="Strong"/>
    <w:basedOn w:val="DefaultParagraphFont"/>
    <w:uiPriority w:val="22"/>
    <w:qFormat/>
    <w:rsid w:val="006326CC"/>
    <w:rPr>
      <w:b/>
      <w:bCs/>
    </w:rPr>
  </w:style>
  <w:style w:type="character" w:customStyle="1" w:styleId="ft">
    <w:name w:val="ft"/>
    <w:basedOn w:val="DefaultParagraphFont"/>
    <w:rsid w:val="006326CC"/>
  </w:style>
  <w:style w:type="paragraph" w:customStyle="1" w:styleId="xmsonormal">
    <w:name w:val="x_msonormal"/>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msolistparagraph">
    <w:name w:val="x_msolistparagraph"/>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semiHidden/>
    <w:rsid w:val="006326CC"/>
    <w:rPr>
      <w:rFonts w:ascii="Tahoma" w:hAnsi="Tahoma" w:cs="Tahoma"/>
      <w:sz w:val="16"/>
      <w:szCs w:val="16"/>
    </w:rPr>
  </w:style>
  <w:style w:type="paragraph" w:styleId="CommentText">
    <w:name w:val="annotation text"/>
    <w:basedOn w:val="Normal"/>
    <w:link w:val="CommentTextChar"/>
    <w:uiPriority w:val="99"/>
    <w:unhideWhenUsed/>
    <w:rsid w:val="006326CC"/>
    <w:pPr>
      <w:spacing w:line="240" w:lineRule="auto"/>
      <w:ind w:left="0" w:right="0"/>
    </w:pPr>
    <w:rPr>
      <w:sz w:val="20"/>
      <w:szCs w:val="20"/>
    </w:rPr>
  </w:style>
  <w:style w:type="character" w:customStyle="1" w:styleId="CommentTextChar">
    <w:name w:val="Comment Text Char"/>
    <w:basedOn w:val="DefaultParagraphFont"/>
    <w:link w:val="CommentText"/>
    <w:uiPriority w:val="99"/>
    <w:rsid w:val="006326CC"/>
    <w:rPr>
      <w:sz w:val="20"/>
      <w:szCs w:val="20"/>
    </w:rPr>
  </w:style>
  <w:style w:type="character" w:customStyle="1" w:styleId="CommentSubjectChar">
    <w:name w:val="Comment Subject Char"/>
    <w:basedOn w:val="CommentTextChar"/>
    <w:link w:val="CommentSubject"/>
    <w:uiPriority w:val="99"/>
    <w:semiHidden/>
    <w:rsid w:val="006326CC"/>
    <w:rPr>
      <w:b/>
      <w:bCs/>
      <w:sz w:val="20"/>
      <w:szCs w:val="20"/>
    </w:rPr>
  </w:style>
  <w:style w:type="paragraph" w:styleId="CommentSubject">
    <w:name w:val="annotation subject"/>
    <w:basedOn w:val="CommentText"/>
    <w:next w:val="CommentText"/>
    <w:link w:val="CommentSubjectChar"/>
    <w:uiPriority w:val="99"/>
    <w:semiHidden/>
    <w:unhideWhenUsed/>
    <w:rsid w:val="006326CC"/>
    <w:rPr>
      <w:b/>
      <w:bCs/>
    </w:rPr>
  </w:style>
  <w:style w:type="character" w:customStyle="1" w:styleId="CommentSubjectChar1">
    <w:name w:val="Comment Subject Char1"/>
    <w:basedOn w:val="CommentTextChar"/>
    <w:uiPriority w:val="99"/>
    <w:semiHidden/>
    <w:rsid w:val="006326CC"/>
    <w:rPr>
      <w:b/>
      <w:bCs/>
      <w:sz w:val="20"/>
      <w:szCs w:val="20"/>
    </w:rPr>
  </w:style>
  <w:style w:type="character" w:styleId="CommentReference">
    <w:name w:val="annotation reference"/>
    <w:basedOn w:val="DefaultParagraphFont"/>
    <w:uiPriority w:val="99"/>
    <w:semiHidden/>
    <w:unhideWhenUsed/>
    <w:rsid w:val="006326CC"/>
    <w:rPr>
      <w:sz w:val="16"/>
      <w:szCs w:val="16"/>
    </w:rPr>
  </w:style>
  <w:style w:type="character" w:styleId="FollowedHyperlink">
    <w:name w:val="FollowedHyperlink"/>
    <w:basedOn w:val="DefaultParagraphFont"/>
    <w:uiPriority w:val="99"/>
    <w:semiHidden/>
    <w:unhideWhenUsed/>
    <w:rsid w:val="006326CC"/>
    <w:rPr>
      <w:color w:val="800080" w:themeColor="followedHyperlink"/>
      <w:u w:val="single"/>
    </w:rPr>
  </w:style>
  <w:style w:type="table" w:customStyle="1" w:styleId="TableGrid1">
    <w:name w:val="Table Grid1"/>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902B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NoList"/>
    <w:rsid w:val="00D902B6"/>
    <w:pPr>
      <w:numPr>
        <w:numId w:val="1"/>
      </w:numPr>
    </w:pPr>
  </w:style>
  <w:style w:type="numbering" w:customStyle="1" w:styleId="List1">
    <w:name w:val="List 1"/>
    <w:basedOn w:val="NoList"/>
    <w:rsid w:val="00D902B6"/>
    <w:pPr>
      <w:numPr>
        <w:numId w:val="2"/>
      </w:numPr>
    </w:pPr>
  </w:style>
  <w:style w:type="numbering" w:customStyle="1" w:styleId="List21">
    <w:name w:val="List 21"/>
    <w:basedOn w:val="NoList"/>
    <w:rsid w:val="00D902B6"/>
    <w:pPr>
      <w:numPr>
        <w:numId w:val="3"/>
      </w:numPr>
    </w:pPr>
  </w:style>
  <w:style w:type="character" w:customStyle="1" w:styleId="em">
    <w:name w:val="em"/>
    <w:basedOn w:val="DefaultParagraphFont"/>
    <w:rsid w:val="00F30148"/>
  </w:style>
  <w:style w:type="paragraph" w:styleId="Revision">
    <w:name w:val="Revision"/>
    <w:hidden/>
    <w:uiPriority w:val="99"/>
    <w:semiHidden/>
    <w:rsid w:val="00F30148"/>
    <w:pPr>
      <w:spacing w:after="0" w:line="240" w:lineRule="auto"/>
    </w:pPr>
  </w:style>
  <w:style w:type="character" w:customStyle="1" w:styleId="Heading6Char">
    <w:name w:val="Heading 6 Char"/>
    <w:basedOn w:val="DefaultParagraphFont"/>
    <w:link w:val="Heading6"/>
    <w:rsid w:val="00C91725"/>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nhideWhenUsed/>
    <w:rsid w:val="00C91725"/>
    <w:pPr>
      <w:spacing w:after="120" w:line="480" w:lineRule="auto"/>
    </w:pPr>
  </w:style>
  <w:style w:type="character" w:customStyle="1" w:styleId="BodyText2Char">
    <w:name w:val="Body Text 2 Char"/>
    <w:basedOn w:val="DefaultParagraphFont"/>
    <w:link w:val="BodyText2"/>
    <w:rsid w:val="00C91725"/>
  </w:style>
  <w:style w:type="character" w:customStyle="1" w:styleId="Heading3Char">
    <w:name w:val="Heading 3 Char"/>
    <w:basedOn w:val="DefaultParagraphFont"/>
    <w:link w:val="Heading3"/>
    <w:uiPriority w:val="9"/>
    <w:semiHidden/>
    <w:rsid w:val="00707C2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856D6E"/>
  </w:style>
  <w:style w:type="character" w:customStyle="1" w:styleId="UnresolvedMention1">
    <w:name w:val="Unresolved Mention1"/>
    <w:basedOn w:val="DefaultParagraphFont"/>
    <w:uiPriority w:val="99"/>
    <w:semiHidden/>
    <w:unhideWhenUsed/>
    <w:rsid w:val="00856D6E"/>
    <w:rPr>
      <w:color w:val="808080"/>
      <w:shd w:val="clear" w:color="auto" w:fill="E6E6E6"/>
    </w:rPr>
  </w:style>
  <w:style w:type="paragraph" w:customStyle="1" w:styleId="msonormal0">
    <w:name w:val="msonormal"/>
    <w:basedOn w:val="Normal"/>
    <w:rsid w:val="00856D6E"/>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5">
    <w:name w:val="xl65"/>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6">
    <w:name w:val="xl66"/>
    <w:basedOn w:val="Normal"/>
    <w:rsid w:val="00856D6E"/>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7">
    <w:name w:val="xl67"/>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8">
    <w:name w:val="xl68"/>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pPr>
    <w:rPr>
      <w:rFonts w:ascii="Calibri" w:eastAsia="Times New Roman" w:hAnsi="Calibri" w:cs="Calibri"/>
      <w:b/>
      <w:bCs/>
      <w:sz w:val="24"/>
      <w:szCs w:val="24"/>
    </w:rPr>
  </w:style>
  <w:style w:type="paragraph" w:customStyle="1" w:styleId="xl69">
    <w:name w:val="xl69"/>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0">
    <w:name w:val="xl70"/>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1">
    <w:name w:val="xl71"/>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Courier" w:eastAsia="Times New Roman" w:hAnsi="Courier" w:cs="Times New Roman"/>
      <w:color w:val="000000"/>
      <w:sz w:val="18"/>
      <w:szCs w:val="18"/>
    </w:rPr>
  </w:style>
  <w:style w:type="paragraph" w:customStyle="1" w:styleId="xl72">
    <w:name w:val="xl72"/>
    <w:basedOn w:val="Normal"/>
    <w:rsid w:val="00856D6E"/>
    <w:pPr>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73">
    <w:name w:val="xl73"/>
    <w:basedOn w:val="Normal"/>
    <w:rsid w:val="00856D6E"/>
    <w:pPr>
      <w:spacing w:before="100" w:beforeAutospacing="1" w:after="100" w:afterAutospacing="1" w:line="240" w:lineRule="auto"/>
      <w:ind w:left="0" w:right="0"/>
      <w:jc w:val="center"/>
      <w:textAlignment w:val="center"/>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1D0171"/>
    <w:rPr>
      <w:color w:val="808080"/>
      <w:shd w:val="clear" w:color="auto" w:fill="E6E6E6"/>
    </w:rPr>
  </w:style>
  <w:style w:type="character" w:customStyle="1" w:styleId="y2iqfc">
    <w:name w:val="y2iqfc"/>
    <w:basedOn w:val="DefaultParagraphFont"/>
    <w:rsid w:val="0024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135">
      <w:bodyDiv w:val="1"/>
      <w:marLeft w:val="0"/>
      <w:marRight w:val="0"/>
      <w:marTop w:val="0"/>
      <w:marBottom w:val="0"/>
      <w:divBdr>
        <w:top w:val="none" w:sz="0" w:space="0" w:color="auto"/>
        <w:left w:val="none" w:sz="0" w:space="0" w:color="auto"/>
        <w:bottom w:val="none" w:sz="0" w:space="0" w:color="auto"/>
        <w:right w:val="none" w:sz="0" w:space="0" w:color="auto"/>
      </w:divBdr>
    </w:div>
    <w:div w:id="106387794">
      <w:bodyDiv w:val="1"/>
      <w:marLeft w:val="0"/>
      <w:marRight w:val="0"/>
      <w:marTop w:val="0"/>
      <w:marBottom w:val="0"/>
      <w:divBdr>
        <w:top w:val="none" w:sz="0" w:space="0" w:color="auto"/>
        <w:left w:val="none" w:sz="0" w:space="0" w:color="auto"/>
        <w:bottom w:val="none" w:sz="0" w:space="0" w:color="auto"/>
        <w:right w:val="none" w:sz="0" w:space="0" w:color="auto"/>
      </w:divBdr>
    </w:div>
    <w:div w:id="119417825">
      <w:bodyDiv w:val="1"/>
      <w:marLeft w:val="0"/>
      <w:marRight w:val="0"/>
      <w:marTop w:val="0"/>
      <w:marBottom w:val="0"/>
      <w:divBdr>
        <w:top w:val="none" w:sz="0" w:space="0" w:color="auto"/>
        <w:left w:val="none" w:sz="0" w:space="0" w:color="auto"/>
        <w:bottom w:val="none" w:sz="0" w:space="0" w:color="auto"/>
        <w:right w:val="none" w:sz="0" w:space="0" w:color="auto"/>
      </w:divBdr>
    </w:div>
    <w:div w:id="263810477">
      <w:bodyDiv w:val="1"/>
      <w:marLeft w:val="0"/>
      <w:marRight w:val="0"/>
      <w:marTop w:val="0"/>
      <w:marBottom w:val="0"/>
      <w:divBdr>
        <w:top w:val="none" w:sz="0" w:space="0" w:color="auto"/>
        <w:left w:val="none" w:sz="0" w:space="0" w:color="auto"/>
        <w:bottom w:val="none" w:sz="0" w:space="0" w:color="auto"/>
        <w:right w:val="none" w:sz="0" w:space="0" w:color="auto"/>
      </w:divBdr>
    </w:div>
    <w:div w:id="319233675">
      <w:bodyDiv w:val="1"/>
      <w:marLeft w:val="0"/>
      <w:marRight w:val="0"/>
      <w:marTop w:val="0"/>
      <w:marBottom w:val="0"/>
      <w:divBdr>
        <w:top w:val="none" w:sz="0" w:space="0" w:color="auto"/>
        <w:left w:val="none" w:sz="0" w:space="0" w:color="auto"/>
        <w:bottom w:val="none" w:sz="0" w:space="0" w:color="auto"/>
        <w:right w:val="none" w:sz="0" w:space="0" w:color="auto"/>
      </w:divBdr>
    </w:div>
    <w:div w:id="341082055">
      <w:bodyDiv w:val="1"/>
      <w:marLeft w:val="0"/>
      <w:marRight w:val="0"/>
      <w:marTop w:val="0"/>
      <w:marBottom w:val="0"/>
      <w:divBdr>
        <w:top w:val="none" w:sz="0" w:space="0" w:color="auto"/>
        <w:left w:val="none" w:sz="0" w:space="0" w:color="auto"/>
        <w:bottom w:val="none" w:sz="0" w:space="0" w:color="auto"/>
        <w:right w:val="none" w:sz="0" w:space="0" w:color="auto"/>
      </w:divBdr>
    </w:div>
    <w:div w:id="356540979">
      <w:bodyDiv w:val="1"/>
      <w:marLeft w:val="0"/>
      <w:marRight w:val="0"/>
      <w:marTop w:val="0"/>
      <w:marBottom w:val="0"/>
      <w:divBdr>
        <w:top w:val="none" w:sz="0" w:space="0" w:color="auto"/>
        <w:left w:val="none" w:sz="0" w:space="0" w:color="auto"/>
        <w:bottom w:val="none" w:sz="0" w:space="0" w:color="auto"/>
        <w:right w:val="none" w:sz="0" w:space="0" w:color="auto"/>
      </w:divBdr>
    </w:div>
    <w:div w:id="364595948">
      <w:bodyDiv w:val="1"/>
      <w:marLeft w:val="0"/>
      <w:marRight w:val="0"/>
      <w:marTop w:val="0"/>
      <w:marBottom w:val="0"/>
      <w:divBdr>
        <w:top w:val="none" w:sz="0" w:space="0" w:color="auto"/>
        <w:left w:val="none" w:sz="0" w:space="0" w:color="auto"/>
        <w:bottom w:val="none" w:sz="0" w:space="0" w:color="auto"/>
        <w:right w:val="none" w:sz="0" w:space="0" w:color="auto"/>
      </w:divBdr>
      <w:divsChild>
        <w:div w:id="1472870839">
          <w:marLeft w:val="0"/>
          <w:marRight w:val="0"/>
          <w:marTop w:val="100"/>
          <w:marBottom w:val="0"/>
          <w:divBdr>
            <w:top w:val="none" w:sz="0" w:space="0" w:color="auto"/>
            <w:left w:val="none" w:sz="0" w:space="0" w:color="auto"/>
            <w:bottom w:val="none" w:sz="0" w:space="0" w:color="auto"/>
            <w:right w:val="none" w:sz="0" w:space="0" w:color="auto"/>
          </w:divBdr>
        </w:div>
        <w:div w:id="1304655914">
          <w:marLeft w:val="0"/>
          <w:marRight w:val="0"/>
          <w:marTop w:val="0"/>
          <w:marBottom w:val="0"/>
          <w:divBdr>
            <w:top w:val="none" w:sz="0" w:space="0" w:color="auto"/>
            <w:left w:val="none" w:sz="0" w:space="0" w:color="auto"/>
            <w:bottom w:val="none" w:sz="0" w:space="0" w:color="auto"/>
            <w:right w:val="none" w:sz="0" w:space="0" w:color="auto"/>
          </w:divBdr>
          <w:divsChild>
            <w:div w:id="1466653884">
              <w:marLeft w:val="0"/>
              <w:marRight w:val="0"/>
              <w:marTop w:val="0"/>
              <w:marBottom w:val="0"/>
              <w:divBdr>
                <w:top w:val="none" w:sz="0" w:space="0" w:color="auto"/>
                <w:left w:val="none" w:sz="0" w:space="0" w:color="auto"/>
                <w:bottom w:val="none" w:sz="0" w:space="0" w:color="auto"/>
                <w:right w:val="none" w:sz="0" w:space="0" w:color="auto"/>
              </w:divBdr>
              <w:divsChild>
                <w:div w:id="135756774">
                  <w:marLeft w:val="0"/>
                  <w:marRight w:val="0"/>
                  <w:marTop w:val="0"/>
                  <w:marBottom w:val="0"/>
                  <w:divBdr>
                    <w:top w:val="none" w:sz="0" w:space="0" w:color="auto"/>
                    <w:left w:val="none" w:sz="0" w:space="0" w:color="auto"/>
                    <w:bottom w:val="none" w:sz="0" w:space="0" w:color="auto"/>
                    <w:right w:val="none" w:sz="0" w:space="0" w:color="auto"/>
                  </w:divBdr>
                  <w:divsChild>
                    <w:div w:id="7901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4463">
      <w:bodyDiv w:val="1"/>
      <w:marLeft w:val="0"/>
      <w:marRight w:val="0"/>
      <w:marTop w:val="0"/>
      <w:marBottom w:val="0"/>
      <w:divBdr>
        <w:top w:val="none" w:sz="0" w:space="0" w:color="auto"/>
        <w:left w:val="none" w:sz="0" w:space="0" w:color="auto"/>
        <w:bottom w:val="none" w:sz="0" w:space="0" w:color="auto"/>
        <w:right w:val="none" w:sz="0" w:space="0" w:color="auto"/>
      </w:divBdr>
    </w:div>
    <w:div w:id="440033037">
      <w:bodyDiv w:val="1"/>
      <w:marLeft w:val="0"/>
      <w:marRight w:val="0"/>
      <w:marTop w:val="0"/>
      <w:marBottom w:val="0"/>
      <w:divBdr>
        <w:top w:val="none" w:sz="0" w:space="0" w:color="auto"/>
        <w:left w:val="none" w:sz="0" w:space="0" w:color="auto"/>
        <w:bottom w:val="none" w:sz="0" w:space="0" w:color="auto"/>
        <w:right w:val="none" w:sz="0" w:space="0" w:color="auto"/>
      </w:divBdr>
    </w:div>
    <w:div w:id="442849560">
      <w:bodyDiv w:val="1"/>
      <w:marLeft w:val="0"/>
      <w:marRight w:val="0"/>
      <w:marTop w:val="0"/>
      <w:marBottom w:val="0"/>
      <w:divBdr>
        <w:top w:val="none" w:sz="0" w:space="0" w:color="auto"/>
        <w:left w:val="none" w:sz="0" w:space="0" w:color="auto"/>
        <w:bottom w:val="none" w:sz="0" w:space="0" w:color="auto"/>
        <w:right w:val="none" w:sz="0" w:space="0" w:color="auto"/>
      </w:divBdr>
    </w:div>
    <w:div w:id="497188565">
      <w:bodyDiv w:val="1"/>
      <w:marLeft w:val="0"/>
      <w:marRight w:val="0"/>
      <w:marTop w:val="0"/>
      <w:marBottom w:val="0"/>
      <w:divBdr>
        <w:top w:val="none" w:sz="0" w:space="0" w:color="auto"/>
        <w:left w:val="none" w:sz="0" w:space="0" w:color="auto"/>
        <w:bottom w:val="none" w:sz="0" w:space="0" w:color="auto"/>
        <w:right w:val="none" w:sz="0" w:space="0" w:color="auto"/>
      </w:divBdr>
      <w:divsChild>
        <w:div w:id="127404989">
          <w:marLeft w:val="0"/>
          <w:marRight w:val="0"/>
          <w:marTop w:val="100"/>
          <w:marBottom w:val="0"/>
          <w:divBdr>
            <w:top w:val="none" w:sz="0" w:space="0" w:color="auto"/>
            <w:left w:val="none" w:sz="0" w:space="0" w:color="auto"/>
            <w:bottom w:val="none" w:sz="0" w:space="0" w:color="auto"/>
            <w:right w:val="none" w:sz="0" w:space="0" w:color="auto"/>
          </w:divBdr>
        </w:div>
        <w:div w:id="574897567">
          <w:marLeft w:val="0"/>
          <w:marRight w:val="0"/>
          <w:marTop w:val="0"/>
          <w:marBottom w:val="0"/>
          <w:divBdr>
            <w:top w:val="none" w:sz="0" w:space="0" w:color="auto"/>
            <w:left w:val="none" w:sz="0" w:space="0" w:color="auto"/>
            <w:bottom w:val="none" w:sz="0" w:space="0" w:color="auto"/>
            <w:right w:val="none" w:sz="0" w:space="0" w:color="auto"/>
          </w:divBdr>
          <w:divsChild>
            <w:div w:id="1199733399">
              <w:marLeft w:val="0"/>
              <w:marRight w:val="0"/>
              <w:marTop w:val="0"/>
              <w:marBottom w:val="0"/>
              <w:divBdr>
                <w:top w:val="none" w:sz="0" w:space="0" w:color="auto"/>
                <w:left w:val="none" w:sz="0" w:space="0" w:color="auto"/>
                <w:bottom w:val="none" w:sz="0" w:space="0" w:color="auto"/>
                <w:right w:val="none" w:sz="0" w:space="0" w:color="auto"/>
              </w:divBdr>
              <w:divsChild>
                <w:div w:id="501749486">
                  <w:marLeft w:val="0"/>
                  <w:marRight w:val="0"/>
                  <w:marTop w:val="0"/>
                  <w:marBottom w:val="0"/>
                  <w:divBdr>
                    <w:top w:val="none" w:sz="0" w:space="0" w:color="auto"/>
                    <w:left w:val="none" w:sz="0" w:space="0" w:color="auto"/>
                    <w:bottom w:val="none" w:sz="0" w:space="0" w:color="auto"/>
                    <w:right w:val="none" w:sz="0" w:space="0" w:color="auto"/>
                  </w:divBdr>
                  <w:divsChild>
                    <w:div w:id="1532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5645">
      <w:bodyDiv w:val="1"/>
      <w:marLeft w:val="0"/>
      <w:marRight w:val="0"/>
      <w:marTop w:val="0"/>
      <w:marBottom w:val="0"/>
      <w:divBdr>
        <w:top w:val="none" w:sz="0" w:space="0" w:color="auto"/>
        <w:left w:val="none" w:sz="0" w:space="0" w:color="auto"/>
        <w:bottom w:val="none" w:sz="0" w:space="0" w:color="auto"/>
        <w:right w:val="none" w:sz="0" w:space="0" w:color="auto"/>
      </w:divBdr>
    </w:div>
    <w:div w:id="583690205">
      <w:bodyDiv w:val="1"/>
      <w:marLeft w:val="0"/>
      <w:marRight w:val="0"/>
      <w:marTop w:val="0"/>
      <w:marBottom w:val="0"/>
      <w:divBdr>
        <w:top w:val="none" w:sz="0" w:space="0" w:color="auto"/>
        <w:left w:val="none" w:sz="0" w:space="0" w:color="auto"/>
        <w:bottom w:val="none" w:sz="0" w:space="0" w:color="auto"/>
        <w:right w:val="none" w:sz="0" w:space="0" w:color="auto"/>
      </w:divBdr>
    </w:div>
    <w:div w:id="673801797">
      <w:bodyDiv w:val="1"/>
      <w:marLeft w:val="0"/>
      <w:marRight w:val="0"/>
      <w:marTop w:val="0"/>
      <w:marBottom w:val="0"/>
      <w:divBdr>
        <w:top w:val="none" w:sz="0" w:space="0" w:color="auto"/>
        <w:left w:val="none" w:sz="0" w:space="0" w:color="auto"/>
        <w:bottom w:val="none" w:sz="0" w:space="0" w:color="auto"/>
        <w:right w:val="none" w:sz="0" w:space="0" w:color="auto"/>
      </w:divBdr>
    </w:div>
    <w:div w:id="702943165">
      <w:bodyDiv w:val="1"/>
      <w:marLeft w:val="0"/>
      <w:marRight w:val="0"/>
      <w:marTop w:val="0"/>
      <w:marBottom w:val="0"/>
      <w:divBdr>
        <w:top w:val="none" w:sz="0" w:space="0" w:color="auto"/>
        <w:left w:val="none" w:sz="0" w:space="0" w:color="auto"/>
        <w:bottom w:val="none" w:sz="0" w:space="0" w:color="auto"/>
        <w:right w:val="none" w:sz="0" w:space="0" w:color="auto"/>
      </w:divBdr>
      <w:divsChild>
        <w:div w:id="2076583832">
          <w:marLeft w:val="0"/>
          <w:marRight w:val="0"/>
          <w:marTop w:val="100"/>
          <w:marBottom w:val="0"/>
          <w:divBdr>
            <w:top w:val="none" w:sz="0" w:space="0" w:color="auto"/>
            <w:left w:val="none" w:sz="0" w:space="0" w:color="auto"/>
            <w:bottom w:val="none" w:sz="0" w:space="0" w:color="auto"/>
            <w:right w:val="none" w:sz="0" w:space="0" w:color="auto"/>
          </w:divBdr>
        </w:div>
        <w:div w:id="1479416968">
          <w:marLeft w:val="0"/>
          <w:marRight w:val="0"/>
          <w:marTop w:val="0"/>
          <w:marBottom w:val="0"/>
          <w:divBdr>
            <w:top w:val="none" w:sz="0" w:space="0" w:color="auto"/>
            <w:left w:val="none" w:sz="0" w:space="0" w:color="auto"/>
            <w:bottom w:val="none" w:sz="0" w:space="0" w:color="auto"/>
            <w:right w:val="none" w:sz="0" w:space="0" w:color="auto"/>
          </w:divBdr>
          <w:divsChild>
            <w:div w:id="538055633">
              <w:marLeft w:val="0"/>
              <w:marRight w:val="0"/>
              <w:marTop w:val="0"/>
              <w:marBottom w:val="0"/>
              <w:divBdr>
                <w:top w:val="none" w:sz="0" w:space="0" w:color="auto"/>
                <w:left w:val="none" w:sz="0" w:space="0" w:color="auto"/>
                <w:bottom w:val="none" w:sz="0" w:space="0" w:color="auto"/>
                <w:right w:val="none" w:sz="0" w:space="0" w:color="auto"/>
              </w:divBdr>
              <w:divsChild>
                <w:div w:id="1486510664">
                  <w:marLeft w:val="0"/>
                  <w:marRight w:val="0"/>
                  <w:marTop w:val="0"/>
                  <w:marBottom w:val="0"/>
                  <w:divBdr>
                    <w:top w:val="none" w:sz="0" w:space="0" w:color="auto"/>
                    <w:left w:val="none" w:sz="0" w:space="0" w:color="auto"/>
                    <w:bottom w:val="none" w:sz="0" w:space="0" w:color="auto"/>
                    <w:right w:val="none" w:sz="0" w:space="0" w:color="auto"/>
                  </w:divBdr>
                  <w:divsChild>
                    <w:div w:id="134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00001">
      <w:bodyDiv w:val="1"/>
      <w:marLeft w:val="0"/>
      <w:marRight w:val="0"/>
      <w:marTop w:val="0"/>
      <w:marBottom w:val="0"/>
      <w:divBdr>
        <w:top w:val="none" w:sz="0" w:space="0" w:color="auto"/>
        <w:left w:val="none" w:sz="0" w:space="0" w:color="auto"/>
        <w:bottom w:val="none" w:sz="0" w:space="0" w:color="auto"/>
        <w:right w:val="none" w:sz="0" w:space="0" w:color="auto"/>
      </w:divBdr>
    </w:div>
    <w:div w:id="787436015">
      <w:bodyDiv w:val="1"/>
      <w:marLeft w:val="0"/>
      <w:marRight w:val="0"/>
      <w:marTop w:val="0"/>
      <w:marBottom w:val="0"/>
      <w:divBdr>
        <w:top w:val="none" w:sz="0" w:space="0" w:color="auto"/>
        <w:left w:val="none" w:sz="0" w:space="0" w:color="auto"/>
        <w:bottom w:val="none" w:sz="0" w:space="0" w:color="auto"/>
        <w:right w:val="none" w:sz="0" w:space="0" w:color="auto"/>
      </w:divBdr>
    </w:div>
    <w:div w:id="876702553">
      <w:bodyDiv w:val="1"/>
      <w:marLeft w:val="0"/>
      <w:marRight w:val="0"/>
      <w:marTop w:val="0"/>
      <w:marBottom w:val="0"/>
      <w:divBdr>
        <w:top w:val="none" w:sz="0" w:space="0" w:color="auto"/>
        <w:left w:val="none" w:sz="0" w:space="0" w:color="auto"/>
        <w:bottom w:val="none" w:sz="0" w:space="0" w:color="auto"/>
        <w:right w:val="none" w:sz="0" w:space="0" w:color="auto"/>
      </w:divBdr>
    </w:div>
    <w:div w:id="915866881">
      <w:bodyDiv w:val="1"/>
      <w:marLeft w:val="0"/>
      <w:marRight w:val="0"/>
      <w:marTop w:val="0"/>
      <w:marBottom w:val="0"/>
      <w:divBdr>
        <w:top w:val="none" w:sz="0" w:space="0" w:color="auto"/>
        <w:left w:val="none" w:sz="0" w:space="0" w:color="auto"/>
        <w:bottom w:val="none" w:sz="0" w:space="0" w:color="auto"/>
        <w:right w:val="none" w:sz="0" w:space="0" w:color="auto"/>
      </w:divBdr>
    </w:div>
    <w:div w:id="1207454604">
      <w:bodyDiv w:val="1"/>
      <w:marLeft w:val="0"/>
      <w:marRight w:val="0"/>
      <w:marTop w:val="0"/>
      <w:marBottom w:val="0"/>
      <w:divBdr>
        <w:top w:val="none" w:sz="0" w:space="0" w:color="auto"/>
        <w:left w:val="none" w:sz="0" w:space="0" w:color="auto"/>
        <w:bottom w:val="none" w:sz="0" w:space="0" w:color="auto"/>
        <w:right w:val="none" w:sz="0" w:space="0" w:color="auto"/>
      </w:divBdr>
    </w:div>
    <w:div w:id="1252932684">
      <w:bodyDiv w:val="1"/>
      <w:marLeft w:val="0"/>
      <w:marRight w:val="0"/>
      <w:marTop w:val="0"/>
      <w:marBottom w:val="0"/>
      <w:divBdr>
        <w:top w:val="none" w:sz="0" w:space="0" w:color="auto"/>
        <w:left w:val="none" w:sz="0" w:space="0" w:color="auto"/>
        <w:bottom w:val="none" w:sz="0" w:space="0" w:color="auto"/>
        <w:right w:val="none" w:sz="0" w:space="0" w:color="auto"/>
      </w:divBdr>
      <w:divsChild>
        <w:div w:id="1375037664">
          <w:marLeft w:val="0"/>
          <w:marRight w:val="0"/>
          <w:marTop w:val="100"/>
          <w:marBottom w:val="0"/>
          <w:divBdr>
            <w:top w:val="none" w:sz="0" w:space="0" w:color="auto"/>
            <w:left w:val="none" w:sz="0" w:space="0" w:color="auto"/>
            <w:bottom w:val="none" w:sz="0" w:space="0" w:color="auto"/>
            <w:right w:val="none" w:sz="0" w:space="0" w:color="auto"/>
          </w:divBdr>
        </w:div>
        <w:div w:id="1244680610">
          <w:marLeft w:val="0"/>
          <w:marRight w:val="0"/>
          <w:marTop w:val="0"/>
          <w:marBottom w:val="0"/>
          <w:divBdr>
            <w:top w:val="none" w:sz="0" w:space="0" w:color="auto"/>
            <w:left w:val="none" w:sz="0" w:space="0" w:color="auto"/>
            <w:bottom w:val="none" w:sz="0" w:space="0" w:color="auto"/>
            <w:right w:val="none" w:sz="0" w:space="0" w:color="auto"/>
          </w:divBdr>
          <w:divsChild>
            <w:div w:id="1566992613">
              <w:marLeft w:val="0"/>
              <w:marRight w:val="0"/>
              <w:marTop w:val="0"/>
              <w:marBottom w:val="0"/>
              <w:divBdr>
                <w:top w:val="none" w:sz="0" w:space="0" w:color="auto"/>
                <w:left w:val="none" w:sz="0" w:space="0" w:color="auto"/>
                <w:bottom w:val="none" w:sz="0" w:space="0" w:color="auto"/>
                <w:right w:val="none" w:sz="0" w:space="0" w:color="auto"/>
              </w:divBdr>
              <w:divsChild>
                <w:div w:id="1057508216">
                  <w:marLeft w:val="0"/>
                  <w:marRight w:val="0"/>
                  <w:marTop w:val="0"/>
                  <w:marBottom w:val="0"/>
                  <w:divBdr>
                    <w:top w:val="none" w:sz="0" w:space="0" w:color="auto"/>
                    <w:left w:val="none" w:sz="0" w:space="0" w:color="auto"/>
                    <w:bottom w:val="none" w:sz="0" w:space="0" w:color="auto"/>
                    <w:right w:val="none" w:sz="0" w:space="0" w:color="auto"/>
                  </w:divBdr>
                  <w:divsChild>
                    <w:div w:id="3314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237">
      <w:bodyDiv w:val="1"/>
      <w:marLeft w:val="0"/>
      <w:marRight w:val="0"/>
      <w:marTop w:val="0"/>
      <w:marBottom w:val="0"/>
      <w:divBdr>
        <w:top w:val="none" w:sz="0" w:space="0" w:color="auto"/>
        <w:left w:val="none" w:sz="0" w:space="0" w:color="auto"/>
        <w:bottom w:val="none" w:sz="0" w:space="0" w:color="auto"/>
        <w:right w:val="none" w:sz="0" w:space="0" w:color="auto"/>
      </w:divBdr>
      <w:divsChild>
        <w:div w:id="747701589">
          <w:marLeft w:val="0"/>
          <w:marRight w:val="0"/>
          <w:marTop w:val="100"/>
          <w:marBottom w:val="0"/>
          <w:divBdr>
            <w:top w:val="none" w:sz="0" w:space="0" w:color="auto"/>
            <w:left w:val="none" w:sz="0" w:space="0" w:color="auto"/>
            <w:bottom w:val="none" w:sz="0" w:space="0" w:color="auto"/>
            <w:right w:val="none" w:sz="0" w:space="0" w:color="auto"/>
          </w:divBdr>
        </w:div>
        <w:div w:id="1268342996">
          <w:marLeft w:val="0"/>
          <w:marRight w:val="0"/>
          <w:marTop w:val="0"/>
          <w:marBottom w:val="0"/>
          <w:divBdr>
            <w:top w:val="none" w:sz="0" w:space="0" w:color="auto"/>
            <w:left w:val="none" w:sz="0" w:space="0" w:color="auto"/>
            <w:bottom w:val="none" w:sz="0" w:space="0" w:color="auto"/>
            <w:right w:val="none" w:sz="0" w:space="0" w:color="auto"/>
          </w:divBdr>
          <w:divsChild>
            <w:div w:id="1682001217">
              <w:marLeft w:val="0"/>
              <w:marRight w:val="0"/>
              <w:marTop w:val="0"/>
              <w:marBottom w:val="0"/>
              <w:divBdr>
                <w:top w:val="none" w:sz="0" w:space="0" w:color="auto"/>
                <w:left w:val="none" w:sz="0" w:space="0" w:color="auto"/>
                <w:bottom w:val="none" w:sz="0" w:space="0" w:color="auto"/>
                <w:right w:val="none" w:sz="0" w:space="0" w:color="auto"/>
              </w:divBdr>
              <w:divsChild>
                <w:div w:id="571890020">
                  <w:marLeft w:val="0"/>
                  <w:marRight w:val="0"/>
                  <w:marTop w:val="0"/>
                  <w:marBottom w:val="0"/>
                  <w:divBdr>
                    <w:top w:val="none" w:sz="0" w:space="0" w:color="auto"/>
                    <w:left w:val="none" w:sz="0" w:space="0" w:color="auto"/>
                    <w:bottom w:val="none" w:sz="0" w:space="0" w:color="auto"/>
                    <w:right w:val="none" w:sz="0" w:space="0" w:color="auto"/>
                  </w:divBdr>
                  <w:divsChild>
                    <w:div w:id="4989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687">
      <w:bodyDiv w:val="1"/>
      <w:marLeft w:val="0"/>
      <w:marRight w:val="0"/>
      <w:marTop w:val="0"/>
      <w:marBottom w:val="0"/>
      <w:divBdr>
        <w:top w:val="none" w:sz="0" w:space="0" w:color="auto"/>
        <w:left w:val="none" w:sz="0" w:space="0" w:color="auto"/>
        <w:bottom w:val="none" w:sz="0" w:space="0" w:color="auto"/>
        <w:right w:val="none" w:sz="0" w:space="0" w:color="auto"/>
      </w:divBdr>
      <w:divsChild>
        <w:div w:id="521943934">
          <w:marLeft w:val="0"/>
          <w:marRight w:val="0"/>
          <w:marTop w:val="100"/>
          <w:marBottom w:val="0"/>
          <w:divBdr>
            <w:top w:val="none" w:sz="0" w:space="0" w:color="auto"/>
            <w:left w:val="none" w:sz="0" w:space="0" w:color="auto"/>
            <w:bottom w:val="none" w:sz="0" w:space="0" w:color="auto"/>
            <w:right w:val="none" w:sz="0" w:space="0" w:color="auto"/>
          </w:divBdr>
        </w:div>
        <w:div w:id="1522158372">
          <w:marLeft w:val="0"/>
          <w:marRight w:val="0"/>
          <w:marTop w:val="0"/>
          <w:marBottom w:val="0"/>
          <w:divBdr>
            <w:top w:val="none" w:sz="0" w:space="0" w:color="auto"/>
            <w:left w:val="none" w:sz="0" w:space="0" w:color="auto"/>
            <w:bottom w:val="none" w:sz="0" w:space="0" w:color="auto"/>
            <w:right w:val="none" w:sz="0" w:space="0" w:color="auto"/>
          </w:divBdr>
          <w:divsChild>
            <w:div w:id="968171828">
              <w:marLeft w:val="0"/>
              <w:marRight w:val="0"/>
              <w:marTop w:val="0"/>
              <w:marBottom w:val="0"/>
              <w:divBdr>
                <w:top w:val="none" w:sz="0" w:space="0" w:color="auto"/>
                <w:left w:val="none" w:sz="0" w:space="0" w:color="auto"/>
                <w:bottom w:val="none" w:sz="0" w:space="0" w:color="auto"/>
                <w:right w:val="none" w:sz="0" w:space="0" w:color="auto"/>
              </w:divBdr>
              <w:divsChild>
                <w:div w:id="906183833">
                  <w:marLeft w:val="0"/>
                  <w:marRight w:val="0"/>
                  <w:marTop w:val="0"/>
                  <w:marBottom w:val="0"/>
                  <w:divBdr>
                    <w:top w:val="none" w:sz="0" w:space="0" w:color="auto"/>
                    <w:left w:val="none" w:sz="0" w:space="0" w:color="auto"/>
                    <w:bottom w:val="none" w:sz="0" w:space="0" w:color="auto"/>
                    <w:right w:val="none" w:sz="0" w:space="0" w:color="auto"/>
                  </w:divBdr>
                  <w:divsChild>
                    <w:div w:id="1509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49054">
      <w:bodyDiv w:val="1"/>
      <w:marLeft w:val="0"/>
      <w:marRight w:val="0"/>
      <w:marTop w:val="0"/>
      <w:marBottom w:val="0"/>
      <w:divBdr>
        <w:top w:val="none" w:sz="0" w:space="0" w:color="auto"/>
        <w:left w:val="none" w:sz="0" w:space="0" w:color="auto"/>
        <w:bottom w:val="none" w:sz="0" w:space="0" w:color="auto"/>
        <w:right w:val="none" w:sz="0" w:space="0" w:color="auto"/>
      </w:divBdr>
      <w:divsChild>
        <w:div w:id="2067408935">
          <w:marLeft w:val="0"/>
          <w:marRight w:val="0"/>
          <w:marTop w:val="100"/>
          <w:marBottom w:val="0"/>
          <w:divBdr>
            <w:top w:val="none" w:sz="0" w:space="0" w:color="auto"/>
            <w:left w:val="none" w:sz="0" w:space="0" w:color="auto"/>
            <w:bottom w:val="none" w:sz="0" w:space="0" w:color="auto"/>
            <w:right w:val="none" w:sz="0" w:space="0" w:color="auto"/>
          </w:divBdr>
        </w:div>
        <w:div w:id="173346028">
          <w:marLeft w:val="0"/>
          <w:marRight w:val="0"/>
          <w:marTop w:val="0"/>
          <w:marBottom w:val="0"/>
          <w:divBdr>
            <w:top w:val="none" w:sz="0" w:space="0" w:color="auto"/>
            <w:left w:val="none" w:sz="0" w:space="0" w:color="auto"/>
            <w:bottom w:val="none" w:sz="0" w:space="0" w:color="auto"/>
            <w:right w:val="none" w:sz="0" w:space="0" w:color="auto"/>
          </w:divBdr>
          <w:divsChild>
            <w:div w:id="1844003017">
              <w:marLeft w:val="0"/>
              <w:marRight w:val="0"/>
              <w:marTop w:val="0"/>
              <w:marBottom w:val="0"/>
              <w:divBdr>
                <w:top w:val="none" w:sz="0" w:space="0" w:color="auto"/>
                <w:left w:val="none" w:sz="0" w:space="0" w:color="auto"/>
                <w:bottom w:val="none" w:sz="0" w:space="0" w:color="auto"/>
                <w:right w:val="none" w:sz="0" w:space="0" w:color="auto"/>
              </w:divBdr>
              <w:divsChild>
                <w:div w:id="349988390">
                  <w:marLeft w:val="0"/>
                  <w:marRight w:val="0"/>
                  <w:marTop w:val="0"/>
                  <w:marBottom w:val="0"/>
                  <w:divBdr>
                    <w:top w:val="none" w:sz="0" w:space="0" w:color="auto"/>
                    <w:left w:val="none" w:sz="0" w:space="0" w:color="auto"/>
                    <w:bottom w:val="none" w:sz="0" w:space="0" w:color="auto"/>
                    <w:right w:val="none" w:sz="0" w:space="0" w:color="auto"/>
                  </w:divBdr>
                  <w:divsChild>
                    <w:div w:id="2041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2203">
      <w:bodyDiv w:val="1"/>
      <w:marLeft w:val="0"/>
      <w:marRight w:val="0"/>
      <w:marTop w:val="0"/>
      <w:marBottom w:val="0"/>
      <w:divBdr>
        <w:top w:val="none" w:sz="0" w:space="0" w:color="auto"/>
        <w:left w:val="none" w:sz="0" w:space="0" w:color="auto"/>
        <w:bottom w:val="none" w:sz="0" w:space="0" w:color="auto"/>
        <w:right w:val="none" w:sz="0" w:space="0" w:color="auto"/>
      </w:divBdr>
    </w:div>
    <w:div w:id="1455902335">
      <w:bodyDiv w:val="1"/>
      <w:marLeft w:val="0"/>
      <w:marRight w:val="0"/>
      <w:marTop w:val="0"/>
      <w:marBottom w:val="0"/>
      <w:divBdr>
        <w:top w:val="none" w:sz="0" w:space="0" w:color="auto"/>
        <w:left w:val="none" w:sz="0" w:space="0" w:color="auto"/>
        <w:bottom w:val="none" w:sz="0" w:space="0" w:color="auto"/>
        <w:right w:val="none" w:sz="0" w:space="0" w:color="auto"/>
      </w:divBdr>
    </w:div>
    <w:div w:id="1490637982">
      <w:bodyDiv w:val="1"/>
      <w:marLeft w:val="0"/>
      <w:marRight w:val="0"/>
      <w:marTop w:val="0"/>
      <w:marBottom w:val="0"/>
      <w:divBdr>
        <w:top w:val="none" w:sz="0" w:space="0" w:color="auto"/>
        <w:left w:val="none" w:sz="0" w:space="0" w:color="auto"/>
        <w:bottom w:val="none" w:sz="0" w:space="0" w:color="auto"/>
        <w:right w:val="none" w:sz="0" w:space="0" w:color="auto"/>
      </w:divBdr>
    </w:div>
    <w:div w:id="1503274099">
      <w:bodyDiv w:val="1"/>
      <w:marLeft w:val="0"/>
      <w:marRight w:val="0"/>
      <w:marTop w:val="0"/>
      <w:marBottom w:val="0"/>
      <w:divBdr>
        <w:top w:val="none" w:sz="0" w:space="0" w:color="auto"/>
        <w:left w:val="none" w:sz="0" w:space="0" w:color="auto"/>
        <w:bottom w:val="none" w:sz="0" w:space="0" w:color="auto"/>
        <w:right w:val="none" w:sz="0" w:space="0" w:color="auto"/>
      </w:divBdr>
      <w:divsChild>
        <w:div w:id="1403874517">
          <w:marLeft w:val="0"/>
          <w:marRight w:val="0"/>
          <w:marTop w:val="100"/>
          <w:marBottom w:val="0"/>
          <w:divBdr>
            <w:top w:val="none" w:sz="0" w:space="0" w:color="auto"/>
            <w:left w:val="none" w:sz="0" w:space="0" w:color="auto"/>
            <w:bottom w:val="none" w:sz="0" w:space="0" w:color="auto"/>
            <w:right w:val="none" w:sz="0" w:space="0" w:color="auto"/>
          </w:divBdr>
        </w:div>
        <w:div w:id="1552644714">
          <w:marLeft w:val="0"/>
          <w:marRight w:val="0"/>
          <w:marTop w:val="0"/>
          <w:marBottom w:val="0"/>
          <w:divBdr>
            <w:top w:val="none" w:sz="0" w:space="0" w:color="auto"/>
            <w:left w:val="none" w:sz="0" w:space="0" w:color="auto"/>
            <w:bottom w:val="none" w:sz="0" w:space="0" w:color="auto"/>
            <w:right w:val="none" w:sz="0" w:space="0" w:color="auto"/>
          </w:divBdr>
          <w:divsChild>
            <w:div w:id="1488939765">
              <w:marLeft w:val="0"/>
              <w:marRight w:val="0"/>
              <w:marTop w:val="0"/>
              <w:marBottom w:val="0"/>
              <w:divBdr>
                <w:top w:val="none" w:sz="0" w:space="0" w:color="auto"/>
                <w:left w:val="none" w:sz="0" w:space="0" w:color="auto"/>
                <w:bottom w:val="none" w:sz="0" w:space="0" w:color="auto"/>
                <w:right w:val="none" w:sz="0" w:space="0" w:color="auto"/>
              </w:divBdr>
              <w:divsChild>
                <w:div w:id="130683417">
                  <w:marLeft w:val="0"/>
                  <w:marRight w:val="0"/>
                  <w:marTop w:val="0"/>
                  <w:marBottom w:val="0"/>
                  <w:divBdr>
                    <w:top w:val="none" w:sz="0" w:space="0" w:color="auto"/>
                    <w:left w:val="none" w:sz="0" w:space="0" w:color="auto"/>
                    <w:bottom w:val="none" w:sz="0" w:space="0" w:color="auto"/>
                    <w:right w:val="none" w:sz="0" w:space="0" w:color="auto"/>
                  </w:divBdr>
                  <w:divsChild>
                    <w:div w:id="13791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80405">
      <w:bodyDiv w:val="1"/>
      <w:marLeft w:val="0"/>
      <w:marRight w:val="0"/>
      <w:marTop w:val="0"/>
      <w:marBottom w:val="0"/>
      <w:divBdr>
        <w:top w:val="none" w:sz="0" w:space="0" w:color="auto"/>
        <w:left w:val="none" w:sz="0" w:space="0" w:color="auto"/>
        <w:bottom w:val="none" w:sz="0" w:space="0" w:color="auto"/>
        <w:right w:val="none" w:sz="0" w:space="0" w:color="auto"/>
      </w:divBdr>
    </w:div>
    <w:div w:id="1755735376">
      <w:bodyDiv w:val="1"/>
      <w:marLeft w:val="0"/>
      <w:marRight w:val="0"/>
      <w:marTop w:val="0"/>
      <w:marBottom w:val="0"/>
      <w:divBdr>
        <w:top w:val="none" w:sz="0" w:space="0" w:color="auto"/>
        <w:left w:val="none" w:sz="0" w:space="0" w:color="auto"/>
        <w:bottom w:val="none" w:sz="0" w:space="0" w:color="auto"/>
        <w:right w:val="none" w:sz="0" w:space="0" w:color="auto"/>
      </w:divBdr>
    </w:div>
    <w:div w:id="1929196906">
      <w:bodyDiv w:val="1"/>
      <w:marLeft w:val="0"/>
      <w:marRight w:val="0"/>
      <w:marTop w:val="0"/>
      <w:marBottom w:val="0"/>
      <w:divBdr>
        <w:top w:val="none" w:sz="0" w:space="0" w:color="auto"/>
        <w:left w:val="none" w:sz="0" w:space="0" w:color="auto"/>
        <w:bottom w:val="none" w:sz="0" w:space="0" w:color="auto"/>
        <w:right w:val="none" w:sz="0" w:space="0" w:color="auto"/>
      </w:divBdr>
      <w:divsChild>
        <w:div w:id="1554776382">
          <w:marLeft w:val="0"/>
          <w:marRight w:val="0"/>
          <w:marTop w:val="100"/>
          <w:marBottom w:val="0"/>
          <w:divBdr>
            <w:top w:val="none" w:sz="0" w:space="0" w:color="auto"/>
            <w:left w:val="none" w:sz="0" w:space="0" w:color="auto"/>
            <w:bottom w:val="none" w:sz="0" w:space="0" w:color="auto"/>
            <w:right w:val="none" w:sz="0" w:space="0" w:color="auto"/>
          </w:divBdr>
        </w:div>
        <w:div w:id="366177871">
          <w:marLeft w:val="0"/>
          <w:marRight w:val="0"/>
          <w:marTop w:val="0"/>
          <w:marBottom w:val="0"/>
          <w:divBdr>
            <w:top w:val="none" w:sz="0" w:space="0" w:color="auto"/>
            <w:left w:val="none" w:sz="0" w:space="0" w:color="auto"/>
            <w:bottom w:val="none" w:sz="0" w:space="0" w:color="auto"/>
            <w:right w:val="none" w:sz="0" w:space="0" w:color="auto"/>
          </w:divBdr>
          <w:divsChild>
            <w:div w:id="1710447593">
              <w:marLeft w:val="0"/>
              <w:marRight w:val="0"/>
              <w:marTop w:val="0"/>
              <w:marBottom w:val="0"/>
              <w:divBdr>
                <w:top w:val="none" w:sz="0" w:space="0" w:color="auto"/>
                <w:left w:val="none" w:sz="0" w:space="0" w:color="auto"/>
                <w:bottom w:val="none" w:sz="0" w:space="0" w:color="auto"/>
                <w:right w:val="none" w:sz="0" w:space="0" w:color="auto"/>
              </w:divBdr>
              <w:divsChild>
                <w:div w:id="1343970533">
                  <w:marLeft w:val="0"/>
                  <w:marRight w:val="0"/>
                  <w:marTop w:val="0"/>
                  <w:marBottom w:val="0"/>
                  <w:divBdr>
                    <w:top w:val="none" w:sz="0" w:space="0" w:color="auto"/>
                    <w:left w:val="none" w:sz="0" w:space="0" w:color="auto"/>
                    <w:bottom w:val="none" w:sz="0" w:space="0" w:color="auto"/>
                    <w:right w:val="none" w:sz="0" w:space="0" w:color="auto"/>
                  </w:divBdr>
                  <w:divsChild>
                    <w:div w:id="8137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9161">
      <w:bodyDiv w:val="1"/>
      <w:marLeft w:val="0"/>
      <w:marRight w:val="0"/>
      <w:marTop w:val="0"/>
      <w:marBottom w:val="0"/>
      <w:divBdr>
        <w:top w:val="none" w:sz="0" w:space="0" w:color="auto"/>
        <w:left w:val="none" w:sz="0" w:space="0" w:color="auto"/>
        <w:bottom w:val="none" w:sz="0" w:space="0" w:color="auto"/>
        <w:right w:val="none" w:sz="0" w:space="0" w:color="auto"/>
      </w:divBdr>
      <w:divsChild>
        <w:div w:id="1927374648">
          <w:marLeft w:val="0"/>
          <w:marRight w:val="0"/>
          <w:marTop w:val="100"/>
          <w:marBottom w:val="0"/>
          <w:divBdr>
            <w:top w:val="none" w:sz="0" w:space="0" w:color="auto"/>
            <w:left w:val="none" w:sz="0" w:space="0" w:color="auto"/>
            <w:bottom w:val="none" w:sz="0" w:space="0" w:color="auto"/>
            <w:right w:val="none" w:sz="0" w:space="0" w:color="auto"/>
          </w:divBdr>
        </w:div>
        <w:div w:id="1150318904">
          <w:marLeft w:val="0"/>
          <w:marRight w:val="0"/>
          <w:marTop w:val="0"/>
          <w:marBottom w:val="0"/>
          <w:divBdr>
            <w:top w:val="none" w:sz="0" w:space="0" w:color="auto"/>
            <w:left w:val="none" w:sz="0" w:space="0" w:color="auto"/>
            <w:bottom w:val="none" w:sz="0" w:space="0" w:color="auto"/>
            <w:right w:val="none" w:sz="0" w:space="0" w:color="auto"/>
          </w:divBdr>
          <w:divsChild>
            <w:div w:id="2045128966">
              <w:marLeft w:val="0"/>
              <w:marRight w:val="0"/>
              <w:marTop w:val="0"/>
              <w:marBottom w:val="0"/>
              <w:divBdr>
                <w:top w:val="none" w:sz="0" w:space="0" w:color="auto"/>
                <w:left w:val="none" w:sz="0" w:space="0" w:color="auto"/>
                <w:bottom w:val="none" w:sz="0" w:space="0" w:color="auto"/>
                <w:right w:val="none" w:sz="0" w:space="0" w:color="auto"/>
              </w:divBdr>
              <w:divsChild>
                <w:div w:id="1718581703">
                  <w:marLeft w:val="0"/>
                  <w:marRight w:val="0"/>
                  <w:marTop w:val="0"/>
                  <w:marBottom w:val="0"/>
                  <w:divBdr>
                    <w:top w:val="none" w:sz="0" w:space="0" w:color="auto"/>
                    <w:left w:val="none" w:sz="0" w:space="0" w:color="auto"/>
                    <w:bottom w:val="none" w:sz="0" w:space="0" w:color="auto"/>
                    <w:right w:val="none" w:sz="0" w:space="0" w:color="auto"/>
                  </w:divBdr>
                  <w:divsChild>
                    <w:div w:id="1985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apor.org/AAPOR_Main/media/publications/Standard-Definitions20169theditionfinal.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7CBFECCD-EADC-FA40-930C-FAF672EBAD99}">
  <ds:schemaRefs>
    <ds:schemaRef ds:uri="http://schemas.openxmlformats.org/officeDocument/2006/bibliography"/>
  </ds:schemaRefs>
</ds:datastoreItem>
</file>

<file path=customXml/itemProps2.xml><?xml version="1.0" encoding="utf-8"?>
<ds:datastoreItem xmlns:ds="http://schemas.openxmlformats.org/officeDocument/2006/customXml" ds:itemID="{831E975D-0DCB-4640-B81C-F0AB7356C516}"/>
</file>

<file path=customXml/itemProps3.xml><?xml version="1.0" encoding="utf-8"?>
<ds:datastoreItem xmlns:ds="http://schemas.openxmlformats.org/officeDocument/2006/customXml" ds:itemID="{8DD80E91-9CCE-45CB-991C-842DE7F54F5B}">
  <ds:schemaRefs>
    <ds:schemaRef ds:uri="http://schemas.microsoft.com/sharepoint/v3/contenttype/forms"/>
  </ds:schemaRefs>
</ds:datastoreItem>
</file>

<file path=customXml/itemProps4.xml><?xml version="1.0" encoding="utf-8"?>
<ds:datastoreItem xmlns:ds="http://schemas.openxmlformats.org/officeDocument/2006/customXml" ds:itemID="{3BC2933D-C5F2-4427-9101-190D5C9B1A72}">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14355</Words>
  <Characters>81824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95988</CharactersWithSpaces>
  <SharedDoc>false</SharedDoc>
  <HLinks>
    <vt:vector size="6" baseType="variant">
      <vt:variant>
        <vt:i4>2949129</vt:i4>
      </vt:variant>
      <vt:variant>
        <vt:i4>0</vt:i4>
      </vt:variant>
      <vt:variant>
        <vt:i4>0</vt:i4>
      </vt:variant>
      <vt:variant>
        <vt:i4>5</vt:i4>
      </vt:variant>
      <vt:variant>
        <vt:lpwstr>http://www.aapor.org/AAPOR_Main/media/publications/Standard-Definitions20169theditionfinal.pdf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Cruise</dc:creator>
  <cp:lastModifiedBy>Bojana Sokolovska Ivkovic</cp:lastModifiedBy>
  <cp:revision>6</cp:revision>
  <cp:lastPrinted>2016-10-18T13:15:00Z</cp:lastPrinted>
  <dcterms:created xsi:type="dcterms:W3CDTF">2023-05-09T14:32:00Z</dcterms:created>
  <dcterms:modified xsi:type="dcterms:W3CDTF">2023-05-09T14:35:00Z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125600</vt:r8>
  </property>
  <property fmtid="{D5CDD505-2E9C-101B-9397-08002B2CF9AE}" pid="4" name="MediaServiceImageTags">
    <vt:lpwstr/>
  </property>
</Properties>
</file>