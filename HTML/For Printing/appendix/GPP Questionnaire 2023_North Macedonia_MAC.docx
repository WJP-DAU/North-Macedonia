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73A90" w14:textId="7B2B5E38" w:rsidR="000E544D" w:rsidRPr="00833C2B" w:rsidRDefault="000E544D" w:rsidP="00301D38">
      <w:pPr>
        <w:jc w:val="center"/>
        <w:rPr>
          <w:rFonts w:ascii="Arial Narrow" w:hAnsi="Arial Narrow"/>
          <w:b/>
          <w:bCs/>
          <w:lang w:val="mk-MK"/>
        </w:rPr>
      </w:pPr>
      <w:r w:rsidRPr="00833C2B">
        <w:rPr>
          <w:rFonts w:ascii="Arial Narrow" w:hAnsi="Arial Narrow"/>
          <w:b/>
          <w:bCs/>
          <w:lang w:val="mk-MK"/>
        </w:rPr>
        <w:t xml:space="preserve">ПРОЕКТ ЗА ПРАВДА ВО СВЕТОТ: </w:t>
      </w:r>
      <w:r w:rsidR="00CD6F27" w:rsidRPr="00833C2B">
        <w:rPr>
          <w:rFonts w:ascii="Arial Narrow" w:hAnsi="Arial Narrow"/>
          <w:b/>
          <w:bCs/>
          <w:lang w:val="mk-MK"/>
        </w:rPr>
        <w:t>АНКЕТА ОПШТА ПОПУЛАЦИЈА 2023</w:t>
      </w:r>
    </w:p>
    <w:p w14:paraId="43712A77" w14:textId="77777777" w:rsidR="00E70CD1" w:rsidRPr="00833C2B" w:rsidRDefault="00E70CD1" w:rsidP="00E70CD1">
      <w:pPr>
        <w:spacing w:after="0" w:line="240" w:lineRule="auto"/>
        <w:ind w:left="0" w:right="0"/>
        <w:rPr>
          <w:rFonts w:ascii="Arial Narrow" w:hAnsi="Arial Narrow" w:cstheme="minorHAnsi"/>
          <w:b/>
          <w:sz w:val="20"/>
          <w:szCs w:val="20"/>
          <w:lang w:val="mk-MK"/>
        </w:rPr>
      </w:pPr>
    </w:p>
    <w:p w14:paraId="11BE1F8A" w14:textId="4F527287" w:rsidR="00F31E1C" w:rsidRPr="00833C2B" w:rsidRDefault="00F31E1C" w:rsidP="002A5850">
      <w:pPr>
        <w:ind w:left="720"/>
        <w:rPr>
          <w:rFonts w:ascii="Arial Narrow" w:hAnsi="Arial Narrow" w:cstheme="minorHAnsi"/>
          <w:sz w:val="20"/>
          <w:szCs w:val="20"/>
          <w:lang w:val="mk-MK"/>
        </w:rPr>
      </w:pPr>
      <w:r w:rsidRPr="00833C2B">
        <w:rPr>
          <w:rFonts w:ascii="Arial Narrow" w:eastAsia="Calibri" w:hAnsi="Arial Narrow" w:cs="Calibri"/>
          <w:b/>
          <w:sz w:val="20"/>
          <w:szCs w:val="20"/>
          <w:lang w:val="mk-MK"/>
        </w:rPr>
        <w:t>Прочитај:</w:t>
      </w:r>
      <w:r w:rsidRPr="00833C2B">
        <w:rPr>
          <w:rFonts w:ascii="Arial Narrow" w:eastAsia="Calibri" w:hAnsi="Arial Narrow" w:cs="Calibri"/>
          <w:bCs/>
          <w:sz w:val="20"/>
          <w:szCs w:val="20"/>
          <w:lang w:val="mk-MK"/>
        </w:rPr>
        <w:t xml:space="preserve"> Добар ден. Моето име е _______. Доаѓам во име на Ипсос, независна агенција за истражувања. Не ја претставувам владата, ниту било која политичка партија. Ве замолувам за учество во ова истражување. Целта на истражувањето е да се разберат ставовите на граѓаните на </w:t>
      </w:r>
      <w:r w:rsidR="00833C2B" w:rsidRPr="00833C2B">
        <w:rPr>
          <w:rFonts w:ascii="Arial Narrow" w:eastAsia="Calibri" w:hAnsi="Arial Narrow" w:cs="Calibri"/>
          <w:bCs/>
          <w:sz w:val="20"/>
          <w:szCs w:val="20"/>
          <w:lang w:val="mk-MK"/>
        </w:rPr>
        <w:t>Македонија</w:t>
      </w:r>
      <w:r w:rsidRPr="00833C2B">
        <w:rPr>
          <w:rFonts w:ascii="Arial Narrow" w:eastAsia="Calibri" w:hAnsi="Arial Narrow" w:cs="Calibri"/>
          <w:bCs/>
          <w:sz w:val="20"/>
          <w:szCs w:val="20"/>
          <w:lang w:val="mk-MK"/>
        </w:rPr>
        <w:t xml:space="preserve"> поврзани со искуствата на луѓето со законот. Истражувањето е нарачано од Проектот за светска правда. Пред да продолжам, треба да утврдиме кој ќе биде интервјуиран во ова домаќинство</w:t>
      </w:r>
      <w:r w:rsidRPr="00833C2B">
        <w:rPr>
          <w:rFonts w:ascii="Arial Narrow" w:hAnsi="Arial Narrow" w:cstheme="minorHAnsi"/>
          <w:sz w:val="20"/>
          <w:szCs w:val="20"/>
          <w:lang w:val="mk-MK"/>
        </w:rPr>
        <w:t>.</w:t>
      </w:r>
    </w:p>
    <w:p w14:paraId="6D2D0E91" w14:textId="77777777" w:rsidR="001D453A" w:rsidRPr="00833C2B" w:rsidRDefault="001D453A" w:rsidP="00E70CD1">
      <w:pPr>
        <w:spacing w:after="0" w:line="240" w:lineRule="auto"/>
        <w:rPr>
          <w:rFonts w:ascii="Arial Narrow" w:hAnsi="Arial Narrow"/>
          <w:lang w:val="mk-MK"/>
        </w:rPr>
      </w:pPr>
    </w:p>
    <w:p w14:paraId="0EBD7DCA" w14:textId="6770C243" w:rsidR="00A0138D" w:rsidRPr="00833C2B" w:rsidRDefault="00A0138D" w:rsidP="002A5850">
      <w:pPr>
        <w:spacing w:after="0" w:line="240" w:lineRule="auto"/>
        <w:rPr>
          <w:rFonts w:ascii="Arial Narrow" w:hAnsi="Arial Narrow"/>
          <w:b/>
          <w:lang w:val="mk-MK"/>
        </w:rPr>
      </w:pPr>
      <w:r w:rsidRPr="00833C2B">
        <w:rPr>
          <w:rFonts w:ascii="Arial Narrow" w:hAnsi="Arial Narrow"/>
          <w:b/>
          <w:lang w:val="mk-MK"/>
        </w:rPr>
        <w:t>Анкетар</w:t>
      </w:r>
      <w:r w:rsidR="001D453A" w:rsidRPr="00833C2B">
        <w:rPr>
          <w:rFonts w:ascii="Arial Narrow" w:hAnsi="Arial Narrow"/>
          <w:b/>
          <w:lang w:val="mk-MK"/>
        </w:rPr>
        <w:t xml:space="preserve">: </w:t>
      </w:r>
      <w:r w:rsidRPr="00833C2B">
        <w:rPr>
          <w:rFonts w:ascii="Arial Narrow" w:hAnsi="Arial Narrow"/>
          <w:b/>
          <w:lang w:val="mk-MK"/>
        </w:rPr>
        <w:t>Ве молиме по случаен избор изберете испитаник од поединците кои моментално се присутни во домаќинството. Методите на случаен избор може да вклучуваат Киш мрежа, генератор на случаен број или метод на последен роденден. Ако изберете да користите Киш мрежа, за пример</w:t>
      </w:r>
      <w:r w:rsidRPr="00833C2B">
        <w:rPr>
          <w:lang w:val="mk-MK"/>
        </w:rPr>
        <w:t xml:space="preserve"> </w:t>
      </w:r>
      <w:r w:rsidRPr="00833C2B">
        <w:rPr>
          <w:rFonts w:ascii="Arial Narrow" w:hAnsi="Arial Narrow"/>
          <w:b/>
          <w:lang w:val="mk-MK"/>
        </w:rPr>
        <w:t>на Киш мрежа, ве молиме погледнете ги дополнителните материјали за истражување за пример.</w:t>
      </w:r>
    </w:p>
    <w:p w14:paraId="5187C81A" w14:textId="77777777" w:rsidR="00156043" w:rsidRPr="00833C2B" w:rsidRDefault="00156043" w:rsidP="002A5850">
      <w:pPr>
        <w:spacing w:after="0" w:line="240" w:lineRule="auto"/>
        <w:rPr>
          <w:rFonts w:ascii="Arial Narrow" w:hAnsi="Arial Narrow"/>
          <w:b/>
          <w:lang w:val="mk-MK"/>
        </w:rPr>
      </w:pPr>
    </w:p>
    <w:p w14:paraId="12E19397" w14:textId="22065AD6" w:rsidR="0016766C" w:rsidRPr="00833C2B" w:rsidRDefault="0016766C" w:rsidP="002A5850">
      <w:pPr>
        <w:spacing w:after="0" w:line="240" w:lineRule="auto"/>
        <w:ind w:left="-450"/>
        <w:rPr>
          <w:rFonts w:ascii="Arial Narrow" w:hAnsi="Arial Narrow"/>
          <w:b/>
          <w:lang w:val="mk-MK"/>
        </w:rPr>
      </w:pPr>
      <w:r w:rsidRPr="00833C2B">
        <w:rPr>
          <w:rFonts w:ascii="Arial Narrow" w:hAnsi="Arial Narrow"/>
          <w:b/>
          <w:lang w:val="mk-MK"/>
        </w:rPr>
        <w:t xml:space="preserve">Имајте предвид дека има квоти за град, пол, возраст и приход. Откако испитаникот ќе биде избран по случаен избор и ќе се согласи да учествува во интервјуто, ве молиме продолжете со трите демографски прашања за пол, возраст и приход. Доколку не се пополнети категориите на пол, возраст и приход на испитаникот, тогаш продолжете со интервјуто. Доколку случајно избраниот испитаник спаѓа во категорија со веќе пополнети квоти (пол, возраст </w:t>
      </w:r>
      <w:r w:rsidRPr="00833C2B">
        <w:rPr>
          <w:rFonts w:ascii="Arial Narrow" w:hAnsi="Arial Narrow"/>
          <w:b/>
          <w:u w:val="single"/>
          <w:lang w:val="mk-MK"/>
        </w:rPr>
        <w:t>или</w:t>
      </w:r>
      <w:r w:rsidRPr="00833C2B">
        <w:rPr>
          <w:rFonts w:ascii="Arial Narrow" w:hAnsi="Arial Narrow"/>
          <w:b/>
          <w:lang w:val="mk-MK"/>
        </w:rPr>
        <w:t xml:space="preserve"> приход), тогаш ве молиме преминете во следното домаќинство следејќи ја рутата за </w:t>
      </w:r>
      <w:r w:rsidR="005E10BA" w:rsidRPr="00833C2B">
        <w:rPr>
          <w:rFonts w:ascii="Arial Narrow" w:hAnsi="Arial Narrow"/>
          <w:b/>
          <w:lang w:val="mk-MK"/>
        </w:rPr>
        <w:t>избор</w:t>
      </w:r>
      <w:r w:rsidRPr="00833C2B">
        <w:rPr>
          <w:rFonts w:ascii="Arial Narrow" w:hAnsi="Arial Narrow"/>
          <w:b/>
          <w:lang w:val="mk-MK"/>
        </w:rPr>
        <w:t xml:space="preserve"> на примерок по случаен избор.</w:t>
      </w:r>
    </w:p>
    <w:p w14:paraId="4999AD95" w14:textId="77777777" w:rsidR="00833F85" w:rsidRPr="00833C2B" w:rsidRDefault="00833F85" w:rsidP="00033124">
      <w:pPr>
        <w:spacing w:after="0" w:line="240" w:lineRule="auto"/>
        <w:ind w:left="0"/>
        <w:rPr>
          <w:rFonts w:ascii="Arial Narrow" w:hAnsi="Arial Narrow"/>
          <w:b/>
          <w:lang w:val="mk-MK"/>
        </w:rPr>
      </w:pPr>
    </w:p>
    <w:p w14:paraId="1CD54A9C" w14:textId="6569157C" w:rsidR="00F7459F" w:rsidRPr="00833C2B" w:rsidRDefault="002B56A8" w:rsidP="002B56A8">
      <w:pPr>
        <w:spacing w:after="0" w:line="240" w:lineRule="auto"/>
        <w:ind w:firstLine="446"/>
        <w:rPr>
          <w:rFonts w:ascii="Arial Narrow" w:hAnsi="Arial Narrow"/>
          <w:lang w:val="mk-MK"/>
        </w:rPr>
      </w:pPr>
      <w:r w:rsidRPr="00833C2B">
        <w:rPr>
          <w:rFonts w:ascii="Arial Narrow" w:hAnsi="Arial Narrow" w:cstheme="minorHAnsi"/>
          <w:b/>
          <w:sz w:val="20"/>
          <w:szCs w:val="20"/>
          <w:lang w:val="mk-MK"/>
        </w:rPr>
        <w:t>ПРОЧИТАЈ</w:t>
      </w:r>
      <w:r w:rsidRPr="00833C2B">
        <w:rPr>
          <w:rFonts w:ascii="Arial Narrow" w:hAnsi="Arial Narrow"/>
          <w:b/>
          <w:lang w:val="mk-MK"/>
        </w:rPr>
        <w:t>:</w:t>
      </w:r>
      <w:r w:rsidRPr="00833C2B">
        <w:rPr>
          <w:rFonts w:ascii="Arial Narrow" w:hAnsi="Arial Narrow"/>
          <w:lang w:val="mk-MK"/>
        </w:rPr>
        <w:t xml:space="preserve"> </w:t>
      </w:r>
      <w:r w:rsidR="00792DFD" w:rsidRPr="00833C2B">
        <w:rPr>
          <w:rFonts w:ascii="Arial Narrow" w:hAnsi="Arial Narrow"/>
          <w:lang w:val="mk-MK"/>
        </w:rPr>
        <w:t>“Одбраното лице е [ИМЕ НА ОДБРАНОТО ЛИЦЕ]</w:t>
      </w:r>
      <w:r w:rsidR="002A5850" w:rsidRPr="00833C2B">
        <w:rPr>
          <w:rFonts w:ascii="Arial Narrow" w:hAnsi="Arial Narrow"/>
          <w:lang w:val="mk-MK"/>
        </w:rPr>
        <w:t xml:space="preserve">. </w:t>
      </w:r>
      <w:r w:rsidR="00792DFD" w:rsidRPr="00833C2B">
        <w:rPr>
          <w:rFonts w:ascii="Arial Narrow" w:hAnsi="Arial Narrow"/>
          <w:lang w:val="mk-MK"/>
        </w:rPr>
        <w:t xml:space="preserve"> </w:t>
      </w:r>
      <w:r w:rsidR="00792DFD" w:rsidRPr="00833C2B">
        <w:rPr>
          <w:rFonts w:ascii="Arial Narrow" w:hAnsi="Arial Narrow"/>
          <w:b/>
          <w:lang w:val="mk-MK"/>
        </w:rPr>
        <w:t>[Анкетар: Побарајте да разговарате со таа личност]</w:t>
      </w:r>
    </w:p>
    <w:p w14:paraId="5E8D3F4E" w14:textId="77777777" w:rsidR="002A5850" w:rsidRPr="00833C2B" w:rsidRDefault="002A5850" w:rsidP="00033124">
      <w:pPr>
        <w:spacing w:after="0" w:line="240" w:lineRule="auto"/>
        <w:ind w:left="0" w:right="0"/>
        <w:rPr>
          <w:rFonts w:ascii="Arial Narrow" w:hAnsi="Arial Narrow" w:cstheme="minorHAnsi"/>
          <w:b/>
          <w:sz w:val="20"/>
          <w:szCs w:val="20"/>
          <w:lang w:val="mk-MK"/>
        </w:rPr>
      </w:pPr>
    </w:p>
    <w:p w14:paraId="614993B4" w14:textId="6AD73EB3" w:rsidR="00033124" w:rsidRPr="00833C2B" w:rsidRDefault="00033124" w:rsidP="00033124">
      <w:pPr>
        <w:spacing w:after="0" w:line="240" w:lineRule="auto"/>
        <w:ind w:left="0" w:right="0"/>
        <w:rPr>
          <w:rFonts w:ascii="Arial Narrow" w:hAnsi="Arial Narrow" w:cstheme="minorHAnsi"/>
          <w:sz w:val="20"/>
          <w:szCs w:val="20"/>
          <w:lang w:val="mk-MK"/>
        </w:rPr>
      </w:pPr>
      <w:r w:rsidRPr="00833C2B">
        <w:rPr>
          <w:rFonts w:ascii="Arial Narrow" w:hAnsi="Arial Narrow" w:cstheme="minorHAnsi"/>
          <w:b/>
          <w:sz w:val="20"/>
          <w:szCs w:val="20"/>
          <w:lang w:val="mk-MK"/>
        </w:rPr>
        <w:t>S1:</w:t>
      </w:r>
      <w:r w:rsidRPr="00833C2B">
        <w:rPr>
          <w:rFonts w:ascii="Arial Narrow" w:hAnsi="Arial Narrow" w:cstheme="minorHAnsi"/>
          <w:sz w:val="20"/>
          <w:szCs w:val="20"/>
          <w:lang w:val="mk-MK"/>
        </w:rPr>
        <w:t xml:space="preserve"> </w:t>
      </w:r>
      <w:r w:rsidR="00F7459F" w:rsidRPr="00833C2B">
        <w:rPr>
          <w:rFonts w:ascii="Arial Narrow" w:hAnsi="Arial Narrow" w:cstheme="minorHAnsi"/>
          <w:sz w:val="20"/>
          <w:szCs w:val="20"/>
          <w:lang w:val="mk-MK"/>
        </w:rPr>
        <w:t>Избрано полнолетно лице</w:t>
      </w:r>
      <w:r w:rsidRPr="00833C2B">
        <w:rPr>
          <w:rFonts w:ascii="Arial Narrow" w:hAnsi="Arial Narrow" w:cstheme="minorHAnsi"/>
          <w:sz w:val="20"/>
          <w:szCs w:val="20"/>
          <w:lang w:val="mk-MK"/>
        </w:rPr>
        <w:t>= [</w:t>
      </w:r>
      <w:r w:rsidR="00F7459F" w:rsidRPr="00833C2B">
        <w:rPr>
          <w:rFonts w:ascii="Arial Narrow" w:hAnsi="Arial Narrow" w:cstheme="minorHAnsi"/>
          <w:sz w:val="20"/>
          <w:szCs w:val="20"/>
          <w:lang w:val="mk-MK"/>
        </w:rPr>
        <w:t>внеси</w:t>
      </w:r>
      <w:r w:rsidRPr="00833C2B">
        <w:rPr>
          <w:rFonts w:ascii="Arial Narrow" w:hAnsi="Arial Narrow" w:cstheme="minorHAnsi"/>
          <w:sz w:val="20"/>
          <w:szCs w:val="20"/>
          <w:lang w:val="mk-MK"/>
        </w:rPr>
        <w:t xml:space="preserve"> </w:t>
      </w:r>
      <w:r w:rsidR="00F7459F" w:rsidRPr="00833C2B">
        <w:rPr>
          <w:rFonts w:ascii="Arial Narrow" w:hAnsi="Arial Narrow" w:cstheme="minorHAnsi"/>
          <w:sz w:val="20"/>
          <w:szCs w:val="20"/>
          <w:lang w:val="mk-MK"/>
        </w:rPr>
        <w:t>код</w:t>
      </w:r>
      <w:r w:rsidRPr="00833C2B">
        <w:rPr>
          <w:rFonts w:ascii="Arial Narrow" w:hAnsi="Arial Narrow" w:cstheme="minorHAnsi"/>
          <w:sz w:val="20"/>
          <w:szCs w:val="20"/>
          <w:lang w:val="mk-MK"/>
        </w:rPr>
        <w:t>]</w:t>
      </w:r>
    </w:p>
    <w:p w14:paraId="08B8C08E" w14:textId="77777777" w:rsidR="00033124" w:rsidRPr="00833C2B" w:rsidRDefault="00033124" w:rsidP="00033124">
      <w:pPr>
        <w:spacing w:after="0" w:line="240" w:lineRule="auto"/>
        <w:ind w:left="0"/>
        <w:rPr>
          <w:rFonts w:ascii="Arial Narrow" w:hAnsi="Arial Narrow"/>
          <w:b/>
          <w:lang w:val="mk-MK"/>
        </w:rPr>
      </w:pPr>
    </w:p>
    <w:p w14:paraId="4056C05F" w14:textId="77777777" w:rsidR="00694832" w:rsidRPr="00833C2B" w:rsidRDefault="00694832" w:rsidP="00916597">
      <w:pPr>
        <w:spacing w:after="0" w:line="240" w:lineRule="auto"/>
        <w:ind w:left="0" w:right="0"/>
        <w:jc w:val="both"/>
        <w:rPr>
          <w:rFonts w:ascii="Arial Narrow" w:eastAsia="Calibri" w:hAnsi="Arial Narrow" w:cs="Calibri"/>
          <w:sz w:val="20"/>
          <w:szCs w:val="20"/>
          <w:lang w:val="mk-MK"/>
        </w:rPr>
      </w:pPr>
      <w:r w:rsidRPr="00833C2B">
        <w:rPr>
          <w:rFonts w:ascii="Arial Narrow" w:eastAsia="Calibri" w:hAnsi="Arial Narrow" w:cs="Calibri"/>
          <w:sz w:val="20"/>
          <w:szCs w:val="20"/>
          <w:lang w:val="mk-MK"/>
        </w:rPr>
        <w:t xml:space="preserve">Вие бевте одбран/а по пат на случаен избор да учествувате во ова истражување. Ова истражување е целосно доброволно и би траело околу 60 минути. Вашите одговори се строго доверливи. Нема да ве прашуваме за вашето име и никој нема да знае како сте одговориле. Вашите одговори ќе бидат ставени со одговорите на уште 1500 други лица и никогаш нема да ги откриеме вашите лични ставови. Всушност, ќе зборуваме за државни трендови и модели на однесување. Нема точни или погрешни одговори, нашите истражувачи го вреднуваат вашето мислење и сакаат да знаат што вие навистина мислите и како се чувствувате во врска со темите за кои што ќе зборуваме. Доколку не сакате да одговорите на некое прашање, не морате. Можете да го прекинете интервјуто во било кој момент. Одбивањето да се учествува не се казнува. </w:t>
      </w:r>
    </w:p>
    <w:p w14:paraId="01434E5F" w14:textId="77777777" w:rsidR="002A5850" w:rsidRPr="00833C2B" w:rsidRDefault="002A5850" w:rsidP="002A5850">
      <w:pPr>
        <w:spacing w:after="0"/>
        <w:jc w:val="both"/>
        <w:rPr>
          <w:rFonts w:ascii="Arial Narrow" w:hAnsi="Arial Narrow" w:cstheme="minorHAnsi"/>
          <w:sz w:val="20"/>
          <w:szCs w:val="20"/>
          <w:lang w:val="mk-MK"/>
        </w:rPr>
      </w:pPr>
    </w:p>
    <w:p w14:paraId="4A6833FB" w14:textId="0B6A1F66" w:rsidR="00694832" w:rsidRPr="00833C2B" w:rsidRDefault="00694832" w:rsidP="002A5850">
      <w:pPr>
        <w:spacing w:after="0"/>
        <w:jc w:val="both"/>
        <w:rPr>
          <w:rFonts w:ascii="Arial Narrow" w:hAnsi="Arial Narrow" w:cstheme="minorHAnsi"/>
          <w:b/>
          <w:szCs w:val="20"/>
          <w:lang w:val="mk-MK"/>
        </w:rPr>
      </w:pPr>
      <w:r w:rsidRPr="00833C2B">
        <w:rPr>
          <w:rFonts w:ascii="Arial Narrow" w:hAnsi="Arial Narrow" w:cstheme="minorHAnsi"/>
          <w:sz w:val="20"/>
          <w:szCs w:val="20"/>
          <w:lang w:val="mk-MK"/>
        </w:rPr>
        <w:t xml:space="preserve">          Дали сакате да учествувате?___Да ___ Не  </w:t>
      </w:r>
    </w:p>
    <w:p w14:paraId="6E764D71" w14:textId="77777777" w:rsidR="00F04639" w:rsidRPr="00833C2B" w:rsidRDefault="00F04639" w:rsidP="00033124">
      <w:pPr>
        <w:spacing w:after="0" w:line="240" w:lineRule="auto"/>
        <w:ind w:left="0" w:right="0"/>
        <w:rPr>
          <w:rFonts w:ascii="Arial Narrow" w:hAnsi="Arial Narrow" w:cstheme="minorHAnsi"/>
          <w:sz w:val="20"/>
          <w:szCs w:val="20"/>
          <w:lang w:val="mk-MK"/>
        </w:rPr>
      </w:pPr>
    </w:p>
    <w:p w14:paraId="44F559F1" w14:textId="77777777" w:rsidR="00033124" w:rsidRPr="00833C2B" w:rsidRDefault="00033124" w:rsidP="00033124">
      <w:pPr>
        <w:spacing w:after="0" w:line="240" w:lineRule="auto"/>
        <w:ind w:left="0" w:right="0"/>
        <w:rPr>
          <w:rFonts w:ascii="Arial Narrow" w:hAnsi="Arial Narrow" w:cstheme="minorHAnsi"/>
          <w:b/>
          <w:sz w:val="20"/>
          <w:szCs w:val="20"/>
          <w:lang w:val="mk-MK"/>
        </w:rPr>
      </w:pPr>
    </w:p>
    <w:p w14:paraId="28A87D77" w14:textId="01D502D5" w:rsidR="00033124" w:rsidRPr="00833C2B" w:rsidRDefault="00636CAF" w:rsidP="00033124">
      <w:pPr>
        <w:spacing w:after="0" w:line="240" w:lineRule="auto"/>
        <w:ind w:left="-450" w:right="0"/>
        <w:rPr>
          <w:rFonts w:ascii="Arial Narrow" w:hAnsi="Arial Narrow" w:cstheme="minorHAnsi"/>
          <w:b/>
          <w:szCs w:val="20"/>
          <w:lang w:val="mk-MK"/>
        </w:rPr>
      </w:pPr>
      <w:r w:rsidRPr="00833C2B">
        <w:rPr>
          <w:rFonts w:ascii="Arial Narrow" w:hAnsi="Arial Narrow"/>
          <w:b/>
          <w:lang w:val="mk-MK"/>
        </w:rPr>
        <w:t>Анкетар</w:t>
      </w:r>
      <w:r w:rsidR="00033124" w:rsidRPr="00833C2B">
        <w:rPr>
          <w:rFonts w:ascii="Arial Narrow" w:hAnsi="Arial Narrow" w:cstheme="minorHAnsi"/>
          <w:b/>
          <w:szCs w:val="20"/>
          <w:lang w:val="mk-MK"/>
        </w:rPr>
        <w:t xml:space="preserve">: </w:t>
      </w:r>
    </w:p>
    <w:p w14:paraId="4527A350" w14:textId="10E7AE20" w:rsidR="00724728" w:rsidRPr="00833C2B" w:rsidRDefault="00724728" w:rsidP="00724728">
      <w:pPr>
        <w:pStyle w:val="ListParagraph"/>
        <w:numPr>
          <w:ilvl w:val="0"/>
          <w:numId w:val="14"/>
        </w:numPr>
        <w:spacing w:after="0" w:line="240" w:lineRule="auto"/>
        <w:ind w:right="0"/>
        <w:rPr>
          <w:rFonts w:ascii="Arial Narrow" w:hAnsi="Arial Narrow" w:cstheme="minorHAnsi"/>
          <w:b/>
          <w:szCs w:val="20"/>
          <w:lang w:val="mk-MK"/>
        </w:rPr>
      </w:pPr>
      <w:r w:rsidRPr="00833C2B">
        <w:rPr>
          <w:rFonts w:ascii="Arial Narrow" w:hAnsi="Arial Narrow" w:cstheme="minorHAnsi"/>
          <w:b/>
          <w:szCs w:val="20"/>
          <w:lang w:val="mk-MK"/>
        </w:rPr>
        <w:t>Ако одговорот е НЕ, ве молиме пополнете ја Табелата со инциденци вклучена во дополнителните материјали за истражувањето</w:t>
      </w:r>
    </w:p>
    <w:p w14:paraId="1CB114F2" w14:textId="77777777" w:rsidR="00724728" w:rsidRPr="00833C2B" w:rsidRDefault="00724728" w:rsidP="00724728">
      <w:pPr>
        <w:pStyle w:val="ListParagraph"/>
        <w:numPr>
          <w:ilvl w:val="0"/>
          <w:numId w:val="14"/>
        </w:numPr>
        <w:spacing w:after="0" w:line="240" w:lineRule="auto"/>
        <w:ind w:right="0"/>
        <w:rPr>
          <w:rFonts w:ascii="Arial Narrow" w:hAnsi="Arial Narrow" w:cstheme="minorHAnsi"/>
          <w:b/>
          <w:szCs w:val="20"/>
          <w:lang w:val="mk-MK"/>
        </w:rPr>
      </w:pPr>
      <w:r w:rsidRPr="00833C2B">
        <w:rPr>
          <w:rFonts w:ascii="Arial Narrow" w:hAnsi="Arial Narrow" w:cstheme="minorHAnsi"/>
          <w:b/>
          <w:szCs w:val="20"/>
          <w:lang w:val="mk-MK"/>
        </w:rPr>
        <w:t>Ако одговорот е ДА, ве молам продолжете понатаму со прашањата подолу.</w:t>
      </w:r>
    </w:p>
    <w:p w14:paraId="507D5C6F" w14:textId="77777777" w:rsidR="00724728" w:rsidRPr="00833C2B" w:rsidRDefault="00724728" w:rsidP="00724728">
      <w:pPr>
        <w:spacing w:after="0" w:line="240" w:lineRule="auto"/>
        <w:ind w:left="0" w:right="0"/>
        <w:rPr>
          <w:rFonts w:ascii="Arial Narrow" w:hAnsi="Arial Narrow" w:cstheme="minorHAnsi"/>
          <w:b/>
          <w:sz w:val="20"/>
          <w:szCs w:val="20"/>
          <w:lang w:val="mk-MK"/>
        </w:rPr>
      </w:pPr>
    </w:p>
    <w:p w14:paraId="50EAD916" w14:textId="77777777" w:rsidR="00033124" w:rsidRPr="00833C2B" w:rsidRDefault="00033124" w:rsidP="00E70CD1">
      <w:pPr>
        <w:spacing w:after="0" w:line="240" w:lineRule="auto"/>
        <w:ind w:left="0" w:right="0"/>
        <w:rPr>
          <w:rFonts w:ascii="Arial Narrow" w:hAnsi="Arial Narrow" w:cstheme="minorHAnsi"/>
          <w:b/>
          <w:sz w:val="20"/>
          <w:szCs w:val="20"/>
          <w:lang w:val="mk-MK"/>
        </w:rPr>
      </w:pPr>
    </w:p>
    <w:p w14:paraId="7C11A706" w14:textId="3B7B819A" w:rsidR="00156043" w:rsidRPr="00833C2B" w:rsidRDefault="00724728" w:rsidP="00E70CD1">
      <w:pPr>
        <w:spacing w:after="0" w:line="240" w:lineRule="auto"/>
        <w:ind w:left="0" w:right="0"/>
        <w:rPr>
          <w:rFonts w:ascii="Arial Narrow" w:hAnsi="Arial Narrow" w:cstheme="minorHAnsi"/>
          <w:sz w:val="20"/>
          <w:szCs w:val="20"/>
          <w:lang w:val="mk-MK"/>
        </w:rPr>
      </w:pPr>
      <w:r w:rsidRPr="00833C2B">
        <w:rPr>
          <w:rFonts w:ascii="Arial Narrow" w:hAnsi="Arial Narrow" w:cstheme="minorHAnsi"/>
          <w:b/>
          <w:sz w:val="20"/>
          <w:szCs w:val="20"/>
          <w:lang w:val="mk-MK"/>
        </w:rPr>
        <w:t>ПРОЧИТАЈ</w:t>
      </w:r>
      <w:r w:rsidR="00033124" w:rsidRPr="00833C2B">
        <w:rPr>
          <w:rFonts w:ascii="Arial Narrow" w:hAnsi="Arial Narrow" w:cstheme="minorHAnsi"/>
          <w:b/>
          <w:sz w:val="20"/>
          <w:szCs w:val="20"/>
          <w:lang w:val="mk-MK"/>
        </w:rPr>
        <w:t xml:space="preserve">: </w:t>
      </w:r>
      <w:r w:rsidR="0075209F" w:rsidRPr="00833C2B">
        <w:rPr>
          <w:rFonts w:ascii="Arial Narrow" w:hAnsi="Arial Narrow" w:cstheme="minorHAnsi"/>
          <w:sz w:val="20"/>
          <w:szCs w:val="20"/>
          <w:lang w:val="mk-MK"/>
        </w:rPr>
        <w:t>Пред да продолжиме, Би сакал/а да ви поставам неколку демографски прашања. Ова ни помага да се осигураме дека примерокот е репрезентативен</w:t>
      </w:r>
      <w:r w:rsidRPr="00833C2B">
        <w:rPr>
          <w:rFonts w:ascii="Arial Narrow" w:hAnsi="Arial Narrow" w:cstheme="minorHAnsi"/>
          <w:sz w:val="20"/>
          <w:szCs w:val="20"/>
          <w:lang w:val="mk-MK"/>
        </w:rPr>
        <w:t>.</w:t>
      </w:r>
    </w:p>
    <w:p w14:paraId="5E5DFA99" w14:textId="77777777" w:rsidR="00033124" w:rsidRPr="00833C2B" w:rsidRDefault="00033124" w:rsidP="00E70CD1">
      <w:pPr>
        <w:spacing w:after="0" w:line="240" w:lineRule="auto"/>
        <w:ind w:left="0" w:right="0"/>
        <w:rPr>
          <w:rFonts w:ascii="Arial Narrow" w:hAnsi="Arial Narrow" w:cstheme="minorHAnsi"/>
          <w:sz w:val="20"/>
          <w:szCs w:val="20"/>
          <w:lang w:val="mk-MK"/>
        </w:rPr>
      </w:pPr>
    </w:p>
    <w:tbl>
      <w:tblPr>
        <w:tblStyle w:val="TableGrid"/>
        <w:tblW w:w="10061" w:type="dxa"/>
        <w:tblInd w:w="-252" w:type="dxa"/>
        <w:tblLook w:val="04A0" w:firstRow="1" w:lastRow="0" w:firstColumn="1" w:lastColumn="0" w:noHBand="0" w:noVBand="1"/>
      </w:tblPr>
      <w:tblGrid>
        <w:gridCol w:w="1219"/>
        <w:gridCol w:w="5623"/>
        <w:gridCol w:w="3219"/>
      </w:tblGrid>
      <w:tr w:rsidR="00F03940" w:rsidRPr="00833C2B" w14:paraId="69B1EE9B" w14:textId="77777777" w:rsidTr="00F03940">
        <w:trPr>
          <w:trHeight w:val="463"/>
        </w:trPr>
        <w:tc>
          <w:tcPr>
            <w:tcW w:w="1167" w:type="dxa"/>
          </w:tcPr>
          <w:p w14:paraId="45D71A10" w14:textId="0290A9CA" w:rsidR="00F03940" w:rsidRPr="00833C2B" w:rsidRDefault="00F03940" w:rsidP="00F03940">
            <w:pPr>
              <w:ind w:left="0" w:right="0"/>
              <w:rPr>
                <w:rFonts w:ascii="Arial Narrow" w:hAnsi="Arial Narrow" w:cstheme="minorHAnsi"/>
                <w:b/>
                <w:sz w:val="20"/>
                <w:szCs w:val="20"/>
                <w:lang w:val="mk-MK"/>
              </w:rPr>
            </w:pPr>
            <w:r w:rsidRPr="00833C2B">
              <w:rPr>
                <w:rFonts w:ascii="Arial Narrow" w:hAnsi="Arial Narrow" w:cstheme="minorHAnsi"/>
                <w:b/>
                <w:sz w:val="20"/>
                <w:szCs w:val="20"/>
                <w:lang w:val="mk-MK"/>
              </w:rPr>
              <w:t>Gend</w:t>
            </w:r>
          </w:p>
        </w:tc>
        <w:tc>
          <w:tcPr>
            <w:tcW w:w="5660" w:type="dxa"/>
          </w:tcPr>
          <w:p w14:paraId="7140F71E" w14:textId="5C182125" w:rsidR="00F03940" w:rsidRPr="00833C2B" w:rsidRDefault="00F03940" w:rsidP="00F03940">
            <w:pPr>
              <w:ind w:left="0" w:right="0"/>
              <w:rPr>
                <w:rFonts w:ascii="Arial Narrow" w:hAnsi="Arial Narrow" w:cstheme="minorHAnsi"/>
                <w:b/>
                <w:sz w:val="20"/>
                <w:szCs w:val="20"/>
                <w:lang w:val="mk-MK"/>
              </w:rPr>
            </w:pPr>
            <w:r w:rsidRPr="00833C2B">
              <w:rPr>
                <w:rFonts w:ascii="Arial Narrow" w:hAnsi="Arial Narrow" w:cstheme="minorHAnsi"/>
                <w:sz w:val="20"/>
                <w:szCs w:val="20"/>
                <w:lang w:val="mk-MK"/>
              </w:rPr>
              <w:t>Пол</w:t>
            </w:r>
            <w:r w:rsidRPr="00833C2B">
              <w:rPr>
                <w:rFonts w:ascii="Arial Narrow" w:hAnsi="Arial Narrow" w:cstheme="minorHAnsi"/>
                <w:b/>
                <w:sz w:val="20"/>
                <w:szCs w:val="20"/>
                <w:lang w:val="mk-MK"/>
              </w:rPr>
              <w:t xml:space="preserve"> (Ве молиме внесете  го полот на испитаникот.)</w:t>
            </w:r>
          </w:p>
        </w:tc>
        <w:tc>
          <w:tcPr>
            <w:tcW w:w="3234" w:type="dxa"/>
          </w:tcPr>
          <w:p w14:paraId="4A18C596" w14:textId="77777777" w:rsidR="00F03940" w:rsidRPr="00833C2B" w:rsidRDefault="00F03940" w:rsidP="00F03940">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Машко</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1</w:t>
            </w:r>
          </w:p>
          <w:p w14:paraId="34B6F3C0" w14:textId="3360DC7E" w:rsidR="00F03940" w:rsidRPr="00833C2B" w:rsidRDefault="00F03940" w:rsidP="00F03940">
            <w:pPr>
              <w:ind w:left="0" w:right="0"/>
              <w:rPr>
                <w:rFonts w:ascii="Arial Narrow" w:hAnsi="Arial Narrow" w:cstheme="minorHAnsi"/>
                <w:b/>
                <w:sz w:val="20"/>
                <w:szCs w:val="20"/>
                <w:u w:val="single"/>
                <w:lang w:val="mk-MK"/>
              </w:rPr>
            </w:pPr>
            <w:r w:rsidRPr="00833C2B">
              <w:rPr>
                <w:rFonts w:ascii="Arial Narrow" w:hAnsi="Arial Narrow" w:cstheme="minorHAnsi"/>
                <w:sz w:val="20"/>
                <w:szCs w:val="20"/>
                <w:lang w:val="mk-MK"/>
              </w:rPr>
              <w:t>Женско</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2</w:t>
            </w:r>
          </w:p>
        </w:tc>
      </w:tr>
      <w:tr w:rsidR="00F03940" w:rsidRPr="00833C2B" w14:paraId="1CFBCD99" w14:textId="77777777" w:rsidTr="00F03940">
        <w:trPr>
          <w:trHeight w:val="231"/>
        </w:trPr>
        <w:tc>
          <w:tcPr>
            <w:tcW w:w="1167" w:type="dxa"/>
          </w:tcPr>
          <w:p w14:paraId="7268BCDF" w14:textId="02CE5A91" w:rsidR="00F03940" w:rsidRPr="00833C2B" w:rsidRDefault="00F03940" w:rsidP="00F03940">
            <w:pPr>
              <w:ind w:left="0"/>
              <w:rPr>
                <w:rFonts w:ascii="Arial Narrow" w:hAnsi="Arial Narrow"/>
                <w:b/>
                <w:sz w:val="20"/>
                <w:szCs w:val="20"/>
                <w:u w:val="single"/>
                <w:lang w:val="mk-MK"/>
              </w:rPr>
            </w:pPr>
            <w:r w:rsidRPr="00833C2B">
              <w:rPr>
                <w:rFonts w:ascii="Arial Narrow" w:hAnsi="Arial Narrow" w:cstheme="minorHAnsi"/>
                <w:b/>
                <w:sz w:val="20"/>
                <w:szCs w:val="20"/>
                <w:lang w:val="mk-MK"/>
              </w:rPr>
              <w:t>Age</w:t>
            </w:r>
          </w:p>
        </w:tc>
        <w:tc>
          <w:tcPr>
            <w:tcW w:w="5660" w:type="dxa"/>
          </w:tcPr>
          <w:p w14:paraId="7166685A" w14:textId="2161BEDC" w:rsidR="00F03940" w:rsidRPr="00833C2B" w:rsidRDefault="00F03940" w:rsidP="00F03940">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 xml:space="preserve">Која е вашата возраст, заклучно со денес? </w:t>
            </w:r>
          </w:p>
        </w:tc>
        <w:tc>
          <w:tcPr>
            <w:tcW w:w="3234" w:type="dxa"/>
          </w:tcPr>
          <w:p w14:paraId="00BE3B76" w14:textId="55D1F8BD" w:rsidR="00F03940" w:rsidRPr="00833C2B" w:rsidRDefault="00F03940" w:rsidP="00F03940">
            <w:pPr>
              <w:ind w:left="0"/>
              <w:rPr>
                <w:rFonts w:ascii="Arial Narrow" w:hAnsi="Arial Narrow"/>
                <w:b/>
                <w:sz w:val="20"/>
                <w:szCs w:val="20"/>
                <w:u w:val="single"/>
                <w:lang w:val="mk-MK"/>
              </w:rPr>
            </w:pPr>
            <w:r w:rsidRPr="00833C2B">
              <w:rPr>
                <w:rFonts w:ascii="Arial Narrow" w:hAnsi="Arial Narrow" w:cstheme="minorHAnsi"/>
                <w:sz w:val="20"/>
                <w:szCs w:val="20"/>
                <w:lang w:val="mk-MK"/>
              </w:rPr>
              <w:t>Отворено прашање [Број</w:t>
            </w:r>
            <w:r w:rsidR="000A28EB">
              <w:rPr>
                <w:rFonts w:ascii="Arial Narrow" w:hAnsi="Arial Narrow" w:cstheme="minorHAnsi"/>
                <w:sz w:val="20"/>
                <w:szCs w:val="20"/>
                <w:lang w:val="mk-MK"/>
              </w:rPr>
              <w:t xml:space="preserve"> години</w:t>
            </w:r>
            <w:r w:rsidRPr="00833C2B">
              <w:rPr>
                <w:rFonts w:ascii="Arial Narrow" w:hAnsi="Arial Narrow" w:cstheme="minorHAnsi"/>
                <w:sz w:val="20"/>
                <w:szCs w:val="20"/>
                <w:lang w:val="mk-MK"/>
              </w:rPr>
              <w:t>]</w:t>
            </w:r>
          </w:p>
        </w:tc>
      </w:tr>
      <w:tr w:rsidR="00F03940" w:rsidRPr="00495ACD" w14:paraId="0C703536" w14:textId="77777777" w:rsidTr="009547A1">
        <w:trPr>
          <w:trHeight w:val="1448"/>
        </w:trPr>
        <w:tc>
          <w:tcPr>
            <w:tcW w:w="1167" w:type="dxa"/>
          </w:tcPr>
          <w:p w14:paraId="44DAA9B8" w14:textId="41752F48" w:rsidR="00F03940" w:rsidRPr="00833C2B" w:rsidRDefault="00F03940" w:rsidP="00F03940">
            <w:pPr>
              <w:autoSpaceDE w:val="0"/>
              <w:autoSpaceDN w:val="0"/>
              <w:adjustRightInd w:val="0"/>
              <w:ind w:left="0"/>
              <w:rPr>
                <w:rFonts w:ascii="Arial Narrow" w:hAnsi="Arial Narrow" w:cstheme="minorHAnsi"/>
                <w:b/>
                <w:sz w:val="20"/>
                <w:szCs w:val="20"/>
                <w:lang w:val="mk-MK"/>
              </w:rPr>
            </w:pPr>
            <w:r w:rsidRPr="00833C2B">
              <w:rPr>
                <w:rFonts w:ascii="Arial Narrow" w:hAnsi="Arial Narrow" w:cstheme="minorHAnsi"/>
                <w:b/>
                <w:sz w:val="20"/>
                <w:szCs w:val="20"/>
                <w:lang w:val="mk-MK"/>
              </w:rPr>
              <w:lastRenderedPageBreak/>
              <w:t>Income</w:t>
            </w:r>
          </w:p>
        </w:tc>
        <w:tc>
          <w:tcPr>
            <w:tcW w:w="5660" w:type="dxa"/>
          </w:tcPr>
          <w:p w14:paraId="2AFA107D" w14:textId="6BFBF5D2" w:rsidR="00F03940" w:rsidRPr="009547A1" w:rsidRDefault="00F03940" w:rsidP="00F03940">
            <w:pPr>
              <w:autoSpaceDE w:val="0"/>
              <w:autoSpaceDN w:val="0"/>
              <w:adjustRightInd w:val="0"/>
              <w:ind w:left="0" w:right="-70"/>
              <w:rPr>
                <w:rFonts w:ascii="Arial Narrow" w:hAnsi="Arial Narrow" w:cstheme="minorHAnsi"/>
                <w:sz w:val="20"/>
                <w:szCs w:val="20"/>
                <w:lang w:val="mk-MK"/>
              </w:rPr>
            </w:pPr>
            <w:r w:rsidRPr="009547A1">
              <w:rPr>
                <w:rFonts w:ascii="Arial Narrow" w:hAnsi="Arial Narrow" w:cstheme="minorHAnsi"/>
                <w:sz w:val="20"/>
                <w:szCs w:val="20"/>
                <w:lang w:val="mk-MK"/>
              </w:rPr>
              <w:t xml:space="preserve">Дали би сакале да ми кажете колку отприлика изнесуваат вкупните месечни примања во вашето домаќинство од сите извори на приходи? Ова вклучува плати, нето приход од бизнис, пензии, дивиденди, назнаки, кирија или било каков друг вид на приход на сите членови на домаќинството.  </w:t>
            </w:r>
          </w:p>
          <w:p w14:paraId="1A1D1821" w14:textId="50411B04" w:rsidR="00F03940" w:rsidRPr="009547A1" w:rsidRDefault="00F03940" w:rsidP="00321C0E">
            <w:pPr>
              <w:autoSpaceDE w:val="0"/>
              <w:autoSpaceDN w:val="0"/>
              <w:adjustRightInd w:val="0"/>
              <w:ind w:left="0"/>
              <w:rPr>
                <w:rFonts w:ascii="Arial Narrow" w:hAnsi="Arial Narrow" w:cstheme="minorHAnsi"/>
                <w:b/>
                <w:sz w:val="20"/>
                <w:szCs w:val="20"/>
                <w:lang w:val="mk-MK"/>
              </w:rPr>
            </w:pPr>
          </w:p>
        </w:tc>
        <w:tc>
          <w:tcPr>
            <w:tcW w:w="3234" w:type="dxa"/>
          </w:tcPr>
          <w:p w14:paraId="2205CE8B" w14:textId="7AAFE798" w:rsidR="007B39CF" w:rsidRPr="009547A1" w:rsidRDefault="007B39CF" w:rsidP="007B39CF">
            <w:pPr>
              <w:autoSpaceDE w:val="0"/>
              <w:autoSpaceDN w:val="0"/>
              <w:adjustRightInd w:val="0"/>
              <w:ind w:left="0"/>
              <w:rPr>
                <w:rFonts w:ascii="Arial Narrow" w:hAnsi="Arial Narrow" w:cstheme="minorHAnsi"/>
                <w:bCs/>
                <w:sz w:val="20"/>
                <w:szCs w:val="20"/>
                <w:lang w:val="mk-MK"/>
              </w:rPr>
            </w:pPr>
            <w:r w:rsidRPr="009547A1">
              <w:rPr>
                <w:rFonts w:ascii="Arial Narrow" w:hAnsi="Arial Narrow" w:cstheme="minorHAnsi"/>
                <w:bCs/>
                <w:sz w:val="20"/>
                <w:szCs w:val="20"/>
                <w:lang w:val="mk-MK"/>
              </w:rPr>
              <w:t xml:space="preserve">Помалку од </w:t>
            </w:r>
            <w:r w:rsidR="005E3F36" w:rsidRPr="009547A1">
              <w:rPr>
                <w:rFonts w:ascii="Arial Narrow" w:hAnsi="Arial Narrow" w:cstheme="minorHAnsi"/>
                <w:bCs/>
                <w:sz w:val="20"/>
                <w:szCs w:val="20"/>
                <w:lang w:val="mk-MK"/>
              </w:rPr>
              <w:t>10.200 денари</w:t>
            </w:r>
            <w:r w:rsidRPr="009547A1">
              <w:rPr>
                <w:rFonts w:ascii="Arial Narrow" w:hAnsi="Arial Narrow"/>
                <w:sz w:val="20"/>
                <w:szCs w:val="20"/>
                <w:u w:val="dotted" w:color="595959" w:themeColor="text1" w:themeTint="A6"/>
                <w:lang w:val="mk-MK"/>
              </w:rPr>
              <w:tab/>
            </w:r>
            <w:r w:rsidRPr="009547A1">
              <w:rPr>
                <w:rFonts w:ascii="Arial Narrow" w:hAnsi="Arial Narrow"/>
                <w:sz w:val="20"/>
                <w:szCs w:val="20"/>
                <w:u w:val="dotted" w:color="595959" w:themeColor="text1" w:themeTint="A6"/>
                <w:lang w:val="mk-MK"/>
              </w:rPr>
              <w:tab/>
            </w:r>
            <w:r w:rsidRPr="009547A1">
              <w:rPr>
                <w:rFonts w:ascii="Arial Narrow" w:hAnsi="Arial Narrow" w:cstheme="minorHAnsi"/>
                <w:bCs/>
                <w:sz w:val="20"/>
                <w:szCs w:val="20"/>
                <w:lang w:val="mk-MK"/>
              </w:rPr>
              <w:t>1</w:t>
            </w:r>
          </w:p>
          <w:p w14:paraId="53D17E0A" w14:textId="2F63ECF2" w:rsidR="007B39CF" w:rsidRPr="009547A1" w:rsidRDefault="005E3F36" w:rsidP="007B39CF">
            <w:pPr>
              <w:autoSpaceDE w:val="0"/>
              <w:autoSpaceDN w:val="0"/>
              <w:adjustRightInd w:val="0"/>
              <w:ind w:left="0"/>
              <w:rPr>
                <w:rFonts w:ascii="Arial Narrow" w:hAnsi="Arial Narrow" w:cstheme="minorHAnsi"/>
                <w:bCs/>
                <w:sz w:val="20"/>
                <w:szCs w:val="20"/>
                <w:lang w:val="mk-MK"/>
              </w:rPr>
            </w:pPr>
            <w:r w:rsidRPr="009547A1">
              <w:rPr>
                <w:rFonts w:ascii="Arial Narrow" w:hAnsi="Arial Narrow"/>
                <w:sz w:val="20"/>
                <w:szCs w:val="20"/>
                <w:lang w:val="mk-MK"/>
              </w:rPr>
              <w:t>10.201</w:t>
            </w:r>
            <w:r w:rsidR="007B39CF" w:rsidRPr="009547A1">
              <w:rPr>
                <w:rFonts w:ascii="Arial Narrow" w:hAnsi="Arial Narrow"/>
                <w:sz w:val="20"/>
                <w:szCs w:val="20"/>
                <w:lang w:val="fr-FR"/>
              </w:rPr>
              <w:t>-</w:t>
            </w:r>
            <w:r w:rsidRPr="009547A1">
              <w:rPr>
                <w:rFonts w:ascii="Arial Narrow" w:hAnsi="Arial Narrow"/>
                <w:sz w:val="20"/>
                <w:szCs w:val="20"/>
                <w:lang w:val="mk-MK"/>
              </w:rPr>
              <w:t xml:space="preserve">15.200 </w:t>
            </w:r>
            <w:r w:rsidRPr="009547A1">
              <w:rPr>
                <w:rFonts w:ascii="Arial Narrow" w:hAnsi="Arial Narrow" w:cstheme="minorHAnsi"/>
                <w:bCs/>
                <w:sz w:val="20"/>
                <w:szCs w:val="20"/>
                <w:lang w:val="mk-MK"/>
              </w:rPr>
              <w:t>денари</w:t>
            </w:r>
            <w:r w:rsidR="007B39CF" w:rsidRPr="009547A1">
              <w:rPr>
                <w:rFonts w:ascii="Arial Narrow" w:hAnsi="Arial Narrow"/>
                <w:sz w:val="20"/>
                <w:szCs w:val="20"/>
                <w:u w:val="dotted" w:color="595959" w:themeColor="text1" w:themeTint="A6"/>
                <w:lang w:val="mk-MK"/>
              </w:rPr>
              <w:tab/>
            </w:r>
            <w:r w:rsidR="007B39CF" w:rsidRPr="009547A1">
              <w:rPr>
                <w:rFonts w:ascii="Arial Narrow" w:hAnsi="Arial Narrow"/>
                <w:sz w:val="20"/>
                <w:szCs w:val="20"/>
                <w:u w:val="dotted" w:color="595959" w:themeColor="text1" w:themeTint="A6"/>
                <w:lang w:val="mk-MK"/>
              </w:rPr>
              <w:tab/>
            </w:r>
            <w:r w:rsidR="007B39CF" w:rsidRPr="009547A1">
              <w:rPr>
                <w:rFonts w:ascii="Arial Narrow" w:hAnsi="Arial Narrow" w:cstheme="minorHAnsi"/>
                <w:bCs/>
                <w:sz w:val="20"/>
                <w:szCs w:val="20"/>
                <w:lang w:val="mk-MK"/>
              </w:rPr>
              <w:t>2</w:t>
            </w:r>
          </w:p>
          <w:p w14:paraId="26DD33C7" w14:textId="620158F5" w:rsidR="007B39CF" w:rsidRPr="009547A1" w:rsidRDefault="005E3F36" w:rsidP="007B39CF">
            <w:pPr>
              <w:autoSpaceDE w:val="0"/>
              <w:autoSpaceDN w:val="0"/>
              <w:adjustRightInd w:val="0"/>
              <w:ind w:left="0"/>
              <w:rPr>
                <w:rFonts w:ascii="Arial Narrow" w:hAnsi="Arial Narrow" w:cstheme="minorHAnsi"/>
                <w:bCs/>
                <w:sz w:val="20"/>
                <w:szCs w:val="20"/>
                <w:lang w:val="mk-MK"/>
              </w:rPr>
            </w:pPr>
            <w:r w:rsidRPr="009547A1">
              <w:rPr>
                <w:rFonts w:ascii="Arial Narrow" w:hAnsi="Arial Narrow"/>
                <w:sz w:val="20"/>
                <w:szCs w:val="20"/>
                <w:lang w:val="mk-MK"/>
              </w:rPr>
              <w:t>15.201</w:t>
            </w:r>
            <w:r w:rsidR="007B39CF" w:rsidRPr="009547A1">
              <w:rPr>
                <w:rFonts w:ascii="Arial Narrow" w:hAnsi="Arial Narrow"/>
                <w:sz w:val="20"/>
                <w:szCs w:val="20"/>
                <w:lang w:val="fr-FR"/>
              </w:rPr>
              <w:t>-</w:t>
            </w:r>
            <w:r w:rsidRPr="009547A1">
              <w:rPr>
                <w:rFonts w:ascii="Arial Narrow" w:hAnsi="Arial Narrow"/>
                <w:sz w:val="20"/>
                <w:szCs w:val="20"/>
                <w:lang w:val="fr-FR"/>
              </w:rPr>
              <w:t>21.000</w:t>
            </w:r>
            <w:r w:rsidR="007B39CF" w:rsidRPr="009547A1">
              <w:rPr>
                <w:rFonts w:ascii="Arial Narrow" w:hAnsi="Arial Narrow"/>
                <w:sz w:val="20"/>
                <w:szCs w:val="20"/>
                <w:lang w:val="fr-FR"/>
              </w:rPr>
              <w:t xml:space="preserve"> </w:t>
            </w:r>
            <w:r w:rsidRPr="009547A1">
              <w:rPr>
                <w:rFonts w:ascii="Arial Narrow" w:hAnsi="Arial Narrow" w:cstheme="minorHAnsi"/>
                <w:bCs/>
                <w:sz w:val="20"/>
                <w:szCs w:val="20"/>
                <w:lang w:val="mk-MK"/>
              </w:rPr>
              <w:t>денари</w:t>
            </w:r>
            <w:r w:rsidR="007B39CF" w:rsidRPr="009547A1">
              <w:rPr>
                <w:rFonts w:ascii="Arial Narrow" w:hAnsi="Arial Narrow"/>
                <w:sz w:val="20"/>
                <w:szCs w:val="20"/>
                <w:u w:val="dotted" w:color="595959" w:themeColor="text1" w:themeTint="A6"/>
                <w:lang w:val="mk-MK"/>
              </w:rPr>
              <w:tab/>
            </w:r>
            <w:r w:rsidR="007B39CF" w:rsidRPr="009547A1">
              <w:rPr>
                <w:rFonts w:ascii="Arial Narrow" w:hAnsi="Arial Narrow"/>
                <w:sz w:val="20"/>
                <w:szCs w:val="20"/>
                <w:u w:val="dotted" w:color="595959" w:themeColor="text1" w:themeTint="A6"/>
                <w:lang w:val="mk-MK"/>
              </w:rPr>
              <w:tab/>
            </w:r>
            <w:r w:rsidR="007B39CF" w:rsidRPr="009547A1">
              <w:rPr>
                <w:rFonts w:ascii="Arial Narrow" w:hAnsi="Arial Narrow" w:cstheme="minorHAnsi"/>
                <w:bCs/>
                <w:sz w:val="20"/>
                <w:szCs w:val="20"/>
                <w:lang w:val="mk-MK"/>
              </w:rPr>
              <w:t>3</w:t>
            </w:r>
          </w:p>
          <w:p w14:paraId="0F183396" w14:textId="27E995D1" w:rsidR="007B39CF" w:rsidRPr="009547A1" w:rsidRDefault="005E3F36" w:rsidP="007B39CF">
            <w:pPr>
              <w:autoSpaceDE w:val="0"/>
              <w:autoSpaceDN w:val="0"/>
              <w:adjustRightInd w:val="0"/>
              <w:ind w:left="0"/>
              <w:rPr>
                <w:rFonts w:ascii="Arial Narrow" w:hAnsi="Arial Narrow" w:cstheme="minorHAnsi"/>
                <w:bCs/>
                <w:sz w:val="20"/>
                <w:szCs w:val="20"/>
                <w:lang w:val="mk-MK"/>
              </w:rPr>
            </w:pPr>
            <w:r w:rsidRPr="009547A1">
              <w:rPr>
                <w:rFonts w:ascii="Arial Narrow" w:hAnsi="Arial Narrow"/>
                <w:sz w:val="20"/>
                <w:szCs w:val="20"/>
                <w:lang w:val="fr-FR"/>
              </w:rPr>
              <w:t>21.001</w:t>
            </w:r>
            <w:r w:rsidR="007B39CF" w:rsidRPr="009547A1">
              <w:rPr>
                <w:rFonts w:ascii="Arial Narrow" w:hAnsi="Arial Narrow"/>
                <w:sz w:val="20"/>
                <w:szCs w:val="20"/>
                <w:lang w:val="fr-FR"/>
              </w:rPr>
              <w:t>-</w:t>
            </w:r>
            <w:r w:rsidRPr="009547A1">
              <w:rPr>
                <w:rFonts w:ascii="Arial Narrow" w:hAnsi="Arial Narrow"/>
                <w:sz w:val="20"/>
                <w:szCs w:val="20"/>
                <w:lang w:val="fr-FR"/>
              </w:rPr>
              <w:t>28.000</w:t>
            </w:r>
            <w:r w:rsidR="007B39CF" w:rsidRPr="009547A1">
              <w:rPr>
                <w:rFonts w:ascii="Arial Narrow" w:hAnsi="Arial Narrow"/>
                <w:sz w:val="20"/>
                <w:szCs w:val="20"/>
                <w:lang w:val="fr-FR"/>
              </w:rPr>
              <w:t xml:space="preserve"> </w:t>
            </w:r>
            <w:r w:rsidRPr="009547A1">
              <w:rPr>
                <w:rFonts w:ascii="Arial Narrow" w:hAnsi="Arial Narrow" w:cstheme="minorHAnsi"/>
                <w:bCs/>
                <w:sz w:val="20"/>
                <w:szCs w:val="20"/>
                <w:lang w:val="mk-MK"/>
              </w:rPr>
              <w:t>денари</w:t>
            </w:r>
            <w:r w:rsidR="007B39CF" w:rsidRPr="009547A1">
              <w:rPr>
                <w:rFonts w:ascii="Arial Narrow" w:hAnsi="Arial Narrow"/>
                <w:sz w:val="20"/>
                <w:szCs w:val="20"/>
                <w:u w:val="dotted" w:color="595959" w:themeColor="text1" w:themeTint="A6"/>
                <w:lang w:val="mk-MK"/>
              </w:rPr>
              <w:tab/>
            </w:r>
            <w:r w:rsidR="007B39CF" w:rsidRPr="009547A1">
              <w:rPr>
                <w:rFonts w:ascii="Arial Narrow" w:hAnsi="Arial Narrow"/>
                <w:sz w:val="20"/>
                <w:szCs w:val="20"/>
                <w:u w:val="dotted" w:color="595959" w:themeColor="text1" w:themeTint="A6"/>
                <w:lang w:val="mk-MK"/>
              </w:rPr>
              <w:tab/>
            </w:r>
            <w:r w:rsidR="007B39CF" w:rsidRPr="009547A1">
              <w:rPr>
                <w:rFonts w:ascii="Arial Narrow" w:hAnsi="Arial Narrow" w:cstheme="minorHAnsi"/>
                <w:bCs/>
                <w:sz w:val="20"/>
                <w:szCs w:val="20"/>
                <w:lang w:val="mk-MK"/>
              </w:rPr>
              <w:t>4</w:t>
            </w:r>
          </w:p>
          <w:p w14:paraId="3BC221F1" w14:textId="0F03B232" w:rsidR="007B39CF" w:rsidRPr="009547A1" w:rsidRDefault="007B39CF" w:rsidP="007B39CF">
            <w:pPr>
              <w:ind w:left="0" w:right="72"/>
              <w:rPr>
                <w:rFonts w:ascii="Arial Narrow" w:hAnsi="Arial Narrow"/>
                <w:sz w:val="20"/>
                <w:szCs w:val="20"/>
                <w:lang w:val="mk-MK"/>
              </w:rPr>
            </w:pPr>
            <w:r w:rsidRPr="009547A1">
              <w:rPr>
                <w:rFonts w:ascii="Arial Narrow" w:hAnsi="Arial Narrow" w:cstheme="minorHAnsi"/>
                <w:bCs/>
                <w:sz w:val="20"/>
                <w:szCs w:val="20"/>
                <w:lang w:val="mk-MK"/>
              </w:rPr>
              <w:t xml:space="preserve">Поголема од </w:t>
            </w:r>
            <w:r w:rsidR="005E3F36" w:rsidRPr="009547A1">
              <w:rPr>
                <w:rFonts w:ascii="Arial Narrow" w:hAnsi="Arial Narrow" w:cstheme="minorHAnsi"/>
                <w:bCs/>
                <w:sz w:val="20"/>
                <w:szCs w:val="20"/>
                <w:lang w:val="mk-MK"/>
              </w:rPr>
              <w:t>28.001</w:t>
            </w:r>
            <w:r w:rsidRPr="009547A1">
              <w:rPr>
                <w:rFonts w:ascii="Arial Narrow" w:hAnsi="Arial Narrow" w:cstheme="minorHAnsi"/>
                <w:bCs/>
                <w:sz w:val="20"/>
                <w:szCs w:val="20"/>
                <w:lang w:val="mk-MK"/>
              </w:rPr>
              <w:t xml:space="preserve"> </w:t>
            </w:r>
            <w:r w:rsidR="005E3F36" w:rsidRPr="009547A1">
              <w:rPr>
                <w:rFonts w:ascii="Arial Narrow" w:hAnsi="Arial Narrow" w:cstheme="minorHAnsi"/>
                <w:bCs/>
                <w:sz w:val="20"/>
                <w:szCs w:val="20"/>
                <w:lang w:val="mk-MK"/>
              </w:rPr>
              <w:t>денари</w:t>
            </w:r>
            <w:r w:rsidR="009547A1" w:rsidRPr="009547A1">
              <w:rPr>
                <w:rFonts w:ascii="Arial Narrow" w:hAnsi="Arial Narrow" w:cstheme="minorHAnsi"/>
                <w:bCs/>
                <w:sz w:val="20"/>
                <w:szCs w:val="20"/>
                <w:lang w:val="mk-MK"/>
              </w:rPr>
              <w:t>………….</w:t>
            </w:r>
            <w:r w:rsidRPr="009547A1">
              <w:rPr>
                <w:rFonts w:ascii="Arial Narrow" w:hAnsi="Arial Narrow" w:cstheme="minorHAnsi"/>
                <w:bCs/>
                <w:sz w:val="20"/>
                <w:szCs w:val="20"/>
                <w:lang w:val="mk-MK"/>
              </w:rPr>
              <w:t>5</w:t>
            </w:r>
            <w:r w:rsidRPr="009547A1" w:rsidDel="004B2D7E">
              <w:rPr>
                <w:rFonts w:ascii="Arial Narrow" w:hAnsi="Arial Narrow"/>
                <w:sz w:val="20"/>
                <w:szCs w:val="20"/>
                <w:lang w:val="mk-MK"/>
              </w:rPr>
              <w:t xml:space="preserve"> </w:t>
            </w:r>
          </w:p>
          <w:p w14:paraId="7988B40C" w14:textId="0610EA78" w:rsidR="00F03940" w:rsidRPr="009547A1" w:rsidRDefault="00F03940" w:rsidP="00F03940">
            <w:pPr>
              <w:autoSpaceDE w:val="0"/>
              <w:autoSpaceDN w:val="0"/>
              <w:adjustRightInd w:val="0"/>
              <w:ind w:left="0"/>
              <w:rPr>
                <w:rFonts w:ascii="Arial Narrow" w:hAnsi="Arial Narrow"/>
                <w:sz w:val="20"/>
                <w:szCs w:val="20"/>
                <w:lang w:val="mk-MK"/>
              </w:rPr>
            </w:pPr>
            <w:r w:rsidRPr="009547A1">
              <w:rPr>
                <w:rFonts w:ascii="Arial Narrow" w:hAnsi="Arial Narrow"/>
                <w:b/>
                <w:sz w:val="20"/>
                <w:szCs w:val="20"/>
                <w:lang w:val="mk-MK"/>
              </w:rPr>
              <w:t>(</w:t>
            </w:r>
            <w:r w:rsidR="00AA4AAE" w:rsidRPr="009547A1">
              <w:rPr>
                <w:rFonts w:ascii="Arial Narrow" w:hAnsi="Arial Narrow"/>
                <w:b/>
                <w:sz w:val="20"/>
                <w:szCs w:val="20"/>
                <w:lang w:val="mk-MK"/>
              </w:rPr>
              <w:t>НЕ ЧИТАЈ</w:t>
            </w:r>
            <w:r w:rsidRPr="009547A1">
              <w:rPr>
                <w:rFonts w:ascii="Arial Narrow" w:hAnsi="Arial Narrow"/>
                <w:b/>
                <w:sz w:val="20"/>
                <w:szCs w:val="20"/>
                <w:lang w:val="mk-MK"/>
              </w:rPr>
              <w:t xml:space="preserve">) </w:t>
            </w:r>
            <w:r w:rsidRPr="009547A1">
              <w:rPr>
                <w:rFonts w:ascii="Arial Narrow" w:hAnsi="Arial Narrow"/>
                <w:sz w:val="20"/>
                <w:szCs w:val="20"/>
                <w:lang w:val="mk-MK"/>
              </w:rPr>
              <w:t>Не знае/Без одговор</w:t>
            </w:r>
            <w:r w:rsidR="009547A1" w:rsidRPr="009547A1">
              <w:rPr>
                <w:rFonts w:ascii="Arial Narrow" w:hAnsi="Arial Narrow"/>
                <w:sz w:val="20"/>
                <w:szCs w:val="20"/>
                <w:u w:val="dotted" w:color="595959" w:themeColor="text1" w:themeTint="A6"/>
                <w:lang w:val="mk-MK"/>
              </w:rPr>
              <w:tab/>
            </w:r>
            <w:r w:rsidRPr="009547A1">
              <w:rPr>
                <w:rFonts w:ascii="Arial Narrow" w:hAnsi="Arial Narrow"/>
                <w:sz w:val="20"/>
                <w:szCs w:val="20"/>
                <w:lang w:val="mk-MK"/>
              </w:rPr>
              <w:t>99</w:t>
            </w:r>
          </w:p>
        </w:tc>
      </w:tr>
      <w:tr w:rsidR="00F03940" w:rsidRPr="007B39CF" w14:paraId="6627B5E2" w14:textId="77777777" w:rsidTr="00321C0E">
        <w:trPr>
          <w:trHeight w:val="764"/>
        </w:trPr>
        <w:tc>
          <w:tcPr>
            <w:tcW w:w="1167" w:type="dxa"/>
          </w:tcPr>
          <w:p w14:paraId="19464C14" w14:textId="47A3C1BA" w:rsidR="00F03940" w:rsidRPr="00833C2B" w:rsidRDefault="00F03940" w:rsidP="00F03940">
            <w:pPr>
              <w:autoSpaceDE w:val="0"/>
              <w:autoSpaceDN w:val="0"/>
              <w:adjustRightInd w:val="0"/>
              <w:ind w:left="0"/>
              <w:rPr>
                <w:rFonts w:ascii="Arial Narrow" w:hAnsi="Arial Narrow" w:cstheme="minorHAnsi"/>
                <w:b/>
                <w:sz w:val="20"/>
                <w:szCs w:val="20"/>
                <w:lang w:val="mk-MK"/>
              </w:rPr>
            </w:pPr>
            <w:r w:rsidRPr="00833C2B">
              <w:rPr>
                <w:rFonts w:ascii="Arial Narrow" w:hAnsi="Arial Narrow" w:cstheme="minorHAnsi"/>
                <w:b/>
                <w:sz w:val="20"/>
                <w:szCs w:val="20"/>
                <w:lang w:val="mk-MK"/>
              </w:rPr>
              <w:t>income_cur</w:t>
            </w:r>
          </w:p>
        </w:tc>
        <w:tc>
          <w:tcPr>
            <w:tcW w:w="5660" w:type="dxa"/>
          </w:tcPr>
          <w:p w14:paraId="4A295AB5" w14:textId="77777777" w:rsidR="00584468" w:rsidRPr="009547A1" w:rsidRDefault="00F03940" w:rsidP="00F03940">
            <w:pPr>
              <w:autoSpaceDE w:val="0"/>
              <w:autoSpaceDN w:val="0"/>
              <w:adjustRightInd w:val="0"/>
              <w:ind w:left="0"/>
              <w:rPr>
                <w:rFonts w:ascii="Arial Narrow" w:hAnsi="Arial Narrow"/>
                <w:b/>
                <w:bCs/>
                <w:sz w:val="20"/>
                <w:szCs w:val="20"/>
                <w:lang w:val="mk-MK"/>
              </w:rPr>
            </w:pPr>
            <w:r w:rsidRPr="009547A1">
              <w:rPr>
                <w:rFonts w:ascii="Arial Narrow" w:hAnsi="Arial Narrow"/>
                <w:b/>
                <w:bCs/>
                <w:sz w:val="20"/>
                <w:szCs w:val="20"/>
                <w:lang w:val="mk-MK"/>
              </w:rPr>
              <w:t xml:space="preserve">Анкетар: Внесете ја валутата која испитинакот ја користи за вкупниот приход на домаќинството. Ве молиме стандардизирајте ги сите </w:t>
            </w:r>
          </w:p>
          <w:p w14:paraId="3BC084E0" w14:textId="1366EEDE" w:rsidR="00F03940" w:rsidRPr="009547A1" w:rsidRDefault="00F03940" w:rsidP="00321C0E">
            <w:pPr>
              <w:autoSpaceDE w:val="0"/>
              <w:autoSpaceDN w:val="0"/>
              <w:adjustRightInd w:val="0"/>
              <w:ind w:left="0"/>
              <w:rPr>
                <w:rFonts w:ascii="Arial Narrow" w:hAnsi="Arial Narrow"/>
                <w:b/>
                <w:bCs/>
                <w:sz w:val="20"/>
                <w:szCs w:val="20"/>
                <w:lang w:val="mk-MK"/>
              </w:rPr>
            </w:pPr>
            <w:r w:rsidRPr="009547A1">
              <w:rPr>
                <w:rFonts w:ascii="Arial Narrow" w:hAnsi="Arial Narrow"/>
                <w:b/>
                <w:bCs/>
                <w:sz w:val="20"/>
                <w:szCs w:val="20"/>
                <w:lang w:val="mk-MK"/>
              </w:rPr>
              <w:t>одговори на испитаниците.</w:t>
            </w:r>
          </w:p>
        </w:tc>
        <w:tc>
          <w:tcPr>
            <w:tcW w:w="3234" w:type="dxa"/>
          </w:tcPr>
          <w:p w14:paraId="1B56642A" w14:textId="09FE5213" w:rsidR="00FE2144" w:rsidRPr="009547A1" w:rsidRDefault="007B39CF" w:rsidP="00F03940">
            <w:pPr>
              <w:autoSpaceDE w:val="0"/>
              <w:autoSpaceDN w:val="0"/>
              <w:adjustRightInd w:val="0"/>
              <w:ind w:left="0"/>
              <w:rPr>
                <w:rFonts w:ascii="Arial Narrow" w:hAnsi="Arial Narrow"/>
                <w:sz w:val="20"/>
                <w:szCs w:val="20"/>
                <w:lang w:val="mk-MK"/>
              </w:rPr>
            </w:pPr>
            <w:r w:rsidRPr="009547A1">
              <w:rPr>
                <w:rFonts w:ascii="Arial Narrow" w:hAnsi="Arial Narrow"/>
                <w:sz w:val="20"/>
                <w:szCs w:val="20"/>
                <w:lang w:val="mk-MK"/>
              </w:rPr>
              <w:t xml:space="preserve"> </w:t>
            </w:r>
            <w:r w:rsidR="009547A1" w:rsidRPr="009547A1">
              <w:rPr>
                <w:rFonts w:ascii="Arial Narrow" w:hAnsi="Arial Narrow"/>
                <w:sz w:val="20"/>
                <w:szCs w:val="20"/>
              </w:rPr>
              <w:t xml:space="preserve">___________ </w:t>
            </w:r>
            <w:r w:rsidRPr="009547A1">
              <w:rPr>
                <w:rFonts w:ascii="Arial Narrow" w:hAnsi="Arial Narrow"/>
                <w:sz w:val="20"/>
                <w:szCs w:val="20"/>
                <w:lang w:val="mk-MK"/>
              </w:rPr>
              <w:t>денари</w:t>
            </w:r>
          </w:p>
          <w:p w14:paraId="63B65D57" w14:textId="5A896467" w:rsidR="007B39CF" w:rsidRPr="009547A1" w:rsidRDefault="007B39CF" w:rsidP="007B39CF">
            <w:pPr>
              <w:autoSpaceDE w:val="0"/>
              <w:autoSpaceDN w:val="0"/>
              <w:adjustRightInd w:val="0"/>
              <w:ind w:left="0"/>
              <w:rPr>
                <w:rFonts w:ascii="Arial Narrow" w:hAnsi="Arial Narrow" w:cstheme="minorHAnsi"/>
                <w:b/>
                <w:sz w:val="20"/>
                <w:szCs w:val="20"/>
                <w:u w:val="single"/>
                <w:lang w:val="mk-MK"/>
              </w:rPr>
            </w:pPr>
          </w:p>
        </w:tc>
      </w:tr>
      <w:tr w:rsidR="00F03940" w:rsidRPr="004B2D7E" w14:paraId="5C8B40D4" w14:textId="77777777" w:rsidTr="00F03940">
        <w:trPr>
          <w:trHeight w:val="695"/>
        </w:trPr>
        <w:tc>
          <w:tcPr>
            <w:tcW w:w="1167" w:type="dxa"/>
          </w:tcPr>
          <w:p w14:paraId="76EA7889" w14:textId="704BD4C2" w:rsidR="00F03940" w:rsidRPr="00833C2B" w:rsidRDefault="00F03940" w:rsidP="00F03940">
            <w:pPr>
              <w:autoSpaceDE w:val="0"/>
              <w:autoSpaceDN w:val="0"/>
              <w:adjustRightInd w:val="0"/>
              <w:ind w:left="0"/>
              <w:rPr>
                <w:rFonts w:ascii="Arial Narrow" w:hAnsi="Arial Narrow" w:cstheme="minorHAnsi"/>
                <w:b/>
                <w:sz w:val="20"/>
                <w:szCs w:val="20"/>
                <w:lang w:val="mk-MK"/>
              </w:rPr>
            </w:pPr>
            <w:r w:rsidRPr="00833C2B">
              <w:rPr>
                <w:rFonts w:ascii="Arial Narrow" w:hAnsi="Arial Narrow" w:cstheme="minorHAnsi"/>
                <w:b/>
                <w:sz w:val="20"/>
                <w:szCs w:val="20"/>
                <w:lang w:val="mk-MK"/>
              </w:rPr>
              <w:t>income_time</w:t>
            </w:r>
          </w:p>
        </w:tc>
        <w:tc>
          <w:tcPr>
            <w:tcW w:w="5660" w:type="dxa"/>
          </w:tcPr>
          <w:p w14:paraId="4FDEF403" w14:textId="77777777" w:rsidR="00584468" w:rsidRPr="009547A1" w:rsidRDefault="00F03940" w:rsidP="00F03940">
            <w:pPr>
              <w:autoSpaceDE w:val="0"/>
              <w:autoSpaceDN w:val="0"/>
              <w:adjustRightInd w:val="0"/>
              <w:ind w:left="0"/>
              <w:rPr>
                <w:rFonts w:ascii="Arial Narrow" w:hAnsi="Arial Narrow"/>
                <w:b/>
                <w:bCs/>
                <w:sz w:val="20"/>
                <w:szCs w:val="20"/>
                <w:lang w:val="mk-MK"/>
              </w:rPr>
            </w:pPr>
            <w:r w:rsidRPr="009547A1">
              <w:rPr>
                <w:rFonts w:ascii="Arial Narrow" w:hAnsi="Arial Narrow"/>
                <w:b/>
                <w:bCs/>
                <w:sz w:val="20"/>
                <w:szCs w:val="20"/>
                <w:lang w:val="mk-MK"/>
              </w:rPr>
              <w:t xml:space="preserve">Анкетар: Внесете го временскиот период за кој се однесува вкупниот приход на домаќинството. Ве молиме стандардизирајте ги сите </w:t>
            </w:r>
          </w:p>
          <w:p w14:paraId="6D32235F" w14:textId="2F89ADD8" w:rsidR="00F03940" w:rsidRPr="009547A1" w:rsidRDefault="00F03940" w:rsidP="00F03940">
            <w:pPr>
              <w:autoSpaceDE w:val="0"/>
              <w:autoSpaceDN w:val="0"/>
              <w:adjustRightInd w:val="0"/>
              <w:ind w:left="0"/>
              <w:rPr>
                <w:rFonts w:ascii="Arial Narrow" w:hAnsi="Arial Narrow"/>
                <w:b/>
                <w:bCs/>
                <w:sz w:val="20"/>
                <w:szCs w:val="20"/>
                <w:lang w:val="mk-MK"/>
              </w:rPr>
            </w:pPr>
            <w:r w:rsidRPr="009547A1">
              <w:rPr>
                <w:rFonts w:ascii="Arial Narrow" w:hAnsi="Arial Narrow"/>
                <w:b/>
                <w:bCs/>
                <w:sz w:val="20"/>
                <w:szCs w:val="20"/>
                <w:lang w:val="mk-MK"/>
              </w:rPr>
              <w:t>одговори на испитаниците.</w:t>
            </w:r>
          </w:p>
        </w:tc>
        <w:tc>
          <w:tcPr>
            <w:tcW w:w="3234" w:type="dxa"/>
          </w:tcPr>
          <w:p w14:paraId="3783F643" w14:textId="32A1089F" w:rsidR="00F03940" w:rsidRPr="009547A1" w:rsidRDefault="007B39CF" w:rsidP="00F03940">
            <w:pPr>
              <w:autoSpaceDE w:val="0"/>
              <w:autoSpaceDN w:val="0"/>
              <w:adjustRightInd w:val="0"/>
              <w:ind w:left="0"/>
              <w:rPr>
                <w:rFonts w:ascii="Arial Narrow" w:hAnsi="Arial Narrow" w:cstheme="minorHAnsi"/>
                <w:b/>
                <w:sz w:val="20"/>
                <w:szCs w:val="20"/>
                <w:u w:val="single"/>
                <w:lang w:val="mk-MK"/>
              </w:rPr>
            </w:pPr>
            <w:r w:rsidRPr="009547A1">
              <w:rPr>
                <w:rFonts w:ascii="Arial Narrow" w:hAnsi="Arial Narrow"/>
                <w:sz w:val="20"/>
                <w:szCs w:val="20"/>
                <w:lang w:val="mk-MK"/>
              </w:rPr>
              <w:t>Месечен приход</w:t>
            </w:r>
          </w:p>
        </w:tc>
      </w:tr>
    </w:tbl>
    <w:p w14:paraId="4DFC1D94" w14:textId="77777777" w:rsidR="00BD7F03" w:rsidRPr="00833C2B" w:rsidRDefault="00BD7F03" w:rsidP="00E70CD1">
      <w:pPr>
        <w:spacing w:after="0" w:line="240" w:lineRule="auto"/>
        <w:ind w:left="0" w:right="0"/>
        <w:rPr>
          <w:rFonts w:ascii="Arial Narrow" w:hAnsi="Arial Narrow" w:cstheme="minorHAnsi"/>
          <w:sz w:val="20"/>
          <w:szCs w:val="20"/>
          <w:lang w:val="mk-MK"/>
        </w:rPr>
      </w:pPr>
    </w:p>
    <w:p w14:paraId="0AC23070" w14:textId="6BFA596B" w:rsidR="00522ACE" w:rsidRPr="00833C2B" w:rsidRDefault="00522ACE" w:rsidP="00AA4AAE">
      <w:pPr>
        <w:spacing w:after="0" w:line="240" w:lineRule="auto"/>
        <w:jc w:val="both"/>
        <w:rPr>
          <w:rFonts w:ascii="Arial Narrow" w:hAnsi="Arial Narrow"/>
          <w:b/>
          <w:lang w:val="mk-MK"/>
        </w:rPr>
      </w:pPr>
      <w:r w:rsidRPr="00833C2B">
        <w:rPr>
          <w:rFonts w:ascii="Arial Narrow" w:hAnsi="Arial Narrow"/>
          <w:b/>
          <w:lang w:val="mk-MK"/>
        </w:rPr>
        <w:t>Доколку случајно избраниот испитаник спаѓа во категорија со веќе пополнети квоти (пол, возраст или приход), тогаш ве молиме пополнете ја Табелата со инциденти и преминете во следната куќа следејќи ја рутата за случаен избор на примерок. Доколку не се пополнети категориите на пол, возраст и приход на испитаникот, тогаш продолжете со интервјуто подолу.</w:t>
      </w:r>
    </w:p>
    <w:p w14:paraId="7E45535B" w14:textId="77777777" w:rsidR="0088216B" w:rsidRPr="00833C2B" w:rsidRDefault="0088216B" w:rsidP="00522ACE">
      <w:pPr>
        <w:spacing w:after="0" w:line="240" w:lineRule="auto"/>
        <w:rPr>
          <w:rFonts w:ascii="Arial Narrow" w:hAnsi="Arial Narrow"/>
          <w:b/>
          <w:lang w:val="mk-MK"/>
        </w:rPr>
      </w:pPr>
    </w:p>
    <w:p w14:paraId="2A5F3D9D" w14:textId="66A2C19C" w:rsidR="00AF5545" w:rsidRPr="00833C2B" w:rsidRDefault="00AF5545" w:rsidP="00AF5545">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val="mk-MK" w:eastAsia="es-ES"/>
        </w:rPr>
      </w:pPr>
      <w:r w:rsidRPr="00833C2B">
        <w:rPr>
          <w:rFonts w:ascii="Arial Narrow" w:eastAsia="Times New Roman" w:hAnsi="Arial Narrow" w:cs="Arial"/>
          <w:b/>
          <w:snapToGrid w:val="0"/>
          <w:lang w:val="mk-MK" w:eastAsia="es-ES"/>
        </w:rPr>
        <w:t xml:space="preserve">1. </w:t>
      </w:r>
      <w:r w:rsidR="00522ACE" w:rsidRPr="00833C2B">
        <w:rPr>
          <w:rFonts w:ascii="Arial Narrow" w:eastAsia="Times New Roman" w:hAnsi="Arial Narrow" w:cs="Arial"/>
          <w:b/>
          <w:snapToGrid w:val="0"/>
          <w:lang w:val="mk-MK" w:eastAsia="es-ES"/>
        </w:rPr>
        <w:t>ДОВЕРБА</w:t>
      </w:r>
    </w:p>
    <w:p w14:paraId="22CB853B" w14:textId="77777777" w:rsidR="00AF5545" w:rsidRPr="00833C2B" w:rsidRDefault="00AF5545" w:rsidP="00AF5545">
      <w:pPr>
        <w:spacing w:after="0" w:line="240" w:lineRule="auto"/>
        <w:ind w:left="0" w:right="0"/>
        <w:rPr>
          <w:rFonts w:ascii="Arial Narrow" w:hAnsi="Arial Narrow" w:cstheme="minorHAnsi"/>
          <w:b/>
          <w:sz w:val="20"/>
          <w:szCs w:val="20"/>
          <w:lang w:val="mk-MK"/>
        </w:rPr>
      </w:pPr>
    </w:p>
    <w:p w14:paraId="68F2A827" w14:textId="4138CB18" w:rsidR="00522ACE" w:rsidRPr="00833C2B" w:rsidRDefault="00522ACE" w:rsidP="00522ACE">
      <w:pPr>
        <w:ind w:left="-270"/>
        <w:rPr>
          <w:rFonts w:ascii="Arial Narrow" w:hAnsi="Arial Narrow"/>
          <w:sz w:val="20"/>
          <w:szCs w:val="20"/>
          <w:lang w:val="mk-MK"/>
        </w:rPr>
      </w:pPr>
      <w:r w:rsidRPr="00833C2B">
        <w:rPr>
          <w:rFonts w:ascii="Arial Narrow" w:hAnsi="Arial Narrow"/>
          <w:b/>
          <w:sz w:val="20"/>
          <w:szCs w:val="20"/>
          <w:lang w:val="mk-MK"/>
        </w:rPr>
        <w:t xml:space="preserve">ПРОЧИТАЈ: </w:t>
      </w:r>
      <w:r w:rsidRPr="00833C2B">
        <w:rPr>
          <w:rFonts w:ascii="Arial Narrow" w:hAnsi="Arial Narrow"/>
          <w:sz w:val="20"/>
          <w:szCs w:val="20"/>
          <w:lang w:val="mk-MK"/>
        </w:rPr>
        <w:t>Ќе ви прочитам листа на категории на луѓе, групи на луѓе и институции. Ве молам да ми кажете колку ДОВЕРБА имате во секоја од следните категории?</w:t>
      </w:r>
    </w:p>
    <w:tbl>
      <w:tblPr>
        <w:tblStyle w:val="TableGrid"/>
        <w:tblW w:w="9990" w:type="dxa"/>
        <w:tblInd w:w="-252" w:type="dxa"/>
        <w:tblLook w:val="04A0" w:firstRow="1" w:lastRow="0" w:firstColumn="1" w:lastColumn="0" w:noHBand="0" w:noVBand="1"/>
      </w:tblPr>
      <w:tblGrid>
        <w:gridCol w:w="1170"/>
        <w:gridCol w:w="4770"/>
        <w:gridCol w:w="4050"/>
      </w:tblGrid>
      <w:tr w:rsidR="00AF5545" w:rsidRPr="00495ACD" w14:paraId="1AB35669" w14:textId="77777777" w:rsidTr="00243E14">
        <w:tc>
          <w:tcPr>
            <w:tcW w:w="1170" w:type="dxa"/>
          </w:tcPr>
          <w:p w14:paraId="5F02807A" w14:textId="66DA245C" w:rsidR="00AF5545" w:rsidRPr="00833C2B" w:rsidRDefault="00935D68" w:rsidP="00935D68">
            <w:pPr>
              <w:ind w:left="0"/>
              <w:rPr>
                <w:rFonts w:ascii="Arial Narrow" w:hAnsi="Arial Narrow"/>
                <w:sz w:val="20"/>
                <w:szCs w:val="20"/>
                <w:lang w:val="mk-MK"/>
              </w:rPr>
            </w:pPr>
            <w:r w:rsidRPr="00833C2B">
              <w:rPr>
                <w:rFonts w:ascii="Arial Narrow" w:hAnsi="Arial Narrow"/>
                <w:b/>
                <w:sz w:val="20"/>
                <w:szCs w:val="20"/>
                <w:lang w:val="mk-MK"/>
              </w:rPr>
              <w:t>q1a</w:t>
            </w:r>
          </w:p>
        </w:tc>
        <w:tc>
          <w:tcPr>
            <w:tcW w:w="4770" w:type="dxa"/>
          </w:tcPr>
          <w:p w14:paraId="7E07B5A3" w14:textId="00C0A6A1" w:rsidR="00AF5545" w:rsidRPr="00833C2B" w:rsidRDefault="0059365B" w:rsidP="002C6867">
            <w:pPr>
              <w:ind w:left="0"/>
              <w:rPr>
                <w:rFonts w:ascii="Arial Narrow" w:hAnsi="Arial Narrow"/>
                <w:sz w:val="20"/>
                <w:szCs w:val="20"/>
                <w:lang w:val="mk-MK"/>
              </w:rPr>
            </w:pPr>
            <w:r w:rsidRPr="00833C2B">
              <w:rPr>
                <w:rFonts w:ascii="Arial Narrow" w:hAnsi="Arial Narrow" w:cstheme="minorHAnsi"/>
                <w:sz w:val="20"/>
                <w:szCs w:val="20"/>
                <w:lang w:val="mk-MK"/>
              </w:rPr>
              <w:t>Луѓето кои живеат во оваа земја</w:t>
            </w:r>
          </w:p>
        </w:tc>
        <w:tc>
          <w:tcPr>
            <w:tcW w:w="4050" w:type="dxa"/>
          </w:tcPr>
          <w:p w14:paraId="03193C85" w14:textId="77777777" w:rsidR="00522ACE" w:rsidRPr="00833C2B" w:rsidRDefault="00522ACE" w:rsidP="00522ACE">
            <w:pPr>
              <w:ind w:left="-40" w:right="10"/>
              <w:rPr>
                <w:rFonts w:ascii="Arial Narrow" w:hAnsi="Arial Narrow"/>
                <w:sz w:val="20"/>
                <w:szCs w:val="20"/>
                <w:lang w:val="mk-MK"/>
              </w:rPr>
            </w:pPr>
            <w:r w:rsidRPr="00833C2B">
              <w:rPr>
                <w:rFonts w:ascii="Arial Narrow" w:hAnsi="Arial Narrow"/>
                <w:sz w:val="20"/>
                <w:szCs w:val="20"/>
                <w:lang w:val="mk-MK"/>
              </w:rPr>
              <w:t>Многу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A336FF6" w14:textId="77777777" w:rsidR="00522ACE" w:rsidRPr="00833C2B" w:rsidRDefault="00522ACE" w:rsidP="00522ACE">
            <w:pPr>
              <w:ind w:left="-40" w:right="10"/>
              <w:rPr>
                <w:rFonts w:ascii="Arial Narrow" w:hAnsi="Arial Narrow"/>
                <w:sz w:val="20"/>
                <w:szCs w:val="20"/>
                <w:lang w:val="mk-MK"/>
              </w:rPr>
            </w:pPr>
            <w:r w:rsidRPr="00833C2B">
              <w:rPr>
                <w:rFonts w:ascii="Arial Narrow" w:hAnsi="Arial Narrow"/>
                <w:sz w:val="20"/>
                <w:szCs w:val="20"/>
                <w:lang w:val="mk-MK"/>
              </w:rPr>
              <w:t>Донекаде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25B32AC" w14:textId="77777777" w:rsidR="00522ACE" w:rsidRPr="00833C2B" w:rsidRDefault="00522ACE" w:rsidP="00522ACE">
            <w:pPr>
              <w:ind w:left="-40" w:right="10"/>
              <w:rPr>
                <w:rFonts w:ascii="Arial Narrow" w:hAnsi="Arial Narrow"/>
                <w:sz w:val="20"/>
                <w:szCs w:val="20"/>
                <w:lang w:val="mk-MK"/>
              </w:rPr>
            </w:pPr>
            <w:r w:rsidRPr="00833C2B">
              <w:rPr>
                <w:rFonts w:ascii="Arial Narrow" w:hAnsi="Arial Narrow"/>
                <w:sz w:val="20"/>
                <w:szCs w:val="20"/>
                <w:lang w:val="mk-MK"/>
              </w:rPr>
              <w:t>Малку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FB3B618" w14:textId="442A9BFE" w:rsidR="00522ACE" w:rsidRDefault="00522ACE" w:rsidP="00522ACE">
            <w:pPr>
              <w:ind w:left="-40" w:right="10"/>
              <w:rPr>
                <w:rFonts w:ascii="Arial Narrow" w:hAnsi="Arial Narrow"/>
                <w:sz w:val="20"/>
                <w:szCs w:val="20"/>
                <w:lang w:val="mk-MK"/>
              </w:rPr>
            </w:pPr>
            <w:r w:rsidRPr="00833C2B">
              <w:rPr>
                <w:rFonts w:ascii="Arial Narrow" w:hAnsi="Arial Narrow"/>
                <w:sz w:val="20"/>
                <w:szCs w:val="20"/>
                <w:lang w:val="mk-MK"/>
              </w:rPr>
              <w:t>Немам доверба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E3D24A3" w14:textId="42FC4209" w:rsidR="00AF5545" w:rsidRPr="00833C2B" w:rsidRDefault="00522ACE" w:rsidP="00522ACE">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AF5545" w:rsidRPr="00495ACD" w14:paraId="496F73AB" w14:textId="77777777" w:rsidTr="00243E14">
        <w:tc>
          <w:tcPr>
            <w:tcW w:w="1170" w:type="dxa"/>
          </w:tcPr>
          <w:p w14:paraId="6D06C1C6" w14:textId="525386A8" w:rsidR="00AF5545" w:rsidRPr="00833C2B" w:rsidRDefault="00935D68" w:rsidP="00243E14">
            <w:pPr>
              <w:ind w:left="0"/>
              <w:rPr>
                <w:rFonts w:ascii="Arial Narrow" w:hAnsi="Arial Narrow"/>
                <w:sz w:val="20"/>
                <w:szCs w:val="20"/>
                <w:lang w:val="mk-MK"/>
              </w:rPr>
            </w:pPr>
            <w:r w:rsidRPr="00833C2B">
              <w:rPr>
                <w:rFonts w:ascii="Arial Narrow" w:hAnsi="Arial Narrow"/>
                <w:b/>
                <w:sz w:val="20"/>
                <w:szCs w:val="20"/>
                <w:lang w:val="mk-MK"/>
              </w:rPr>
              <w:t>q1b</w:t>
            </w:r>
          </w:p>
        </w:tc>
        <w:tc>
          <w:tcPr>
            <w:tcW w:w="4770" w:type="dxa"/>
          </w:tcPr>
          <w:p w14:paraId="3744BBA5" w14:textId="2AE39412" w:rsidR="00AF5545" w:rsidRPr="00833C2B" w:rsidRDefault="00764817" w:rsidP="00243E14">
            <w:pPr>
              <w:ind w:left="0"/>
              <w:rPr>
                <w:rFonts w:ascii="Arial Narrow" w:hAnsi="Arial Narrow"/>
                <w:sz w:val="20"/>
                <w:szCs w:val="20"/>
                <w:lang w:val="mk-MK"/>
              </w:rPr>
            </w:pPr>
            <w:r w:rsidRPr="00833C2B">
              <w:rPr>
                <w:rFonts w:ascii="Arial Narrow" w:hAnsi="Arial Narrow" w:cstheme="minorHAnsi"/>
                <w:sz w:val="20"/>
                <w:szCs w:val="20"/>
                <w:lang w:val="mk-MK"/>
              </w:rPr>
              <w:t>Службеници во локалната самоуправа</w:t>
            </w:r>
          </w:p>
        </w:tc>
        <w:tc>
          <w:tcPr>
            <w:tcW w:w="4050" w:type="dxa"/>
          </w:tcPr>
          <w:p w14:paraId="1178B0C2" w14:textId="77777777" w:rsidR="0047003B" w:rsidRPr="00833C2B" w:rsidRDefault="0047003B" w:rsidP="0047003B">
            <w:pPr>
              <w:ind w:left="-40" w:right="10"/>
              <w:rPr>
                <w:rFonts w:ascii="Arial Narrow" w:hAnsi="Arial Narrow"/>
                <w:sz w:val="20"/>
                <w:szCs w:val="20"/>
                <w:lang w:val="mk-MK"/>
              </w:rPr>
            </w:pPr>
            <w:r w:rsidRPr="00833C2B">
              <w:rPr>
                <w:rFonts w:ascii="Arial Narrow" w:hAnsi="Arial Narrow"/>
                <w:sz w:val="20"/>
                <w:szCs w:val="20"/>
                <w:lang w:val="mk-MK"/>
              </w:rPr>
              <w:t>Многу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5E21AE73" w14:textId="77777777" w:rsidR="0047003B" w:rsidRPr="00833C2B" w:rsidRDefault="0047003B" w:rsidP="0047003B">
            <w:pPr>
              <w:ind w:left="-40" w:right="10"/>
              <w:rPr>
                <w:rFonts w:ascii="Arial Narrow" w:hAnsi="Arial Narrow"/>
                <w:sz w:val="20"/>
                <w:szCs w:val="20"/>
                <w:lang w:val="mk-MK"/>
              </w:rPr>
            </w:pPr>
            <w:r w:rsidRPr="00833C2B">
              <w:rPr>
                <w:rFonts w:ascii="Arial Narrow" w:hAnsi="Arial Narrow"/>
                <w:sz w:val="20"/>
                <w:szCs w:val="20"/>
                <w:lang w:val="mk-MK"/>
              </w:rPr>
              <w:t>Донекаде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4D2E5445" w14:textId="77777777" w:rsidR="0047003B" w:rsidRPr="00833C2B" w:rsidRDefault="0047003B" w:rsidP="0047003B">
            <w:pPr>
              <w:ind w:left="-40" w:right="10"/>
              <w:rPr>
                <w:rFonts w:ascii="Arial Narrow" w:hAnsi="Arial Narrow"/>
                <w:sz w:val="20"/>
                <w:szCs w:val="20"/>
                <w:lang w:val="mk-MK"/>
              </w:rPr>
            </w:pPr>
            <w:r w:rsidRPr="00833C2B">
              <w:rPr>
                <w:rFonts w:ascii="Arial Narrow" w:hAnsi="Arial Narrow"/>
                <w:sz w:val="20"/>
                <w:szCs w:val="20"/>
                <w:lang w:val="mk-MK"/>
              </w:rPr>
              <w:t>Малку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0563BF2D" w14:textId="77777777" w:rsidR="0047003B" w:rsidRPr="00833C2B" w:rsidRDefault="0047003B" w:rsidP="0047003B">
            <w:pPr>
              <w:ind w:left="-40" w:right="10"/>
              <w:rPr>
                <w:rFonts w:ascii="Arial Narrow" w:hAnsi="Arial Narrow"/>
                <w:sz w:val="20"/>
                <w:szCs w:val="20"/>
                <w:lang w:val="mk-MK"/>
              </w:rPr>
            </w:pPr>
            <w:r w:rsidRPr="00833C2B">
              <w:rPr>
                <w:rFonts w:ascii="Arial Narrow" w:hAnsi="Arial Narrow"/>
                <w:sz w:val="20"/>
                <w:szCs w:val="20"/>
                <w:lang w:val="mk-MK"/>
              </w:rPr>
              <w:t>Немам доверба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0194EDB2" w14:textId="3F9C74BF" w:rsidR="00AF5545" w:rsidRPr="00833C2B" w:rsidRDefault="0047003B" w:rsidP="0047003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AF5545" w:rsidRPr="00495ACD" w14:paraId="4515F4A8" w14:textId="77777777" w:rsidTr="00243E14">
        <w:tc>
          <w:tcPr>
            <w:tcW w:w="1170" w:type="dxa"/>
          </w:tcPr>
          <w:p w14:paraId="53B55531" w14:textId="02ADC2DD" w:rsidR="00AF5545" w:rsidRPr="00833C2B" w:rsidRDefault="00935D68" w:rsidP="00243E14">
            <w:pPr>
              <w:ind w:left="0"/>
              <w:rPr>
                <w:rFonts w:ascii="Arial Narrow" w:hAnsi="Arial Narrow"/>
                <w:sz w:val="20"/>
                <w:szCs w:val="20"/>
                <w:lang w:val="mk-MK"/>
              </w:rPr>
            </w:pPr>
            <w:r w:rsidRPr="00833C2B">
              <w:rPr>
                <w:rFonts w:ascii="Arial Narrow" w:hAnsi="Arial Narrow"/>
                <w:b/>
                <w:sz w:val="20"/>
                <w:szCs w:val="20"/>
                <w:lang w:val="mk-MK"/>
              </w:rPr>
              <w:t>q1c</w:t>
            </w:r>
          </w:p>
        </w:tc>
        <w:tc>
          <w:tcPr>
            <w:tcW w:w="4770" w:type="dxa"/>
          </w:tcPr>
          <w:p w14:paraId="6E921795" w14:textId="7E02E3B5" w:rsidR="00AF5545" w:rsidRPr="00833C2B" w:rsidRDefault="00764817" w:rsidP="00243E14">
            <w:pPr>
              <w:ind w:left="0"/>
              <w:rPr>
                <w:rFonts w:ascii="Arial Narrow" w:hAnsi="Arial Narrow"/>
                <w:sz w:val="20"/>
                <w:szCs w:val="20"/>
                <w:lang w:val="mk-MK"/>
              </w:rPr>
            </w:pPr>
            <w:r w:rsidRPr="00833C2B">
              <w:rPr>
                <w:rFonts w:ascii="Arial Narrow" w:hAnsi="Arial Narrow" w:cstheme="minorHAnsi"/>
                <w:sz w:val="20"/>
                <w:szCs w:val="20"/>
                <w:lang w:val="mk-MK"/>
              </w:rPr>
              <w:t>Службеници во владата</w:t>
            </w:r>
          </w:p>
        </w:tc>
        <w:tc>
          <w:tcPr>
            <w:tcW w:w="4050" w:type="dxa"/>
          </w:tcPr>
          <w:p w14:paraId="53270DCB" w14:textId="77777777" w:rsidR="0047003B" w:rsidRPr="00833C2B" w:rsidRDefault="0047003B" w:rsidP="0047003B">
            <w:pPr>
              <w:ind w:left="-40" w:right="10"/>
              <w:rPr>
                <w:rFonts w:ascii="Arial Narrow" w:hAnsi="Arial Narrow"/>
                <w:sz w:val="20"/>
                <w:szCs w:val="20"/>
                <w:lang w:val="mk-MK"/>
              </w:rPr>
            </w:pPr>
            <w:r w:rsidRPr="00833C2B">
              <w:rPr>
                <w:rFonts w:ascii="Arial Narrow" w:hAnsi="Arial Narrow"/>
                <w:sz w:val="20"/>
                <w:szCs w:val="20"/>
                <w:lang w:val="mk-MK"/>
              </w:rPr>
              <w:t>Многу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1C4910DF" w14:textId="77777777" w:rsidR="0047003B" w:rsidRPr="00833C2B" w:rsidRDefault="0047003B" w:rsidP="0047003B">
            <w:pPr>
              <w:ind w:left="-40" w:right="10"/>
              <w:rPr>
                <w:rFonts w:ascii="Arial Narrow" w:hAnsi="Arial Narrow"/>
                <w:sz w:val="20"/>
                <w:szCs w:val="20"/>
                <w:lang w:val="mk-MK"/>
              </w:rPr>
            </w:pPr>
            <w:r w:rsidRPr="00833C2B">
              <w:rPr>
                <w:rFonts w:ascii="Arial Narrow" w:hAnsi="Arial Narrow"/>
                <w:sz w:val="20"/>
                <w:szCs w:val="20"/>
                <w:lang w:val="mk-MK"/>
              </w:rPr>
              <w:t>Донекаде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3A18F29C" w14:textId="77777777" w:rsidR="0047003B" w:rsidRPr="00833C2B" w:rsidRDefault="0047003B" w:rsidP="0047003B">
            <w:pPr>
              <w:ind w:left="-40" w:right="10"/>
              <w:rPr>
                <w:rFonts w:ascii="Arial Narrow" w:hAnsi="Arial Narrow"/>
                <w:sz w:val="20"/>
                <w:szCs w:val="20"/>
                <w:lang w:val="mk-MK"/>
              </w:rPr>
            </w:pPr>
            <w:r w:rsidRPr="00833C2B">
              <w:rPr>
                <w:rFonts w:ascii="Arial Narrow" w:hAnsi="Arial Narrow"/>
                <w:sz w:val="20"/>
                <w:szCs w:val="20"/>
                <w:lang w:val="mk-MK"/>
              </w:rPr>
              <w:t>Малку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6A201BF8" w14:textId="77777777" w:rsidR="0047003B" w:rsidRPr="00833C2B" w:rsidRDefault="0047003B" w:rsidP="0047003B">
            <w:pPr>
              <w:ind w:left="-40" w:right="10"/>
              <w:rPr>
                <w:rFonts w:ascii="Arial Narrow" w:hAnsi="Arial Narrow"/>
                <w:sz w:val="20"/>
                <w:szCs w:val="20"/>
                <w:lang w:val="mk-MK"/>
              </w:rPr>
            </w:pPr>
            <w:r w:rsidRPr="00833C2B">
              <w:rPr>
                <w:rFonts w:ascii="Arial Narrow" w:hAnsi="Arial Narrow"/>
                <w:sz w:val="20"/>
                <w:szCs w:val="20"/>
                <w:lang w:val="mk-MK"/>
              </w:rPr>
              <w:t>Немам доверба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6863508C" w14:textId="1E390708" w:rsidR="00AF5545" w:rsidRPr="00833C2B" w:rsidRDefault="0047003B" w:rsidP="0047003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764817" w:rsidRPr="00495ACD" w14:paraId="746B6956" w14:textId="77777777" w:rsidTr="00243E14">
        <w:tc>
          <w:tcPr>
            <w:tcW w:w="1170" w:type="dxa"/>
          </w:tcPr>
          <w:p w14:paraId="7657BD26" w14:textId="6714F9AD" w:rsidR="00764817" w:rsidRPr="00833C2B" w:rsidRDefault="00764817" w:rsidP="00243E14">
            <w:pPr>
              <w:ind w:left="0"/>
              <w:rPr>
                <w:rFonts w:ascii="Arial Narrow" w:hAnsi="Arial Narrow"/>
                <w:sz w:val="20"/>
                <w:szCs w:val="20"/>
                <w:lang w:val="mk-MK"/>
              </w:rPr>
            </w:pPr>
            <w:r w:rsidRPr="00833C2B">
              <w:rPr>
                <w:rFonts w:ascii="Arial Narrow" w:hAnsi="Arial Narrow"/>
                <w:b/>
                <w:sz w:val="20"/>
                <w:szCs w:val="20"/>
                <w:lang w:val="mk-MK"/>
              </w:rPr>
              <w:t>q1d</w:t>
            </w:r>
          </w:p>
        </w:tc>
        <w:tc>
          <w:tcPr>
            <w:tcW w:w="4770" w:type="dxa"/>
          </w:tcPr>
          <w:p w14:paraId="6C4E4648" w14:textId="1F96A31E" w:rsidR="00764817" w:rsidRPr="00833C2B" w:rsidRDefault="00764817" w:rsidP="00243E14">
            <w:pPr>
              <w:ind w:left="0"/>
              <w:rPr>
                <w:rFonts w:ascii="Arial Narrow" w:hAnsi="Arial Narrow"/>
                <w:sz w:val="20"/>
                <w:szCs w:val="20"/>
                <w:lang w:val="mk-MK"/>
              </w:rPr>
            </w:pPr>
            <w:r w:rsidRPr="00833C2B">
              <w:rPr>
                <w:rFonts w:ascii="Arial Narrow" w:hAnsi="Arial Narrow" w:cstheme="minorHAnsi"/>
                <w:sz w:val="20"/>
                <w:szCs w:val="20"/>
                <w:lang w:val="mk-MK"/>
              </w:rPr>
              <w:t>Полиција</w:t>
            </w:r>
          </w:p>
        </w:tc>
        <w:tc>
          <w:tcPr>
            <w:tcW w:w="4050" w:type="dxa"/>
          </w:tcPr>
          <w:p w14:paraId="4951931E"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Многу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5985CA73"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Донекаде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CB494D6"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Малку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6BEC7A2"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Немам доверба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E4CD3EF" w14:textId="110362D3" w:rsidR="00764817" w:rsidRPr="00833C2B" w:rsidRDefault="00764817" w:rsidP="0047003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764817" w:rsidRPr="00495ACD" w14:paraId="5C918758" w14:textId="77777777" w:rsidTr="00243E14">
        <w:tc>
          <w:tcPr>
            <w:tcW w:w="1170" w:type="dxa"/>
          </w:tcPr>
          <w:p w14:paraId="57B50F90" w14:textId="71C45D5B" w:rsidR="00764817" w:rsidRPr="00833C2B" w:rsidRDefault="00764817" w:rsidP="00243E14">
            <w:pPr>
              <w:ind w:left="0" w:right="0"/>
              <w:rPr>
                <w:rFonts w:ascii="Arial Narrow" w:hAnsi="Arial Narrow"/>
                <w:b/>
                <w:sz w:val="20"/>
                <w:szCs w:val="20"/>
                <w:lang w:val="mk-MK"/>
              </w:rPr>
            </w:pPr>
            <w:r w:rsidRPr="00833C2B">
              <w:rPr>
                <w:rFonts w:ascii="Arial Narrow" w:hAnsi="Arial Narrow"/>
                <w:b/>
                <w:sz w:val="20"/>
                <w:szCs w:val="20"/>
                <w:lang w:val="mk-MK"/>
              </w:rPr>
              <w:t>q1e</w:t>
            </w:r>
          </w:p>
          <w:p w14:paraId="5822E2CC" w14:textId="77777777" w:rsidR="00764817" w:rsidRPr="00833C2B" w:rsidRDefault="00764817" w:rsidP="00243E14">
            <w:pPr>
              <w:ind w:left="0"/>
              <w:rPr>
                <w:rFonts w:ascii="Arial Narrow" w:hAnsi="Arial Narrow"/>
                <w:sz w:val="20"/>
                <w:szCs w:val="20"/>
                <w:lang w:val="mk-MK"/>
              </w:rPr>
            </w:pPr>
          </w:p>
        </w:tc>
        <w:tc>
          <w:tcPr>
            <w:tcW w:w="4770" w:type="dxa"/>
          </w:tcPr>
          <w:p w14:paraId="4D63A3FF" w14:textId="34323C81" w:rsidR="00764817" w:rsidRPr="00833C2B" w:rsidRDefault="00764817" w:rsidP="00243E14">
            <w:pPr>
              <w:ind w:left="0"/>
              <w:rPr>
                <w:rFonts w:ascii="Arial Narrow" w:hAnsi="Arial Narrow"/>
                <w:sz w:val="20"/>
                <w:szCs w:val="20"/>
                <w:lang w:val="mk-MK"/>
              </w:rPr>
            </w:pPr>
            <w:r w:rsidRPr="00833C2B">
              <w:rPr>
                <w:rFonts w:ascii="Arial Narrow" w:hAnsi="Arial Narrow" w:cstheme="minorHAnsi"/>
                <w:sz w:val="20"/>
                <w:szCs w:val="20"/>
                <w:lang w:val="mk-MK"/>
              </w:rPr>
              <w:t>Обвинители задолжени за крвични дела</w:t>
            </w:r>
          </w:p>
        </w:tc>
        <w:tc>
          <w:tcPr>
            <w:tcW w:w="4050" w:type="dxa"/>
          </w:tcPr>
          <w:p w14:paraId="3792A299"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Многу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F74A7CB"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Донекаде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955D2EB"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Малку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C892F61"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Немам доверба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2A8B0C0" w14:textId="06BE46A6" w:rsidR="00764817" w:rsidRPr="00833C2B" w:rsidRDefault="00764817" w:rsidP="0047003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764817" w:rsidRPr="00495ACD" w14:paraId="61BE3D1C" w14:textId="77777777" w:rsidTr="00243E14">
        <w:tc>
          <w:tcPr>
            <w:tcW w:w="1170" w:type="dxa"/>
          </w:tcPr>
          <w:p w14:paraId="560233C1" w14:textId="1789CF8E" w:rsidR="00764817" w:rsidRPr="00833C2B" w:rsidRDefault="00764817" w:rsidP="00243E14">
            <w:pPr>
              <w:ind w:left="0" w:right="0"/>
              <w:rPr>
                <w:rFonts w:ascii="Arial Narrow" w:hAnsi="Arial Narrow"/>
                <w:b/>
                <w:sz w:val="20"/>
                <w:szCs w:val="20"/>
                <w:lang w:val="mk-MK"/>
              </w:rPr>
            </w:pPr>
            <w:r w:rsidRPr="00833C2B">
              <w:rPr>
                <w:rFonts w:ascii="Arial Narrow" w:hAnsi="Arial Narrow"/>
                <w:b/>
                <w:sz w:val="20"/>
                <w:szCs w:val="20"/>
                <w:lang w:val="mk-MK"/>
              </w:rPr>
              <w:t>q1f</w:t>
            </w:r>
          </w:p>
          <w:p w14:paraId="2D884576" w14:textId="77777777" w:rsidR="00764817" w:rsidRPr="00833C2B" w:rsidRDefault="00764817" w:rsidP="00243E14">
            <w:pPr>
              <w:ind w:left="0"/>
              <w:rPr>
                <w:rFonts w:ascii="Arial Narrow" w:hAnsi="Arial Narrow"/>
                <w:sz w:val="20"/>
                <w:szCs w:val="20"/>
                <w:lang w:val="mk-MK"/>
              </w:rPr>
            </w:pPr>
          </w:p>
        </w:tc>
        <w:tc>
          <w:tcPr>
            <w:tcW w:w="4770" w:type="dxa"/>
          </w:tcPr>
          <w:p w14:paraId="5FDD8B3E" w14:textId="63A53D5A" w:rsidR="00764817" w:rsidRPr="00833C2B" w:rsidRDefault="00764817" w:rsidP="00243E14">
            <w:pPr>
              <w:ind w:left="0"/>
              <w:rPr>
                <w:rFonts w:ascii="Arial Narrow" w:hAnsi="Arial Narrow"/>
                <w:sz w:val="20"/>
                <w:szCs w:val="20"/>
                <w:lang w:val="mk-MK"/>
              </w:rPr>
            </w:pPr>
            <w:r w:rsidRPr="00833C2B">
              <w:rPr>
                <w:rFonts w:ascii="Arial Narrow" w:hAnsi="Arial Narrow" w:cstheme="minorHAnsi"/>
                <w:sz w:val="20"/>
                <w:szCs w:val="20"/>
                <w:lang w:val="mk-MK"/>
              </w:rPr>
              <w:t>Јавни правобранители</w:t>
            </w:r>
          </w:p>
        </w:tc>
        <w:tc>
          <w:tcPr>
            <w:tcW w:w="4050" w:type="dxa"/>
          </w:tcPr>
          <w:p w14:paraId="003CED0A"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Многу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3C5E58EC"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Донекаде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A8629BC"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Малку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57FBC48C"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Немам доверба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3351BCA1" w14:textId="097FB54D" w:rsidR="00764817" w:rsidRPr="00833C2B" w:rsidRDefault="00764817" w:rsidP="0047003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764817" w:rsidRPr="00495ACD" w14:paraId="1FC94D38" w14:textId="77777777" w:rsidTr="00243E14">
        <w:tc>
          <w:tcPr>
            <w:tcW w:w="1170" w:type="dxa"/>
          </w:tcPr>
          <w:p w14:paraId="5A3B4618" w14:textId="407D7CF4" w:rsidR="00764817" w:rsidRPr="00833C2B" w:rsidRDefault="00764817" w:rsidP="00243E14">
            <w:pPr>
              <w:ind w:left="0"/>
              <w:rPr>
                <w:rFonts w:ascii="Arial Narrow" w:hAnsi="Arial Narrow"/>
                <w:sz w:val="20"/>
                <w:szCs w:val="20"/>
                <w:lang w:val="mk-MK"/>
              </w:rPr>
            </w:pPr>
            <w:r w:rsidRPr="00833C2B">
              <w:rPr>
                <w:rFonts w:ascii="Arial Narrow" w:hAnsi="Arial Narrow"/>
                <w:b/>
                <w:sz w:val="20"/>
                <w:szCs w:val="20"/>
                <w:lang w:val="mk-MK"/>
              </w:rPr>
              <w:lastRenderedPageBreak/>
              <w:t>q1g</w:t>
            </w:r>
            <w:r w:rsidRPr="00833C2B">
              <w:rPr>
                <w:rFonts w:ascii="Arial Narrow" w:hAnsi="Arial Narrow"/>
                <w:b/>
                <w:sz w:val="20"/>
                <w:szCs w:val="20"/>
                <w:lang w:val="mk-MK"/>
              </w:rPr>
              <w:br/>
            </w:r>
          </w:p>
        </w:tc>
        <w:tc>
          <w:tcPr>
            <w:tcW w:w="4770" w:type="dxa"/>
          </w:tcPr>
          <w:p w14:paraId="11C0B73A" w14:textId="2019C3EB" w:rsidR="00764817" w:rsidRPr="00833C2B" w:rsidRDefault="00764817" w:rsidP="00672AC7">
            <w:pPr>
              <w:tabs>
                <w:tab w:val="left" w:pos="1397"/>
              </w:tabs>
              <w:spacing w:after="200" w:line="276" w:lineRule="auto"/>
              <w:ind w:left="50" w:right="-260"/>
              <w:rPr>
                <w:rFonts w:ascii="Arial Narrow" w:hAnsi="Arial Narrow" w:cstheme="minorHAnsi"/>
                <w:sz w:val="20"/>
                <w:szCs w:val="20"/>
                <w:lang w:val="mk-MK"/>
              </w:rPr>
            </w:pPr>
            <w:r w:rsidRPr="00833C2B">
              <w:rPr>
                <w:rFonts w:ascii="Arial Narrow" w:hAnsi="Arial Narrow" w:cstheme="minorHAnsi"/>
                <w:sz w:val="20"/>
                <w:szCs w:val="20"/>
                <w:lang w:val="mk-MK"/>
              </w:rPr>
              <w:t>Судии</w:t>
            </w:r>
          </w:p>
          <w:p w14:paraId="3767B24D" w14:textId="77777777" w:rsidR="00764817" w:rsidRPr="00833C2B" w:rsidRDefault="00764817" w:rsidP="00243E14">
            <w:pPr>
              <w:ind w:left="0"/>
              <w:rPr>
                <w:rFonts w:ascii="Arial Narrow" w:hAnsi="Arial Narrow"/>
                <w:sz w:val="20"/>
                <w:szCs w:val="20"/>
                <w:lang w:val="mk-MK"/>
              </w:rPr>
            </w:pPr>
          </w:p>
        </w:tc>
        <w:tc>
          <w:tcPr>
            <w:tcW w:w="4050" w:type="dxa"/>
          </w:tcPr>
          <w:p w14:paraId="2D1FD303"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Многу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38EED7FB"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Донекаде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3DE0935F"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Малку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6B827F85"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Немам доверба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5C9D761E" w14:textId="5284AE9B" w:rsidR="00764817" w:rsidRPr="00833C2B" w:rsidRDefault="00764817" w:rsidP="0047003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764817" w:rsidRPr="00495ACD" w14:paraId="2CA444D7" w14:textId="77777777" w:rsidTr="00243E14">
        <w:tc>
          <w:tcPr>
            <w:tcW w:w="1170" w:type="dxa"/>
          </w:tcPr>
          <w:p w14:paraId="08A41B8A" w14:textId="1D70D7E4" w:rsidR="00764817" w:rsidRPr="00833C2B" w:rsidRDefault="00764817" w:rsidP="00243E14">
            <w:pPr>
              <w:ind w:left="0"/>
              <w:rPr>
                <w:rFonts w:ascii="Arial Narrow" w:hAnsi="Arial Narrow"/>
                <w:sz w:val="20"/>
                <w:szCs w:val="20"/>
                <w:lang w:val="mk-MK"/>
              </w:rPr>
            </w:pPr>
            <w:r w:rsidRPr="00833C2B">
              <w:rPr>
                <w:rFonts w:ascii="Arial Narrow" w:hAnsi="Arial Narrow"/>
                <w:b/>
                <w:sz w:val="20"/>
                <w:szCs w:val="20"/>
                <w:lang w:val="mk-MK"/>
              </w:rPr>
              <w:t>q1h</w:t>
            </w:r>
          </w:p>
        </w:tc>
        <w:tc>
          <w:tcPr>
            <w:tcW w:w="4770" w:type="dxa"/>
          </w:tcPr>
          <w:p w14:paraId="1AC12778" w14:textId="6F55DA4D" w:rsidR="00764817" w:rsidRPr="00833C2B" w:rsidRDefault="00764817" w:rsidP="00243E14">
            <w:pPr>
              <w:ind w:left="0"/>
              <w:rPr>
                <w:rFonts w:ascii="Arial Narrow" w:hAnsi="Arial Narrow"/>
                <w:sz w:val="20"/>
                <w:szCs w:val="20"/>
                <w:lang w:val="mk-MK"/>
              </w:rPr>
            </w:pPr>
            <w:r w:rsidRPr="00833C2B">
              <w:rPr>
                <w:rFonts w:ascii="Arial Narrow" w:hAnsi="Arial Narrow" w:cstheme="minorHAnsi"/>
                <w:sz w:val="20"/>
                <w:szCs w:val="20"/>
                <w:lang w:val="mk-MK"/>
              </w:rPr>
              <w:t>Државни службеници</w:t>
            </w:r>
          </w:p>
        </w:tc>
        <w:tc>
          <w:tcPr>
            <w:tcW w:w="4050" w:type="dxa"/>
          </w:tcPr>
          <w:p w14:paraId="60DD45AF"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Многу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23C73A25"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Донекаде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D0E62AD"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Малку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BEC5A65"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Немам доверба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157B0CBC" w14:textId="65ED4143" w:rsidR="00764817" w:rsidRPr="00833C2B" w:rsidRDefault="00764817" w:rsidP="0047003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764817" w:rsidRPr="00495ACD" w14:paraId="5982098F" w14:textId="77777777" w:rsidTr="00243E14">
        <w:tc>
          <w:tcPr>
            <w:tcW w:w="1170" w:type="dxa"/>
          </w:tcPr>
          <w:p w14:paraId="34F1BCF4" w14:textId="48F34E24" w:rsidR="00764817" w:rsidRPr="00833C2B" w:rsidRDefault="00764817" w:rsidP="00243E14">
            <w:pPr>
              <w:ind w:left="0"/>
              <w:rPr>
                <w:rFonts w:ascii="Arial Narrow" w:hAnsi="Arial Narrow"/>
                <w:sz w:val="20"/>
                <w:szCs w:val="20"/>
                <w:lang w:val="mk-MK"/>
              </w:rPr>
            </w:pPr>
            <w:r w:rsidRPr="00833C2B">
              <w:rPr>
                <w:rFonts w:ascii="Arial Narrow" w:hAnsi="Arial Narrow"/>
                <w:b/>
                <w:sz w:val="20"/>
                <w:szCs w:val="20"/>
                <w:lang w:val="mk-MK"/>
              </w:rPr>
              <w:t>q1i</w:t>
            </w:r>
          </w:p>
        </w:tc>
        <w:tc>
          <w:tcPr>
            <w:tcW w:w="4770" w:type="dxa"/>
          </w:tcPr>
          <w:p w14:paraId="38EAB61B" w14:textId="3FAECF5E" w:rsidR="00764817" w:rsidRPr="00833C2B" w:rsidRDefault="00764817" w:rsidP="00243E14">
            <w:pPr>
              <w:ind w:left="0"/>
              <w:rPr>
                <w:rFonts w:ascii="Arial Narrow" w:hAnsi="Arial Narrow"/>
                <w:sz w:val="20"/>
                <w:szCs w:val="20"/>
                <w:lang w:val="mk-MK"/>
              </w:rPr>
            </w:pPr>
            <w:r w:rsidRPr="00833C2B">
              <w:rPr>
                <w:rFonts w:ascii="Arial Narrow" w:hAnsi="Arial Narrow" w:cstheme="minorHAnsi"/>
                <w:sz w:val="20"/>
                <w:szCs w:val="20"/>
                <w:lang w:val="mk-MK"/>
              </w:rPr>
              <w:t>Медиуми</w:t>
            </w:r>
          </w:p>
        </w:tc>
        <w:tc>
          <w:tcPr>
            <w:tcW w:w="4050" w:type="dxa"/>
          </w:tcPr>
          <w:p w14:paraId="4A7DF41C"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Многу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5D0AAAC4"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Донекаде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D45FDD0"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Малку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012701E3"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Немам доверба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543EA58" w14:textId="0CBD171F" w:rsidR="00764817" w:rsidRPr="00833C2B" w:rsidRDefault="00764817" w:rsidP="0047003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764817" w:rsidRPr="00495ACD" w14:paraId="0C452E95" w14:textId="77777777" w:rsidTr="00243E14">
        <w:tc>
          <w:tcPr>
            <w:tcW w:w="1170" w:type="dxa"/>
          </w:tcPr>
          <w:p w14:paraId="6CB599C0" w14:textId="3FE20A33" w:rsidR="00764817" w:rsidRPr="00833C2B" w:rsidRDefault="00764817" w:rsidP="00243E14">
            <w:pPr>
              <w:ind w:left="0"/>
              <w:rPr>
                <w:rFonts w:ascii="Arial Narrow" w:hAnsi="Arial Narrow"/>
                <w:sz w:val="20"/>
                <w:szCs w:val="20"/>
                <w:lang w:val="mk-MK"/>
              </w:rPr>
            </w:pPr>
            <w:r w:rsidRPr="00833C2B">
              <w:rPr>
                <w:rFonts w:ascii="Arial Narrow" w:hAnsi="Arial Narrow"/>
                <w:b/>
                <w:sz w:val="20"/>
                <w:szCs w:val="20"/>
                <w:lang w:val="mk-MK"/>
              </w:rPr>
              <w:t>q1j</w:t>
            </w:r>
          </w:p>
        </w:tc>
        <w:tc>
          <w:tcPr>
            <w:tcW w:w="4770" w:type="dxa"/>
          </w:tcPr>
          <w:p w14:paraId="0DD83CAF" w14:textId="2D8C3DA7" w:rsidR="00764817" w:rsidRPr="00833C2B" w:rsidRDefault="00764817" w:rsidP="00243E14">
            <w:pPr>
              <w:ind w:left="0"/>
              <w:rPr>
                <w:rFonts w:ascii="Arial Narrow" w:hAnsi="Arial Narrow"/>
                <w:sz w:val="20"/>
                <w:szCs w:val="20"/>
                <w:lang w:val="mk-MK"/>
              </w:rPr>
            </w:pPr>
            <w:r w:rsidRPr="00833C2B">
              <w:rPr>
                <w:rFonts w:ascii="Arial Narrow" w:hAnsi="Arial Narrow" w:cstheme="minorHAnsi"/>
                <w:sz w:val="20"/>
                <w:szCs w:val="20"/>
                <w:lang w:val="mk-MK"/>
              </w:rPr>
              <w:t>Политички партии</w:t>
            </w:r>
          </w:p>
        </w:tc>
        <w:tc>
          <w:tcPr>
            <w:tcW w:w="4050" w:type="dxa"/>
          </w:tcPr>
          <w:p w14:paraId="695A4E01"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Многу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486F6364"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Донекаде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444C3CC"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Малку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0D186C76" w14:textId="77777777" w:rsidR="00764817" w:rsidRPr="00833C2B" w:rsidRDefault="00764817" w:rsidP="0047003B">
            <w:pPr>
              <w:ind w:left="-40" w:right="10"/>
              <w:rPr>
                <w:rFonts w:ascii="Arial Narrow" w:hAnsi="Arial Narrow"/>
                <w:sz w:val="20"/>
                <w:szCs w:val="20"/>
                <w:lang w:val="mk-MK"/>
              </w:rPr>
            </w:pPr>
            <w:r w:rsidRPr="00833C2B">
              <w:rPr>
                <w:rFonts w:ascii="Arial Narrow" w:hAnsi="Arial Narrow"/>
                <w:sz w:val="20"/>
                <w:szCs w:val="20"/>
                <w:lang w:val="mk-MK"/>
              </w:rPr>
              <w:t>Немам доверба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1C8A9A11" w14:textId="4690AFFD" w:rsidR="00764817" w:rsidRPr="00833C2B" w:rsidRDefault="00764817" w:rsidP="0047003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bl>
    <w:p w14:paraId="3D17674B" w14:textId="77777777" w:rsidR="00321C0E" w:rsidRPr="00833C2B" w:rsidRDefault="00321C0E">
      <w:pPr>
        <w:rPr>
          <w:lang w:val="mk-MK"/>
        </w:rPr>
      </w:pPr>
    </w:p>
    <w:p w14:paraId="027BAAF8" w14:textId="021951EA" w:rsidR="00043CEF" w:rsidRPr="00833C2B" w:rsidRDefault="004146E3" w:rsidP="002273C9">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val="mk-MK" w:eastAsia="es-ES"/>
        </w:rPr>
      </w:pPr>
      <w:r w:rsidRPr="00833C2B">
        <w:rPr>
          <w:rFonts w:ascii="Arial Narrow" w:eastAsia="Times New Roman" w:hAnsi="Arial Narrow" w:cs="Arial"/>
          <w:b/>
          <w:snapToGrid w:val="0"/>
          <w:lang w:val="mk-MK" w:eastAsia="es-ES"/>
        </w:rPr>
        <w:t xml:space="preserve">2. </w:t>
      </w:r>
      <w:r w:rsidR="0002341C" w:rsidRPr="00833C2B">
        <w:rPr>
          <w:rFonts w:ascii="Arial Narrow" w:eastAsia="Times New Roman" w:hAnsi="Arial Narrow" w:cs="Arial"/>
          <w:b/>
          <w:snapToGrid w:val="0"/>
          <w:lang w:val="mk-MK" w:eastAsia="es-ES"/>
        </w:rPr>
        <w:t>КОРУПЦИЈА</w:t>
      </w:r>
    </w:p>
    <w:p w14:paraId="492B8E63" w14:textId="77777777" w:rsidR="00AA4AAE" w:rsidRPr="00833C2B" w:rsidRDefault="00AA4AAE" w:rsidP="00FE6622">
      <w:pPr>
        <w:spacing w:after="0"/>
        <w:ind w:left="0" w:right="0"/>
        <w:rPr>
          <w:rFonts w:ascii="Arial Narrow" w:hAnsi="Arial Narrow"/>
          <w:b/>
          <w:bCs/>
          <w:sz w:val="20"/>
          <w:szCs w:val="20"/>
          <w:lang w:val="mk-MK"/>
        </w:rPr>
      </w:pPr>
    </w:p>
    <w:p w14:paraId="23ACB8DC" w14:textId="1F256B86" w:rsidR="00FE6622" w:rsidRPr="00833C2B" w:rsidRDefault="00FE6622" w:rsidP="00FE6622">
      <w:pPr>
        <w:spacing w:after="0"/>
        <w:ind w:left="0" w:right="0"/>
        <w:rPr>
          <w:rFonts w:ascii="Arial Narrow" w:hAnsi="Arial Narrow"/>
          <w:sz w:val="20"/>
          <w:szCs w:val="20"/>
          <w:lang w:val="mk-MK"/>
        </w:rPr>
      </w:pPr>
      <w:r w:rsidRPr="00833C2B">
        <w:rPr>
          <w:rFonts w:ascii="Arial Narrow" w:hAnsi="Arial Narrow"/>
          <w:b/>
          <w:bCs/>
          <w:sz w:val="20"/>
          <w:szCs w:val="20"/>
          <w:lang w:val="mk-MK"/>
        </w:rPr>
        <w:t xml:space="preserve">ПРОЧИТАЈ: </w:t>
      </w:r>
      <w:r w:rsidRPr="00833C2B">
        <w:rPr>
          <w:rFonts w:ascii="Arial Narrow" w:hAnsi="Arial Narrow"/>
          <w:sz w:val="20"/>
          <w:szCs w:val="20"/>
          <w:lang w:val="mk-MK"/>
        </w:rPr>
        <w:t>Кое е вашето мислење за следниве однесувања? Дали е секогаш прифатливо, вообичаено прифатливо, понекогаш прифатливо или неприфатливо?</w:t>
      </w:r>
    </w:p>
    <w:p w14:paraId="631EA725" w14:textId="77777777" w:rsidR="002273C9" w:rsidRPr="00833C2B" w:rsidRDefault="002273C9" w:rsidP="002273C9">
      <w:pPr>
        <w:spacing w:after="0"/>
        <w:ind w:left="0" w:right="0"/>
        <w:rPr>
          <w:rFonts w:ascii="Arial Narrow" w:hAnsi="Arial Narrow"/>
          <w:sz w:val="20"/>
          <w:szCs w:val="20"/>
          <w:lang w:val="mk-MK"/>
        </w:rPr>
      </w:pPr>
    </w:p>
    <w:tbl>
      <w:tblPr>
        <w:tblStyle w:val="TableGrid"/>
        <w:tblW w:w="9990" w:type="dxa"/>
        <w:tblInd w:w="-252" w:type="dxa"/>
        <w:tblLook w:val="04A0" w:firstRow="1" w:lastRow="0" w:firstColumn="1" w:lastColumn="0" w:noHBand="0" w:noVBand="1"/>
      </w:tblPr>
      <w:tblGrid>
        <w:gridCol w:w="1170"/>
        <w:gridCol w:w="4770"/>
        <w:gridCol w:w="4050"/>
      </w:tblGrid>
      <w:tr w:rsidR="002273C9" w:rsidRPr="00495ACD" w14:paraId="05944D01" w14:textId="77777777" w:rsidTr="008B2B67">
        <w:tc>
          <w:tcPr>
            <w:tcW w:w="1170" w:type="dxa"/>
            <w:shd w:val="clear" w:color="auto" w:fill="auto"/>
          </w:tcPr>
          <w:p w14:paraId="1D31F369" w14:textId="77777777" w:rsidR="002273C9" w:rsidRPr="00833C2B" w:rsidRDefault="002273C9" w:rsidP="002273C9">
            <w:pPr>
              <w:spacing w:line="276" w:lineRule="auto"/>
              <w:ind w:left="0" w:right="0"/>
              <w:rPr>
                <w:rFonts w:ascii="Arial Narrow" w:hAnsi="Arial Narrow"/>
                <w:b/>
                <w:bCs/>
                <w:sz w:val="20"/>
                <w:szCs w:val="20"/>
                <w:lang w:val="mk-MK"/>
              </w:rPr>
            </w:pPr>
            <w:r w:rsidRPr="00833C2B">
              <w:rPr>
                <w:rFonts w:ascii="Arial Narrow" w:hAnsi="Arial Narrow"/>
                <w:b/>
                <w:bCs/>
                <w:sz w:val="20"/>
                <w:szCs w:val="20"/>
                <w:lang w:val="mk-MK"/>
              </w:rPr>
              <w:t>q2a</w:t>
            </w:r>
          </w:p>
        </w:tc>
        <w:tc>
          <w:tcPr>
            <w:tcW w:w="4770" w:type="dxa"/>
            <w:shd w:val="clear" w:color="auto" w:fill="auto"/>
          </w:tcPr>
          <w:p w14:paraId="2053B63F" w14:textId="5641B9D7" w:rsidR="002273C9" w:rsidRPr="00833C2B" w:rsidRDefault="009478EC" w:rsidP="00A80CC9">
            <w:pPr>
              <w:spacing w:line="276" w:lineRule="auto"/>
              <w:ind w:left="0" w:right="0"/>
              <w:rPr>
                <w:rFonts w:ascii="Arial Narrow" w:hAnsi="Arial Narrow"/>
                <w:sz w:val="20"/>
                <w:szCs w:val="20"/>
                <w:lang w:val="mk-MK"/>
              </w:rPr>
            </w:pPr>
            <w:r w:rsidRPr="00833C2B">
              <w:rPr>
                <w:rFonts w:ascii="Arial Narrow" w:hAnsi="Arial Narrow"/>
                <w:sz w:val="20"/>
                <w:szCs w:val="20"/>
                <w:lang w:val="mk-MK"/>
              </w:rPr>
              <w:t xml:space="preserve">Јавен службеник се вработува врз основа на семејни врски и пријателства </w:t>
            </w:r>
          </w:p>
        </w:tc>
        <w:tc>
          <w:tcPr>
            <w:tcW w:w="4050" w:type="dxa"/>
            <w:shd w:val="clear" w:color="auto" w:fill="auto"/>
          </w:tcPr>
          <w:p w14:paraId="10847451"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lang w:val="mk-MK"/>
              </w:rPr>
              <w:t>Секогаш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446EF7C1"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u w:val="dotted"/>
                <w:lang w:val="mk-MK"/>
              </w:rPr>
              <w:t>Вообичаено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0238705"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lang w:val="mk-MK"/>
              </w:rPr>
              <w:t>Понекогаш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DFFB7D7" w14:textId="6D598933"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lang w:val="mk-MK"/>
              </w:rPr>
              <w:t>Неприфатливо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5A0B7BAC" w14:textId="4E841EFE" w:rsidR="002273C9"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2273C9" w:rsidRPr="00495ACD" w14:paraId="40D9DBE4" w14:textId="77777777" w:rsidTr="008B2B67">
        <w:tc>
          <w:tcPr>
            <w:tcW w:w="1170" w:type="dxa"/>
            <w:shd w:val="clear" w:color="auto" w:fill="auto"/>
          </w:tcPr>
          <w:p w14:paraId="255AD8D6" w14:textId="77777777" w:rsidR="002273C9" w:rsidRPr="00833C2B" w:rsidRDefault="002273C9" w:rsidP="002273C9">
            <w:pPr>
              <w:spacing w:line="276" w:lineRule="auto"/>
              <w:ind w:left="0" w:right="0"/>
              <w:rPr>
                <w:rFonts w:ascii="Arial Narrow" w:hAnsi="Arial Narrow"/>
                <w:b/>
                <w:bCs/>
                <w:sz w:val="20"/>
                <w:szCs w:val="20"/>
                <w:lang w:val="mk-MK"/>
              </w:rPr>
            </w:pPr>
            <w:r w:rsidRPr="00833C2B">
              <w:rPr>
                <w:rFonts w:ascii="Arial Narrow" w:hAnsi="Arial Narrow"/>
                <w:b/>
                <w:bCs/>
                <w:sz w:val="20"/>
                <w:szCs w:val="20"/>
                <w:lang w:val="mk-MK"/>
              </w:rPr>
              <w:t>q2b</w:t>
            </w:r>
          </w:p>
        </w:tc>
        <w:tc>
          <w:tcPr>
            <w:tcW w:w="4770" w:type="dxa"/>
            <w:shd w:val="clear" w:color="auto" w:fill="auto"/>
          </w:tcPr>
          <w:p w14:paraId="293D496F" w14:textId="2DD665BA" w:rsidR="002273C9" w:rsidRPr="00833C2B" w:rsidRDefault="00A80CC9" w:rsidP="00A80CC9">
            <w:pPr>
              <w:spacing w:line="276" w:lineRule="auto"/>
              <w:ind w:left="0" w:right="0"/>
              <w:rPr>
                <w:rFonts w:ascii="Arial Narrow" w:hAnsi="Arial Narrow"/>
                <w:sz w:val="20"/>
                <w:szCs w:val="20"/>
                <w:lang w:val="mk-MK"/>
              </w:rPr>
            </w:pPr>
            <w:r w:rsidRPr="00833C2B">
              <w:rPr>
                <w:rFonts w:ascii="Arial Narrow" w:hAnsi="Arial Narrow"/>
                <w:sz w:val="20"/>
                <w:szCs w:val="20"/>
                <w:lang w:val="mk-MK"/>
              </w:rPr>
              <w:t xml:space="preserve">Јавен службеник бара поткуп за забрзување на административни процедури </w:t>
            </w:r>
          </w:p>
        </w:tc>
        <w:tc>
          <w:tcPr>
            <w:tcW w:w="4050" w:type="dxa"/>
            <w:shd w:val="clear" w:color="auto" w:fill="auto"/>
          </w:tcPr>
          <w:p w14:paraId="77E12AD0"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lang w:val="mk-MK"/>
              </w:rPr>
              <w:t>Секогаш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1434605B"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u w:val="dotted"/>
                <w:lang w:val="mk-MK"/>
              </w:rPr>
              <w:t>Вообичаено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38614106"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lang w:val="mk-MK"/>
              </w:rPr>
              <w:t>Понекогаш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06086557"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lang w:val="mk-MK"/>
              </w:rPr>
              <w:t>Неприфатливо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712F5B98" w14:textId="1CD1BE59" w:rsidR="002273C9"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2273C9" w:rsidRPr="00495ACD" w14:paraId="46939DAC" w14:textId="77777777" w:rsidTr="008B2B67">
        <w:tc>
          <w:tcPr>
            <w:tcW w:w="1170" w:type="dxa"/>
            <w:shd w:val="clear" w:color="auto" w:fill="auto"/>
          </w:tcPr>
          <w:p w14:paraId="00D59578" w14:textId="77777777" w:rsidR="002273C9" w:rsidRPr="00833C2B" w:rsidRDefault="002273C9" w:rsidP="000C3A56">
            <w:pPr>
              <w:spacing w:line="276" w:lineRule="auto"/>
              <w:ind w:left="0" w:right="0"/>
              <w:rPr>
                <w:rFonts w:ascii="Arial Narrow" w:hAnsi="Arial Narrow"/>
                <w:b/>
                <w:bCs/>
                <w:sz w:val="20"/>
                <w:szCs w:val="20"/>
                <w:lang w:val="mk-MK"/>
              </w:rPr>
            </w:pPr>
            <w:r w:rsidRPr="00833C2B">
              <w:rPr>
                <w:rFonts w:ascii="Arial Narrow" w:hAnsi="Arial Narrow"/>
                <w:b/>
                <w:bCs/>
                <w:sz w:val="20"/>
                <w:szCs w:val="20"/>
                <w:lang w:val="mk-MK"/>
              </w:rPr>
              <w:t>q2c</w:t>
            </w:r>
          </w:p>
        </w:tc>
        <w:tc>
          <w:tcPr>
            <w:tcW w:w="4770" w:type="dxa"/>
            <w:shd w:val="clear" w:color="auto" w:fill="auto"/>
          </w:tcPr>
          <w:p w14:paraId="1CD3D5B1" w14:textId="7173F529" w:rsidR="002273C9" w:rsidRPr="00833C2B" w:rsidRDefault="00A80CC9" w:rsidP="00A80CC9">
            <w:pPr>
              <w:spacing w:line="276" w:lineRule="auto"/>
              <w:ind w:left="0" w:right="0"/>
              <w:rPr>
                <w:rFonts w:ascii="Arial Narrow" w:hAnsi="Arial Narrow"/>
                <w:sz w:val="20"/>
                <w:szCs w:val="20"/>
                <w:lang w:val="mk-MK"/>
              </w:rPr>
            </w:pPr>
            <w:r w:rsidRPr="00833C2B">
              <w:rPr>
                <w:rFonts w:ascii="Arial Narrow" w:hAnsi="Arial Narrow"/>
                <w:sz w:val="20"/>
                <w:szCs w:val="20"/>
                <w:lang w:val="mk-MK"/>
              </w:rPr>
              <w:t xml:space="preserve">Приватено лице-граѓанин нуди поткуп на јавен функционер за да ги забрза административните процедури </w:t>
            </w:r>
          </w:p>
        </w:tc>
        <w:tc>
          <w:tcPr>
            <w:tcW w:w="4050" w:type="dxa"/>
            <w:shd w:val="clear" w:color="auto" w:fill="auto"/>
          </w:tcPr>
          <w:p w14:paraId="09260AF0"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lang w:val="mk-MK"/>
              </w:rPr>
              <w:t>Секогаш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137E42A0"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u w:val="dotted"/>
                <w:lang w:val="mk-MK"/>
              </w:rPr>
              <w:t>Вообичаено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6DCEB8C2"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lang w:val="mk-MK"/>
              </w:rPr>
              <w:t>Понекогаш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2E92D301"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lang w:val="mk-MK"/>
              </w:rPr>
              <w:t>Неприфатливо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08B5EEB7" w14:textId="0F5DEDAE" w:rsidR="002273C9"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2273C9" w:rsidRPr="00495ACD" w14:paraId="66CF4AFA" w14:textId="77777777" w:rsidTr="008B2B67">
        <w:tc>
          <w:tcPr>
            <w:tcW w:w="1170" w:type="dxa"/>
            <w:shd w:val="clear" w:color="auto" w:fill="auto"/>
          </w:tcPr>
          <w:p w14:paraId="2814BC5B" w14:textId="77777777" w:rsidR="002273C9" w:rsidRPr="00833C2B" w:rsidRDefault="002273C9" w:rsidP="000C3A56">
            <w:pPr>
              <w:spacing w:line="276" w:lineRule="auto"/>
              <w:ind w:left="0" w:right="0"/>
              <w:rPr>
                <w:rFonts w:ascii="Arial Narrow" w:hAnsi="Arial Narrow"/>
                <w:b/>
                <w:bCs/>
                <w:sz w:val="20"/>
                <w:szCs w:val="20"/>
                <w:lang w:val="mk-MK"/>
              </w:rPr>
            </w:pPr>
            <w:r w:rsidRPr="00833C2B">
              <w:rPr>
                <w:rFonts w:ascii="Arial Narrow" w:hAnsi="Arial Narrow"/>
                <w:b/>
                <w:bCs/>
                <w:sz w:val="20"/>
                <w:szCs w:val="20"/>
                <w:lang w:val="mk-MK"/>
              </w:rPr>
              <w:t>q2d</w:t>
            </w:r>
          </w:p>
        </w:tc>
        <w:tc>
          <w:tcPr>
            <w:tcW w:w="4770" w:type="dxa"/>
            <w:shd w:val="clear" w:color="auto" w:fill="auto"/>
          </w:tcPr>
          <w:p w14:paraId="3E8AC5FA" w14:textId="15A11441" w:rsidR="002273C9" w:rsidRPr="00833C2B" w:rsidRDefault="00972B22" w:rsidP="00972B22">
            <w:pPr>
              <w:spacing w:line="276" w:lineRule="auto"/>
              <w:ind w:left="0" w:right="0"/>
              <w:rPr>
                <w:rFonts w:ascii="Arial Narrow" w:hAnsi="Arial Narrow"/>
                <w:sz w:val="20"/>
                <w:szCs w:val="20"/>
                <w:lang w:val="mk-MK"/>
              </w:rPr>
            </w:pPr>
            <w:r w:rsidRPr="00833C2B">
              <w:rPr>
                <w:rFonts w:ascii="Arial Narrow" w:hAnsi="Arial Narrow"/>
                <w:sz w:val="20"/>
                <w:szCs w:val="20"/>
                <w:lang w:val="mk-MK"/>
              </w:rPr>
              <w:t xml:space="preserve">Избран функционер зема јавни средства за приватна употреба </w:t>
            </w:r>
          </w:p>
        </w:tc>
        <w:tc>
          <w:tcPr>
            <w:tcW w:w="4050" w:type="dxa"/>
            <w:shd w:val="clear" w:color="auto" w:fill="auto"/>
          </w:tcPr>
          <w:p w14:paraId="3AA8FBC8"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lang w:val="mk-MK"/>
              </w:rPr>
              <w:t>Секогаш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FD00B88"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u w:val="dotted"/>
                <w:lang w:val="mk-MK"/>
              </w:rPr>
              <w:t>Вообичаено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6B57657A"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lang w:val="mk-MK"/>
              </w:rPr>
              <w:t>Понекогаш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2DCE9F1"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lang w:val="mk-MK"/>
              </w:rPr>
              <w:t>Неприфатливо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76B05C3B" w14:textId="78A08ED8" w:rsidR="002273C9"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2273C9" w:rsidRPr="00495ACD" w14:paraId="5D61526A" w14:textId="77777777" w:rsidTr="008B2B67">
        <w:tc>
          <w:tcPr>
            <w:tcW w:w="1170" w:type="dxa"/>
            <w:shd w:val="clear" w:color="auto" w:fill="auto"/>
          </w:tcPr>
          <w:p w14:paraId="397C494A" w14:textId="77777777" w:rsidR="002273C9" w:rsidRPr="00833C2B" w:rsidRDefault="002273C9" w:rsidP="002273C9">
            <w:pPr>
              <w:spacing w:line="276" w:lineRule="auto"/>
              <w:ind w:left="0" w:right="0"/>
              <w:rPr>
                <w:rFonts w:ascii="Arial Narrow" w:hAnsi="Arial Narrow"/>
                <w:b/>
                <w:bCs/>
                <w:sz w:val="20"/>
                <w:szCs w:val="20"/>
                <w:lang w:val="mk-MK"/>
              </w:rPr>
            </w:pPr>
            <w:r w:rsidRPr="00833C2B">
              <w:rPr>
                <w:rFonts w:ascii="Arial Narrow" w:hAnsi="Arial Narrow"/>
                <w:b/>
                <w:bCs/>
                <w:sz w:val="20"/>
                <w:szCs w:val="20"/>
                <w:lang w:val="mk-MK"/>
              </w:rPr>
              <w:t xml:space="preserve">q2e </w:t>
            </w:r>
          </w:p>
        </w:tc>
        <w:tc>
          <w:tcPr>
            <w:tcW w:w="4770" w:type="dxa"/>
            <w:shd w:val="clear" w:color="auto" w:fill="auto"/>
          </w:tcPr>
          <w:p w14:paraId="70146802" w14:textId="6C4E3728" w:rsidR="002273C9" w:rsidRPr="00833C2B" w:rsidRDefault="00FB4738" w:rsidP="00FB4738">
            <w:pPr>
              <w:spacing w:line="276" w:lineRule="auto"/>
              <w:ind w:left="0" w:right="0"/>
              <w:rPr>
                <w:rFonts w:ascii="Arial Narrow" w:hAnsi="Arial Narrow"/>
                <w:sz w:val="20"/>
                <w:szCs w:val="20"/>
                <w:lang w:val="mk-MK"/>
              </w:rPr>
            </w:pPr>
            <w:r w:rsidRPr="00833C2B">
              <w:rPr>
                <w:rFonts w:ascii="Arial Narrow" w:hAnsi="Arial Narrow"/>
                <w:sz w:val="20"/>
                <w:szCs w:val="20"/>
                <w:lang w:val="mk-MK"/>
              </w:rPr>
              <w:t xml:space="preserve">Избран функционер користи украдени јавни средства за да и помогне на својата заедница </w:t>
            </w:r>
          </w:p>
        </w:tc>
        <w:tc>
          <w:tcPr>
            <w:tcW w:w="4050" w:type="dxa"/>
            <w:shd w:val="clear" w:color="auto" w:fill="auto"/>
          </w:tcPr>
          <w:p w14:paraId="1E85219A"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lang w:val="mk-MK"/>
              </w:rPr>
              <w:t>Секогаш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466C325"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u w:val="dotted"/>
                <w:lang w:val="mk-MK"/>
              </w:rPr>
              <w:t>Вообичаено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559571B"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lang w:val="mk-MK"/>
              </w:rPr>
              <w:t>Понекогаш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6F6F799A" w14:textId="77777777" w:rsidR="000C3A56"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sz w:val="20"/>
                <w:szCs w:val="20"/>
                <w:lang w:val="mk-MK"/>
              </w:rPr>
              <w:t>Неприфатливо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65B14999" w14:textId="654D9552" w:rsidR="002273C9" w:rsidRPr="00833C2B" w:rsidRDefault="000C3A56" w:rsidP="000C3A56">
            <w:pPr>
              <w:spacing w:line="276" w:lineRule="auto"/>
              <w:ind w:left="0" w:right="0"/>
              <w:rPr>
                <w:rFonts w:ascii="Arial Narrow" w:hAnsi="Arial Narrow"/>
                <w:sz w:val="20"/>
                <w:szCs w:val="20"/>
                <w:lang w:val="mk-MK"/>
              </w:rPr>
            </w:pPr>
            <w:r w:rsidRPr="00833C2B">
              <w:rPr>
                <w:rFonts w:ascii="Arial Narrow" w:hAnsi="Arial Narrow"/>
                <w:b/>
                <w:sz w:val="20"/>
                <w:szCs w:val="20"/>
                <w:lang w:val="mk-MK"/>
              </w:rPr>
              <w:lastRenderedPageBreak/>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2273C9" w:rsidRPr="00495ACD" w14:paraId="64B5BBCC" w14:textId="77777777" w:rsidTr="008B2B67">
        <w:tc>
          <w:tcPr>
            <w:tcW w:w="1170" w:type="dxa"/>
            <w:shd w:val="clear" w:color="auto" w:fill="auto"/>
          </w:tcPr>
          <w:p w14:paraId="79A3928F" w14:textId="77777777" w:rsidR="002273C9" w:rsidRPr="00833C2B" w:rsidRDefault="002273C9" w:rsidP="002273C9">
            <w:pPr>
              <w:spacing w:line="276" w:lineRule="auto"/>
              <w:ind w:left="0" w:right="0"/>
              <w:rPr>
                <w:rFonts w:ascii="Arial Narrow" w:hAnsi="Arial Narrow"/>
                <w:b/>
                <w:bCs/>
                <w:sz w:val="20"/>
                <w:szCs w:val="20"/>
                <w:lang w:val="mk-MK"/>
              </w:rPr>
            </w:pPr>
            <w:r w:rsidRPr="00833C2B">
              <w:rPr>
                <w:rFonts w:ascii="Arial Narrow" w:hAnsi="Arial Narrow"/>
                <w:b/>
                <w:bCs/>
                <w:sz w:val="20"/>
                <w:szCs w:val="20"/>
                <w:lang w:val="mk-MK"/>
              </w:rPr>
              <w:lastRenderedPageBreak/>
              <w:t xml:space="preserve">q2f </w:t>
            </w:r>
          </w:p>
        </w:tc>
        <w:tc>
          <w:tcPr>
            <w:tcW w:w="4770" w:type="dxa"/>
            <w:shd w:val="clear" w:color="auto" w:fill="auto"/>
          </w:tcPr>
          <w:p w14:paraId="133A60ED" w14:textId="2A716C49" w:rsidR="00E03E68" w:rsidRPr="00833C2B" w:rsidRDefault="00E03E68" w:rsidP="00E03E68">
            <w:pPr>
              <w:ind w:left="0" w:right="0"/>
              <w:rPr>
                <w:rFonts w:ascii="Arial Narrow" w:hAnsi="Arial Narrow"/>
                <w:sz w:val="20"/>
                <w:szCs w:val="20"/>
                <w:lang w:val="mk-MK"/>
              </w:rPr>
            </w:pPr>
            <w:r w:rsidRPr="00833C2B">
              <w:rPr>
                <w:rFonts w:ascii="Arial Narrow" w:hAnsi="Arial Narrow"/>
                <w:sz w:val="20"/>
                <w:szCs w:val="20"/>
                <w:lang w:val="mk-MK"/>
              </w:rPr>
              <w:t xml:space="preserve">Службеник за спроведување на законот (полиција, царина, имиграција, чувар, воена полиција) бара поткуп </w:t>
            </w:r>
          </w:p>
          <w:p w14:paraId="41A52A02" w14:textId="297CFE6E" w:rsidR="002273C9" w:rsidRPr="00833C2B" w:rsidRDefault="002273C9" w:rsidP="002273C9">
            <w:pPr>
              <w:spacing w:line="276" w:lineRule="auto"/>
              <w:ind w:left="0" w:right="0"/>
              <w:rPr>
                <w:rFonts w:ascii="Arial Narrow" w:hAnsi="Arial Narrow"/>
                <w:sz w:val="20"/>
                <w:szCs w:val="20"/>
                <w:lang w:val="mk-MK"/>
              </w:rPr>
            </w:pPr>
          </w:p>
        </w:tc>
        <w:tc>
          <w:tcPr>
            <w:tcW w:w="4050" w:type="dxa"/>
            <w:shd w:val="clear" w:color="auto" w:fill="auto"/>
          </w:tcPr>
          <w:p w14:paraId="7AF940B2" w14:textId="77777777" w:rsidR="0086304E" w:rsidRPr="00833C2B" w:rsidRDefault="0086304E" w:rsidP="0086304E">
            <w:pPr>
              <w:spacing w:line="276" w:lineRule="auto"/>
              <w:ind w:left="0" w:right="0"/>
              <w:rPr>
                <w:rFonts w:ascii="Arial Narrow" w:hAnsi="Arial Narrow"/>
                <w:sz w:val="20"/>
                <w:szCs w:val="20"/>
                <w:lang w:val="mk-MK"/>
              </w:rPr>
            </w:pPr>
            <w:r w:rsidRPr="00833C2B">
              <w:rPr>
                <w:rFonts w:ascii="Arial Narrow" w:hAnsi="Arial Narrow"/>
                <w:sz w:val="20"/>
                <w:szCs w:val="20"/>
                <w:lang w:val="mk-MK"/>
              </w:rPr>
              <w:t>Секогаш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4733E021" w14:textId="77777777" w:rsidR="0086304E" w:rsidRPr="00833C2B" w:rsidRDefault="0086304E" w:rsidP="0086304E">
            <w:pPr>
              <w:spacing w:line="276" w:lineRule="auto"/>
              <w:ind w:left="0" w:right="0"/>
              <w:rPr>
                <w:rFonts w:ascii="Arial Narrow" w:hAnsi="Arial Narrow"/>
                <w:sz w:val="20"/>
                <w:szCs w:val="20"/>
                <w:lang w:val="mk-MK"/>
              </w:rPr>
            </w:pPr>
            <w:r w:rsidRPr="00833C2B">
              <w:rPr>
                <w:rFonts w:ascii="Arial Narrow" w:hAnsi="Arial Narrow"/>
                <w:sz w:val="20"/>
                <w:szCs w:val="20"/>
                <w:u w:val="dotted"/>
                <w:lang w:val="mk-MK"/>
              </w:rPr>
              <w:t>Вообичаено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C2A2862" w14:textId="77777777" w:rsidR="0086304E" w:rsidRPr="00833C2B" w:rsidRDefault="0086304E" w:rsidP="0086304E">
            <w:pPr>
              <w:spacing w:line="276" w:lineRule="auto"/>
              <w:ind w:left="0" w:right="0"/>
              <w:rPr>
                <w:rFonts w:ascii="Arial Narrow" w:hAnsi="Arial Narrow"/>
                <w:sz w:val="20"/>
                <w:szCs w:val="20"/>
                <w:lang w:val="mk-MK"/>
              </w:rPr>
            </w:pPr>
            <w:r w:rsidRPr="00833C2B">
              <w:rPr>
                <w:rFonts w:ascii="Arial Narrow" w:hAnsi="Arial Narrow"/>
                <w:sz w:val="20"/>
                <w:szCs w:val="20"/>
                <w:lang w:val="mk-MK"/>
              </w:rPr>
              <w:t>Понекогаш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685BFBA2" w14:textId="77777777" w:rsidR="0086304E" w:rsidRPr="00833C2B" w:rsidRDefault="0086304E" w:rsidP="0086304E">
            <w:pPr>
              <w:spacing w:line="276" w:lineRule="auto"/>
              <w:ind w:left="0" w:right="0"/>
              <w:rPr>
                <w:rFonts w:ascii="Arial Narrow" w:hAnsi="Arial Narrow"/>
                <w:sz w:val="20"/>
                <w:szCs w:val="20"/>
                <w:lang w:val="mk-MK"/>
              </w:rPr>
            </w:pPr>
            <w:r w:rsidRPr="00833C2B">
              <w:rPr>
                <w:rFonts w:ascii="Arial Narrow" w:hAnsi="Arial Narrow"/>
                <w:sz w:val="20"/>
                <w:szCs w:val="20"/>
                <w:lang w:val="mk-MK"/>
              </w:rPr>
              <w:t>Неприфатливо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39F770F8" w14:textId="2A720584" w:rsidR="002273C9" w:rsidRPr="00833C2B" w:rsidRDefault="0086304E" w:rsidP="0086304E">
            <w:pPr>
              <w:spacing w:line="276" w:lineRule="auto"/>
              <w:ind w:left="0" w:righ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2273C9" w:rsidRPr="00495ACD" w14:paraId="1153D682" w14:textId="77777777" w:rsidTr="008B2B67">
        <w:tc>
          <w:tcPr>
            <w:tcW w:w="1170" w:type="dxa"/>
            <w:shd w:val="clear" w:color="auto" w:fill="auto"/>
          </w:tcPr>
          <w:p w14:paraId="2AF27BEB" w14:textId="77777777" w:rsidR="002273C9" w:rsidRPr="00833C2B" w:rsidRDefault="002273C9" w:rsidP="002273C9">
            <w:pPr>
              <w:spacing w:line="276" w:lineRule="auto"/>
              <w:ind w:left="0" w:right="0"/>
              <w:rPr>
                <w:rFonts w:ascii="Arial Narrow" w:hAnsi="Arial Narrow"/>
                <w:b/>
                <w:bCs/>
                <w:sz w:val="20"/>
                <w:szCs w:val="20"/>
                <w:lang w:val="mk-MK"/>
              </w:rPr>
            </w:pPr>
            <w:r w:rsidRPr="00833C2B">
              <w:rPr>
                <w:rFonts w:ascii="Arial Narrow" w:hAnsi="Arial Narrow"/>
                <w:b/>
                <w:bCs/>
                <w:sz w:val="20"/>
                <w:szCs w:val="20"/>
                <w:lang w:val="mk-MK"/>
              </w:rPr>
              <w:t>q2g</w:t>
            </w:r>
            <w:r w:rsidRPr="00833C2B">
              <w:rPr>
                <w:rFonts w:ascii="Arial Narrow" w:hAnsi="Arial Narrow"/>
                <w:b/>
                <w:bCs/>
                <w:sz w:val="20"/>
                <w:szCs w:val="20"/>
                <w:lang w:val="mk-MK"/>
              </w:rPr>
              <w:br/>
            </w:r>
          </w:p>
        </w:tc>
        <w:tc>
          <w:tcPr>
            <w:tcW w:w="4770" w:type="dxa"/>
            <w:shd w:val="clear" w:color="auto" w:fill="auto"/>
          </w:tcPr>
          <w:p w14:paraId="3388B50C" w14:textId="3BCB4227" w:rsidR="002273C9" w:rsidRPr="00833C2B" w:rsidRDefault="00AA341B" w:rsidP="00AA341B">
            <w:pPr>
              <w:spacing w:line="276" w:lineRule="auto"/>
              <w:ind w:left="0" w:right="0"/>
              <w:rPr>
                <w:rFonts w:ascii="Arial Narrow" w:hAnsi="Arial Narrow"/>
                <w:sz w:val="20"/>
                <w:szCs w:val="20"/>
                <w:lang w:val="mk-MK"/>
              </w:rPr>
            </w:pPr>
            <w:r w:rsidRPr="00833C2B">
              <w:rPr>
                <w:rFonts w:ascii="Arial Narrow" w:hAnsi="Arial Narrow"/>
                <w:sz w:val="20"/>
                <w:szCs w:val="20"/>
                <w:lang w:val="mk-MK"/>
              </w:rPr>
              <w:t xml:space="preserve">Вработен во компанија бара поткуп од кандидат за работа </w:t>
            </w:r>
          </w:p>
        </w:tc>
        <w:tc>
          <w:tcPr>
            <w:tcW w:w="4050" w:type="dxa"/>
            <w:shd w:val="clear" w:color="auto" w:fill="auto"/>
          </w:tcPr>
          <w:p w14:paraId="3D9C897A" w14:textId="77777777" w:rsidR="0086304E" w:rsidRPr="00833C2B" w:rsidRDefault="0086304E" w:rsidP="0086304E">
            <w:pPr>
              <w:spacing w:line="276" w:lineRule="auto"/>
              <w:ind w:left="0" w:right="0"/>
              <w:rPr>
                <w:rFonts w:ascii="Arial Narrow" w:hAnsi="Arial Narrow"/>
                <w:sz w:val="20"/>
                <w:szCs w:val="20"/>
                <w:lang w:val="mk-MK"/>
              </w:rPr>
            </w:pPr>
            <w:r w:rsidRPr="00833C2B">
              <w:rPr>
                <w:rFonts w:ascii="Arial Narrow" w:hAnsi="Arial Narrow"/>
                <w:sz w:val="20"/>
                <w:szCs w:val="20"/>
                <w:lang w:val="mk-MK"/>
              </w:rPr>
              <w:t>Секогаш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3952E1C4" w14:textId="77777777" w:rsidR="0086304E" w:rsidRPr="00833C2B" w:rsidRDefault="0086304E" w:rsidP="0086304E">
            <w:pPr>
              <w:spacing w:line="276" w:lineRule="auto"/>
              <w:ind w:left="0" w:right="0"/>
              <w:rPr>
                <w:rFonts w:ascii="Arial Narrow" w:hAnsi="Arial Narrow"/>
                <w:sz w:val="20"/>
                <w:szCs w:val="20"/>
                <w:lang w:val="mk-MK"/>
              </w:rPr>
            </w:pPr>
            <w:r w:rsidRPr="00833C2B">
              <w:rPr>
                <w:rFonts w:ascii="Arial Narrow" w:hAnsi="Arial Narrow"/>
                <w:sz w:val="20"/>
                <w:szCs w:val="20"/>
                <w:u w:val="dotted"/>
                <w:lang w:val="mk-MK"/>
              </w:rPr>
              <w:t>Вообичаено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3BABEAE1" w14:textId="77777777" w:rsidR="0086304E" w:rsidRPr="00833C2B" w:rsidRDefault="0086304E" w:rsidP="0086304E">
            <w:pPr>
              <w:spacing w:line="276" w:lineRule="auto"/>
              <w:ind w:left="0" w:right="0"/>
              <w:rPr>
                <w:rFonts w:ascii="Arial Narrow" w:hAnsi="Arial Narrow"/>
                <w:sz w:val="20"/>
                <w:szCs w:val="20"/>
                <w:lang w:val="mk-MK"/>
              </w:rPr>
            </w:pPr>
            <w:r w:rsidRPr="00833C2B">
              <w:rPr>
                <w:rFonts w:ascii="Arial Narrow" w:hAnsi="Arial Narrow"/>
                <w:sz w:val="20"/>
                <w:szCs w:val="20"/>
                <w:lang w:val="mk-MK"/>
              </w:rPr>
              <w:t>Понекогаш 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4D5E88F0" w14:textId="77777777" w:rsidR="0086304E" w:rsidRPr="00833C2B" w:rsidRDefault="0086304E" w:rsidP="0086304E">
            <w:pPr>
              <w:spacing w:line="276" w:lineRule="auto"/>
              <w:ind w:left="0" w:right="0"/>
              <w:rPr>
                <w:rFonts w:ascii="Arial Narrow" w:hAnsi="Arial Narrow"/>
                <w:sz w:val="20"/>
                <w:szCs w:val="20"/>
                <w:lang w:val="mk-MK"/>
              </w:rPr>
            </w:pPr>
            <w:r w:rsidRPr="00833C2B">
              <w:rPr>
                <w:rFonts w:ascii="Arial Narrow" w:hAnsi="Arial Narrow"/>
                <w:sz w:val="20"/>
                <w:szCs w:val="20"/>
                <w:lang w:val="mk-MK"/>
              </w:rPr>
              <w:t>Неприфатливо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374C9DF0" w14:textId="06FDCBA2" w:rsidR="002273C9" w:rsidRPr="00833C2B" w:rsidRDefault="0086304E" w:rsidP="0086304E">
            <w:pPr>
              <w:spacing w:line="276" w:lineRule="auto"/>
              <w:ind w:left="0" w:righ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bl>
    <w:p w14:paraId="1D242ED9" w14:textId="77777777" w:rsidR="00EE64F9" w:rsidRPr="00833C2B" w:rsidRDefault="00EE64F9" w:rsidP="00EE64F9">
      <w:pPr>
        <w:spacing w:after="0"/>
        <w:ind w:left="0" w:right="0"/>
        <w:rPr>
          <w:rFonts w:ascii="Arial Narrow" w:hAnsi="Arial Narrow"/>
          <w:b/>
          <w:bCs/>
          <w:sz w:val="20"/>
          <w:szCs w:val="20"/>
          <w:lang w:val="mk-MK"/>
        </w:rPr>
      </w:pPr>
    </w:p>
    <w:p w14:paraId="5E44DBE3" w14:textId="79AC0A8C" w:rsidR="00D878AB" w:rsidRPr="00833C2B" w:rsidRDefault="00D878AB" w:rsidP="00D878AB">
      <w:pPr>
        <w:spacing w:after="0" w:line="240" w:lineRule="auto"/>
        <w:ind w:left="0"/>
        <w:rPr>
          <w:rFonts w:ascii="Arial Narrow" w:hAnsi="Arial Narrow"/>
          <w:sz w:val="20"/>
          <w:szCs w:val="20"/>
          <w:lang w:val="mk-MK"/>
        </w:rPr>
      </w:pPr>
      <w:r w:rsidRPr="00833C2B">
        <w:rPr>
          <w:rFonts w:ascii="Arial Narrow" w:hAnsi="Arial Narrow"/>
          <w:b/>
          <w:bCs/>
          <w:sz w:val="20"/>
          <w:szCs w:val="20"/>
          <w:lang w:val="mk-MK"/>
        </w:rPr>
        <w:t xml:space="preserve">ПРОЧИТАЈ: </w:t>
      </w:r>
      <w:r w:rsidRPr="00833C2B">
        <w:rPr>
          <w:rFonts w:ascii="Arial Narrow" w:hAnsi="Arial Narrow"/>
          <w:sz w:val="20"/>
          <w:szCs w:val="20"/>
          <w:lang w:val="mk-MK"/>
        </w:rPr>
        <w:t xml:space="preserve">Според вас, колку се чести овие практики помеѓу  </w:t>
      </w:r>
      <w:r w:rsidRPr="00833C2B">
        <w:rPr>
          <w:rFonts w:ascii="Arial Narrow" w:hAnsi="Arial Narrow"/>
          <w:i/>
          <w:sz w:val="20"/>
          <w:szCs w:val="20"/>
          <w:u w:val="single"/>
          <w:lang w:val="mk-MK"/>
        </w:rPr>
        <w:t>јавните службеници</w:t>
      </w:r>
      <w:r w:rsidRPr="00833C2B">
        <w:rPr>
          <w:rFonts w:ascii="Arial Narrow" w:hAnsi="Arial Narrow"/>
          <w:sz w:val="20"/>
          <w:szCs w:val="20"/>
          <w:lang w:val="mk-MK"/>
        </w:rPr>
        <w:t>?</w:t>
      </w:r>
      <w:r w:rsidRPr="00833C2B">
        <w:rPr>
          <w:rFonts w:ascii="Arial Narrow" w:hAnsi="Arial Narrow"/>
          <w:b/>
          <w:bCs/>
          <w:sz w:val="20"/>
          <w:szCs w:val="20"/>
          <w:lang w:val="mk-MK"/>
        </w:rPr>
        <w:t xml:space="preserve"> </w:t>
      </w:r>
      <w:r w:rsidRPr="00833C2B">
        <w:rPr>
          <w:rFonts w:ascii="Arial Narrow" w:hAnsi="Arial Narrow"/>
          <w:sz w:val="20"/>
          <w:szCs w:val="20"/>
          <w:lang w:val="mk-MK"/>
        </w:rPr>
        <w:t>Дали мислите дека се многу чести, чести, не се чести или мислите дека никогаш не се случуваат?</w:t>
      </w:r>
    </w:p>
    <w:p w14:paraId="7AE47BF9" w14:textId="77777777" w:rsidR="00043CEF" w:rsidRPr="00833C2B" w:rsidRDefault="00043CEF" w:rsidP="00043CEF">
      <w:pPr>
        <w:spacing w:after="0" w:line="240" w:lineRule="auto"/>
        <w:ind w:left="0"/>
        <w:rPr>
          <w:rFonts w:ascii="Arial Narrow" w:hAnsi="Arial Narrow"/>
          <w:sz w:val="20"/>
          <w:szCs w:val="20"/>
          <w:lang w:val="mk-MK"/>
        </w:rPr>
      </w:pPr>
    </w:p>
    <w:tbl>
      <w:tblPr>
        <w:tblStyle w:val="TableGrid"/>
        <w:tblW w:w="9990" w:type="dxa"/>
        <w:tblInd w:w="-252" w:type="dxa"/>
        <w:tblLook w:val="04A0" w:firstRow="1" w:lastRow="0" w:firstColumn="1" w:lastColumn="0" w:noHBand="0" w:noVBand="1"/>
      </w:tblPr>
      <w:tblGrid>
        <w:gridCol w:w="1170"/>
        <w:gridCol w:w="4770"/>
        <w:gridCol w:w="4050"/>
      </w:tblGrid>
      <w:tr w:rsidR="00043CEF" w:rsidRPr="00495ACD" w14:paraId="7BA0011E" w14:textId="77777777" w:rsidTr="00B7679B">
        <w:tc>
          <w:tcPr>
            <w:tcW w:w="1170" w:type="dxa"/>
          </w:tcPr>
          <w:p w14:paraId="2A7507C1" w14:textId="77777777" w:rsidR="00043CEF" w:rsidRPr="00833C2B" w:rsidRDefault="00043CEF" w:rsidP="00B7679B">
            <w:pPr>
              <w:ind w:left="0"/>
              <w:rPr>
                <w:rFonts w:ascii="Arial Narrow" w:hAnsi="Arial Narrow"/>
                <w:sz w:val="20"/>
                <w:szCs w:val="20"/>
                <w:lang w:val="mk-MK"/>
              </w:rPr>
            </w:pPr>
            <w:r w:rsidRPr="00833C2B">
              <w:rPr>
                <w:rFonts w:ascii="Arial Narrow" w:hAnsi="Arial Narrow"/>
                <w:b/>
                <w:sz w:val="20"/>
                <w:szCs w:val="20"/>
                <w:lang w:val="mk-MK"/>
              </w:rPr>
              <w:t>q3a</w:t>
            </w:r>
          </w:p>
        </w:tc>
        <w:tc>
          <w:tcPr>
            <w:tcW w:w="4770" w:type="dxa"/>
          </w:tcPr>
          <w:p w14:paraId="66B73A2C" w14:textId="5BEF5614" w:rsidR="00043CEF" w:rsidRPr="00833C2B" w:rsidRDefault="005D22F9" w:rsidP="005D22F9">
            <w:pPr>
              <w:ind w:left="0"/>
              <w:rPr>
                <w:rFonts w:ascii="Arial Narrow" w:hAnsi="Arial Narrow"/>
                <w:sz w:val="20"/>
                <w:szCs w:val="20"/>
                <w:lang w:val="mk-MK"/>
              </w:rPr>
            </w:pPr>
            <w:r w:rsidRPr="00833C2B">
              <w:rPr>
                <w:rFonts w:ascii="Arial Narrow" w:hAnsi="Arial Narrow" w:cstheme="minorHAnsi"/>
                <w:sz w:val="20"/>
                <w:szCs w:val="20"/>
                <w:lang w:val="mk-MK"/>
              </w:rPr>
              <w:t xml:space="preserve">Влијание за вработување на пријатели или роднини во јавниот сектор </w:t>
            </w:r>
          </w:p>
        </w:tc>
        <w:tc>
          <w:tcPr>
            <w:tcW w:w="4050" w:type="dxa"/>
          </w:tcPr>
          <w:p w14:paraId="589BC12B" w14:textId="77777777" w:rsidR="005F53E6" w:rsidRPr="00833C2B" w:rsidRDefault="005F53E6" w:rsidP="005F53E6">
            <w:pPr>
              <w:ind w:left="0" w:right="0"/>
              <w:rPr>
                <w:rFonts w:ascii="Arial Narrow" w:hAnsi="Arial Narrow"/>
                <w:sz w:val="20"/>
                <w:szCs w:val="20"/>
                <w:lang w:val="mk-MK"/>
              </w:rPr>
            </w:pPr>
            <w:r w:rsidRPr="00833C2B">
              <w:rPr>
                <w:rFonts w:ascii="Arial Narrow" w:hAnsi="Arial Narrow"/>
                <w:sz w:val="20"/>
                <w:szCs w:val="20"/>
                <w:lang w:val="mk-MK"/>
              </w:rPr>
              <w:t>Многу 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6A4E62C3" w14:textId="77777777" w:rsidR="005F53E6" w:rsidRPr="00833C2B" w:rsidRDefault="005F53E6" w:rsidP="005F53E6">
            <w:pPr>
              <w:ind w:left="0" w:right="0"/>
              <w:rPr>
                <w:rFonts w:ascii="Arial Narrow" w:hAnsi="Arial Narrow"/>
                <w:sz w:val="20"/>
                <w:szCs w:val="20"/>
                <w:lang w:val="mk-MK"/>
              </w:rPr>
            </w:pPr>
            <w:r w:rsidRPr="00833C2B">
              <w:rPr>
                <w:rFonts w:ascii="Arial Narrow" w:hAnsi="Arial Narrow"/>
                <w:sz w:val="20"/>
                <w:szCs w:val="20"/>
                <w:lang w:val="mk-MK"/>
              </w:rPr>
              <w:t>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5C2FD25E" w14:textId="77777777" w:rsidR="005F53E6" w:rsidRPr="00833C2B" w:rsidRDefault="005F53E6" w:rsidP="005F53E6">
            <w:pPr>
              <w:ind w:left="0" w:right="0"/>
              <w:rPr>
                <w:rFonts w:ascii="Arial Narrow" w:hAnsi="Arial Narrow"/>
                <w:sz w:val="20"/>
                <w:szCs w:val="20"/>
                <w:lang w:val="mk-MK"/>
              </w:rPr>
            </w:pPr>
            <w:r w:rsidRPr="00833C2B">
              <w:rPr>
                <w:rFonts w:ascii="Arial Narrow" w:hAnsi="Arial Narrow"/>
                <w:sz w:val="20"/>
                <w:szCs w:val="20"/>
                <w:lang w:val="mk-MK"/>
              </w:rPr>
              <w:t>Не се 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1A63FD5" w14:textId="77777777" w:rsidR="005F53E6" w:rsidRPr="00833C2B" w:rsidRDefault="005F53E6" w:rsidP="005F53E6">
            <w:pPr>
              <w:ind w:left="0" w:righ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14EDA357" w14:textId="462F1888" w:rsidR="00043CEF" w:rsidRPr="00833C2B" w:rsidRDefault="005F53E6" w:rsidP="005F53E6">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5F53E6" w:rsidRPr="00495ACD" w14:paraId="34961BDF" w14:textId="77777777" w:rsidTr="00B7679B">
        <w:tc>
          <w:tcPr>
            <w:tcW w:w="1170" w:type="dxa"/>
          </w:tcPr>
          <w:p w14:paraId="4457C4CC" w14:textId="77777777" w:rsidR="005F53E6" w:rsidRPr="00833C2B" w:rsidRDefault="005F53E6" w:rsidP="00B7679B">
            <w:pPr>
              <w:ind w:left="0"/>
              <w:rPr>
                <w:rFonts w:ascii="Arial Narrow" w:hAnsi="Arial Narrow"/>
                <w:sz w:val="20"/>
                <w:szCs w:val="20"/>
                <w:lang w:val="mk-MK"/>
              </w:rPr>
            </w:pPr>
            <w:r w:rsidRPr="00833C2B">
              <w:rPr>
                <w:rFonts w:ascii="Arial Narrow" w:hAnsi="Arial Narrow"/>
                <w:b/>
                <w:sz w:val="20"/>
                <w:szCs w:val="20"/>
                <w:lang w:val="mk-MK"/>
              </w:rPr>
              <w:t>q3b</w:t>
            </w:r>
          </w:p>
        </w:tc>
        <w:tc>
          <w:tcPr>
            <w:tcW w:w="4770" w:type="dxa"/>
          </w:tcPr>
          <w:p w14:paraId="7625AB56" w14:textId="7A28E944" w:rsidR="005D22F9" w:rsidRPr="00833C2B" w:rsidRDefault="005D22F9" w:rsidP="005D22F9">
            <w:pPr>
              <w:ind w:left="0"/>
              <w:rPr>
                <w:rFonts w:ascii="Arial Narrow" w:hAnsi="Arial Narrow" w:cstheme="minorHAnsi"/>
                <w:sz w:val="20"/>
                <w:szCs w:val="20"/>
                <w:lang w:val="mk-MK"/>
              </w:rPr>
            </w:pPr>
            <w:r w:rsidRPr="00833C2B">
              <w:rPr>
                <w:rFonts w:ascii="Arial Narrow" w:hAnsi="Arial Narrow" w:cstheme="minorHAnsi"/>
                <w:sz w:val="20"/>
                <w:szCs w:val="20"/>
                <w:lang w:val="mk-MK"/>
              </w:rPr>
              <w:t>Влијание за</w:t>
            </w:r>
            <w:r w:rsidR="00D00AE3" w:rsidRPr="00833C2B">
              <w:rPr>
                <w:rFonts w:ascii="Arial Narrow" w:hAnsi="Arial Narrow" w:cstheme="minorHAnsi"/>
                <w:sz w:val="20"/>
                <w:szCs w:val="20"/>
                <w:lang w:val="mk-MK"/>
              </w:rPr>
              <w:t xml:space="preserve"> доделување</w:t>
            </w:r>
            <w:r w:rsidRPr="00833C2B">
              <w:rPr>
                <w:rFonts w:ascii="Arial Narrow" w:hAnsi="Arial Narrow" w:cstheme="minorHAnsi"/>
                <w:sz w:val="20"/>
                <w:szCs w:val="20"/>
                <w:lang w:val="mk-MK"/>
              </w:rPr>
              <w:t xml:space="preserve"> владини договори на пријатели или роднини </w:t>
            </w:r>
          </w:p>
          <w:p w14:paraId="1E2AEB4B" w14:textId="75A4B7F8" w:rsidR="005F53E6" w:rsidRPr="00833C2B" w:rsidRDefault="005F53E6" w:rsidP="00B7679B">
            <w:pPr>
              <w:ind w:left="0"/>
              <w:rPr>
                <w:rFonts w:ascii="Arial Narrow" w:hAnsi="Arial Narrow" w:cstheme="minorHAnsi"/>
                <w:sz w:val="20"/>
                <w:szCs w:val="20"/>
                <w:lang w:val="mk-MK"/>
              </w:rPr>
            </w:pPr>
          </w:p>
        </w:tc>
        <w:tc>
          <w:tcPr>
            <w:tcW w:w="4050" w:type="dxa"/>
          </w:tcPr>
          <w:p w14:paraId="77BABEAF"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Многу 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52323716"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6B78160A"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Не се 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78F26FAC"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02D4B0FA" w14:textId="2D4EC18B" w:rsidR="005F53E6" w:rsidRPr="00833C2B" w:rsidRDefault="005F53E6" w:rsidP="00B7679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5F53E6" w:rsidRPr="00495ACD" w14:paraId="31333151" w14:textId="77777777" w:rsidTr="00B7679B">
        <w:tc>
          <w:tcPr>
            <w:tcW w:w="1170" w:type="dxa"/>
          </w:tcPr>
          <w:p w14:paraId="7DB80490" w14:textId="77777777" w:rsidR="005F53E6" w:rsidRPr="00833C2B" w:rsidRDefault="005F53E6" w:rsidP="00B7679B">
            <w:pPr>
              <w:ind w:left="0"/>
              <w:rPr>
                <w:rFonts w:ascii="Arial Narrow" w:hAnsi="Arial Narrow"/>
                <w:sz w:val="20"/>
                <w:szCs w:val="20"/>
                <w:lang w:val="mk-MK"/>
              </w:rPr>
            </w:pPr>
            <w:r w:rsidRPr="00833C2B">
              <w:rPr>
                <w:rFonts w:ascii="Arial Narrow" w:hAnsi="Arial Narrow"/>
                <w:b/>
                <w:sz w:val="20"/>
                <w:szCs w:val="20"/>
                <w:lang w:val="mk-MK"/>
              </w:rPr>
              <w:t>q3c</w:t>
            </w:r>
          </w:p>
        </w:tc>
        <w:tc>
          <w:tcPr>
            <w:tcW w:w="4770" w:type="dxa"/>
          </w:tcPr>
          <w:p w14:paraId="17941541" w14:textId="63D85C74" w:rsidR="005D22F9" w:rsidRPr="00833C2B" w:rsidRDefault="005D22F9" w:rsidP="005D22F9">
            <w:pPr>
              <w:ind w:left="0"/>
              <w:rPr>
                <w:rFonts w:ascii="Arial Narrow" w:hAnsi="Arial Narrow"/>
                <w:sz w:val="20"/>
                <w:szCs w:val="20"/>
                <w:lang w:val="mk-MK"/>
              </w:rPr>
            </w:pPr>
            <w:r w:rsidRPr="00833C2B">
              <w:rPr>
                <w:rFonts w:ascii="Arial Narrow" w:hAnsi="Arial Narrow" w:cstheme="minorHAnsi"/>
                <w:sz w:val="20"/>
                <w:szCs w:val="20"/>
                <w:lang w:val="mk-MK"/>
              </w:rPr>
              <w:t xml:space="preserve">Барање пари или подароци за јавни услуги кои треба да се бесплатни </w:t>
            </w:r>
          </w:p>
          <w:p w14:paraId="27002BB7" w14:textId="5A058E67" w:rsidR="005F53E6" w:rsidRPr="00833C2B" w:rsidRDefault="005F53E6" w:rsidP="00B7679B">
            <w:pPr>
              <w:ind w:left="0"/>
              <w:rPr>
                <w:rFonts w:ascii="Arial Narrow" w:hAnsi="Arial Narrow"/>
                <w:sz w:val="20"/>
                <w:szCs w:val="20"/>
                <w:lang w:val="mk-MK"/>
              </w:rPr>
            </w:pPr>
          </w:p>
        </w:tc>
        <w:tc>
          <w:tcPr>
            <w:tcW w:w="4050" w:type="dxa"/>
          </w:tcPr>
          <w:p w14:paraId="41AF1813"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Многу 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53B58AE"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0C60BDE"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Не се 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48C1F27A"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60F4FA4C" w14:textId="289FA067" w:rsidR="005F53E6" w:rsidRPr="00833C2B" w:rsidRDefault="005F53E6" w:rsidP="00B7679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bl>
    <w:p w14:paraId="2B479D4D" w14:textId="77777777" w:rsidR="00A714F4" w:rsidRPr="00833C2B" w:rsidRDefault="00A714F4" w:rsidP="00043CEF">
      <w:pPr>
        <w:spacing w:after="0" w:line="240" w:lineRule="auto"/>
        <w:ind w:left="0"/>
        <w:rPr>
          <w:rFonts w:ascii="Arial Narrow" w:hAnsi="Arial Narrow"/>
          <w:b/>
          <w:bCs/>
          <w:sz w:val="20"/>
          <w:szCs w:val="20"/>
          <w:lang w:val="mk-MK"/>
        </w:rPr>
      </w:pPr>
    </w:p>
    <w:p w14:paraId="0FEDB576" w14:textId="04ABEEB7" w:rsidR="00D00AE3" w:rsidRPr="00833C2B" w:rsidRDefault="00D00AE3" w:rsidP="00D00AE3">
      <w:pPr>
        <w:spacing w:after="0" w:line="240" w:lineRule="auto"/>
        <w:ind w:left="0"/>
        <w:rPr>
          <w:rFonts w:ascii="Arial Narrow" w:hAnsi="Arial Narrow"/>
          <w:sz w:val="20"/>
          <w:szCs w:val="20"/>
          <w:lang w:val="mk-MK"/>
        </w:rPr>
      </w:pPr>
      <w:r w:rsidRPr="00833C2B">
        <w:rPr>
          <w:rFonts w:ascii="Arial Narrow" w:hAnsi="Arial Narrow"/>
          <w:b/>
          <w:bCs/>
          <w:sz w:val="20"/>
          <w:szCs w:val="20"/>
          <w:lang w:val="mk-MK"/>
        </w:rPr>
        <w:t xml:space="preserve">ПРОЧИТАЈ: </w:t>
      </w:r>
      <w:r w:rsidRPr="00833C2B">
        <w:rPr>
          <w:rFonts w:ascii="Arial Narrow" w:hAnsi="Arial Narrow"/>
          <w:sz w:val="20"/>
          <w:szCs w:val="20"/>
          <w:lang w:val="mk-MK"/>
        </w:rPr>
        <w:t xml:space="preserve">Според вас, колку се чести овие практики кај </w:t>
      </w:r>
      <w:r w:rsidRPr="00833C2B">
        <w:rPr>
          <w:rFonts w:ascii="Arial Narrow" w:hAnsi="Arial Narrow"/>
          <w:i/>
          <w:iCs/>
          <w:sz w:val="20"/>
          <w:szCs w:val="20"/>
          <w:u w:val="single"/>
          <w:lang w:val="mk-MK"/>
        </w:rPr>
        <w:t>вработените во приватниот сектор</w:t>
      </w:r>
      <w:r w:rsidRPr="00833C2B">
        <w:rPr>
          <w:rFonts w:ascii="Arial Narrow" w:hAnsi="Arial Narrow"/>
          <w:sz w:val="20"/>
          <w:szCs w:val="20"/>
          <w:lang w:val="mk-MK"/>
        </w:rPr>
        <w:t>?</w:t>
      </w:r>
      <w:r w:rsidRPr="00833C2B">
        <w:rPr>
          <w:rFonts w:ascii="Arial Narrow" w:hAnsi="Arial Narrow"/>
          <w:b/>
          <w:bCs/>
          <w:sz w:val="20"/>
          <w:szCs w:val="20"/>
          <w:lang w:val="mk-MK"/>
        </w:rPr>
        <w:t xml:space="preserve"> </w:t>
      </w:r>
      <w:r w:rsidRPr="00833C2B">
        <w:rPr>
          <w:rFonts w:ascii="Arial Narrow" w:hAnsi="Arial Narrow"/>
          <w:sz w:val="20"/>
          <w:szCs w:val="20"/>
          <w:lang w:val="mk-MK"/>
        </w:rPr>
        <w:t>Дали мислите дека се многу чести, чести, не се чести или мислите дека никогаш не се случуваат?</w:t>
      </w:r>
    </w:p>
    <w:p w14:paraId="22C4FC80" w14:textId="77777777" w:rsidR="00043CEF" w:rsidRPr="00833C2B" w:rsidRDefault="00043CEF" w:rsidP="00043CEF">
      <w:pPr>
        <w:spacing w:after="0" w:line="240" w:lineRule="auto"/>
        <w:ind w:left="0"/>
        <w:rPr>
          <w:rFonts w:ascii="Arial Narrow" w:hAnsi="Arial Narrow"/>
          <w:sz w:val="20"/>
          <w:szCs w:val="20"/>
          <w:lang w:val="mk-MK"/>
        </w:rPr>
      </w:pPr>
    </w:p>
    <w:tbl>
      <w:tblPr>
        <w:tblStyle w:val="TableGrid"/>
        <w:tblW w:w="9990" w:type="dxa"/>
        <w:tblInd w:w="-252" w:type="dxa"/>
        <w:tblLook w:val="04A0" w:firstRow="1" w:lastRow="0" w:firstColumn="1" w:lastColumn="0" w:noHBand="0" w:noVBand="1"/>
      </w:tblPr>
      <w:tblGrid>
        <w:gridCol w:w="1170"/>
        <w:gridCol w:w="4770"/>
        <w:gridCol w:w="4050"/>
      </w:tblGrid>
      <w:tr w:rsidR="005F53E6" w:rsidRPr="00495ACD" w14:paraId="56EEA8C3" w14:textId="77777777" w:rsidTr="00B7679B">
        <w:tc>
          <w:tcPr>
            <w:tcW w:w="1170" w:type="dxa"/>
          </w:tcPr>
          <w:p w14:paraId="7A17735E" w14:textId="77777777" w:rsidR="005F53E6" w:rsidRPr="00833C2B" w:rsidRDefault="005F53E6" w:rsidP="00B7679B">
            <w:pPr>
              <w:ind w:left="0"/>
              <w:rPr>
                <w:rFonts w:ascii="Arial Narrow" w:hAnsi="Arial Narrow"/>
                <w:sz w:val="20"/>
                <w:szCs w:val="20"/>
                <w:lang w:val="mk-MK"/>
              </w:rPr>
            </w:pPr>
            <w:r w:rsidRPr="00833C2B">
              <w:rPr>
                <w:rFonts w:ascii="Arial Narrow" w:hAnsi="Arial Narrow"/>
                <w:b/>
                <w:sz w:val="20"/>
                <w:szCs w:val="20"/>
                <w:lang w:val="mk-MK"/>
              </w:rPr>
              <w:t>q4a</w:t>
            </w:r>
          </w:p>
        </w:tc>
        <w:tc>
          <w:tcPr>
            <w:tcW w:w="4770" w:type="dxa"/>
          </w:tcPr>
          <w:p w14:paraId="70B1D82E" w14:textId="5C65BD82" w:rsidR="005F53E6" w:rsidRPr="00833C2B" w:rsidRDefault="00D00AE3" w:rsidP="00D00AE3">
            <w:pPr>
              <w:ind w:left="0"/>
              <w:rPr>
                <w:rFonts w:ascii="Arial Narrow" w:hAnsi="Arial Narrow"/>
                <w:sz w:val="20"/>
                <w:szCs w:val="20"/>
                <w:lang w:val="mk-MK"/>
              </w:rPr>
            </w:pPr>
            <w:r w:rsidRPr="00833C2B">
              <w:rPr>
                <w:rFonts w:ascii="Arial Narrow" w:hAnsi="Arial Narrow" w:cstheme="minorHAnsi"/>
                <w:sz w:val="20"/>
                <w:szCs w:val="20"/>
                <w:lang w:val="mk-MK"/>
              </w:rPr>
              <w:t xml:space="preserve">Влијание за вработување на пријатели или роднини во приватниот сектор </w:t>
            </w:r>
          </w:p>
        </w:tc>
        <w:tc>
          <w:tcPr>
            <w:tcW w:w="4050" w:type="dxa"/>
          </w:tcPr>
          <w:p w14:paraId="263F431E"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Многу 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63FE98F5"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393EDEA6"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Не се 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BF05282"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1904599D" w14:textId="45519E87" w:rsidR="005F53E6" w:rsidRPr="00833C2B" w:rsidRDefault="005F53E6" w:rsidP="00B7679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5F53E6" w:rsidRPr="00495ACD" w14:paraId="36FF0FC1" w14:textId="77777777" w:rsidTr="00B7679B">
        <w:tc>
          <w:tcPr>
            <w:tcW w:w="1170" w:type="dxa"/>
          </w:tcPr>
          <w:p w14:paraId="1CCD1AAE" w14:textId="77777777" w:rsidR="005F53E6" w:rsidRPr="00833C2B" w:rsidRDefault="005F53E6" w:rsidP="00B7679B">
            <w:pPr>
              <w:ind w:left="0"/>
              <w:rPr>
                <w:rFonts w:ascii="Arial Narrow" w:hAnsi="Arial Narrow"/>
                <w:sz w:val="20"/>
                <w:szCs w:val="20"/>
                <w:lang w:val="mk-MK"/>
              </w:rPr>
            </w:pPr>
            <w:r w:rsidRPr="00833C2B">
              <w:rPr>
                <w:rFonts w:ascii="Arial Narrow" w:hAnsi="Arial Narrow"/>
                <w:b/>
                <w:sz w:val="20"/>
                <w:szCs w:val="20"/>
                <w:lang w:val="mk-MK"/>
              </w:rPr>
              <w:t>q4b</w:t>
            </w:r>
          </w:p>
        </w:tc>
        <w:tc>
          <w:tcPr>
            <w:tcW w:w="4770" w:type="dxa"/>
          </w:tcPr>
          <w:p w14:paraId="63EE244E" w14:textId="2B90FA96" w:rsidR="00D00AE3" w:rsidRPr="00833C2B" w:rsidRDefault="00D00AE3" w:rsidP="00D00AE3">
            <w:pPr>
              <w:ind w:left="0"/>
              <w:rPr>
                <w:rFonts w:ascii="Arial Narrow" w:hAnsi="Arial Narrow" w:cstheme="minorHAnsi"/>
                <w:sz w:val="20"/>
                <w:szCs w:val="20"/>
                <w:lang w:val="mk-MK"/>
              </w:rPr>
            </w:pPr>
            <w:r w:rsidRPr="00833C2B">
              <w:rPr>
                <w:rFonts w:ascii="Arial Narrow" w:hAnsi="Arial Narrow" w:cstheme="minorHAnsi"/>
                <w:sz w:val="20"/>
                <w:szCs w:val="20"/>
                <w:lang w:val="mk-MK"/>
              </w:rPr>
              <w:t>Влијание за доделување на договори на пријатели или роднини во приватниот сектор</w:t>
            </w:r>
          </w:p>
          <w:p w14:paraId="038556E3" w14:textId="2F6D22BE" w:rsidR="005F53E6" w:rsidRPr="00833C2B" w:rsidRDefault="005F53E6" w:rsidP="00B7679B">
            <w:pPr>
              <w:ind w:left="0"/>
              <w:rPr>
                <w:rFonts w:ascii="Arial Narrow" w:hAnsi="Arial Narrow" w:cstheme="minorHAnsi"/>
                <w:sz w:val="20"/>
                <w:szCs w:val="20"/>
                <w:lang w:val="mk-MK"/>
              </w:rPr>
            </w:pPr>
          </w:p>
        </w:tc>
        <w:tc>
          <w:tcPr>
            <w:tcW w:w="4050" w:type="dxa"/>
          </w:tcPr>
          <w:p w14:paraId="6F39FF6B"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Многу 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1F0892E6"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6F8521B"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Не се 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F729367"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5EE033D" w14:textId="711C73CE" w:rsidR="005F53E6" w:rsidRPr="00833C2B" w:rsidRDefault="005F53E6" w:rsidP="00B7679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5F53E6" w:rsidRPr="00495ACD" w14:paraId="57DD350D" w14:textId="77777777" w:rsidTr="00B7679B">
        <w:tc>
          <w:tcPr>
            <w:tcW w:w="1170" w:type="dxa"/>
          </w:tcPr>
          <w:p w14:paraId="720C3BB9" w14:textId="77777777" w:rsidR="005F53E6" w:rsidRPr="00833C2B" w:rsidRDefault="005F53E6" w:rsidP="00B7679B">
            <w:pPr>
              <w:ind w:left="0"/>
              <w:rPr>
                <w:rFonts w:ascii="Arial Narrow" w:hAnsi="Arial Narrow"/>
                <w:sz w:val="20"/>
                <w:szCs w:val="20"/>
                <w:lang w:val="mk-MK"/>
              </w:rPr>
            </w:pPr>
            <w:r w:rsidRPr="00833C2B">
              <w:rPr>
                <w:rFonts w:ascii="Arial Narrow" w:hAnsi="Arial Narrow"/>
                <w:b/>
                <w:sz w:val="20"/>
                <w:szCs w:val="20"/>
                <w:lang w:val="mk-MK"/>
              </w:rPr>
              <w:t>q4c</w:t>
            </w:r>
          </w:p>
        </w:tc>
        <w:tc>
          <w:tcPr>
            <w:tcW w:w="4770" w:type="dxa"/>
          </w:tcPr>
          <w:p w14:paraId="19B2B67C" w14:textId="399D6A26" w:rsidR="005F53E6" w:rsidRPr="00833C2B" w:rsidRDefault="00C52DCC" w:rsidP="00C52DCC">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Барање пари или подароци за приватни цели а не за добробит на компанијата </w:t>
            </w:r>
          </w:p>
        </w:tc>
        <w:tc>
          <w:tcPr>
            <w:tcW w:w="4050" w:type="dxa"/>
          </w:tcPr>
          <w:p w14:paraId="3F143D66"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Многу 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684551D"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1DC1F1F5"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Не се чести</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46C153A" w14:textId="77777777" w:rsidR="005F53E6" w:rsidRPr="00833C2B" w:rsidRDefault="005F53E6" w:rsidP="008B2B67">
            <w:pPr>
              <w:ind w:left="0" w:righ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1874E761" w14:textId="16CF07FE" w:rsidR="005F53E6" w:rsidRPr="00833C2B" w:rsidRDefault="005F53E6" w:rsidP="00B7679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bl>
    <w:p w14:paraId="5C491222" w14:textId="77777777" w:rsidR="00043CEF" w:rsidRPr="00833C2B" w:rsidRDefault="00043CEF" w:rsidP="00043CEF">
      <w:pPr>
        <w:spacing w:after="0" w:line="240" w:lineRule="auto"/>
        <w:ind w:left="0"/>
        <w:rPr>
          <w:rFonts w:ascii="Arial Narrow" w:hAnsi="Arial Narrow"/>
          <w:sz w:val="20"/>
          <w:szCs w:val="20"/>
          <w:lang w:val="mk-MK"/>
        </w:rPr>
      </w:pPr>
    </w:p>
    <w:p w14:paraId="61A7DC03" w14:textId="77777777" w:rsidR="00A714F4" w:rsidRPr="00833C2B" w:rsidRDefault="00A714F4" w:rsidP="00043CEF">
      <w:pPr>
        <w:spacing w:after="0" w:line="240" w:lineRule="auto"/>
        <w:ind w:left="0" w:right="-180"/>
        <w:rPr>
          <w:rFonts w:ascii="Arial Narrow" w:hAnsi="Arial Narrow" w:cstheme="minorHAnsi"/>
          <w:b/>
          <w:sz w:val="20"/>
          <w:szCs w:val="20"/>
          <w:lang w:val="mk-MK"/>
        </w:rPr>
      </w:pPr>
    </w:p>
    <w:p w14:paraId="1B1ADC72" w14:textId="77777777" w:rsidR="007C55E1" w:rsidRPr="00833C2B" w:rsidRDefault="007C55E1">
      <w:pPr>
        <w:ind w:left="0" w:right="0"/>
        <w:rPr>
          <w:rFonts w:ascii="Arial Narrow" w:hAnsi="Arial Narrow"/>
          <w:b/>
          <w:bCs/>
          <w:sz w:val="20"/>
          <w:szCs w:val="20"/>
          <w:lang w:val="mk-MK"/>
        </w:rPr>
      </w:pPr>
      <w:r w:rsidRPr="00833C2B">
        <w:rPr>
          <w:rFonts w:ascii="Arial Narrow" w:hAnsi="Arial Narrow"/>
          <w:b/>
          <w:bCs/>
          <w:sz w:val="20"/>
          <w:szCs w:val="20"/>
          <w:lang w:val="mk-MK"/>
        </w:rPr>
        <w:br w:type="page"/>
      </w:r>
    </w:p>
    <w:p w14:paraId="74871E46" w14:textId="1124EBE4" w:rsidR="00043CEF" w:rsidRPr="00833C2B" w:rsidRDefault="00185FBA" w:rsidP="007C55E1">
      <w:pPr>
        <w:ind w:left="0" w:right="0"/>
        <w:rPr>
          <w:rFonts w:ascii="Arial Narrow" w:hAnsi="Arial Narrow" w:cstheme="minorHAnsi"/>
          <w:b/>
          <w:sz w:val="20"/>
          <w:szCs w:val="20"/>
          <w:lang w:val="mk-MK"/>
        </w:rPr>
      </w:pPr>
      <w:r w:rsidRPr="00833C2B">
        <w:rPr>
          <w:rFonts w:ascii="Arial Narrow" w:hAnsi="Arial Narrow"/>
          <w:b/>
          <w:bCs/>
          <w:sz w:val="20"/>
          <w:szCs w:val="20"/>
          <w:lang w:val="mk-MK"/>
        </w:rPr>
        <w:lastRenderedPageBreak/>
        <w:t>ПРОЧИТАЈ</w:t>
      </w:r>
      <w:r w:rsidR="00043CEF" w:rsidRPr="00833C2B">
        <w:rPr>
          <w:rFonts w:ascii="Arial Narrow" w:hAnsi="Arial Narrow" w:cstheme="minorHAnsi"/>
          <w:b/>
          <w:sz w:val="20"/>
          <w:szCs w:val="20"/>
          <w:lang w:val="mk-MK"/>
        </w:rPr>
        <w:t>:</w:t>
      </w:r>
      <w:r w:rsidR="00043CEF" w:rsidRPr="00833C2B">
        <w:rPr>
          <w:rFonts w:ascii="Arial Narrow" w:hAnsi="Arial Narrow" w:cstheme="minorHAnsi"/>
          <w:sz w:val="20"/>
          <w:szCs w:val="20"/>
          <w:lang w:val="mk-MK"/>
        </w:rPr>
        <w:t xml:space="preserve"> </w:t>
      </w:r>
      <w:r w:rsidR="00510630" w:rsidRPr="00833C2B">
        <w:rPr>
          <w:rFonts w:ascii="Arial Narrow" w:hAnsi="Arial Narrow" w:cstheme="minorHAnsi"/>
          <w:sz w:val="20"/>
          <w:szCs w:val="20"/>
          <w:lang w:val="mk-MK"/>
        </w:rPr>
        <w:t xml:space="preserve">Корупцијата во еден или друг облик постои во сите држави и општества. Според вас, колку од следниве групи на луѓе во </w:t>
      </w:r>
      <w:r w:rsidR="00833C2B" w:rsidRPr="00833C2B">
        <w:rPr>
          <w:rFonts w:ascii="Arial Narrow" w:hAnsi="Arial Narrow" w:cstheme="minorHAnsi"/>
          <w:sz w:val="20"/>
          <w:szCs w:val="20"/>
          <w:lang w:val="mk-MK"/>
        </w:rPr>
        <w:t>Македонија</w:t>
      </w:r>
      <w:r w:rsidR="00510630" w:rsidRPr="00833C2B">
        <w:rPr>
          <w:rFonts w:ascii="Arial Narrow" w:hAnsi="Arial Narrow" w:cstheme="minorHAnsi"/>
          <w:sz w:val="20"/>
          <w:szCs w:val="20"/>
          <w:lang w:val="mk-MK"/>
        </w:rPr>
        <w:t xml:space="preserve"> се вмешани во практики со корупција?</w:t>
      </w:r>
    </w:p>
    <w:tbl>
      <w:tblPr>
        <w:tblStyle w:val="TableGrid"/>
        <w:tblW w:w="9990" w:type="dxa"/>
        <w:tblInd w:w="-252" w:type="dxa"/>
        <w:tblLook w:val="04A0" w:firstRow="1" w:lastRow="0" w:firstColumn="1" w:lastColumn="0" w:noHBand="0" w:noVBand="1"/>
      </w:tblPr>
      <w:tblGrid>
        <w:gridCol w:w="1170"/>
        <w:gridCol w:w="4770"/>
        <w:gridCol w:w="4050"/>
      </w:tblGrid>
      <w:tr w:rsidR="00043CEF" w:rsidRPr="00495ACD" w14:paraId="1AE8680C" w14:textId="77777777" w:rsidTr="00B7679B">
        <w:tc>
          <w:tcPr>
            <w:tcW w:w="1170" w:type="dxa"/>
          </w:tcPr>
          <w:p w14:paraId="7EA16188" w14:textId="639E83AC" w:rsidR="00043CEF" w:rsidRPr="00833C2B" w:rsidRDefault="00BA44E0" w:rsidP="00B7679B">
            <w:pPr>
              <w:ind w:left="0"/>
              <w:rPr>
                <w:rFonts w:ascii="Arial Narrow" w:hAnsi="Arial Narrow"/>
                <w:sz w:val="20"/>
                <w:szCs w:val="20"/>
                <w:lang w:val="mk-MK"/>
              </w:rPr>
            </w:pPr>
            <w:r w:rsidRPr="00833C2B">
              <w:rPr>
                <w:rFonts w:ascii="Arial Narrow" w:hAnsi="Arial Narrow"/>
                <w:b/>
                <w:sz w:val="20"/>
                <w:szCs w:val="20"/>
                <w:lang w:val="mk-MK"/>
              </w:rPr>
              <w:t>q5</w:t>
            </w:r>
            <w:r w:rsidR="00043CEF" w:rsidRPr="00833C2B">
              <w:rPr>
                <w:rFonts w:ascii="Arial Narrow" w:hAnsi="Arial Narrow"/>
                <w:b/>
                <w:sz w:val="20"/>
                <w:szCs w:val="20"/>
                <w:lang w:val="mk-MK"/>
              </w:rPr>
              <w:t>a</w:t>
            </w:r>
          </w:p>
        </w:tc>
        <w:tc>
          <w:tcPr>
            <w:tcW w:w="4770" w:type="dxa"/>
          </w:tcPr>
          <w:p w14:paraId="12A417F6" w14:textId="3C37F582" w:rsidR="00D1593F" w:rsidRPr="00833C2B" w:rsidRDefault="00D1593F" w:rsidP="00D1593F">
            <w:pPr>
              <w:spacing w:after="200" w:line="276" w:lineRule="auto"/>
              <w:ind w:left="0"/>
              <w:rPr>
                <w:rFonts w:ascii="Arial Narrow" w:hAnsi="Arial Narrow" w:cstheme="minorHAnsi"/>
                <w:sz w:val="20"/>
                <w:szCs w:val="20"/>
                <w:lang w:val="mk-MK"/>
              </w:rPr>
            </w:pPr>
            <w:r w:rsidRPr="00833C2B">
              <w:rPr>
                <w:rFonts w:ascii="Arial Narrow" w:hAnsi="Arial Narrow" w:cstheme="minorHAnsi"/>
                <w:sz w:val="20"/>
                <w:szCs w:val="20"/>
                <w:lang w:val="mk-MK"/>
              </w:rPr>
              <w:t>Пратеници во парламентот</w:t>
            </w:r>
          </w:p>
          <w:p w14:paraId="5947AC13" w14:textId="77777777" w:rsidR="00043CEF" w:rsidRPr="00833C2B" w:rsidRDefault="00043CEF" w:rsidP="00B7679B">
            <w:pPr>
              <w:ind w:left="0"/>
              <w:rPr>
                <w:rFonts w:ascii="Arial Narrow" w:hAnsi="Arial Narrow"/>
                <w:sz w:val="20"/>
                <w:szCs w:val="20"/>
                <w:lang w:val="mk-MK"/>
              </w:rPr>
            </w:pPr>
          </w:p>
        </w:tc>
        <w:tc>
          <w:tcPr>
            <w:tcW w:w="4050" w:type="dxa"/>
          </w:tcPr>
          <w:p w14:paraId="59DAF426" w14:textId="77777777" w:rsidR="0081737D" w:rsidRPr="00833C2B" w:rsidRDefault="0081737D" w:rsidP="0081737D">
            <w:pPr>
              <w:ind w:left="0" w:right="100"/>
              <w:rPr>
                <w:rFonts w:ascii="Arial Narrow" w:hAnsi="Arial Narrow"/>
                <w:sz w:val="20"/>
                <w:szCs w:val="20"/>
                <w:lang w:val="mk-MK"/>
              </w:rPr>
            </w:pPr>
            <w:r w:rsidRPr="00833C2B">
              <w:rPr>
                <w:rFonts w:ascii="Arial Narrow" w:hAnsi="Arial Narrow"/>
                <w:sz w:val="20"/>
                <w:szCs w:val="20"/>
                <w:lang w:val="mk-MK"/>
              </w:rPr>
              <w:t>Никој</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3FD54034" w14:textId="77777777" w:rsidR="0081737D" w:rsidRPr="00833C2B" w:rsidRDefault="0081737D" w:rsidP="0081737D">
            <w:pPr>
              <w:ind w:left="0" w:right="100"/>
              <w:rPr>
                <w:rFonts w:ascii="Arial Narrow" w:hAnsi="Arial Narrow"/>
                <w:sz w:val="20"/>
                <w:szCs w:val="20"/>
                <w:lang w:val="mk-MK"/>
              </w:rPr>
            </w:pPr>
            <w:r w:rsidRPr="00833C2B">
              <w:rPr>
                <w:rFonts w:ascii="Arial Narrow" w:hAnsi="Arial Narrow"/>
                <w:sz w:val="20"/>
                <w:szCs w:val="20"/>
                <w:lang w:val="mk-MK"/>
              </w:rPr>
              <w:t>Некои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30CE208" w14:textId="77777777" w:rsidR="0081737D" w:rsidRPr="00833C2B" w:rsidRDefault="0081737D" w:rsidP="0081737D">
            <w:pPr>
              <w:ind w:left="0" w:right="100"/>
              <w:rPr>
                <w:rFonts w:ascii="Arial Narrow" w:hAnsi="Arial Narrow"/>
                <w:sz w:val="20"/>
                <w:szCs w:val="20"/>
                <w:lang w:val="mk-MK"/>
              </w:rPr>
            </w:pPr>
            <w:r w:rsidRPr="00833C2B">
              <w:rPr>
                <w:rFonts w:ascii="Arial Narrow" w:hAnsi="Arial Narrow"/>
                <w:sz w:val="20"/>
                <w:szCs w:val="20"/>
                <w:lang w:val="mk-MK"/>
              </w:rPr>
              <w:t>Повеќето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50483043" w14:textId="77777777" w:rsidR="0081737D" w:rsidRPr="00833C2B" w:rsidRDefault="0081737D" w:rsidP="0081737D">
            <w:pPr>
              <w:ind w:left="0" w:right="100"/>
              <w:rPr>
                <w:rFonts w:ascii="Arial Narrow" w:hAnsi="Arial Narrow"/>
                <w:sz w:val="20"/>
                <w:szCs w:val="20"/>
                <w:lang w:val="mk-MK"/>
              </w:rPr>
            </w:pPr>
            <w:r w:rsidRPr="00833C2B">
              <w:rPr>
                <w:rFonts w:ascii="Arial Narrow" w:hAnsi="Arial Narrow"/>
                <w:sz w:val="20"/>
                <w:szCs w:val="20"/>
                <w:lang w:val="mk-MK"/>
              </w:rPr>
              <w:t>Сите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5BB070E8" w14:textId="776308CD" w:rsidR="00043CEF" w:rsidRPr="00833C2B" w:rsidRDefault="0081737D" w:rsidP="0081737D">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CB3449" w:rsidRPr="00833C2B">
              <w:rPr>
                <w:rFonts w:ascii="Arial Narrow" w:hAnsi="Arial Narrow"/>
                <w:sz w:val="20"/>
                <w:szCs w:val="20"/>
                <w:u w:val="dotted"/>
                <w:lang w:val="mk-MK"/>
              </w:rPr>
              <w:tab/>
            </w:r>
            <w:r w:rsidR="00CB3449"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043CEF" w:rsidRPr="00495ACD" w14:paraId="10963E4F" w14:textId="77777777" w:rsidTr="00B7679B">
        <w:tc>
          <w:tcPr>
            <w:tcW w:w="1170" w:type="dxa"/>
          </w:tcPr>
          <w:p w14:paraId="60EC602F" w14:textId="178E1C67" w:rsidR="00043CEF" w:rsidRPr="00833C2B" w:rsidRDefault="00BA44E0" w:rsidP="00B7679B">
            <w:pPr>
              <w:ind w:left="0"/>
              <w:rPr>
                <w:rFonts w:ascii="Arial Narrow" w:hAnsi="Arial Narrow"/>
                <w:sz w:val="20"/>
                <w:szCs w:val="20"/>
                <w:lang w:val="mk-MK"/>
              </w:rPr>
            </w:pPr>
            <w:r w:rsidRPr="00833C2B">
              <w:rPr>
                <w:rFonts w:ascii="Arial Narrow" w:hAnsi="Arial Narrow"/>
                <w:b/>
                <w:sz w:val="20"/>
                <w:szCs w:val="20"/>
                <w:lang w:val="mk-MK"/>
              </w:rPr>
              <w:t>q5</w:t>
            </w:r>
            <w:r w:rsidR="00043CEF" w:rsidRPr="00833C2B">
              <w:rPr>
                <w:rFonts w:ascii="Arial Narrow" w:hAnsi="Arial Narrow"/>
                <w:b/>
                <w:sz w:val="20"/>
                <w:szCs w:val="20"/>
                <w:lang w:val="mk-MK"/>
              </w:rPr>
              <w:t>b</w:t>
            </w:r>
          </w:p>
        </w:tc>
        <w:tc>
          <w:tcPr>
            <w:tcW w:w="4770" w:type="dxa"/>
          </w:tcPr>
          <w:p w14:paraId="42EE922B" w14:textId="70B91728" w:rsidR="00D1593F" w:rsidRPr="00833C2B" w:rsidRDefault="00D1593F" w:rsidP="00D1593F">
            <w:pPr>
              <w:spacing w:after="200" w:line="276" w:lineRule="auto"/>
              <w:ind w:left="50" w:right="10"/>
              <w:rPr>
                <w:rFonts w:ascii="Arial Narrow" w:hAnsi="Arial Narrow" w:cstheme="minorHAnsi"/>
                <w:sz w:val="20"/>
                <w:szCs w:val="20"/>
                <w:lang w:val="mk-MK"/>
              </w:rPr>
            </w:pPr>
            <w:r w:rsidRPr="00833C2B">
              <w:rPr>
                <w:rFonts w:ascii="Arial Narrow" w:hAnsi="Arial Narrow" w:cstheme="minorHAnsi"/>
                <w:sz w:val="20"/>
                <w:szCs w:val="20"/>
                <w:lang w:val="mk-MK"/>
              </w:rPr>
              <w:t>Службеници во владата</w:t>
            </w:r>
          </w:p>
          <w:p w14:paraId="2670605D" w14:textId="77777777" w:rsidR="00043CEF" w:rsidRPr="00833C2B" w:rsidRDefault="00043CEF" w:rsidP="00B7679B">
            <w:pPr>
              <w:ind w:left="0" w:right="0"/>
              <w:rPr>
                <w:rFonts w:ascii="Arial Narrow" w:hAnsi="Arial Narrow"/>
                <w:sz w:val="20"/>
                <w:szCs w:val="20"/>
                <w:lang w:val="mk-MK"/>
              </w:rPr>
            </w:pPr>
          </w:p>
        </w:tc>
        <w:tc>
          <w:tcPr>
            <w:tcW w:w="4050" w:type="dxa"/>
          </w:tcPr>
          <w:p w14:paraId="441BE50A" w14:textId="77777777" w:rsidR="00C950E0" w:rsidRPr="00833C2B" w:rsidRDefault="00C950E0" w:rsidP="00C950E0">
            <w:pPr>
              <w:ind w:left="0" w:right="100"/>
              <w:rPr>
                <w:rFonts w:ascii="Arial Narrow" w:hAnsi="Arial Narrow"/>
                <w:sz w:val="20"/>
                <w:szCs w:val="20"/>
                <w:lang w:val="mk-MK"/>
              </w:rPr>
            </w:pPr>
            <w:r w:rsidRPr="00833C2B">
              <w:rPr>
                <w:rFonts w:ascii="Arial Narrow" w:hAnsi="Arial Narrow"/>
                <w:sz w:val="20"/>
                <w:szCs w:val="20"/>
                <w:lang w:val="mk-MK"/>
              </w:rPr>
              <w:t>Никој</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D2E8154" w14:textId="77777777" w:rsidR="00C950E0" w:rsidRPr="00833C2B" w:rsidRDefault="00C950E0" w:rsidP="00C950E0">
            <w:pPr>
              <w:ind w:left="0" w:right="100"/>
              <w:rPr>
                <w:rFonts w:ascii="Arial Narrow" w:hAnsi="Arial Narrow"/>
                <w:sz w:val="20"/>
                <w:szCs w:val="20"/>
                <w:lang w:val="mk-MK"/>
              </w:rPr>
            </w:pPr>
            <w:r w:rsidRPr="00833C2B">
              <w:rPr>
                <w:rFonts w:ascii="Arial Narrow" w:hAnsi="Arial Narrow"/>
                <w:sz w:val="20"/>
                <w:szCs w:val="20"/>
                <w:lang w:val="mk-MK"/>
              </w:rPr>
              <w:t>Некои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C246567" w14:textId="77777777" w:rsidR="00C950E0" w:rsidRPr="00833C2B" w:rsidRDefault="00C950E0" w:rsidP="00C950E0">
            <w:pPr>
              <w:ind w:left="0" w:right="100"/>
              <w:rPr>
                <w:rFonts w:ascii="Arial Narrow" w:hAnsi="Arial Narrow"/>
                <w:sz w:val="20"/>
                <w:szCs w:val="20"/>
                <w:lang w:val="mk-MK"/>
              </w:rPr>
            </w:pPr>
            <w:r w:rsidRPr="00833C2B">
              <w:rPr>
                <w:rFonts w:ascii="Arial Narrow" w:hAnsi="Arial Narrow"/>
                <w:sz w:val="20"/>
                <w:szCs w:val="20"/>
                <w:lang w:val="mk-MK"/>
              </w:rPr>
              <w:t>Повеќето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B532438" w14:textId="77777777" w:rsidR="00C950E0" w:rsidRPr="00833C2B" w:rsidRDefault="00C950E0" w:rsidP="00C950E0">
            <w:pPr>
              <w:ind w:left="0" w:right="100"/>
              <w:rPr>
                <w:rFonts w:ascii="Arial Narrow" w:hAnsi="Arial Narrow"/>
                <w:sz w:val="20"/>
                <w:szCs w:val="20"/>
                <w:lang w:val="mk-MK"/>
              </w:rPr>
            </w:pPr>
            <w:r w:rsidRPr="00833C2B">
              <w:rPr>
                <w:rFonts w:ascii="Arial Narrow" w:hAnsi="Arial Narrow"/>
                <w:sz w:val="20"/>
                <w:szCs w:val="20"/>
                <w:lang w:val="mk-MK"/>
              </w:rPr>
              <w:t>Сите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3363A3F8" w14:textId="66951908" w:rsidR="00043CEF" w:rsidRPr="00833C2B" w:rsidRDefault="00C950E0" w:rsidP="00C950E0">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CB3449" w:rsidRPr="00833C2B">
              <w:rPr>
                <w:rFonts w:ascii="Arial Narrow" w:hAnsi="Arial Narrow"/>
                <w:sz w:val="20"/>
                <w:szCs w:val="20"/>
                <w:u w:val="dotted"/>
                <w:lang w:val="mk-MK"/>
              </w:rPr>
              <w:tab/>
            </w:r>
            <w:r w:rsidR="00CB3449"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043CEF" w:rsidRPr="00495ACD" w14:paraId="30C87514" w14:textId="77777777" w:rsidTr="00B7679B">
        <w:tc>
          <w:tcPr>
            <w:tcW w:w="1170" w:type="dxa"/>
          </w:tcPr>
          <w:p w14:paraId="6EE10EAD" w14:textId="6E0420C0" w:rsidR="00043CEF" w:rsidRPr="00833C2B" w:rsidRDefault="00BA44E0" w:rsidP="00B7679B">
            <w:pPr>
              <w:ind w:left="0"/>
              <w:rPr>
                <w:rFonts w:ascii="Arial Narrow" w:hAnsi="Arial Narrow"/>
                <w:sz w:val="20"/>
                <w:szCs w:val="20"/>
                <w:lang w:val="mk-MK"/>
              </w:rPr>
            </w:pPr>
            <w:r w:rsidRPr="00833C2B">
              <w:rPr>
                <w:rFonts w:ascii="Arial Narrow" w:hAnsi="Arial Narrow"/>
                <w:b/>
                <w:sz w:val="20"/>
                <w:szCs w:val="20"/>
                <w:lang w:val="mk-MK"/>
              </w:rPr>
              <w:t>q5</w:t>
            </w:r>
            <w:r w:rsidR="00043CEF" w:rsidRPr="00833C2B">
              <w:rPr>
                <w:rFonts w:ascii="Arial Narrow" w:hAnsi="Arial Narrow"/>
                <w:b/>
                <w:sz w:val="20"/>
                <w:szCs w:val="20"/>
                <w:lang w:val="mk-MK"/>
              </w:rPr>
              <w:t>c</w:t>
            </w:r>
          </w:p>
        </w:tc>
        <w:tc>
          <w:tcPr>
            <w:tcW w:w="4770" w:type="dxa"/>
          </w:tcPr>
          <w:p w14:paraId="2556504F" w14:textId="2259A38D" w:rsidR="00D1593F" w:rsidRPr="00833C2B" w:rsidRDefault="00D1593F" w:rsidP="00D1593F">
            <w:pPr>
              <w:spacing w:after="200" w:line="276" w:lineRule="auto"/>
              <w:ind w:left="-40" w:right="10"/>
              <w:rPr>
                <w:rFonts w:ascii="Arial Narrow" w:hAnsi="Arial Narrow" w:cstheme="minorHAnsi"/>
                <w:sz w:val="20"/>
                <w:szCs w:val="20"/>
                <w:lang w:val="mk-MK"/>
              </w:rPr>
            </w:pPr>
            <w:r w:rsidRPr="00833C2B">
              <w:rPr>
                <w:rFonts w:ascii="Arial Narrow" w:hAnsi="Arial Narrow" w:cstheme="minorHAnsi"/>
                <w:sz w:val="20"/>
                <w:szCs w:val="20"/>
                <w:lang w:val="mk-MK"/>
              </w:rPr>
              <w:t>Службеници во локалната самоуправа</w:t>
            </w:r>
          </w:p>
          <w:p w14:paraId="628E338A" w14:textId="77777777" w:rsidR="00043CEF" w:rsidRPr="00833C2B" w:rsidRDefault="00043CEF" w:rsidP="00B7679B">
            <w:pPr>
              <w:ind w:left="0" w:right="0"/>
              <w:rPr>
                <w:rFonts w:ascii="Arial Narrow" w:hAnsi="Arial Narrow"/>
                <w:sz w:val="20"/>
                <w:szCs w:val="20"/>
                <w:lang w:val="mk-MK"/>
              </w:rPr>
            </w:pPr>
          </w:p>
        </w:tc>
        <w:tc>
          <w:tcPr>
            <w:tcW w:w="4050" w:type="dxa"/>
          </w:tcPr>
          <w:p w14:paraId="33EB8A55" w14:textId="77777777" w:rsidR="00C950E0" w:rsidRPr="00833C2B" w:rsidRDefault="00C950E0" w:rsidP="00C950E0">
            <w:pPr>
              <w:ind w:left="0" w:right="100"/>
              <w:rPr>
                <w:rFonts w:ascii="Arial Narrow" w:hAnsi="Arial Narrow"/>
                <w:sz w:val="20"/>
                <w:szCs w:val="20"/>
                <w:lang w:val="mk-MK"/>
              </w:rPr>
            </w:pPr>
            <w:r w:rsidRPr="00833C2B">
              <w:rPr>
                <w:rFonts w:ascii="Arial Narrow" w:hAnsi="Arial Narrow"/>
                <w:sz w:val="20"/>
                <w:szCs w:val="20"/>
                <w:lang w:val="mk-MK"/>
              </w:rPr>
              <w:t>Никој</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6E269B6B" w14:textId="77777777" w:rsidR="00C950E0" w:rsidRPr="00833C2B" w:rsidRDefault="00C950E0" w:rsidP="00C950E0">
            <w:pPr>
              <w:ind w:left="0" w:right="100"/>
              <w:rPr>
                <w:rFonts w:ascii="Arial Narrow" w:hAnsi="Arial Narrow"/>
                <w:sz w:val="20"/>
                <w:szCs w:val="20"/>
                <w:lang w:val="mk-MK"/>
              </w:rPr>
            </w:pPr>
            <w:r w:rsidRPr="00833C2B">
              <w:rPr>
                <w:rFonts w:ascii="Arial Narrow" w:hAnsi="Arial Narrow"/>
                <w:sz w:val="20"/>
                <w:szCs w:val="20"/>
                <w:lang w:val="mk-MK"/>
              </w:rPr>
              <w:t>Некои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5A254F15" w14:textId="77777777" w:rsidR="00C950E0" w:rsidRPr="00833C2B" w:rsidRDefault="00C950E0" w:rsidP="00C950E0">
            <w:pPr>
              <w:ind w:left="0" w:right="100"/>
              <w:rPr>
                <w:rFonts w:ascii="Arial Narrow" w:hAnsi="Arial Narrow"/>
                <w:sz w:val="20"/>
                <w:szCs w:val="20"/>
                <w:lang w:val="mk-MK"/>
              </w:rPr>
            </w:pPr>
            <w:r w:rsidRPr="00833C2B">
              <w:rPr>
                <w:rFonts w:ascii="Arial Narrow" w:hAnsi="Arial Narrow"/>
                <w:sz w:val="20"/>
                <w:szCs w:val="20"/>
                <w:lang w:val="mk-MK"/>
              </w:rPr>
              <w:t>Повеќето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6457B22B" w14:textId="77777777" w:rsidR="00C950E0" w:rsidRPr="00833C2B" w:rsidRDefault="00C950E0" w:rsidP="00C950E0">
            <w:pPr>
              <w:ind w:left="0" w:right="100"/>
              <w:rPr>
                <w:rFonts w:ascii="Arial Narrow" w:hAnsi="Arial Narrow"/>
                <w:sz w:val="20"/>
                <w:szCs w:val="20"/>
                <w:lang w:val="mk-MK"/>
              </w:rPr>
            </w:pPr>
            <w:r w:rsidRPr="00833C2B">
              <w:rPr>
                <w:rFonts w:ascii="Arial Narrow" w:hAnsi="Arial Narrow"/>
                <w:sz w:val="20"/>
                <w:szCs w:val="20"/>
                <w:lang w:val="mk-MK"/>
              </w:rPr>
              <w:t>Сите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65776772" w14:textId="3A047019" w:rsidR="00043CEF" w:rsidRPr="00833C2B" w:rsidRDefault="00C950E0" w:rsidP="00C950E0">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CB3449" w:rsidRPr="00833C2B">
              <w:rPr>
                <w:rFonts w:ascii="Arial Narrow" w:hAnsi="Arial Narrow"/>
                <w:sz w:val="20"/>
                <w:szCs w:val="20"/>
                <w:u w:val="dotted"/>
                <w:lang w:val="mk-MK"/>
              </w:rPr>
              <w:tab/>
            </w:r>
            <w:r w:rsidR="00CB3449"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043CEF" w:rsidRPr="00495ACD" w14:paraId="2573F09D" w14:textId="77777777" w:rsidTr="00B7679B">
        <w:tc>
          <w:tcPr>
            <w:tcW w:w="1170" w:type="dxa"/>
          </w:tcPr>
          <w:p w14:paraId="154052FD" w14:textId="76D591B3" w:rsidR="00043CEF" w:rsidRPr="00833C2B" w:rsidRDefault="00BA44E0" w:rsidP="00B7679B">
            <w:pPr>
              <w:ind w:left="0"/>
              <w:rPr>
                <w:rFonts w:ascii="Arial Narrow" w:hAnsi="Arial Narrow"/>
                <w:sz w:val="20"/>
                <w:szCs w:val="20"/>
                <w:lang w:val="mk-MK"/>
              </w:rPr>
            </w:pPr>
            <w:r w:rsidRPr="00833C2B">
              <w:rPr>
                <w:rFonts w:ascii="Arial Narrow" w:hAnsi="Arial Narrow"/>
                <w:b/>
                <w:sz w:val="20"/>
                <w:szCs w:val="20"/>
                <w:lang w:val="mk-MK"/>
              </w:rPr>
              <w:t>q5</w:t>
            </w:r>
            <w:r w:rsidR="00043CEF" w:rsidRPr="00833C2B">
              <w:rPr>
                <w:rFonts w:ascii="Arial Narrow" w:hAnsi="Arial Narrow"/>
                <w:b/>
                <w:sz w:val="20"/>
                <w:szCs w:val="20"/>
                <w:lang w:val="mk-MK"/>
              </w:rPr>
              <w:t>d</w:t>
            </w:r>
          </w:p>
        </w:tc>
        <w:tc>
          <w:tcPr>
            <w:tcW w:w="4770" w:type="dxa"/>
          </w:tcPr>
          <w:p w14:paraId="4E8D9BAF" w14:textId="1C41D35E" w:rsidR="00D1593F" w:rsidRPr="00833C2B" w:rsidRDefault="00792056" w:rsidP="00D1593F">
            <w:pPr>
              <w:tabs>
                <w:tab w:val="left" w:pos="1397"/>
              </w:tabs>
              <w:ind w:left="-40" w:right="10"/>
              <w:rPr>
                <w:rFonts w:ascii="Arial Narrow" w:hAnsi="Arial Narrow" w:cstheme="minorHAnsi"/>
                <w:sz w:val="20"/>
                <w:szCs w:val="20"/>
                <w:lang w:val="mk-MK"/>
              </w:rPr>
            </w:pPr>
            <w:r w:rsidRPr="00833C2B">
              <w:rPr>
                <w:rFonts w:ascii="Arial Narrow" w:hAnsi="Arial Narrow" w:cstheme="minorHAnsi"/>
                <w:sz w:val="20"/>
                <w:szCs w:val="20"/>
                <w:lang w:val="mk-MK"/>
              </w:rPr>
              <w:t>Судии</w:t>
            </w:r>
          </w:p>
          <w:p w14:paraId="5CE4EF75" w14:textId="77777777" w:rsidR="00043CEF" w:rsidRPr="00833C2B" w:rsidRDefault="00043CEF" w:rsidP="00B7679B">
            <w:pPr>
              <w:ind w:left="0"/>
              <w:rPr>
                <w:rFonts w:ascii="Arial Narrow" w:hAnsi="Arial Narrow"/>
                <w:sz w:val="20"/>
                <w:szCs w:val="20"/>
                <w:lang w:val="mk-MK"/>
              </w:rPr>
            </w:pPr>
          </w:p>
        </w:tc>
        <w:tc>
          <w:tcPr>
            <w:tcW w:w="4050" w:type="dxa"/>
          </w:tcPr>
          <w:p w14:paraId="7B083721" w14:textId="77777777" w:rsidR="00C950E0" w:rsidRPr="00833C2B" w:rsidRDefault="00C950E0" w:rsidP="00C950E0">
            <w:pPr>
              <w:ind w:left="0" w:right="100"/>
              <w:rPr>
                <w:rFonts w:ascii="Arial Narrow" w:hAnsi="Arial Narrow"/>
                <w:sz w:val="20"/>
                <w:szCs w:val="20"/>
                <w:lang w:val="mk-MK"/>
              </w:rPr>
            </w:pPr>
            <w:r w:rsidRPr="00833C2B">
              <w:rPr>
                <w:rFonts w:ascii="Arial Narrow" w:hAnsi="Arial Narrow"/>
                <w:sz w:val="20"/>
                <w:szCs w:val="20"/>
                <w:lang w:val="mk-MK"/>
              </w:rPr>
              <w:t>Никој</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537ED32" w14:textId="77777777" w:rsidR="00C950E0" w:rsidRPr="00833C2B" w:rsidRDefault="00C950E0" w:rsidP="00C950E0">
            <w:pPr>
              <w:ind w:left="0" w:right="100"/>
              <w:rPr>
                <w:rFonts w:ascii="Arial Narrow" w:hAnsi="Arial Narrow"/>
                <w:sz w:val="20"/>
                <w:szCs w:val="20"/>
                <w:lang w:val="mk-MK"/>
              </w:rPr>
            </w:pPr>
            <w:r w:rsidRPr="00833C2B">
              <w:rPr>
                <w:rFonts w:ascii="Arial Narrow" w:hAnsi="Arial Narrow"/>
                <w:sz w:val="20"/>
                <w:szCs w:val="20"/>
                <w:lang w:val="mk-MK"/>
              </w:rPr>
              <w:t>Некои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4D93428C" w14:textId="77777777" w:rsidR="00C950E0" w:rsidRPr="00833C2B" w:rsidRDefault="00C950E0" w:rsidP="00C950E0">
            <w:pPr>
              <w:ind w:left="0" w:right="100"/>
              <w:rPr>
                <w:rFonts w:ascii="Arial Narrow" w:hAnsi="Arial Narrow"/>
                <w:sz w:val="20"/>
                <w:szCs w:val="20"/>
                <w:lang w:val="mk-MK"/>
              </w:rPr>
            </w:pPr>
            <w:r w:rsidRPr="00833C2B">
              <w:rPr>
                <w:rFonts w:ascii="Arial Narrow" w:hAnsi="Arial Narrow"/>
                <w:sz w:val="20"/>
                <w:szCs w:val="20"/>
                <w:lang w:val="mk-MK"/>
              </w:rPr>
              <w:t>Повеќето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256CD538" w14:textId="77777777" w:rsidR="00C950E0" w:rsidRPr="00833C2B" w:rsidRDefault="00C950E0" w:rsidP="00C950E0">
            <w:pPr>
              <w:ind w:left="0" w:right="100"/>
              <w:rPr>
                <w:rFonts w:ascii="Arial Narrow" w:hAnsi="Arial Narrow"/>
                <w:sz w:val="20"/>
                <w:szCs w:val="20"/>
                <w:lang w:val="mk-MK"/>
              </w:rPr>
            </w:pPr>
            <w:r w:rsidRPr="00833C2B">
              <w:rPr>
                <w:rFonts w:ascii="Arial Narrow" w:hAnsi="Arial Narrow"/>
                <w:sz w:val="20"/>
                <w:szCs w:val="20"/>
                <w:lang w:val="mk-MK"/>
              </w:rPr>
              <w:t>Сите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79B4BAEC" w14:textId="7909694C" w:rsidR="00043CEF" w:rsidRPr="00833C2B" w:rsidRDefault="00C950E0" w:rsidP="00C950E0">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CB3449" w:rsidRPr="00833C2B">
              <w:rPr>
                <w:rFonts w:ascii="Arial Narrow" w:hAnsi="Arial Narrow"/>
                <w:sz w:val="20"/>
                <w:szCs w:val="20"/>
                <w:u w:val="dotted"/>
                <w:lang w:val="mk-MK"/>
              </w:rPr>
              <w:tab/>
            </w:r>
            <w:r w:rsidR="00CB3449"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4D7329" w:rsidRPr="00495ACD" w14:paraId="3A64AD74" w14:textId="77777777" w:rsidTr="00B7679B">
        <w:tc>
          <w:tcPr>
            <w:tcW w:w="1170" w:type="dxa"/>
          </w:tcPr>
          <w:p w14:paraId="6BE27AB1" w14:textId="0BF139DE" w:rsidR="004D7329" w:rsidRPr="00833C2B" w:rsidRDefault="004D7329" w:rsidP="00B7679B">
            <w:pPr>
              <w:ind w:left="0"/>
              <w:rPr>
                <w:rFonts w:ascii="Arial Narrow" w:hAnsi="Arial Narrow"/>
                <w:b/>
                <w:sz w:val="20"/>
                <w:szCs w:val="20"/>
                <w:lang w:val="mk-MK"/>
              </w:rPr>
            </w:pPr>
            <w:r w:rsidRPr="00833C2B">
              <w:rPr>
                <w:rFonts w:ascii="Arial Narrow" w:hAnsi="Arial Narrow"/>
                <w:b/>
                <w:sz w:val="20"/>
                <w:szCs w:val="20"/>
                <w:lang w:val="mk-MK"/>
              </w:rPr>
              <w:t>q5e</w:t>
            </w:r>
          </w:p>
          <w:p w14:paraId="6A89D953" w14:textId="77777777" w:rsidR="004D7329" w:rsidRPr="00833C2B" w:rsidRDefault="004D7329" w:rsidP="00B7679B">
            <w:pPr>
              <w:ind w:left="0"/>
              <w:rPr>
                <w:rFonts w:ascii="Arial Narrow" w:hAnsi="Arial Narrow"/>
                <w:b/>
                <w:sz w:val="20"/>
                <w:szCs w:val="20"/>
                <w:lang w:val="mk-MK"/>
              </w:rPr>
            </w:pPr>
          </w:p>
        </w:tc>
        <w:tc>
          <w:tcPr>
            <w:tcW w:w="4770" w:type="dxa"/>
          </w:tcPr>
          <w:p w14:paraId="45633D43" w14:textId="78E859EF" w:rsidR="004D7329" w:rsidRPr="00833C2B" w:rsidRDefault="004D7329" w:rsidP="004D7329">
            <w:pPr>
              <w:ind w:left="0"/>
              <w:rPr>
                <w:rFonts w:ascii="Arial Narrow" w:hAnsi="Arial Narrow" w:cstheme="minorHAnsi"/>
                <w:sz w:val="20"/>
                <w:szCs w:val="20"/>
                <w:lang w:val="mk-MK"/>
              </w:rPr>
            </w:pPr>
            <w:r w:rsidRPr="00833C2B">
              <w:rPr>
                <w:rFonts w:ascii="Arial Narrow" w:hAnsi="Arial Narrow" w:cstheme="minorHAnsi"/>
                <w:sz w:val="20"/>
                <w:szCs w:val="20"/>
                <w:lang w:val="mk-MK"/>
              </w:rPr>
              <w:t>Обвинителите задолжени за кривични дела</w:t>
            </w:r>
          </w:p>
        </w:tc>
        <w:tc>
          <w:tcPr>
            <w:tcW w:w="4050" w:type="dxa"/>
          </w:tcPr>
          <w:p w14:paraId="73415EBC"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Никој</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2DDC44F0"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Некои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64D81BA"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Повеќето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676B4E8"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Сите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34E7C45B" w14:textId="0DE567DC" w:rsidR="004D7329" w:rsidRPr="00833C2B" w:rsidRDefault="004D7329" w:rsidP="00C950E0">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CB3449" w:rsidRPr="00833C2B">
              <w:rPr>
                <w:rFonts w:ascii="Arial Narrow" w:hAnsi="Arial Narrow"/>
                <w:sz w:val="20"/>
                <w:szCs w:val="20"/>
                <w:u w:val="dotted"/>
                <w:lang w:val="mk-MK"/>
              </w:rPr>
              <w:tab/>
            </w:r>
            <w:r w:rsidR="00CB3449"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4D7329" w:rsidRPr="00495ACD" w14:paraId="15E7AA3F" w14:textId="77777777" w:rsidTr="00B7679B">
        <w:tc>
          <w:tcPr>
            <w:tcW w:w="1170" w:type="dxa"/>
          </w:tcPr>
          <w:p w14:paraId="435EFF2D" w14:textId="4F56D088" w:rsidR="004D7329" w:rsidRPr="00833C2B" w:rsidRDefault="004D7329" w:rsidP="00B7679B">
            <w:pPr>
              <w:ind w:left="0"/>
              <w:rPr>
                <w:rFonts w:ascii="Arial Narrow" w:hAnsi="Arial Narrow"/>
                <w:b/>
                <w:sz w:val="20"/>
                <w:szCs w:val="20"/>
                <w:lang w:val="mk-MK"/>
              </w:rPr>
            </w:pPr>
            <w:r w:rsidRPr="00833C2B">
              <w:rPr>
                <w:rFonts w:ascii="Arial Narrow" w:hAnsi="Arial Narrow"/>
                <w:b/>
                <w:sz w:val="20"/>
                <w:szCs w:val="20"/>
                <w:lang w:val="mk-MK"/>
              </w:rPr>
              <w:t>q5f</w:t>
            </w:r>
          </w:p>
        </w:tc>
        <w:tc>
          <w:tcPr>
            <w:tcW w:w="4770" w:type="dxa"/>
          </w:tcPr>
          <w:p w14:paraId="2E70387E" w14:textId="24DA204D" w:rsidR="004D7329" w:rsidRPr="00833C2B" w:rsidRDefault="00792056" w:rsidP="00B7679B">
            <w:pPr>
              <w:ind w:left="0"/>
              <w:rPr>
                <w:rFonts w:ascii="Arial Narrow" w:hAnsi="Arial Narrow" w:cstheme="minorHAnsi"/>
                <w:sz w:val="20"/>
                <w:szCs w:val="20"/>
                <w:lang w:val="mk-MK"/>
              </w:rPr>
            </w:pPr>
            <w:r w:rsidRPr="00833C2B">
              <w:rPr>
                <w:rFonts w:ascii="Arial Narrow" w:hAnsi="Arial Narrow" w:cstheme="minorHAnsi"/>
                <w:sz w:val="20"/>
                <w:szCs w:val="20"/>
                <w:lang w:val="mk-MK"/>
              </w:rPr>
              <w:t>Јавни правобранители</w:t>
            </w:r>
          </w:p>
        </w:tc>
        <w:tc>
          <w:tcPr>
            <w:tcW w:w="4050" w:type="dxa"/>
          </w:tcPr>
          <w:p w14:paraId="6B6B89F5"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Никој</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17986103"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Некои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4BCE5DDF"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Повеќето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46F40D2D"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Сите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02F897E4" w14:textId="37AA7DA0" w:rsidR="004D7329" w:rsidRPr="00833C2B" w:rsidRDefault="004D7329" w:rsidP="00C950E0">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CB3449" w:rsidRPr="00833C2B">
              <w:rPr>
                <w:rFonts w:ascii="Arial Narrow" w:hAnsi="Arial Narrow"/>
                <w:sz w:val="20"/>
                <w:szCs w:val="20"/>
                <w:u w:val="dotted"/>
                <w:lang w:val="mk-MK"/>
              </w:rPr>
              <w:tab/>
            </w:r>
            <w:r w:rsidR="00CB3449"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792056" w:rsidRPr="00495ACD" w14:paraId="1C71B3C1" w14:textId="77777777" w:rsidTr="00B7679B">
        <w:tc>
          <w:tcPr>
            <w:tcW w:w="1170" w:type="dxa"/>
          </w:tcPr>
          <w:p w14:paraId="737AF100" w14:textId="7B36186E" w:rsidR="00792056" w:rsidRPr="00833C2B" w:rsidRDefault="00792056" w:rsidP="00B7679B">
            <w:pPr>
              <w:ind w:left="0"/>
              <w:rPr>
                <w:rFonts w:ascii="Arial Narrow" w:hAnsi="Arial Narrow"/>
                <w:b/>
                <w:sz w:val="20"/>
                <w:szCs w:val="20"/>
                <w:lang w:val="mk-MK"/>
              </w:rPr>
            </w:pPr>
            <w:r w:rsidRPr="00833C2B">
              <w:rPr>
                <w:rFonts w:ascii="Arial Narrow" w:hAnsi="Arial Narrow"/>
                <w:b/>
                <w:sz w:val="20"/>
                <w:szCs w:val="20"/>
                <w:lang w:val="mk-MK"/>
              </w:rPr>
              <w:t>q5g</w:t>
            </w:r>
          </w:p>
          <w:p w14:paraId="4E7C9418" w14:textId="77777777" w:rsidR="00792056" w:rsidRPr="00833C2B" w:rsidRDefault="00792056" w:rsidP="00B7679B">
            <w:pPr>
              <w:ind w:left="0"/>
              <w:rPr>
                <w:rFonts w:ascii="Arial Narrow" w:hAnsi="Arial Narrow"/>
                <w:sz w:val="20"/>
                <w:szCs w:val="20"/>
                <w:lang w:val="mk-MK"/>
              </w:rPr>
            </w:pPr>
          </w:p>
        </w:tc>
        <w:tc>
          <w:tcPr>
            <w:tcW w:w="4770" w:type="dxa"/>
          </w:tcPr>
          <w:p w14:paraId="1C4A49BE" w14:textId="23F516D3" w:rsidR="00792056" w:rsidRPr="00833C2B" w:rsidRDefault="00792056" w:rsidP="00B7679B">
            <w:pPr>
              <w:ind w:left="0"/>
              <w:rPr>
                <w:rFonts w:ascii="Arial Narrow" w:hAnsi="Arial Narrow"/>
                <w:sz w:val="20"/>
                <w:szCs w:val="20"/>
                <w:lang w:val="mk-MK"/>
              </w:rPr>
            </w:pPr>
            <w:r w:rsidRPr="00833C2B">
              <w:rPr>
                <w:rFonts w:ascii="Arial Narrow" w:hAnsi="Arial Narrow" w:cstheme="minorHAnsi"/>
                <w:sz w:val="20"/>
                <w:szCs w:val="20"/>
                <w:lang w:val="mk-MK"/>
              </w:rPr>
              <w:t>Полициски службеници</w:t>
            </w:r>
          </w:p>
        </w:tc>
        <w:tc>
          <w:tcPr>
            <w:tcW w:w="4050" w:type="dxa"/>
          </w:tcPr>
          <w:p w14:paraId="68C2FF08" w14:textId="77777777" w:rsidR="00792056" w:rsidRPr="00833C2B" w:rsidRDefault="00792056" w:rsidP="00C950E0">
            <w:pPr>
              <w:ind w:left="0" w:right="100"/>
              <w:rPr>
                <w:rFonts w:ascii="Arial Narrow" w:hAnsi="Arial Narrow"/>
                <w:sz w:val="20"/>
                <w:szCs w:val="20"/>
                <w:lang w:val="mk-MK"/>
              </w:rPr>
            </w:pPr>
            <w:r w:rsidRPr="00833C2B">
              <w:rPr>
                <w:rFonts w:ascii="Arial Narrow" w:hAnsi="Arial Narrow"/>
                <w:sz w:val="20"/>
                <w:szCs w:val="20"/>
                <w:lang w:val="mk-MK"/>
              </w:rPr>
              <w:t>Никој</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1BBEC16E" w14:textId="77777777" w:rsidR="00792056" w:rsidRPr="00833C2B" w:rsidRDefault="00792056" w:rsidP="00C950E0">
            <w:pPr>
              <w:ind w:left="0" w:right="100"/>
              <w:rPr>
                <w:rFonts w:ascii="Arial Narrow" w:hAnsi="Arial Narrow"/>
                <w:sz w:val="20"/>
                <w:szCs w:val="20"/>
                <w:lang w:val="mk-MK"/>
              </w:rPr>
            </w:pPr>
            <w:r w:rsidRPr="00833C2B">
              <w:rPr>
                <w:rFonts w:ascii="Arial Narrow" w:hAnsi="Arial Narrow"/>
                <w:sz w:val="20"/>
                <w:szCs w:val="20"/>
                <w:lang w:val="mk-MK"/>
              </w:rPr>
              <w:t>Некои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00F658B" w14:textId="77777777" w:rsidR="00792056" w:rsidRPr="00833C2B" w:rsidRDefault="00792056" w:rsidP="00C950E0">
            <w:pPr>
              <w:ind w:left="0" w:right="100"/>
              <w:rPr>
                <w:rFonts w:ascii="Arial Narrow" w:hAnsi="Arial Narrow"/>
                <w:sz w:val="20"/>
                <w:szCs w:val="20"/>
                <w:lang w:val="mk-MK"/>
              </w:rPr>
            </w:pPr>
            <w:r w:rsidRPr="00833C2B">
              <w:rPr>
                <w:rFonts w:ascii="Arial Narrow" w:hAnsi="Arial Narrow"/>
                <w:sz w:val="20"/>
                <w:szCs w:val="20"/>
                <w:lang w:val="mk-MK"/>
              </w:rPr>
              <w:t>Повеќето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69B72B08" w14:textId="77777777" w:rsidR="00792056" w:rsidRPr="00833C2B" w:rsidRDefault="00792056" w:rsidP="00C950E0">
            <w:pPr>
              <w:ind w:left="0" w:right="100"/>
              <w:rPr>
                <w:rFonts w:ascii="Arial Narrow" w:hAnsi="Arial Narrow"/>
                <w:sz w:val="20"/>
                <w:szCs w:val="20"/>
                <w:lang w:val="mk-MK"/>
              </w:rPr>
            </w:pPr>
            <w:r w:rsidRPr="00833C2B">
              <w:rPr>
                <w:rFonts w:ascii="Arial Narrow" w:hAnsi="Arial Narrow"/>
                <w:sz w:val="20"/>
                <w:szCs w:val="20"/>
                <w:lang w:val="mk-MK"/>
              </w:rPr>
              <w:t>Сите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58966370" w14:textId="3CEBC012" w:rsidR="00792056" w:rsidRPr="00833C2B" w:rsidRDefault="00792056" w:rsidP="00C950E0">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CB3449" w:rsidRPr="00833C2B">
              <w:rPr>
                <w:rFonts w:ascii="Arial Narrow" w:hAnsi="Arial Narrow"/>
                <w:sz w:val="20"/>
                <w:szCs w:val="20"/>
                <w:u w:val="dotted"/>
                <w:lang w:val="mk-MK"/>
              </w:rPr>
              <w:tab/>
            </w:r>
            <w:r w:rsidR="00CB3449"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4D7329" w:rsidRPr="00495ACD" w14:paraId="691987CC" w14:textId="77777777" w:rsidTr="00B7679B">
        <w:tc>
          <w:tcPr>
            <w:tcW w:w="1170" w:type="dxa"/>
          </w:tcPr>
          <w:p w14:paraId="5109B473" w14:textId="69650C62" w:rsidR="004D7329" w:rsidRPr="00833C2B" w:rsidRDefault="004D7329" w:rsidP="00B7679B">
            <w:pPr>
              <w:ind w:left="0"/>
              <w:rPr>
                <w:rFonts w:ascii="Arial Narrow" w:hAnsi="Arial Narrow"/>
                <w:b/>
                <w:sz w:val="20"/>
                <w:szCs w:val="20"/>
                <w:lang w:val="mk-MK"/>
              </w:rPr>
            </w:pPr>
            <w:r w:rsidRPr="00833C2B">
              <w:rPr>
                <w:rFonts w:ascii="Arial Narrow" w:hAnsi="Arial Narrow"/>
                <w:b/>
                <w:sz w:val="20"/>
                <w:szCs w:val="20"/>
                <w:lang w:val="mk-MK"/>
              </w:rPr>
              <w:t>q5h</w:t>
            </w:r>
          </w:p>
          <w:p w14:paraId="7C5C8899" w14:textId="77777777" w:rsidR="004D7329" w:rsidRPr="00833C2B" w:rsidRDefault="004D7329" w:rsidP="00B7679B">
            <w:pPr>
              <w:ind w:left="0"/>
              <w:rPr>
                <w:rFonts w:ascii="Arial Narrow" w:hAnsi="Arial Narrow"/>
                <w:sz w:val="20"/>
                <w:szCs w:val="20"/>
                <w:lang w:val="mk-MK"/>
              </w:rPr>
            </w:pPr>
          </w:p>
        </w:tc>
        <w:tc>
          <w:tcPr>
            <w:tcW w:w="4770" w:type="dxa"/>
          </w:tcPr>
          <w:p w14:paraId="04F15A36" w14:textId="38CFD1C2" w:rsidR="004D7329" w:rsidRPr="00833C2B" w:rsidRDefault="00792056" w:rsidP="00B7679B">
            <w:pPr>
              <w:ind w:left="0"/>
              <w:rPr>
                <w:rFonts w:ascii="Arial Narrow" w:hAnsi="Arial Narrow"/>
                <w:sz w:val="20"/>
                <w:szCs w:val="20"/>
                <w:lang w:val="mk-MK"/>
              </w:rPr>
            </w:pPr>
            <w:r w:rsidRPr="00833C2B">
              <w:rPr>
                <w:rFonts w:ascii="Arial Narrow" w:hAnsi="Arial Narrow" w:cstheme="minorHAnsi"/>
                <w:sz w:val="20"/>
                <w:szCs w:val="20"/>
                <w:lang w:val="mk-MK"/>
              </w:rPr>
              <w:t xml:space="preserve">Припадници на вооружените сили </w:t>
            </w:r>
          </w:p>
        </w:tc>
        <w:tc>
          <w:tcPr>
            <w:tcW w:w="4050" w:type="dxa"/>
          </w:tcPr>
          <w:p w14:paraId="4917C336"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Никој</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2FA8CE74"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Некои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A04F7D4"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Повеќето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2BA468FE"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Сите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039164E" w14:textId="729D328F" w:rsidR="004D7329" w:rsidRPr="00833C2B" w:rsidRDefault="004D7329" w:rsidP="00C950E0">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CB3449" w:rsidRPr="00833C2B">
              <w:rPr>
                <w:rFonts w:ascii="Arial Narrow" w:hAnsi="Arial Narrow"/>
                <w:sz w:val="20"/>
                <w:szCs w:val="20"/>
                <w:u w:val="dotted"/>
                <w:lang w:val="mk-MK"/>
              </w:rPr>
              <w:tab/>
            </w:r>
            <w:r w:rsidR="00CB3449"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4D7329" w:rsidRPr="00495ACD" w14:paraId="62D3E3BC" w14:textId="77777777" w:rsidTr="00B7679B">
        <w:tc>
          <w:tcPr>
            <w:tcW w:w="1170" w:type="dxa"/>
          </w:tcPr>
          <w:p w14:paraId="137B98AB" w14:textId="5C3BE877" w:rsidR="004D7329" w:rsidRPr="00833C2B" w:rsidRDefault="004D7329" w:rsidP="00B7679B">
            <w:pPr>
              <w:ind w:left="0"/>
              <w:rPr>
                <w:rFonts w:ascii="Arial Narrow" w:hAnsi="Arial Narrow"/>
                <w:sz w:val="20"/>
                <w:szCs w:val="20"/>
                <w:lang w:val="mk-MK"/>
              </w:rPr>
            </w:pPr>
            <w:r w:rsidRPr="00833C2B">
              <w:rPr>
                <w:rFonts w:ascii="Arial Narrow" w:hAnsi="Arial Narrow"/>
                <w:b/>
                <w:sz w:val="20"/>
                <w:szCs w:val="20"/>
                <w:lang w:val="mk-MK"/>
              </w:rPr>
              <w:t>q5i</w:t>
            </w:r>
          </w:p>
        </w:tc>
        <w:tc>
          <w:tcPr>
            <w:tcW w:w="4770" w:type="dxa"/>
          </w:tcPr>
          <w:p w14:paraId="079C9FC2" w14:textId="553CDBD9" w:rsidR="004D7329" w:rsidRPr="00833C2B" w:rsidRDefault="004D7329" w:rsidP="00B7679B">
            <w:pPr>
              <w:ind w:left="0"/>
              <w:rPr>
                <w:rFonts w:ascii="Arial Narrow" w:hAnsi="Arial Narrow"/>
                <w:sz w:val="20"/>
                <w:szCs w:val="20"/>
                <w:lang w:val="mk-MK"/>
              </w:rPr>
            </w:pPr>
            <w:r w:rsidRPr="00833C2B">
              <w:rPr>
                <w:rFonts w:ascii="Arial Narrow" w:hAnsi="Arial Narrow" w:cstheme="minorHAnsi"/>
                <w:sz w:val="20"/>
                <w:szCs w:val="20"/>
                <w:lang w:val="mk-MK"/>
              </w:rPr>
              <w:t xml:space="preserve">Службеници за даноци/приходи </w:t>
            </w:r>
          </w:p>
        </w:tc>
        <w:tc>
          <w:tcPr>
            <w:tcW w:w="4050" w:type="dxa"/>
          </w:tcPr>
          <w:p w14:paraId="7294C7B9"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Никој</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50BF083B"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Некои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4BAB9B5F"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Повеќето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174607C"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Сите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E3FDB7C" w14:textId="55ABE49E" w:rsidR="004D7329" w:rsidRPr="00833C2B" w:rsidRDefault="004D7329" w:rsidP="00C950E0">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CB3449" w:rsidRPr="00833C2B">
              <w:rPr>
                <w:rFonts w:ascii="Arial Narrow" w:hAnsi="Arial Narrow"/>
                <w:sz w:val="20"/>
                <w:szCs w:val="20"/>
                <w:u w:val="dotted"/>
                <w:lang w:val="mk-MK"/>
              </w:rPr>
              <w:tab/>
            </w:r>
            <w:r w:rsidR="00CB3449"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4D7329" w:rsidRPr="00495ACD" w14:paraId="12219582" w14:textId="77777777" w:rsidTr="00B7679B">
        <w:tc>
          <w:tcPr>
            <w:tcW w:w="1170" w:type="dxa"/>
          </w:tcPr>
          <w:p w14:paraId="75D48C45" w14:textId="44A4EF7D" w:rsidR="004D7329" w:rsidRPr="00833C2B" w:rsidRDefault="004D7329" w:rsidP="00B7679B">
            <w:pPr>
              <w:ind w:left="0"/>
              <w:rPr>
                <w:rFonts w:ascii="Arial Narrow" w:hAnsi="Arial Narrow"/>
                <w:b/>
                <w:sz w:val="20"/>
                <w:szCs w:val="20"/>
                <w:lang w:val="mk-MK"/>
              </w:rPr>
            </w:pPr>
            <w:r w:rsidRPr="00833C2B">
              <w:rPr>
                <w:rFonts w:ascii="Arial Narrow" w:hAnsi="Arial Narrow"/>
                <w:b/>
                <w:sz w:val="20"/>
                <w:szCs w:val="20"/>
                <w:lang w:val="mk-MK"/>
              </w:rPr>
              <w:t>q5j</w:t>
            </w:r>
          </w:p>
        </w:tc>
        <w:tc>
          <w:tcPr>
            <w:tcW w:w="4770" w:type="dxa"/>
          </w:tcPr>
          <w:p w14:paraId="4F5027B8" w14:textId="06A5EE95" w:rsidR="004D7329" w:rsidRPr="00833C2B" w:rsidRDefault="004D7329" w:rsidP="00A7307A">
            <w:pPr>
              <w:ind w:left="0"/>
              <w:rPr>
                <w:rFonts w:ascii="Arial Narrow" w:hAnsi="Arial Narrow" w:cstheme="minorHAnsi"/>
                <w:sz w:val="20"/>
                <w:szCs w:val="20"/>
                <w:lang w:val="mk-MK"/>
              </w:rPr>
            </w:pPr>
            <w:r w:rsidRPr="00833C2B">
              <w:rPr>
                <w:rFonts w:ascii="Arial Narrow" w:hAnsi="Arial Narrow" w:cstheme="minorHAnsi"/>
                <w:sz w:val="20"/>
                <w:szCs w:val="20"/>
                <w:lang w:val="mk-MK"/>
              </w:rPr>
              <w:t>Царинарници</w:t>
            </w:r>
          </w:p>
          <w:p w14:paraId="49BA3245" w14:textId="77777777" w:rsidR="004D7329" w:rsidRPr="00833C2B" w:rsidRDefault="004D7329" w:rsidP="00B7679B">
            <w:pPr>
              <w:ind w:left="0"/>
              <w:rPr>
                <w:rFonts w:ascii="Arial Narrow" w:hAnsi="Arial Narrow" w:cstheme="minorHAnsi"/>
                <w:sz w:val="20"/>
                <w:szCs w:val="20"/>
                <w:lang w:val="mk-MK"/>
              </w:rPr>
            </w:pPr>
          </w:p>
        </w:tc>
        <w:tc>
          <w:tcPr>
            <w:tcW w:w="4050" w:type="dxa"/>
          </w:tcPr>
          <w:p w14:paraId="5950AFA5"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Никој</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76F292F"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Некои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4E8B9430"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Повеќето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5BC0E468" w14:textId="77777777" w:rsidR="004D7329" w:rsidRPr="00833C2B" w:rsidRDefault="004D7329" w:rsidP="00C950E0">
            <w:pPr>
              <w:ind w:left="0" w:right="100"/>
              <w:rPr>
                <w:rFonts w:ascii="Arial Narrow" w:hAnsi="Arial Narrow"/>
                <w:sz w:val="20"/>
                <w:szCs w:val="20"/>
                <w:lang w:val="mk-MK"/>
              </w:rPr>
            </w:pPr>
            <w:r w:rsidRPr="00833C2B">
              <w:rPr>
                <w:rFonts w:ascii="Arial Narrow" w:hAnsi="Arial Narrow"/>
                <w:sz w:val="20"/>
                <w:szCs w:val="20"/>
                <w:lang w:val="mk-MK"/>
              </w:rPr>
              <w:t>Сите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047B881E" w14:textId="5341CDF8" w:rsidR="004D7329" w:rsidRPr="00833C2B" w:rsidRDefault="004D7329" w:rsidP="00C950E0">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CB3449" w:rsidRPr="00833C2B">
              <w:rPr>
                <w:rFonts w:ascii="Arial Narrow" w:hAnsi="Arial Narrow"/>
                <w:sz w:val="20"/>
                <w:szCs w:val="20"/>
                <w:u w:val="dotted"/>
                <w:lang w:val="mk-MK"/>
              </w:rPr>
              <w:tab/>
            </w:r>
            <w:r w:rsidR="00CB3449"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4D7329" w:rsidRPr="00495ACD" w14:paraId="73E70D8D" w14:textId="77777777" w:rsidTr="00B7679B">
        <w:tc>
          <w:tcPr>
            <w:tcW w:w="1170" w:type="dxa"/>
          </w:tcPr>
          <w:p w14:paraId="2D714EF4" w14:textId="22A2C53D" w:rsidR="004D7329" w:rsidRPr="00833C2B" w:rsidRDefault="004D7329" w:rsidP="00B7679B">
            <w:pPr>
              <w:ind w:left="0"/>
              <w:rPr>
                <w:rFonts w:ascii="Arial Narrow" w:hAnsi="Arial Narrow"/>
                <w:b/>
                <w:sz w:val="20"/>
                <w:szCs w:val="20"/>
                <w:lang w:val="mk-MK"/>
              </w:rPr>
            </w:pPr>
            <w:r w:rsidRPr="00833C2B">
              <w:rPr>
                <w:rFonts w:ascii="Arial Narrow" w:hAnsi="Arial Narrow"/>
                <w:b/>
                <w:sz w:val="20"/>
                <w:szCs w:val="20"/>
                <w:lang w:val="mk-MK"/>
              </w:rPr>
              <w:t>q5k</w:t>
            </w:r>
          </w:p>
        </w:tc>
        <w:tc>
          <w:tcPr>
            <w:tcW w:w="4770" w:type="dxa"/>
          </w:tcPr>
          <w:p w14:paraId="582FE24B" w14:textId="3E21D207" w:rsidR="004D7329" w:rsidRPr="00833C2B" w:rsidRDefault="004D7329" w:rsidP="00B7679B">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Службеници и вработени во јавните претпријатија (струја, вода, комуналии, итн.) </w:t>
            </w:r>
          </w:p>
        </w:tc>
        <w:tc>
          <w:tcPr>
            <w:tcW w:w="4050" w:type="dxa"/>
          </w:tcPr>
          <w:p w14:paraId="00F66E52"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Никој</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8F2F691"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Некои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6BE9C3AF"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Повеќето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0204FFF6"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lastRenderedPageBreak/>
              <w:t>Сите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51D8594F" w14:textId="6049FE2A" w:rsidR="004D7329" w:rsidRPr="00833C2B" w:rsidRDefault="004D7329" w:rsidP="002F1FED">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CB3449" w:rsidRPr="00833C2B">
              <w:rPr>
                <w:rFonts w:ascii="Arial Narrow" w:hAnsi="Arial Narrow"/>
                <w:sz w:val="20"/>
                <w:szCs w:val="20"/>
                <w:u w:val="dotted"/>
                <w:lang w:val="mk-MK"/>
              </w:rPr>
              <w:tab/>
            </w:r>
            <w:r w:rsidR="00CB3449"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4D7329" w:rsidRPr="00495ACD" w14:paraId="055F636D" w14:textId="77777777" w:rsidTr="00B7679B">
        <w:tc>
          <w:tcPr>
            <w:tcW w:w="1170" w:type="dxa"/>
          </w:tcPr>
          <w:p w14:paraId="01FFE2F9" w14:textId="0B66A26C" w:rsidR="004D7329" w:rsidRPr="00833C2B" w:rsidRDefault="004D7329" w:rsidP="00B7679B">
            <w:pPr>
              <w:ind w:left="0"/>
              <w:rPr>
                <w:rFonts w:ascii="Arial Narrow" w:hAnsi="Arial Narrow"/>
                <w:b/>
                <w:sz w:val="20"/>
                <w:szCs w:val="20"/>
                <w:lang w:val="mk-MK"/>
              </w:rPr>
            </w:pPr>
            <w:r w:rsidRPr="00833C2B">
              <w:rPr>
                <w:rFonts w:ascii="Arial Narrow" w:hAnsi="Arial Narrow"/>
                <w:b/>
                <w:sz w:val="20"/>
                <w:szCs w:val="20"/>
                <w:lang w:val="mk-MK"/>
              </w:rPr>
              <w:lastRenderedPageBreak/>
              <w:t>q5l</w:t>
            </w:r>
          </w:p>
        </w:tc>
        <w:tc>
          <w:tcPr>
            <w:tcW w:w="4770" w:type="dxa"/>
          </w:tcPr>
          <w:p w14:paraId="50B30A9A" w14:textId="34DBFCEF" w:rsidR="004D7329" w:rsidRPr="00833C2B" w:rsidRDefault="004D7329" w:rsidP="00B7679B">
            <w:pPr>
              <w:ind w:left="0"/>
              <w:rPr>
                <w:rFonts w:ascii="Arial Narrow" w:hAnsi="Arial Narrow" w:cstheme="minorHAnsi"/>
                <w:sz w:val="20"/>
                <w:szCs w:val="20"/>
                <w:lang w:val="mk-MK"/>
              </w:rPr>
            </w:pPr>
            <w:r w:rsidRPr="00833C2B">
              <w:rPr>
                <w:rFonts w:ascii="Arial Narrow" w:hAnsi="Arial Narrow" w:cstheme="minorHAnsi"/>
                <w:sz w:val="20"/>
                <w:szCs w:val="20"/>
                <w:lang w:val="mk-MK"/>
              </w:rPr>
              <w:t>Лекари и медицински сестри во државни болници</w:t>
            </w:r>
          </w:p>
        </w:tc>
        <w:tc>
          <w:tcPr>
            <w:tcW w:w="4050" w:type="dxa"/>
          </w:tcPr>
          <w:p w14:paraId="7E6467CD"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Никој</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6CEF246C"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Некои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D55344D"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Повеќето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8C44B8F"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Сите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7E9DC36F" w14:textId="73CFA0C8" w:rsidR="004D7329" w:rsidRPr="00833C2B" w:rsidRDefault="004D7329" w:rsidP="002F1FED">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CB3449" w:rsidRPr="00833C2B">
              <w:rPr>
                <w:rFonts w:ascii="Arial Narrow" w:hAnsi="Arial Narrow"/>
                <w:sz w:val="20"/>
                <w:szCs w:val="20"/>
                <w:u w:val="dotted"/>
                <w:lang w:val="mk-MK"/>
              </w:rPr>
              <w:tab/>
            </w:r>
            <w:r w:rsidR="00CB3449"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4D7329" w:rsidRPr="00495ACD" w14:paraId="63824BF7" w14:textId="77777777" w:rsidTr="00B7679B">
        <w:tc>
          <w:tcPr>
            <w:tcW w:w="1170" w:type="dxa"/>
          </w:tcPr>
          <w:p w14:paraId="377607DE" w14:textId="53A0F7F7" w:rsidR="004D7329" w:rsidRPr="00833C2B" w:rsidRDefault="004D7329" w:rsidP="00B7679B">
            <w:pPr>
              <w:ind w:left="0"/>
              <w:rPr>
                <w:rFonts w:ascii="Arial Narrow" w:hAnsi="Arial Narrow"/>
                <w:b/>
                <w:sz w:val="20"/>
                <w:szCs w:val="20"/>
                <w:lang w:val="mk-MK"/>
              </w:rPr>
            </w:pPr>
            <w:r w:rsidRPr="00833C2B">
              <w:rPr>
                <w:rFonts w:ascii="Arial Narrow" w:hAnsi="Arial Narrow"/>
                <w:b/>
                <w:sz w:val="20"/>
                <w:szCs w:val="20"/>
                <w:lang w:val="mk-MK"/>
              </w:rPr>
              <w:t>q5m</w:t>
            </w:r>
          </w:p>
        </w:tc>
        <w:tc>
          <w:tcPr>
            <w:tcW w:w="4770" w:type="dxa"/>
          </w:tcPr>
          <w:p w14:paraId="46189D20" w14:textId="40203087" w:rsidR="004D7329" w:rsidRPr="00833C2B" w:rsidRDefault="004D7329" w:rsidP="00B7679B">
            <w:pPr>
              <w:ind w:left="0"/>
              <w:rPr>
                <w:rFonts w:ascii="Arial Narrow" w:hAnsi="Arial Narrow" w:cstheme="minorHAnsi"/>
                <w:sz w:val="20"/>
                <w:szCs w:val="20"/>
                <w:lang w:val="mk-MK"/>
              </w:rPr>
            </w:pPr>
            <w:r w:rsidRPr="00833C2B">
              <w:rPr>
                <w:rFonts w:ascii="Arial Narrow" w:hAnsi="Arial Narrow" w:cstheme="minorHAnsi"/>
                <w:sz w:val="20"/>
                <w:szCs w:val="20"/>
                <w:lang w:val="mk-MK"/>
              </w:rPr>
              <w:t>Наставници во државни училишта</w:t>
            </w:r>
          </w:p>
        </w:tc>
        <w:tc>
          <w:tcPr>
            <w:tcW w:w="4050" w:type="dxa"/>
          </w:tcPr>
          <w:p w14:paraId="5F74CCCD"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Никој</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1EE1B01D"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Некои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532E01A1"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Повеќето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27016710"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Сите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4B58A2B" w14:textId="2FE490FA" w:rsidR="004D7329" w:rsidRPr="00833C2B" w:rsidRDefault="004D7329" w:rsidP="002F1FED">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CB3449" w:rsidRPr="00833C2B">
              <w:rPr>
                <w:rFonts w:ascii="Arial Narrow" w:hAnsi="Arial Narrow"/>
                <w:sz w:val="20"/>
                <w:szCs w:val="20"/>
                <w:u w:val="dotted"/>
                <w:lang w:val="mk-MK"/>
              </w:rPr>
              <w:tab/>
            </w:r>
            <w:r w:rsidR="00CB3449"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4D7329" w:rsidRPr="00495ACD" w14:paraId="5D3DEC01" w14:textId="77777777" w:rsidTr="00B7679B">
        <w:tc>
          <w:tcPr>
            <w:tcW w:w="1170" w:type="dxa"/>
          </w:tcPr>
          <w:p w14:paraId="18A9335A" w14:textId="2A5AFB44" w:rsidR="004D7329" w:rsidRPr="00833C2B" w:rsidRDefault="004D7329" w:rsidP="00B7679B">
            <w:pPr>
              <w:ind w:left="0"/>
              <w:rPr>
                <w:rFonts w:ascii="Arial Narrow" w:hAnsi="Arial Narrow"/>
                <w:b/>
                <w:sz w:val="20"/>
                <w:szCs w:val="20"/>
                <w:lang w:val="mk-MK"/>
              </w:rPr>
            </w:pPr>
            <w:r w:rsidRPr="00833C2B">
              <w:rPr>
                <w:rFonts w:ascii="Arial Narrow" w:hAnsi="Arial Narrow"/>
                <w:b/>
                <w:sz w:val="20"/>
                <w:szCs w:val="20"/>
                <w:lang w:val="mk-MK"/>
              </w:rPr>
              <w:t>q5n</w:t>
            </w:r>
          </w:p>
        </w:tc>
        <w:tc>
          <w:tcPr>
            <w:tcW w:w="4770" w:type="dxa"/>
          </w:tcPr>
          <w:p w14:paraId="2E23B766" w14:textId="2396F049" w:rsidR="004D7329" w:rsidRPr="00833C2B" w:rsidRDefault="004D7329" w:rsidP="00B7679B">
            <w:pPr>
              <w:ind w:left="0"/>
              <w:rPr>
                <w:rFonts w:ascii="Arial Narrow" w:hAnsi="Arial Narrow" w:cstheme="minorHAnsi"/>
                <w:sz w:val="20"/>
                <w:szCs w:val="20"/>
                <w:lang w:val="mk-MK"/>
              </w:rPr>
            </w:pPr>
            <w:r w:rsidRPr="00833C2B">
              <w:rPr>
                <w:rFonts w:ascii="Arial Narrow" w:hAnsi="Arial Narrow" w:cstheme="minorHAnsi"/>
                <w:sz w:val="20"/>
                <w:szCs w:val="20"/>
                <w:lang w:val="mk-MK"/>
              </w:rPr>
              <w:t>Вработени во катастар</w:t>
            </w:r>
          </w:p>
        </w:tc>
        <w:tc>
          <w:tcPr>
            <w:tcW w:w="4050" w:type="dxa"/>
          </w:tcPr>
          <w:p w14:paraId="44435AE6"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Никој</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6702F1A2"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Некои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6FCCA03"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Повеќето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5ADEC016"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Сите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540BA175" w14:textId="015B9F9A" w:rsidR="004D7329" w:rsidRPr="00833C2B" w:rsidRDefault="004D7329" w:rsidP="002F1FED">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CB3449" w:rsidRPr="00833C2B">
              <w:rPr>
                <w:rFonts w:ascii="Arial Narrow" w:hAnsi="Arial Narrow"/>
                <w:sz w:val="20"/>
                <w:szCs w:val="20"/>
                <w:u w:val="dotted"/>
                <w:lang w:val="mk-MK"/>
              </w:rPr>
              <w:tab/>
            </w:r>
            <w:r w:rsidR="00CB3449"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4D7329" w:rsidRPr="00495ACD" w14:paraId="29522EAD" w14:textId="77777777" w:rsidTr="00B7679B">
        <w:tc>
          <w:tcPr>
            <w:tcW w:w="1170" w:type="dxa"/>
          </w:tcPr>
          <w:p w14:paraId="2B93CEC9" w14:textId="0E392C80" w:rsidR="004D7329" w:rsidRPr="00833C2B" w:rsidRDefault="004D7329" w:rsidP="00B7679B">
            <w:pPr>
              <w:ind w:left="0"/>
              <w:rPr>
                <w:rFonts w:ascii="Arial Narrow" w:hAnsi="Arial Narrow"/>
                <w:b/>
                <w:sz w:val="20"/>
                <w:szCs w:val="20"/>
                <w:lang w:val="mk-MK"/>
              </w:rPr>
            </w:pPr>
            <w:r w:rsidRPr="00833C2B">
              <w:rPr>
                <w:rFonts w:ascii="Arial Narrow" w:hAnsi="Arial Narrow"/>
                <w:b/>
                <w:sz w:val="20"/>
                <w:szCs w:val="20"/>
                <w:lang w:val="mk-MK"/>
              </w:rPr>
              <w:t>q5o</w:t>
            </w:r>
          </w:p>
        </w:tc>
        <w:tc>
          <w:tcPr>
            <w:tcW w:w="4770" w:type="dxa"/>
          </w:tcPr>
          <w:p w14:paraId="6070C87D" w14:textId="62158C4A" w:rsidR="004D7329" w:rsidRPr="00833C2B" w:rsidRDefault="004D7329" w:rsidP="00861483">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Вработени во фирми за регистрација на автомобил/за издавање возачки дозволи </w:t>
            </w:r>
          </w:p>
        </w:tc>
        <w:tc>
          <w:tcPr>
            <w:tcW w:w="4050" w:type="dxa"/>
          </w:tcPr>
          <w:p w14:paraId="5E9E54AE"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Никој</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B238880"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Некои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1D3888EB"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Повеќето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CE960F0"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Сите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6948CFA0" w14:textId="20B7DD0D" w:rsidR="004D7329" w:rsidRPr="00833C2B" w:rsidRDefault="004D7329" w:rsidP="002F1FED">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CB3449" w:rsidRPr="00833C2B">
              <w:rPr>
                <w:rFonts w:ascii="Arial Narrow" w:hAnsi="Arial Narrow"/>
                <w:sz w:val="20"/>
                <w:szCs w:val="20"/>
                <w:u w:val="dotted"/>
                <w:lang w:val="mk-MK"/>
              </w:rPr>
              <w:tab/>
            </w:r>
            <w:r w:rsidR="00CB3449"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4D7329" w:rsidRPr="00495ACD" w14:paraId="65B44E9D" w14:textId="77777777" w:rsidTr="00B7679B">
        <w:tc>
          <w:tcPr>
            <w:tcW w:w="1170" w:type="dxa"/>
          </w:tcPr>
          <w:p w14:paraId="50D57EDC" w14:textId="67BFF824" w:rsidR="004D7329" w:rsidRPr="00833C2B" w:rsidRDefault="004D7329" w:rsidP="00B7679B">
            <w:pPr>
              <w:ind w:left="0"/>
              <w:rPr>
                <w:rFonts w:ascii="Arial Narrow" w:hAnsi="Arial Narrow"/>
                <w:b/>
                <w:sz w:val="20"/>
                <w:szCs w:val="20"/>
                <w:lang w:val="mk-MK"/>
              </w:rPr>
            </w:pPr>
            <w:r w:rsidRPr="00833C2B">
              <w:rPr>
                <w:rFonts w:ascii="Arial Narrow" w:hAnsi="Arial Narrow"/>
                <w:b/>
                <w:sz w:val="20"/>
                <w:szCs w:val="20"/>
                <w:lang w:val="mk-MK"/>
              </w:rPr>
              <w:t>q5p</w:t>
            </w:r>
          </w:p>
        </w:tc>
        <w:tc>
          <w:tcPr>
            <w:tcW w:w="4770" w:type="dxa"/>
          </w:tcPr>
          <w:p w14:paraId="297099DC" w14:textId="519E475A" w:rsidR="004D7329" w:rsidRPr="00833C2B" w:rsidRDefault="004D7329" w:rsidP="00B7679B">
            <w:pPr>
              <w:ind w:left="0"/>
              <w:rPr>
                <w:rFonts w:ascii="Arial Narrow" w:hAnsi="Arial Narrow" w:cstheme="minorHAnsi"/>
                <w:sz w:val="20"/>
                <w:szCs w:val="20"/>
                <w:lang w:val="mk-MK"/>
              </w:rPr>
            </w:pPr>
            <w:r w:rsidRPr="00833C2B">
              <w:rPr>
                <w:rFonts w:ascii="Arial Narrow" w:hAnsi="Arial Narrow" w:cstheme="minorHAnsi"/>
                <w:sz w:val="20"/>
                <w:szCs w:val="20"/>
                <w:lang w:val="mk-MK"/>
              </w:rPr>
              <w:t>Медиуми</w:t>
            </w:r>
          </w:p>
        </w:tc>
        <w:tc>
          <w:tcPr>
            <w:tcW w:w="4050" w:type="dxa"/>
          </w:tcPr>
          <w:p w14:paraId="105B47F6"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Никој</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18E46A3B"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Некои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DCC2650"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Повеќето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6BE68C79"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Сите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7EC4F9E9" w14:textId="72355623" w:rsidR="004D7329" w:rsidRPr="00833C2B" w:rsidRDefault="004D7329" w:rsidP="002F1FED">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CB3449" w:rsidRPr="00833C2B">
              <w:rPr>
                <w:rFonts w:ascii="Arial Narrow" w:hAnsi="Arial Narrow"/>
                <w:sz w:val="20"/>
                <w:szCs w:val="20"/>
                <w:u w:val="dotted"/>
                <w:lang w:val="mk-MK"/>
              </w:rPr>
              <w:tab/>
            </w:r>
            <w:r w:rsidR="00CB3449"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4D7329" w:rsidRPr="00495ACD" w14:paraId="16645B53" w14:textId="77777777" w:rsidTr="00B7679B">
        <w:tc>
          <w:tcPr>
            <w:tcW w:w="1170" w:type="dxa"/>
          </w:tcPr>
          <w:p w14:paraId="5138B753" w14:textId="63344939" w:rsidR="004D7329" w:rsidRPr="00833C2B" w:rsidRDefault="004D7329" w:rsidP="00B7679B">
            <w:pPr>
              <w:ind w:left="0"/>
              <w:rPr>
                <w:rFonts w:ascii="Arial Narrow" w:hAnsi="Arial Narrow"/>
                <w:b/>
                <w:sz w:val="20"/>
                <w:szCs w:val="20"/>
                <w:lang w:val="mk-MK"/>
              </w:rPr>
            </w:pPr>
            <w:r w:rsidRPr="00833C2B">
              <w:rPr>
                <w:rFonts w:ascii="Arial Narrow" w:hAnsi="Arial Narrow"/>
                <w:b/>
                <w:sz w:val="20"/>
                <w:szCs w:val="20"/>
                <w:lang w:val="mk-MK"/>
              </w:rPr>
              <w:t>q5q</w:t>
            </w:r>
          </w:p>
        </w:tc>
        <w:tc>
          <w:tcPr>
            <w:tcW w:w="4770" w:type="dxa"/>
          </w:tcPr>
          <w:p w14:paraId="07DDC046" w14:textId="04F2CEE5" w:rsidR="004D7329" w:rsidRPr="00833C2B" w:rsidRDefault="004D7329" w:rsidP="00B7679B">
            <w:pPr>
              <w:ind w:left="0"/>
              <w:rPr>
                <w:rFonts w:ascii="Arial Narrow" w:hAnsi="Arial Narrow" w:cstheme="minorHAnsi"/>
                <w:sz w:val="20"/>
                <w:szCs w:val="20"/>
                <w:lang w:val="mk-MK"/>
              </w:rPr>
            </w:pPr>
            <w:r w:rsidRPr="00833C2B">
              <w:rPr>
                <w:rFonts w:ascii="Arial Narrow" w:hAnsi="Arial Narrow" w:cstheme="minorHAnsi"/>
                <w:sz w:val="20"/>
                <w:szCs w:val="20"/>
                <w:lang w:val="mk-MK"/>
              </w:rPr>
              <w:t>Политички партии</w:t>
            </w:r>
          </w:p>
        </w:tc>
        <w:tc>
          <w:tcPr>
            <w:tcW w:w="4050" w:type="dxa"/>
          </w:tcPr>
          <w:p w14:paraId="2DB9CA03"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Никој</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4B879E25"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Некои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CCACF1A"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Повеќето од нив</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7B77F43B" w14:textId="77777777" w:rsidR="004D7329" w:rsidRPr="00833C2B" w:rsidRDefault="004D7329" w:rsidP="002F1FED">
            <w:pPr>
              <w:ind w:left="0" w:right="100"/>
              <w:rPr>
                <w:rFonts w:ascii="Arial Narrow" w:hAnsi="Arial Narrow"/>
                <w:sz w:val="20"/>
                <w:szCs w:val="20"/>
                <w:lang w:val="mk-MK"/>
              </w:rPr>
            </w:pPr>
            <w:r w:rsidRPr="00833C2B">
              <w:rPr>
                <w:rFonts w:ascii="Arial Narrow" w:hAnsi="Arial Narrow"/>
                <w:sz w:val="20"/>
                <w:szCs w:val="20"/>
                <w:lang w:val="mk-MK"/>
              </w:rPr>
              <w:t>Сите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13CF650D" w14:textId="05AE9AA8" w:rsidR="004D7329" w:rsidRPr="00833C2B" w:rsidRDefault="004D7329" w:rsidP="002F1FED">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CB3449" w:rsidRPr="00833C2B">
              <w:rPr>
                <w:rFonts w:ascii="Arial Narrow" w:hAnsi="Arial Narrow"/>
                <w:sz w:val="20"/>
                <w:szCs w:val="20"/>
                <w:u w:val="dotted"/>
                <w:lang w:val="mk-MK"/>
              </w:rPr>
              <w:tab/>
            </w:r>
            <w:r w:rsidR="00CB3449" w:rsidRPr="00833C2B">
              <w:rPr>
                <w:rFonts w:ascii="Arial Narrow" w:hAnsi="Arial Narrow"/>
                <w:sz w:val="20"/>
                <w:szCs w:val="20"/>
                <w:u w:val="dotted"/>
                <w:lang w:val="mk-MK"/>
              </w:rPr>
              <w:tab/>
            </w:r>
            <w:r w:rsidRPr="00833C2B">
              <w:rPr>
                <w:rFonts w:ascii="Arial Narrow" w:hAnsi="Arial Narrow"/>
                <w:sz w:val="20"/>
                <w:szCs w:val="20"/>
                <w:lang w:val="mk-MK"/>
              </w:rPr>
              <w:t>99</w:t>
            </w:r>
          </w:p>
        </w:tc>
      </w:tr>
    </w:tbl>
    <w:p w14:paraId="0D10A1D2" w14:textId="64061FC1" w:rsidR="00A714F4" w:rsidRPr="00833C2B" w:rsidRDefault="00A714F4" w:rsidP="003F5D78">
      <w:pPr>
        <w:pStyle w:val="HTMLPreformatted"/>
        <w:rPr>
          <w:rFonts w:ascii="Arial Narrow" w:hAnsi="Arial Narrow"/>
          <w:b/>
          <w:lang w:val="mk-MK"/>
        </w:rPr>
      </w:pPr>
    </w:p>
    <w:p w14:paraId="5864F980" w14:textId="23DCA1DA" w:rsidR="009844FA" w:rsidRPr="00833C2B" w:rsidRDefault="00516337" w:rsidP="007C55E1">
      <w:pPr>
        <w:spacing w:after="0"/>
        <w:ind w:left="0" w:right="0"/>
        <w:jc w:val="both"/>
        <w:rPr>
          <w:rFonts w:ascii="Arial Narrow" w:eastAsia="Times New Roman" w:hAnsi="Arial Narrow" w:cs="Courier New"/>
          <w:bCs/>
          <w:sz w:val="20"/>
          <w:szCs w:val="20"/>
          <w:lang w:val="mk-MK"/>
        </w:rPr>
      </w:pPr>
      <w:r w:rsidRPr="00833C2B">
        <w:rPr>
          <w:rFonts w:ascii="Arial Narrow" w:hAnsi="Arial Narrow"/>
          <w:b/>
          <w:bCs/>
          <w:lang w:val="mk-MK"/>
        </w:rPr>
        <w:t>ПРОЧИТАЈ</w:t>
      </w:r>
      <w:r w:rsidRPr="00833C2B">
        <w:rPr>
          <w:rFonts w:ascii="Arial Narrow" w:hAnsi="Arial Narrow"/>
          <w:lang w:val="mk-MK"/>
        </w:rPr>
        <w:t xml:space="preserve">: Сега дозволете ми да ве прашам за вашето лично искуство со мито и корупција поврзано со  </w:t>
      </w:r>
      <w:r w:rsidRPr="00833C2B">
        <w:rPr>
          <w:rFonts w:ascii="Arial Narrow" w:hAnsi="Arial Narrow"/>
          <w:u w:val="single"/>
          <w:lang w:val="mk-MK"/>
        </w:rPr>
        <w:t>јавните услуги</w:t>
      </w:r>
      <w:r w:rsidRPr="00833C2B">
        <w:rPr>
          <w:rFonts w:ascii="Arial Narrow" w:hAnsi="Arial Narrow"/>
          <w:lang w:val="mk-MK"/>
        </w:rPr>
        <w:t>. Би сакал/а да ве потсетам дека ва</w:t>
      </w:r>
      <w:r w:rsidR="004F11CF" w:rsidRPr="00833C2B">
        <w:rPr>
          <w:rFonts w:ascii="Arial Narrow" w:hAnsi="Arial Narrow"/>
          <w:lang w:val="mk-MK"/>
        </w:rPr>
        <w:t>шите одговори на сите прашања о</w:t>
      </w:r>
      <w:r w:rsidRPr="00833C2B">
        <w:rPr>
          <w:rFonts w:ascii="Arial Narrow" w:hAnsi="Arial Narrow"/>
          <w:lang w:val="mk-MK"/>
        </w:rPr>
        <w:t>д</w:t>
      </w:r>
      <w:r w:rsidR="004F11CF" w:rsidRPr="00833C2B">
        <w:rPr>
          <w:rFonts w:ascii="Arial Narrow" w:hAnsi="Arial Narrow"/>
          <w:lang w:val="mk-MK"/>
        </w:rPr>
        <w:t xml:space="preserve"> </w:t>
      </w:r>
      <w:r w:rsidRPr="00833C2B">
        <w:rPr>
          <w:rFonts w:ascii="Arial Narrow" w:hAnsi="Arial Narrow"/>
          <w:lang w:val="mk-MK"/>
        </w:rPr>
        <w:t>оваа анкета ќе останат строго доверливи</w:t>
      </w:r>
      <w:r w:rsidR="002273C9" w:rsidRPr="00833C2B">
        <w:rPr>
          <w:rFonts w:ascii="Arial Narrow" w:eastAsia="Times New Roman" w:hAnsi="Arial Narrow" w:cs="Courier New"/>
          <w:bCs/>
          <w:sz w:val="20"/>
          <w:szCs w:val="20"/>
          <w:lang w:val="mk-MK"/>
        </w:rPr>
        <w:t>.</w:t>
      </w:r>
    </w:p>
    <w:tbl>
      <w:tblPr>
        <w:tblStyle w:val="TableGrid"/>
        <w:tblW w:w="9715" w:type="dxa"/>
        <w:tblLayout w:type="fixed"/>
        <w:tblLook w:val="04A0" w:firstRow="1" w:lastRow="0" w:firstColumn="1" w:lastColumn="0" w:noHBand="0" w:noVBand="1"/>
      </w:tblPr>
      <w:tblGrid>
        <w:gridCol w:w="2425"/>
        <w:gridCol w:w="3690"/>
        <w:gridCol w:w="3600"/>
      </w:tblGrid>
      <w:tr w:rsidR="002273C9" w:rsidRPr="00495ACD" w14:paraId="48578A67" w14:textId="77777777" w:rsidTr="00342D67">
        <w:trPr>
          <w:trHeight w:val="1112"/>
        </w:trPr>
        <w:tc>
          <w:tcPr>
            <w:tcW w:w="2425" w:type="dxa"/>
          </w:tcPr>
          <w:p w14:paraId="34A29258" w14:textId="77777777" w:rsidR="002273C9" w:rsidRPr="00833C2B" w:rsidRDefault="002273C9" w:rsidP="009844FA">
            <w:pPr>
              <w:spacing w:line="276" w:lineRule="auto"/>
              <w:ind w:left="0" w:right="0"/>
              <w:rPr>
                <w:rFonts w:ascii="Arial Narrow" w:eastAsia="Times New Roman" w:hAnsi="Arial Narrow" w:cs="Courier New"/>
                <w:bCs/>
                <w:sz w:val="20"/>
                <w:szCs w:val="20"/>
                <w:lang w:val="mk-MK"/>
              </w:rPr>
            </w:pPr>
          </w:p>
          <w:p w14:paraId="5BD4F7A2" w14:textId="77777777" w:rsidR="002273C9" w:rsidRPr="00833C2B" w:rsidRDefault="002273C9" w:rsidP="009844FA">
            <w:pPr>
              <w:spacing w:line="276" w:lineRule="auto"/>
              <w:ind w:left="0" w:right="0"/>
              <w:rPr>
                <w:rFonts w:ascii="Arial Narrow" w:eastAsia="Times New Roman" w:hAnsi="Arial Narrow" w:cs="Courier New"/>
                <w:bCs/>
                <w:sz w:val="20"/>
                <w:szCs w:val="20"/>
                <w:lang w:val="mk-MK"/>
              </w:rPr>
            </w:pPr>
          </w:p>
        </w:tc>
        <w:tc>
          <w:tcPr>
            <w:tcW w:w="3690" w:type="dxa"/>
          </w:tcPr>
          <w:p w14:paraId="142CEE80" w14:textId="2EE1B97D" w:rsidR="002273C9" w:rsidRPr="00833C2B" w:rsidRDefault="002273C9" w:rsidP="00BF2076">
            <w:pPr>
              <w:spacing w:line="276" w:lineRule="auto"/>
              <w:ind w:left="0" w:right="0"/>
              <w:rPr>
                <w:rFonts w:ascii="Arial Narrow" w:eastAsia="Times New Roman" w:hAnsi="Arial Narrow" w:cs="Courier New"/>
                <w:b/>
                <w:sz w:val="20"/>
                <w:szCs w:val="20"/>
                <w:lang w:val="mk-MK"/>
              </w:rPr>
            </w:pPr>
            <w:r w:rsidRPr="00833C2B">
              <w:rPr>
                <w:rFonts w:ascii="Arial Narrow" w:eastAsia="Times New Roman" w:hAnsi="Arial Narrow" w:cs="Courier New"/>
                <w:b/>
                <w:sz w:val="20"/>
                <w:szCs w:val="20"/>
                <w:lang w:val="mk-MK"/>
              </w:rPr>
              <w:t xml:space="preserve">q5_1. </w:t>
            </w:r>
            <w:r w:rsidR="00BF2076" w:rsidRPr="00833C2B">
              <w:rPr>
                <w:rFonts w:ascii="Arial Narrow" w:eastAsia="Times New Roman" w:hAnsi="Arial Narrow" w:cs="Courier New"/>
                <w:sz w:val="20"/>
                <w:szCs w:val="20"/>
                <w:lang w:val="mk-MK"/>
              </w:rPr>
              <w:t>Дали в</w:t>
            </w:r>
            <w:r w:rsidR="00AD3737" w:rsidRPr="00833C2B">
              <w:rPr>
                <w:rFonts w:ascii="Arial Narrow" w:eastAsia="Times New Roman" w:hAnsi="Arial Narrow" w:cs="Courier New"/>
                <w:sz w:val="20"/>
                <w:szCs w:val="20"/>
                <w:lang w:val="mk-MK"/>
              </w:rPr>
              <w:t>о последните 12 месеци (од [</w:t>
            </w:r>
            <w:r w:rsidR="00BF2076" w:rsidRPr="00833C2B">
              <w:rPr>
                <w:rFonts w:ascii="Arial Narrow" w:eastAsia="Times New Roman" w:hAnsi="Arial Narrow" w:cs="Courier New"/>
                <w:b/>
                <w:sz w:val="20"/>
                <w:szCs w:val="20"/>
                <w:lang w:val="mk-MK"/>
              </w:rPr>
              <w:t>овој</w:t>
            </w:r>
            <w:r w:rsidR="00AD3737" w:rsidRPr="00833C2B">
              <w:rPr>
                <w:rFonts w:ascii="Arial Narrow" w:eastAsia="Times New Roman" w:hAnsi="Arial Narrow" w:cs="Courier New"/>
                <w:b/>
                <w:sz w:val="20"/>
                <w:szCs w:val="20"/>
                <w:lang w:val="mk-MK"/>
              </w:rPr>
              <w:t xml:space="preserve"> месец 2023 година</w:t>
            </w:r>
            <w:r w:rsidR="00AD3737" w:rsidRPr="00833C2B">
              <w:rPr>
                <w:rFonts w:ascii="Arial Narrow" w:eastAsia="Times New Roman" w:hAnsi="Arial Narrow" w:cs="Courier New"/>
                <w:sz w:val="20"/>
                <w:szCs w:val="20"/>
                <w:lang w:val="mk-MK"/>
              </w:rPr>
              <w:t xml:space="preserve">]), сте имале контакт со некој од следните </w:t>
            </w:r>
            <w:r w:rsidR="00AD3737" w:rsidRPr="00833C2B">
              <w:rPr>
                <w:rFonts w:ascii="Arial Narrow" w:eastAsia="Times New Roman" w:hAnsi="Arial Narrow" w:cs="Courier New"/>
                <w:i/>
                <w:iCs/>
                <w:sz w:val="20"/>
                <w:szCs w:val="20"/>
                <w:u w:val="single"/>
                <w:lang w:val="mk-MK"/>
              </w:rPr>
              <w:t>јавни службеници,</w:t>
            </w:r>
            <w:r w:rsidR="00AD3737" w:rsidRPr="00833C2B">
              <w:rPr>
                <w:rFonts w:ascii="Arial Narrow" w:eastAsia="Times New Roman" w:hAnsi="Arial Narrow" w:cs="Courier New"/>
                <w:sz w:val="20"/>
                <w:szCs w:val="20"/>
                <w:lang w:val="mk-MK"/>
              </w:rPr>
              <w:t xml:space="preserve"> вклучително и преку посредник?</w:t>
            </w:r>
          </w:p>
        </w:tc>
        <w:tc>
          <w:tcPr>
            <w:tcW w:w="3600" w:type="dxa"/>
          </w:tcPr>
          <w:p w14:paraId="1AC66684" w14:textId="259228AE" w:rsidR="002273C9" w:rsidRPr="00833C2B" w:rsidRDefault="002273C9" w:rsidP="00CB231B">
            <w:pPr>
              <w:spacing w:line="276" w:lineRule="auto"/>
              <w:ind w:left="0" w:right="0"/>
              <w:rPr>
                <w:rFonts w:ascii="Arial Narrow" w:eastAsia="Times New Roman" w:hAnsi="Arial Narrow" w:cs="Courier New"/>
                <w:b/>
                <w:sz w:val="20"/>
                <w:szCs w:val="20"/>
                <w:lang w:val="mk-MK"/>
              </w:rPr>
            </w:pPr>
            <w:r w:rsidRPr="00833C2B">
              <w:rPr>
                <w:rFonts w:ascii="Arial Narrow" w:eastAsia="Times New Roman" w:hAnsi="Arial Narrow" w:cs="Courier New"/>
                <w:b/>
                <w:sz w:val="20"/>
                <w:szCs w:val="20"/>
                <w:lang w:val="mk-MK"/>
              </w:rPr>
              <w:t xml:space="preserve">q5_2. </w:t>
            </w:r>
            <w:r w:rsidR="00CB231B" w:rsidRPr="00833C2B">
              <w:rPr>
                <w:rFonts w:ascii="Arial Narrow" w:eastAsia="Times New Roman" w:hAnsi="Arial Narrow" w:cs="Courier New"/>
                <w:bCs/>
                <w:sz w:val="20"/>
                <w:szCs w:val="20"/>
                <w:lang w:val="mk-MK"/>
              </w:rPr>
              <w:t xml:space="preserve">Дали на некој од нив требаше да му дадете подарок, услуга или дополнителни пари, вклучително и преку посредник (не сметајќи го редовниот износ на службените такси)? </w:t>
            </w:r>
          </w:p>
        </w:tc>
      </w:tr>
      <w:tr w:rsidR="002273C9" w:rsidRPr="00495ACD" w14:paraId="4B27082C" w14:textId="77777777" w:rsidTr="008B2B67">
        <w:tc>
          <w:tcPr>
            <w:tcW w:w="2425" w:type="dxa"/>
          </w:tcPr>
          <w:p w14:paraId="616570F3" w14:textId="6DBD2F1A" w:rsidR="002273C9" w:rsidRPr="00833C2B" w:rsidRDefault="008679B6" w:rsidP="009844FA">
            <w:pPr>
              <w:numPr>
                <w:ilvl w:val="0"/>
                <w:numId w:val="5"/>
              </w:numPr>
              <w:spacing w:line="276" w:lineRule="auto"/>
              <w:ind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Полициски службеници</w:t>
            </w:r>
          </w:p>
        </w:tc>
        <w:tc>
          <w:tcPr>
            <w:tcW w:w="3690" w:type="dxa"/>
          </w:tcPr>
          <w:p w14:paraId="0BAB0AD3" w14:textId="33420A85"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Да</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lang w:val="mk-MK"/>
              </w:rPr>
              <w:t xml:space="preserve">1 </w:t>
            </w:r>
            <w:r w:rsidR="00CB3449">
              <w:rPr>
                <w:rFonts w:ascii="Arial Narrow" w:eastAsia="Times New Roman" w:hAnsi="Arial Narrow" w:cs="Courier New"/>
                <w:bCs/>
                <w:sz w:val="20"/>
                <w:szCs w:val="20"/>
              </w:rPr>
              <w:t>(</w:t>
            </w:r>
            <w:r w:rsidR="007F2738"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q5_2a)</w:t>
            </w:r>
          </w:p>
          <w:p w14:paraId="3BCAED63" w14:textId="03DCB0A0" w:rsidR="002273C9" w:rsidRPr="00833C2B" w:rsidRDefault="00640269"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Не</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lang w:val="mk-MK"/>
              </w:rPr>
              <w:t>2 (</w:t>
            </w:r>
            <w:r w:rsidR="007F2738"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 xml:space="preserve">q5_1b) </w:t>
            </w:r>
          </w:p>
          <w:p w14:paraId="23485DA0" w14:textId="25A767C1" w:rsidR="002273C9" w:rsidRPr="00833C2B" w:rsidRDefault="002273C9" w:rsidP="00CB3449">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xml:space="preserve">) </w:t>
            </w:r>
            <w:r w:rsidR="00A90197" w:rsidRPr="00833C2B">
              <w:rPr>
                <w:rFonts w:ascii="Arial Narrow" w:eastAsia="Times New Roman" w:hAnsi="Arial Narrow" w:cs="Courier New"/>
                <w:bCs/>
                <w:sz w:val="20"/>
                <w:szCs w:val="20"/>
                <w:lang w:val="mk-MK"/>
              </w:rPr>
              <w:t>НЗ/БО</w:t>
            </w:r>
            <w:r w:rsidR="00CB3449" w:rsidRPr="00CB3449">
              <w:rPr>
                <w:rFonts w:ascii="Arial Narrow" w:eastAsia="Times New Roman" w:hAnsi="Arial Narrow" w:cs="Courier New"/>
                <w:bCs/>
                <w:sz w:val="20"/>
                <w:szCs w:val="20"/>
                <w:u w:val="dotted"/>
                <w:lang w:val="mk-MK"/>
              </w:rPr>
              <w:t xml:space="preserve">     </w:t>
            </w:r>
            <w:r w:rsidRPr="00833C2B">
              <w:rPr>
                <w:rFonts w:ascii="Arial Narrow" w:eastAsia="Times New Roman" w:hAnsi="Arial Narrow" w:cs="Courier New"/>
                <w:bCs/>
                <w:sz w:val="20"/>
                <w:szCs w:val="20"/>
                <w:lang w:val="mk-MK"/>
              </w:rPr>
              <w:t>99</w:t>
            </w:r>
            <w:r w:rsidR="00CB3449" w:rsidRPr="00CB3449">
              <w:rPr>
                <w:rFonts w:ascii="Arial Narrow" w:eastAsia="Times New Roman" w:hAnsi="Arial Narrow" w:cs="Courier New"/>
                <w:bCs/>
                <w:sz w:val="20"/>
                <w:szCs w:val="20"/>
                <w:lang w:val="mk-MK"/>
              </w:rPr>
              <w:t xml:space="preserve"> </w:t>
            </w:r>
            <w:r w:rsidRPr="00833C2B">
              <w:rPr>
                <w:rFonts w:ascii="Arial Narrow" w:eastAsia="Times New Roman" w:hAnsi="Arial Narrow" w:cs="Courier New"/>
                <w:bCs/>
                <w:sz w:val="20"/>
                <w:szCs w:val="20"/>
                <w:lang w:val="mk-MK"/>
              </w:rPr>
              <w:t>(</w:t>
            </w:r>
            <w:r w:rsidR="007F2738" w:rsidRPr="00833C2B">
              <w:rPr>
                <w:rFonts w:ascii="Arial Narrow" w:eastAsia="Times New Roman" w:hAnsi="Arial Narrow" w:cs="Courier New"/>
                <w:bCs/>
                <w:sz w:val="20"/>
                <w:szCs w:val="20"/>
                <w:lang w:val="mk-MK"/>
              </w:rPr>
              <w:t xml:space="preserve">ОДИ НА </w:t>
            </w:r>
            <w:r w:rsidRPr="00833C2B">
              <w:rPr>
                <w:rFonts w:ascii="Arial Narrow" w:eastAsia="Times New Roman" w:hAnsi="Arial Narrow" w:cs="Courier New"/>
                <w:bCs/>
                <w:sz w:val="20"/>
                <w:szCs w:val="20"/>
                <w:lang w:val="mk-MK"/>
              </w:rPr>
              <w:t>q5_1b)</w:t>
            </w:r>
          </w:p>
        </w:tc>
        <w:tc>
          <w:tcPr>
            <w:tcW w:w="3600" w:type="dxa"/>
          </w:tcPr>
          <w:p w14:paraId="2A3C9613" w14:textId="7EDE4903"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Да</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sidRPr="00CB3449">
              <w:rPr>
                <w:rFonts w:ascii="Arial Narrow" w:eastAsia="Times New Roman" w:hAnsi="Arial Narrow" w:cs="Courier New"/>
                <w:bCs/>
                <w:sz w:val="20"/>
                <w:szCs w:val="20"/>
                <w:u w:val="dotted"/>
                <w:lang w:val="mk-MK"/>
              </w:rPr>
              <w:t xml:space="preserve">   </w:t>
            </w:r>
            <w:r w:rsidR="00CB3449" w:rsidRPr="00495ACD">
              <w:rPr>
                <w:rFonts w:ascii="Arial Narrow" w:eastAsia="Times New Roman" w:hAnsi="Arial Narrow" w:cs="Courier New"/>
                <w:bCs/>
                <w:sz w:val="20"/>
                <w:szCs w:val="20"/>
                <w:u w:val="dotted"/>
                <w:lang w:val="mk-MK"/>
              </w:rPr>
              <w:t xml:space="preserve">  </w:t>
            </w:r>
            <w:r w:rsidR="002273C9" w:rsidRPr="00833C2B">
              <w:rPr>
                <w:rFonts w:ascii="Arial Narrow" w:eastAsia="Times New Roman" w:hAnsi="Arial Narrow" w:cs="Courier New"/>
                <w:bCs/>
                <w:sz w:val="20"/>
                <w:szCs w:val="20"/>
                <w:lang w:val="mk-MK"/>
              </w:rPr>
              <w:t>1 (</w:t>
            </w:r>
            <w:r w:rsidR="007F2738"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q5_1b)</w:t>
            </w:r>
          </w:p>
          <w:p w14:paraId="71560D4C" w14:textId="587ED1CC" w:rsidR="002273C9" w:rsidRPr="00833C2B" w:rsidRDefault="00640269"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Не</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sidRPr="00CB3449">
              <w:rPr>
                <w:rFonts w:ascii="Arial Narrow" w:eastAsia="Times New Roman" w:hAnsi="Arial Narrow" w:cs="Courier New"/>
                <w:bCs/>
                <w:sz w:val="20"/>
                <w:szCs w:val="20"/>
                <w:u w:val="dotted"/>
                <w:lang w:val="mk-MK"/>
              </w:rPr>
              <w:t xml:space="preserve">     </w:t>
            </w:r>
            <w:r w:rsidR="002273C9" w:rsidRPr="00833C2B">
              <w:rPr>
                <w:rFonts w:ascii="Arial Narrow" w:eastAsia="Times New Roman" w:hAnsi="Arial Narrow" w:cs="Courier New"/>
                <w:bCs/>
                <w:sz w:val="20"/>
                <w:szCs w:val="20"/>
                <w:lang w:val="mk-MK"/>
              </w:rPr>
              <w:t>2 (</w:t>
            </w:r>
            <w:r w:rsidR="007F2738"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 xml:space="preserve">q5_1b) </w:t>
            </w:r>
          </w:p>
          <w:p w14:paraId="5F8D4F46" w14:textId="07D98B09" w:rsidR="002273C9" w:rsidRPr="00833C2B" w:rsidRDefault="002273C9" w:rsidP="00CB3449">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xml:space="preserve">) </w:t>
            </w:r>
            <w:r w:rsidR="00A90197" w:rsidRPr="00833C2B">
              <w:rPr>
                <w:rFonts w:ascii="Arial Narrow" w:eastAsia="Times New Roman" w:hAnsi="Arial Narrow" w:cs="Courier New"/>
                <w:bCs/>
                <w:sz w:val="20"/>
                <w:szCs w:val="20"/>
                <w:lang w:val="mk-MK"/>
              </w:rPr>
              <w:t>НЗ/БО</w:t>
            </w:r>
            <w:r w:rsidR="00CB3449" w:rsidRPr="00CB3449">
              <w:rPr>
                <w:rFonts w:ascii="Arial Narrow" w:eastAsia="Times New Roman" w:hAnsi="Arial Narrow" w:cs="Courier New"/>
                <w:bCs/>
                <w:sz w:val="20"/>
                <w:szCs w:val="20"/>
                <w:lang w:val="mk-MK"/>
              </w:rPr>
              <w:t xml:space="preserve">… </w:t>
            </w:r>
            <w:r w:rsidRPr="00833C2B">
              <w:rPr>
                <w:rFonts w:ascii="Arial Narrow" w:eastAsia="Times New Roman" w:hAnsi="Arial Narrow" w:cs="Courier New"/>
                <w:bCs/>
                <w:sz w:val="20"/>
                <w:szCs w:val="20"/>
                <w:lang w:val="mk-MK"/>
              </w:rPr>
              <w:t>99</w:t>
            </w:r>
            <w:r w:rsidR="00CB3449" w:rsidRPr="00CB3449">
              <w:rPr>
                <w:rFonts w:ascii="Arial Narrow" w:eastAsia="Times New Roman" w:hAnsi="Arial Narrow" w:cs="Courier New"/>
                <w:bCs/>
                <w:sz w:val="20"/>
                <w:szCs w:val="20"/>
                <w:lang w:val="mk-MK"/>
              </w:rPr>
              <w:t xml:space="preserve"> </w:t>
            </w:r>
            <w:r w:rsidRPr="00833C2B">
              <w:rPr>
                <w:rFonts w:ascii="Arial Narrow" w:eastAsia="Times New Roman" w:hAnsi="Arial Narrow" w:cs="Courier New"/>
                <w:bCs/>
                <w:sz w:val="20"/>
                <w:szCs w:val="20"/>
                <w:lang w:val="mk-MK"/>
              </w:rPr>
              <w:t>(</w:t>
            </w:r>
            <w:r w:rsidR="007F2738" w:rsidRPr="00833C2B">
              <w:rPr>
                <w:rFonts w:ascii="Arial Narrow" w:eastAsia="Times New Roman" w:hAnsi="Arial Narrow" w:cs="Courier New"/>
                <w:bCs/>
                <w:sz w:val="20"/>
                <w:szCs w:val="20"/>
                <w:lang w:val="mk-MK"/>
              </w:rPr>
              <w:t xml:space="preserve">ОДИ НА </w:t>
            </w:r>
            <w:r w:rsidRPr="00833C2B">
              <w:rPr>
                <w:rFonts w:ascii="Arial Narrow" w:eastAsia="Times New Roman" w:hAnsi="Arial Narrow" w:cs="Courier New"/>
                <w:bCs/>
                <w:sz w:val="20"/>
                <w:szCs w:val="20"/>
                <w:lang w:val="mk-MK"/>
              </w:rPr>
              <w:t xml:space="preserve">q5_1b) </w:t>
            </w:r>
          </w:p>
        </w:tc>
      </w:tr>
      <w:tr w:rsidR="002273C9" w:rsidRPr="00495ACD" w14:paraId="4AFC3971" w14:textId="77777777" w:rsidTr="008B2B67">
        <w:tc>
          <w:tcPr>
            <w:tcW w:w="2425" w:type="dxa"/>
          </w:tcPr>
          <w:p w14:paraId="33714E5C" w14:textId="6BAEA560" w:rsidR="002273C9" w:rsidRPr="00833C2B" w:rsidRDefault="008679B6" w:rsidP="009844FA">
            <w:pPr>
              <w:numPr>
                <w:ilvl w:val="0"/>
                <w:numId w:val="5"/>
              </w:numPr>
              <w:spacing w:line="276" w:lineRule="auto"/>
              <w:ind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Судии</w:t>
            </w:r>
          </w:p>
        </w:tc>
        <w:tc>
          <w:tcPr>
            <w:tcW w:w="3690" w:type="dxa"/>
          </w:tcPr>
          <w:p w14:paraId="1CD7F91D" w14:textId="77A24CF1"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Да</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Pr>
                <w:rFonts w:ascii="Arial Narrow" w:eastAsia="Times New Roman" w:hAnsi="Arial Narrow" w:cs="Courier New"/>
                <w:bCs/>
                <w:sz w:val="20"/>
                <w:szCs w:val="20"/>
                <w:u w:val="dotted"/>
              </w:rPr>
              <w:t xml:space="preserve">     </w:t>
            </w:r>
            <w:r w:rsidR="002273C9" w:rsidRPr="00833C2B">
              <w:rPr>
                <w:rFonts w:ascii="Arial Narrow" w:eastAsia="Times New Roman" w:hAnsi="Arial Narrow" w:cs="Courier New"/>
                <w:bCs/>
                <w:sz w:val="20"/>
                <w:szCs w:val="20"/>
                <w:lang w:val="mk-MK"/>
              </w:rPr>
              <w:t>1 (</w:t>
            </w:r>
            <w:r w:rsidR="001B1C2B"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q5_2b)</w:t>
            </w:r>
          </w:p>
          <w:p w14:paraId="247C9146" w14:textId="727F5594"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Не</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Pr>
                <w:rFonts w:ascii="Arial Narrow" w:eastAsia="Times New Roman" w:hAnsi="Arial Narrow" w:cs="Courier New"/>
                <w:bCs/>
                <w:sz w:val="20"/>
                <w:szCs w:val="20"/>
                <w:u w:val="dotted"/>
              </w:rPr>
              <w:t xml:space="preserve">     </w:t>
            </w:r>
            <w:r w:rsidR="002273C9" w:rsidRPr="00833C2B">
              <w:rPr>
                <w:rFonts w:ascii="Arial Narrow" w:eastAsia="Times New Roman" w:hAnsi="Arial Narrow" w:cs="Courier New"/>
                <w:bCs/>
                <w:sz w:val="20"/>
                <w:szCs w:val="20"/>
                <w:lang w:val="mk-MK"/>
              </w:rPr>
              <w:t>2 (</w:t>
            </w:r>
            <w:r w:rsidR="001B1C2B"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 xml:space="preserve">q5_1c) </w:t>
            </w:r>
          </w:p>
          <w:p w14:paraId="30C1D181" w14:textId="06521CE0" w:rsidR="002273C9" w:rsidRPr="00833C2B" w:rsidRDefault="002273C9" w:rsidP="00CB3449">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xml:space="preserve">) </w:t>
            </w:r>
            <w:r w:rsidR="00A90197" w:rsidRPr="00833C2B">
              <w:rPr>
                <w:rFonts w:ascii="Arial Narrow" w:eastAsia="Times New Roman" w:hAnsi="Arial Narrow" w:cs="Courier New"/>
                <w:bCs/>
                <w:sz w:val="20"/>
                <w:szCs w:val="20"/>
                <w:lang w:val="mk-MK"/>
              </w:rPr>
              <w:t>НЗ/БО</w:t>
            </w:r>
            <w:r w:rsidR="00CB3449" w:rsidRPr="00CB3449">
              <w:rPr>
                <w:rFonts w:ascii="Arial Narrow" w:eastAsia="Times New Roman" w:hAnsi="Arial Narrow" w:cs="Courier New"/>
                <w:bCs/>
                <w:sz w:val="20"/>
                <w:szCs w:val="20"/>
                <w:u w:val="dotted"/>
                <w:lang w:val="mk-MK"/>
              </w:rPr>
              <w:t xml:space="preserve">    </w:t>
            </w:r>
            <w:r w:rsidRPr="00833C2B">
              <w:rPr>
                <w:rFonts w:ascii="Arial Narrow" w:eastAsia="Times New Roman" w:hAnsi="Arial Narrow" w:cs="Courier New"/>
                <w:bCs/>
                <w:sz w:val="20"/>
                <w:szCs w:val="20"/>
                <w:lang w:val="mk-MK"/>
              </w:rPr>
              <w:t>99 (</w:t>
            </w:r>
            <w:r w:rsidR="001B1C2B" w:rsidRPr="00833C2B">
              <w:rPr>
                <w:rFonts w:ascii="Arial Narrow" w:eastAsia="Times New Roman" w:hAnsi="Arial Narrow" w:cs="Courier New"/>
                <w:bCs/>
                <w:sz w:val="20"/>
                <w:szCs w:val="20"/>
                <w:lang w:val="mk-MK"/>
              </w:rPr>
              <w:t xml:space="preserve">ОДИ НА </w:t>
            </w:r>
            <w:r w:rsidRPr="00833C2B">
              <w:rPr>
                <w:rFonts w:ascii="Arial Narrow" w:eastAsia="Times New Roman" w:hAnsi="Arial Narrow" w:cs="Courier New"/>
                <w:bCs/>
                <w:sz w:val="20"/>
                <w:szCs w:val="20"/>
                <w:lang w:val="mk-MK"/>
              </w:rPr>
              <w:t>q5_1c)</w:t>
            </w:r>
          </w:p>
        </w:tc>
        <w:tc>
          <w:tcPr>
            <w:tcW w:w="3600" w:type="dxa"/>
          </w:tcPr>
          <w:p w14:paraId="168F14A9" w14:textId="54820C25"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Да</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sidRPr="00495ACD">
              <w:rPr>
                <w:rFonts w:ascii="Arial Narrow" w:eastAsia="Times New Roman" w:hAnsi="Arial Narrow" w:cs="Courier New"/>
                <w:bCs/>
                <w:sz w:val="20"/>
                <w:szCs w:val="20"/>
                <w:u w:val="dotted"/>
                <w:lang w:val="mk-MK"/>
              </w:rPr>
              <w:t xml:space="preserve">     </w:t>
            </w:r>
            <w:r w:rsidR="002273C9" w:rsidRPr="00833C2B">
              <w:rPr>
                <w:rFonts w:ascii="Arial Narrow" w:eastAsia="Times New Roman" w:hAnsi="Arial Narrow" w:cs="Courier New"/>
                <w:bCs/>
                <w:sz w:val="20"/>
                <w:szCs w:val="20"/>
                <w:lang w:val="mk-MK"/>
              </w:rPr>
              <w:t>1 (</w:t>
            </w:r>
            <w:r w:rsidR="001B1C2B"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q5_1c)</w:t>
            </w:r>
          </w:p>
          <w:p w14:paraId="0A186639" w14:textId="4B27D893"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Не</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sidRPr="00495ACD">
              <w:rPr>
                <w:rFonts w:ascii="Arial Narrow" w:eastAsia="Times New Roman" w:hAnsi="Arial Narrow" w:cs="Courier New"/>
                <w:bCs/>
                <w:sz w:val="20"/>
                <w:szCs w:val="20"/>
                <w:u w:val="dotted"/>
                <w:lang w:val="mk-MK"/>
              </w:rPr>
              <w:t xml:space="preserve">     </w:t>
            </w:r>
            <w:r w:rsidR="002273C9" w:rsidRPr="00833C2B">
              <w:rPr>
                <w:rFonts w:ascii="Arial Narrow" w:eastAsia="Times New Roman" w:hAnsi="Arial Narrow" w:cs="Courier New"/>
                <w:bCs/>
                <w:sz w:val="20"/>
                <w:szCs w:val="20"/>
                <w:lang w:val="mk-MK"/>
              </w:rPr>
              <w:t>2 (</w:t>
            </w:r>
            <w:r w:rsidR="001B1C2B"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 xml:space="preserve">q5_1c) </w:t>
            </w:r>
          </w:p>
          <w:p w14:paraId="60C043F7" w14:textId="02C4723C" w:rsidR="002273C9" w:rsidRPr="00833C2B" w:rsidRDefault="002273C9" w:rsidP="00CB3449">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xml:space="preserve">) </w:t>
            </w:r>
            <w:r w:rsidR="00A90197" w:rsidRPr="00833C2B">
              <w:rPr>
                <w:rFonts w:ascii="Arial Narrow" w:eastAsia="Times New Roman" w:hAnsi="Arial Narrow" w:cs="Courier New"/>
                <w:bCs/>
                <w:sz w:val="20"/>
                <w:szCs w:val="20"/>
                <w:lang w:val="mk-MK"/>
              </w:rPr>
              <w:t>НЗ/БО</w:t>
            </w:r>
            <w:r w:rsidR="00CB3449" w:rsidRPr="00CB3449">
              <w:rPr>
                <w:rFonts w:ascii="Arial Narrow" w:eastAsia="Times New Roman" w:hAnsi="Arial Narrow" w:cs="Courier New"/>
                <w:bCs/>
                <w:sz w:val="20"/>
                <w:szCs w:val="20"/>
                <w:u w:val="dotted"/>
                <w:lang w:val="mk-MK"/>
              </w:rPr>
              <w:t xml:space="preserve">    </w:t>
            </w:r>
            <w:r w:rsidRPr="00833C2B">
              <w:rPr>
                <w:rFonts w:ascii="Arial Narrow" w:eastAsia="Times New Roman" w:hAnsi="Arial Narrow" w:cs="Courier New"/>
                <w:bCs/>
                <w:sz w:val="20"/>
                <w:szCs w:val="20"/>
                <w:lang w:val="mk-MK"/>
              </w:rPr>
              <w:t>99 (</w:t>
            </w:r>
            <w:r w:rsidR="001B1C2B" w:rsidRPr="00833C2B">
              <w:rPr>
                <w:rFonts w:ascii="Arial Narrow" w:eastAsia="Times New Roman" w:hAnsi="Arial Narrow" w:cs="Courier New"/>
                <w:bCs/>
                <w:sz w:val="20"/>
                <w:szCs w:val="20"/>
                <w:lang w:val="mk-MK"/>
              </w:rPr>
              <w:t xml:space="preserve">ОДИ НА </w:t>
            </w:r>
            <w:r w:rsidRPr="00833C2B">
              <w:rPr>
                <w:rFonts w:ascii="Arial Narrow" w:eastAsia="Times New Roman" w:hAnsi="Arial Narrow" w:cs="Courier New"/>
                <w:bCs/>
                <w:sz w:val="20"/>
                <w:szCs w:val="20"/>
                <w:lang w:val="mk-MK"/>
              </w:rPr>
              <w:t>q5_1c)</w:t>
            </w:r>
          </w:p>
        </w:tc>
      </w:tr>
      <w:tr w:rsidR="002273C9" w:rsidRPr="00495ACD" w14:paraId="6361B4FF" w14:textId="77777777" w:rsidTr="008B2B67">
        <w:tc>
          <w:tcPr>
            <w:tcW w:w="2425" w:type="dxa"/>
          </w:tcPr>
          <w:p w14:paraId="49346E4E" w14:textId="3C7AB97C" w:rsidR="002273C9" w:rsidRPr="00833C2B" w:rsidRDefault="008679B6" w:rsidP="009844FA">
            <w:pPr>
              <w:numPr>
                <w:ilvl w:val="0"/>
                <w:numId w:val="5"/>
              </w:numPr>
              <w:spacing w:line="276" w:lineRule="auto"/>
              <w:ind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Обвинители</w:t>
            </w:r>
          </w:p>
        </w:tc>
        <w:tc>
          <w:tcPr>
            <w:tcW w:w="3690" w:type="dxa"/>
          </w:tcPr>
          <w:p w14:paraId="7B788065" w14:textId="3A53DAB1"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Да</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Pr>
                <w:rFonts w:ascii="Arial Narrow" w:eastAsia="Times New Roman" w:hAnsi="Arial Narrow" w:cs="Courier New"/>
                <w:bCs/>
                <w:sz w:val="20"/>
                <w:szCs w:val="20"/>
                <w:u w:val="dotted"/>
              </w:rPr>
              <w:t xml:space="preserve">     </w:t>
            </w:r>
            <w:r w:rsidR="002273C9" w:rsidRPr="00833C2B">
              <w:rPr>
                <w:rFonts w:ascii="Arial Narrow" w:eastAsia="Times New Roman" w:hAnsi="Arial Narrow" w:cs="Courier New"/>
                <w:bCs/>
                <w:sz w:val="20"/>
                <w:szCs w:val="20"/>
                <w:lang w:val="mk-MK"/>
              </w:rPr>
              <w:t>1 (</w:t>
            </w:r>
            <w:r w:rsidR="001B1C2B"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q5_2c)</w:t>
            </w:r>
          </w:p>
          <w:p w14:paraId="58E2AFA1" w14:textId="41B5C979"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Не</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Pr>
                <w:rFonts w:ascii="Arial Narrow" w:eastAsia="Times New Roman" w:hAnsi="Arial Narrow" w:cs="Courier New"/>
                <w:bCs/>
                <w:sz w:val="20"/>
                <w:szCs w:val="20"/>
                <w:u w:val="dotted"/>
              </w:rPr>
              <w:t xml:space="preserve">     </w:t>
            </w:r>
            <w:r w:rsidR="002273C9" w:rsidRPr="00833C2B">
              <w:rPr>
                <w:rFonts w:ascii="Arial Narrow" w:eastAsia="Times New Roman" w:hAnsi="Arial Narrow" w:cs="Courier New"/>
                <w:bCs/>
                <w:sz w:val="20"/>
                <w:szCs w:val="20"/>
                <w:lang w:val="mk-MK"/>
              </w:rPr>
              <w:t>2 (</w:t>
            </w:r>
            <w:r w:rsidR="001B1C2B"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 xml:space="preserve">q5_1d) </w:t>
            </w:r>
          </w:p>
          <w:p w14:paraId="2EA9B4F6" w14:textId="4F85086B" w:rsidR="002273C9" w:rsidRPr="00833C2B" w:rsidRDefault="002273C9" w:rsidP="00CB3449">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xml:space="preserve">) </w:t>
            </w:r>
            <w:r w:rsidR="00A90197" w:rsidRPr="00833C2B">
              <w:rPr>
                <w:rFonts w:ascii="Arial Narrow" w:eastAsia="Times New Roman" w:hAnsi="Arial Narrow" w:cs="Courier New"/>
                <w:bCs/>
                <w:sz w:val="20"/>
                <w:szCs w:val="20"/>
                <w:lang w:val="mk-MK"/>
              </w:rPr>
              <w:t>НЗ/БО</w:t>
            </w:r>
            <w:r w:rsidR="00CB3449" w:rsidRPr="00CB3449">
              <w:rPr>
                <w:rFonts w:ascii="Arial Narrow" w:eastAsia="Times New Roman" w:hAnsi="Arial Narrow" w:cs="Courier New"/>
                <w:bCs/>
                <w:sz w:val="20"/>
                <w:szCs w:val="20"/>
                <w:u w:val="dotted"/>
                <w:lang w:val="mk-MK"/>
              </w:rPr>
              <w:t xml:space="preserve">    </w:t>
            </w:r>
            <w:r w:rsidRPr="00833C2B">
              <w:rPr>
                <w:rFonts w:ascii="Arial Narrow" w:eastAsia="Times New Roman" w:hAnsi="Arial Narrow" w:cs="Courier New"/>
                <w:bCs/>
                <w:sz w:val="20"/>
                <w:szCs w:val="20"/>
                <w:lang w:val="mk-MK"/>
              </w:rPr>
              <w:t>99</w:t>
            </w:r>
            <w:r w:rsidR="00CB3449" w:rsidRPr="00CB3449">
              <w:rPr>
                <w:rFonts w:ascii="Arial Narrow" w:eastAsia="Times New Roman" w:hAnsi="Arial Narrow" w:cs="Courier New"/>
                <w:bCs/>
                <w:sz w:val="20"/>
                <w:szCs w:val="20"/>
                <w:lang w:val="mk-MK"/>
              </w:rPr>
              <w:t xml:space="preserve"> </w:t>
            </w:r>
            <w:r w:rsidRPr="00833C2B">
              <w:rPr>
                <w:rFonts w:ascii="Arial Narrow" w:eastAsia="Times New Roman" w:hAnsi="Arial Narrow" w:cs="Courier New"/>
                <w:bCs/>
                <w:sz w:val="20"/>
                <w:szCs w:val="20"/>
                <w:lang w:val="mk-MK"/>
              </w:rPr>
              <w:t>(</w:t>
            </w:r>
            <w:r w:rsidR="008B0596" w:rsidRPr="00833C2B">
              <w:rPr>
                <w:rFonts w:ascii="Arial Narrow" w:eastAsia="Times New Roman" w:hAnsi="Arial Narrow" w:cs="Courier New"/>
                <w:bCs/>
                <w:sz w:val="20"/>
                <w:szCs w:val="20"/>
                <w:lang w:val="mk-MK"/>
              </w:rPr>
              <w:t xml:space="preserve">ОДИ НА </w:t>
            </w:r>
            <w:r w:rsidRPr="00833C2B">
              <w:rPr>
                <w:rFonts w:ascii="Arial Narrow" w:eastAsia="Times New Roman" w:hAnsi="Arial Narrow" w:cs="Courier New"/>
                <w:bCs/>
                <w:sz w:val="20"/>
                <w:szCs w:val="20"/>
                <w:lang w:val="mk-MK"/>
              </w:rPr>
              <w:t>q5_1d)</w:t>
            </w:r>
          </w:p>
        </w:tc>
        <w:tc>
          <w:tcPr>
            <w:tcW w:w="3600" w:type="dxa"/>
          </w:tcPr>
          <w:p w14:paraId="3F8FFE6F" w14:textId="3404B025"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Да</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sidRPr="00CB3449">
              <w:rPr>
                <w:rFonts w:ascii="Arial Narrow" w:eastAsia="Times New Roman" w:hAnsi="Arial Narrow" w:cs="Courier New"/>
                <w:bCs/>
                <w:sz w:val="20"/>
                <w:szCs w:val="20"/>
                <w:u w:val="dotted"/>
                <w:lang w:val="mk-MK"/>
              </w:rPr>
              <w:t xml:space="preserve">     </w:t>
            </w:r>
            <w:r w:rsidR="00CB3449" w:rsidRPr="00495ACD">
              <w:rPr>
                <w:rFonts w:ascii="Arial Narrow" w:eastAsia="Times New Roman" w:hAnsi="Arial Narrow" w:cs="Courier New"/>
                <w:bCs/>
                <w:sz w:val="20"/>
                <w:szCs w:val="20"/>
                <w:u w:val="dotted"/>
                <w:lang w:val="mk-MK"/>
              </w:rPr>
              <w:t xml:space="preserve">  </w:t>
            </w:r>
            <w:r w:rsidR="002273C9" w:rsidRPr="00833C2B">
              <w:rPr>
                <w:rFonts w:ascii="Arial Narrow" w:eastAsia="Times New Roman" w:hAnsi="Arial Narrow" w:cs="Courier New"/>
                <w:bCs/>
                <w:sz w:val="20"/>
                <w:szCs w:val="20"/>
                <w:lang w:val="mk-MK"/>
              </w:rPr>
              <w:t>1 (</w:t>
            </w:r>
            <w:r w:rsidR="001B1C2B"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q5_1d)</w:t>
            </w:r>
          </w:p>
          <w:p w14:paraId="1220C397" w14:textId="24514569"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Не</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sidRPr="00CB3449">
              <w:rPr>
                <w:rFonts w:ascii="Arial Narrow" w:eastAsia="Times New Roman" w:hAnsi="Arial Narrow" w:cs="Courier New"/>
                <w:bCs/>
                <w:sz w:val="20"/>
                <w:szCs w:val="20"/>
                <w:u w:val="dotted"/>
                <w:lang w:val="mk-MK"/>
              </w:rPr>
              <w:t xml:space="preserve">       </w:t>
            </w:r>
            <w:r w:rsidR="002273C9" w:rsidRPr="00833C2B">
              <w:rPr>
                <w:rFonts w:ascii="Arial Narrow" w:eastAsia="Times New Roman" w:hAnsi="Arial Narrow" w:cs="Courier New"/>
                <w:bCs/>
                <w:sz w:val="20"/>
                <w:szCs w:val="20"/>
                <w:lang w:val="mk-MK"/>
              </w:rPr>
              <w:t>2 (</w:t>
            </w:r>
            <w:r w:rsidR="001B1C2B"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 xml:space="preserve">q5_1d) </w:t>
            </w:r>
          </w:p>
          <w:p w14:paraId="07C9CA47" w14:textId="4E8CE524" w:rsidR="002273C9" w:rsidRPr="00833C2B" w:rsidRDefault="002273C9" w:rsidP="00CB3449">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xml:space="preserve">) </w:t>
            </w:r>
            <w:r w:rsidR="00A90197" w:rsidRPr="00833C2B">
              <w:rPr>
                <w:rFonts w:ascii="Arial Narrow" w:eastAsia="Times New Roman" w:hAnsi="Arial Narrow" w:cs="Courier New"/>
                <w:bCs/>
                <w:sz w:val="20"/>
                <w:szCs w:val="20"/>
                <w:lang w:val="mk-MK"/>
              </w:rPr>
              <w:t>НЗ/БО</w:t>
            </w:r>
            <w:r w:rsidR="00CB3449" w:rsidRPr="00CB3449">
              <w:rPr>
                <w:rFonts w:ascii="Arial Narrow" w:eastAsia="Times New Roman" w:hAnsi="Arial Narrow" w:cs="Courier New"/>
                <w:bCs/>
                <w:sz w:val="20"/>
                <w:szCs w:val="20"/>
                <w:u w:val="dotted"/>
                <w:lang w:val="mk-MK"/>
              </w:rPr>
              <w:t xml:space="preserve">      </w:t>
            </w:r>
            <w:r w:rsidRPr="00833C2B">
              <w:rPr>
                <w:rFonts w:ascii="Arial Narrow" w:eastAsia="Times New Roman" w:hAnsi="Arial Narrow" w:cs="Courier New"/>
                <w:bCs/>
                <w:sz w:val="20"/>
                <w:szCs w:val="20"/>
                <w:lang w:val="mk-MK"/>
              </w:rPr>
              <w:t>99 (</w:t>
            </w:r>
            <w:r w:rsidR="008B0596" w:rsidRPr="00833C2B">
              <w:rPr>
                <w:rFonts w:ascii="Arial Narrow" w:eastAsia="Times New Roman" w:hAnsi="Arial Narrow" w:cs="Courier New"/>
                <w:bCs/>
                <w:sz w:val="20"/>
                <w:szCs w:val="20"/>
                <w:lang w:val="mk-MK"/>
              </w:rPr>
              <w:t xml:space="preserve">ОДИ НА </w:t>
            </w:r>
            <w:r w:rsidRPr="00833C2B">
              <w:rPr>
                <w:rFonts w:ascii="Arial Narrow" w:eastAsia="Times New Roman" w:hAnsi="Arial Narrow" w:cs="Courier New"/>
                <w:bCs/>
                <w:sz w:val="20"/>
                <w:szCs w:val="20"/>
                <w:lang w:val="mk-MK"/>
              </w:rPr>
              <w:t>q5_1d)</w:t>
            </w:r>
          </w:p>
        </w:tc>
      </w:tr>
      <w:tr w:rsidR="002273C9" w:rsidRPr="00495ACD" w14:paraId="246B0E3E" w14:textId="77777777" w:rsidTr="008B2B67">
        <w:tc>
          <w:tcPr>
            <w:tcW w:w="2425" w:type="dxa"/>
          </w:tcPr>
          <w:p w14:paraId="3669851C" w14:textId="2A044495" w:rsidR="002273C9" w:rsidRPr="00833C2B" w:rsidRDefault="008679B6" w:rsidP="009844FA">
            <w:pPr>
              <w:numPr>
                <w:ilvl w:val="0"/>
                <w:numId w:val="5"/>
              </w:numPr>
              <w:spacing w:line="276" w:lineRule="auto"/>
              <w:ind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Јавни правобранители</w:t>
            </w:r>
          </w:p>
        </w:tc>
        <w:tc>
          <w:tcPr>
            <w:tcW w:w="3690" w:type="dxa"/>
          </w:tcPr>
          <w:p w14:paraId="09246149" w14:textId="67C88370"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Да</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Pr>
                <w:rFonts w:ascii="Arial Narrow" w:eastAsia="Times New Roman" w:hAnsi="Arial Narrow" w:cs="Courier New"/>
                <w:bCs/>
                <w:sz w:val="20"/>
                <w:szCs w:val="20"/>
                <w:u w:val="dotted"/>
              </w:rPr>
              <w:t xml:space="preserve">        </w:t>
            </w:r>
            <w:r w:rsidR="002273C9" w:rsidRPr="00833C2B">
              <w:rPr>
                <w:rFonts w:ascii="Arial Narrow" w:eastAsia="Times New Roman" w:hAnsi="Arial Narrow" w:cs="Courier New"/>
                <w:bCs/>
                <w:sz w:val="20"/>
                <w:szCs w:val="20"/>
                <w:lang w:val="mk-MK"/>
              </w:rPr>
              <w:t>1 (</w:t>
            </w:r>
            <w:r w:rsidR="008B0596"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q5_2d)</w:t>
            </w:r>
          </w:p>
          <w:p w14:paraId="53B4E664" w14:textId="12CD32A1"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Не</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Pr>
                <w:rFonts w:ascii="Arial Narrow" w:eastAsia="Times New Roman" w:hAnsi="Arial Narrow" w:cs="Courier New"/>
                <w:bCs/>
                <w:sz w:val="20"/>
                <w:szCs w:val="20"/>
                <w:u w:val="dotted"/>
              </w:rPr>
              <w:t xml:space="preserve">        </w:t>
            </w:r>
            <w:r w:rsidR="002273C9" w:rsidRPr="00833C2B">
              <w:rPr>
                <w:rFonts w:ascii="Arial Narrow" w:eastAsia="Times New Roman" w:hAnsi="Arial Narrow" w:cs="Courier New"/>
                <w:bCs/>
                <w:sz w:val="20"/>
                <w:szCs w:val="20"/>
                <w:lang w:val="mk-MK"/>
              </w:rPr>
              <w:t>2 (</w:t>
            </w:r>
            <w:r w:rsidR="008B0596"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 xml:space="preserve">q5_1e) </w:t>
            </w:r>
          </w:p>
          <w:p w14:paraId="76044037" w14:textId="39CB2097" w:rsidR="002273C9" w:rsidRPr="00833C2B" w:rsidRDefault="002273C9" w:rsidP="00CB3449">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lastRenderedPageBreak/>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xml:space="preserve">) </w:t>
            </w:r>
            <w:r w:rsidR="00A90197" w:rsidRPr="00833C2B">
              <w:rPr>
                <w:rFonts w:ascii="Arial Narrow" w:eastAsia="Times New Roman" w:hAnsi="Arial Narrow" w:cs="Courier New"/>
                <w:bCs/>
                <w:sz w:val="20"/>
                <w:szCs w:val="20"/>
                <w:lang w:val="mk-MK"/>
              </w:rPr>
              <w:t>НЗ/БО</w:t>
            </w:r>
            <w:r w:rsidR="00CB3449" w:rsidRPr="00CB3449">
              <w:rPr>
                <w:rFonts w:ascii="Arial Narrow" w:eastAsia="Times New Roman" w:hAnsi="Arial Narrow" w:cs="Courier New"/>
                <w:bCs/>
                <w:sz w:val="20"/>
                <w:szCs w:val="20"/>
                <w:u w:val="dotted"/>
                <w:lang w:val="mk-MK"/>
              </w:rPr>
              <w:t xml:space="preserve">       </w:t>
            </w:r>
            <w:r w:rsidRPr="00833C2B">
              <w:rPr>
                <w:rFonts w:ascii="Arial Narrow" w:eastAsia="Times New Roman" w:hAnsi="Arial Narrow" w:cs="Courier New"/>
                <w:bCs/>
                <w:sz w:val="20"/>
                <w:szCs w:val="20"/>
                <w:lang w:val="mk-MK"/>
              </w:rPr>
              <w:t>99 (</w:t>
            </w:r>
            <w:r w:rsidR="008B0596" w:rsidRPr="00833C2B">
              <w:rPr>
                <w:rFonts w:ascii="Arial Narrow" w:eastAsia="Times New Roman" w:hAnsi="Arial Narrow" w:cs="Courier New"/>
                <w:bCs/>
                <w:sz w:val="20"/>
                <w:szCs w:val="20"/>
                <w:lang w:val="mk-MK"/>
              </w:rPr>
              <w:t xml:space="preserve">ОДИ НА </w:t>
            </w:r>
            <w:r w:rsidRPr="00833C2B">
              <w:rPr>
                <w:rFonts w:ascii="Arial Narrow" w:eastAsia="Times New Roman" w:hAnsi="Arial Narrow" w:cs="Courier New"/>
                <w:bCs/>
                <w:sz w:val="20"/>
                <w:szCs w:val="20"/>
                <w:lang w:val="mk-MK"/>
              </w:rPr>
              <w:t>q5_1e)</w:t>
            </w:r>
          </w:p>
        </w:tc>
        <w:tc>
          <w:tcPr>
            <w:tcW w:w="3600" w:type="dxa"/>
          </w:tcPr>
          <w:p w14:paraId="1C20672F" w14:textId="56F67C2B"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lastRenderedPageBreak/>
              <w:t>Да</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sidRPr="00495ACD">
              <w:rPr>
                <w:rFonts w:ascii="Arial Narrow" w:eastAsia="Times New Roman" w:hAnsi="Arial Narrow" w:cs="Courier New"/>
                <w:bCs/>
                <w:sz w:val="20"/>
                <w:szCs w:val="20"/>
                <w:u w:val="dotted"/>
                <w:lang w:val="mk-MK"/>
              </w:rPr>
              <w:t xml:space="preserve">       </w:t>
            </w:r>
            <w:r w:rsidR="002273C9" w:rsidRPr="00833C2B">
              <w:rPr>
                <w:rFonts w:ascii="Arial Narrow" w:eastAsia="Times New Roman" w:hAnsi="Arial Narrow" w:cs="Courier New"/>
                <w:bCs/>
                <w:sz w:val="20"/>
                <w:szCs w:val="20"/>
                <w:lang w:val="mk-MK"/>
              </w:rPr>
              <w:t>1 (</w:t>
            </w:r>
            <w:r w:rsidR="008B0596"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q5_1e)</w:t>
            </w:r>
          </w:p>
          <w:p w14:paraId="22232A74" w14:textId="5029CCB1"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Не</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sidRPr="00495ACD">
              <w:rPr>
                <w:rFonts w:ascii="Arial Narrow" w:eastAsia="Times New Roman" w:hAnsi="Arial Narrow" w:cs="Courier New"/>
                <w:bCs/>
                <w:sz w:val="20"/>
                <w:szCs w:val="20"/>
                <w:u w:val="dotted"/>
                <w:lang w:val="mk-MK"/>
              </w:rPr>
              <w:t xml:space="preserve">        </w:t>
            </w:r>
            <w:r w:rsidR="002273C9" w:rsidRPr="00833C2B">
              <w:rPr>
                <w:rFonts w:ascii="Arial Narrow" w:eastAsia="Times New Roman" w:hAnsi="Arial Narrow" w:cs="Courier New"/>
                <w:bCs/>
                <w:sz w:val="20"/>
                <w:szCs w:val="20"/>
                <w:lang w:val="mk-MK"/>
              </w:rPr>
              <w:t>2 (</w:t>
            </w:r>
            <w:r w:rsidR="008B0596"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 xml:space="preserve">q5_1e) </w:t>
            </w:r>
          </w:p>
          <w:p w14:paraId="7C1DF5C9" w14:textId="2E956D42" w:rsidR="002273C9" w:rsidRPr="00833C2B" w:rsidRDefault="002273C9" w:rsidP="00CB3449">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lastRenderedPageBreak/>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xml:space="preserve">) </w:t>
            </w:r>
            <w:r w:rsidR="00A90197" w:rsidRPr="00833C2B">
              <w:rPr>
                <w:rFonts w:ascii="Arial Narrow" w:eastAsia="Times New Roman" w:hAnsi="Arial Narrow" w:cs="Courier New"/>
                <w:bCs/>
                <w:sz w:val="20"/>
                <w:szCs w:val="20"/>
                <w:lang w:val="mk-MK"/>
              </w:rPr>
              <w:t>НЗ/БО</w:t>
            </w:r>
            <w:r w:rsidR="00CB3449" w:rsidRPr="00CB3449">
              <w:rPr>
                <w:rFonts w:ascii="Arial Narrow" w:eastAsia="Times New Roman" w:hAnsi="Arial Narrow" w:cs="Courier New"/>
                <w:bCs/>
                <w:sz w:val="20"/>
                <w:szCs w:val="20"/>
                <w:u w:val="dotted"/>
                <w:lang w:val="mk-MK"/>
              </w:rPr>
              <w:t xml:space="preserve">       </w:t>
            </w:r>
            <w:r w:rsidRPr="00833C2B">
              <w:rPr>
                <w:rFonts w:ascii="Arial Narrow" w:eastAsia="Times New Roman" w:hAnsi="Arial Narrow" w:cs="Courier New"/>
                <w:bCs/>
                <w:sz w:val="20"/>
                <w:szCs w:val="20"/>
                <w:lang w:val="mk-MK"/>
              </w:rPr>
              <w:t>99 (</w:t>
            </w:r>
            <w:r w:rsidR="008B0596" w:rsidRPr="00833C2B">
              <w:rPr>
                <w:rFonts w:ascii="Arial Narrow" w:eastAsia="Times New Roman" w:hAnsi="Arial Narrow" w:cs="Courier New"/>
                <w:bCs/>
                <w:sz w:val="20"/>
                <w:szCs w:val="20"/>
                <w:lang w:val="mk-MK"/>
              </w:rPr>
              <w:t xml:space="preserve">ОДИ НА </w:t>
            </w:r>
            <w:r w:rsidRPr="00833C2B">
              <w:rPr>
                <w:rFonts w:ascii="Arial Narrow" w:eastAsia="Times New Roman" w:hAnsi="Arial Narrow" w:cs="Courier New"/>
                <w:bCs/>
                <w:sz w:val="20"/>
                <w:szCs w:val="20"/>
                <w:lang w:val="mk-MK"/>
              </w:rPr>
              <w:t>q5_1e)</w:t>
            </w:r>
          </w:p>
        </w:tc>
      </w:tr>
      <w:tr w:rsidR="002273C9" w:rsidRPr="00495ACD" w14:paraId="40B9F838" w14:textId="77777777" w:rsidTr="008B2B67">
        <w:tc>
          <w:tcPr>
            <w:tcW w:w="2425" w:type="dxa"/>
          </w:tcPr>
          <w:p w14:paraId="3A0E1B7E" w14:textId="4F90FF25" w:rsidR="002273C9" w:rsidRPr="00833C2B" w:rsidRDefault="008679B6" w:rsidP="009844FA">
            <w:pPr>
              <w:numPr>
                <w:ilvl w:val="0"/>
                <w:numId w:val="5"/>
              </w:numPr>
              <w:spacing w:line="276" w:lineRule="auto"/>
              <w:ind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lastRenderedPageBreak/>
              <w:t>Царинарници</w:t>
            </w:r>
          </w:p>
        </w:tc>
        <w:tc>
          <w:tcPr>
            <w:tcW w:w="3690" w:type="dxa"/>
          </w:tcPr>
          <w:p w14:paraId="4A4188BD" w14:textId="07893397"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Да</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Pr>
                <w:rFonts w:ascii="Arial Narrow" w:eastAsia="Times New Roman" w:hAnsi="Arial Narrow" w:cs="Courier New"/>
                <w:bCs/>
                <w:sz w:val="20"/>
                <w:szCs w:val="20"/>
                <w:u w:val="dotted"/>
              </w:rPr>
              <w:t xml:space="preserve">       </w:t>
            </w:r>
            <w:r w:rsidR="002273C9" w:rsidRPr="00833C2B">
              <w:rPr>
                <w:rFonts w:ascii="Arial Narrow" w:eastAsia="Times New Roman" w:hAnsi="Arial Narrow" w:cs="Courier New"/>
                <w:bCs/>
                <w:sz w:val="20"/>
                <w:szCs w:val="20"/>
                <w:lang w:val="mk-MK"/>
              </w:rPr>
              <w:t>1 (</w:t>
            </w:r>
            <w:r w:rsidR="008B0596"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q5_2e)</w:t>
            </w:r>
          </w:p>
          <w:p w14:paraId="4F279DF1" w14:textId="18C641D1"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Не</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Pr>
                <w:rFonts w:ascii="Arial Narrow" w:eastAsia="Times New Roman" w:hAnsi="Arial Narrow" w:cs="Courier New"/>
                <w:bCs/>
                <w:sz w:val="20"/>
                <w:szCs w:val="20"/>
                <w:u w:val="dotted"/>
              </w:rPr>
              <w:t xml:space="preserve">       </w:t>
            </w:r>
            <w:r w:rsidR="002273C9" w:rsidRPr="00833C2B">
              <w:rPr>
                <w:rFonts w:ascii="Arial Narrow" w:eastAsia="Times New Roman" w:hAnsi="Arial Narrow" w:cs="Courier New"/>
                <w:bCs/>
                <w:sz w:val="20"/>
                <w:szCs w:val="20"/>
                <w:lang w:val="mk-MK"/>
              </w:rPr>
              <w:t>2 (</w:t>
            </w:r>
            <w:r w:rsidR="008B0596"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 xml:space="preserve">q5_1f) </w:t>
            </w:r>
          </w:p>
          <w:p w14:paraId="46B2C399" w14:textId="627F8F25" w:rsidR="002273C9" w:rsidRPr="00833C2B" w:rsidRDefault="002273C9" w:rsidP="00CB3449">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xml:space="preserve">) </w:t>
            </w:r>
            <w:r w:rsidR="00A90197" w:rsidRPr="00833C2B">
              <w:rPr>
                <w:rFonts w:ascii="Arial Narrow" w:eastAsia="Times New Roman" w:hAnsi="Arial Narrow" w:cs="Courier New"/>
                <w:bCs/>
                <w:sz w:val="20"/>
                <w:szCs w:val="20"/>
                <w:lang w:val="mk-MK"/>
              </w:rPr>
              <w:t>НЗ/БО</w:t>
            </w:r>
            <w:r w:rsidR="00CB3449" w:rsidRPr="00CB3449">
              <w:rPr>
                <w:rFonts w:ascii="Arial Narrow" w:eastAsia="Times New Roman" w:hAnsi="Arial Narrow" w:cs="Courier New"/>
                <w:bCs/>
                <w:sz w:val="20"/>
                <w:szCs w:val="20"/>
                <w:u w:val="dotted"/>
                <w:lang w:val="mk-MK"/>
              </w:rPr>
              <w:t xml:space="preserve">      </w:t>
            </w:r>
            <w:r w:rsidRPr="00833C2B">
              <w:rPr>
                <w:rFonts w:ascii="Arial Narrow" w:eastAsia="Times New Roman" w:hAnsi="Arial Narrow" w:cs="Courier New"/>
                <w:bCs/>
                <w:sz w:val="20"/>
                <w:szCs w:val="20"/>
                <w:lang w:val="mk-MK"/>
              </w:rPr>
              <w:t>99 (</w:t>
            </w:r>
            <w:r w:rsidR="008B0596" w:rsidRPr="00833C2B">
              <w:rPr>
                <w:rFonts w:ascii="Arial Narrow" w:eastAsia="Times New Roman" w:hAnsi="Arial Narrow" w:cs="Courier New"/>
                <w:bCs/>
                <w:sz w:val="20"/>
                <w:szCs w:val="20"/>
                <w:lang w:val="mk-MK"/>
              </w:rPr>
              <w:t xml:space="preserve">ОДИ НА </w:t>
            </w:r>
            <w:r w:rsidRPr="00833C2B">
              <w:rPr>
                <w:rFonts w:ascii="Arial Narrow" w:eastAsia="Times New Roman" w:hAnsi="Arial Narrow" w:cs="Courier New"/>
                <w:bCs/>
                <w:sz w:val="20"/>
                <w:szCs w:val="20"/>
                <w:lang w:val="mk-MK"/>
              </w:rPr>
              <w:t>q5_1f)</w:t>
            </w:r>
          </w:p>
        </w:tc>
        <w:tc>
          <w:tcPr>
            <w:tcW w:w="3600" w:type="dxa"/>
          </w:tcPr>
          <w:p w14:paraId="53069BA6" w14:textId="7CE26C99"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Да</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sidRPr="00CB3449">
              <w:rPr>
                <w:rFonts w:ascii="Arial Narrow" w:eastAsia="Times New Roman" w:hAnsi="Arial Narrow" w:cs="Courier New"/>
                <w:bCs/>
                <w:sz w:val="20"/>
                <w:szCs w:val="20"/>
                <w:u w:val="dotted"/>
                <w:lang w:val="mk-MK"/>
              </w:rPr>
              <w:t xml:space="preserve">      </w:t>
            </w:r>
            <w:r w:rsidR="002273C9" w:rsidRPr="00833C2B">
              <w:rPr>
                <w:rFonts w:ascii="Arial Narrow" w:eastAsia="Times New Roman" w:hAnsi="Arial Narrow" w:cs="Courier New"/>
                <w:bCs/>
                <w:sz w:val="20"/>
                <w:szCs w:val="20"/>
                <w:lang w:val="mk-MK"/>
              </w:rPr>
              <w:t>1 (</w:t>
            </w:r>
            <w:r w:rsidR="008B0596"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q5_1f)</w:t>
            </w:r>
          </w:p>
          <w:p w14:paraId="3F8E0BB1" w14:textId="567157FB"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Не</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sidRPr="00CB3449">
              <w:rPr>
                <w:rFonts w:ascii="Arial Narrow" w:eastAsia="Times New Roman" w:hAnsi="Arial Narrow" w:cs="Courier New"/>
                <w:bCs/>
                <w:sz w:val="20"/>
                <w:szCs w:val="20"/>
                <w:u w:val="dotted"/>
                <w:lang w:val="mk-MK"/>
              </w:rPr>
              <w:t xml:space="preserve">      </w:t>
            </w:r>
            <w:r w:rsidR="002273C9" w:rsidRPr="00833C2B">
              <w:rPr>
                <w:rFonts w:ascii="Arial Narrow" w:eastAsia="Times New Roman" w:hAnsi="Arial Narrow" w:cs="Courier New"/>
                <w:bCs/>
                <w:sz w:val="20"/>
                <w:szCs w:val="20"/>
                <w:lang w:val="mk-MK"/>
              </w:rPr>
              <w:t>2 (</w:t>
            </w:r>
            <w:r w:rsidR="008B0596"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 xml:space="preserve">q5_1f) </w:t>
            </w:r>
          </w:p>
          <w:p w14:paraId="4A0F1C35" w14:textId="13EDF5C1" w:rsidR="002273C9" w:rsidRPr="00833C2B" w:rsidRDefault="002273C9" w:rsidP="00CB3449">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xml:space="preserve">) </w:t>
            </w:r>
            <w:r w:rsidR="00A90197" w:rsidRPr="00833C2B">
              <w:rPr>
                <w:rFonts w:ascii="Arial Narrow" w:eastAsia="Times New Roman" w:hAnsi="Arial Narrow" w:cs="Courier New"/>
                <w:bCs/>
                <w:sz w:val="20"/>
                <w:szCs w:val="20"/>
                <w:lang w:val="mk-MK"/>
              </w:rPr>
              <w:t>НЗ/БО</w:t>
            </w:r>
            <w:r w:rsidR="00CB3449" w:rsidRPr="00CB3449">
              <w:rPr>
                <w:rFonts w:ascii="Arial Narrow" w:eastAsia="Times New Roman" w:hAnsi="Arial Narrow" w:cs="Courier New"/>
                <w:bCs/>
                <w:sz w:val="20"/>
                <w:szCs w:val="20"/>
                <w:u w:val="dotted"/>
                <w:lang w:val="mk-MK"/>
              </w:rPr>
              <w:t xml:space="preserve">     </w:t>
            </w:r>
            <w:r w:rsidRPr="00833C2B">
              <w:rPr>
                <w:rFonts w:ascii="Arial Narrow" w:eastAsia="Times New Roman" w:hAnsi="Arial Narrow" w:cs="Courier New"/>
                <w:bCs/>
                <w:sz w:val="20"/>
                <w:szCs w:val="20"/>
                <w:lang w:val="mk-MK"/>
              </w:rPr>
              <w:t>99 (</w:t>
            </w:r>
            <w:r w:rsidR="008B0596" w:rsidRPr="00833C2B">
              <w:rPr>
                <w:rFonts w:ascii="Arial Narrow" w:eastAsia="Times New Roman" w:hAnsi="Arial Narrow" w:cs="Courier New"/>
                <w:bCs/>
                <w:sz w:val="20"/>
                <w:szCs w:val="20"/>
                <w:lang w:val="mk-MK"/>
              </w:rPr>
              <w:t xml:space="preserve">ОДИ НА </w:t>
            </w:r>
            <w:r w:rsidRPr="00833C2B">
              <w:rPr>
                <w:rFonts w:ascii="Arial Narrow" w:eastAsia="Times New Roman" w:hAnsi="Arial Narrow" w:cs="Courier New"/>
                <w:bCs/>
                <w:sz w:val="20"/>
                <w:szCs w:val="20"/>
                <w:lang w:val="mk-MK"/>
              </w:rPr>
              <w:t>q5_1f)</w:t>
            </w:r>
          </w:p>
        </w:tc>
      </w:tr>
      <w:tr w:rsidR="002273C9" w:rsidRPr="00495ACD" w14:paraId="18B7A2C6" w14:textId="77777777" w:rsidTr="008B2B67">
        <w:tc>
          <w:tcPr>
            <w:tcW w:w="2425" w:type="dxa"/>
          </w:tcPr>
          <w:p w14:paraId="39744374" w14:textId="4C5A0007" w:rsidR="002273C9" w:rsidRPr="00833C2B" w:rsidRDefault="008B2B67" w:rsidP="00F436FF">
            <w:pPr>
              <w:numPr>
                <w:ilvl w:val="0"/>
                <w:numId w:val="5"/>
              </w:numPr>
              <w:spacing w:line="276" w:lineRule="auto"/>
              <w:ind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Избрани претставници од локалната/</w:t>
            </w:r>
            <w:r w:rsidR="007C55E1" w:rsidRPr="00833C2B">
              <w:rPr>
                <w:rFonts w:ascii="Arial Narrow" w:eastAsia="Times New Roman" w:hAnsi="Arial Narrow" w:cs="Courier New"/>
                <w:bCs/>
                <w:sz w:val="20"/>
                <w:szCs w:val="20"/>
                <w:lang w:val="mk-MK"/>
              </w:rPr>
              <w:t xml:space="preserve"> </w:t>
            </w:r>
            <w:r w:rsidRPr="00833C2B">
              <w:rPr>
                <w:rFonts w:ascii="Arial Narrow" w:eastAsia="Times New Roman" w:hAnsi="Arial Narrow" w:cs="Courier New"/>
                <w:bCs/>
                <w:sz w:val="20"/>
                <w:szCs w:val="20"/>
                <w:lang w:val="mk-MK"/>
              </w:rPr>
              <w:t xml:space="preserve">државната власт (гувернер, претседател на </w:t>
            </w:r>
            <w:r w:rsidR="00F436FF" w:rsidRPr="00833C2B">
              <w:rPr>
                <w:rFonts w:ascii="Arial Narrow" w:eastAsia="Times New Roman" w:hAnsi="Arial Narrow" w:cs="Courier New"/>
                <w:bCs/>
                <w:sz w:val="20"/>
                <w:szCs w:val="20"/>
                <w:lang w:val="mk-MK"/>
              </w:rPr>
              <w:t>Државна Лотарија</w:t>
            </w:r>
            <w:r w:rsidRPr="00833C2B">
              <w:rPr>
                <w:rFonts w:ascii="Arial Narrow" w:eastAsia="Times New Roman" w:hAnsi="Arial Narrow" w:cs="Courier New"/>
                <w:bCs/>
                <w:sz w:val="20"/>
                <w:szCs w:val="20"/>
                <w:lang w:val="mk-MK"/>
              </w:rPr>
              <w:t xml:space="preserve">, советник итн.) </w:t>
            </w:r>
          </w:p>
        </w:tc>
        <w:tc>
          <w:tcPr>
            <w:tcW w:w="3690" w:type="dxa"/>
          </w:tcPr>
          <w:p w14:paraId="3C4C7B14" w14:textId="401434E1"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Да</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sidRPr="00CB3449">
              <w:rPr>
                <w:rFonts w:ascii="Arial Narrow" w:eastAsia="Times New Roman" w:hAnsi="Arial Narrow" w:cs="Courier New"/>
                <w:bCs/>
                <w:sz w:val="20"/>
                <w:szCs w:val="20"/>
                <w:u w:val="dotted"/>
                <w:lang w:val="mk-MK"/>
              </w:rPr>
              <w:t xml:space="preserve">      </w:t>
            </w:r>
            <w:r w:rsidR="002273C9" w:rsidRPr="00833C2B">
              <w:rPr>
                <w:rFonts w:ascii="Arial Narrow" w:eastAsia="Times New Roman" w:hAnsi="Arial Narrow" w:cs="Courier New"/>
                <w:bCs/>
                <w:sz w:val="20"/>
                <w:szCs w:val="20"/>
                <w:lang w:val="mk-MK"/>
              </w:rPr>
              <w:t>1 (</w:t>
            </w:r>
            <w:r w:rsidR="008B0596"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_2f)</w:t>
            </w:r>
          </w:p>
          <w:p w14:paraId="5D1A821C" w14:textId="649DD6B6"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Не</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sidRPr="00CB3449">
              <w:rPr>
                <w:rFonts w:ascii="Arial Narrow" w:eastAsia="Times New Roman" w:hAnsi="Arial Narrow" w:cs="Courier New"/>
                <w:bCs/>
                <w:sz w:val="20"/>
                <w:szCs w:val="20"/>
                <w:u w:val="dotted"/>
                <w:lang w:val="mk-MK"/>
              </w:rPr>
              <w:t xml:space="preserve">      </w:t>
            </w:r>
            <w:r w:rsidR="002273C9" w:rsidRPr="00833C2B">
              <w:rPr>
                <w:rFonts w:ascii="Arial Narrow" w:eastAsia="Times New Roman" w:hAnsi="Arial Narrow" w:cs="Courier New"/>
                <w:bCs/>
                <w:sz w:val="20"/>
                <w:szCs w:val="20"/>
                <w:lang w:val="mk-MK"/>
              </w:rPr>
              <w:t>2 (</w:t>
            </w:r>
            <w:r w:rsidR="008B0596"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 xml:space="preserve">q5_1g) </w:t>
            </w:r>
          </w:p>
          <w:p w14:paraId="234941D2" w14:textId="2944B10B" w:rsidR="002273C9" w:rsidRPr="00833C2B" w:rsidRDefault="002273C9" w:rsidP="00CB3449">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xml:space="preserve">) </w:t>
            </w:r>
            <w:r w:rsidR="00A90197" w:rsidRPr="00833C2B">
              <w:rPr>
                <w:rFonts w:ascii="Arial Narrow" w:eastAsia="Times New Roman" w:hAnsi="Arial Narrow" w:cs="Courier New"/>
                <w:bCs/>
                <w:sz w:val="20"/>
                <w:szCs w:val="20"/>
                <w:lang w:val="mk-MK"/>
              </w:rPr>
              <w:t>НЗ/БО</w:t>
            </w:r>
            <w:r w:rsidR="00CB3449" w:rsidRPr="00CB3449">
              <w:rPr>
                <w:rFonts w:ascii="Arial Narrow" w:eastAsia="Times New Roman" w:hAnsi="Arial Narrow" w:cs="Courier New"/>
                <w:bCs/>
                <w:sz w:val="20"/>
                <w:szCs w:val="20"/>
                <w:u w:val="dotted"/>
                <w:lang w:val="mk-MK"/>
              </w:rPr>
              <w:t xml:space="preserve">     </w:t>
            </w:r>
            <w:r w:rsidRPr="00833C2B">
              <w:rPr>
                <w:rFonts w:ascii="Arial Narrow" w:eastAsia="Times New Roman" w:hAnsi="Arial Narrow" w:cs="Courier New"/>
                <w:bCs/>
                <w:sz w:val="20"/>
                <w:szCs w:val="20"/>
                <w:lang w:val="mk-MK"/>
              </w:rPr>
              <w:t>99 (</w:t>
            </w:r>
            <w:r w:rsidR="008B0596" w:rsidRPr="00833C2B">
              <w:rPr>
                <w:rFonts w:ascii="Arial Narrow" w:eastAsia="Times New Roman" w:hAnsi="Arial Narrow" w:cs="Courier New"/>
                <w:bCs/>
                <w:sz w:val="20"/>
                <w:szCs w:val="20"/>
                <w:lang w:val="mk-MK"/>
              </w:rPr>
              <w:t xml:space="preserve">ОДИ НА </w:t>
            </w:r>
            <w:r w:rsidRPr="00833C2B">
              <w:rPr>
                <w:rFonts w:ascii="Arial Narrow" w:eastAsia="Times New Roman" w:hAnsi="Arial Narrow" w:cs="Courier New"/>
                <w:bCs/>
                <w:sz w:val="20"/>
                <w:szCs w:val="20"/>
                <w:lang w:val="mk-MK"/>
              </w:rPr>
              <w:t>q5_1g)</w:t>
            </w:r>
          </w:p>
        </w:tc>
        <w:tc>
          <w:tcPr>
            <w:tcW w:w="3600" w:type="dxa"/>
          </w:tcPr>
          <w:p w14:paraId="4C6EEBE8" w14:textId="39F931E0"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Да</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sidRPr="00CB3449">
              <w:rPr>
                <w:rFonts w:ascii="Arial Narrow" w:eastAsia="Times New Roman" w:hAnsi="Arial Narrow" w:cs="Courier New"/>
                <w:bCs/>
                <w:sz w:val="20"/>
                <w:szCs w:val="20"/>
                <w:u w:val="dotted"/>
                <w:lang w:val="mk-MK"/>
              </w:rPr>
              <w:t xml:space="preserve">      </w:t>
            </w:r>
            <w:r w:rsidR="002273C9" w:rsidRPr="00833C2B">
              <w:rPr>
                <w:rFonts w:ascii="Arial Narrow" w:eastAsia="Times New Roman" w:hAnsi="Arial Narrow" w:cs="Courier New"/>
                <w:bCs/>
                <w:sz w:val="20"/>
                <w:szCs w:val="20"/>
                <w:lang w:val="mk-MK"/>
              </w:rPr>
              <w:t>1 (</w:t>
            </w:r>
            <w:r w:rsidR="008B0596"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q5_1g)</w:t>
            </w:r>
          </w:p>
          <w:p w14:paraId="565CFC38" w14:textId="17ED6225"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Не</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sidRPr="00CB3449">
              <w:rPr>
                <w:rFonts w:ascii="Arial Narrow" w:eastAsia="Times New Roman" w:hAnsi="Arial Narrow" w:cs="Courier New"/>
                <w:bCs/>
                <w:sz w:val="20"/>
                <w:szCs w:val="20"/>
                <w:u w:val="dotted"/>
                <w:lang w:val="mk-MK"/>
              </w:rPr>
              <w:t xml:space="preserve">      </w:t>
            </w:r>
            <w:r w:rsidR="002273C9" w:rsidRPr="00833C2B">
              <w:rPr>
                <w:rFonts w:ascii="Arial Narrow" w:eastAsia="Times New Roman" w:hAnsi="Arial Narrow" w:cs="Courier New"/>
                <w:bCs/>
                <w:sz w:val="20"/>
                <w:szCs w:val="20"/>
                <w:lang w:val="mk-MK"/>
              </w:rPr>
              <w:t>2 (</w:t>
            </w:r>
            <w:r w:rsidR="008B0596"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 xml:space="preserve">q5_1g) </w:t>
            </w:r>
          </w:p>
          <w:p w14:paraId="158B3687" w14:textId="68EACD34" w:rsidR="002273C9" w:rsidRPr="00833C2B" w:rsidRDefault="00AA4AAE" w:rsidP="00CB3449">
            <w:pPr>
              <w:spacing w:line="276" w:lineRule="auto"/>
              <w:ind w:left="0" w:right="0"/>
              <w:rPr>
                <w:rFonts w:ascii="Arial Narrow" w:eastAsia="Times New Roman" w:hAnsi="Arial Narrow" w:cs="Courier New"/>
                <w:bCs/>
                <w:sz w:val="20"/>
                <w:szCs w:val="20"/>
                <w:lang w:val="mk-MK"/>
              </w:rPr>
            </w:pPr>
            <w:r w:rsidRPr="00833C2B">
              <w:rPr>
                <w:rFonts w:ascii="Arial Narrow" w:hAnsi="Arial Narrow"/>
                <w:b/>
                <w:sz w:val="20"/>
                <w:szCs w:val="20"/>
                <w:lang w:val="mk-MK"/>
              </w:rPr>
              <w:t>НЕ ЧИТАЈ</w:t>
            </w:r>
            <w:r w:rsidR="002273C9" w:rsidRPr="00833C2B">
              <w:rPr>
                <w:rFonts w:ascii="Arial Narrow" w:eastAsia="Times New Roman" w:hAnsi="Arial Narrow" w:cs="Courier New"/>
                <w:bCs/>
                <w:sz w:val="20"/>
                <w:szCs w:val="20"/>
                <w:lang w:val="mk-MK"/>
              </w:rPr>
              <w:t xml:space="preserve">) </w:t>
            </w:r>
            <w:r w:rsidR="00A90197" w:rsidRPr="00833C2B">
              <w:rPr>
                <w:rFonts w:ascii="Arial Narrow" w:eastAsia="Times New Roman" w:hAnsi="Arial Narrow" w:cs="Courier New"/>
                <w:bCs/>
                <w:sz w:val="20"/>
                <w:szCs w:val="20"/>
                <w:lang w:val="mk-MK"/>
              </w:rPr>
              <w:t>НЗ/БО</w:t>
            </w:r>
            <w:r w:rsidR="00CB3449" w:rsidRPr="00CB3449">
              <w:rPr>
                <w:rFonts w:ascii="Arial Narrow" w:eastAsia="Times New Roman" w:hAnsi="Arial Narrow" w:cs="Courier New"/>
                <w:bCs/>
                <w:sz w:val="20"/>
                <w:szCs w:val="20"/>
                <w:u w:val="dotted"/>
                <w:lang w:val="mk-MK"/>
              </w:rPr>
              <w:t xml:space="preserve">      </w:t>
            </w:r>
            <w:r w:rsidR="002273C9" w:rsidRPr="00833C2B">
              <w:rPr>
                <w:rFonts w:ascii="Arial Narrow" w:eastAsia="Times New Roman" w:hAnsi="Arial Narrow" w:cs="Courier New"/>
                <w:bCs/>
                <w:sz w:val="20"/>
                <w:szCs w:val="20"/>
                <w:lang w:val="mk-MK"/>
              </w:rPr>
              <w:t>99 (</w:t>
            </w:r>
            <w:r w:rsidR="008B0596"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q5_1g)</w:t>
            </w:r>
          </w:p>
        </w:tc>
      </w:tr>
      <w:tr w:rsidR="002273C9" w:rsidRPr="00495ACD" w14:paraId="110DF607" w14:textId="77777777" w:rsidTr="008B2B67">
        <w:tc>
          <w:tcPr>
            <w:tcW w:w="2425" w:type="dxa"/>
          </w:tcPr>
          <w:p w14:paraId="57EC5594" w14:textId="08E46E17" w:rsidR="002273C9" w:rsidRPr="00833C2B" w:rsidRDefault="009372C1" w:rsidP="009372C1">
            <w:pPr>
              <w:numPr>
                <w:ilvl w:val="0"/>
                <w:numId w:val="5"/>
              </w:numPr>
              <w:spacing w:line="276" w:lineRule="auto"/>
              <w:ind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 xml:space="preserve">Други јавни / државни службеници </w:t>
            </w:r>
          </w:p>
        </w:tc>
        <w:tc>
          <w:tcPr>
            <w:tcW w:w="3690" w:type="dxa"/>
          </w:tcPr>
          <w:p w14:paraId="209BEBD4" w14:textId="5D155D61"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Да</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Pr>
                <w:rFonts w:ascii="Arial Narrow" w:eastAsia="Times New Roman" w:hAnsi="Arial Narrow" w:cs="Courier New"/>
                <w:bCs/>
                <w:sz w:val="20"/>
                <w:szCs w:val="20"/>
                <w:u w:val="dotted"/>
              </w:rPr>
              <w:t xml:space="preserve">      </w:t>
            </w:r>
            <w:r w:rsidR="002273C9" w:rsidRPr="00833C2B">
              <w:rPr>
                <w:rFonts w:ascii="Arial Narrow" w:eastAsia="Times New Roman" w:hAnsi="Arial Narrow" w:cs="Courier New"/>
                <w:bCs/>
                <w:sz w:val="20"/>
                <w:szCs w:val="20"/>
                <w:lang w:val="mk-MK"/>
              </w:rPr>
              <w:t>1 (</w:t>
            </w:r>
            <w:r w:rsidR="000B09B1"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q5_2g)</w:t>
            </w:r>
          </w:p>
          <w:p w14:paraId="18B2EE6C" w14:textId="5617C027"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Не</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Pr>
                <w:rFonts w:ascii="Arial Narrow" w:eastAsia="Times New Roman" w:hAnsi="Arial Narrow" w:cs="Courier New"/>
                <w:bCs/>
                <w:sz w:val="20"/>
                <w:szCs w:val="20"/>
                <w:u w:val="dotted"/>
              </w:rPr>
              <w:t xml:space="preserve">      </w:t>
            </w:r>
            <w:r w:rsidR="002273C9" w:rsidRPr="00833C2B">
              <w:rPr>
                <w:rFonts w:ascii="Arial Narrow" w:eastAsia="Times New Roman" w:hAnsi="Arial Narrow" w:cs="Courier New"/>
                <w:bCs/>
                <w:sz w:val="20"/>
                <w:szCs w:val="20"/>
                <w:lang w:val="mk-MK"/>
              </w:rPr>
              <w:t>2 (</w:t>
            </w:r>
            <w:r w:rsidR="000B09B1"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q6)</w:t>
            </w:r>
          </w:p>
          <w:p w14:paraId="237166E0" w14:textId="334A91DA" w:rsidR="002273C9" w:rsidRPr="00833C2B" w:rsidRDefault="002273C9"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xml:space="preserve">) </w:t>
            </w:r>
            <w:r w:rsidR="000B09B1" w:rsidRPr="00833C2B">
              <w:rPr>
                <w:rFonts w:ascii="Arial Narrow" w:eastAsia="Times New Roman" w:hAnsi="Arial Narrow" w:cs="Courier New"/>
                <w:bCs/>
                <w:sz w:val="20"/>
                <w:szCs w:val="20"/>
                <w:lang w:val="mk-MK"/>
              </w:rPr>
              <w:t>НЗ/БО</w:t>
            </w:r>
            <w:r w:rsidR="00CB3449" w:rsidRPr="00CB3449">
              <w:rPr>
                <w:rFonts w:ascii="Arial Narrow" w:eastAsia="Times New Roman" w:hAnsi="Arial Narrow" w:cs="Courier New"/>
                <w:bCs/>
                <w:sz w:val="20"/>
                <w:szCs w:val="20"/>
                <w:u w:val="dotted"/>
                <w:lang w:val="mk-MK"/>
              </w:rPr>
              <w:t xml:space="preserve">     </w:t>
            </w:r>
            <w:r w:rsidRPr="00833C2B">
              <w:rPr>
                <w:rFonts w:ascii="Arial Narrow" w:eastAsia="Times New Roman" w:hAnsi="Arial Narrow" w:cs="Courier New"/>
                <w:bCs/>
                <w:sz w:val="20"/>
                <w:szCs w:val="20"/>
                <w:lang w:val="mk-MK"/>
              </w:rPr>
              <w:t>99 (</w:t>
            </w:r>
            <w:r w:rsidR="000B09B1" w:rsidRPr="00833C2B">
              <w:rPr>
                <w:rFonts w:ascii="Arial Narrow" w:eastAsia="Times New Roman" w:hAnsi="Arial Narrow" w:cs="Courier New"/>
                <w:bCs/>
                <w:sz w:val="20"/>
                <w:szCs w:val="20"/>
                <w:lang w:val="mk-MK"/>
              </w:rPr>
              <w:t xml:space="preserve">ОДИ НА </w:t>
            </w:r>
            <w:r w:rsidRPr="00833C2B">
              <w:rPr>
                <w:rFonts w:ascii="Arial Narrow" w:eastAsia="Times New Roman" w:hAnsi="Arial Narrow" w:cs="Courier New"/>
                <w:bCs/>
                <w:sz w:val="20"/>
                <w:szCs w:val="20"/>
                <w:lang w:val="mk-MK"/>
              </w:rPr>
              <w:t>q6a)</w:t>
            </w:r>
          </w:p>
        </w:tc>
        <w:tc>
          <w:tcPr>
            <w:tcW w:w="3600" w:type="dxa"/>
          </w:tcPr>
          <w:p w14:paraId="50845759" w14:textId="45CC71E3"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Да</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sidRPr="00CB3449">
              <w:rPr>
                <w:rFonts w:ascii="Arial Narrow" w:eastAsia="Times New Roman" w:hAnsi="Arial Narrow" w:cs="Courier New"/>
                <w:bCs/>
                <w:sz w:val="20"/>
                <w:szCs w:val="20"/>
                <w:u w:val="dotted"/>
                <w:lang w:val="mk-MK"/>
              </w:rPr>
              <w:t xml:space="preserve">       </w:t>
            </w:r>
            <w:r w:rsidR="002273C9" w:rsidRPr="00833C2B">
              <w:rPr>
                <w:rFonts w:ascii="Arial Narrow" w:eastAsia="Times New Roman" w:hAnsi="Arial Narrow" w:cs="Courier New"/>
                <w:bCs/>
                <w:sz w:val="20"/>
                <w:szCs w:val="20"/>
                <w:lang w:val="mk-MK"/>
              </w:rPr>
              <w:t>1 (</w:t>
            </w:r>
            <w:r w:rsidR="000B09B1"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q6a)</w:t>
            </w:r>
          </w:p>
          <w:p w14:paraId="0017BF1D" w14:textId="222665D5" w:rsidR="002273C9" w:rsidRPr="00833C2B" w:rsidRDefault="00342D67"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Не</w:t>
            </w:r>
            <w:r w:rsidR="002273C9" w:rsidRPr="00833C2B">
              <w:rPr>
                <w:rFonts w:ascii="Arial Narrow" w:eastAsia="Times New Roman" w:hAnsi="Arial Narrow" w:cs="Courier New"/>
                <w:bCs/>
                <w:sz w:val="20"/>
                <w:szCs w:val="20"/>
                <w:u w:val="dotted"/>
                <w:lang w:val="mk-MK"/>
              </w:rPr>
              <w:tab/>
            </w:r>
            <w:r w:rsidR="002273C9" w:rsidRPr="00833C2B">
              <w:rPr>
                <w:rFonts w:ascii="Arial Narrow" w:eastAsia="Times New Roman" w:hAnsi="Arial Narrow" w:cs="Courier New"/>
                <w:bCs/>
                <w:sz w:val="20"/>
                <w:szCs w:val="20"/>
                <w:u w:val="dotted"/>
                <w:lang w:val="mk-MK"/>
              </w:rPr>
              <w:tab/>
            </w:r>
            <w:r w:rsidR="00CB3449" w:rsidRPr="00CB3449">
              <w:rPr>
                <w:rFonts w:ascii="Arial Narrow" w:eastAsia="Times New Roman" w:hAnsi="Arial Narrow" w:cs="Courier New"/>
                <w:bCs/>
                <w:sz w:val="20"/>
                <w:szCs w:val="20"/>
                <w:u w:val="dotted"/>
                <w:lang w:val="mk-MK"/>
              </w:rPr>
              <w:t xml:space="preserve">       </w:t>
            </w:r>
            <w:r w:rsidR="002273C9" w:rsidRPr="00833C2B">
              <w:rPr>
                <w:rFonts w:ascii="Arial Narrow" w:eastAsia="Times New Roman" w:hAnsi="Arial Narrow" w:cs="Courier New"/>
                <w:bCs/>
                <w:sz w:val="20"/>
                <w:szCs w:val="20"/>
                <w:lang w:val="mk-MK"/>
              </w:rPr>
              <w:t>2 (</w:t>
            </w:r>
            <w:r w:rsidR="000B09B1" w:rsidRPr="00833C2B">
              <w:rPr>
                <w:rFonts w:ascii="Arial Narrow" w:eastAsia="Times New Roman" w:hAnsi="Arial Narrow" w:cs="Courier New"/>
                <w:bCs/>
                <w:sz w:val="20"/>
                <w:szCs w:val="20"/>
                <w:lang w:val="mk-MK"/>
              </w:rPr>
              <w:t xml:space="preserve">ОДИ НА </w:t>
            </w:r>
            <w:r w:rsidR="002273C9" w:rsidRPr="00833C2B">
              <w:rPr>
                <w:rFonts w:ascii="Arial Narrow" w:eastAsia="Times New Roman" w:hAnsi="Arial Narrow" w:cs="Courier New"/>
                <w:bCs/>
                <w:sz w:val="20"/>
                <w:szCs w:val="20"/>
                <w:lang w:val="mk-MK"/>
              </w:rPr>
              <w:t>q6a)</w:t>
            </w:r>
          </w:p>
          <w:p w14:paraId="2A0B5D7B" w14:textId="2073E49B" w:rsidR="002273C9" w:rsidRPr="00833C2B" w:rsidRDefault="002273C9" w:rsidP="009844FA">
            <w:pPr>
              <w:spacing w:line="276" w:lineRule="auto"/>
              <w:ind w:left="0" w:right="0"/>
              <w:rPr>
                <w:rFonts w:ascii="Arial Narrow" w:eastAsia="Times New Roman" w:hAnsi="Arial Narrow" w:cs="Courier New"/>
                <w:bCs/>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xml:space="preserve">) </w:t>
            </w:r>
            <w:r w:rsidR="000B09B1" w:rsidRPr="00833C2B">
              <w:rPr>
                <w:rFonts w:ascii="Arial Narrow" w:eastAsia="Times New Roman" w:hAnsi="Arial Narrow" w:cs="Courier New"/>
                <w:bCs/>
                <w:sz w:val="20"/>
                <w:szCs w:val="20"/>
                <w:lang w:val="mk-MK"/>
              </w:rPr>
              <w:t>НЗ/БО</w:t>
            </w:r>
            <w:r w:rsidR="00CB3449" w:rsidRPr="00CB3449">
              <w:rPr>
                <w:rFonts w:ascii="Arial Narrow" w:eastAsia="Times New Roman" w:hAnsi="Arial Narrow" w:cs="Courier New"/>
                <w:bCs/>
                <w:sz w:val="20"/>
                <w:szCs w:val="20"/>
                <w:u w:val="dotted"/>
                <w:lang w:val="mk-MK"/>
              </w:rPr>
              <w:t xml:space="preserve">       </w:t>
            </w:r>
            <w:r w:rsidRPr="00833C2B">
              <w:rPr>
                <w:rFonts w:ascii="Arial Narrow" w:eastAsia="Times New Roman" w:hAnsi="Arial Narrow" w:cs="Courier New"/>
                <w:bCs/>
                <w:sz w:val="20"/>
                <w:szCs w:val="20"/>
                <w:lang w:val="mk-MK"/>
              </w:rPr>
              <w:t>99 (</w:t>
            </w:r>
            <w:r w:rsidR="000B09B1" w:rsidRPr="00833C2B">
              <w:rPr>
                <w:rFonts w:ascii="Arial Narrow" w:eastAsia="Times New Roman" w:hAnsi="Arial Narrow" w:cs="Courier New"/>
                <w:bCs/>
                <w:sz w:val="20"/>
                <w:szCs w:val="20"/>
                <w:lang w:val="mk-MK"/>
              </w:rPr>
              <w:t xml:space="preserve">ОДИ НА </w:t>
            </w:r>
            <w:r w:rsidRPr="00833C2B">
              <w:rPr>
                <w:rFonts w:ascii="Arial Narrow" w:eastAsia="Times New Roman" w:hAnsi="Arial Narrow" w:cs="Courier New"/>
                <w:bCs/>
                <w:sz w:val="20"/>
                <w:szCs w:val="20"/>
                <w:lang w:val="mk-MK"/>
              </w:rPr>
              <w:t>q6a)</w:t>
            </w:r>
          </w:p>
        </w:tc>
      </w:tr>
    </w:tbl>
    <w:p w14:paraId="194673DC" w14:textId="5D4A00F5" w:rsidR="00F06209" w:rsidRPr="00833C2B" w:rsidRDefault="00F06209">
      <w:pPr>
        <w:ind w:left="0" w:right="0"/>
        <w:rPr>
          <w:rFonts w:ascii="Arial Narrow" w:eastAsia="Times New Roman" w:hAnsi="Arial Narrow" w:cs="Courier New"/>
          <w:b/>
          <w:sz w:val="20"/>
          <w:szCs w:val="20"/>
          <w:lang w:val="mk-MK"/>
        </w:rPr>
      </w:pPr>
    </w:p>
    <w:p w14:paraId="08C4D9E8" w14:textId="2083D219" w:rsidR="00FD5DDF" w:rsidRPr="00833C2B" w:rsidRDefault="00FD5DDF" w:rsidP="00FD5DDF">
      <w:pPr>
        <w:pStyle w:val="HTMLPreformatted"/>
        <w:shd w:val="clear" w:color="auto" w:fill="FFFFFF"/>
        <w:rPr>
          <w:rFonts w:ascii="Arial Narrow" w:hAnsi="Arial Narrow"/>
          <w:lang w:val="mk-MK"/>
        </w:rPr>
      </w:pPr>
      <w:r w:rsidRPr="00833C2B">
        <w:rPr>
          <w:rFonts w:ascii="Arial Narrow" w:hAnsi="Arial Narrow"/>
          <w:b/>
          <w:lang w:val="mk-MK"/>
        </w:rPr>
        <w:t xml:space="preserve">ПРОЧИТАЈ: </w:t>
      </w:r>
      <w:r w:rsidRPr="00833C2B">
        <w:rPr>
          <w:rFonts w:ascii="Arial Narrow" w:hAnsi="Arial Narrow"/>
          <w:bCs/>
          <w:lang w:val="mk-MK"/>
        </w:rPr>
        <w:t>Сега дозволете ми да ве прашам за лични искуства со корупција и барање поткуп</w:t>
      </w:r>
      <w:r w:rsidRPr="00833C2B">
        <w:rPr>
          <w:rFonts w:ascii="Arial Narrow" w:hAnsi="Arial Narrow"/>
          <w:b/>
          <w:lang w:val="mk-MK"/>
        </w:rPr>
        <w:t xml:space="preserve">. </w:t>
      </w:r>
      <w:r w:rsidRPr="00833C2B">
        <w:rPr>
          <w:rFonts w:ascii="Arial Narrow" w:hAnsi="Arial Narrow"/>
          <w:lang w:val="mk-MK"/>
        </w:rPr>
        <w:t>Дозволете ми да ве потсетам дека вашите одговори на сите прашања во оваа анкета ќе останат целосно доверливи.</w:t>
      </w:r>
    </w:p>
    <w:p w14:paraId="4292C701" w14:textId="77777777" w:rsidR="00E62787" w:rsidRPr="00833C2B" w:rsidRDefault="00E62787" w:rsidP="00E62787">
      <w:pPr>
        <w:pStyle w:val="HTMLPreformatted"/>
        <w:shd w:val="clear" w:color="auto" w:fill="FFFFFF"/>
        <w:rPr>
          <w:rFonts w:ascii="Arial Narrow" w:hAnsi="Arial Narrow"/>
          <w:lang w:val="mk-MK"/>
        </w:rPr>
      </w:pPr>
    </w:p>
    <w:tbl>
      <w:tblPr>
        <w:tblStyle w:val="TableGrid"/>
        <w:tblW w:w="10440" w:type="dxa"/>
        <w:tblInd w:w="-432" w:type="dxa"/>
        <w:tblLook w:val="04A0" w:firstRow="1" w:lastRow="0" w:firstColumn="1" w:lastColumn="0" w:noHBand="0" w:noVBand="1"/>
      </w:tblPr>
      <w:tblGrid>
        <w:gridCol w:w="3240"/>
        <w:gridCol w:w="3420"/>
        <w:gridCol w:w="3780"/>
      </w:tblGrid>
      <w:tr w:rsidR="00E62787" w:rsidRPr="00495ACD" w14:paraId="1FF68526" w14:textId="77777777" w:rsidTr="00F87280">
        <w:tc>
          <w:tcPr>
            <w:tcW w:w="3240" w:type="dxa"/>
          </w:tcPr>
          <w:p w14:paraId="13E95B51" w14:textId="77777777" w:rsidR="00E62787" w:rsidRPr="00833C2B" w:rsidRDefault="00E62787" w:rsidP="00F87280">
            <w:pPr>
              <w:ind w:left="0" w:right="0"/>
              <w:rPr>
                <w:rFonts w:ascii="Arial Narrow" w:hAnsi="Arial Narrow"/>
                <w:b/>
                <w:sz w:val="20"/>
                <w:szCs w:val="20"/>
                <w:lang w:val="mk-MK"/>
              </w:rPr>
            </w:pPr>
          </w:p>
          <w:p w14:paraId="7A60F6C2" w14:textId="77777777" w:rsidR="00E62787" w:rsidRPr="00833C2B" w:rsidRDefault="00E62787" w:rsidP="00F87280">
            <w:pPr>
              <w:pStyle w:val="HTMLPreformatted"/>
              <w:rPr>
                <w:rFonts w:ascii="Arial Narrow" w:hAnsi="Arial Narrow"/>
                <w:lang w:val="mk-MK"/>
              </w:rPr>
            </w:pPr>
          </w:p>
        </w:tc>
        <w:tc>
          <w:tcPr>
            <w:tcW w:w="3420" w:type="dxa"/>
          </w:tcPr>
          <w:p w14:paraId="74E7637D" w14:textId="7FE4EB83" w:rsidR="00E62787" w:rsidRPr="00833C2B" w:rsidRDefault="00072A9A" w:rsidP="00F87280">
            <w:pPr>
              <w:ind w:left="0" w:right="0"/>
              <w:rPr>
                <w:rFonts w:ascii="Arial Narrow" w:hAnsi="Arial Narrow" w:cstheme="minorHAnsi"/>
                <w:sz w:val="20"/>
                <w:szCs w:val="20"/>
                <w:lang w:val="mk-MK"/>
              </w:rPr>
            </w:pPr>
            <w:r w:rsidRPr="00833C2B">
              <w:rPr>
                <w:rFonts w:ascii="Arial Narrow" w:hAnsi="Arial Narrow" w:cstheme="minorHAnsi"/>
                <w:b/>
                <w:sz w:val="20"/>
                <w:szCs w:val="20"/>
                <w:lang w:val="mk-MK"/>
              </w:rPr>
              <w:t>q6</w:t>
            </w:r>
            <w:r w:rsidR="00E62787" w:rsidRPr="00833C2B">
              <w:rPr>
                <w:rFonts w:ascii="Arial Narrow" w:hAnsi="Arial Narrow" w:cstheme="minorHAnsi"/>
                <w:b/>
                <w:sz w:val="20"/>
                <w:szCs w:val="20"/>
                <w:lang w:val="mk-MK"/>
              </w:rPr>
              <w:t>.</w:t>
            </w:r>
            <w:r w:rsidR="002B3ED5" w:rsidRPr="00833C2B">
              <w:rPr>
                <w:rFonts w:ascii="Arial Narrow" w:hAnsi="Arial Narrow" w:cstheme="minorHAnsi"/>
                <w:sz w:val="20"/>
                <w:szCs w:val="20"/>
                <w:lang w:val="mk-MK"/>
              </w:rPr>
              <w:t xml:space="preserve"> Дали</w:t>
            </w:r>
            <w:r w:rsidR="00E62787" w:rsidRPr="00833C2B">
              <w:rPr>
                <w:rFonts w:ascii="Arial Narrow" w:hAnsi="Arial Narrow" w:cstheme="minorHAnsi"/>
                <w:sz w:val="20"/>
                <w:szCs w:val="20"/>
                <w:lang w:val="mk-MK"/>
              </w:rPr>
              <w:t xml:space="preserve"> </w:t>
            </w:r>
            <w:r w:rsidR="002B3ED5" w:rsidRPr="00833C2B">
              <w:rPr>
                <w:rFonts w:ascii="Arial Narrow" w:hAnsi="Arial Narrow" w:cstheme="minorHAnsi"/>
                <w:sz w:val="20"/>
                <w:szCs w:val="20"/>
                <w:lang w:val="mk-MK"/>
              </w:rPr>
              <w:t xml:space="preserve">во последните </w:t>
            </w:r>
            <w:r w:rsidR="002B3ED5" w:rsidRPr="00833C2B">
              <w:rPr>
                <w:rFonts w:ascii="Arial Narrow" w:hAnsi="Arial Narrow" w:cstheme="minorHAnsi"/>
                <w:b/>
                <w:bCs/>
                <w:sz w:val="20"/>
                <w:szCs w:val="20"/>
                <w:u w:val="single"/>
                <w:lang w:val="mk-MK"/>
              </w:rPr>
              <w:t>3 години</w:t>
            </w:r>
            <w:r w:rsidR="002B3ED5" w:rsidRPr="00833C2B">
              <w:rPr>
                <w:rFonts w:ascii="Arial Narrow" w:hAnsi="Arial Narrow" w:cstheme="minorHAnsi"/>
                <w:sz w:val="20"/>
                <w:szCs w:val="20"/>
                <w:lang w:val="mk-MK"/>
              </w:rPr>
              <w:t xml:space="preserve"> сте</w:t>
            </w:r>
            <w:r w:rsidR="00E62787" w:rsidRPr="00833C2B">
              <w:rPr>
                <w:rFonts w:ascii="Arial Narrow" w:hAnsi="Arial Narrow" w:cstheme="minorHAnsi"/>
                <w:sz w:val="20"/>
                <w:szCs w:val="20"/>
                <w:lang w:val="mk-MK"/>
              </w:rPr>
              <w:t>:</w:t>
            </w:r>
          </w:p>
          <w:p w14:paraId="6BE0ABB7" w14:textId="77777777" w:rsidR="00E62787" w:rsidRPr="00833C2B" w:rsidRDefault="00E62787" w:rsidP="00F87280">
            <w:pPr>
              <w:pStyle w:val="HTMLPreformatted"/>
              <w:rPr>
                <w:rFonts w:ascii="Arial Narrow" w:hAnsi="Arial Narrow"/>
                <w:lang w:val="mk-MK"/>
              </w:rPr>
            </w:pPr>
          </w:p>
        </w:tc>
        <w:tc>
          <w:tcPr>
            <w:tcW w:w="3780" w:type="dxa"/>
          </w:tcPr>
          <w:p w14:paraId="25288EAF" w14:textId="067075DB" w:rsidR="00E62787" w:rsidRPr="00833C2B" w:rsidRDefault="00072A9A" w:rsidP="00AE298B">
            <w:pPr>
              <w:pStyle w:val="HTMLPreformatted"/>
              <w:rPr>
                <w:rFonts w:ascii="Arial Narrow" w:hAnsi="Arial Narrow"/>
                <w:lang w:val="mk-MK"/>
              </w:rPr>
            </w:pPr>
            <w:r w:rsidRPr="00833C2B">
              <w:rPr>
                <w:rFonts w:ascii="Arial Narrow" w:hAnsi="Arial Narrow" w:cstheme="minorHAnsi"/>
                <w:b/>
                <w:lang w:val="mk-MK"/>
              </w:rPr>
              <w:t>q7</w:t>
            </w:r>
            <w:r w:rsidR="00E62787" w:rsidRPr="00833C2B">
              <w:rPr>
                <w:rFonts w:ascii="Arial Narrow" w:hAnsi="Arial Narrow" w:cstheme="minorHAnsi"/>
                <w:b/>
                <w:lang w:val="mk-MK"/>
              </w:rPr>
              <w:t>.</w:t>
            </w:r>
            <w:r w:rsidR="00E62787" w:rsidRPr="00833C2B">
              <w:rPr>
                <w:rFonts w:ascii="Arial Narrow" w:hAnsi="Arial Narrow" w:cstheme="minorHAnsi"/>
                <w:lang w:val="mk-MK"/>
              </w:rPr>
              <w:t xml:space="preserve"> </w:t>
            </w:r>
            <w:r w:rsidR="00AE298B" w:rsidRPr="00833C2B">
              <w:rPr>
                <w:rFonts w:ascii="Arial Narrow" w:hAnsi="Arial Narrow" w:cstheme="minorHAnsi"/>
                <w:lang w:val="mk-MK"/>
              </w:rPr>
              <w:t xml:space="preserve">Дали требаше да платите </w:t>
            </w:r>
            <w:r w:rsidR="00AE298B" w:rsidRPr="00833C2B">
              <w:rPr>
                <w:rFonts w:ascii="Arial Narrow" w:hAnsi="Arial Narrow" w:cstheme="minorHAnsi"/>
                <w:b/>
                <w:bCs/>
                <w:u w:val="single"/>
                <w:lang w:val="mk-MK"/>
              </w:rPr>
              <w:t>поткуп</w:t>
            </w:r>
            <w:r w:rsidR="00AE298B" w:rsidRPr="00833C2B">
              <w:rPr>
                <w:rFonts w:ascii="Arial Narrow" w:hAnsi="Arial Narrow" w:cstheme="minorHAnsi"/>
                <w:lang w:val="mk-MK"/>
              </w:rPr>
              <w:t xml:space="preserve"> за да ја добиете услугата или да го забрзате процесот</w:t>
            </w:r>
            <w:r w:rsidR="00E62787" w:rsidRPr="00833C2B">
              <w:rPr>
                <w:rFonts w:ascii="Arial Narrow" w:hAnsi="Arial Narrow" w:cstheme="minorHAnsi"/>
                <w:lang w:val="mk-MK"/>
              </w:rPr>
              <w:t>?</w:t>
            </w:r>
          </w:p>
        </w:tc>
      </w:tr>
      <w:tr w:rsidR="00E62787" w:rsidRPr="00495ACD" w14:paraId="535449F0" w14:textId="77777777" w:rsidTr="00F87280">
        <w:tc>
          <w:tcPr>
            <w:tcW w:w="3240" w:type="dxa"/>
          </w:tcPr>
          <w:p w14:paraId="4F5ED7C6" w14:textId="0887D45D" w:rsidR="00E62787" w:rsidRPr="00833C2B" w:rsidRDefault="0070066D" w:rsidP="0070066D">
            <w:pPr>
              <w:pStyle w:val="HTMLPreformatted"/>
              <w:numPr>
                <w:ilvl w:val="0"/>
                <w:numId w:val="30"/>
              </w:numPr>
              <w:rPr>
                <w:rFonts w:ascii="Arial Narrow" w:hAnsi="Arial Narrow"/>
                <w:lang w:val="mk-MK"/>
              </w:rPr>
            </w:pPr>
            <w:r w:rsidRPr="00833C2B">
              <w:rPr>
                <w:rFonts w:ascii="Arial Narrow" w:hAnsi="Arial Narrow" w:cstheme="minorHAnsi"/>
                <w:lang w:val="mk-MK"/>
              </w:rPr>
              <w:t xml:space="preserve">барале владина дозвола или обработка на било каков вид документ (како лиценца, градежна дозвола итн.) во канцеларија на локалната самоуправа? </w:t>
            </w:r>
          </w:p>
        </w:tc>
        <w:tc>
          <w:tcPr>
            <w:tcW w:w="3420" w:type="dxa"/>
          </w:tcPr>
          <w:p w14:paraId="0488A006" w14:textId="5CBAD571"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Да</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CB3449" w:rsidRPr="00CB3449">
              <w:rPr>
                <w:rFonts w:ascii="Arial Narrow" w:hAnsi="Arial Narrow"/>
                <w:sz w:val="20"/>
                <w:szCs w:val="20"/>
                <w:u w:val="dotted"/>
                <w:lang w:val="mk-MK"/>
              </w:rPr>
              <w:t xml:space="preserve">  </w:t>
            </w:r>
            <w:r w:rsidR="00CB3449" w:rsidRPr="00495ACD">
              <w:rPr>
                <w:rFonts w:ascii="Arial Narrow" w:hAnsi="Arial Narrow"/>
                <w:sz w:val="20"/>
                <w:szCs w:val="20"/>
                <w:u w:val="dotted"/>
                <w:lang w:val="mk-MK"/>
              </w:rPr>
              <w:t xml:space="preserve">       </w:t>
            </w:r>
            <w:r w:rsidR="00E62787" w:rsidRPr="00833C2B">
              <w:rPr>
                <w:rFonts w:ascii="Arial Narrow" w:hAnsi="Arial Narrow"/>
                <w:sz w:val="20"/>
                <w:szCs w:val="20"/>
                <w:lang w:val="mk-MK"/>
              </w:rPr>
              <w:t>1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A7654B" w:rsidRPr="00833C2B">
              <w:rPr>
                <w:rFonts w:ascii="Arial Narrow" w:hAnsi="Arial Narrow"/>
                <w:sz w:val="20"/>
                <w:szCs w:val="20"/>
                <w:lang w:val="mk-MK"/>
              </w:rPr>
              <w:t>7</w:t>
            </w:r>
            <w:r w:rsidR="00E62787" w:rsidRPr="00833C2B">
              <w:rPr>
                <w:rFonts w:ascii="Arial Narrow" w:hAnsi="Arial Narrow"/>
                <w:sz w:val="20"/>
                <w:szCs w:val="20"/>
                <w:lang w:val="mk-MK"/>
              </w:rPr>
              <w:t>a)</w:t>
            </w:r>
          </w:p>
          <w:p w14:paraId="086FB889" w14:textId="0E40DC4D"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Не</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CB3449" w:rsidRPr="00CB3449">
              <w:rPr>
                <w:rFonts w:ascii="Arial Narrow" w:hAnsi="Arial Narrow"/>
                <w:sz w:val="20"/>
                <w:szCs w:val="20"/>
                <w:u w:val="dotted"/>
                <w:lang w:val="mk-MK"/>
              </w:rPr>
              <w:t xml:space="preserve">         </w:t>
            </w:r>
            <w:r w:rsidR="00E62787" w:rsidRPr="00833C2B">
              <w:rPr>
                <w:rFonts w:ascii="Arial Narrow" w:hAnsi="Arial Narrow"/>
                <w:sz w:val="20"/>
                <w:szCs w:val="20"/>
                <w:lang w:val="mk-MK"/>
              </w:rPr>
              <w:t>2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E722F9" w:rsidRPr="00833C2B">
              <w:rPr>
                <w:rFonts w:ascii="Arial Narrow" w:hAnsi="Arial Narrow"/>
                <w:sz w:val="20"/>
                <w:szCs w:val="20"/>
                <w:lang w:val="mk-MK"/>
              </w:rPr>
              <w:t>6</w:t>
            </w:r>
            <w:r w:rsidR="00E62787" w:rsidRPr="00833C2B">
              <w:rPr>
                <w:rFonts w:ascii="Arial Narrow" w:hAnsi="Arial Narrow"/>
                <w:sz w:val="20"/>
                <w:szCs w:val="20"/>
                <w:lang w:val="mk-MK"/>
              </w:rPr>
              <w:t>b)</w:t>
            </w:r>
          </w:p>
          <w:p w14:paraId="410715A5" w14:textId="4328A007" w:rsidR="00E62787" w:rsidRPr="00833C2B" w:rsidRDefault="00E62787" w:rsidP="00F87280">
            <w:pPr>
              <w:pStyle w:val="HTMLPreformatted"/>
              <w:rPr>
                <w:rFonts w:ascii="Arial Narrow" w:hAnsi="Arial Narrow"/>
                <w:lang w:val="mk-MK"/>
              </w:rPr>
            </w:pPr>
            <w:r w:rsidRPr="00833C2B">
              <w:rPr>
                <w:rFonts w:ascii="Arial Narrow" w:hAnsi="Arial Narrow"/>
                <w:b/>
                <w:lang w:val="mk-MK"/>
              </w:rPr>
              <w:t>(</w:t>
            </w:r>
            <w:r w:rsidR="00AA4AAE" w:rsidRPr="00833C2B">
              <w:rPr>
                <w:rFonts w:ascii="Arial Narrow" w:hAnsi="Arial Narrow"/>
                <w:b/>
                <w:lang w:val="mk-MK"/>
              </w:rPr>
              <w:t>НЕ ЧИТАЈ</w:t>
            </w:r>
            <w:r w:rsidRPr="00833C2B">
              <w:rPr>
                <w:rFonts w:ascii="Arial Narrow" w:hAnsi="Arial Narrow"/>
                <w:b/>
                <w:lang w:val="mk-MK"/>
              </w:rPr>
              <w:t xml:space="preserve">) </w:t>
            </w:r>
            <w:r w:rsidR="007A54A1" w:rsidRPr="00833C2B">
              <w:rPr>
                <w:rFonts w:ascii="Arial Narrow" w:hAnsi="Arial Narrow"/>
                <w:bCs/>
                <w:lang w:val="mk-MK"/>
              </w:rPr>
              <w:t>НЗ/БО</w:t>
            </w:r>
            <w:r w:rsidRPr="00833C2B">
              <w:rPr>
                <w:rFonts w:ascii="Arial Narrow" w:hAnsi="Arial Narrow"/>
                <w:u w:val="dotted"/>
                <w:lang w:val="mk-MK"/>
              </w:rPr>
              <w:tab/>
            </w:r>
            <w:r w:rsidRPr="00833C2B">
              <w:rPr>
                <w:rFonts w:ascii="Arial Narrow" w:hAnsi="Arial Narrow"/>
                <w:lang w:val="mk-MK"/>
              </w:rPr>
              <w:t>99 (</w:t>
            </w:r>
            <w:r w:rsidR="00A17AF0" w:rsidRPr="00833C2B">
              <w:rPr>
                <w:rFonts w:ascii="Arial Narrow" w:hAnsi="Arial Narrow"/>
                <w:bCs/>
                <w:lang w:val="mk-MK"/>
              </w:rPr>
              <w:t xml:space="preserve">ОДИ НА </w:t>
            </w:r>
            <w:r w:rsidRPr="00833C2B">
              <w:rPr>
                <w:rFonts w:ascii="Arial Narrow" w:hAnsi="Arial Narrow"/>
                <w:lang w:val="mk-MK"/>
              </w:rPr>
              <w:t>q</w:t>
            </w:r>
            <w:r w:rsidR="00E722F9" w:rsidRPr="00833C2B">
              <w:rPr>
                <w:rFonts w:ascii="Arial Narrow" w:hAnsi="Arial Narrow"/>
                <w:lang w:val="mk-MK"/>
              </w:rPr>
              <w:t>6</w:t>
            </w:r>
            <w:r w:rsidRPr="00833C2B">
              <w:rPr>
                <w:rFonts w:ascii="Arial Narrow" w:hAnsi="Arial Narrow"/>
                <w:lang w:val="mk-MK"/>
              </w:rPr>
              <w:t xml:space="preserve">b) </w:t>
            </w:r>
          </w:p>
        </w:tc>
        <w:tc>
          <w:tcPr>
            <w:tcW w:w="3780" w:type="dxa"/>
          </w:tcPr>
          <w:p w14:paraId="47D6256C" w14:textId="0FAD6CB1"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Да</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CB3449" w:rsidRPr="00CB3449">
              <w:rPr>
                <w:rFonts w:ascii="Arial Narrow" w:hAnsi="Arial Narrow"/>
                <w:sz w:val="20"/>
                <w:szCs w:val="20"/>
                <w:u w:val="dotted"/>
                <w:lang w:val="mk-MK"/>
              </w:rPr>
              <w:t xml:space="preserve">        </w:t>
            </w:r>
            <w:r w:rsidR="00E62787" w:rsidRPr="00833C2B">
              <w:rPr>
                <w:rFonts w:ascii="Arial Narrow" w:hAnsi="Arial Narrow"/>
                <w:sz w:val="20"/>
                <w:szCs w:val="20"/>
                <w:lang w:val="mk-MK"/>
              </w:rPr>
              <w:t>1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E722F9" w:rsidRPr="00833C2B">
              <w:rPr>
                <w:rFonts w:ascii="Arial Narrow" w:hAnsi="Arial Narrow"/>
                <w:sz w:val="20"/>
                <w:szCs w:val="20"/>
                <w:lang w:val="mk-MK"/>
              </w:rPr>
              <w:t>6</w:t>
            </w:r>
            <w:r w:rsidR="00E62787" w:rsidRPr="00833C2B">
              <w:rPr>
                <w:rFonts w:ascii="Arial Narrow" w:hAnsi="Arial Narrow"/>
                <w:sz w:val="20"/>
                <w:szCs w:val="20"/>
                <w:lang w:val="mk-MK"/>
              </w:rPr>
              <w:t>b)</w:t>
            </w:r>
          </w:p>
          <w:p w14:paraId="7D6668D6" w14:textId="5BD86364"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Не</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CB3449" w:rsidRPr="00CB3449">
              <w:rPr>
                <w:rFonts w:ascii="Arial Narrow" w:hAnsi="Arial Narrow"/>
                <w:sz w:val="20"/>
                <w:szCs w:val="20"/>
                <w:u w:val="dotted"/>
                <w:lang w:val="mk-MK"/>
              </w:rPr>
              <w:t xml:space="preserve">  </w:t>
            </w:r>
            <w:r w:rsidR="00CB3449" w:rsidRPr="00495ACD">
              <w:rPr>
                <w:rFonts w:ascii="Arial Narrow" w:hAnsi="Arial Narrow"/>
                <w:sz w:val="20"/>
                <w:szCs w:val="20"/>
                <w:u w:val="dotted"/>
                <w:lang w:val="mk-MK"/>
              </w:rPr>
              <w:t xml:space="preserve">       </w:t>
            </w:r>
            <w:r w:rsidR="00E62787" w:rsidRPr="00833C2B">
              <w:rPr>
                <w:rFonts w:ascii="Arial Narrow" w:hAnsi="Arial Narrow"/>
                <w:sz w:val="20"/>
                <w:szCs w:val="20"/>
                <w:lang w:val="mk-MK"/>
              </w:rPr>
              <w:t>2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E722F9" w:rsidRPr="00833C2B">
              <w:rPr>
                <w:rFonts w:ascii="Arial Narrow" w:hAnsi="Arial Narrow"/>
                <w:sz w:val="20"/>
                <w:szCs w:val="20"/>
                <w:lang w:val="mk-MK"/>
              </w:rPr>
              <w:t>6</w:t>
            </w:r>
            <w:r w:rsidR="00E62787" w:rsidRPr="00833C2B">
              <w:rPr>
                <w:rFonts w:ascii="Arial Narrow" w:hAnsi="Arial Narrow"/>
                <w:sz w:val="20"/>
                <w:szCs w:val="20"/>
                <w:lang w:val="mk-MK"/>
              </w:rPr>
              <w:t xml:space="preserve">b) </w:t>
            </w:r>
          </w:p>
          <w:p w14:paraId="5CD0DA51" w14:textId="154C7211" w:rsidR="00E62787" w:rsidRPr="00833C2B" w:rsidRDefault="00E62787" w:rsidP="00F87280">
            <w:pPr>
              <w:pStyle w:val="HTMLPreformatted"/>
              <w:rPr>
                <w:rFonts w:ascii="Arial Narrow" w:hAnsi="Arial Narrow"/>
                <w:lang w:val="mk-MK"/>
              </w:rPr>
            </w:pPr>
            <w:r w:rsidRPr="00833C2B">
              <w:rPr>
                <w:rFonts w:ascii="Arial Narrow" w:hAnsi="Arial Narrow"/>
                <w:b/>
                <w:lang w:val="mk-MK"/>
              </w:rPr>
              <w:t>(</w:t>
            </w:r>
            <w:r w:rsidR="00AA4AAE" w:rsidRPr="00833C2B">
              <w:rPr>
                <w:rFonts w:ascii="Arial Narrow" w:hAnsi="Arial Narrow"/>
                <w:b/>
                <w:lang w:val="mk-MK"/>
              </w:rPr>
              <w:t>НЕ ЧИТАЈ</w:t>
            </w:r>
            <w:r w:rsidRPr="00833C2B">
              <w:rPr>
                <w:rFonts w:ascii="Arial Narrow" w:hAnsi="Arial Narrow"/>
                <w:b/>
                <w:lang w:val="mk-MK"/>
              </w:rPr>
              <w:t xml:space="preserve">) </w:t>
            </w:r>
            <w:r w:rsidR="007A54A1" w:rsidRPr="00833C2B">
              <w:rPr>
                <w:rFonts w:ascii="Arial Narrow" w:hAnsi="Arial Narrow"/>
                <w:bCs/>
                <w:lang w:val="mk-MK"/>
              </w:rPr>
              <w:t>НЗ/БО</w:t>
            </w:r>
            <w:r w:rsidRPr="00833C2B">
              <w:rPr>
                <w:rFonts w:ascii="Arial Narrow" w:hAnsi="Arial Narrow"/>
                <w:u w:val="dotted"/>
                <w:lang w:val="mk-MK"/>
              </w:rPr>
              <w:tab/>
            </w:r>
            <w:r w:rsidRPr="00833C2B">
              <w:rPr>
                <w:rFonts w:ascii="Arial Narrow" w:hAnsi="Arial Narrow"/>
                <w:lang w:val="mk-MK"/>
              </w:rPr>
              <w:t>99 (</w:t>
            </w:r>
            <w:r w:rsidR="00A17AF0" w:rsidRPr="00833C2B">
              <w:rPr>
                <w:rFonts w:ascii="Arial Narrow" w:hAnsi="Arial Narrow"/>
                <w:bCs/>
                <w:lang w:val="mk-MK"/>
              </w:rPr>
              <w:t xml:space="preserve">ОДИ НА </w:t>
            </w:r>
            <w:r w:rsidRPr="00833C2B">
              <w:rPr>
                <w:rFonts w:ascii="Arial Narrow" w:hAnsi="Arial Narrow"/>
                <w:lang w:val="mk-MK"/>
              </w:rPr>
              <w:t>q</w:t>
            </w:r>
            <w:r w:rsidR="00E722F9" w:rsidRPr="00833C2B">
              <w:rPr>
                <w:rFonts w:ascii="Arial Narrow" w:hAnsi="Arial Narrow"/>
                <w:lang w:val="mk-MK"/>
              </w:rPr>
              <w:t>6</w:t>
            </w:r>
            <w:r w:rsidRPr="00833C2B">
              <w:rPr>
                <w:rFonts w:ascii="Arial Narrow" w:hAnsi="Arial Narrow"/>
                <w:lang w:val="mk-MK"/>
              </w:rPr>
              <w:t xml:space="preserve">b) </w:t>
            </w:r>
          </w:p>
        </w:tc>
      </w:tr>
      <w:tr w:rsidR="00E62787" w:rsidRPr="00495ACD" w14:paraId="6CFDBE6B" w14:textId="77777777" w:rsidTr="00F87280">
        <w:tc>
          <w:tcPr>
            <w:tcW w:w="3240" w:type="dxa"/>
          </w:tcPr>
          <w:p w14:paraId="63A56755" w14:textId="37418A61" w:rsidR="00E62787" w:rsidRPr="00833C2B" w:rsidRDefault="004068BE" w:rsidP="004068BE">
            <w:pPr>
              <w:pStyle w:val="HTMLPreformatted"/>
              <w:numPr>
                <w:ilvl w:val="0"/>
                <w:numId w:val="30"/>
              </w:numPr>
              <w:rPr>
                <w:rFonts w:ascii="Arial Narrow" w:hAnsi="Arial Narrow"/>
                <w:lang w:val="mk-MK"/>
              </w:rPr>
            </w:pPr>
            <w:r w:rsidRPr="00833C2B">
              <w:rPr>
                <w:rFonts w:ascii="Arial Narrow" w:hAnsi="Arial Narrow" w:cstheme="minorHAnsi"/>
                <w:lang w:val="mk-MK"/>
              </w:rPr>
              <w:t xml:space="preserve">побарале јавни надоместоци или владина помош, како што се парични трансфери, пензии или надоместоци за инвалидност? </w:t>
            </w:r>
          </w:p>
        </w:tc>
        <w:tc>
          <w:tcPr>
            <w:tcW w:w="3420" w:type="dxa"/>
          </w:tcPr>
          <w:p w14:paraId="5B7A1E57" w14:textId="2BDE05ED"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Да</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CB3449" w:rsidRPr="00CB3449">
              <w:rPr>
                <w:rFonts w:ascii="Arial Narrow" w:hAnsi="Arial Narrow"/>
                <w:sz w:val="20"/>
                <w:szCs w:val="20"/>
                <w:u w:val="dotted"/>
                <w:lang w:val="mk-MK"/>
              </w:rPr>
              <w:t xml:space="preserve">         </w:t>
            </w:r>
            <w:r w:rsidR="00E62787" w:rsidRPr="00833C2B">
              <w:rPr>
                <w:rFonts w:ascii="Arial Narrow" w:hAnsi="Arial Narrow"/>
                <w:sz w:val="20"/>
                <w:szCs w:val="20"/>
                <w:lang w:val="mk-MK"/>
              </w:rPr>
              <w:t>1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E722F9" w:rsidRPr="00833C2B">
              <w:rPr>
                <w:rFonts w:ascii="Arial Narrow" w:hAnsi="Arial Narrow"/>
                <w:sz w:val="20"/>
                <w:szCs w:val="20"/>
                <w:lang w:val="mk-MK"/>
              </w:rPr>
              <w:t>7</w:t>
            </w:r>
            <w:r w:rsidR="00E62787" w:rsidRPr="00833C2B">
              <w:rPr>
                <w:rFonts w:ascii="Arial Narrow" w:hAnsi="Arial Narrow"/>
                <w:sz w:val="20"/>
                <w:szCs w:val="20"/>
                <w:lang w:val="mk-MK"/>
              </w:rPr>
              <w:t>b)</w:t>
            </w:r>
          </w:p>
          <w:p w14:paraId="76EAD01C" w14:textId="28A032F6"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Не</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CB3449" w:rsidRPr="00CB3449">
              <w:rPr>
                <w:rFonts w:ascii="Arial Narrow" w:hAnsi="Arial Narrow"/>
                <w:sz w:val="20"/>
                <w:szCs w:val="20"/>
                <w:u w:val="dotted"/>
                <w:lang w:val="mk-MK"/>
              </w:rPr>
              <w:t xml:space="preserve">   </w:t>
            </w:r>
            <w:r w:rsidR="00CB3449" w:rsidRPr="00495ACD">
              <w:rPr>
                <w:rFonts w:ascii="Arial Narrow" w:hAnsi="Arial Narrow"/>
                <w:sz w:val="20"/>
                <w:szCs w:val="20"/>
                <w:u w:val="dotted"/>
                <w:lang w:val="mk-MK"/>
              </w:rPr>
              <w:t xml:space="preserve">      </w:t>
            </w:r>
            <w:r w:rsidR="00E62787" w:rsidRPr="00833C2B">
              <w:rPr>
                <w:rFonts w:ascii="Arial Narrow" w:hAnsi="Arial Narrow"/>
                <w:sz w:val="20"/>
                <w:szCs w:val="20"/>
                <w:lang w:val="mk-MK"/>
              </w:rPr>
              <w:t>2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E722F9" w:rsidRPr="00833C2B">
              <w:rPr>
                <w:rFonts w:ascii="Arial Narrow" w:hAnsi="Arial Narrow"/>
                <w:sz w:val="20"/>
                <w:szCs w:val="20"/>
                <w:lang w:val="mk-MK"/>
              </w:rPr>
              <w:t>6</w:t>
            </w:r>
            <w:r w:rsidR="00E62787" w:rsidRPr="00833C2B">
              <w:rPr>
                <w:rFonts w:ascii="Arial Narrow" w:hAnsi="Arial Narrow"/>
                <w:sz w:val="20"/>
                <w:szCs w:val="20"/>
                <w:lang w:val="mk-MK"/>
              </w:rPr>
              <w:t>c)</w:t>
            </w:r>
          </w:p>
          <w:p w14:paraId="293EC094" w14:textId="698FA4F8" w:rsidR="00E62787" w:rsidRPr="00833C2B" w:rsidRDefault="00E62787" w:rsidP="00F87280">
            <w:pPr>
              <w:pStyle w:val="HTMLPreformatted"/>
              <w:rPr>
                <w:rFonts w:ascii="Arial Narrow" w:hAnsi="Arial Narrow"/>
                <w:lang w:val="mk-MK"/>
              </w:rPr>
            </w:pPr>
            <w:r w:rsidRPr="00833C2B">
              <w:rPr>
                <w:rFonts w:ascii="Arial Narrow" w:hAnsi="Arial Narrow"/>
                <w:b/>
                <w:lang w:val="mk-MK"/>
              </w:rPr>
              <w:t>(</w:t>
            </w:r>
            <w:r w:rsidR="00AA4AAE" w:rsidRPr="00833C2B">
              <w:rPr>
                <w:rFonts w:ascii="Arial Narrow" w:hAnsi="Arial Narrow"/>
                <w:b/>
                <w:lang w:val="mk-MK"/>
              </w:rPr>
              <w:t>НЕ ЧИТАЈ</w:t>
            </w:r>
            <w:r w:rsidRPr="00833C2B">
              <w:rPr>
                <w:rFonts w:ascii="Arial Narrow" w:hAnsi="Arial Narrow"/>
                <w:b/>
                <w:lang w:val="mk-MK"/>
              </w:rPr>
              <w:t xml:space="preserve">) </w:t>
            </w:r>
            <w:r w:rsidR="007A54A1" w:rsidRPr="00833C2B">
              <w:rPr>
                <w:rFonts w:ascii="Arial Narrow" w:hAnsi="Arial Narrow"/>
                <w:bCs/>
                <w:lang w:val="mk-MK"/>
              </w:rPr>
              <w:t>НЗ/БО</w:t>
            </w:r>
            <w:r w:rsidRPr="00833C2B">
              <w:rPr>
                <w:rFonts w:ascii="Arial Narrow" w:hAnsi="Arial Narrow"/>
                <w:u w:val="dotted"/>
                <w:lang w:val="mk-MK"/>
              </w:rPr>
              <w:tab/>
            </w:r>
            <w:r w:rsidRPr="00833C2B">
              <w:rPr>
                <w:rFonts w:ascii="Arial Narrow" w:hAnsi="Arial Narrow"/>
                <w:lang w:val="mk-MK"/>
              </w:rPr>
              <w:t>99 (</w:t>
            </w:r>
            <w:r w:rsidR="00A17AF0" w:rsidRPr="00833C2B">
              <w:rPr>
                <w:rFonts w:ascii="Arial Narrow" w:hAnsi="Arial Narrow"/>
                <w:bCs/>
                <w:lang w:val="mk-MK"/>
              </w:rPr>
              <w:t xml:space="preserve">ОДИ НА </w:t>
            </w:r>
            <w:r w:rsidRPr="00833C2B">
              <w:rPr>
                <w:rFonts w:ascii="Arial Narrow" w:hAnsi="Arial Narrow"/>
                <w:lang w:val="mk-MK"/>
              </w:rPr>
              <w:t>q</w:t>
            </w:r>
            <w:r w:rsidR="00E722F9" w:rsidRPr="00833C2B">
              <w:rPr>
                <w:rFonts w:ascii="Arial Narrow" w:hAnsi="Arial Narrow"/>
                <w:lang w:val="mk-MK"/>
              </w:rPr>
              <w:t>6</w:t>
            </w:r>
            <w:r w:rsidRPr="00833C2B">
              <w:rPr>
                <w:rFonts w:ascii="Arial Narrow" w:hAnsi="Arial Narrow"/>
                <w:lang w:val="mk-MK"/>
              </w:rPr>
              <w:t>c)</w:t>
            </w:r>
          </w:p>
        </w:tc>
        <w:tc>
          <w:tcPr>
            <w:tcW w:w="3780" w:type="dxa"/>
          </w:tcPr>
          <w:p w14:paraId="676EB1B9" w14:textId="4D451518"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Да</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CB3449" w:rsidRPr="00CB3449">
              <w:rPr>
                <w:rFonts w:ascii="Arial Narrow" w:hAnsi="Arial Narrow"/>
                <w:sz w:val="20"/>
                <w:szCs w:val="20"/>
                <w:u w:val="dotted"/>
                <w:lang w:val="mk-MK"/>
              </w:rPr>
              <w:t xml:space="preserve">         </w:t>
            </w:r>
            <w:r w:rsidR="00E62787" w:rsidRPr="00833C2B">
              <w:rPr>
                <w:rFonts w:ascii="Arial Narrow" w:hAnsi="Arial Narrow"/>
                <w:sz w:val="20"/>
                <w:szCs w:val="20"/>
                <w:lang w:val="mk-MK"/>
              </w:rPr>
              <w:t>1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E722F9" w:rsidRPr="00833C2B">
              <w:rPr>
                <w:rFonts w:ascii="Arial Narrow" w:hAnsi="Arial Narrow"/>
                <w:sz w:val="20"/>
                <w:szCs w:val="20"/>
                <w:lang w:val="mk-MK"/>
              </w:rPr>
              <w:t>6</w:t>
            </w:r>
            <w:r w:rsidR="00E62787" w:rsidRPr="00833C2B">
              <w:rPr>
                <w:rFonts w:ascii="Arial Narrow" w:hAnsi="Arial Narrow"/>
                <w:sz w:val="20"/>
                <w:szCs w:val="20"/>
                <w:lang w:val="mk-MK"/>
              </w:rPr>
              <w:t>c)</w:t>
            </w:r>
          </w:p>
          <w:p w14:paraId="1CA4FCBF" w14:textId="7D716BB6"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Не</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CB3449" w:rsidRPr="00CB3449">
              <w:rPr>
                <w:rFonts w:ascii="Arial Narrow" w:hAnsi="Arial Narrow"/>
                <w:sz w:val="20"/>
                <w:szCs w:val="20"/>
                <w:u w:val="dotted"/>
                <w:lang w:val="mk-MK"/>
              </w:rPr>
              <w:t xml:space="preserve">    </w:t>
            </w:r>
            <w:r w:rsidR="00CB3449" w:rsidRPr="00495ACD">
              <w:rPr>
                <w:rFonts w:ascii="Arial Narrow" w:hAnsi="Arial Narrow"/>
                <w:sz w:val="20"/>
                <w:szCs w:val="20"/>
                <w:u w:val="dotted"/>
                <w:lang w:val="mk-MK"/>
              </w:rPr>
              <w:t xml:space="preserve">     </w:t>
            </w:r>
            <w:r w:rsidR="00E62787" w:rsidRPr="00833C2B">
              <w:rPr>
                <w:rFonts w:ascii="Arial Narrow" w:hAnsi="Arial Narrow"/>
                <w:sz w:val="20"/>
                <w:szCs w:val="20"/>
                <w:lang w:val="mk-MK"/>
              </w:rPr>
              <w:t>2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E722F9" w:rsidRPr="00833C2B">
              <w:rPr>
                <w:rFonts w:ascii="Arial Narrow" w:hAnsi="Arial Narrow"/>
                <w:sz w:val="20"/>
                <w:szCs w:val="20"/>
                <w:lang w:val="mk-MK"/>
              </w:rPr>
              <w:t>6</w:t>
            </w:r>
            <w:r w:rsidR="00E62787" w:rsidRPr="00833C2B">
              <w:rPr>
                <w:rFonts w:ascii="Arial Narrow" w:hAnsi="Arial Narrow"/>
                <w:sz w:val="20"/>
                <w:szCs w:val="20"/>
                <w:lang w:val="mk-MK"/>
              </w:rPr>
              <w:t xml:space="preserve">c) </w:t>
            </w:r>
          </w:p>
          <w:p w14:paraId="0080EC81" w14:textId="348987E6" w:rsidR="00E62787" w:rsidRPr="00833C2B" w:rsidRDefault="00E62787" w:rsidP="00F87280">
            <w:pPr>
              <w:pStyle w:val="HTMLPreformatted"/>
              <w:rPr>
                <w:rFonts w:ascii="Arial Narrow" w:hAnsi="Arial Narrow"/>
                <w:lang w:val="mk-MK"/>
              </w:rPr>
            </w:pPr>
            <w:r w:rsidRPr="00833C2B">
              <w:rPr>
                <w:rFonts w:ascii="Arial Narrow" w:hAnsi="Arial Narrow"/>
                <w:b/>
                <w:lang w:val="mk-MK"/>
              </w:rPr>
              <w:t>(</w:t>
            </w:r>
            <w:r w:rsidR="00AA4AAE" w:rsidRPr="00833C2B">
              <w:rPr>
                <w:rFonts w:ascii="Arial Narrow" w:hAnsi="Arial Narrow"/>
                <w:b/>
                <w:lang w:val="mk-MK"/>
              </w:rPr>
              <w:t>НЕ ЧИТАЈ</w:t>
            </w:r>
            <w:r w:rsidRPr="00833C2B">
              <w:rPr>
                <w:rFonts w:ascii="Arial Narrow" w:hAnsi="Arial Narrow"/>
                <w:b/>
                <w:lang w:val="mk-MK"/>
              </w:rPr>
              <w:t xml:space="preserve">) </w:t>
            </w:r>
            <w:r w:rsidR="007A54A1" w:rsidRPr="00833C2B">
              <w:rPr>
                <w:rFonts w:ascii="Arial Narrow" w:hAnsi="Arial Narrow"/>
                <w:bCs/>
                <w:lang w:val="mk-MK"/>
              </w:rPr>
              <w:t>НЗ/БО</w:t>
            </w:r>
            <w:r w:rsidRPr="00833C2B">
              <w:rPr>
                <w:rFonts w:ascii="Arial Narrow" w:hAnsi="Arial Narrow"/>
                <w:u w:val="dotted"/>
                <w:lang w:val="mk-MK"/>
              </w:rPr>
              <w:tab/>
            </w:r>
            <w:r w:rsidRPr="00833C2B">
              <w:rPr>
                <w:rFonts w:ascii="Arial Narrow" w:hAnsi="Arial Narrow"/>
                <w:lang w:val="mk-MK"/>
              </w:rPr>
              <w:t>99 (</w:t>
            </w:r>
            <w:r w:rsidR="00A17AF0" w:rsidRPr="00833C2B">
              <w:rPr>
                <w:rFonts w:ascii="Arial Narrow" w:hAnsi="Arial Narrow"/>
                <w:bCs/>
                <w:lang w:val="mk-MK"/>
              </w:rPr>
              <w:t xml:space="preserve">ОДИ НА </w:t>
            </w:r>
            <w:r w:rsidRPr="00833C2B">
              <w:rPr>
                <w:rFonts w:ascii="Arial Narrow" w:hAnsi="Arial Narrow"/>
                <w:lang w:val="mk-MK"/>
              </w:rPr>
              <w:t>q</w:t>
            </w:r>
            <w:r w:rsidR="00E722F9" w:rsidRPr="00833C2B">
              <w:rPr>
                <w:rFonts w:ascii="Arial Narrow" w:hAnsi="Arial Narrow"/>
                <w:lang w:val="mk-MK"/>
              </w:rPr>
              <w:t>6</w:t>
            </w:r>
            <w:r w:rsidRPr="00833C2B">
              <w:rPr>
                <w:rFonts w:ascii="Arial Narrow" w:hAnsi="Arial Narrow"/>
                <w:lang w:val="mk-MK"/>
              </w:rPr>
              <w:t>c)</w:t>
            </w:r>
          </w:p>
        </w:tc>
      </w:tr>
      <w:tr w:rsidR="00E62787" w:rsidRPr="00495ACD" w14:paraId="6371150D" w14:textId="77777777" w:rsidTr="00F87280">
        <w:tc>
          <w:tcPr>
            <w:tcW w:w="3240" w:type="dxa"/>
          </w:tcPr>
          <w:p w14:paraId="5D7EF97E" w14:textId="7F0488C3" w:rsidR="00E62787" w:rsidRPr="00833C2B" w:rsidRDefault="004068BE" w:rsidP="004068BE">
            <w:pPr>
              <w:pStyle w:val="HTMLPreformatted"/>
              <w:numPr>
                <w:ilvl w:val="0"/>
                <w:numId w:val="30"/>
              </w:numPr>
              <w:rPr>
                <w:rFonts w:ascii="Arial Narrow" w:hAnsi="Arial Narrow"/>
                <w:lang w:val="mk-MK"/>
              </w:rPr>
            </w:pPr>
            <w:r w:rsidRPr="00833C2B">
              <w:rPr>
                <w:rFonts w:ascii="Arial Narrow" w:hAnsi="Arial Narrow" w:cstheme="minorHAnsi"/>
                <w:lang w:val="mk-MK"/>
              </w:rPr>
              <w:t>побарале извод од матична книга на родените за вас или вашите деца или лична карта</w:t>
            </w:r>
            <w:r w:rsidR="00E62787" w:rsidRPr="00833C2B">
              <w:rPr>
                <w:rFonts w:ascii="Arial Narrow" w:hAnsi="Arial Narrow" w:cstheme="minorHAnsi"/>
                <w:lang w:val="mk-MK"/>
              </w:rPr>
              <w:t xml:space="preserve">? </w:t>
            </w:r>
          </w:p>
        </w:tc>
        <w:tc>
          <w:tcPr>
            <w:tcW w:w="3420" w:type="dxa"/>
          </w:tcPr>
          <w:p w14:paraId="6B364E6E" w14:textId="4D817AE6"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Да</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E325E6" w:rsidRPr="00E325E6">
              <w:rPr>
                <w:rFonts w:ascii="Arial Narrow" w:hAnsi="Arial Narrow"/>
                <w:sz w:val="20"/>
                <w:szCs w:val="20"/>
                <w:u w:val="dotted"/>
                <w:lang w:val="mk-MK"/>
              </w:rPr>
              <w:t xml:space="preserve">        </w:t>
            </w:r>
            <w:r w:rsidR="00E62787" w:rsidRPr="00833C2B">
              <w:rPr>
                <w:rFonts w:ascii="Arial Narrow" w:hAnsi="Arial Narrow"/>
                <w:sz w:val="20"/>
                <w:szCs w:val="20"/>
                <w:lang w:val="mk-MK"/>
              </w:rPr>
              <w:t>1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E722F9" w:rsidRPr="00833C2B">
              <w:rPr>
                <w:rFonts w:ascii="Arial Narrow" w:hAnsi="Arial Narrow"/>
                <w:sz w:val="20"/>
                <w:szCs w:val="20"/>
                <w:lang w:val="mk-MK"/>
              </w:rPr>
              <w:t>7</w:t>
            </w:r>
            <w:r w:rsidR="00E62787" w:rsidRPr="00833C2B">
              <w:rPr>
                <w:rFonts w:ascii="Arial Narrow" w:hAnsi="Arial Narrow"/>
                <w:sz w:val="20"/>
                <w:szCs w:val="20"/>
                <w:lang w:val="mk-MK"/>
              </w:rPr>
              <w:t>c)</w:t>
            </w:r>
          </w:p>
          <w:p w14:paraId="1D6BD53D" w14:textId="0672D355"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Не</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E325E6" w:rsidRPr="00E325E6">
              <w:rPr>
                <w:rFonts w:ascii="Arial Narrow" w:hAnsi="Arial Narrow"/>
                <w:sz w:val="20"/>
                <w:szCs w:val="20"/>
                <w:u w:val="dotted"/>
                <w:lang w:val="mk-MK"/>
              </w:rPr>
              <w:t xml:space="preserve">    </w:t>
            </w:r>
            <w:r w:rsidR="00E325E6" w:rsidRPr="00495ACD">
              <w:rPr>
                <w:rFonts w:ascii="Arial Narrow" w:hAnsi="Arial Narrow"/>
                <w:sz w:val="20"/>
                <w:szCs w:val="20"/>
                <w:u w:val="dotted"/>
                <w:lang w:val="mk-MK"/>
              </w:rPr>
              <w:t xml:space="preserve">    </w:t>
            </w:r>
            <w:r w:rsidR="00E62787" w:rsidRPr="00833C2B">
              <w:rPr>
                <w:rFonts w:ascii="Arial Narrow" w:hAnsi="Arial Narrow"/>
                <w:sz w:val="20"/>
                <w:szCs w:val="20"/>
                <w:lang w:val="mk-MK"/>
              </w:rPr>
              <w:t>2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E722F9" w:rsidRPr="00833C2B">
              <w:rPr>
                <w:rFonts w:ascii="Arial Narrow" w:hAnsi="Arial Narrow"/>
                <w:sz w:val="20"/>
                <w:szCs w:val="20"/>
                <w:lang w:val="mk-MK"/>
              </w:rPr>
              <w:t>6</w:t>
            </w:r>
            <w:r w:rsidR="00E62787" w:rsidRPr="00833C2B">
              <w:rPr>
                <w:rFonts w:ascii="Arial Narrow" w:hAnsi="Arial Narrow"/>
                <w:sz w:val="20"/>
                <w:szCs w:val="20"/>
                <w:lang w:val="mk-MK"/>
              </w:rPr>
              <w:t>d)</w:t>
            </w:r>
          </w:p>
          <w:p w14:paraId="4CE041A0" w14:textId="03403D22" w:rsidR="00E62787" w:rsidRPr="00833C2B" w:rsidRDefault="00E62787" w:rsidP="00F87280">
            <w:pPr>
              <w:pStyle w:val="HTMLPreformatted"/>
              <w:rPr>
                <w:rFonts w:ascii="Arial Narrow" w:hAnsi="Arial Narrow"/>
                <w:lang w:val="mk-MK"/>
              </w:rPr>
            </w:pPr>
            <w:r w:rsidRPr="00833C2B">
              <w:rPr>
                <w:rFonts w:ascii="Arial Narrow" w:hAnsi="Arial Narrow"/>
                <w:b/>
                <w:lang w:val="mk-MK"/>
              </w:rPr>
              <w:t>(</w:t>
            </w:r>
            <w:r w:rsidR="00AA4AAE" w:rsidRPr="00833C2B">
              <w:rPr>
                <w:rFonts w:ascii="Arial Narrow" w:hAnsi="Arial Narrow"/>
                <w:b/>
                <w:lang w:val="mk-MK"/>
              </w:rPr>
              <w:t>НЕ ЧИТАЈ</w:t>
            </w:r>
            <w:r w:rsidRPr="00833C2B">
              <w:rPr>
                <w:rFonts w:ascii="Arial Narrow" w:hAnsi="Arial Narrow"/>
                <w:b/>
                <w:lang w:val="mk-MK"/>
              </w:rPr>
              <w:t xml:space="preserve">) </w:t>
            </w:r>
            <w:r w:rsidR="007A54A1" w:rsidRPr="00833C2B">
              <w:rPr>
                <w:rFonts w:ascii="Arial Narrow" w:hAnsi="Arial Narrow"/>
                <w:bCs/>
                <w:lang w:val="mk-MK"/>
              </w:rPr>
              <w:t>НЗ/БО</w:t>
            </w:r>
            <w:r w:rsidRPr="00833C2B">
              <w:rPr>
                <w:rFonts w:ascii="Arial Narrow" w:hAnsi="Arial Narrow"/>
                <w:u w:val="dotted"/>
                <w:lang w:val="mk-MK"/>
              </w:rPr>
              <w:tab/>
            </w:r>
            <w:r w:rsidRPr="00833C2B">
              <w:rPr>
                <w:rFonts w:ascii="Arial Narrow" w:hAnsi="Arial Narrow"/>
                <w:lang w:val="mk-MK"/>
              </w:rPr>
              <w:t>99 (</w:t>
            </w:r>
            <w:r w:rsidR="007A54A1" w:rsidRPr="00833C2B">
              <w:rPr>
                <w:rFonts w:ascii="Arial Narrow" w:hAnsi="Arial Narrow"/>
                <w:bCs/>
                <w:lang w:val="mk-MK"/>
              </w:rPr>
              <w:t>ОДИ Н</w:t>
            </w:r>
            <w:r w:rsidRPr="00833C2B">
              <w:rPr>
                <w:rFonts w:ascii="Arial Narrow" w:hAnsi="Arial Narrow"/>
                <w:lang w:val="mk-MK"/>
              </w:rPr>
              <w:t>q</w:t>
            </w:r>
            <w:r w:rsidR="00E722F9" w:rsidRPr="00833C2B">
              <w:rPr>
                <w:rFonts w:ascii="Arial Narrow" w:hAnsi="Arial Narrow"/>
                <w:lang w:val="mk-MK"/>
              </w:rPr>
              <w:t>6</w:t>
            </w:r>
            <w:r w:rsidRPr="00833C2B">
              <w:rPr>
                <w:rFonts w:ascii="Arial Narrow" w:hAnsi="Arial Narrow"/>
                <w:lang w:val="mk-MK"/>
              </w:rPr>
              <w:t>d)</w:t>
            </w:r>
          </w:p>
        </w:tc>
        <w:tc>
          <w:tcPr>
            <w:tcW w:w="3780" w:type="dxa"/>
          </w:tcPr>
          <w:p w14:paraId="5242875E" w14:textId="2A15E011"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Да</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E325E6" w:rsidRPr="00E325E6">
              <w:rPr>
                <w:rFonts w:ascii="Arial Narrow" w:hAnsi="Arial Narrow"/>
                <w:sz w:val="20"/>
                <w:szCs w:val="20"/>
                <w:u w:val="dotted"/>
                <w:lang w:val="mk-MK"/>
              </w:rPr>
              <w:t xml:space="preserve">        </w:t>
            </w:r>
            <w:r w:rsidR="00E62787" w:rsidRPr="00833C2B">
              <w:rPr>
                <w:rFonts w:ascii="Arial Narrow" w:hAnsi="Arial Narrow"/>
                <w:sz w:val="20"/>
                <w:szCs w:val="20"/>
                <w:lang w:val="mk-MK"/>
              </w:rPr>
              <w:t>1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E722F9" w:rsidRPr="00833C2B">
              <w:rPr>
                <w:rFonts w:ascii="Arial Narrow" w:hAnsi="Arial Narrow"/>
                <w:sz w:val="20"/>
                <w:szCs w:val="20"/>
                <w:lang w:val="mk-MK"/>
              </w:rPr>
              <w:t>6</w:t>
            </w:r>
            <w:r w:rsidR="00E62787" w:rsidRPr="00833C2B">
              <w:rPr>
                <w:rFonts w:ascii="Arial Narrow" w:hAnsi="Arial Narrow"/>
                <w:sz w:val="20"/>
                <w:szCs w:val="20"/>
                <w:lang w:val="mk-MK"/>
              </w:rPr>
              <w:t>d)</w:t>
            </w:r>
          </w:p>
          <w:p w14:paraId="5D4FFEBB" w14:textId="1B7309F2"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Не</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E325E6" w:rsidRPr="00E325E6">
              <w:rPr>
                <w:rFonts w:ascii="Arial Narrow" w:hAnsi="Arial Narrow"/>
                <w:sz w:val="20"/>
                <w:szCs w:val="20"/>
                <w:u w:val="dotted"/>
                <w:lang w:val="mk-MK"/>
              </w:rPr>
              <w:t xml:space="preserve">    </w:t>
            </w:r>
            <w:r w:rsidR="00E325E6" w:rsidRPr="00495ACD">
              <w:rPr>
                <w:rFonts w:ascii="Arial Narrow" w:hAnsi="Arial Narrow"/>
                <w:sz w:val="20"/>
                <w:szCs w:val="20"/>
                <w:u w:val="dotted"/>
                <w:lang w:val="mk-MK"/>
              </w:rPr>
              <w:t xml:space="preserve">    </w:t>
            </w:r>
            <w:r w:rsidR="00E62787" w:rsidRPr="00833C2B">
              <w:rPr>
                <w:rFonts w:ascii="Arial Narrow" w:hAnsi="Arial Narrow"/>
                <w:sz w:val="20"/>
                <w:szCs w:val="20"/>
                <w:lang w:val="mk-MK"/>
              </w:rPr>
              <w:t>2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E722F9" w:rsidRPr="00833C2B">
              <w:rPr>
                <w:rFonts w:ascii="Arial Narrow" w:hAnsi="Arial Narrow"/>
                <w:sz w:val="20"/>
                <w:szCs w:val="20"/>
                <w:lang w:val="mk-MK"/>
              </w:rPr>
              <w:t>6</w:t>
            </w:r>
            <w:r w:rsidR="00E62787" w:rsidRPr="00833C2B">
              <w:rPr>
                <w:rFonts w:ascii="Arial Narrow" w:hAnsi="Arial Narrow"/>
                <w:sz w:val="20"/>
                <w:szCs w:val="20"/>
                <w:lang w:val="mk-MK"/>
              </w:rPr>
              <w:t xml:space="preserve">d) </w:t>
            </w:r>
          </w:p>
          <w:p w14:paraId="60EC471D" w14:textId="13FBC6A6" w:rsidR="00E62787" w:rsidRPr="00833C2B" w:rsidRDefault="00E62787" w:rsidP="00F87280">
            <w:pPr>
              <w:pStyle w:val="HTMLPreformatted"/>
              <w:rPr>
                <w:rFonts w:ascii="Arial Narrow" w:hAnsi="Arial Narrow"/>
                <w:lang w:val="mk-MK"/>
              </w:rPr>
            </w:pPr>
            <w:r w:rsidRPr="00833C2B">
              <w:rPr>
                <w:rFonts w:ascii="Arial Narrow" w:hAnsi="Arial Narrow"/>
                <w:b/>
                <w:lang w:val="mk-MK"/>
              </w:rPr>
              <w:t>(</w:t>
            </w:r>
            <w:r w:rsidR="00AA4AAE" w:rsidRPr="00833C2B">
              <w:rPr>
                <w:rFonts w:ascii="Arial Narrow" w:hAnsi="Arial Narrow"/>
                <w:b/>
                <w:lang w:val="mk-MK"/>
              </w:rPr>
              <w:t>НЕ ЧИТАЈ</w:t>
            </w:r>
            <w:r w:rsidRPr="00833C2B">
              <w:rPr>
                <w:rFonts w:ascii="Arial Narrow" w:hAnsi="Arial Narrow"/>
                <w:b/>
                <w:lang w:val="mk-MK"/>
              </w:rPr>
              <w:t xml:space="preserve">) </w:t>
            </w:r>
            <w:r w:rsidR="007A54A1" w:rsidRPr="00833C2B">
              <w:rPr>
                <w:rFonts w:ascii="Arial Narrow" w:hAnsi="Arial Narrow"/>
                <w:bCs/>
                <w:lang w:val="mk-MK"/>
              </w:rPr>
              <w:t>НЗ/БО</w:t>
            </w:r>
            <w:r w:rsidRPr="00833C2B">
              <w:rPr>
                <w:rFonts w:ascii="Arial Narrow" w:hAnsi="Arial Narrow"/>
                <w:u w:val="dotted"/>
                <w:lang w:val="mk-MK"/>
              </w:rPr>
              <w:tab/>
            </w:r>
            <w:r w:rsidRPr="00833C2B">
              <w:rPr>
                <w:rFonts w:ascii="Arial Narrow" w:hAnsi="Arial Narrow"/>
                <w:lang w:val="mk-MK"/>
              </w:rPr>
              <w:t>99 (</w:t>
            </w:r>
            <w:r w:rsidR="00A17AF0" w:rsidRPr="00833C2B">
              <w:rPr>
                <w:rFonts w:ascii="Arial Narrow" w:hAnsi="Arial Narrow"/>
                <w:bCs/>
                <w:lang w:val="mk-MK"/>
              </w:rPr>
              <w:t xml:space="preserve">ОДИ НА </w:t>
            </w:r>
            <w:r w:rsidRPr="00833C2B">
              <w:rPr>
                <w:rFonts w:ascii="Arial Narrow" w:hAnsi="Arial Narrow"/>
                <w:lang w:val="mk-MK"/>
              </w:rPr>
              <w:t>q</w:t>
            </w:r>
            <w:r w:rsidR="00E722F9" w:rsidRPr="00833C2B">
              <w:rPr>
                <w:rFonts w:ascii="Arial Narrow" w:hAnsi="Arial Narrow"/>
                <w:lang w:val="mk-MK"/>
              </w:rPr>
              <w:t>6</w:t>
            </w:r>
            <w:r w:rsidRPr="00833C2B">
              <w:rPr>
                <w:rFonts w:ascii="Arial Narrow" w:hAnsi="Arial Narrow"/>
                <w:lang w:val="mk-MK"/>
              </w:rPr>
              <w:t>d)</w:t>
            </w:r>
          </w:p>
        </w:tc>
      </w:tr>
      <w:tr w:rsidR="00E62787" w:rsidRPr="00495ACD" w14:paraId="67CC4A26" w14:textId="77777777" w:rsidTr="00F87280">
        <w:tc>
          <w:tcPr>
            <w:tcW w:w="3240" w:type="dxa"/>
          </w:tcPr>
          <w:p w14:paraId="044174AF" w14:textId="15BCB98B" w:rsidR="00E62787" w:rsidRPr="00833C2B" w:rsidRDefault="00676A07" w:rsidP="005C7E4D">
            <w:pPr>
              <w:pStyle w:val="ListParagraph"/>
              <w:numPr>
                <w:ilvl w:val="0"/>
                <w:numId w:val="30"/>
              </w:numPr>
              <w:pBdr>
                <w:top w:val="nil"/>
                <w:left w:val="nil"/>
                <w:bottom w:val="nil"/>
                <w:right w:val="nil"/>
                <w:between w:val="nil"/>
                <w:bar w:val="nil"/>
              </w:pBdr>
              <w:ind w:right="0"/>
              <w:rPr>
                <w:rFonts w:ascii="Arial Narrow" w:hAnsi="Arial Narrow" w:cstheme="minorHAnsi"/>
                <w:sz w:val="20"/>
                <w:szCs w:val="20"/>
                <w:lang w:val="mk-MK"/>
              </w:rPr>
            </w:pPr>
            <w:r w:rsidRPr="00833C2B">
              <w:rPr>
                <w:rFonts w:ascii="Arial Narrow" w:hAnsi="Arial Narrow" w:cstheme="minorHAnsi"/>
                <w:lang w:val="mk-MK"/>
              </w:rPr>
              <w:t>побарале место во државно училиште?</w:t>
            </w:r>
          </w:p>
          <w:p w14:paraId="5E2612B2" w14:textId="77777777" w:rsidR="00E62787" w:rsidRPr="00833C2B" w:rsidRDefault="00E62787" w:rsidP="00F87280">
            <w:pPr>
              <w:pStyle w:val="HTMLPreformatted"/>
              <w:rPr>
                <w:rFonts w:ascii="Arial Narrow" w:hAnsi="Arial Narrow"/>
                <w:lang w:val="mk-MK"/>
              </w:rPr>
            </w:pPr>
          </w:p>
        </w:tc>
        <w:tc>
          <w:tcPr>
            <w:tcW w:w="3420" w:type="dxa"/>
          </w:tcPr>
          <w:p w14:paraId="75A82E8C" w14:textId="51DF6178"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Да</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E325E6" w:rsidRPr="00E325E6">
              <w:rPr>
                <w:rFonts w:ascii="Arial Narrow" w:hAnsi="Arial Narrow"/>
                <w:sz w:val="20"/>
                <w:szCs w:val="20"/>
                <w:u w:val="dotted"/>
                <w:lang w:val="mk-MK"/>
              </w:rPr>
              <w:t xml:space="preserve">        </w:t>
            </w:r>
            <w:r w:rsidR="00E62787" w:rsidRPr="00833C2B">
              <w:rPr>
                <w:rFonts w:ascii="Arial Narrow" w:hAnsi="Arial Narrow"/>
                <w:sz w:val="20"/>
                <w:szCs w:val="20"/>
                <w:lang w:val="mk-MK"/>
              </w:rPr>
              <w:t>1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E722F9" w:rsidRPr="00833C2B">
              <w:rPr>
                <w:rFonts w:ascii="Arial Narrow" w:hAnsi="Arial Narrow"/>
                <w:sz w:val="20"/>
                <w:szCs w:val="20"/>
                <w:lang w:val="mk-MK"/>
              </w:rPr>
              <w:t>7</w:t>
            </w:r>
            <w:r w:rsidR="00E62787" w:rsidRPr="00833C2B">
              <w:rPr>
                <w:rFonts w:ascii="Arial Narrow" w:hAnsi="Arial Narrow"/>
                <w:sz w:val="20"/>
                <w:szCs w:val="20"/>
                <w:lang w:val="mk-MK"/>
              </w:rPr>
              <w:t>d)</w:t>
            </w:r>
          </w:p>
          <w:p w14:paraId="500EA2AD" w14:textId="7F7F93FF"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Не</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E325E6" w:rsidRPr="00E325E6">
              <w:rPr>
                <w:rFonts w:ascii="Arial Narrow" w:hAnsi="Arial Narrow"/>
                <w:sz w:val="20"/>
                <w:szCs w:val="20"/>
                <w:u w:val="dotted"/>
                <w:lang w:val="mk-MK"/>
              </w:rPr>
              <w:t xml:space="preserve">     </w:t>
            </w:r>
            <w:r w:rsidR="00E325E6" w:rsidRPr="00495ACD">
              <w:rPr>
                <w:rFonts w:ascii="Arial Narrow" w:hAnsi="Arial Narrow"/>
                <w:sz w:val="20"/>
                <w:szCs w:val="20"/>
                <w:u w:val="dotted"/>
                <w:lang w:val="mk-MK"/>
              </w:rPr>
              <w:t xml:space="preserve">   </w:t>
            </w:r>
            <w:r w:rsidR="00E62787" w:rsidRPr="00833C2B">
              <w:rPr>
                <w:rFonts w:ascii="Arial Narrow" w:hAnsi="Arial Narrow"/>
                <w:sz w:val="20"/>
                <w:szCs w:val="20"/>
                <w:lang w:val="mk-MK"/>
              </w:rPr>
              <w:t>2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E722F9" w:rsidRPr="00833C2B">
              <w:rPr>
                <w:rFonts w:ascii="Arial Narrow" w:hAnsi="Arial Narrow"/>
                <w:sz w:val="20"/>
                <w:szCs w:val="20"/>
                <w:lang w:val="mk-MK"/>
              </w:rPr>
              <w:t>6</w:t>
            </w:r>
            <w:r w:rsidR="00E62787" w:rsidRPr="00833C2B">
              <w:rPr>
                <w:rFonts w:ascii="Arial Narrow" w:hAnsi="Arial Narrow"/>
                <w:sz w:val="20"/>
                <w:szCs w:val="20"/>
                <w:lang w:val="mk-MK"/>
              </w:rPr>
              <w:t>e)</w:t>
            </w:r>
          </w:p>
          <w:p w14:paraId="5C839D63" w14:textId="5723AB77" w:rsidR="00E62787" w:rsidRPr="00833C2B" w:rsidRDefault="00E62787" w:rsidP="00F87280">
            <w:pPr>
              <w:pStyle w:val="HTMLPreformatted"/>
              <w:rPr>
                <w:rFonts w:ascii="Arial Narrow" w:hAnsi="Arial Narrow"/>
                <w:lang w:val="mk-MK"/>
              </w:rPr>
            </w:pPr>
            <w:r w:rsidRPr="00833C2B">
              <w:rPr>
                <w:rFonts w:ascii="Arial Narrow" w:hAnsi="Arial Narrow"/>
                <w:b/>
                <w:lang w:val="mk-MK"/>
              </w:rPr>
              <w:t>(</w:t>
            </w:r>
            <w:r w:rsidR="00AA4AAE" w:rsidRPr="00833C2B">
              <w:rPr>
                <w:rFonts w:ascii="Arial Narrow" w:hAnsi="Arial Narrow"/>
                <w:b/>
                <w:lang w:val="mk-MK"/>
              </w:rPr>
              <w:t>НЕ ЧИТАЈ</w:t>
            </w:r>
            <w:r w:rsidRPr="00833C2B">
              <w:rPr>
                <w:rFonts w:ascii="Arial Narrow" w:hAnsi="Arial Narrow"/>
                <w:b/>
                <w:lang w:val="mk-MK"/>
              </w:rPr>
              <w:t xml:space="preserve">) </w:t>
            </w:r>
            <w:r w:rsidR="007A54A1" w:rsidRPr="00833C2B">
              <w:rPr>
                <w:rFonts w:ascii="Arial Narrow" w:hAnsi="Arial Narrow"/>
                <w:bCs/>
                <w:lang w:val="mk-MK"/>
              </w:rPr>
              <w:t>НЗ/БО</w:t>
            </w:r>
            <w:r w:rsidRPr="00833C2B">
              <w:rPr>
                <w:rFonts w:ascii="Arial Narrow" w:hAnsi="Arial Narrow"/>
                <w:u w:val="dotted"/>
                <w:lang w:val="mk-MK"/>
              </w:rPr>
              <w:tab/>
            </w:r>
            <w:r w:rsidRPr="00833C2B">
              <w:rPr>
                <w:rFonts w:ascii="Arial Narrow" w:hAnsi="Arial Narrow"/>
                <w:lang w:val="mk-MK"/>
              </w:rPr>
              <w:t>99 (</w:t>
            </w:r>
            <w:r w:rsidR="00A17AF0" w:rsidRPr="00833C2B">
              <w:rPr>
                <w:rFonts w:ascii="Arial Narrow" w:hAnsi="Arial Narrow"/>
                <w:bCs/>
                <w:lang w:val="mk-MK"/>
              </w:rPr>
              <w:t xml:space="preserve">ОДИ НА </w:t>
            </w:r>
            <w:r w:rsidRPr="00833C2B">
              <w:rPr>
                <w:rFonts w:ascii="Arial Narrow" w:hAnsi="Arial Narrow"/>
                <w:lang w:val="mk-MK"/>
              </w:rPr>
              <w:t>q</w:t>
            </w:r>
            <w:r w:rsidR="00E722F9" w:rsidRPr="00833C2B">
              <w:rPr>
                <w:rFonts w:ascii="Arial Narrow" w:hAnsi="Arial Narrow"/>
                <w:lang w:val="mk-MK"/>
              </w:rPr>
              <w:t>6</w:t>
            </w:r>
            <w:r w:rsidRPr="00833C2B">
              <w:rPr>
                <w:rFonts w:ascii="Arial Narrow" w:hAnsi="Arial Narrow"/>
                <w:lang w:val="mk-MK"/>
              </w:rPr>
              <w:t>e)</w:t>
            </w:r>
          </w:p>
        </w:tc>
        <w:tc>
          <w:tcPr>
            <w:tcW w:w="3780" w:type="dxa"/>
          </w:tcPr>
          <w:p w14:paraId="4039D74D" w14:textId="24D0F949"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Да</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E325E6" w:rsidRPr="00E325E6">
              <w:rPr>
                <w:rFonts w:ascii="Arial Narrow" w:hAnsi="Arial Narrow"/>
                <w:sz w:val="20"/>
                <w:szCs w:val="20"/>
                <w:u w:val="dotted"/>
                <w:lang w:val="mk-MK"/>
              </w:rPr>
              <w:t xml:space="preserve">         </w:t>
            </w:r>
            <w:r w:rsidR="00E62787" w:rsidRPr="00833C2B">
              <w:rPr>
                <w:rFonts w:ascii="Arial Narrow" w:hAnsi="Arial Narrow"/>
                <w:sz w:val="20"/>
                <w:szCs w:val="20"/>
                <w:lang w:val="mk-MK"/>
              </w:rPr>
              <w:t>1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CC17A4" w:rsidRPr="00833C2B">
              <w:rPr>
                <w:rFonts w:ascii="Arial Narrow" w:hAnsi="Arial Narrow"/>
                <w:sz w:val="20"/>
                <w:szCs w:val="20"/>
                <w:lang w:val="mk-MK"/>
              </w:rPr>
              <w:t>6</w:t>
            </w:r>
            <w:r w:rsidR="00E62787" w:rsidRPr="00833C2B">
              <w:rPr>
                <w:rFonts w:ascii="Arial Narrow" w:hAnsi="Arial Narrow"/>
                <w:sz w:val="20"/>
                <w:szCs w:val="20"/>
                <w:lang w:val="mk-MK"/>
              </w:rPr>
              <w:t>e)</w:t>
            </w:r>
          </w:p>
          <w:p w14:paraId="060573E0" w14:textId="0D5BC973"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Не</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E325E6" w:rsidRPr="00E325E6">
              <w:rPr>
                <w:rFonts w:ascii="Arial Narrow" w:hAnsi="Arial Narrow"/>
                <w:sz w:val="20"/>
                <w:szCs w:val="20"/>
                <w:u w:val="dotted"/>
                <w:lang w:val="mk-MK"/>
              </w:rPr>
              <w:t xml:space="preserve">     </w:t>
            </w:r>
            <w:r w:rsidR="00E325E6" w:rsidRPr="00495ACD">
              <w:rPr>
                <w:rFonts w:ascii="Arial Narrow" w:hAnsi="Arial Narrow"/>
                <w:sz w:val="20"/>
                <w:szCs w:val="20"/>
                <w:u w:val="dotted"/>
                <w:lang w:val="mk-MK"/>
              </w:rPr>
              <w:t xml:space="preserve">    </w:t>
            </w:r>
            <w:r w:rsidR="00E62787" w:rsidRPr="00833C2B">
              <w:rPr>
                <w:rFonts w:ascii="Arial Narrow" w:hAnsi="Arial Narrow"/>
                <w:sz w:val="20"/>
                <w:szCs w:val="20"/>
                <w:lang w:val="mk-MK"/>
              </w:rPr>
              <w:t>2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CC17A4" w:rsidRPr="00833C2B">
              <w:rPr>
                <w:rFonts w:ascii="Arial Narrow" w:hAnsi="Arial Narrow"/>
                <w:sz w:val="20"/>
                <w:szCs w:val="20"/>
                <w:lang w:val="mk-MK"/>
              </w:rPr>
              <w:t>6</w:t>
            </w:r>
            <w:r w:rsidR="00E62787" w:rsidRPr="00833C2B">
              <w:rPr>
                <w:rFonts w:ascii="Arial Narrow" w:hAnsi="Arial Narrow"/>
                <w:sz w:val="20"/>
                <w:szCs w:val="20"/>
                <w:lang w:val="mk-MK"/>
              </w:rPr>
              <w:t xml:space="preserve">e) </w:t>
            </w:r>
          </w:p>
          <w:p w14:paraId="1A3B161E" w14:textId="5AE1FE04" w:rsidR="00E62787" w:rsidRPr="00833C2B" w:rsidRDefault="00E62787" w:rsidP="00F87280">
            <w:pPr>
              <w:pStyle w:val="HTMLPreformatted"/>
              <w:rPr>
                <w:rFonts w:ascii="Arial Narrow" w:hAnsi="Arial Narrow"/>
                <w:lang w:val="mk-MK"/>
              </w:rPr>
            </w:pPr>
            <w:r w:rsidRPr="00833C2B">
              <w:rPr>
                <w:rFonts w:ascii="Arial Narrow" w:hAnsi="Arial Narrow"/>
                <w:b/>
                <w:lang w:val="mk-MK"/>
              </w:rPr>
              <w:t>(</w:t>
            </w:r>
            <w:r w:rsidR="00AA4AAE" w:rsidRPr="00833C2B">
              <w:rPr>
                <w:rFonts w:ascii="Arial Narrow" w:hAnsi="Arial Narrow"/>
                <w:b/>
                <w:lang w:val="mk-MK"/>
              </w:rPr>
              <w:t>НЕ ЧИТАЈ</w:t>
            </w:r>
            <w:r w:rsidRPr="00833C2B">
              <w:rPr>
                <w:rFonts w:ascii="Arial Narrow" w:hAnsi="Arial Narrow"/>
                <w:b/>
                <w:lang w:val="mk-MK"/>
              </w:rPr>
              <w:t xml:space="preserve">) </w:t>
            </w:r>
            <w:r w:rsidR="007A54A1" w:rsidRPr="00833C2B">
              <w:rPr>
                <w:rFonts w:ascii="Arial Narrow" w:hAnsi="Arial Narrow"/>
                <w:bCs/>
                <w:lang w:val="mk-MK"/>
              </w:rPr>
              <w:t>НЗ/БО</w:t>
            </w:r>
            <w:r w:rsidRPr="00833C2B">
              <w:rPr>
                <w:rFonts w:ascii="Arial Narrow" w:hAnsi="Arial Narrow"/>
                <w:u w:val="dotted"/>
                <w:lang w:val="mk-MK"/>
              </w:rPr>
              <w:tab/>
            </w:r>
            <w:r w:rsidRPr="00833C2B">
              <w:rPr>
                <w:rFonts w:ascii="Arial Narrow" w:hAnsi="Arial Narrow"/>
                <w:lang w:val="mk-MK"/>
              </w:rPr>
              <w:t>99 (</w:t>
            </w:r>
            <w:r w:rsidR="00A17AF0" w:rsidRPr="00833C2B">
              <w:rPr>
                <w:rFonts w:ascii="Arial Narrow" w:hAnsi="Arial Narrow"/>
                <w:bCs/>
                <w:lang w:val="mk-MK"/>
              </w:rPr>
              <w:t xml:space="preserve">ОДИ НА </w:t>
            </w:r>
            <w:r w:rsidRPr="00833C2B">
              <w:rPr>
                <w:rFonts w:ascii="Arial Narrow" w:hAnsi="Arial Narrow"/>
                <w:lang w:val="mk-MK"/>
              </w:rPr>
              <w:t>q</w:t>
            </w:r>
            <w:r w:rsidR="00CC17A4" w:rsidRPr="00833C2B">
              <w:rPr>
                <w:rFonts w:ascii="Arial Narrow" w:hAnsi="Arial Narrow"/>
                <w:lang w:val="mk-MK"/>
              </w:rPr>
              <w:t>6</w:t>
            </w:r>
            <w:r w:rsidRPr="00833C2B">
              <w:rPr>
                <w:rFonts w:ascii="Arial Narrow" w:hAnsi="Arial Narrow"/>
                <w:lang w:val="mk-MK"/>
              </w:rPr>
              <w:t>e)</w:t>
            </w:r>
          </w:p>
        </w:tc>
      </w:tr>
      <w:tr w:rsidR="00E62787" w:rsidRPr="00495ACD" w14:paraId="734C20FB" w14:textId="77777777" w:rsidTr="00F87280">
        <w:tc>
          <w:tcPr>
            <w:tcW w:w="3240" w:type="dxa"/>
          </w:tcPr>
          <w:p w14:paraId="23457810" w14:textId="13796F13" w:rsidR="00E62787" w:rsidRPr="00833C2B" w:rsidRDefault="00137E7F" w:rsidP="005C7E4D">
            <w:pPr>
              <w:pStyle w:val="ListParagraph"/>
              <w:numPr>
                <w:ilvl w:val="0"/>
                <w:numId w:val="30"/>
              </w:numPr>
              <w:ind w:right="0"/>
              <w:rPr>
                <w:rFonts w:ascii="Arial Narrow" w:hAnsi="Arial Narrow" w:cstheme="minorHAnsi"/>
                <w:sz w:val="20"/>
                <w:szCs w:val="20"/>
                <w:lang w:val="mk-MK"/>
              </w:rPr>
            </w:pPr>
            <w:r w:rsidRPr="00833C2B">
              <w:rPr>
                <w:rFonts w:ascii="Arial Narrow" w:hAnsi="Arial Narrow" w:cstheme="minorHAnsi"/>
                <w:lang w:val="mk-MK"/>
              </w:rPr>
              <w:t>користеле услуги во ЈАВНО здравство</w:t>
            </w:r>
            <w:r w:rsidR="00E62787" w:rsidRPr="00833C2B">
              <w:rPr>
                <w:rFonts w:ascii="Arial Narrow" w:hAnsi="Arial Narrow" w:cstheme="minorHAnsi"/>
                <w:sz w:val="20"/>
                <w:szCs w:val="20"/>
                <w:lang w:val="mk-MK"/>
              </w:rPr>
              <w:t>?</w:t>
            </w:r>
          </w:p>
          <w:p w14:paraId="3B1BB2A3" w14:textId="77777777" w:rsidR="00E62787" w:rsidRPr="00833C2B" w:rsidRDefault="00E62787" w:rsidP="00F87280">
            <w:pPr>
              <w:pStyle w:val="HTMLPreformatted"/>
              <w:rPr>
                <w:rFonts w:ascii="Arial Narrow" w:hAnsi="Arial Narrow"/>
                <w:lang w:val="mk-MK"/>
              </w:rPr>
            </w:pPr>
          </w:p>
        </w:tc>
        <w:tc>
          <w:tcPr>
            <w:tcW w:w="3420" w:type="dxa"/>
          </w:tcPr>
          <w:p w14:paraId="30A0F33A" w14:textId="5B945C67"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Да</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E325E6" w:rsidRPr="00E325E6">
              <w:rPr>
                <w:rFonts w:ascii="Arial Narrow" w:hAnsi="Arial Narrow"/>
                <w:sz w:val="20"/>
                <w:szCs w:val="20"/>
                <w:u w:val="dotted"/>
                <w:lang w:val="mk-MK"/>
              </w:rPr>
              <w:t xml:space="preserve">       </w:t>
            </w:r>
            <w:r w:rsidR="00E325E6" w:rsidRPr="00495ACD">
              <w:rPr>
                <w:rFonts w:ascii="Arial Narrow" w:hAnsi="Arial Narrow"/>
                <w:sz w:val="20"/>
                <w:szCs w:val="20"/>
                <w:u w:val="dotted"/>
                <w:lang w:val="mk-MK"/>
              </w:rPr>
              <w:t xml:space="preserve"> </w:t>
            </w:r>
            <w:r w:rsidR="00E62787" w:rsidRPr="00833C2B">
              <w:rPr>
                <w:rFonts w:ascii="Arial Narrow" w:hAnsi="Arial Narrow"/>
                <w:sz w:val="20"/>
                <w:szCs w:val="20"/>
                <w:lang w:val="mk-MK"/>
              </w:rPr>
              <w:t>1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E722F9" w:rsidRPr="00833C2B">
              <w:rPr>
                <w:rFonts w:ascii="Arial Narrow" w:hAnsi="Arial Narrow"/>
                <w:sz w:val="20"/>
                <w:szCs w:val="20"/>
                <w:lang w:val="mk-MK"/>
              </w:rPr>
              <w:t>7</w:t>
            </w:r>
            <w:r w:rsidR="00E62787" w:rsidRPr="00833C2B">
              <w:rPr>
                <w:rFonts w:ascii="Arial Narrow" w:hAnsi="Arial Narrow"/>
                <w:sz w:val="20"/>
                <w:szCs w:val="20"/>
                <w:lang w:val="mk-MK"/>
              </w:rPr>
              <w:t>e)</w:t>
            </w:r>
          </w:p>
          <w:p w14:paraId="299FD402" w14:textId="4B9D5244"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Не</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E325E6" w:rsidRPr="00E325E6">
              <w:rPr>
                <w:rFonts w:ascii="Arial Narrow" w:hAnsi="Arial Narrow"/>
                <w:sz w:val="20"/>
                <w:szCs w:val="20"/>
                <w:u w:val="dotted"/>
                <w:lang w:val="mk-MK"/>
              </w:rPr>
              <w:t xml:space="preserve">  </w:t>
            </w:r>
            <w:r w:rsidR="00E325E6" w:rsidRPr="00495ACD">
              <w:rPr>
                <w:rFonts w:ascii="Arial Narrow" w:hAnsi="Arial Narrow"/>
                <w:sz w:val="20"/>
                <w:szCs w:val="20"/>
                <w:u w:val="dotted"/>
                <w:lang w:val="mk-MK"/>
              </w:rPr>
              <w:t xml:space="preserve">       </w:t>
            </w:r>
            <w:r w:rsidR="00E62787" w:rsidRPr="00833C2B">
              <w:rPr>
                <w:rFonts w:ascii="Arial Narrow" w:hAnsi="Arial Narrow"/>
                <w:sz w:val="20"/>
                <w:szCs w:val="20"/>
                <w:lang w:val="mk-MK"/>
              </w:rPr>
              <w:t>2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E722F9" w:rsidRPr="00833C2B">
              <w:rPr>
                <w:rFonts w:ascii="Arial Narrow" w:hAnsi="Arial Narrow"/>
                <w:sz w:val="20"/>
                <w:szCs w:val="20"/>
                <w:lang w:val="mk-MK"/>
              </w:rPr>
              <w:t>8</w:t>
            </w:r>
            <w:r w:rsidR="00E62787" w:rsidRPr="00833C2B">
              <w:rPr>
                <w:rFonts w:ascii="Arial Narrow" w:hAnsi="Arial Narrow"/>
                <w:sz w:val="20"/>
                <w:szCs w:val="20"/>
                <w:lang w:val="mk-MK"/>
              </w:rPr>
              <w:t>)</w:t>
            </w:r>
          </w:p>
          <w:p w14:paraId="739525B1" w14:textId="274A9E28" w:rsidR="00E62787" w:rsidRPr="00833C2B" w:rsidRDefault="00E62787" w:rsidP="00F87280">
            <w:pPr>
              <w:pStyle w:val="HTMLPreformatted"/>
              <w:rPr>
                <w:rFonts w:ascii="Arial Narrow" w:hAnsi="Arial Narrow"/>
                <w:lang w:val="mk-MK"/>
              </w:rPr>
            </w:pPr>
            <w:r w:rsidRPr="00833C2B">
              <w:rPr>
                <w:rFonts w:ascii="Arial Narrow" w:hAnsi="Arial Narrow"/>
                <w:b/>
                <w:lang w:val="mk-MK"/>
              </w:rPr>
              <w:t>(</w:t>
            </w:r>
            <w:r w:rsidR="00AA4AAE" w:rsidRPr="00833C2B">
              <w:rPr>
                <w:rFonts w:ascii="Arial Narrow" w:hAnsi="Arial Narrow"/>
                <w:b/>
                <w:lang w:val="mk-MK"/>
              </w:rPr>
              <w:t>НЕ ЧИТАЈ</w:t>
            </w:r>
            <w:r w:rsidRPr="00833C2B">
              <w:rPr>
                <w:rFonts w:ascii="Arial Narrow" w:hAnsi="Arial Narrow"/>
                <w:b/>
                <w:lang w:val="mk-MK"/>
              </w:rPr>
              <w:t xml:space="preserve">) </w:t>
            </w:r>
            <w:r w:rsidR="007A54A1" w:rsidRPr="00833C2B">
              <w:rPr>
                <w:rFonts w:ascii="Arial Narrow" w:hAnsi="Arial Narrow"/>
                <w:bCs/>
                <w:lang w:val="mk-MK"/>
              </w:rPr>
              <w:t>НЗ/БО</w:t>
            </w:r>
            <w:r w:rsidRPr="00833C2B">
              <w:rPr>
                <w:rFonts w:ascii="Arial Narrow" w:hAnsi="Arial Narrow"/>
                <w:u w:val="dotted"/>
                <w:lang w:val="mk-MK"/>
              </w:rPr>
              <w:tab/>
            </w:r>
            <w:r w:rsidRPr="00833C2B">
              <w:rPr>
                <w:rFonts w:ascii="Arial Narrow" w:hAnsi="Arial Narrow"/>
                <w:lang w:val="mk-MK"/>
              </w:rPr>
              <w:t>99 (</w:t>
            </w:r>
            <w:r w:rsidR="00A17AF0" w:rsidRPr="00833C2B">
              <w:rPr>
                <w:rFonts w:ascii="Arial Narrow" w:hAnsi="Arial Narrow"/>
                <w:bCs/>
                <w:lang w:val="mk-MK"/>
              </w:rPr>
              <w:t xml:space="preserve">ОДИ НА </w:t>
            </w:r>
            <w:r w:rsidRPr="00833C2B">
              <w:rPr>
                <w:rFonts w:ascii="Arial Narrow" w:hAnsi="Arial Narrow"/>
                <w:lang w:val="mk-MK"/>
              </w:rPr>
              <w:t>q</w:t>
            </w:r>
            <w:r w:rsidR="00E722F9" w:rsidRPr="00833C2B">
              <w:rPr>
                <w:rFonts w:ascii="Arial Narrow" w:hAnsi="Arial Narrow"/>
                <w:lang w:val="mk-MK"/>
              </w:rPr>
              <w:t>8</w:t>
            </w:r>
            <w:r w:rsidRPr="00833C2B">
              <w:rPr>
                <w:rFonts w:ascii="Arial Narrow" w:hAnsi="Arial Narrow"/>
                <w:lang w:val="mk-MK"/>
              </w:rPr>
              <w:t xml:space="preserve">) </w:t>
            </w:r>
          </w:p>
        </w:tc>
        <w:tc>
          <w:tcPr>
            <w:tcW w:w="3780" w:type="dxa"/>
          </w:tcPr>
          <w:p w14:paraId="3BD3F6C1" w14:textId="6449D723"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Да</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E325E6" w:rsidRPr="00E325E6">
              <w:rPr>
                <w:rFonts w:ascii="Arial Narrow" w:hAnsi="Arial Narrow"/>
                <w:sz w:val="20"/>
                <w:szCs w:val="20"/>
                <w:u w:val="dotted"/>
                <w:lang w:val="mk-MK"/>
              </w:rPr>
              <w:t xml:space="preserve">        </w:t>
            </w:r>
            <w:r w:rsidR="00E325E6" w:rsidRPr="00495ACD">
              <w:rPr>
                <w:rFonts w:ascii="Arial Narrow" w:hAnsi="Arial Narrow"/>
                <w:sz w:val="20"/>
                <w:szCs w:val="20"/>
                <w:u w:val="dotted"/>
                <w:lang w:val="mk-MK"/>
              </w:rPr>
              <w:t xml:space="preserve"> </w:t>
            </w:r>
            <w:r w:rsidR="00E62787" w:rsidRPr="00833C2B">
              <w:rPr>
                <w:rFonts w:ascii="Arial Narrow" w:hAnsi="Arial Narrow"/>
                <w:sz w:val="20"/>
                <w:szCs w:val="20"/>
                <w:lang w:val="mk-MK"/>
              </w:rPr>
              <w:t>1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E722F9" w:rsidRPr="00833C2B">
              <w:rPr>
                <w:rFonts w:ascii="Arial Narrow" w:hAnsi="Arial Narrow"/>
                <w:sz w:val="20"/>
                <w:szCs w:val="20"/>
                <w:lang w:val="mk-MK"/>
              </w:rPr>
              <w:t>8</w:t>
            </w:r>
            <w:r w:rsidR="00E62787" w:rsidRPr="00833C2B">
              <w:rPr>
                <w:rFonts w:ascii="Arial Narrow" w:hAnsi="Arial Narrow"/>
                <w:sz w:val="20"/>
                <w:szCs w:val="20"/>
                <w:lang w:val="mk-MK"/>
              </w:rPr>
              <w:t>)</w:t>
            </w:r>
          </w:p>
          <w:p w14:paraId="4DAE22E7" w14:textId="0FCDB513" w:rsidR="00E62787" w:rsidRPr="00833C2B" w:rsidRDefault="00A74A3C" w:rsidP="00F87280">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Не</w:t>
            </w:r>
            <w:r w:rsidR="00E62787" w:rsidRPr="00833C2B">
              <w:rPr>
                <w:rFonts w:ascii="Arial Narrow" w:hAnsi="Arial Narrow"/>
                <w:sz w:val="20"/>
                <w:szCs w:val="20"/>
                <w:u w:val="dotted"/>
                <w:lang w:val="mk-MK"/>
              </w:rPr>
              <w:tab/>
            </w:r>
            <w:r w:rsidR="00E62787" w:rsidRPr="00833C2B">
              <w:rPr>
                <w:rFonts w:ascii="Arial Narrow" w:hAnsi="Arial Narrow"/>
                <w:sz w:val="20"/>
                <w:szCs w:val="20"/>
                <w:u w:val="dotted"/>
                <w:lang w:val="mk-MK"/>
              </w:rPr>
              <w:tab/>
            </w:r>
            <w:r w:rsidR="00E325E6" w:rsidRPr="00E325E6">
              <w:rPr>
                <w:rFonts w:ascii="Arial Narrow" w:hAnsi="Arial Narrow"/>
                <w:sz w:val="20"/>
                <w:szCs w:val="20"/>
                <w:u w:val="dotted"/>
                <w:lang w:val="mk-MK"/>
              </w:rPr>
              <w:t xml:space="preserve">   </w:t>
            </w:r>
            <w:r w:rsidR="00E325E6" w:rsidRPr="00495ACD">
              <w:rPr>
                <w:rFonts w:ascii="Arial Narrow" w:hAnsi="Arial Narrow"/>
                <w:sz w:val="20"/>
                <w:szCs w:val="20"/>
                <w:u w:val="dotted"/>
                <w:lang w:val="mk-MK"/>
              </w:rPr>
              <w:t xml:space="preserve">      </w:t>
            </w:r>
            <w:r w:rsidR="00E62787" w:rsidRPr="00833C2B">
              <w:rPr>
                <w:rFonts w:ascii="Arial Narrow" w:hAnsi="Arial Narrow"/>
                <w:sz w:val="20"/>
                <w:szCs w:val="20"/>
                <w:lang w:val="mk-MK"/>
              </w:rPr>
              <w:t>2 (</w:t>
            </w:r>
            <w:r w:rsidR="00A17AF0" w:rsidRPr="00833C2B">
              <w:rPr>
                <w:rFonts w:ascii="Arial Narrow" w:eastAsia="Times New Roman" w:hAnsi="Arial Narrow" w:cs="Courier New"/>
                <w:bCs/>
                <w:sz w:val="20"/>
                <w:szCs w:val="20"/>
                <w:lang w:val="mk-MK"/>
              </w:rPr>
              <w:t xml:space="preserve">ОДИ НА </w:t>
            </w:r>
            <w:r w:rsidR="00E62787" w:rsidRPr="00833C2B">
              <w:rPr>
                <w:rFonts w:ascii="Arial Narrow" w:hAnsi="Arial Narrow"/>
                <w:sz w:val="20"/>
                <w:szCs w:val="20"/>
                <w:lang w:val="mk-MK"/>
              </w:rPr>
              <w:t>q</w:t>
            </w:r>
            <w:r w:rsidR="00E722F9" w:rsidRPr="00833C2B">
              <w:rPr>
                <w:rFonts w:ascii="Arial Narrow" w:hAnsi="Arial Narrow"/>
                <w:sz w:val="20"/>
                <w:szCs w:val="20"/>
                <w:lang w:val="mk-MK"/>
              </w:rPr>
              <w:t>8</w:t>
            </w:r>
            <w:r w:rsidR="00E62787" w:rsidRPr="00833C2B">
              <w:rPr>
                <w:rFonts w:ascii="Arial Narrow" w:hAnsi="Arial Narrow"/>
                <w:sz w:val="20"/>
                <w:szCs w:val="20"/>
                <w:lang w:val="mk-MK"/>
              </w:rPr>
              <w:t xml:space="preserve">) </w:t>
            </w:r>
          </w:p>
          <w:p w14:paraId="2C7DDB20" w14:textId="0D11ED47" w:rsidR="00E62787" w:rsidRPr="00833C2B" w:rsidRDefault="00E62787" w:rsidP="00F87280">
            <w:pPr>
              <w:pStyle w:val="HTMLPreformatted"/>
              <w:rPr>
                <w:rFonts w:ascii="Arial Narrow" w:hAnsi="Arial Narrow"/>
                <w:lang w:val="mk-MK"/>
              </w:rPr>
            </w:pPr>
            <w:r w:rsidRPr="00833C2B">
              <w:rPr>
                <w:rFonts w:ascii="Arial Narrow" w:hAnsi="Arial Narrow"/>
                <w:b/>
                <w:lang w:val="mk-MK"/>
              </w:rPr>
              <w:t>(</w:t>
            </w:r>
            <w:r w:rsidR="00AA4AAE" w:rsidRPr="00833C2B">
              <w:rPr>
                <w:rFonts w:ascii="Arial Narrow" w:hAnsi="Arial Narrow"/>
                <w:b/>
                <w:lang w:val="mk-MK"/>
              </w:rPr>
              <w:t>НЕ ЧИТАЈ</w:t>
            </w:r>
            <w:r w:rsidRPr="00833C2B">
              <w:rPr>
                <w:rFonts w:ascii="Arial Narrow" w:hAnsi="Arial Narrow"/>
                <w:b/>
                <w:lang w:val="mk-MK"/>
              </w:rPr>
              <w:t xml:space="preserve">) </w:t>
            </w:r>
            <w:r w:rsidR="007A54A1" w:rsidRPr="00833C2B">
              <w:rPr>
                <w:rFonts w:ascii="Arial Narrow" w:hAnsi="Arial Narrow"/>
                <w:bCs/>
                <w:lang w:val="mk-MK"/>
              </w:rPr>
              <w:t>НЗ/БО</w:t>
            </w:r>
            <w:r w:rsidRPr="00833C2B">
              <w:rPr>
                <w:rFonts w:ascii="Arial Narrow" w:hAnsi="Arial Narrow"/>
                <w:u w:val="dotted"/>
                <w:lang w:val="mk-MK"/>
              </w:rPr>
              <w:tab/>
            </w:r>
            <w:r w:rsidRPr="00833C2B">
              <w:rPr>
                <w:rFonts w:ascii="Arial Narrow" w:hAnsi="Arial Narrow"/>
                <w:lang w:val="mk-MK"/>
              </w:rPr>
              <w:t>99 (</w:t>
            </w:r>
            <w:r w:rsidR="00A17AF0" w:rsidRPr="00833C2B">
              <w:rPr>
                <w:rFonts w:ascii="Arial Narrow" w:hAnsi="Arial Narrow"/>
                <w:bCs/>
                <w:lang w:val="mk-MK"/>
              </w:rPr>
              <w:t xml:space="preserve">ОДИ НА </w:t>
            </w:r>
            <w:r w:rsidRPr="00833C2B">
              <w:rPr>
                <w:rFonts w:ascii="Arial Narrow" w:hAnsi="Arial Narrow"/>
                <w:lang w:val="mk-MK"/>
              </w:rPr>
              <w:t>q</w:t>
            </w:r>
            <w:r w:rsidR="00E722F9" w:rsidRPr="00833C2B">
              <w:rPr>
                <w:rFonts w:ascii="Arial Narrow" w:hAnsi="Arial Narrow"/>
                <w:lang w:val="mk-MK"/>
              </w:rPr>
              <w:t>8</w:t>
            </w:r>
            <w:r w:rsidRPr="00833C2B">
              <w:rPr>
                <w:rFonts w:ascii="Arial Narrow" w:hAnsi="Arial Narrow"/>
                <w:lang w:val="mk-MK"/>
              </w:rPr>
              <w:t>)</w:t>
            </w:r>
          </w:p>
        </w:tc>
      </w:tr>
    </w:tbl>
    <w:p w14:paraId="1AC4830A" w14:textId="77777777" w:rsidR="00A714F4" w:rsidRPr="00833C2B" w:rsidRDefault="00A714F4" w:rsidP="00AF5545">
      <w:pPr>
        <w:spacing w:after="0" w:line="240" w:lineRule="auto"/>
        <w:ind w:left="0"/>
        <w:rPr>
          <w:rFonts w:ascii="Arial Narrow" w:hAnsi="Arial Narrow"/>
          <w:lang w:val="mk-MK"/>
        </w:rPr>
      </w:pPr>
    </w:p>
    <w:p w14:paraId="63BB03FA" w14:textId="77777777" w:rsidR="007C55E1" w:rsidRPr="00833C2B" w:rsidRDefault="007C55E1">
      <w:pPr>
        <w:ind w:left="0" w:right="0"/>
        <w:rPr>
          <w:rFonts w:ascii="Arial Narrow" w:eastAsia="Times New Roman" w:hAnsi="Arial Narrow" w:cs="Arial"/>
          <w:b/>
          <w:snapToGrid w:val="0"/>
          <w:lang w:val="mk-MK" w:eastAsia="es-ES"/>
        </w:rPr>
      </w:pPr>
      <w:r w:rsidRPr="00833C2B">
        <w:rPr>
          <w:rFonts w:ascii="Arial Narrow" w:eastAsia="Times New Roman" w:hAnsi="Arial Narrow" w:cs="Arial"/>
          <w:b/>
          <w:snapToGrid w:val="0"/>
          <w:lang w:val="mk-MK" w:eastAsia="es-ES"/>
        </w:rPr>
        <w:br w:type="page"/>
      </w:r>
    </w:p>
    <w:p w14:paraId="1ECE7315" w14:textId="6239F00D" w:rsidR="00AF5545" w:rsidRPr="00833C2B" w:rsidRDefault="00AE7AEC" w:rsidP="00AF5545">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val="mk-MK" w:eastAsia="es-ES"/>
        </w:rPr>
      </w:pPr>
      <w:r w:rsidRPr="00833C2B">
        <w:rPr>
          <w:rFonts w:ascii="Arial Narrow" w:eastAsia="Times New Roman" w:hAnsi="Arial Narrow" w:cs="Arial"/>
          <w:b/>
          <w:snapToGrid w:val="0"/>
          <w:lang w:val="mk-MK" w:eastAsia="es-ES"/>
        </w:rPr>
        <w:lastRenderedPageBreak/>
        <w:t>3</w:t>
      </w:r>
      <w:r w:rsidR="00AF5545" w:rsidRPr="00833C2B">
        <w:rPr>
          <w:rFonts w:ascii="Arial Narrow" w:eastAsia="Times New Roman" w:hAnsi="Arial Narrow" w:cs="Arial"/>
          <w:b/>
          <w:snapToGrid w:val="0"/>
          <w:lang w:val="mk-MK" w:eastAsia="es-ES"/>
        </w:rPr>
        <w:t xml:space="preserve">. </w:t>
      </w:r>
      <w:r w:rsidR="00E40589" w:rsidRPr="00833C2B">
        <w:rPr>
          <w:rFonts w:ascii="Arial Narrow" w:eastAsia="Times New Roman" w:hAnsi="Arial Narrow" w:cs="Arial"/>
          <w:b/>
          <w:snapToGrid w:val="0"/>
          <w:lang w:val="mk-MK" w:eastAsia="es-ES"/>
        </w:rPr>
        <w:t>БАРАЊE  ИНФОРМАЦИИ</w:t>
      </w:r>
    </w:p>
    <w:p w14:paraId="7121A173" w14:textId="77777777" w:rsidR="00AF5545" w:rsidRPr="00833C2B" w:rsidRDefault="00AF5545" w:rsidP="00AF5545">
      <w:pPr>
        <w:spacing w:after="0" w:line="240" w:lineRule="auto"/>
        <w:ind w:left="0" w:right="0"/>
        <w:rPr>
          <w:rFonts w:ascii="Arial Narrow" w:hAnsi="Arial Narrow"/>
          <w:b/>
          <w:sz w:val="20"/>
          <w:szCs w:val="20"/>
          <w:lang w:val="mk-MK"/>
        </w:rPr>
      </w:pPr>
    </w:p>
    <w:p w14:paraId="1E55695B" w14:textId="0B4A6010" w:rsidR="00723886" w:rsidRPr="00833C2B" w:rsidRDefault="00723886" w:rsidP="00820A30">
      <w:pPr>
        <w:spacing w:after="0" w:line="240" w:lineRule="auto"/>
        <w:ind w:left="0" w:right="0"/>
        <w:jc w:val="both"/>
        <w:rPr>
          <w:rFonts w:ascii="Arial Narrow" w:hAnsi="Arial Narrow"/>
          <w:sz w:val="20"/>
          <w:szCs w:val="20"/>
          <w:lang w:val="mk-MK"/>
        </w:rPr>
      </w:pPr>
      <w:r w:rsidRPr="00833C2B">
        <w:rPr>
          <w:rFonts w:ascii="Arial Narrow" w:hAnsi="Arial Narrow"/>
          <w:b/>
          <w:sz w:val="20"/>
          <w:szCs w:val="20"/>
          <w:lang w:val="mk-MK"/>
        </w:rPr>
        <w:t xml:space="preserve">ПРОЧИТАЈ: </w:t>
      </w:r>
      <w:r w:rsidRPr="00833C2B">
        <w:rPr>
          <w:rFonts w:ascii="Arial Narrow" w:hAnsi="Arial Narrow"/>
          <w:bCs/>
          <w:sz w:val="20"/>
          <w:szCs w:val="20"/>
          <w:lang w:val="mk-MK"/>
        </w:rPr>
        <w:t>Сега, ќе ви поставам неколку прашања во врска со барањe на информации.</w:t>
      </w:r>
      <w:r w:rsidRPr="00833C2B">
        <w:rPr>
          <w:rFonts w:ascii="Arial Narrow" w:hAnsi="Arial Narrow"/>
          <w:sz w:val="20"/>
          <w:szCs w:val="20"/>
          <w:lang w:val="mk-MK"/>
        </w:rPr>
        <w:t xml:space="preserve"> Тоа се барања упатени до владините тела за информации за нивните активности, на пример, барања за јавна евиденција на владина агенција, процедури за пристап до програми од јавен интерес, информации за проекти во заедницата или статистички податоци. За овој дел, ние сме заинтересирани само </w:t>
      </w:r>
      <w:r w:rsidRPr="00833C2B">
        <w:rPr>
          <w:rFonts w:ascii="Arial Narrow" w:hAnsi="Arial Narrow"/>
          <w:sz w:val="20"/>
          <w:szCs w:val="20"/>
          <w:u w:val="single"/>
          <w:lang w:val="mk-MK"/>
        </w:rPr>
        <w:t>за барањата за информации</w:t>
      </w:r>
      <w:r w:rsidRPr="00833C2B">
        <w:rPr>
          <w:rFonts w:ascii="Arial Narrow" w:hAnsi="Arial Narrow"/>
          <w:sz w:val="20"/>
          <w:szCs w:val="20"/>
          <w:lang w:val="mk-MK"/>
        </w:rPr>
        <w:t xml:space="preserve"> што сте ги направиле во текот </w:t>
      </w:r>
      <w:r w:rsidRPr="00833C2B">
        <w:rPr>
          <w:rFonts w:ascii="Arial Narrow" w:hAnsi="Arial Narrow"/>
          <w:sz w:val="20"/>
          <w:szCs w:val="20"/>
          <w:u w:val="single"/>
          <w:lang w:val="mk-MK"/>
        </w:rPr>
        <w:t>на последните 12 месеци,</w:t>
      </w:r>
      <w:r w:rsidRPr="00833C2B">
        <w:rPr>
          <w:rFonts w:ascii="Arial Narrow" w:hAnsi="Arial Narrow"/>
          <w:sz w:val="20"/>
          <w:szCs w:val="20"/>
          <w:lang w:val="mk-MK"/>
        </w:rPr>
        <w:t xml:space="preserve"> помеѓу [</w:t>
      </w:r>
      <w:r w:rsidR="001710AC" w:rsidRPr="00833C2B">
        <w:rPr>
          <w:rFonts w:ascii="Arial Narrow" w:hAnsi="Arial Narrow"/>
          <w:b/>
          <w:sz w:val="20"/>
          <w:szCs w:val="20"/>
          <w:lang w:val="mk-MK"/>
        </w:rPr>
        <w:t>тековниот</w:t>
      </w:r>
      <w:r w:rsidRPr="00833C2B">
        <w:rPr>
          <w:rFonts w:ascii="Arial Narrow" w:hAnsi="Arial Narrow"/>
          <w:b/>
          <w:sz w:val="20"/>
          <w:szCs w:val="20"/>
          <w:lang w:val="mk-MK"/>
        </w:rPr>
        <w:t xml:space="preserve"> месец </w:t>
      </w:r>
      <w:r w:rsidR="0020693F" w:rsidRPr="00E325E6">
        <w:rPr>
          <w:rFonts w:ascii="Arial Narrow" w:hAnsi="Arial Narrow"/>
          <w:b/>
          <w:sz w:val="20"/>
          <w:szCs w:val="20"/>
          <w:lang w:val="mk-MK"/>
        </w:rPr>
        <w:t>2022</w:t>
      </w:r>
      <w:r w:rsidR="0020693F" w:rsidRPr="00833C2B">
        <w:rPr>
          <w:rFonts w:ascii="Arial Narrow" w:hAnsi="Arial Narrow"/>
          <w:b/>
          <w:sz w:val="20"/>
          <w:szCs w:val="20"/>
          <w:lang w:val="mk-MK"/>
        </w:rPr>
        <w:t xml:space="preserve"> </w:t>
      </w:r>
      <w:r w:rsidRPr="00833C2B">
        <w:rPr>
          <w:rFonts w:ascii="Arial Narrow" w:hAnsi="Arial Narrow"/>
          <w:b/>
          <w:sz w:val="20"/>
          <w:szCs w:val="20"/>
          <w:lang w:val="mk-MK"/>
        </w:rPr>
        <w:t>година</w:t>
      </w:r>
      <w:r w:rsidRPr="00833C2B">
        <w:rPr>
          <w:rFonts w:ascii="Arial Narrow" w:hAnsi="Arial Narrow"/>
          <w:sz w:val="20"/>
          <w:szCs w:val="20"/>
          <w:lang w:val="mk-MK"/>
        </w:rPr>
        <w:t>] и сега. Имајте предвид дека не прашувам за барања што сте ги направиле за вашите лични досиеја (како што е изводот на родените или вашата здравствена евиденција) и</w:t>
      </w:r>
      <w:r w:rsidR="001710AC" w:rsidRPr="00833C2B">
        <w:rPr>
          <w:rFonts w:ascii="Arial Narrow" w:hAnsi="Arial Narrow"/>
          <w:sz w:val="20"/>
          <w:szCs w:val="20"/>
          <w:lang w:val="mk-MK"/>
        </w:rPr>
        <w:t>ли за информации што се слободни</w:t>
      </w:r>
      <w:r w:rsidRPr="00833C2B">
        <w:rPr>
          <w:rFonts w:ascii="Arial Narrow" w:hAnsi="Arial Narrow"/>
          <w:sz w:val="20"/>
          <w:szCs w:val="20"/>
          <w:lang w:val="mk-MK"/>
        </w:rPr>
        <w:t xml:space="preserve"> и јавно достапни.</w:t>
      </w:r>
    </w:p>
    <w:p w14:paraId="3887A31B" w14:textId="77777777" w:rsidR="00AF5545" w:rsidRPr="00833C2B" w:rsidRDefault="00AF5545" w:rsidP="00AF5545">
      <w:pPr>
        <w:spacing w:after="0" w:line="240" w:lineRule="auto"/>
        <w:ind w:left="0" w:right="0"/>
        <w:rPr>
          <w:rFonts w:ascii="Arial Narrow" w:hAnsi="Arial Narrow"/>
          <w:sz w:val="20"/>
          <w:szCs w:val="20"/>
          <w:lang w:val="mk-MK"/>
        </w:rPr>
      </w:pPr>
    </w:p>
    <w:tbl>
      <w:tblPr>
        <w:tblStyle w:val="TableGrid"/>
        <w:tblW w:w="9990" w:type="dxa"/>
        <w:tblInd w:w="-252" w:type="dxa"/>
        <w:tblLook w:val="04A0" w:firstRow="1" w:lastRow="0" w:firstColumn="1" w:lastColumn="0" w:noHBand="0" w:noVBand="1"/>
      </w:tblPr>
      <w:tblGrid>
        <w:gridCol w:w="1170"/>
        <w:gridCol w:w="4770"/>
        <w:gridCol w:w="4050"/>
      </w:tblGrid>
      <w:tr w:rsidR="00AF5545" w:rsidRPr="00495ACD" w14:paraId="6076EA6A" w14:textId="77777777" w:rsidTr="00243E14">
        <w:tc>
          <w:tcPr>
            <w:tcW w:w="1170" w:type="dxa"/>
          </w:tcPr>
          <w:p w14:paraId="468917C7" w14:textId="5A50C440" w:rsidR="00AF5545" w:rsidRPr="00833C2B" w:rsidRDefault="00332171" w:rsidP="008011FE">
            <w:pPr>
              <w:ind w:left="0" w:right="0"/>
              <w:rPr>
                <w:rFonts w:ascii="Arial Narrow" w:hAnsi="Arial Narrow"/>
                <w:sz w:val="20"/>
                <w:szCs w:val="20"/>
                <w:lang w:val="mk-MK"/>
              </w:rPr>
            </w:pPr>
            <w:r w:rsidRPr="00833C2B">
              <w:rPr>
                <w:rFonts w:ascii="Arial Narrow" w:hAnsi="Arial Narrow"/>
                <w:b/>
                <w:sz w:val="20"/>
                <w:szCs w:val="20"/>
                <w:lang w:val="mk-MK"/>
              </w:rPr>
              <w:t>q8</w:t>
            </w:r>
          </w:p>
        </w:tc>
        <w:tc>
          <w:tcPr>
            <w:tcW w:w="4770" w:type="dxa"/>
          </w:tcPr>
          <w:p w14:paraId="14620663" w14:textId="737CA92C" w:rsidR="00AF5545" w:rsidRPr="00833C2B" w:rsidRDefault="005E1CDE" w:rsidP="005E1CDE">
            <w:pPr>
              <w:ind w:left="0"/>
              <w:rPr>
                <w:rFonts w:ascii="Arial Narrow" w:hAnsi="Arial Narrow"/>
                <w:sz w:val="20"/>
                <w:szCs w:val="20"/>
                <w:lang w:val="mk-MK"/>
              </w:rPr>
            </w:pPr>
            <w:r w:rsidRPr="00833C2B">
              <w:rPr>
                <w:rFonts w:ascii="Arial Narrow" w:hAnsi="Arial Narrow"/>
                <w:sz w:val="20"/>
                <w:szCs w:val="20"/>
                <w:lang w:val="mk-MK"/>
              </w:rPr>
              <w:t>Дали сте доставиле барање за информација од владин орган (како што се владини министерства, општини, или агенции за спроведување на закон, итн.во последните 12 месеци?</w:t>
            </w:r>
          </w:p>
        </w:tc>
        <w:tc>
          <w:tcPr>
            <w:tcW w:w="4050" w:type="dxa"/>
          </w:tcPr>
          <w:p w14:paraId="0F9BB652" w14:textId="1A4558F9" w:rsidR="00AF5545" w:rsidRPr="00833C2B" w:rsidRDefault="009E012A" w:rsidP="00243E14">
            <w:pPr>
              <w:ind w:left="0"/>
              <w:rPr>
                <w:rFonts w:ascii="Arial Narrow" w:hAnsi="Arial Narrow"/>
                <w:sz w:val="20"/>
                <w:szCs w:val="20"/>
                <w:lang w:val="mk-MK"/>
              </w:rPr>
            </w:pPr>
            <w:r w:rsidRPr="00833C2B">
              <w:rPr>
                <w:rFonts w:ascii="Arial Narrow" w:eastAsia="Times New Roman" w:hAnsi="Arial Narrow" w:cs="Courier New"/>
                <w:bCs/>
                <w:sz w:val="20"/>
                <w:szCs w:val="20"/>
                <w:lang w:val="mk-MK"/>
              </w:rPr>
              <w:t>Да</w:t>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sz w:val="20"/>
                <w:szCs w:val="20"/>
                <w:lang w:val="mk-MK"/>
              </w:rPr>
              <w:t>1</w:t>
            </w:r>
          </w:p>
          <w:p w14:paraId="63AE1DA9" w14:textId="1985BCDA" w:rsidR="00AF5545" w:rsidRPr="00833C2B" w:rsidRDefault="009E012A" w:rsidP="00243E14">
            <w:pPr>
              <w:ind w:left="0"/>
              <w:rPr>
                <w:rFonts w:ascii="Arial Narrow" w:hAnsi="Arial Narrow"/>
                <w:sz w:val="20"/>
                <w:szCs w:val="20"/>
                <w:lang w:val="mk-MK"/>
              </w:rPr>
            </w:pPr>
            <w:r w:rsidRPr="00833C2B">
              <w:rPr>
                <w:rFonts w:ascii="Arial Narrow" w:eastAsia="Times New Roman" w:hAnsi="Arial Narrow" w:cs="Courier New"/>
                <w:bCs/>
                <w:sz w:val="20"/>
                <w:szCs w:val="20"/>
                <w:lang w:val="mk-MK"/>
              </w:rPr>
              <w:t>Не</w:t>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sz w:val="20"/>
                <w:szCs w:val="20"/>
                <w:lang w:val="mk-MK"/>
              </w:rPr>
              <w:t xml:space="preserve">2 </w:t>
            </w:r>
          </w:p>
          <w:p w14:paraId="29B4CD3D" w14:textId="001562C5" w:rsidR="00AF5545" w:rsidRPr="00833C2B" w:rsidRDefault="00C46AFD" w:rsidP="00243E14">
            <w:pPr>
              <w:ind w:left="0"/>
              <w:rPr>
                <w:rFonts w:ascii="Arial Narrow" w:hAnsi="Arial Narrow"/>
                <w:sz w:val="20"/>
                <w:szCs w:val="20"/>
                <w:lang w:val="mk-MK"/>
              </w:rPr>
            </w:pPr>
            <w:r w:rsidRPr="00833C2B">
              <w:rPr>
                <w:rFonts w:ascii="Arial Narrow" w:hAnsi="Arial Narrow"/>
                <w:sz w:val="20"/>
                <w:szCs w:val="20"/>
                <w:lang w:val="mk-MK"/>
              </w:rPr>
              <w:t>(</w:t>
            </w:r>
            <w:r w:rsidR="009E012A" w:rsidRPr="00833C2B">
              <w:rPr>
                <w:rFonts w:ascii="Arial Narrow" w:eastAsia="Times New Roman" w:hAnsi="Arial Narrow" w:cs="Courier New"/>
                <w:bCs/>
                <w:sz w:val="20"/>
                <w:szCs w:val="20"/>
                <w:lang w:val="mk-MK"/>
              </w:rPr>
              <w:t xml:space="preserve">ОДИ НА </w:t>
            </w:r>
            <w:r w:rsidR="00F52C9D" w:rsidRPr="00833C2B">
              <w:rPr>
                <w:rFonts w:ascii="Arial Narrow" w:hAnsi="Arial Narrow"/>
                <w:color w:val="000000"/>
                <w:sz w:val="20"/>
                <w:szCs w:val="20"/>
                <w:lang w:val="mk-MK"/>
              </w:rPr>
              <w:t>q</w:t>
            </w:r>
            <w:r w:rsidR="00AD20FE" w:rsidRPr="00833C2B">
              <w:rPr>
                <w:rFonts w:ascii="Arial Narrow" w:hAnsi="Arial Narrow"/>
                <w:color w:val="000000"/>
                <w:sz w:val="20"/>
                <w:szCs w:val="20"/>
                <w:lang w:val="mk-MK"/>
              </w:rPr>
              <w:t>10</w:t>
            </w:r>
            <w:r w:rsidR="00565E94" w:rsidRPr="00833C2B">
              <w:rPr>
                <w:rFonts w:ascii="Arial Narrow" w:hAnsi="Arial Narrow"/>
                <w:color w:val="000000"/>
                <w:sz w:val="20"/>
                <w:szCs w:val="20"/>
                <w:lang w:val="mk-MK"/>
              </w:rPr>
              <w:t>a</w:t>
            </w:r>
            <w:r w:rsidRPr="00833C2B">
              <w:rPr>
                <w:rFonts w:ascii="Arial Narrow" w:hAnsi="Arial Narrow"/>
                <w:color w:val="000000"/>
                <w:sz w:val="20"/>
                <w:szCs w:val="20"/>
                <w:lang w:val="mk-MK"/>
              </w:rPr>
              <w:t>)</w:t>
            </w:r>
          </w:p>
          <w:p w14:paraId="183265C5" w14:textId="3A8AE41F" w:rsidR="00AF5545" w:rsidRPr="00833C2B" w:rsidRDefault="00AA4AAE" w:rsidP="00243E14">
            <w:pPr>
              <w:ind w:left="0" w:right="0"/>
              <w:rPr>
                <w:rFonts w:ascii="Arial Narrow" w:hAnsi="Arial Narrow"/>
                <w:sz w:val="20"/>
                <w:szCs w:val="20"/>
                <w:lang w:val="mk-MK"/>
              </w:rPr>
            </w:pPr>
            <w:r w:rsidRPr="00833C2B">
              <w:rPr>
                <w:rFonts w:ascii="Arial Narrow" w:hAnsi="Arial Narrow"/>
                <w:b/>
                <w:sz w:val="20"/>
                <w:szCs w:val="20"/>
                <w:lang w:val="mk-MK"/>
              </w:rPr>
              <w:t>НЕ ЧИТАЈ</w:t>
            </w:r>
            <w:r w:rsidR="00AF5545" w:rsidRPr="00833C2B">
              <w:rPr>
                <w:rFonts w:ascii="Arial Narrow" w:hAnsi="Arial Narrow"/>
                <w:b/>
                <w:sz w:val="20"/>
                <w:szCs w:val="20"/>
                <w:lang w:val="mk-MK"/>
              </w:rPr>
              <w:t xml:space="preserve">) </w:t>
            </w:r>
            <w:r w:rsidR="009E012A" w:rsidRPr="00833C2B">
              <w:rPr>
                <w:rFonts w:ascii="Arial Narrow" w:hAnsi="Arial Narrow"/>
                <w:sz w:val="20"/>
                <w:szCs w:val="20"/>
                <w:lang w:val="mk-MK"/>
              </w:rPr>
              <w:t>Не знае/Без одговор</w:t>
            </w:r>
            <w:r w:rsidR="00AF5545" w:rsidRPr="00833C2B">
              <w:rPr>
                <w:rFonts w:ascii="Arial Narrow" w:hAnsi="Arial Narrow" w:cstheme="minorHAnsi"/>
                <w:sz w:val="20"/>
                <w:szCs w:val="20"/>
                <w:u w:val="dotted"/>
                <w:lang w:val="mk-MK"/>
              </w:rPr>
              <w:tab/>
            </w:r>
            <w:r w:rsidR="00AF5545" w:rsidRPr="00833C2B">
              <w:rPr>
                <w:rFonts w:ascii="Arial Narrow" w:hAnsi="Arial Narrow"/>
                <w:sz w:val="20"/>
                <w:szCs w:val="20"/>
                <w:u w:val="dotted"/>
                <w:lang w:val="mk-MK"/>
              </w:rPr>
              <w:tab/>
            </w:r>
            <w:r w:rsidR="00AF5545" w:rsidRPr="00833C2B">
              <w:rPr>
                <w:rFonts w:ascii="Arial Narrow" w:hAnsi="Arial Narrow"/>
                <w:sz w:val="20"/>
                <w:szCs w:val="20"/>
                <w:lang w:val="mk-MK"/>
              </w:rPr>
              <w:t xml:space="preserve">99  </w:t>
            </w:r>
            <w:r w:rsidR="00C46AFD" w:rsidRPr="00833C2B">
              <w:rPr>
                <w:rFonts w:ascii="Arial Narrow" w:hAnsi="Arial Narrow"/>
                <w:sz w:val="20"/>
                <w:szCs w:val="20"/>
                <w:lang w:val="mk-MK"/>
              </w:rPr>
              <w:t>(</w:t>
            </w:r>
            <w:r w:rsidR="009E012A" w:rsidRPr="00833C2B">
              <w:rPr>
                <w:rFonts w:ascii="Arial Narrow" w:eastAsia="Times New Roman" w:hAnsi="Arial Narrow" w:cs="Courier New"/>
                <w:bCs/>
                <w:sz w:val="20"/>
                <w:szCs w:val="20"/>
                <w:lang w:val="mk-MK"/>
              </w:rPr>
              <w:t xml:space="preserve">ОДИ НА </w:t>
            </w:r>
            <w:r w:rsidR="00AD20FE" w:rsidRPr="00833C2B">
              <w:rPr>
                <w:rFonts w:ascii="Arial Narrow" w:hAnsi="Arial Narrow"/>
                <w:color w:val="000000"/>
                <w:sz w:val="20"/>
                <w:szCs w:val="20"/>
                <w:lang w:val="mk-MK"/>
              </w:rPr>
              <w:t>q10</w:t>
            </w:r>
            <w:r w:rsidR="00565E94" w:rsidRPr="00833C2B">
              <w:rPr>
                <w:rFonts w:ascii="Arial Narrow" w:hAnsi="Arial Narrow"/>
                <w:color w:val="000000"/>
                <w:sz w:val="20"/>
                <w:szCs w:val="20"/>
                <w:lang w:val="mk-MK"/>
              </w:rPr>
              <w:t>a</w:t>
            </w:r>
            <w:r w:rsidR="00C46AFD" w:rsidRPr="00833C2B">
              <w:rPr>
                <w:rFonts w:ascii="Arial Narrow" w:hAnsi="Arial Narrow"/>
                <w:color w:val="000000"/>
                <w:sz w:val="20"/>
                <w:szCs w:val="20"/>
                <w:lang w:val="mk-MK"/>
              </w:rPr>
              <w:t>)</w:t>
            </w:r>
          </w:p>
        </w:tc>
      </w:tr>
    </w:tbl>
    <w:p w14:paraId="4D0BD905" w14:textId="77777777" w:rsidR="00AF5545" w:rsidRPr="00833C2B" w:rsidRDefault="00AF5545" w:rsidP="00AF5545">
      <w:pPr>
        <w:spacing w:after="0" w:line="240" w:lineRule="auto"/>
        <w:ind w:left="0" w:right="0"/>
        <w:rPr>
          <w:rFonts w:ascii="Arial Narrow" w:hAnsi="Arial Narrow"/>
          <w:sz w:val="20"/>
          <w:szCs w:val="20"/>
          <w:lang w:val="mk-MK"/>
        </w:rPr>
      </w:pPr>
    </w:p>
    <w:tbl>
      <w:tblPr>
        <w:tblStyle w:val="TableGrid"/>
        <w:tblW w:w="9990" w:type="dxa"/>
        <w:tblInd w:w="-252" w:type="dxa"/>
        <w:tblLook w:val="04A0" w:firstRow="1" w:lastRow="0" w:firstColumn="1" w:lastColumn="0" w:noHBand="0" w:noVBand="1"/>
      </w:tblPr>
      <w:tblGrid>
        <w:gridCol w:w="1170"/>
        <w:gridCol w:w="4770"/>
        <w:gridCol w:w="4050"/>
      </w:tblGrid>
      <w:tr w:rsidR="00AF5545" w:rsidRPr="00495ACD" w14:paraId="35B925ED" w14:textId="77777777" w:rsidTr="00243E14">
        <w:tc>
          <w:tcPr>
            <w:tcW w:w="1170" w:type="dxa"/>
          </w:tcPr>
          <w:p w14:paraId="5A917FF6" w14:textId="10822DD8" w:rsidR="00AF5545" w:rsidRPr="00833C2B" w:rsidRDefault="00332171" w:rsidP="00243E14">
            <w:pPr>
              <w:ind w:left="0" w:right="0"/>
              <w:rPr>
                <w:rFonts w:ascii="Arial Narrow" w:hAnsi="Arial Narrow"/>
                <w:sz w:val="20"/>
                <w:szCs w:val="20"/>
                <w:lang w:val="mk-MK"/>
              </w:rPr>
            </w:pPr>
            <w:r w:rsidRPr="00833C2B">
              <w:rPr>
                <w:rFonts w:ascii="Arial Narrow" w:hAnsi="Arial Narrow"/>
                <w:b/>
                <w:sz w:val="20"/>
                <w:szCs w:val="20"/>
                <w:lang w:val="mk-MK"/>
              </w:rPr>
              <w:t>q9</w:t>
            </w:r>
            <w:r w:rsidR="00AF5545" w:rsidRPr="00833C2B">
              <w:rPr>
                <w:rFonts w:ascii="Arial Narrow" w:hAnsi="Arial Narrow"/>
                <w:b/>
                <w:sz w:val="20"/>
                <w:szCs w:val="20"/>
                <w:lang w:val="mk-MK"/>
              </w:rPr>
              <w:t>a</w:t>
            </w:r>
          </w:p>
        </w:tc>
        <w:tc>
          <w:tcPr>
            <w:tcW w:w="4770" w:type="dxa"/>
          </w:tcPr>
          <w:p w14:paraId="1AE6F6D5" w14:textId="08C62979" w:rsidR="00AF5545" w:rsidRPr="00833C2B" w:rsidRDefault="009D5791" w:rsidP="009D5791">
            <w:pPr>
              <w:ind w:left="0" w:right="0"/>
              <w:rPr>
                <w:rFonts w:ascii="Arial Narrow" w:hAnsi="Arial Narrow"/>
                <w:sz w:val="20"/>
                <w:szCs w:val="20"/>
                <w:lang w:val="mk-MK"/>
              </w:rPr>
            </w:pPr>
            <w:r w:rsidRPr="00833C2B">
              <w:rPr>
                <w:rFonts w:ascii="Arial Narrow" w:hAnsi="Arial Narrow"/>
                <w:color w:val="000000"/>
                <w:sz w:val="20"/>
                <w:szCs w:val="20"/>
                <w:lang w:val="mk-MK"/>
              </w:rPr>
              <w:t xml:space="preserve">Дали ја добивте информацијата која ја побаравте? </w:t>
            </w:r>
          </w:p>
        </w:tc>
        <w:tc>
          <w:tcPr>
            <w:tcW w:w="4050" w:type="dxa"/>
          </w:tcPr>
          <w:p w14:paraId="29980386" w14:textId="348205D7" w:rsidR="00AF5545" w:rsidRPr="00833C2B" w:rsidRDefault="009E012A" w:rsidP="00243E14">
            <w:pPr>
              <w:ind w:left="0" w:right="-18" w:hanging="18"/>
              <w:rPr>
                <w:rFonts w:ascii="Arial Narrow" w:hAnsi="Arial Narrow"/>
                <w:sz w:val="20"/>
                <w:szCs w:val="20"/>
                <w:lang w:val="mk-MK"/>
              </w:rPr>
            </w:pPr>
            <w:r w:rsidRPr="00833C2B">
              <w:rPr>
                <w:rFonts w:ascii="Arial Narrow" w:eastAsia="Times New Roman" w:hAnsi="Arial Narrow" w:cs="Courier New"/>
                <w:bCs/>
                <w:sz w:val="20"/>
                <w:szCs w:val="20"/>
                <w:lang w:val="mk-MK"/>
              </w:rPr>
              <w:t>Да</w:t>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7042C9" w:rsidRPr="00833C2B">
              <w:rPr>
                <w:rFonts w:ascii="Arial Narrow" w:hAnsi="Arial Narrow"/>
                <w:sz w:val="20"/>
                <w:szCs w:val="20"/>
                <w:lang w:val="mk-MK"/>
              </w:rPr>
              <w:t xml:space="preserve">1 </w:t>
            </w:r>
          </w:p>
          <w:p w14:paraId="47CC03B8" w14:textId="2CC90027" w:rsidR="00AF5545" w:rsidRPr="00833C2B" w:rsidRDefault="009E012A" w:rsidP="00243E14">
            <w:pPr>
              <w:ind w:left="0" w:right="-18" w:hanging="18"/>
              <w:rPr>
                <w:rFonts w:ascii="Arial Narrow" w:hAnsi="Arial Narrow"/>
                <w:sz w:val="20"/>
                <w:szCs w:val="20"/>
                <w:lang w:val="mk-MK"/>
              </w:rPr>
            </w:pPr>
            <w:r w:rsidRPr="00833C2B">
              <w:rPr>
                <w:rFonts w:ascii="Arial Narrow" w:eastAsia="Times New Roman" w:hAnsi="Arial Narrow" w:cs="Courier New"/>
                <w:bCs/>
                <w:sz w:val="20"/>
                <w:szCs w:val="20"/>
                <w:lang w:val="mk-MK"/>
              </w:rPr>
              <w:t>Не</w:t>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sz w:val="20"/>
                <w:szCs w:val="20"/>
                <w:lang w:val="mk-MK"/>
              </w:rPr>
              <w:t xml:space="preserve">2 </w:t>
            </w:r>
            <w:r w:rsidR="00C46AFD" w:rsidRPr="00833C2B">
              <w:rPr>
                <w:rFonts w:ascii="Arial Narrow" w:hAnsi="Arial Narrow"/>
                <w:sz w:val="20"/>
                <w:szCs w:val="20"/>
                <w:lang w:val="mk-MK"/>
              </w:rPr>
              <w:t>(</w:t>
            </w:r>
            <w:r w:rsidRPr="00833C2B">
              <w:rPr>
                <w:rFonts w:ascii="Arial Narrow" w:eastAsia="Times New Roman" w:hAnsi="Arial Narrow" w:cs="Courier New"/>
                <w:bCs/>
                <w:sz w:val="20"/>
                <w:szCs w:val="20"/>
                <w:lang w:val="mk-MK"/>
              </w:rPr>
              <w:t xml:space="preserve">ОДИ НА </w:t>
            </w:r>
            <w:r w:rsidR="00AD20FE" w:rsidRPr="00833C2B">
              <w:rPr>
                <w:rFonts w:ascii="Arial Narrow" w:hAnsi="Arial Narrow"/>
                <w:color w:val="000000"/>
                <w:sz w:val="20"/>
                <w:szCs w:val="20"/>
                <w:lang w:val="mk-MK"/>
              </w:rPr>
              <w:t>q10</w:t>
            </w:r>
            <w:r w:rsidR="00565E94" w:rsidRPr="00833C2B">
              <w:rPr>
                <w:rFonts w:ascii="Arial Narrow" w:hAnsi="Arial Narrow"/>
                <w:color w:val="000000"/>
                <w:sz w:val="20"/>
                <w:szCs w:val="20"/>
                <w:lang w:val="mk-MK"/>
              </w:rPr>
              <w:t>a</w:t>
            </w:r>
            <w:r w:rsidR="00C46AFD" w:rsidRPr="00833C2B">
              <w:rPr>
                <w:rFonts w:ascii="Arial Narrow" w:hAnsi="Arial Narrow"/>
                <w:sz w:val="20"/>
                <w:szCs w:val="20"/>
                <w:lang w:val="mk-MK"/>
              </w:rPr>
              <w:t>)</w:t>
            </w:r>
          </w:p>
          <w:p w14:paraId="78B79417" w14:textId="2370C31B" w:rsidR="00AF5545" w:rsidRPr="00833C2B" w:rsidRDefault="00AF5545" w:rsidP="00243E14">
            <w:pPr>
              <w:ind w:left="0" w:righ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009E012A" w:rsidRPr="00833C2B">
              <w:rPr>
                <w:rFonts w:ascii="Arial Narrow" w:hAnsi="Arial Narrow"/>
                <w:sz w:val="20"/>
                <w:szCs w:val="20"/>
                <w:lang w:val="mk-MK"/>
              </w:rPr>
              <w:t>Не знае/Без одговор</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 xml:space="preserve">99 </w:t>
            </w:r>
            <w:r w:rsidR="00C46AFD" w:rsidRPr="00833C2B">
              <w:rPr>
                <w:rFonts w:ascii="Arial Narrow" w:hAnsi="Arial Narrow"/>
                <w:sz w:val="20"/>
                <w:szCs w:val="20"/>
                <w:lang w:val="mk-MK"/>
              </w:rPr>
              <w:t>(</w:t>
            </w:r>
            <w:r w:rsidR="009E012A" w:rsidRPr="00833C2B">
              <w:rPr>
                <w:rFonts w:ascii="Arial Narrow" w:eastAsia="Times New Roman" w:hAnsi="Arial Narrow" w:cs="Courier New"/>
                <w:bCs/>
                <w:sz w:val="20"/>
                <w:szCs w:val="20"/>
                <w:lang w:val="mk-MK"/>
              </w:rPr>
              <w:t xml:space="preserve">ОДИ НА </w:t>
            </w:r>
            <w:r w:rsidR="00AD20FE" w:rsidRPr="00833C2B">
              <w:rPr>
                <w:rFonts w:ascii="Arial Narrow" w:hAnsi="Arial Narrow"/>
                <w:color w:val="000000"/>
                <w:sz w:val="20"/>
                <w:szCs w:val="20"/>
                <w:lang w:val="mk-MK"/>
              </w:rPr>
              <w:t>q10</w:t>
            </w:r>
            <w:r w:rsidR="00565E94" w:rsidRPr="00833C2B">
              <w:rPr>
                <w:rFonts w:ascii="Arial Narrow" w:hAnsi="Arial Narrow"/>
                <w:color w:val="000000"/>
                <w:sz w:val="20"/>
                <w:szCs w:val="20"/>
                <w:lang w:val="mk-MK"/>
              </w:rPr>
              <w:t>a</w:t>
            </w:r>
            <w:r w:rsidR="00C46AFD" w:rsidRPr="00833C2B">
              <w:rPr>
                <w:rFonts w:ascii="Arial Narrow" w:hAnsi="Arial Narrow"/>
                <w:sz w:val="20"/>
                <w:szCs w:val="20"/>
                <w:lang w:val="mk-MK"/>
              </w:rPr>
              <w:t>)</w:t>
            </w:r>
          </w:p>
        </w:tc>
      </w:tr>
      <w:tr w:rsidR="00AF5545" w:rsidRPr="00495ACD" w14:paraId="7C1974C1" w14:textId="77777777" w:rsidTr="00243E14">
        <w:tc>
          <w:tcPr>
            <w:tcW w:w="1170" w:type="dxa"/>
          </w:tcPr>
          <w:p w14:paraId="1AF0BA69" w14:textId="189B405C" w:rsidR="00AF5545" w:rsidRPr="00833C2B" w:rsidRDefault="00332171" w:rsidP="00243E14">
            <w:pPr>
              <w:ind w:left="0" w:right="0"/>
              <w:rPr>
                <w:rFonts w:ascii="Arial Narrow" w:hAnsi="Arial Narrow"/>
                <w:sz w:val="20"/>
                <w:szCs w:val="20"/>
                <w:lang w:val="mk-MK"/>
              </w:rPr>
            </w:pPr>
            <w:r w:rsidRPr="00833C2B">
              <w:rPr>
                <w:rFonts w:ascii="Arial Narrow" w:hAnsi="Arial Narrow"/>
                <w:b/>
                <w:sz w:val="20"/>
                <w:szCs w:val="20"/>
                <w:lang w:val="mk-MK"/>
              </w:rPr>
              <w:t>q9</w:t>
            </w:r>
            <w:r w:rsidR="00AF5545" w:rsidRPr="00833C2B">
              <w:rPr>
                <w:rFonts w:ascii="Arial Narrow" w:hAnsi="Arial Narrow"/>
                <w:b/>
                <w:color w:val="000000"/>
                <w:sz w:val="20"/>
                <w:szCs w:val="20"/>
                <w:lang w:val="mk-MK"/>
              </w:rPr>
              <w:t>b</w:t>
            </w:r>
          </w:p>
        </w:tc>
        <w:tc>
          <w:tcPr>
            <w:tcW w:w="4770" w:type="dxa"/>
          </w:tcPr>
          <w:p w14:paraId="202C024C" w14:textId="6D34F5B3" w:rsidR="00AF5545" w:rsidRPr="00833C2B" w:rsidRDefault="009D5791" w:rsidP="009D5791">
            <w:pPr>
              <w:ind w:left="0" w:right="0"/>
              <w:rPr>
                <w:rFonts w:ascii="Arial Narrow" w:hAnsi="Arial Narrow"/>
                <w:sz w:val="20"/>
                <w:szCs w:val="20"/>
                <w:lang w:val="mk-MK"/>
              </w:rPr>
            </w:pPr>
            <w:r w:rsidRPr="00833C2B">
              <w:rPr>
                <w:rFonts w:ascii="Arial Narrow" w:hAnsi="Arial Narrow"/>
                <w:sz w:val="20"/>
                <w:szCs w:val="20"/>
                <w:lang w:val="mk-MK"/>
              </w:rPr>
              <w:t>Приближно колку време беше потребно да ја добиете информацијата која ја побаравте?</w:t>
            </w:r>
          </w:p>
        </w:tc>
        <w:tc>
          <w:tcPr>
            <w:tcW w:w="4050" w:type="dxa"/>
          </w:tcPr>
          <w:p w14:paraId="15BAC76D" w14:textId="77777777" w:rsidR="00D71B65" w:rsidRPr="00833C2B" w:rsidRDefault="00D71B65" w:rsidP="00D71B65">
            <w:pPr>
              <w:ind w:left="0" w:right="-18" w:hanging="18"/>
              <w:rPr>
                <w:rFonts w:ascii="Arial Narrow" w:eastAsia="Times New Roman" w:hAnsi="Arial Narrow" w:cstheme="minorHAnsi"/>
                <w:sz w:val="20"/>
                <w:szCs w:val="20"/>
                <w:lang w:val="mk-MK"/>
              </w:rPr>
            </w:pPr>
            <w:r w:rsidRPr="00833C2B">
              <w:rPr>
                <w:rFonts w:ascii="Arial Narrow" w:eastAsia="Times New Roman" w:hAnsi="Arial Narrow" w:cstheme="minorHAnsi"/>
                <w:sz w:val="20"/>
                <w:szCs w:val="20"/>
                <w:lang w:val="mk-MK"/>
              </w:rPr>
              <w:t>Помалку од една седмица</w:t>
            </w:r>
            <w:r w:rsidRPr="00833C2B">
              <w:rPr>
                <w:rFonts w:ascii="Arial Narrow" w:eastAsia="Times New Roman" w:hAnsi="Arial Narrow" w:cstheme="minorHAnsi"/>
                <w:sz w:val="20"/>
                <w:szCs w:val="20"/>
                <w:u w:val="dotted"/>
                <w:lang w:val="mk-MK"/>
              </w:rPr>
              <w:tab/>
            </w:r>
            <w:r w:rsidRPr="00833C2B">
              <w:rPr>
                <w:rFonts w:ascii="Arial Narrow" w:eastAsia="Times New Roman" w:hAnsi="Arial Narrow" w:cstheme="minorHAnsi"/>
                <w:sz w:val="20"/>
                <w:szCs w:val="20"/>
                <w:u w:val="dotted"/>
                <w:lang w:val="mk-MK"/>
              </w:rPr>
              <w:tab/>
            </w:r>
            <w:r w:rsidRPr="00833C2B">
              <w:rPr>
                <w:rFonts w:ascii="Arial Narrow" w:eastAsia="Times New Roman" w:hAnsi="Arial Narrow" w:cstheme="minorHAnsi"/>
                <w:sz w:val="20"/>
                <w:szCs w:val="20"/>
                <w:u w:val="dotted"/>
                <w:lang w:val="mk-MK"/>
              </w:rPr>
              <w:tab/>
            </w:r>
            <w:r w:rsidRPr="00833C2B">
              <w:rPr>
                <w:rFonts w:ascii="Arial Narrow" w:eastAsia="Times New Roman" w:hAnsi="Arial Narrow" w:cstheme="minorHAnsi"/>
                <w:sz w:val="20"/>
                <w:szCs w:val="20"/>
                <w:lang w:val="mk-MK"/>
              </w:rPr>
              <w:t>1</w:t>
            </w:r>
          </w:p>
          <w:p w14:paraId="39815A12" w14:textId="77777777" w:rsidR="00D71B65" w:rsidRPr="00833C2B" w:rsidRDefault="00D71B65" w:rsidP="00D71B65">
            <w:pPr>
              <w:ind w:left="0" w:right="-18" w:hanging="18"/>
              <w:rPr>
                <w:rFonts w:ascii="Arial Narrow" w:eastAsia="Times New Roman" w:hAnsi="Arial Narrow" w:cstheme="minorHAnsi"/>
                <w:sz w:val="20"/>
                <w:szCs w:val="20"/>
                <w:lang w:val="mk-MK"/>
              </w:rPr>
            </w:pPr>
            <w:r w:rsidRPr="00833C2B">
              <w:rPr>
                <w:rFonts w:ascii="Arial Narrow" w:eastAsia="Times New Roman" w:hAnsi="Arial Narrow" w:cstheme="minorHAnsi"/>
                <w:sz w:val="20"/>
                <w:szCs w:val="20"/>
                <w:lang w:val="mk-MK"/>
              </w:rPr>
              <w:t>Помеѓу една седмица и еден месец</w:t>
            </w:r>
            <w:r w:rsidRPr="00833C2B">
              <w:rPr>
                <w:rFonts w:ascii="Arial Narrow" w:eastAsia="Times New Roman" w:hAnsi="Arial Narrow" w:cstheme="minorHAnsi"/>
                <w:sz w:val="20"/>
                <w:szCs w:val="20"/>
                <w:u w:val="dotted"/>
                <w:lang w:val="mk-MK"/>
              </w:rPr>
              <w:tab/>
            </w:r>
            <w:r w:rsidRPr="00833C2B">
              <w:rPr>
                <w:rFonts w:ascii="Arial Narrow" w:eastAsia="Times New Roman" w:hAnsi="Arial Narrow" w:cstheme="minorHAnsi"/>
                <w:sz w:val="20"/>
                <w:szCs w:val="20"/>
                <w:u w:val="dotted"/>
                <w:lang w:val="mk-MK"/>
              </w:rPr>
              <w:tab/>
            </w:r>
            <w:r w:rsidRPr="00833C2B">
              <w:rPr>
                <w:rFonts w:ascii="Arial Narrow" w:eastAsia="Times New Roman" w:hAnsi="Arial Narrow" w:cstheme="minorHAnsi"/>
                <w:sz w:val="20"/>
                <w:szCs w:val="20"/>
                <w:lang w:val="mk-MK"/>
              </w:rPr>
              <w:t>2</w:t>
            </w:r>
          </w:p>
          <w:p w14:paraId="3269243B" w14:textId="77777777" w:rsidR="00D71B65" w:rsidRPr="00833C2B" w:rsidRDefault="00D71B65" w:rsidP="00D71B65">
            <w:pPr>
              <w:ind w:left="0" w:right="-18" w:hanging="18"/>
              <w:rPr>
                <w:rFonts w:ascii="Arial Narrow" w:eastAsia="Times New Roman" w:hAnsi="Arial Narrow" w:cstheme="minorHAnsi"/>
                <w:sz w:val="20"/>
                <w:szCs w:val="20"/>
                <w:lang w:val="mk-MK"/>
              </w:rPr>
            </w:pPr>
            <w:r w:rsidRPr="00833C2B">
              <w:rPr>
                <w:rFonts w:ascii="Arial Narrow" w:eastAsia="Times New Roman" w:hAnsi="Arial Narrow" w:cstheme="minorHAnsi"/>
                <w:sz w:val="20"/>
                <w:szCs w:val="20"/>
                <w:lang w:val="mk-MK"/>
              </w:rPr>
              <w:t>Помеѓу еден месец и три месеци</w:t>
            </w:r>
            <w:r w:rsidRPr="00833C2B">
              <w:rPr>
                <w:rFonts w:ascii="Arial Narrow" w:eastAsia="Times New Roman" w:hAnsi="Arial Narrow" w:cstheme="minorHAnsi"/>
                <w:sz w:val="20"/>
                <w:szCs w:val="20"/>
                <w:u w:val="dotted"/>
                <w:lang w:val="mk-MK"/>
              </w:rPr>
              <w:tab/>
            </w:r>
            <w:r w:rsidRPr="00833C2B">
              <w:rPr>
                <w:rFonts w:ascii="Arial Narrow" w:eastAsia="Times New Roman" w:hAnsi="Arial Narrow" w:cstheme="minorHAnsi"/>
                <w:sz w:val="20"/>
                <w:szCs w:val="20"/>
                <w:u w:val="dotted"/>
                <w:lang w:val="mk-MK"/>
              </w:rPr>
              <w:tab/>
            </w:r>
            <w:r w:rsidRPr="00833C2B">
              <w:rPr>
                <w:rFonts w:ascii="Arial Narrow" w:eastAsia="Times New Roman" w:hAnsi="Arial Narrow" w:cstheme="minorHAnsi"/>
                <w:sz w:val="20"/>
                <w:szCs w:val="20"/>
                <w:lang w:val="mk-MK"/>
              </w:rPr>
              <w:t>3</w:t>
            </w:r>
          </w:p>
          <w:p w14:paraId="069FAE0C" w14:textId="77777777" w:rsidR="00D71B65" w:rsidRPr="00833C2B" w:rsidRDefault="00D71B65" w:rsidP="00D71B65">
            <w:pPr>
              <w:ind w:left="0" w:right="-18" w:hanging="18"/>
              <w:rPr>
                <w:rFonts w:ascii="Arial Narrow" w:eastAsia="Times New Roman" w:hAnsi="Arial Narrow" w:cstheme="minorHAnsi"/>
                <w:sz w:val="20"/>
                <w:szCs w:val="20"/>
                <w:lang w:val="mk-MK"/>
              </w:rPr>
            </w:pPr>
            <w:r w:rsidRPr="00833C2B">
              <w:rPr>
                <w:rFonts w:ascii="Arial Narrow" w:eastAsia="Times New Roman" w:hAnsi="Arial Narrow" w:cstheme="minorHAnsi"/>
                <w:sz w:val="20"/>
                <w:szCs w:val="20"/>
                <w:lang w:val="mk-MK"/>
              </w:rPr>
              <w:t>Помеѓу три и шест месеци</w:t>
            </w:r>
            <w:r w:rsidRPr="00833C2B">
              <w:rPr>
                <w:rFonts w:ascii="Arial Narrow" w:eastAsia="Times New Roman" w:hAnsi="Arial Narrow" w:cstheme="minorHAnsi"/>
                <w:sz w:val="20"/>
                <w:szCs w:val="20"/>
                <w:u w:val="dotted"/>
                <w:lang w:val="mk-MK"/>
              </w:rPr>
              <w:t xml:space="preserve">    </w:t>
            </w:r>
            <w:r w:rsidRPr="00833C2B">
              <w:rPr>
                <w:rFonts w:ascii="Arial Narrow" w:eastAsia="Times New Roman" w:hAnsi="Arial Narrow" w:cstheme="minorHAnsi"/>
                <w:sz w:val="20"/>
                <w:szCs w:val="20"/>
                <w:u w:val="dotted"/>
                <w:lang w:val="mk-MK"/>
              </w:rPr>
              <w:tab/>
            </w:r>
            <w:r w:rsidRPr="00833C2B">
              <w:rPr>
                <w:rFonts w:ascii="Arial Narrow" w:eastAsia="Times New Roman" w:hAnsi="Arial Narrow" w:cstheme="minorHAnsi"/>
                <w:sz w:val="20"/>
                <w:szCs w:val="20"/>
                <w:u w:val="dotted"/>
                <w:lang w:val="mk-MK"/>
              </w:rPr>
              <w:tab/>
            </w:r>
            <w:r w:rsidRPr="00833C2B">
              <w:rPr>
                <w:rFonts w:ascii="Arial Narrow" w:eastAsia="Times New Roman" w:hAnsi="Arial Narrow" w:cstheme="minorHAnsi"/>
                <w:sz w:val="20"/>
                <w:szCs w:val="20"/>
                <w:lang w:val="mk-MK"/>
              </w:rPr>
              <w:t>4</w:t>
            </w:r>
          </w:p>
          <w:p w14:paraId="36E4C832" w14:textId="77777777" w:rsidR="00D71B65" w:rsidRPr="00833C2B" w:rsidRDefault="00D71B65" w:rsidP="00D71B65">
            <w:pPr>
              <w:ind w:left="0" w:right="-18" w:hanging="18"/>
              <w:rPr>
                <w:rFonts w:ascii="Arial Narrow" w:eastAsia="Times New Roman" w:hAnsi="Arial Narrow" w:cstheme="minorHAnsi"/>
                <w:sz w:val="20"/>
                <w:szCs w:val="20"/>
                <w:lang w:val="mk-MK"/>
              </w:rPr>
            </w:pPr>
            <w:r w:rsidRPr="00833C2B">
              <w:rPr>
                <w:rFonts w:ascii="Arial Narrow" w:eastAsia="Times New Roman" w:hAnsi="Arial Narrow" w:cstheme="minorHAnsi"/>
                <w:sz w:val="20"/>
                <w:szCs w:val="20"/>
                <w:lang w:val="mk-MK"/>
              </w:rPr>
              <w:t>Повеќе од шест месеци</w:t>
            </w:r>
            <w:r w:rsidRPr="00833C2B">
              <w:rPr>
                <w:rFonts w:ascii="Arial Narrow" w:eastAsia="Times New Roman" w:hAnsi="Arial Narrow" w:cstheme="minorHAnsi"/>
                <w:sz w:val="20"/>
                <w:szCs w:val="20"/>
                <w:u w:val="dotted"/>
                <w:lang w:val="mk-MK"/>
              </w:rPr>
              <w:tab/>
            </w:r>
            <w:r w:rsidRPr="00833C2B">
              <w:rPr>
                <w:rFonts w:ascii="Arial Narrow" w:eastAsia="Times New Roman" w:hAnsi="Arial Narrow" w:cstheme="minorHAnsi"/>
                <w:sz w:val="20"/>
                <w:szCs w:val="20"/>
                <w:u w:val="dotted"/>
                <w:lang w:val="mk-MK"/>
              </w:rPr>
              <w:tab/>
            </w:r>
            <w:r w:rsidRPr="00833C2B">
              <w:rPr>
                <w:rFonts w:ascii="Arial Narrow" w:eastAsia="Times New Roman" w:hAnsi="Arial Narrow" w:cstheme="minorHAnsi"/>
                <w:sz w:val="20"/>
                <w:szCs w:val="20"/>
                <w:u w:val="dotted"/>
                <w:lang w:val="mk-MK"/>
              </w:rPr>
              <w:tab/>
            </w:r>
            <w:r w:rsidRPr="00833C2B">
              <w:rPr>
                <w:rFonts w:ascii="Arial Narrow" w:eastAsia="Times New Roman" w:hAnsi="Arial Narrow" w:cstheme="minorHAnsi"/>
                <w:sz w:val="20"/>
                <w:szCs w:val="20"/>
                <w:lang w:val="mk-MK"/>
              </w:rPr>
              <w:t>5</w:t>
            </w:r>
          </w:p>
          <w:p w14:paraId="70C62229" w14:textId="01E0E4BC" w:rsidR="00AF5545" w:rsidRPr="00833C2B" w:rsidRDefault="00D71B65" w:rsidP="00D71B65">
            <w:pPr>
              <w:ind w:left="0" w:right="0"/>
              <w:rPr>
                <w:rFonts w:ascii="Arial Narrow" w:hAnsi="Arial Narrow"/>
                <w:sz w:val="20"/>
                <w:szCs w:val="20"/>
                <w:lang w:val="mk-MK"/>
              </w:rPr>
            </w:pPr>
            <w:r w:rsidRPr="00833C2B">
              <w:rPr>
                <w:rFonts w:ascii="Arial Narrow" w:eastAsia="Times New Roman" w:hAnsi="Arial Narrow" w:cs="Times New Roman"/>
                <w:b/>
                <w:sz w:val="20"/>
                <w:szCs w:val="20"/>
                <w:lang w:val="mk-MK"/>
              </w:rPr>
              <w:t xml:space="preserve">(НЕ ЧИТАЈ) </w:t>
            </w:r>
            <w:r w:rsidRPr="00833C2B">
              <w:rPr>
                <w:rFonts w:ascii="Arial Narrow" w:eastAsia="Times New Roman" w:hAnsi="Arial Narrow" w:cs="Times New Roman"/>
                <w:sz w:val="20"/>
                <w:szCs w:val="20"/>
                <w:lang w:val="mk-MK"/>
              </w:rPr>
              <w:t>Не знам/Без одговор</w:t>
            </w:r>
            <w:r w:rsidRPr="00833C2B">
              <w:rPr>
                <w:rFonts w:ascii="Arial Narrow" w:eastAsia="Times New Roman" w:hAnsi="Arial Narrow" w:cs="Times New Roman"/>
                <w:sz w:val="20"/>
                <w:szCs w:val="20"/>
                <w:u w:val="dotted"/>
                <w:lang w:val="mk-MK"/>
              </w:rPr>
              <w:tab/>
            </w:r>
            <w:r w:rsidRPr="00833C2B">
              <w:rPr>
                <w:rFonts w:ascii="Arial Narrow" w:eastAsia="Times New Roman" w:hAnsi="Arial Narrow" w:cs="Times New Roman"/>
                <w:sz w:val="20"/>
                <w:szCs w:val="20"/>
                <w:u w:val="dotted"/>
                <w:lang w:val="mk-MK"/>
              </w:rPr>
              <w:tab/>
            </w:r>
            <w:r w:rsidRPr="00833C2B">
              <w:rPr>
                <w:rFonts w:ascii="Arial Narrow" w:eastAsia="Times New Roman" w:hAnsi="Arial Narrow" w:cstheme="minorHAnsi"/>
                <w:sz w:val="20"/>
                <w:szCs w:val="20"/>
                <w:lang w:val="mk-MK"/>
              </w:rPr>
              <w:t>99</w:t>
            </w:r>
          </w:p>
        </w:tc>
      </w:tr>
      <w:tr w:rsidR="00AF5545" w:rsidRPr="00495ACD" w14:paraId="5CFC00BD" w14:textId="77777777" w:rsidTr="00243E14">
        <w:tc>
          <w:tcPr>
            <w:tcW w:w="1170" w:type="dxa"/>
          </w:tcPr>
          <w:p w14:paraId="77A105AC" w14:textId="12CBB030" w:rsidR="00AF5545" w:rsidRPr="00833C2B" w:rsidRDefault="00332171" w:rsidP="008011FE">
            <w:pPr>
              <w:ind w:left="0" w:right="0"/>
              <w:rPr>
                <w:rFonts w:ascii="Arial Narrow" w:hAnsi="Arial Narrow"/>
                <w:sz w:val="20"/>
                <w:szCs w:val="20"/>
                <w:lang w:val="mk-MK"/>
              </w:rPr>
            </w:pPr>
            <w:r w:rsidRPr="00833C2B">
              <w:rPr>
                <w:rFonts w:ascii="Arial Narrow" w:hAnsi="Arial Narrow"/>
                <w:b/>
                <w:sz w:val="20"/>
                <w:szCs w:val="20"/>
                <w:lang w:val="mk-MK"/>
              </w:rPr>
              <w:t>q9</w:t>
            </w:r>
            <w:r w:rsidR="00AF5545" w:rsidRPr="00833C2B">
              <w:rPr>
                <w:rFonts w:ascii="Arial Narrow" w:hAnsi="Arial Narrow"/>
                <w:b/>
                <w:sz w:val="20"/>
                <w:szCs w:val="20"/>
                <w:lang w:val="mk-MK"/>
              </w:rPr>
              <w:t>c</w:t>
            </w:r>
          </w:p>
        </w:tc>
        <w:tc>
          <w:tcPr>
            <w:tcW w:w="4770" w:type="dxa"/>
          </w:tcPr>
          <w:p w14:paraId="77639789" w14:textId="070431F2" w:rsidR="00AF5545" w:rsidRPr="00833C2B" w:rsidRDefault="004C595B" w:rsidP="004C595B">
            <w:pPr>
              <w:ind w:left="0" w:right="0"/>
              <w:rPr>
                <w:rFonts w:ascii="Arial Narrow" w:hAnsi="Arial Narrow"/>
                <w:sz w:val="20"/>
                <w:szCs w:val="20"/>
                <w:lang w:val="mk-MK"/>
              </w:rPr>
            </w:pPr>
            <w:r w:rsidRPr="00833C2B">
              <w:rPr>
                <w:rFonts w:ascii="Arial Narrow" w:hAnsi="Arial Narrow" w:cstheme="minorHAnsi"/>
                <w:sz w:val="20"/>
                <w:szCs w:val="20"/>
                <w:lang w:val="mk-MK"/>
              </w:rPr>
              <w:t xml:space="preserve">Дали требаше да платите мито за да ја добиете информацијата? </w:t>
            </w:r>
          </w:p>
        </w:tc>
        <w:tc>
          <w:tcPr>
            <w:tcW w:w="4050" w:type="dxa"/>
          </w:tcPr>
          <w:p w14:paraId="42B94CF1" w14:textId="3D6DB38A" w:rsidR="00AF5545" w:rsidRPr="00833C2B" w:rsidRDefault="009E012A" w:rsidP="00243E14">
            <w:pPr>
              <w:ind w:left="0" w:right="-18" w:hanging="18"/>
              <w:rPr>
                <w:rFonts w:ascii="Arial Narrow" w:hAnsi="Arial Narrow"/>
                <w:sz w:val="20"/>
                <w:szCs w:val="20"/>
                <w:lang w:val="mk-MK"/>
              </w:rPr>
            </w:pPr>
            <w:r w:rsidRPr="00833C2B">
              <w:rPr>
                <w:rFonts w:ascii="Arial Narrow" w:eastAsia="Times New Roman" w:hAnsi="Arial Narrow" w:cs="Courier New"/>
                <w:bCs/>
                <w:sz w:val="20"/>
                <w:szCs w:val="20"/>
                <w:lang w:val="mk-MK"/>
              </w:rPr>
              <w:t>Да</w:t>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sz w:val="20"/>
                <w:szCs w:val="20"/>
                <w:lang w:val="mk-MK"/>
              </w:rPr>
              <w:t>1</w:t>
            </w:r>
          </w:p>
          <w:p w14:paraId="59C9A239" w14:textId="284C8522" w:rsidR="00AF5545" w:rsidRPr="00833C2B" w:rsidRDefault="009E012A" w:rsidP="00243E14">
            <w:pPr>
              <w:ind w:left="0" w:right="-18" w:hanging="18"/>
              <w:rPr>
                <w:rFonts w:ascii="Arial Narrow" w:hAnsi="Arial Narrow"/>
                <w:sz w:val="20"/>
                <w:szCs w:val="20"/>
                <w:lang w:val="mk-MK"/>
              </w:rPr>
            </w:pPr>
            <w:r w:rsidRPr="00833C2B">
              <w:rPr>
                <w:rFonts w:ascii="Arial Narrow" w:eastAsia="Times New Roman" w:hAnsi="Arial Narrow" w:cs="Courier New"/>
                <w:bCs/>
                <w:sz w:val="20"/>
                <w:szCs w:val="20"/>
                <w:lang w:val="mk-MK"/>
              </w:rPr>
              <w:t>Не</w:t>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cstheme="minorHAnsi"/>
                <w:sz w:val="20"/>
                <w:szCs w:val="20"/>
                <w:u w:val="dotted"/>
                <w:lang w:val="mk-MK"/>
              </w:rPr>
              <w:tab/>
            </w:r>
            <w:r w:rsidR="00AF5545" w:rsidRPr="00833C2B">
              <w:rPr>
                <w:rFonts w:ascii="Arial Narrow" w:hAnsi="Arial Narrow"/>
                <w:sz w:val="20"/>
                <w:szCs w:val="20"/>
                <w:lang w:val="mk-MK"/>
              </w:rPr>
              <w:t xml:space="preserve">2 </w:t>
            </w:r>
          </w:p>
          <w:p w14:paraId="27615B65" w14:textId="011D911F" w:rsidR="00AF5545" w:rsidRPr="00833C2B" w:rsidRDefault="00AF5545" w:rsidP="00243E14">
            <w:pPr>
              <w:ind w:left="0" w:righ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w:t>
            </w:r>
            <w:r w:rsidR="005422B1" w:rsidRPr="00833C2B">
              <w:rPr>
                <w:rFonts w:ascii="Arial Narrow" w:hAnsi="Arial Narrow"/>
                <w:b/>
                <w:sz w:val="20"/>
                <w:szCs w:val="20"/>
                <w:lang w:val="mk-MK"/>
              </w:rPr>
              <w:t xml:space="preserve"> </w:t>
            </w:r>
            <w:r w:rsidR="009E012A" w:rsidRPr="00833C2B">
              <w:rPr>
                <w:rFonts w:ascii="Arial Narrow" w:hAnsi="Arial Narrow"/>
                <w:sz w:val="20"/>
                <w:szCs w:val="20"/>
                <w:lang w:val="mk-MK"/>
              </w:rPr>
              <w:t>Не знае/Без одговор</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 xml:space="preserve">99 </w:t>
            </w:r>
            <w:r w:rsidRPr="00833C2B">
              <w:rPr>
                <w:rFonts w:ascii="Arial Narrow" w:hAnsi="Arial Narrow" w:cstheme="minorHAnsi"/>
                <w:sz w:val="20"/>
                <w:szCs w:val="20"/>
                <w:lang w:val="mk-MK"/>
              </w:rPr>
              <w:t xml:space="preserve"> </w:t>
            </w:r>
          </w:p>
        </w:tc>
      </w:tr>
    </w:tbl>
    <w:p w14:paraId="4AB544B3" w14:textId="77777777" w:rsidR="00AF5545" w:rsidRPr="00833C2B" w:rsidRDefault="00AF5545" w:rsidP="00AF5545">
      <w:pPr>
        <w:spacing w:after="0" w:line="240" w:lineRule="auto"/>
        <w:ind w:left="0" w:right="0"/>
        <w:rPr>
          <w:rFonts w:ascii="Arial Narrow" w:hAnsi="Arial Narrow"/>
          <w:sz w:val="20"/>
          <w:szCs w:val="20"/>
          <w:lang w:val="mk-MK"/>
        </w:rPr>
      </w:pPr>
    </w:p>
    <w:p w14:paraId="7CD847E6" w14:textId="07250A04" w:rsidR="002165B1" w:rsidRPr="00833C2B" w:rsidRDefault="0014674C" w:rsidP="00F95765">
      <w:pPr>
        <w:ind w:left="-90" w:right="-270"/>
        <w:jc w:val="both"/>
        <w:rPr>
          <w:rFonts w:ascii="Arial Narrow" w:hAnsi="Arial Narrow"/>
          <w:sz w:val="20"/>
          <w:szCs w:val="20"/>
          <w:lang w:val="mk-MK"/>
        </w:rPr>
      </w:pPr>
      <w:r w:rsidRPr="00833C2B">
        <w:rPr>
          <w:rFonts w:ascii="Arial Narrow" w:hAnsi="Arial Narrow"/>
          <w:b/>
          <w:sz w:val="20"/>
          <w:szCs w:val="20"/>
          <w:lang w:val="mk-MK"/>
        </w:rPr>
        <w:t xml:space="preserve">ПРОЧИТАЈ: </w:t>
      </w:r>
      <w:r w:rsidRPr="00833C2B">
        <w:rPr>
          <w:rFonts w:ascii="Arial Narrow" w:hAnsi="Arial Narrow"/>
          <w:sz w:val="20"/>
          <w:szCs w:val="20"/>
          <w:lang w:val="mk-MK"/>
        </w:rPr>
        <w:t xml:space="preserve">Сега, ќе ви прочитам листа на информации кои ги имаат државните агенции. Кога би побарале пристап до овие документи, според вас, колку е веројатно дека државната агенција ќе ви даде пристап, под претпоставка дека информациите се  побарани на вистинскиот начин? Дали би рекле дека е </w:t>
      </w:r>
      <w:r w:rsidRPr="00833C2B">
        <w:rPr>
          <w:rFonts w:ascii="Arial Narrow" w:hAnsi="Arial Narrow"/>
          <w:b/>
          <w:sz w:val="20"/>
          <w:szCs w:val="20"/>
          <w:lang w:val="mk-MK"/>
        </w:rPr>
        <w:t>Многу веројатно, Веројатно, Малку веројатно или Воопшто не е веројатно?</w:t>
      </w:r>
    </w:p>
    <w:tbl>
      <w:tblPr>
        <w:tblStyle w:val="TableGrid"/>
        <w:tblW w:w="9990" w:type="dxa"/>
        <w:tblInd w:w="-252" w:type="dxa"/>
        <w:tblLook w:val="04A0" w:firstRow="1" w:lastRow="0" w:firstColumn="1" w:lastColumn="0" w:noHBand="0" w:noVBand="1"/>
      </w:tblPr>
      <w:tblGrid>
        <w:gridCol w:w="1116"/>
        <w:gridCol w:w="4437"/>
        <w:gridCol w:w="4437"/>
      </w:tblGrid>
      <w:tr w:rsidR="00790E11" w:rsidRPr="00495ACD" w14:paraId="07C0FB34" w14:textId="77777777" w:rsidTr="00A70311">
        <w:tc>
          <w:tcPr>
            <w:tcW w:w="1116" w:type="dxa"/>
          </w:tcPr>
          <w:p w14:paraId="3014DF62" w14:textId="581819F7" w:rsidR="00790E11" w:rsidRPr="00833C2B" w:rsidRDefault="00790E11" w:rsidP="00243E14">
            <w:pPr>
              <w:ind w:left="0" w:right="0"/>
              <w:rPr>
                <w:rFonts w:ascii="Arial Narrow" w:hAnsi="Arial Narrow"/>
                <w:sz w:val="20"/>
                <w:szCs w:val="20"/>
                <w:lang w:val="mk-MK"/>
              </w:rPr>
            </w:pPr>
            <w:r w:rsidRPr="00833C2B">
              <w:rPr>
                <w:rFonts w:ascii="Arial Narrow" w:hAnsi="Arial Narrow"/>
                <w:b/>
                <w:sz w:val="20"/>
                <w:szCs w:val="20"/>
                <w:lang w:val="mk-MK"/>
              </w:rPr>
              <w:t>q10a</w:t>
            </w:r>
          </w:p>
        </w:tc>
        <w:tc>
          <w:tcPr>
            <w:tcW w:w="4437" w:type="dxa"/>
          </w:tcPr>
          <w:p w14:paraId="2BCA9249" w14:textId="0EE1762A" w:rsidR="00790E11" w:rsidRPr="00833C2B" w:rsidRDefault="00790E11" w:rsidP="00243E14">
            <w:pPr>
              <w:ind w:left="0" w:right="0"/>
              <w:rPr>
                <w:rFonts w:ascii="Arial Narrow" w:hAnsi="Arial Narrow"/>
                <w:sz w:val="20"/>
                <w:szCs w:val="20"/>
                <w:lang w:val="mk-MK"/>
              </w:rPr>
            </w:pPr>
            <w:r w:rsidRPr="00833C2B">
              <w:rPr>
                <w:rFonts w:ascii="Arial Narrow" w:hAnsi="Arial Narrow" w:cstheme="minorHAnsi"/>
                <w:sz w:val="20"/>
                <w:szCs w:val="20"/>
                <w:lang w:val="mk-MK"/>
              </w:rPr>
              <w:t>Детален буџет на владините органи</w:t>
            </w:r>
          </w:p>
        </w:tc>
        <w:tc>
          <w:tcPr>
            <w:tcW w:w="4437" w:type="dxa"/>
          </w:tcPr>
          <w:p w14:paraId="0C54F2F3" w14:textId="0C73F407" w:rsidR="00C04F9C" w:rsidRPr="00833C2B" w:rsidRDefault="00C04F9C" w:rsidP="00C04F9C">
            <w:pPr>
              <w:ind w:left="110" w:right="0"/>
              <w:rPr>
                <w:rFonts w:ascii="Arial Narrow" w:hAnsi="Arial Narrow"/>
                <w:sz w:val="20"/>
                <w:szCs w:val="20"/>
                <w:lang w:val="mk-MK"/>
              </w:rPr>
            </w:pPr>
            <w:r w:rsidRPr="00833C2B">
              <w:rPr>
                <w:rFonts w:ascii="Arial Narrow" w:hAnsi="Arial Narrow"/>
                <w:sz w:val="20"/>
                <w:szCs w:val="20"/>
                <w:lang w:val="mk-MK"/>
              </w:rPr>
              <w:t>Многу  веројатно</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1</w:t>
            </w:r>
          </w:p>
          <w:p w14:paraId="31F91CA9" w14:textId="6581B1A6" w:rsidR="00C04F9C" w:rsidRPr="00833C2B" w:rsidRDefault="00C04F9C" w:rsidP="00C04F9C">
            <w:pPr>
              <w:ind w:left="110" w:right="0"/>
              <w:rPr>
                <w:rFonts w:ascii="Arial Narrow" w:hAnsi="Arial Narrow"/>
                <w:sz w:val="20"/>
                <w:szCs w:val="20"/>
                <w:lang w:val="mk-MK"/>
              </w:rPr>
            </w:pPr>
            <w:r w:rsidRPr="00833C2B">
              <w:rPr>
                <w:rFonts w:ascii="Arial Narrow" w:hAnsi="Arial Narrow"/>
                <w:sz w:val="20"/>
                <w:szCs w:val="20"/>
                <w:lang w:val="mk-MK"/>
              </w:rPr>
              <w:t>Веројатно</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3CCD44B4" w14:textId="44EA78A0" w:rsidR="00C04F9C" w:rsidRPr="00833C2B" w:rsidRDefault="00C04F9C" w:rsidP="00C04F9C">
            <w:pPr>
              <w:ind w:left="110" w:right="0"/>
              <w:rPr>
                <w:rFonts w:ascii="Arial Narrow" w:hAnsi="Arial Narrow"/>
                <w:sz w:val="20"/>
                <w:szCs w:val="20"/>
                <w:lang w:val="mk-MK"/>
              </w:rPr>
            </w:pPr>
            <w:r w:rsidRPr="00833C2B">
              <w:rPr>
                <w:rFonts w:ascii="Arial Narrow" w:hAnsi="Arial Narrow"/>
                <w:sz w:val="20"/>
                <w:szCs w:val="20"/>
                <w:lang w:val="mk-MK"/>
              </w:rPr>
              <w:t>Малку веројатно</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3</w:t>
            </w:r>
          </w:p>
          <w:p w14:paraId="29D187E8" w14:textId="6A3CF7FA" w:rsidR="00C04F9C" w:rsidRPr="00833C2B" w:rsidRDefault="00C04F9C" w:rsidP="00C04F9C">
            <w:pPr>
              <w:ind w:left="110" w:right="0"/>
              <w:rPr>
                <w:rFonts w:ascii="Arial Narrow" w:hAnsi="Arial Narrow"/>
                <w:sz w:val="20"/>
                <w:szCs w:val="20"/>
                <w:lang w:val="mk-MK"/>
              </w:rPr>
            </w:pPr>
            <w:r w:rsidRPr="00833C2B">
              <w:rPr>
                <w:rFonts w:ascii="Arial Narrow" w:hAnsi="Arial Narrow"/>
                <w:sz w:val="20"/>
                <w:szCs w:val="20"/>
                <w:lang w:val="mk-MK"/>
              </w:rPr>
              <w:t>Воопшто не веројатно</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4</w:t>
            </w:r>
          </w:p>
          <w:p w14:paraId="5BF95865" w14:textId="1BDFBC6B" w:rsidR="00790E11" w:rsidRPr="00833C2B" w:rsidRDefault="00C04F9C" w:rsidP="00C04F9C">
            <w:pPr>
              <w:ind w:left="0" w:righ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00A70311" w:rsidRPr="00833C2B">
              <w:rPr>
                <w:rFonts w:ascii="Arial Narrow" w:hAnsi="Arial Narrow"/>
                <w:sz w:val="20"/>
                <w:szCs w:val="20"/>
                <w:lang w:val="mk-MK"/>
              </w:rPr>
              <w:t>Не знае/Без одговор</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99</w:t>
            </w:r>
          </w:p>
        </w:tc>
      </w:tr>
      <w:tr w:rsidR="00A70311" w:rsidRPr="00495ACD" w14:paraId="7E919BD9" w14:textId="77777777" w:rsidTr="00A70311">
        <w:tc>
          <w:tcPr>
            <w:tcW w:w="1116" w:type="dxa"/>
          </w:tcPr>
          <w:p w14:paraId="1171AB92" w14:textId="2419BB1E" w:rsidR="00A70311" w:rsidRPr="00833C2B" w:rsidRDefault="00A70311" w:rsidP="008011FE">
            <w:pPr>
              <w:ind w:left="0" w:right="0"/>
              <w:rPr>
                <w:rFonts w:ascii="Arial Narrow" w:hAnsi="Arial Narrow"/>
                <w:sz w:val="20"/>
                <w:szCs w:val="20"/>
                <w:lang w:val="mk-MK"/>
              </w:rPr>
            </w:pPr>
            <w:r w:rsidRPr="00833C2B">
              <w:rPr>
                <w:rFonts w:ascii="Arial Narrow" w:hAnsi="Arial Narrow"/>
                <w:b/>
                <w:sz w:val="20"/>
                <w:szCs w:val="20"/>
                <w:lang w:val="mk-MK"/>
              </w:rPr>
              <w:t>q10b</w:t>
            </w:r>
          </w:p>
        </w:tc>
        <w:tc>
          <w:tcPr>
            <w:tcW w:w="4437" w:type="dxa"/>
          </w:tcPr>
          <w:p w14:paraId="50CFC3EC" w14:textId="176762AF" w:rsidR="00A70311" w:rsidRPr="00833C2B" w:rsidRDefault="00A70311" w:rsidP="00790E11">
            <w:pPr>
              <w:ind w:left="0" w:right="0"/>
              <w:rPr>
                <w:rFonts w:ascii="Arial Narrow" w:hAnsi="Arial Narrow"/>
                <w:sz w:val="20"/>
                <w:szCs w:val="20"/>
                <w:lang w:val="mk-MK"/>
              </w:rPr>
            </w:pPr>
            <w:r w:rsidRPr="00833C2B">
              <w:rPr>
                <w:rFonts w:ascii="Arial Narrow" w:hAnsi="Arial Narrow" w:cstheme="minorHAnsi"/>
                <w:sz w:val="20"/>
                <w:szCs w:val="20"/>
                <w:lang w:val="mk-MK"/>
              </w:rPr>
              <w:t>Копии од владини договори</w:t>
            </w:r>
          </w:p>
        </w:tc>
        <w:tc>
          <w:tcPr>
            <w:tcW w:w="4437" w:type="dxa"/>
          </w:tcPr>
          <w:p w14:paraId="67C010FD" w14:textId="6E599BA5" w:rsidR="00A70311" w:rsidRPr="00833C2B" w:rsidRDefault="00A70311" w:rsidP="00A90915">
            <w:pPr>
              <w:ind w:left="110" w:right="0"/>
              <w:rPr>
                <w:rFonts w:ascii="Arial Narrow" w:hAnsi="Arial Narrow"/>
                <w:sz w:val="20"/>
                <w:szCs w:val="20"/>
                <w:lang w:val="mk-MK"/>
              </w:rPr>
            </w:pPr>
            <w:r w:rsidRPr="00833C2B">
              <w:rPr>
                <w:rFonts w:ascii="Arial Narrow" w:hAnsi="Arial Narrow"/>
                <w:sz w:val="20"/>
                <w:szCs w:val="20"/>
                <w:lang w:val="mk-MK"/>
              </w:rPr>
              <w:t>Многу  веројатно</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1</w:t>
            </w:r>
          </w:p>
          <w:p w14:paraId="4E58B385" w14:textId="41137D02" w:rsidR="00A70311" w:rsidRPr="00833C2B" w:rsidRDefault="00A70311" w:rsidP="00A90915">
            <w:pPr>
              <w:ind w:left="110" w:right="0"/>
              <w:rPr>
                <w:rFonts w:ascii="Arial Narrow" w:hAnsi="Arial Narrow"/>
                <w:sz w:val="20"/>
                <w:szCs w:val="20"/>
                <w:lang w:val="mk-MK"/>
              </w:rPr>
            </w:pPr>
            <w:r w:rsidRPr="00833C2B">
              <w:rPr>
                <w:rFonts w:ascii="Arial Narrow" w:hAnsi="Arial Narrow"/>
                <w:sz w:val="20"/>
                <w:szCs w:val="20"/>
                <w:lang w:val="mk-MK"/>
              </w:rPr>
              <w:t>Веројатно</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3BEBC797" w14:textId="3C52C4BA" w:rsidR="00A70311" w:rsidRPr="00833C2B" w:rsidRDefault="00A70311" w:rsidP="00A90915">
            <w:pPr>
              <w:ind w:left="110" w:right="0"/>
              <w:rPr>
                <w:rFonts w:ascii="Arial Narrow" w:hAnsi="Arial Narrow"/>
                <w:sz w:val="20"/>
                <w:szCs w:val="20"/>
                <w:lang w:val="mk-MK"/>
              </w:rPr>
            </w:pPr>
            <w:r w:rsidRPr="00833C2B">
              <w:rPr>
                <w:rFonts w:ascii="Arial Narrow" w:hAnsi="Arial Narrow"/>
                <w:sz w:val="20"/>
                <w:szCs w:val="20"/>
                <w:lang w:val="mk-MK"/>
              </w:rPr>
              <w:t>Малку веројатно</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3</w:t>
            </w:r>
          </w:p>
          <w:p w14:paraId="5F54B043" w14:textId="09D22E99" w:rsidR="00A70311" w:rsidRPr="00833C2B" w:rsidRDefault="00A70311" w:rsidP="00A90915">
            <w:pPr>
              <w:ind w:left="110" w:right="0"/>
              <w:rPr>
                <w:rFonts w:ascii="Arial Narrow" w:hAnsi="Arial Narrow"/>
                <w:sz w:val="20"/>
                <w:szCs w:val="20"/>
                <w:lang w:val="mk-MK"/>
              </w:rPr>
            </w:pPr>
            <w:r w:rsidRPr="00833C2B">
              <w:rPr>
                <w:rFonts w:ascii="Arial Narrow" w:hAnsi="Arial Narrow"/>
                <w:sz w:val="20"/>
                <w:szCs w:val="20"/>
                <w:lang w:val="mk-MK"/>
              </w:rPr>
              <w:t>Воопшто не веројатно</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4</w:t>
            </w:r>
          </w:p>
          <w:p w14:paraId="2CB03297" w14:textId="29701D69" w:rsidR="00A70311" w:rsidRPr="00833C2B" w:rsidRDefault="00A70311" w:rsidP="00243E14">
            <w:pPr>
              <w:ind w:left="0" w:righ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знае/Без одговор</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99</w:t>
            </w:r>
          </w:p>
        </w:tc>
      </w:tr>
      <w:tr w:rsidR="00A70311" w:rsidRPr="00495ACD" w14:paraId="7FA99C39" w14:textId="77777777" w:rsidTr="00A70311">
        <w:tc>
          <w:tcPr>
            <w:tcW w:w="1116" w:type="dxa"/>
          </w:tcPr>
          <w:p w14:paraId="3314E199" w14:textId="5E6A561C" w:rsidR="00A70311" w:rsidRPr="00833C2B" w:rsidRDefault="00A70311" w:rsidP="008011FE">
            <w:pPr>
              <w:ind w:left="0" w:right="0"/>
              <w:rPr>
                <w:rFonts w:ascii="Arial Narrow" w:hAnsi="Arial Narrow"/>
                <w:sz w:val="20"/>
                <w:szCs w:val="20"/>
                <w:lang w:val="mk-MK"/>
              </w:rPr>
            </w:pPr>
            <w:r w:rsidRPr="00833C2B">
              <w:rPr>
                <w:rFonts w:ascii="Arial Narrow" w:hAnsi="Arial Narrow"/>
                <w:b/>
                <w:sz w:val="20"/>
                <w:szCs w:val="20"/>
                <w:lang w:val="mk-MK"/>
              </w:rPr>
              <w:t>q10c</w:t>
            </w:r>
          </w:p>
        </w:tc>
        <w:tc>
          <w:tcPr>
            <w:tcW w:w="4437" w:type="dxa"/>
          </w:tcPr>
          <w:p w14:paraId="431F7789" w14:textId="7F1C6324" w:rsidR="00A70311" w:rsidRPr="00833C2B" w:rsidRDefault="00A70311" w:rsidP="006D0F9C">
            <w:pPr>
              <w:ind w:left="0" w:right="0"/>
              <w:rPr>
                <w:rFonts w:ascii="Arial Narrow" w:hAnsi="Arial Narrow"/>
                <w:sz w:val="20"/>
                <w:szCs w:val="20"/>
                <w:lang w:val="mk-MK"/>
              </w:rPr>
            </w:pPr>
            <w:r w:rsidRPr="00833C2B">
              <w:rPr>
                <w:rFonts w:ascii="Arial Narrow" w:hAnsi="Arial Narrow" w:cstheme="minorHAnsi"/>
                <w:sz w:val="20"/>
                <w:szCs w:val="20"/>
                <w:lang w:val="mk-MK"/>
              </w:rPr>
              <w:t>Откривање на податоци за високи владини претставници (како што се даночна евиденција или сопственост)</w:t>
            </w:r>
          </w:p>
        </w:tc>
        <w:tc>
          <w:tcPr>
            <w:tcW w:w="4437" w:type="dxa"/>
          </w:tcPr>
          <w:p w14:paraId="54632300" w14:textId="75806C84" w:rsidR="00A70311" w:rsidRPr="00833C2B" w:rsidRDefault="00A70311" w:rsidP="00A90915">
            <w:pPr>
              <w:ind w:left="110" w:right="0"/>
              <w:rPr>
                <w:rFonts w:ascii="Arial Narrow" w:hAnsi="Arial Narrow"/>
                <w:sz w:val="20"/>
                <w:szCs w:val="20"/>
                <w:lang w:val="mk-MK"/>
              </w:rPr>
            </w:pPr>
            <w:r w:rsidRPr="00833C2B">
              <w:rPr>
                <w:rFonts w:ascii="Arial Narrow" w:hAnsi="Arial Narrow"/>
                <w:sz w:val="20"/>
                <w:szCs w:val="20"/>
                <w:lang w:val="mk-MK"/>
              </w:rPr>
              <w:t>Многу  веројатно</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1</w:t>
            </w:r>
          </w:p>
          <w:p w14:paraId="7A428F30" w14:textId="257F379B" w:rsidR="00A70311" w:rsidRPr="00833C2B" w:rsidRDefault="00A70311" w:rsidP="00A90915">
            <w:pPr>
              <w:ind w:left="110" w:right="0"/>
              <w:rPr>
                <w:rFonts w:ascii="Arial Narrow" w:hAnsi="Arial Narrow"/>
                <w:sz w:val="20"/>
                <w:szCs w:val="20"/>
                <w:lang w:val="mk-MK"/>
              </w:rPr>
            </w:pPr>
            <w:r w:rsidRPr="00833C2B">
              <w:rPr>
                <w:rFonts w:ascii="Arial Narrow" w:hAnsi="Arial Narrow"/>
                <w:sz w:val="20"/>
                <w:szCs w:val="20"/>
                <w:lang w:val="mk-MK"/>
              </w:rPr>
              <w:t>Веројатно</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667C1C9F" w14:textId="2C15AAC8" w:rsidR="00A70311" w:rsidRPr="00833C2B" w:rsidRDefault="00A70311" w:rsidP="00A90915">
            <w:pPr>
              <w:ind w:left="110" w:right="0"/>
              <w:rPr>
                <w:rFonts w:ascii="Arial Narrow" w:hAnsi="Arial Narrow"/>
                <w:sz w:val="20"/>
                <w:szCs w:val="20"/>
                <w:lang w:val="mk-MK"/>
              </w:rPr>
            </w:pPr>
            <w:r w:rsidRPr="00833C2B">
              <w:rPr>
                <w:rFonts w:ascii="Arial Narrow" w:hAnsi="Arial Narrow"/>
                <w:sz w:val="20"/>
                <w:szCs w:val="20"/>
                <w:lang w:val="mk-MK"/>
              </w:rPr>
              <w:t>Малку веројатно</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3</w:t>
            </w:r>
          </w:p>
          <w:p w14:paraId="4262E717" w14:textId="1AA1DA9E" w:rsidR="00A70311" w:rsidRPr="00833C2B" w:rsidRDefault="00A70311" w:rsidP="00A90915">
            <w:pPr>
              <w:ind w:left="110" w:right="0"/>
              <w:rPr>
                <w:rFonts w:ascii="Arial Narrow" w:hAnsi="Arial Narrow"/>
                <w:sz w:val="20"/>
                <w:szCs w:val="20"/>
                <w:lang w:val="mk-MK"/>
              </w:rPr>
            </w:pPr>
            <w:r w:rsidRPr="00833C2B">
              <w:rPr>
                <w:rFonts w:ascii="Arial Narrow" w:hAnsi="Arial Narrow"/>
                <w:sz w:val="20"/>
                <w:szCs w:val="20"/>
                <w:lang w:val="mk-MK"/>
              </w:rPr>
              <w:t>Воопшто не веројатно</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4</w:t>
            </w:r>
          </w:p>
          <w:p w14:paraId="6F7BE914" w14:textId="626F5CC9" w:rsidR="00A70311" w:rsidRPr="00833C2B" w:rsidRDefault="00A70311" w:rsidP="00243E14">
            <w:pPr>
              <w:ind w:left="0" w:righ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знае/Без одговор</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99</w:t>
            </w:r>
          </w:p>
        </w:tc>
      </w:tr>
    </w:tbl>
    <w:p w14:paraId="28DB2F91" w14:textId="77777777" w:rsidR="00AF5545" w:rsidRPr="00833C2B" w:rsidRDefault="00AF5545" w:rsidP="00AF5545">
      <w:pPr>
        <w:pStyle w:val="HTMLPreformatted"/>
        <w:shd w:val="clear" w:color="auto" w:fill="FFFFFF"/>
        <w:rPr>
          <w:rFonts w:ascii="Arial Narrow" w:hAnsi="Arial Narrow"/>
          <w:b/>
          <w:lang w:val="mk-MK"/>
        </w:rPr>
      </w:pPr>
    </w:p>
    <w:p w14:paraId="17749C1F" w14:textId="77777777" w:rsidR="0050254A" w:rsidRPr="00833C2B" w:rsidRDefault="0050254A" w:rsidP="0050254A">
      <w:pPr>
        <w:spacing w:after="0" w:line="240" w:lineRule="auto"/>
        <w:ind w:left="0" w:right="0"/>
        <w:rPr>
          <w:rFonts w:ascii="Arial Narrow" w:eastAsia="Times New Roman" w:hAnsi="Arial Narrow" w:cs="Arial"/>
          <w:snapToGrid w:val="0"/>
          <w:sz w:val="20"/>
          <w:szCs w:val="20"/>
          <w:lang w:val="mk-MK" w:eastAsia="es-ES"/>
        </w:rPr>
      </w:pPr>
    </w:p>
    <w:p w14:paraId="6F962195" w14:textId="3ED77638" w:rsidR="00F06209" w:rsidRPr="00833C2B" w:rsidRDefault="00F06209">
      <w:pPr>
        <w:ind w:left="0" w:right="0"/>
        <w:rPr>
          <w:rFonts w:ascii="Arial Narrow" w:eastAsia="Times New Roman" w:hAnsi="Arial Narrow" w:cs="Arial"/>
          <w:snapToGrid w:val="0"/>
          <w:sz w:val="20"/>
          <w:szCs w:val="20"/>
          <w:lang w:val="mk-MK" w:eastAsia="es-ES"/>
        </w:rPr>
      </w:pPr>
      <w:r w:rsidRPr="00833C2B">
        <w:rPr>
          <w:rFonts w:ascii="Arial Narrow" w:eastAsia="Times New Roman" w:hAnsi="Arial Narrow" w:cs="Arial"/>
          <w:snapToGrid w:val="0"/>
          <w:sz w:val="20"/>
          <w:szCs w:val="20"/>
          <w:lang w:val="mk-MK" w:eastAsia="es-ES"/>
        </w:rPr>
        <w:br w:type="page"/>
      </w:r>
    </w:p>
    <w:p w14:paraId="6D93468A" w14:textId="65C656E8" w:rsidR="0050254A" w:rsidRPr="00833C2B" w:rsidRDefault="00E27139" w:rsidP="0050254A">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val="mk-MK" w:eastAsia="es-ES"/>
        </w:rPr>
      </w:pPr>
      <w:r w:rsidRPr="00833C2B">
        <w:rPr>
          <w:rFonts w:ascii="Arial Narrow" w:eastAsia="Times New Roman" w:hAnsi="Arial Narrow" w:cs="Arial"/>
          <w:b/>
          <w:snapToGrid w:val="0"/>
          <w:lang w:val="mk-MK" w:eastAsia="es-ES"/>
        </w:rPr>
        <w:lastRenderedPageBreak/>
        <w:t>4</w:t>
      </w:r>
      <w:r w:rsidR="0050254A" w:rsidRPr="00833C2B">
        <w:rPr>
          <w:rFonts w:ascii="Arial Narrow" w:eastAsia="Times New Roman" w:hAnsi="Arial Narrow" w:cs="Arial"/>
          <w:b/>
          <w:snapToGrid w:val="0"/>
          <w:lang w:val="mk-MK" w:eastAsia="es-ES"/>
        </w:rPr>
        <w:t xml:space="preserve">. </w:t>
      </w:r>
      <w:r w:rsidR="005F0194" w:rsidRPr="00833C2B">
        <w:rPr>
          <w:rFonts w:ascii="Arial Narrow" w:eastAsia="Times New Roman" w:hAnsi="Arial Narrow" w:cs="Arial"/>
          <w:b/>
          <w:snapToGrid w:val="0"/>
          <w:lang w:val="mk-MK" w:eastAsia="es-ES"/>
        </w:rPr>
        <w:t>БЕЗБЕДНОСТ</w:t>
      </w:r>
    </w:p>
    <w:p w14:paraId="46060E40" w14:textId="77777777" w:rsidR="0050254A" w:rsidRPr="00833C2B" w:rsidRDefault="0050254A" w:rsidP="0050254A">
      <w:pPr>
        <w:spacing w:after="0" w:line="240" w:lineRule="auto"/>
        <w:ind w:left="0"/>
        <w:rPr>
          <w:rFonts w:ascii="Arial Narrow" w:hAnsi="Arial Narrow" w:cstheme="minorHAnsi"/>
          <w:sz w:val="20"/>
          <w:szCs w:val="20"/>
          <w:lang w:val="mk-MK"/>
        </w:rPr>
      </w:pPr>
    </w:p>
    <w:p w14:paraId="59E7F047" w14:textId="75829858" w:rsidR="001E44F5" w:rsidRPr="00833C2B" w:rsidRDefault="001F612A" w:rsidP="001E44F5">
      <w:pPr>
        <w:spacing w:after="0" w:line="240" w:lineRule="auto"/>
        <w:ind w:left="0" w:right="-180"/>
        <w:rPr>
          <w:rFonts w:ascii="Arial Narrow" w:hAnsi="Arial Narrow" w:cstheme="minorHAnsi"/>
          <w:sz w:val="20"/>
          <w:szCs w:val="20"/>
          <w:lang w:val="mk-MK"/>
        </w:rPr>
      </w:pPr>
      <w:r w:rsidRPr="00833C2B">
        <w:rPr>
          <w:rFonts w:ascii="Arial Narrow" w:hAnsi="Arial Narrow" w:cstheme="minorHAnsi"/>
          <w:b/>
          <w:sz w:val="20"/>
          <w:szCs w:val="20"/>
          <w:lang w:val="mk-MK"/>
        </w:rPr>
        <w:t xml:space="preserve">ПРОЧИТАЈ: </w:t>
      </w:r>
      <w:r w:rsidRPr="00833C2B">
        <w:rPr>
          <w:rFonts w:ascii="Arial Narrow" w:hAnsi="Arial Narrow" w:cstheme="minorHAnsi"/>
          <w:bCs/>
          <w:sz w:val="20"/>
          <w:szCs w:val="20"/>
          <w:lang w:val="mk-MK"/>
        </w:rPr>
        <w:t xml:space="preserve">Сега сакам да ве прашам за видови на </w:t>
      </w:r>
      <w:r w:rsidRPr="00833C2B">
        <w:rPr>
          <w:rFonts w:ascii="Arial Narrow" w:hAnsi="Arial Narrow" w:cstheme="minorHAnsi"/>
          <w:b/>
          <w:sz w:val="20"/>
          <w:szCs w:val="20"/>
          <w:lang w:val="mk-MK"/>
        </w:rPr>
        <w:t>криминал</w:t>
      </w:r>
      <w:r w:rsidRPr="00833C2B">
        <w:rPr>
          <w:rFonts w:ascii="Arial Narrow" w:hAnsi="Arial Narrow" w:cstheme="minorHAnsi"/>
          <w:bCs/>
          <w:sz w:val="20"/>
          <w:szCs w:val="20"/>
          <w:lang w:val="mk-MK"/>
        </w:rPr>
        <w:t xml:space="preserve"> што можеби сте ги доживеале во изминатите 12 месеци</w:t>
      </w:r>
      <w:r w:rsidRPr="00833C2B">
        <w:rPr>
          <w:rFonts w:ascii="Arial Narrow" w:hAnsi="Arial Narrow" w:cstheme="minorHAnsi"/>
          <w:b/>
          <w:sz w:val="20"/>
          <w:szCs w:val="20"/>
          <w:lang w:val="mk-MK"/>
        </w:rPr>
        <w:t xml:space="preserve">. </w:t>
      </w:r>
      <w:r w:rsidRPr="00833C2B">
        <w:rPr>
          <w:rFonts w:ascii="Arial Narrow" w:hAnsi="Arial Narrow" w:cstheme="minorHAnsi"/>
          <w:sz w:val="20"/>
          <w:szCs w:val="20"/>
          <w:lang w:val="mk-MK"/>
        </w:rPr>
        <w:t>Ве молиме имајте предвид дека ме интересира само криминалот што вие сте го доживеале. Знам дека понекогаш е тешко да се запаметат такви случки, па затоа полека ќе ги читам прашањата и би сакал добро да размислите за нив</w:t>
      </w:r>
      <w:r w:rsidR="001E44F5" w:rsidRPr="00833C2B">
        <w:rPr>
          <w:rFonts w:ascii="Arial Narrow" w:hAnsi="Arial Narrow" w:cstheme="minorHAnsi"/>
          <w:sz w:val="20"/>
          <w:szCs w:val="20"/>
          <w:lang w:val="mk-MK"/>
        </w:rPr>
        <w:t>.</w:t>
      </w:r>
    </w:p>
    <w:p w14:paraId="436BC0F7" w14:textId="77777777" w:rsidR="00780C29" w:rsidRPr="00833C2B" w:rsidRDefault="00780C29" w:rsidP="00780C29">
      <w:pPr>
        <w:spacing w:after="0" w:line="240" w:lineRule="auto"/>
        <w:ind w:left="0" w:right="-180"/>
        <w:rPr>
          <w:rFonts w:ascii="Arial Narrow" w:hAnsi="Arial Narrow" w:cstheme="minorHAnsi"/>
          <w:sz w:val="20"/>
          <w:szCs w:val="20"/>
          <w:lang w:val="mk-MK"/>
        </w:rPr>
      </w:pPr>
    </w:p>
    <w:tbl>
      <w:tblPr>
        <w:tblStyle w:val="TableGrid"/>
        <w:tblW w:w="8275" w:type="dxa"/>
        <w:jc w:val="center"/>
        <w:tblLook w:val="04A0" w:firstRow="1" w:lastRow="0" w:firstColumn="1" w:lastColumn="0" w:noHBand="0" w:noVBand="1"/>
      </w:tblPr>
      <w:tblGrid>
        <w:gridCol w:w="1080"/>
        <w:gridCol w:w="3870"/>
        <w:gridCol w:w="3325"/>
      </w:tblGrid>
      <w:tr w:rsidR="00780C29" w:rsidRPr="00495ACD" w14:paraId="0D6794F3" w14:textId="77777777" w:rsidTr="00B7679B">
        <w:trPr>
          <w:jc w:val="center"/>
        </w:trPr>
        <w:tc>
          <w:tcPr>
            <w:tcW w:w="1080" w:type="dxa"/>
            <w:tcBorders>
              <w:bottom w:val="single" w:sz="4" w:space="0" w:color="auto"/>
            </w:tcBorders>
          </w:tcPr>
          <w:p w14:paraId="17D6A584" w14:textId="77777777" w:rsidR="00780C29" w:rsidRPr="00833C2B"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highlight w:val="cyan"/>
                <w:lang w:val="mk-MK"/>
              </w:rPr>
            </w:pPr>
          </w:p>
        </w:tc>
        <w:tc>
          <w:tcPr>
            <w:tcW w:w="3870" w:type="dxa"/>
            <w:tcBorders>
              <w:bottom w:val="single" w:sz="4" w:space="0" w:color="auto"/>
            </w:tcBorders>
          </w:tcPr>
          <w:p w14:paraId="20986E01" w14:textId="666C8522" w:rsidR="00780C29" w:rsidRPr="00833C2B" w:rsidRDefault="006A305D"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bCs/>
                <w:sz w:val="20"/>
                <w:szCs w:val="20"/>
                <w:lang w:val="mk-MK"/>
              </w:rPr>
              <w:t>Вид на криминал</w:t>
            </w:r>
          </w:p>
        </w:tc>
        <w:tc>
          <w:tcPr>
            <w:tcW w:w="3325" w:type="dxa"/>
            <w:tcBorders>
              <w:bottom w:val="single" w:sz="4" w:space="0" w:color="auto"/>
            </w:tcBorders>
          </w:tcPr>
          <w:p w14:paraId="12C0E6EC" w14:textId="26588DFF" w:rsidR="00780C29" w:rsidRPr="00833C2B" w:rsidRDefault="00E25923" w:rsidP="006A305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cstheme="minorHAnsi"/>
                <w:b/>
                <w:sz w:val="20"/>
                <w:szCs w:val="20"/>
                <w:lang w:val="mk-MK"/>
              </w:rPr>
              <w:t>q11</w:t>
            </w:r>
            <w:r w:rsidR="00780C29" w:rsidRPr="00833C2B">
              <w:rPr>
                <w:rFonts w:ascii="Arial Narrow" w:hAnsi="Arial Narrow" w:cstheme="minorHAnsi"/>
                <w:b/>
                <w:sz w:val="20"/>
                <w:szCs w:val="20"/>
                <w:lang w:val="mk-MK"/>
              </w:rPr>
              <w:t>a.</w:t>
            </w:r>
            <w:r w:rsidR="00780C29" w:rsidRPr="00833C2B">
              <w:rPr>
                <w:rFonts w:ascii="Arial Narrow" w:hAnsi="Arial Narrow" w:cstheme="minorHAnsi"/>
                <w:sz w:val="20"/>
                <w:szCs w:val="20"/>
                <w:lang w:val="mk-MK"/>
              </w:rPr>
              <w:t xml:space="preserve"> </w:t>
            </w:r>
            <w:r w:rsidR="006A305D" w:rsidRPr="00833C2B">
              <w:rPr>
                <w:rFonts w:ascii="Arial Narrow" w:hAnsi="Arial Narrow" w:cstheme="minorHAnsi"/>
                <w:sz w:val="20"/>
                <w:szCs w:val="20"/>
                <w:lang w:val="mk-MK"/>
              </w:rPr>
              <w:t>Дали во последниве дванаесет месеци сте доживеале некоја од следните ситуации?</w:t>
            </w:r>
          </w:p>
        </w:tc>
      </w:tr>
      <w:tr w:rsidR="00780C29" w:rsidRPr="00495ACD" w14:paraId="0D409F5D" w14:textId="77777777" w:rsidTr="00B7679B">
        <w:trPr>
          <w:trHeight w:val="476"/>
          <w:jc w:val="center"/>
        </w:trPr>
        <w:tc>
          <w:tcPr>
            <w:tcW w:w="1080" w:type="dxa"/>
            <w:shd w:val="clear" w:color="auto" w:fill="auto"/>
          </w:tcPr>
          <w:p w14:paraId="59C9DE01" w14:textId="77777777" w:rsidR="00780C29" w:rsidRPr="00833C2B" w:rsidRDefault="00780C29"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lang w:val="mk-MK"/>
              </w:rPr>
            </w:pPr>
            <w:r w:rsidRPr="00833C2B">
              <w:rPr>
                <w:rFonts w:ascii="Arial Narrow" w:hAnsi="Arial Narrow"/>
                <w:b/>
                <w:bCs/>
                <w:sz w:val="20"/>
                <w:szCs w:val="20"/>
                <w:lang w:val="mk-MK"/>
              </w:rPr>
              <w:t>1</w:t>
            </w:r>
          </w:p>
        </w:tc>
        <w:tc>
          <w:tcPr>
            <w:tcW w:w="3870" w:type="dxa"/>
            <w:shd w:val="clear" w:color="auto" w:fill="auto"/>
          </w:tcPr>
          <w:p w14:paraId="3056C141" w14:textId="7854D4A1" w:rsidR="00780C29" w:rsidRPr="00833C2B" w:rsidRDefault="00F738A3"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Кражба на автомобил</w:t>
            </w:r>
          </w:p>
        </w:tc>
        <w:tc>
          <w:tcPr>
            <w:tcW w:w="3325" w:type="dxa"/>
            <w:shd w:val="clear" w:color="auto" w:fill="auto"/>
          </w:tcPr>
          <w:p w14:paraId="4308D831" w14:textId="77777777" w:rsidR="009B723E" w:rsidRPr="00833C2B" w:rsidRDefault="009B723E" w:rsidP="009B723E">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455AA991" w14:textId="77777777" w:rsidR="009B723E" w:rsidRPr="00833C2B" w:rsidRDefault="009B723E" w:rsidP="009B723E">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0D3033D1" w14:textId="660C1855" w:rsidR="00780C29" w:rsidRPr="00833C2B" w:rsidRDefault="009B723E" w:rsidP="009B723E">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9B723E" w:rsidRPr="00495ACD" w14:paraId="31118EA7" w14:textId="77777777" w:rsidTr="00B7679B">
        <w:trPr>
          <w:trHeight w:val="467"/>
          <w:jc w:val="center"/>
        </w:trPr>
        <w:tc>
          <w:tcPr>
            <w:tcW w:w="1080" w:type="dxa"/>
            <w:shd w:val="clear" w:color="auto" w:fill="auto"/>
          </w:tcPr>
          <w:p w14:paraId="032E5C60" w14:textId="77777777" w:rsidR="009B723E" w:rsidRPr="00833C2B" w:rsidRDefault="009B723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lang w:val="mk-MK"/>
              </w:rPr>
            </w:pPr>
            <w:r w:rsidRPr="00833C2B">
              <w:rPr>
                <w:rFonts w:ascii="Arial Narrow" w:hAnsi="Arial Narrow"/>
                <w:b/>
                <w:bCs/>
                <w:sz w:val="20"/>
                <w:szCs w:val="20"/>
                <w:lang w:val="mk-MK"/>
              </w:rPr>
              <w:t>2</w:t>
            </w:r>
          </w:p>
        </w:tc>
        <w:tc>
          <w:tcPr>
            <w:tcW w:w="3870" w:type="dxa"/>
            <w:shd w:val="clear" w:color="auto" w:fill="auto"/>
          </w:tcPr>
          <w:p w14:paraId="3CDD0C0D" w14:textId="4565AE82" w:rsidR="009B723E" w:rsidRPr="00833C2B" w:rsidRDefault="009B723E" w:rsidP="004A7182">
            <w:pPr>
              <w:ind w:left="0"/>
              <w:rPr>
                <w:rFonts w:ascii="Arial Narrow" w:hAnsi="Arial Narrow"/>
                <w:sz w:val="20"/>
                <w:szCs w:val="20"/>
                <w:lang w:val="mk-MK"/>
              </w:rPr>
            </w:pPr>
            <w:r w:rsidRPr="00833C2B">
              <w:rPr>
                <w:rFonts w:ascii="Arial Narrow" w:hAnsi="Arial Narrow"/>
                <w:sz w:val="20"/>
                <w:szCs w:val="20"/>
                <w:lang w:val="mk-MK"/>
              </w:rPr>
              <w:t>Кражба од автомобил (украдени делови за автомобил или нешто од внатре во</w:t>
            </w:r>
          </w:p>
          <w:p w14:paraId="5570B4EA" w14:textId="68E47A94" w:rsidR="009B723E" w:rsidRPr="00833C2B" w:rsidRDefault="009B723E" w:rsidP="004A7182">
            <w:pPr>
              <w:ind w:left="0"/>
              <w:rPr>
                <w:rFonts w:ascii="Arial Narrow" w:hAnsi="Arial Narrow"/>
                <w:sz w:val="20"/>
                <w:szCs w:val="20"/>
                <w:lang w:val="mk-MK"/>
              </w:rPr>
            </w:pPr>
            <w:r w:rsidRPr="00833C2B">
              <w:rPr>
                <w:rFonts w:ascii="Arial Narrow" w:hAnsi="Arial Narrow"/>
                <w:sz w:val="20"/>
                <w:szCs w:val="20"/>
                <w:lang w:val="mk-MK"/>
              </w:rPr>
              <w:t xml:space="preserve">колата ) </w:t>
            </w:r>
          </w:p>
        </w:tc>
        <w:tc>
          <w:tcPr>
            <w:tcW w:w="3325" w:type="dxa"/>
            <w:shd w:val="clear" w:color="auto" w:fill="auto"/>
          </w:tcPr>
          <w:p w14:paraId="515A7E91" w14:textId="77777777" w:rsidR="009B723E" w:rsidRPr="00833C2B" w:rsidRDefault="009B723E" w:rsidP="00A90915">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17B65A98" w14:textId="77777777" w:rsidR="009B723E" w:rsidRPr="00833C2B" w:rsidRDefault="009B723E" w:rsidP="00A90915">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50AA51D1" w14:textId="36280C6C" w:rsidR="009B723E" w:rsidRPr="00833C2B" w:rsidRDefault="009B723E" w:rsidP="00B7679B">
            <w:pPr>
              <w:ind w:left="0" w:right="0"/>
              <w:rPr>
                <w:rFonts w:ascii="Arial Narrow" w:hAnsi="Arial Narrow"/>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9B723E" w:rsidRPr="00495ACD" w14:paraId="6A44AABF" w14:textId="77777777" w:rsidTr="00B7679B">
        <w:trPr>
          <w:jc w:val="center"/>
        </w:trPr>
        <w:tc>
          <w:tcPr>
            <w:tcW w:w="1080" w:type="dxa"/>
            <w:shd w:val="clear" w:color="auto" w:fill="auto"/>
          </w:tcPr>
          <w:p w14:paraId="099A5A56" w14:textId="77777777" w:rsidR="009B723E" w:rsidRPr="00833C2B" w:rsidRDefault="009B723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lang w:val="mk-MK"/>
              </w:rPr>
            </w:pPr>
            <w:r w:rsidRPr="00833C2B">
              <w:rPr>
                <w:rFonts w:ascii="Arial Narrow" w:hAnsi="Arial Narrow"/>
                <w:b/>
                <w:bCs/>
                <w:sz w:val="20"/>
                <w:szCs w:val="20"/>
                <w:lang w:val="mk-MK"/>
              </w:rPr>
              <w:t>3</w:t>
            </w:r>
          </w:p>
        </w:tc>
        <w:tc>
          <w:tcPr>
            <w:tcW w:w="3870" w:type="dxa"/>
            <w:shd w:val="clear" w:color="auto" w:fill="auto"/>
          </w:tcPr>
          <w:p w14:paraId="01885B87" w14:textId="4CA6A3F3" w:rsidR="009B723E" w:rsidRPr="00833C2B" w:rsidRDefault="009B723E" w:rsidP="00B7679B">
            <w:pPr>
              <w:pStyle w:val="Body"/>
              <w:rPr>
                <w:rFonts w:ascii="Arial Narrow" w:hAnsi="Arial Narrow"/>
                <w:sz w:val="20"/>
                <w:szCs w:val="20"/>
                <w:lang w:val="mk-MK"/>
              </w:rPr>
            </w:pPr>
            <w:r w:rsidRPr="00833C2B">
              <w:rPr>
                <w:rFonts w:ascii="Arial Narrow" w:hAnsi="Arial Narrow"/>
                <w:sz w:val="20"/>
                <w:szCs w:val="20"/>
                <w:lang w:val="mk-MK"/>
              </w:rPr>
              <w:t>Вандализам или материјална штета</w:t>
            </w:r>
          </w:p>
        </w:tc>
        <w:tc>
          <w:tcPr>
            <w:tcW w:w="3325" w:type="dxa"/>
            <w:shd w:val="clear" w:color="auto" w:fill="auto"/>
          </w:tcPr>
          <w:p w14:paraId="42E40328" w14:textId="77777777" w:rsidR="009B723E" w:rsidRPr="00833C2B" w:rsidRDefault="009B723E" w:rsidP="00A90915">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4059F73D" w14:textId="77777777" w:rsidR="009B723E" w:rsidRPr="00833C2B" w:rsidRDefault="009B723E" w:rsidP="00A90915">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2221158E" w14:textId="4A1D8B2A" w:rsidR="009B723E" w:rsidRPr="00833C2B" w:rsidRDefault="009B723E" w:rsidP="00B7679B">
            <w:pPr>
              <w:pStyle w:val="Body"/>
              <w:rPr>
                <w:rFonts w:ascii="Arial Narrow" w:eastAsia="Arial Narrow" w:hAnsi="Arial Narrow" w:cs="Arial Narrow"/>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9B723E" w:rsidRPr="00495ACD" w14:paraId="5B8943F3" w14:textId="77777777" w:rsidTr="00B7679B">
        <w:trPr>
          <w:jc w:val="center"/>
        </w:trPr>
        <w:tc>
          <w:tcPr>
            <w:tcW w:w="1080" w:type="dxa"/>
            <w:shd w:val="clear" w:color="auto" w:fill="auto"/>
          </w:tcPr>
          <w:p w14:paraId="67574A22" w14:textId="77777777" w:rsidR="009B723E" w:rsidRPr="00833C2B" w:rsidRDefault="009B723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lang w:val="mk-MK"/>
              </w:rPr>
            </w:pPr>
            <w:r w:rsidRPr="00833C2B">
              <w:rPr>
                <w:rFonts w:ascii="Arial Narrow" w:hAnsi="Arial Narrow"/>
                <w:b/>
                <w:bCs/>
                <w:sz w:val="20"/>
                <w:szCs w:val="20"/>
                <w:lang w:val="mk-MK"/>
              </w:rPr>
              <w:t>4</w:t>
            </w:r>
          </w:p>
        </w:tc>
        <w:tc>
          <w:tcPr>
            <w:tcW w:w="3870" w:type="dxa"/>
            <w:shd w:val="clear" w:color="auto" w:fill="auto"/>
          </w:tcPr>
          <w:p w14:paraId="1AC3F802" w14:textId="6C41D334" w:rsidR="009B723E" w:rsidRPr="00833C2B" w:rsidRDefault="009B723E" w:rsidP="00B7679B">
            <w:pPr>
              <w:pStyle w:val="Body"/>
              <w:rPr>
                <w:rFonts w:ascii="Arial Narrow" w:hAnsi="Arial Narrow"/>
                <w:sz w:val="20"/>
                <w:szCs w:val="20"/>
                <w:lang w:val="mk-MK"/>
              </w:rPr>
            </w:pPr>
            <w:r w:rsidRPr="00833C2B">
              <w:rPr>
                <w:rFonts w:ascii="Arial Narrow" w:hAnsi="Arial Narrow"/>
                <w:sz w:val="20"/>
                <w:szCs w:val="20"/>
                <w:lang w:val="mk-MK"/>
              </w:rPr>
              <w:t>Кражба на мопед, скутер или мотоцикл</w:t>
            </w:r>
          </w:p>
        </w:tc>
        <w:tc>
          <w:tcPr>
            <w:tcW w:w="3325" w:type="dxa"/>
            <w:shd w:val="clear" w:color="auto" w:fill="auto"/>
          </w:tcPr>
          <w:p w14:paraId="03AFC839" w14:textId="77777777" w:rsidR="009B723E" w:rsidRPr="00833C2B" w:rsidRDefault="009B723E" w:rsidP="00A90915">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09A0DF85" w14:textId="77777777" w:rsidR="009B723E" w:rsidRPr="00833C2B" w:rsidRDefault="009B723E" w:rsidP="00A90915">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32A7698E" w14:textId="0150C25B" w:rsidR="009B723E" w:rsidRPr="00833C2B" w:rsidRDefault="009B723E" w:rsidP="00B7679B">
            <w:pPr>
              <w:pStyle w:val="Body"/>
              <w:rPr>
                <w:rFonts w:ascii="Arial Narrow" w:eastAsia="Arial Narrow" w:hAnsi="Arial Narrow" w:cs="Arial Narrow"/>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9B723E" w:rsidRPr="00495ACD" w14:paraId="3DDA2C17" w14:textId="77777777" w:rsidTr="00B7679B">
        <w:trPr>
          <w:jc w:val="center"/>
        </w:trPr>
        <w:tc>
          <w:tcPr>
            <w:tcW w:w="1080" w:type="dxa"/>
            <w:shd w:val="clear" w:color="auto" w:fill="auto"/>
          </w:tcPr>
          <w:p w14:paraId="3C00B98A" w14:textId="77777777" w:rsidR="009B723E" w:rsidRPr="00833C2B" w:rsidRDefault="009B723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lang w:val="mk-MK"/>
              </w:rPr>
            </w:pPr>
            <w:r w:rsidRPr="00833C2B">
              <w:rPr>
                <w:rFonts w:ascii="Arial Narrow" w:hAnsi="Arial Narrow"/>
                <w:b/>
                <w:bCs/>
                <w:sz w:val="20"/>
                <w:szCs w:val="20"/>
                <w:lang w:val="mk-MK"/>
              </w:rPr>
              <w:t>5</w:t>
            </w:r>
          </w:p>
        </w:tc>
        <w:tc>
          <w:tcPr>
            <w:tcW w:w="3870" w:type="dxa"/>
            <w:shd w:val="clear" w:color="auto" w:fill="auto"/>
          </w:tcPr>
          <w:p w14:paraId="02DAAB11" w14:textId="17E17567" w:rsidR="009B723E" w:rsidRPr="00833C2B" w:rsidRDefault="009B723E" w:rsidP="00B7679B">
            <w:pPr>
              <w:pStyle w:val="Body"/>
              <w:rPr>
                <w:rFonts w:ascii="Arial Narrow" w:hAnsi="Arial Narrow"/>
                <w:sz w:val="20"/>
                <w:szCs w:val="20"/>
                <w:lang w:val="mk-MK"/>
              </w:rPr>
            </w:pPr>
            <w:r w:rsidRPr="00833C2B">
              <w:rPr>
                <w:rFonts w:ascii="Arial Narrow" w:hAnsi="Arial Narrow"/>
                <w:sz w:val="20"/>
                <w:szCs w:val="20"/>
                <w:lang w:val="mk-MK"/>
              </w:rPr>
              <w:t>Провала</w:t>
            </w:r>
          </w:p>
        </w:tc>
        <w:tc>
          <w:tcPr>
            <w:tcW w:w="3325" w:type="dxa"/>
            <w:shd w:val="clear" w:color="auto" w:fill="auto"/>
          </w:tcPr>
          <w:p w14:paraId="51B8CBA1" w14:textId="77777777" w:rsidR="009B723E" w:rsidRPr="00833C2B" w:rsidRDefault="009B723E" w:rsidP="00A90915">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3968CEC2" w14:textId="77777777" w:rsidR="009B723E" w:rsidRPr="00833C2B" w:rsidRDefault="009B723E" w:rsidP="00A90915">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2111AB02" w14:textId="447A4E07" w:rsidR="009B723E" w:rsidRPr="00833C2B" w:rsidRDefault="009B723E" w:rsidP="00B7679B">
            <w:pPr>
              <w:pStyle w:val="Body"/>
              <w:rPr>
                <w:rFonts w:ascii="Arial Narrow" w:eastAsia="Arial Narrow" w:hAnsi="Arial Narrow" w:cs="Arial Narrow"/>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9B723E" w:rsidRPr="00495ACD" w14:paraId="4ABBBF18" w14:textId="77777777" w:rsidTr="00B7679B">
        <w:trPr>
          <w:jc w:val="center"/>
        </w:trPr>
        <w:tc>
          <w:tcPr>
            <w:tcW w:w="1080" w:type="dxa"/>
            <w:shd w:val="clear" w:color="auto" w:fill="auto"/>
          </w:tcPr>
          <w:p w14:paraId="75DA4951" w14:textId="77777777" w:rsidR="009B723E" w:rsidRPr="00833C2B" w:rsidRDefault="009B723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lang w:val="mk-MK"/>
              </w:rPr>
            </w:pPr>
            <w:r w:rsidRPr="00833C2B">
              <w:rPr>
                <w:rFonts w:ascii="Arial Narrow" w:hAnsi="Arial Narrow"/>
                <w:b/>
                <w:bCs/>
                <w:sz w:val="20"/>
                <w:szCs w:val="20"/>
                <w:lang w:val="mk-MK"/>
              </w:rPr>
              <w:t>6</w:t>
            </w:r>
          </w:p>
        </w:tc>
        <w:tc>
          <w:tcPr>
            <w:tcW w:w="3870" w:type="dxa"/>
            <w:shd w:val="clear" w:color="auto" w:fill="auto"/>
          </w:tcPr>
          <w:p w14:paraId="523B95E5" w14:textId="23B18751" w:rsidR="009B723E" w:rsidRPr="00833C2B" w:rsidRDefault="009B723E" w:rsidP="000F2D0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Обид за провала</w:t>
            </w:r>
          </w:p>
        </w:tc>
        <w:tc>
          <w:tcPr>
            <w:tcW w:w="3325" w:type="dxa"/>
            <w:shd w:val="clear" w:color="auto" w:fill="auto"/>
          </w:tcPr>
          <w:p w14:paraId="5A3B7D4E" w14:textId="77777777" w:rsidR="009B723E" w:rsidRPr="00833C2B" w:rsidRDefault="009B723E" w:rsidP="00A90915">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3742EC6F" w14:textId="77777777" w:rsidR="009B723E" w:rsidRPr="00833C2B" w:rsidRDefault="009B723E" w:rsidP="00A90915">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4B8865F1" w14:textId="3E1EFD73" w:rsidR="009B723E" w:rsidRPr="00833C2B" w:rsidRDefault="009B723E" w:rsidP="00B7679B">
            <w:pPr>
              <w:pStyle w:val="Body"/>
              <w:rPr>
                <w:rFonts w:ascii="Arial Narrow" w:eastAsia="Arial Narrow" w:hAnsi="Arial Narrow" w:cs="Arial Narrow"/>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9B723E" w:rsidRPr="00495ACD" w14:paraId="4A7B28D0" w14:textId="77777777" w:rsidTr="00B7679B">
        <w:trPr>
          <w:jc w:val="center"/>
        </w:trPr>
        <w:tc>
          <w:tcPr>
            <w:tcW w:w="1080" w:type="dxa"/>
            <w:tcBorders>
              <w:bottom w:val="single" w:sz="4" w:space="0" w:color="auto"/>
            </w:tcBorders>
            <w:shd w:val="clear" w:color="auto" w:fill="auto"/>
          </w:tcPr>
          <w:p w14:paraId="1F9ECED1" w14:textId="77777777" w:rsidR="009B723E" w:rsidRPr="00833C2B" w:rsidRDefault="009B723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lang w:val="mk-MK"/>
              </w:rPr>
            </w:pPr>
            <w:r w:rsidRPr="00833C2B">
              <w:rPr>
                <w:rFonts w:ascii="Arial Narrow" w:hAnsi="Arial Narrow"/>
                <w:b/>
                <w:bCs/>
                <w:sz w:val="20"/>
                <w:szCs w:val="20"/>
                <w:lang w:val="mk-MK"/>
              </w:rPr>
              <w:t>7</w:t>
            </w:r>
          </w:p>
        </w:tc>
        <w:tc>
          <w:tcPr>
            <w:tcW w:w="3870" w:type="dxa"/>
            <w:tcBorders>
              <w:bottom w:val="single" w:sz="4" w:space="0" w:color="auto"/>
            </w:tcBorders>
            <w:shd w:val="clear" w:color="auto" w:fill="auto"/>
          </w:tcPr>
          <w:p w14:paraId="2A70EC43" w14:textId="2D6ACF65" w:rsidR="009B723E" w:rsidRPr="00833C2B" w:rsidRDefault="009B723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Грабеж</w:t>
            </w:r>
          </w:p>
        </w:tc>
        <w:tc>
          <w:tcPr>
            <w:tcW w:w="3325" w:type="dxa"/>
            <w:tcBorders>
              <w:bottom w:val="single" w:sz="4" w:space="0" w:color="auto"/>
            </w:tcBorders>
            <w:shd w:val="clear" w:color="auto" w:fill="auto"/>
          </w:tcPr>
          <w:p w14:paraId="73763817" w14:textId="77777777" w:rsidR="009B723E" w:rsidRPr="00833C2B" w:rsidRDefault="009B723E" w:rsidP="00A90915">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1952C1CB" w14:textId="77777777" w:rsidR="009B723E" w:rsidRPr="00833C2B" w:rsidRDefault="009B723E" w:rsidP="00A90915">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65C17A3B" w14:textId="55005412" w:rsidR="009B723E" w:rsidRPr="00833C2B" w:rsidRDefault="009B723E" w:rsidP="00B7679B">
            <w:pPr>
              <w:pStyle w:val="Body"/>
              <w:rPr>
                <w:rFonts w:ascii="Arial Narrow" w:eastAsia="Arial Narrow" w:hAnsi="Arial Narrow" w:cs="Arial Narrow"/>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9B723E" w:rsidRPr="00495ACD" w14:paraId="4611E7DF" w14:textId="77777777" w:rsidTr="00B7679B">
        <w:trPr>
          <w:jc w:val="center"/>
        </w:trPr>
        <w:tc>
          <w:tcPr>
            <w:tcW w:w="1080" w:type="dxa"/>
            <w:shd w:val="clear" w:color="auto" w:fill="auto"/>
          </w:tcPr>
          <w:p w14:paraId="71D9854E" w14:textId="77777777" w:rsidR="009B723E" w:rsidRPr="00833C2B" w:rsidRDefault="009B723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lang w:val="mk-MK"/>
              </w:rPr>
            </w:pPr>
            <w:r w:rsidRPr="00833C2B">
              <w:rPr>
                <w:rFonts w:ascii="Arial Narrow" w:hAnsi="Arial Narrow"/>
                <w:b/>
                <w:bCs/>
                <w:sz w:val="20"/>
                <w:szCs w:val="20"/>
                <w:lang w:val="mk-MK"/>
              </w:rPr>
              <w:t>8</w:t>
            </w:r>
          </w:p>
        </w:tc>
        <w:tc>
          <w:tcPr>
            <w:tcW w:w="3870" w:type="dxa"/>
            <w:shd w:val="clear" w:color="auto" w:fill="auto"/>
          </w:tcPr>
          <w:p w14:paraId="40DC080F" w14:textId="438D2344" w:rsidR="009B723E" w:rsidRPr="00833C2B" w:rsidRDefault="009B723E" w:rsidP="000A221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Кражба на лични предмети или џебна кражба </w:t>
            </w:r>
          </w:p>
        </w:tc>
        <w:tc>
          <w:tcPr>
            <w:tcW w:w="3325" w:type="dxa"/>
            <w:shd w:val="clear" w:color="auto" w:fill="auto"/>
          </w:tcPr>
          <w:p w14:paraId="50BC6471" w14:textId="77777777" w:rsidR="009B723E" w:rsidRPr="00833C2B" w:rsidRDefault="009B723E" w:rsidP="00A90915">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666623DB" w14:textId="77777777" w:rsidR="009B723E" w:rsidRPr="00833C2B" w:rsidRDefault="009B723E" w:rsidP="00A90915">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33E728B8" w14:textId="68644D2A" w:rsidR="009B723E" w:rsidRPr="00833C2B" w:rsidRDefault="009B723E" w:rsidP="00B7679B">
            <w:pPr>
              <w:pStyle w:val="Body"/>
              <w:rPr>
                <w:rFonts w:ascii="Arial Narrow" w:eastAsia="Arial Narrow" w:hAnsi="Arial Narrow" w:cs="Arial Narrow"/>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9B723E" w:rsidRPr="00495ACD" w14:paraId="53636846" w14:textId="77777777" w:rsidTr="00B7679B">
        <w:trPr>
          <w:jc w:val="center"/>
        </w:trPr>
        <w:tc>
          <w:tcPr>
            <w:tcW w:w="1080" w:type="dxa"/>
            <w:shd w:val="clear" w:color="auto" w:fill="auto"/>
          </w:tcPr>
          <w:p w14:paraId="37F930DD" w14:textId="77777777" w:rsidR="009B723E" w:rsidRPr="00833C2B" w:rsidRDefault="009B723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lang w:val="mk-MK"/>
              </w:rPr>
            </w:pPr>
            <w:r w:rsidRPr="00833C2B">
              <w:rPr>
                <w:rFonts w:ascii="Arial Narrow" w:hAnsi="Arial Narrow"/>
                <w:b/>
                <w:bCs/>
                <w:sz w:val="20"/>
                <w:szCs w:val="20"/>
                <w:lang w:val="mk-MK"/>
              </w:rPr>
              <w:t>9</w:t>
            </w:r>
          </w:p>
        </w:tc>
        <w:tc>
          <w:tcPr>
            <w:tcW w:w="3870" w:type="dxa"/>
            <w:shd w:val="clear" w:color="auto" w:fill="auto"/>
          </w:tcPr>
          <w:p w14:paraId="409640A0" w14:textId="65579720" w:rsidR="009B723E" w:rsidRPr="00833C2B" w:rsidRDefault="009B723E" w:rsidP="000A221B">
            <w:pPr>
              <w:ind w:left="0"/>
              <w:rPr>
                <w:rFonts w:ascii="Arial Narrow" w:hAnsi="Arial Narrow"/>
                <w:sz w:val="20"/>
                <w:szCs w:val="20"/>
                <w:lang w:val="mk-MK"/>
              </w:rPr>
            </w:pPr>
            <w:r w:rsidRPr="00833C2B">
              <w:rPr>
                <w:rFonts w:ascii="Arial Narrow" w:hAnsi="Arial Narrow"/>
                <w:sz w:val="20"/>
                <w:szCs w:val="20"/>
                <w:lang w:val="mk-MK"/>
              </w:rPr>
              <w:t>Изнуда (закани, притисок или измама при барање</w:t>
            </w:r>
          </w:p>
          <w:p w14:paraId="6DD45E28" w14:textId="78EF113B" w:rsidR="009B723E" w:rsidRPr="00833C2B" w:rsidRDefault="009B723E" w:rsidP="000A221B">
            <w:pPr>
              <w:ind w:left="0"/>
              <w:rPr>
                <w:rFonts w:ascii="Arial Narrow" w:hAnsi="Arial Narrow"/>
                <w:sz w:val="20"/>
                <w:szCs w:val="20"/>
                <w:lang w:val="mk-MK"/>
              </w:rPr>
            </w:pPr>
            <w:r w:rsidRPr="00833C2B">
              <w:rPr>
                <w:rFonts w:ascii="Arial Narrow" w:hAnsi="Arial Narrow"/>
                <w:sz w:val="20"/>
                <w:szCs w:val="20"/>
                <w:lang w:val="mk-MK"/>
              </w:rPr>
              <w:t>пари или стоки)</w:t>
            </w:r>
          </w:p>
          <w:p w14:paraId="072D1680" w14:textId="5725FB3D" w:rsidR="009B723E" w:rsidRPr="00833C2B" w:rsidRDefault="009B723E" w:rsidP="00B7679B">
            <w:pPr>
              <w:pStyle w:val="Body"/>
              <w:rPr>
                <w:rFonts w:ascii="Arial Narrow" w:hAnsi="Arial Narrow"/>
                <w:sz w:val="20"/>
                <w:szCs w:val="20"/>
                <w:lang w:val="mk-MK"/>
              </w:rPr>
            </w:pPr>
          </w:p>
        </w:tc>
        <w:tc>
          <w:tcPr>
            <w:tcW w:w="3325" w:type="dxa"/>
            <w:shd w:val="clear" w:color="auto" w:fill="auto"/>
          </w:tcPr>
          <w:p w14:paraId="0B2E68B3" w14:textId="77777777" w:rsidR="009B723E" w:rsidRPr="00833C2B" w:rsidRDefault="009B723E" w:rsidP="00A90915">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0E7350D4" w14:textId="77777777" w:rsidR="009B723E" w:rsidRPr="00833C2B" w:rsidRDefault="009B723E" w:rsidP="00A90915">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5158B6A3" w14:textId="40BA6422" w:rsidR="009B723E" w:rsidRPr="00833C2B" w:rsidRDefault="009B723E" w:rsidP="00B7679B">
            <w:pPr>
              <w:pStyle w:val="Body"/>
              <w:rPr>
                <w:rFonts w:ascii="Arial Narrow" w:eastAsia="Arial Narrow" w:hAnsi="Arial Narrow" w:cs="Arial Narrow"/>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9B723E" w:rsidRPr="00495ACD" w14:paraId="67658D41" w14:textId="77777777" w:rsidTr="00B7679B">
        <w:trPr>
          <w:jc w:val="center"/>
        </w:trPr>
        <w:tc>
          <w:tcPr>
            <w:tcW w:w="1080" w:type="dxa"/>
            <w:shd w:val="clear" w:color="auto" w:fill="auto"/>
          </w:tcPr>
          <w:p w14:paraId="27A43633" w14:textId="77777777" w:rsidR="009B723E" w:rsidRPr="00833C2B" w:rsidRDefault="009B723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lang w:val="mk-MK"/>
              </w:rPr>
            </w:pPr>
            <w:r w:rsidRPr="00833C2B">
              <w:rPr>
                <w:rFonts w:ascii="Arial Narrow" w:hAnsi="Arial Narrow"/>
                <w:b/>
                <w:bCs/>
                <w:sz w:val="20"/>
                <w:szCs w:val="20"/>
                <w:lang w:val="mk-MK"/>
              </w:rPr>
              <w:t>10</w:t>
            </w:r>
          </w:p>
        </w:tc>
        <w:tc>
          <w:tcPr>
            <w:tcW w:w="3870" w:type="dxa"/>
            <w:shd w:val="clear" w:color="auto" w:fill="auto"/>
          </w:tcPr>
          <w:p w14:paraId="61C0042A" w14:textId="590E9D27" w:rsidR="009B723E" w:rsidRPr="00833C2B" w:rsidRDefault="009B723E" w:rsidP="00B7679B">
            <w:pPr>
              <w:pStyle w:val="Body"/>
              <w:rPr>
                <w:rFonts w:ascii="Arial Narrow" w:hAnsi="Arial Narrow"/>
                <w:sz w:val="20"/>
                <w:szCs w:val="20"/>
                <w:lang w:val="mk-MK"/>
              </w:rPr>
            </w:pPr>
            <w:r w:rsidRPr="00833C2B">
              <w:rPr>
                <w:rFonts w:ascii="Arial Narrow" w:hAnsi="Arial Narrow"/>
                <w:sz w:val="20"/>
                <w:szCs w:val="20"/>
                <w:lang w:val="mk-MK"/>
              </w:rPr>
              <w:t>Измама на потрошувачи</w:t>
            </w:r>
          </w:p>
        </w:tc>
        <w:tc>
          <w:tcPr>
            <w:tcW w:w="3325" w:type="dxa"/>
            <w:shd w:val="clear" w:color="auto" w:fill="auto"/>
          </w:tcPr>
          <w:p w14:paraId="1F055D9B" w14:textId="77777777" w:rsidR="009B723E" w:rsidRPr="00833C2B" w:rsidRDefault="009B723E" w:rsidP="00A90915">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2BE4CF4A" w14:textId="77777777" w:rsidR="009B723E" w:rsidRPr="00833C2B" w:rsidRDefault="009B723E" w:rsidP="00A90915">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754807F1" w14:textId="21F43708" w:rsidR="009B723E" w:rsidRPr="00833C2B" w:rsidRDefault="009B723E" w:rsidP="00B7679B">
            <w:pPr>
              <w:pStyle w:val="Body"/>
              <w:rPr>
                <w:rFonts w:ascii="Arial Narrow" w:eastAsia="Arial Narrow" w:hAnsi="Arial Narrow" w:cs="Arial Narrow"/>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9B723E" w:rsidRPr="00495ACD" w14:paraId="6362DA68" w14:textId="77777777" w:rsidTr="00B7679B">
        <w:trPr>
          <w:jc w:val="center"/>
        </w:trPr>
        <w:tc>
          <w:tcPr>
            <w:tcW w:w="1080" w:type="dxa"/>
            <w:shd w:val="clear" w:color="auto" w:fill="auto"/>
          </w:tcPr>
          <w:p w14:paraId="3DE8D540" w14:textId="77777777" w:rsidR="009B723E" w:rsidRPr="00833C2B" w:rsidRDefault="009B723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lang w:val="mk-MK"/>
              </w:rPr>
            </w:pPr>
            <w:r w:rsidRPr="00833C2B">
              <w:rPr>
                <w:rFonts w:ascii="Arial Narrow" w:hAnsi="Arial Narrow"/>
                <w:b/>
                <w:bCs/>
                <w:sz w:val="20"/>
                <w:szCs w:val="20"/>
                <w:lang w:val="mk-MK"/>
              </w:rPr>
              <w:t>11</w:t>
            </w:r>
          </w:p>
        </w:tc>
        <w:tc>
          <w:tcPr>
            <w:tcW w:w="3870" w:type="dxa"/>
            <w:shd w:val="clear" w:color="auto" w:fill="auto"/>
          </w:tcPr>
          <w:p w14:paraId="2849BB8A" w14:textId="3DBD95F4" w:rsidR="009B723E" w:rsidRPr="00833C2B" w:rsidRDefault="009B723E" w:rsidP="00B014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Поткуп/корупција на јавен службеник</w:t>
            </w:r>
          </w:p>
        </w:tc>
        <w:tc>
          <w:tcPr>
            <w:tcW w:w="3325" w:type="dxa"/>
            <w:shd w:val="clear" w:color="auto" w:fill="auto"/>
          </w:tcPr>
          <w:p w14:paraId="7EA114BF" w14:textId="77777777" w:rsidR="009B723E" w:rsidRPr="00833C2B" w:rsidRDefault="009B723E" w:rsidP="00A90915">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04A5D8BA" w14:textId="77777777" w:rsidR="009B723E" w:rsidRPr="00833C2B" w:rsidRDefault="009B723E" w:rsidP="00A90915">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27FB0105" w14:textId="7ECB7114" w:rsidR="009B723E" w:rsidRPr="00833C2B" w:rsidRDefault="009B723E" w:rsidP="00B7679B">
            <w:pPr>
              <w:pStyle w:val="Body"/>
              <w:rPr>
                <w:rFonts w:ascii="Arial Narrow" w:eastAsia="Arial Narrow" w:hAnsi="Arial Narrow" w:cs="Arial Narrow"/>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9B723E" w:rsidRPr="00495ACD" w14:paraId="79402E3E" w14:textId="77777777" w:rsidTr="00B7679B">
        <w:trPr>
          <w:jc w:val="center"/>
        </w:trPr>
        <w:tc>
          <w:tcPr>
            <w:tcW w:w="1080" w:type="dxa"/>
            <w:shd w:val="clear" w:color="auto" w:fill="auto"/>
          </w:tcPr>
          <w:p w14:paraId="6261B8F5" w14:textId="77777777" w:rsidR="009B723E" w:rsidRPr="00833C2B" w:rsidRDefault="009B723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lang w:val="mk-MK"/>
              </w:rPr>
            </w:pPr>
            <w:r w:rsidRPr="00833C2B">
              <w:rPr>
                <w:rFonts w:ascii="Arial Narrow" w:hAnsi="Arial Narrow"/>
                <w:b/>
                <w:bCs/>
                <w:sz w:val="20"/>
                <w:szCs w:val="20"/>
                <w:lang w:val="mk-MK"/>
              </w:rPr>
              <w:t>12</w:t>
            </w:r>
          </w:p>
        </w:tc>
        <w:tc>
          <w:tcPr>
            <w:tcW w:w="3870" w:type="dxa"/>
            <w:shd w:val="clear" w:color="auto" w:fill="auto"/>
          </w:tcPr>
          <w:p w14:paraId="5A018A2F" w14:textId="75FAD9B1" w:rsidR="009B723E" w:rsidRPr="00833C2B" w:rsidRDefault="009B723E" w:rsidP="00B7679B">
            <w:pPr>
              <w:pStyle w:val="Body"/>
              <w:rPr>
                <w:rFonts w:ascii="Arial Narrow" w:hAnsi="Arial Narrow"/>
                <w:sz w:val="20"/>
                <w:szCs w:val="20"/>
                <w:lang w:val="mk-MK"/>
              </w:rPr>
            </w:pPr>
            <w:r w:rsidRPr="00833C2B">
              <w:rPr>
                <w:rFonts w:ascii="Arial Narrow" w:hAnsi="Arial Narrow"/>
                <w:sz w:val="20"/>
                <w:szCs w:val="20"/>
                <w:lang w:val="mk-MK"/>
              </w:rPr>
              <w:t xml:space="preserve">Други кривични дела поврзани со имот или измама </w:t>
            </w:r>
          </w:p>
        </w:tc>
        <w:tc>
          <w:tcPr>
            <w:tcW w:w="3325" w:type="dxa"/>
            <w:shd w:val="clear" w:color="auto" w:fill="auto"/>
          </w:tcPr>
          <w:p w14:paraId="59900040" w14:textId="77777777" w:rsidR="009B723E" w:rsidRPr="00833C2B" w:rsidRDefault="009B723E" w:rsidP="00A90915">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04667F8E" w14:textId="77777777" w:rsidR="009B723E" w:rsidRPr="00833C2B" w:rsidRDefault="009B723E" w:rsidP="00A90915">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77CC720C" w14:textId="5F1F2745" w:rsidR="009B723E" w:rsidRPr="00833C2B" w:rsidRDefault="009B723E" w:rsidP="00B7679B">
            <w:pPr>
              <w:pStyle w:val="Body"/>
              <w:rPr>
                <w:rFonts w:ascii="Arial Narrow" w:eastAsia="Arial Narrow" w:hAnsi="Arial Narrow" w:cs="Arial Narrow"/>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bl>
    <w:p w14:paraId="2E3AF257" w14:textId="77777777" w:rsidR="00780C29" w:rsidRPr="00833C2B" w:rsidRDefault="00780C29" w:rsidP="00780C29">
      <w:pPr>
        <w:spacing w:after="0" w:line="240" w:lineRule="auto"/>
        <w:ind w:left="0" w:right="-180"/>
        <w:rPr>
          <w:rFonts w:ascii="Arial Narrow" w:hAnsi="Arial Narrow" w:cstheme="minorHAnsi"/>
          <w:sz w:val="20"/>
          <w:szCs w:val="20"/>
          <w:lang w:val="mk-MK"/>
        </w:rPr>
      </w:pPr>
    </w:p>
    <w:p w14:paraId="0A30A6CF" w14:textId="77777777" w:rsidR="00D66099" w:rsidRPr="00833C2B" w:rsidRDefault="00D66099" w:rsidP="00780C29">
      <w:pPr>
        <w:spacing w:after="0" w:line="240" w:lineRule="auto"/>
        <w:ind w:left="0" w:right="-180"/>
        <w:rPr>
          <w:rFonts w:ascii="Arial Narrow" w:hAnsi="Arial Narrow"/>
          <w:b/>
          <w:bCs/>
          <w:sz w:val="20"/>
          <w:szCs w:val="20"/>
          <w:lang w:val="mk-MK"/>
        </w:rPr>
      </w:pPr>
    </w:p>
    <w:p w14:paraId="568719A9" w14:textId="77777777" w:rsidR="00F06209" w:rsidRPr="00833C2B" w:rsidRDefault="00F06209">
      <w:pPr>
        <w:ind w:left="0" w:right="0"/>
        <w:rPr>
          <w:rFonts w:ascii="Arial Narrow" w:hAnsi="Arial Narrow"/>
          <w:b/>
          <w:bCs/>
          <w:sz w:val="20"/>
          <w:szCs w:val="20"/>
          <w:lang w:val="mk-MK"/>
        </w:rPr>
      </w:pPr>
      <w:r w:rsidRPr="00833C2B">
        <w:rPr>
          <w:rFonts w:ascii="Arial Narrow" w:hAnsi="Arial Narrow"/>
          <w:b/>
          <w:bCs/>
          <w:sz w:val="20"/>
          <w:szCs w:val="20"/>
          <w:lang w:val="mk-MK"/>
        </w:rPr>
        <w:br w:type="page"/>
      </w:r>
    </w:p>
    <w:p w14:paraId="29AAE5C7" w14:textId="0B1078A1" w:rsidR="00780C29" w:rsidRPr="00833C2B" w:rsidRDefault="00DB5D9E" w:rsidP="00A513FA">
      <w:pPr>
        <w:spacing w:after="0" w:line="240" w:lineRule="auto"/>
        <w:ind w:left="0" w:right="-180"/>
        <w:rPr>
          <w:rFonts w:ascii="Arial Narrow" w:hAnsi="Arial Narrow"/>
          <w:sz w:val="20"/>
          <w:szCs w:val="20"/>
          <w:lang w:val="mk-MK"/>
        </w:rPr>
      </w:pPr>
      <w:r w:rsidRPr="00833C2B">
        <w:rPr>
          <w:rFonts w:ascii="Arial Narrow" w:hAnsi="Arial Narrow"/>
          <w:b/>
          <w:bCs/>
          <w:sz w:val="20"/>
          <w:szCs w:val="20"/>
          <w:lang w:val="mk-MK"/>
        </w:rPr>
        <w:lastRenderedPageBreak/>
        <w:t xml:space="preserve">ПРОЧИТАЈ </w:t>
      </w:r>
      <w:r w:rsidR="00780C29" w:rsidRPr="00833C2B">
        <w:rPr>
          <w:rFonts w:ascii="Arial Narrow" w:hAnsi="Arial Narrow"/>
          <w:b/>
          <w:bCs/>
          <w:sz w:val="20"/>
          <w:szCs w:val="20"/>
          <w:lang w:val="mk-MK"/>
        </w:rPr>
        <w:t>:</w:t>
      </w:r>
      <w:r w:rsidR="00780C29" w:rsidRPr="00833C2B">
        <w:rPr>
          <w:rFonts w:ascii="Arial Narrow" w:hAnsi="Arial Narrow"/>
          <w:sz w:val="20"/>
          <w:szCs w:val="20"/>
          <w:lang w:val="mk-MK"/>
        </w:rPr>
        <w:t xml:space="preserve"> </w:t>
      </w:r>
      <w:r w:rsidR="00A513FA" w:rsidRPr="00833C2B">
        <w:rPr>
          <w:rFonts w:ascii="Arial Narrow" w:hAnsi="Arial Narrow"/>
          <w:sz w:val="20"/>
          <w:szCs w:val="20"/>
          <w:lang w:val="mk-MK"/>
        </w:rPr>
        <w:t>Сега ќе ве прашам за поделикатни ситуации кои можеби ви се случиле.</w:t>
      </w:r>
    </w:p>
    <w:p w14:paraId="11F073E9" w14:textId="77777777" w:rsidR="00A513FA" w:rsidRPr="00833C2B" w:rsidRDefault="00A513FA" w:rsidP="00A513FA">
      <w:pPr>
        <w:spacing w:after="0" w:line="240" w:lineRule="auto"/>
        <w:ind w:left="0" w:right="-180"/>
        <w:rPr>
          <w:rFonts w:ascii="Arial Narrow" w:hAnsi="Arial Narrow"/>
          <w:sz w:val="20"/>
          <w:szCs w:val="20"/>
          <w:lang w:val="mk-MK"/>
        </w:rPr>
      </w:pPr>
    </w:p>
    <w:tbl>
      <w:tblPr>
        <w:tblStyle w:val="TableGrid"/>
        <w:tblW w:w="8275" w:type="dxa"/>
        <w:jc w:val="center"/>
        <w:tblLook w:val="04A0" w:firstRow="1" w:lastRow="0" w:firstColumn="1" w:lastColumn="0" w:noHBand="0" w:noVBand="1"/>
      </w:tblPr>
      <w:tblGrid>
        <w:gridCol w:w="1080"/>
        <w:gridCol w:w="3870"/>
        <w:gridCol w:w="3325"/>
      </w:tblGrid>
      <w:tr w:rsidR="00FA74CD" w:rsidRPr="00495ACD" w14:paraId="31A55FA9" w14:textId="77777777" w:rsidTr="00B7679B">
        <w:trPr>
          <w:jc w:val="center"/>
        </w:trPr>
        <w:tc>
          <w:tcPr>
            <w:tcW w:w="1080" w:type="dxa"/>
            <w:tcBorders>
              <w:bottom w:val="single" w:sz="4" w:space="0" w:color="auto"/>
            </w:tcBorders>
          </w:tcPr>
          <w:p w14:paraId="1C3DD232" w14:textId="77777777" w:rsidR="00FA74CD" w:rsidRPr="00833C2B" w:rsidRDefault="00FA74CD"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mk-MK"/>
              </w:rPr>
            </w:pPr>
          </w:p>
        </w:tc>
        <w:tc>
          <w:tcPr>
            <w:tcW w:w="3870" w:type="dxa"/>
            <w:tcBorders>
              <w:bottom w:val="single" w:sz="4" w:space="0" w:color="auto"/>
            </w:tcBorders>
          </w:tcPr>
          <w:p w14:paraId="0AB585E9" w14:textId="7E0F9377" w:rsidR="00FA74CD" w:rsidRPr="00833C2B" w:rsidRDefault="00FA74CD"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bCs/>
                <w:sz w:val="20"/>
                <w:szCs w:val="20"/>
                <w:lang w:val="mk-MK"/>
              </w:rPr>
              <w:t>Вид на криминал</w:t>
            </w:r>
          </w:p>
        </w:tc>
        <w:tc>
          <w:tcPr>
            <w:tcW w:w="3325" w:type="dxa"/>
            <w:tcBorders>
              <w:bottom w:val="single" w:sz="4" w:space="0" w:color="auto"/>
            </w:tcBorders>
          </w:tcPr>
          <w:p w14:paraId="70DEE288" w14:textId="0983911B" w:rsidR="00FA74CD" w:rsidRPr="00833C2B" w:rsidRDefault="00FA74CD" w:rsidP="000B04CD">
            <w:pPr>
              <w:pStyle w:val="Body"/>
              <w:rPr>
                <w:rFonts w:ascii="Arial Narrow" w:hAnsi="Arial Narrow"/>
                <w:sz w:val="20"/>
                <w:szCs w:val="20"/>
                <w:lang w:val="mk-MK"/>
              </w:rPr>
            </w:pPr>
            <w:r w:rsidRPr="00833C2B">
              <w:rPr>
                <w:rFonts w:ascii="Arial Narrow" w:hAnsi="Arial Narrow" w:cstheme="minorHAnsi"/>
                <w:b/>
                <w:sz w:val="20"/>
                <w:szCs w:val="20"/>
                <w:lang w:val="mk-MK"/>
              </w:rPr>
              <w:t>q11b.</w:t>
            </w:r>
            <w:r w:rsidRPr="00833C2B">
              <w:rPr>
                <w:rFonts w:ascii="Arial Narrow" w:hAnsi="Arial Narrow" w:cstheme="minorHAnsi"/>
                <w:sz w:val="20"/>
                <w:szCs w:val="20"/>
                <w:lang w:val="mk-MK"/>
              </w:rPr>
              <w:t xml:space="preserve"> </w:t>
            </w:r>
            <w:r w:rsidR="000B04CD" w:rsidRPr="00833C2B">
              <w:rPr>
                <w:rFonts w:ascii="Arial Narrow" w:hAnsi="Arial Narrow" w:cstheme="minorHAnsi"/>
                <w:sz w:val="20"/>
                <w:szCs w:val="20"/>
                <w:lang w:val="mk-MK"/>
              </w:rPr>
              <w:t>Дали во последните дванаесет месеци сте доживеале некоја од следните ситуации?</w:t>
            </w:r>
          </w:p>
        </w:tc>
      </w:tr>
      <w:tr w:rsidR="009B723E" w:rsidRPr="00495ACD" w14:paraId="3D0766C1" w14:textId="77777777" w:rsidTr="00B7679B">
        <w:trPr>
          <w:trHeight w:val="476"/>
          <w:jc w:val="center"/>
        </w:trPr>
        <w:tc>
          <w:tcPr>
            <w:tcW w:w="1080" w:type="dxa"/>
            <w:shd w:val="clear" w:color="auto" w:fill="auto"/>
          </w:tcPr>
          <w:p w14:paraId="3053B1BC" w14:textId="77777777" w:rsidR="009B723E" w:rsidRPr="00833C2B" w:rsidRDefault="009B723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lang w:val="mk-MK"/>
              </w:rPr>
            </w:pPr>
            <w:r w:rsidRPr="00833C2B">
              <w:rPr>
                <w:rFonts w:ascii="Arial Narrow" w:hAnsi="Arial Narrow"/>
                <w:b/>
                <w:bCs/>
                <w:sz w:val="20"/>
                <w:szCs w:val="20"/>
                <w:lang w:val="mk-MK"/>
              </w:rPr>
              <w:t>1</w:t>
            </w:r>
          </w:p>
        </w:tc>
        <w:tc>
          <w:tcPr>
            <w:tcW w:w="3870" w:type="dxa"/>
            <w:shd w:val="clear" w:color="auto" w:fill="auto"/>
          </w:tcPr>
          <w:p w14:paraId="15D63CE3" w14:textId="66210199" w:rsidR="009B723E" w:rsidRPr="00833C2B" w:rsidRDefault="00FA74CD"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Напади/</w:t>
            </w:r>
            <w:r w:rsidR="007C55E1" w:rsidRPr="00833C2B">
              <w:rPr>
                <w:rFonts w:ascii="Arial Narrow" w:hAnsi="Arial Narrow"/>
                <w:sz w:val="20"/>
                <w:szCs w:val="20"/>
                <w:lang w:val="mk-MK"/>
              </w:rPr>
              <w:t xml:space="preserve"> </w:t>
            </w:r>
            <w:r w:rsidRPr="00833C2B">
              <w:rPr>
                <w:rFonts w:ascii="Arial Narrow" w:hAnsi="Arial Narrow"/>
                <w:sz w:val="20"/>
                <w:szCs w:val="20"/>
                <w:lang w:val="mk-MK"/>
              </w:rPr>
              <w:t>закани</w:t>
            </w:r>
          </w:p>
        </w:tc>
        <w:tc>
          <w:tcPr>
            <w:tcW w:w="3325" w:type="dxa"/>
            <w:shd w:val="clear" w:color="auto" w:fill="auto"/>
          </w:tcPr>
          <w:p w14:paraId="158CD051" w14:textId="77777777" w:rsidR="009B723E" w:rsidRPr="00833C2B" w:rsidRDefault="009B723E" w:rsidP="00A90915">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562073B7" w14:textId="77777777" w:rsidR="009B723E" w:rsidRPr="00833C2B" w:rsidRDefault="009B723E" w:rsidP="00A90915">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0AA02711" w14:textId="2E94A715" w:rsidR="009B723E" w:rsidRPr="00833C2B" w:rsidRDefault="009B723E" w:rsidP="00B7679B">
            <w:pPr>
              <w:pStyle w:val="Body"/>
              <w:rPr>
                <w:rFonts w:ascii="Arial Narrow" w:hAnsi="Arial Narrow"/>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9B723E" w:rsidRPr="00495ACD" w14:paraId="24C01A86" w14:textId="77777777" w:rsidTr="00B7679B">
        <w:trPr>
          <w:trHeight w:val="476"/>
          <w:jc w:val="center"/>
        </w:trPr>
        <w:tc>
          <w:tcPr>
            <w:tcW w:w="1080" w:type="dxa"/>
            <w:shd w:val="clear" w:color="auto" w:fill="auto"/>
          </w:tcPr>
          <w:p w14:paraId="5FFDE110" w14:textId="77777777" w:rsidR="009B723E" w:rsidRPr="00833C2B" w:rsidRDefault="009B723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lang w:val="mk-MK"/>
              </w:rPr>
            </w:pPr>
            <w:r w:rsidRPr="00833C2B">
              <w:rPr>
                <w:rFonts w:ascii="Arial Narrow" w:hAnsi="Arial Narrow"/>
                <w:b/>
                <w:bCs/>
                <w:sz w:val="20"/>
                <w:szCs w:val="20"/>
                <w:lang w:val="mk-MK"/>
              </w:rPr>
              <w:t>2</w:t>
            </w:r>
          </w:p>
        </w:tc>
        <w:tc>
          <w:tcPr>
            <w:tcW w:w="3870" w:type="dxa"/>
            <w:shd w:val="clear" w:color="auto" w:fill="auto"/>
          </w:tcPr>
          <w:p w14:paraId="29B012AF" w14:textId="68B75BD0" w:rsidR="009B723E" w:rsidRPr="00833C2B" w:rsidRDefault="00FA74CD"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Киднапирање</w:t>
            </w:r>
          </w:p>
        </w:tc>
        <w:tc>
          <w:tcPr>
            <w:tcW w:w="3325" w:type="dxa"/>
            <w:shd w:val="clear" w:color="auto" w:fill="auto"/>
          </w:tcPr>
          <w:p w14:paraId="31D09A31" w14:textId="77777777" w:rsidR="009B723E" w:rsidRPr="00833C2B" w:rsidRDefault="009B723E" w:rsidP="00A90915">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2AB810AF" w14:textId="77777777" w:rsidR="009B723E" w:rsidRPr="00833C2B" w:rsidRDefault="009B723E" w:rsidP="00A90915">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7F48BE79" w14:textId="360AA5F9" w:rsidR="009B723E" w:rsidRPr="00833C2B" w:rsidRDefault="009B723E" w:rsidP="00B7679B">
            <w:pPr>
              <w:pStyle w:val="Body"/>
              <w:rPr>
                <w:rFonts w:ascii="Arial Narrow" w:eastAsia="Arial Narrow" w:hAnsi="Arial Narrow" w:cs="Arial Narrow"/>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9B723E" w:rsidRPr="00495ACD" w14:paraId="227154F0" w14:textId="77777777" w:rsidTr="00B7679B">
        <w:trPr>
          <w:trHeight w:val="467"/>
          <w:jc w:val="center"/>
        </w:trPr>
        <w:tc>
          <w:tcPr>
            <w:tcW w:w="1080" w:type="dxa"/>
            <w:shd w:val="clear" w:color="auto" w:fill="auto"/>
          </w:tcPr>
          <w:p w14:paraId="78C6562D" w14:textId="77777777" w:rsidR="009B723E" w:rsidRPr="00833C2B" w:rsidRDefault="009B723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lang w:val="mk-MK"/>
              </w:rPr>
            </w:pPr>
            <w:r w:rsidRPr="00833C2B">
              <w:rPr>
                <w:rFonts w:ascii="Arial Narrow" w:hAnsi="Arial Narrow"/>
                <w:b/>
                <w:bCs/>
                <w:sz w:val="20"/>
                <w:szCs w:val="20"/>
                <w:lang w:val="mk-MK"/>
              </w:rPr>
              <w:t>3</w:t>
            </w:r>
          </w:p>
        </w:tc>
        <w:tc>
          <w:tcPr>
            <w:tcW w:w="3870" w:type="dxa"/>
            <w:shd w:val="clear" w:color="auto" w:fill="auto"/>
          </w:tcPr>
          <w:p w14:paraId="6BE4F1D5" w14:textId="691C83D8" w:rsidR="009B723E" w:rsidRPr="00833C2B" w:rsidRDefault="00FA74CD" w:rsidP="00B7679B">
            <w:pPr>
              <w:pStyle w:val="Body"/>
              <w:rPr>
                <w:rFonts w:ascii="Arial Narrow" w:hAnsi="Arial Narrow"/>
                <w:sz w:val="20"/>
                <w:szCs w:val="20"/>
                <w:lang w:val="mk-MK"/>
              </w:rPr>
            </w:pPr>
            <w:r w:rsidRPr="00833C2B">
              <w:rPr>
                <w:rFonts w:ascii="Arial Narrow" w:hAnsi="Arial Narrow"/>
                <w:sz w:val="20"/>
                <w:szCs w:val="20"/>
                <w:lang w:val="mk-MK"/>
              </w:rPr>
              <w:t>Силување или сексуален напад</w:t>
            </w:r>
          </w:p>
        </w:tc>
        <w:tc>
          <w:tcPr>
            <w:tcW w:w="3325" w:type="dxa"/>
            <w:shd w:val="clear" w:color="auto" w:fill="auto"/>
          </w:tcPr>
          <w:p w14:paraId="00526936" w14:textId="77777777" w:rsidR="009B723E" w:rsidRPr="00833C2B" w:rsidRDefault="009B723E" w:rsidP="00A90915">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749AE321" w14:textId="77777777" w:rsidR="009B723E" w:rsidRPr="00833C2B" w:rsidRDefault="009B723E" w:rsidP="00A90915">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438D653B" w14:textId="506FCA2C" w:rsidR="009B723E" w:rsidRPr="00833C2B" w:rsidRDefault="009B723E" w:rsidP="00B7679B">
            <w:pPr>
              <w:pStyle w:val="Body"/>
              <w:rPr>
                <w:rFonts w:ascii="Arial Narrow" w:eastAsia="Arial Narrow" w:hAnsi="Arial Narrow" w:cs="Arial Narrow"/>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9B723E" w:rsidRPr="00495ACD" w14:paraId="6DFB35CA" w14:textId="77777777" w:rsidTr="00B7679B">
        <w:trPr>
          <w:jc w:val="center"/>
        </w:trPr>
        <w:tc>
          <w:tcPr>
            <w:tcW w:w="1080" w:type="dxa"/>
            <w:shd w:val="clear" w:color="auto" w:fill="auto"/>
          </w:tcPr>
          <w:p w14:paraId="70D4401E" w14:textId="77777777" w:rsidR="009B723E" w:rsidRPr="00833C2B" w:rsidRDefault="009B723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lang w:val="mk-MK"/>
              </w:rPr>
            </w:pPr>
            <w:r w:rsidRPr="00833C2B">
              <w:rPr>
                <w:rFonts w:ascii="Arial Narrow" w:hAnsi="Arial Narrow"/>
                <w:b/>
                <w:bCs/>
                <w:sz w:val="20"/>
                <w:szCs w:val="20"/>
                <w:lang w:val="mk-MK"/>
              </w:rPr>
              <w:t>4</w:t>
            </w:r>
          </w:p>
        </w:tc>
        <w:tc>
          <w:tcPr>
            <w:tcW w:w="3870" w:type="dxa"/>
            <w:shd w:val="clear" w:color="auto" w:fill="auto"/>
          </w:tcPr>
          <w:p w14:paraId="19ACC34D" w14:textId="7E9367E2" w:rsidR="009B723E" w:rsidRPr="00833C2B" w:rsidRDefault="00FA74CD" w:rsidP="00B7679B">
            <w:pPr>
              <w:pStyle w:val="Body"/>
              <w:rPr>
                <w:rFonts w:ascii="Arial Narrow" w:hAnsi="Arial Narrow"/>
                <w:sz w:val="20"/>
                <w:szCs w:val="20"/>
                <w:lang w:val="mk-MK"/>
              </w:rPr>
            </w:pPr>
            <w:r w:rsidRPr="00833C2B">
              <w:rPr>
                <w:rFonts w:ascii="Arial Narrow" w:hAnsi="Arial Narrow"/>
                <w:sz w:val="20"/>
                <w:szCs w:val="20"/>
                <w:lang w:val="mk-MK"/>
              </w:rPr>
              <w:t>Криминал од омраза</w:t>
            </w:r>
          </w:p>
        </w:tc>
        <w:tc>
          <w:tcPr>
            <w:tcW w:w="3325" w:type="dxa"/>
            <w:shd w:val="clear" w:color="auto" w:fill="auto"/>
          </w:tcPr>
          <w:p w14:paraId="2DB8C077" w14:textId="77777777" w:rsidR="009B723E" w:rsidRPr="00833C2B" w:rsidRDefault="009B723E" w:rsidP="00A90915">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23BC5E23" w14:textId="77777777" w:rsidR="009B723E" w:rsidRPr="00833C2B" w:rsidRDefault="009B723E" w:rsidP="00A90915">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2D3F3C5B" w14:textId="3C9358AD" w:rsidR="009B723E" w:rsidRPr="00833C2B" w:rsidRDefault="009B723E" w:rsidP="00B7679B">
            <w:pPr>
              <w:pStyle w:val="Body"/>
              <w:rPr>
                <w:rFonts w:ascii="Arial Narrow" w:eastAsia="Arial Narrow" w:hAnsi="Arial Narrow" w:cs="Arial Narrow"/>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9B723E" w:rsidRPr="00495ACD" w14:paraId="290B76B1" w14:textId="77777777" w:rsidTr="00B7679B">
        <w:trPr>
          <w:jc w:val="center"/>
        </w:trPr>
        <w:tc>
          <w:tcPr>
            <w:tcW w:w="1080" w:type="dxa"/>
            <w:shd w:val="clear" w:color="auto" w:fill="auto"/>
          </w:tcPr>
          <w:p w14:paraId="594B7234" w14:textId="77777777" w:rsidR="009B723E" w:rsidRPr="00833C2B" w:rsidRDefault="009B723E" w:rsidP="00B767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b/>
                <w:bCs/>
                <w:sz w:val="20"/>
                <w:szCs w:val="20"/>
                <w:lang w:val="mk-MK"/>
              </w:rPr>
            </w:pPr>
            <w:r w:rsidRPr="00833C2B">
              <w:rPr>
                <w:rFonts w:ascii="Arial Narrow" w:hAnsi="Arial Narrow"/>
                <w:b/>
                <w:bCs/>
                <w:sz w:val="20"/>
                <w:szCs w:val="20"/>
                <w:lang w:val="mk-MK"/>
              </w:rPr>
              <w:t>5</w:t>
            </w:r>
          </w:p>
        </w:tc>
        <w:tc>
          <w:tcPr>
            <w:tcW w:w="3870" w:type="dxa"/>
            <w:shd w:val="clear" w:color="auto" w:fill="auto"/>
          </w:tcPr>
          <w:p w14:paraId="3E691D6A" w14:textId="0B979B13" w:rsidR="009B723E" w:rsidRPr="00833C2B" w:rsidRDefault="00FA74CD" w:rsidP="00FA74CD">
            <w:pPr>
              <w:pStyle w:val="Body"/>
              <w:rPr>
                <w:rFonts w:ascii="Arial Narrow" w:hAnsi="Arial Narrow"/>
                <w:sz w:val="20"/>
                <w:szCs w:val="20"/>
                <w:lang w:val="mk-MK"/>
              </w:rPr>
            </w:pPr>
            <w:r w:rsidRPr="00833C2B">
              <w:rPr>
                <w:rFonts w:ascii="Arial Narrow" w:hAnsi="Arial Narrow"/>
                <w:sz w:val="20"/>
                <w:szCs w:val="20"/>
                <w:u w:val="dotted"/>
                <w:lang w:val="mk-MK"/>
              </w:rPr>
              <w:t xml:space="preserve">Други видови на криминал поврзани со лична повреда или штета </w:t>
            </w:r>
          </w:p>
        </w:tc>
        <w:tc>
          <w:tcPr>
            <w:tcW w:w="3325" w:type="dxa"/>
            <w:shd w:val="clear" w:color="auto" w:fill="auto"/>
          </w:tcPr>
          <w:p w14:paraId="15D52F57" w14:textId="77777777" w:rsidR="009B723E" w:rsidRPr="00833C2B" w:rsidRDefault="009B723E" w:rsidP="00A90915">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2E85D04F" w14:textId="77777777" w:rsidR="009B723E" w:rsidRPr="00833C2B" w:rsidRDefault="009B723E" w:rsidP="00A90915">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104B04FF" w14:textId="369756A6" w:rsidR="009B723E" w:rsidRPr="00833C2B" w:rsidRDefault="009B723E" w:rsidP="00B7679B">
            <w:pPr>
              <w:pStyle w:val="Body"/>
              <w:rPr>
                <w:rFonts w:ascii="Arial Narrow" w:eastAsia="Arial Narrow" w:hAnsi="Arial Narrow" w:cs="Arial Narrow"/>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bl>
    <w:p w14:paraId="37D525CA" w14:textId="77777777" w:rsidR="00780C29" w:rsidRPr="00833C2B" w:rsidRDefault="00780C29" w:rsidP="00780C29">
      <w:pPr>
        <w:spacing w:after="0" w:line="240" w:lineRule="auto"/>
        <w:ind w:left="0"/>
        <w:rPr>
          <w:rFonts w:ascii="Arial Narrow" w:hAnsi="Arial Narrow"/>
          <w:sz w:val="20"/>
          <w:szCs w:val="20"/>
          <w:lang w:val="mk-MK"/>
        </w:rPr>
      </w:pPr>
    </w:p>
    <w:p w14:paraId="39520C6B" w14:textId="77777777" w:rsidR="00780C29" w:rsidRPr="00833C2B" w:rsidRDefault="00780C29" w:rsidP="001E44F5">
      <w:pPr>
        <w:spacing w:after="0" w:line="240" w:lineRule="auto"/>
        <w:ind w:left="0"/>
        <w:rPr>
          <w:rFonts w:ascii="Arial Narrow" w:hAnsi="Arial Narrow"/>
          <w:sz w:val="20"/>
          <w:szCs w:val="20"/>
          <w:lang w:val="mk-MK"/>
        </w:rPr>
      </w:pPr>
    </w:p>
    <w:p w14:paraId="55D648CF" w14:textId="509B66B1" w:rsidR="00DF5F74" w:rsidRPr="00833C2B" w:rsidRDefault="00DF5F74" w:rsidP="00DF5F74">
      <w:pPr>
        <w:spacing w:after="0" w:line="240" w:lineRule="auto"/>
        <w:ind w:left="0"/>
        <w:rPr>
          <w:rFonts w:ascii="Arial Narrow" w:hAnsi="Arial Narrow"/>
          <w:b/>
          <w:bCs/>
          <w:sz w:val="20"/>
          <w:szCs w:val="20"/>
          <w:lang w:val="mk-MK"/>
        </w:rPr>
      </w:pPr>
      <w:r w:rsidRPr="00833C2B">
        <w:rPr>
          <w:rFonts w:ascii="Arial Narrow" w:hAnsi="Arial Narrow"/>
          <w:b/>
          <w:bCs/>
          <w:sz w:val="20"/>
          <w:szCs w:val="20"/>
          <w:lang w:val="mk-MK"/>
        </w:rPr>
        <w:t>ИНСТРУКЦИИ ЗА АНКЕ</w:t>
      </w:r>
      <w:r w:rsidR="00A513FA" w:rsidRPr="00833C2B">
        <w:rPr>
          <w:rFonts w:ascii="Arial Narrow" w:hAnsi="Arial Narrow"/>
          <w:b/>
          <w:bCs/>
          <w:sz w:val="20"/>
          <w:szCs w:val="20"/>
          <w:lang w:val="mk-MK"/>
        </w:rPr>
        <w:t>Т</w:t>
      </w:r>
      <w:r w:rsidRPr="00833C2B">
        <w:rPr>
          <w:rFonts w:ascii="Arial Narrow" w:hAnsi="Arial Narrow"/>
          <w:b/>
          <w:bCs/>
          <w:sz w:val="20"/>
          <w:szCs w:val="20"/>
          <w:lang w:val="mk-MK"/>
        </w:rPr>
        <w:t>АРОТ:</w:t>
      </w:r>
    </w:p>
    <w:p w14:paraId="18B41786" w14:textId="1B78C093" w:rsidR="00DF5F74" w:rsidRPr="00833C2B" w:rsidRDefault="00DF5F74" w:rsidP="00DF5F74">
      <w:pPr>
        <w:pStyle w:val="ListParagraph"/>
        <w:numPr>
          <w:ilvl w:val="0"/>
          <w:numId w:val="23"/>
        </w:numPr>
        <w:spacing w:after="0" w:line="240" w:lineRule="auto"/>
        <w:rPr>
          <w:rFonts w:ascii="Arial Narrow" w:hAnsi="Arial Narrow"/>
          <w:b/>
          <w:bCs/>
          <w:sz w:val="20"/>
          <w:szCs w:val="20"/>
          <w:lang w:val="mk-MK"/>
        </w:rPr>
      </w:pPr>
      <w:r w:rsidRPr="00833C2B">
        <w:rPr>
          <w:rFonts w:ascii="Arial Narrow" w:hAnsi="Arial Narrow"/>
          <w:b/>
          <w:bCs/>
          <w:sz w:val="20"/>
          <w:szCs w:val="20"/>
          <w:lang w:val="mk-MK"/>
        </w:rPr>
        <w:t>АКО ИСПИ</w:t>
      </w:r>
      <w:r w:rsidR="00A513FA" w:rsidRPr="00833C2B">
        <w:rPr>
          <w:rFonts w:ascii="Arial Narrow" w:hAnsi="Arial Narrow"/>
          <w:b/>
          <w:bCs/>
          <w:sz w:val="20"/>
          <w:szCs w:val="20"/>
          <w:lang w:val="mk-MK"/>
        </w:rPr>
        <w:t>Т</w:t>
      </w:r>
      <w:r w:rsidRPr="00833C2B">
        <w:rPr>
          <w:rFonts w:ascii="Arial Narrow" w:hAnsi="Arial Narrow"/>
          <w:b/>
          <w:bCs/>
          <w:sz w:val="20"/>
          <w:szCs w:val="20"/>
          <w:lang w:val="mk-MK"/>
        </w:rPr>
        <w:t>АНИ</w:t>
      </w:r>
      <w:r w:rsidR="00A513FA" w:rsidRPr="00833C2B">
        <w:rPr>
          <w:rFonts w:ascii="Arial Narrow" w:hAnsi="Arial Narrow"/>
          <w:b/>
          <w:bCs/>
          <w:sz w:val="20"/>
          <w:szCs w:val="20"/>
          <w:lang w:val="mk-MK"/>
        </w:rPr>
        <w:t>К</w:t>
      </w:r>
      <w:r w:rsidRPr="00833C2B">
        <w:rPr>
          <w:rFonts w:ascii="Arial Narrow" w:hAnsi="Arial Narrow"/>
          <w:b/>
          <w:bCs/>
          <w:sz w:val="20"/>
          <w:szCs w:val="20"/>
          <w:lang w:val="mk-MK"/>
        </w:rPr>
        <w:t>ОТ НЕ ОДГОВОРИЛ „ДА“ НА НИЕДНО ОД ПРАШАЊАТА ВО q11a ИЛИ q11b, ОДИ НА q12</w:t>
      </w:r>
    </w:p>
    <w:p w14:paraId="4FF73FDA" w14:textId="77777777" w:rsidR="00DF5F74" w:rsidRPr="00833C2B" w:rsidRDefault="00DF5F74" w:rsidP="00DF5F74">
      <w:pPr>
        <w:pStyle w:val="ListParagraph"/>
        <w:numPr>
          <w:ilvl w:val="0"/>
          <w:numId w:val="23"/>
        </w:numPr>
        <w:spacing w:after="0" w:line="240" w:lineRule="auto"/>
        <w:rPr>
          <w:rFonts w:ascii="Arial Narrow" w:hAnsi="Arial Narrow"/>
          <w:b/>
          <w:bCs/>
          <w:sz w:val="20"/>
          <w:szCs w:val="20"/>
          <w:lang w:val="mk-MK"/>
        </w:rPr>
      </w:pPr>
      <w:r w:rsidRPr="00833C2B">
        <w:rPr>
          <w:rFonts w:ascii="Arial Narrow" w:hAnsi="Arial Narrow"/>
          <w:b/>
          <w:bCs/>
          <w:sz w:val="20"/>
          <w:szCs w:val="20"/>
          <w:lang w:val="mk-MK"/>
        </w:rPr>
        <w:t>АКО ИСПИТАНИКОТ ОДГОВОРИЛ „ДА“ НА НЕКОЕ ОД ПРАШАЊАТА ВО q11a ИЛИ q11b, ПРОДОЛЖИ СО  q11c.</w:t>
      </w:r>
    </w:p>
    <w:p w14:paraId="2EBC9B24" w14:textId="1498780B" w:rsidR="00C56C37" w:rsidRPr="00833C2B" w:rsidRDefault="00C56C37" w:rsidP="001E44F5">
      <w:pPr>
        <w:spacing w:after="0" w:line="240" w:lineRule="auto"/>
        <w:ind w:left="0"/>
        <w:rPr>
          <w:rFonts w:ascii="Arial Narrow" w:hAnsi="Arial Narrow"/>
          <w:sz w:val="20"/>
          <w:szCs w:val="20"/>
          <w:lang w:val="mk-MK"/>
        </w:rPr>
      </w:pPr>
    </w:p>
    <w:tbl>
      <w:tblPr>
        <w:tblStyle w:val="TableGrid"/>
        <w:tblW w:w="10147" w:type="dxa"/>
        <w:tblInd w:w="-252" w:type="dxa"/>
        <w:tblLayout w:type="fixed"/>
        <w:tblLook w:val="04A0" w:firstRow="1" w:lastRow="0" w:firstColumn="1" w:lastColumn="0" w:noHBand="0" w:noVBand="1"/>
      </w:tblPr>
      <w:tblGrid>
        <w:gridCol w:w="1018"/>
        <w:gridCol w:w="3999"/>
        <w:gridCol w:w="5130"/>
      </w:tblGrid>
      <w:tr w:rsidR="00D43618" w:rsidRPr="00495ACD" w14:paraId="2B30EA9C" w14:textId="77777777" w:rsidTr="00883A79">
        <w:tc>
          <w:tcPr>
            <w:tcW w:w="1018" w:type="dxa"/>
          </w:tcPr>
          <w:p w14:paraId="7D6410CE" w14:textId="76AD10E5" w:rsidR="00D43618" w:rsidRPr="00833C2B" w:rsidRDefault="00D43618" w:rsidP="00F87280">
            <w:pPr>
              <w:ind w:left="0"/>
              <w:rPr>
                <w:rFonts w:ascii="Arial Narrow" w:hAnsi="Arial Narrow"/>
                <w:b/>
                <w:sz w:val="20"/>
                <w:szCs w:val="20"/>
                <w:lang w:val="mk-MK"/>
              </w:rPr>
            </w:pPr>
            <w:r w:rsidRPr="00833C2B">
              <w:rPr>
                <w:rFonts w:ascii="Arial Narrow" w:hAnsi="Arial Narrow"/>
                <w:b/>
                <w:sz w:val="20"/>
                <w:szCs w:val="20"/>
                <w:lang w:val="mk-MK"/>
              </w:rPr>
              <w:t>q11c</w:t>
            </w:r>
          </w:p>
        </w:tc>
        <w:tc>
          <w:tcPr>
            <w:tcW w:w="3999" w:type="dxa"/>
          </w:tcPr>
          <w:p w14:paraId="265CE1AB" w14:textId="77777777" w:rsidR="00392100" w:rsidRPr="00833C2B" w:rsidRDefault="00D43618" w:rsidP="000B04CD">
            <w:pPr>
              <w:ind w:left="0"/>
              <w:rPr>
                <w:rFonts w:ascii="Arial Narrow" w:hAnsi="Arial Narrow"/>
                <w:sz w:val="20"/>
                <w:szCs w:val="20"/>
                <w:lang w:val="mk-MK"/>
              </w:rPr>
            </w:pPr>
            <w:r w:rsidRPr="00833C2B">
              <w:rPr>
                <w:rFonts w:ascii="Arial Narrow" w:hAnsi="Arial Narrow"/>
                <w:sz w:val="20"/>
                <w:szCs w:val="20"/>
                <w:lang w:val="mk-MK"/>
              </w:rPr>
              <w:t xml:space="preserve">Во однос на последниот инцидент, дали тој се </w:t>
            </w:r>
          </w:p>
          <w:p w14:paraId="02E59AE3" w14:textId="7E9CB356" w:rsidR="00D43618" w:rsidRPr="00833C2B" w:rsidRDefault="00D43618" w:rsidP="000B04CD">
            <w:pPr>
              <w:ind w:left="0"/>
              <w:rPr>
                <w:rFonts w:ascii="Arial Narrow" w:hAnsi="Arial Narrow"/>
                <w:sz w:val="20"/>
                <w:szCs w:val="20"/>
                <w:lang w:val="mk-MK"/>
              </w:rPr>
            </w:pPr>
            <w:r w:rsidRPr="00833C2B">
              <w:rPr>
                <w:rFonts w:ascii="Arial Narrow" w:hAnsi="Arial Narrow"/>
                <w:sz w:val="20"/>
                <w:szCs w:val="20"/>
                <w:lang w:val="mk-MK"/>
              </w:rPr>
              <w:t xml:space="preserve">случи во </w:t>
            </w:r>
            <w:r w:rsidR="00833C2B" w:rsidRPr="00833C2B">
              <w:rPr>
                <w:rFonts w:ascii="Arial Narrow" w:hAnsi="Arial Narrow"/>
                <w:sz w:val="20"/>
                <w:szCs w:val="20"/>
                <w:lang w:val="mk-MK"/>
              </w:rPr>
              <w:t>Македонија</w:t>
            </w:r>
            <w:r w:rsidRPr="00833C2B">
              <w:rPr>
                <w:rFonts w:ascii="Arial Narrow" w:hAnsi="Arial Narrow"/>
                <w:sz w:val="20"/>
                <w:szCs w:val="20"/>
                <w:lang w:val="mk-MK"/>
              </w:rPr>
              <w:t>?</w:t>
            </w:r>
          </w:p>
        </w:tc>
        <w:tc>
          <w:tcPr>
            <w:tcW w:w="5130" w:type="dxa"/>
          </w:tcPr>
          <w:p w14:paraId="7C8AECFD" w14:textId="77777777" w:rsidR="00D43618" w:rsidRPr="00833C2B" w:rsidRDefault="00D43618" w:rsidP="00A90915">
            <w:pPr>
              <w:ind w:left="0"/>
              <w:rPr>
                <w:rFonts w:ascii="Arial Narrow" w:hAnsi="Arial Narrow"/>
                <w:sz w:val="20"/>
                <w:szCs w:val="20"/>
                <w:u w:val="dotted"/>
                <w:lang w:val="mk-MK"/>
              </w:rPr>
            </w:pPr>
            <w:r w:rsidRPr="00833C2B">
              <w:rPr>
                <w:rFonts w:ascii="Arial Narrow" w:hAnsi="Arial Narrow"/>
                <w:sz w:val="20"/>
                <w:szCs w:val="20"/>
                <w:u w:val="dotted"/>
                <w:lang w:val="mk-MK"/>
              </w:rPr>
              <w:t>Да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 xml:space="preserve">1 </w:t>
            </w:r>
          </w:p>
          <w:p w14:paraId="78B291A7" w14:textId="77777777" w:rsidR="00D43618" w:rsidRPr="00833C2B" w:rsidRDefault="00D43618" w:rsidP="00A90915">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 (ОДИ НА q12)</w:t>
            </w:r>
          </w:p>
          <w:p w14:paraId="7394B6AC" w14:textId="5166041D" w:rsidR="00D43618" w:rsidRPr="00833C2B" w:rsidRDefault="00D43618" w:rsidP="00F87280">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 (ОДИ НА q12)</w:t>
            </w:r>
          </w:p>
        </w:tc>
      </w:tr>
      <w:tr w:rsidR="00D43618" w:rsidRPr="00495ACD" w14:paraId="4EA6828F" w14:textId="77777777" w:rsidTr="00883A79">
        <w:tc>
          <w:tcPr>
            <w:tcW w:w="1018" w:type="dxa"/>
          </w:tcPr>
          <w:p w14:paraId="0EA51B8C" w14:textId="47B0EED3" w:rsidR="00D43618" w:rsidRPr="00833C2B" w:rsidRDefault="00D43618" w:rsidP="00F87280">
            <w:pPr>
              <w:ind w:left="0"/>
              <w:rPr>
                <w:rFonts w:ascii="Arial Narrow" w:hAnsi="Arial Narrow"/>
                <w:sz w:val="20"/>
                <w:szCs w:val="20"/>
                <w:lang w:val="mk-MK"/>
              </w:rPr>
            </w:pPr>
            <w:r w:rsidRPr="00833C2B">
              <w:rPr>
                <w:rFonts w:ascii="Arial Narrow" w:hAnsi="Arial Narrow"/>
                <w:b/>
                <w:sz w:val="20"/>
                <w:szCs w:val="20"/>
                <w:lang w:val="mk-MK"/>
              </w:rPr>
              <w:t>q11d</w:t>
            </w:r>
          </w:p>
        </w:tc>
        <w:tc>
          <w:tcPr>
            <w:tcW w:w="3999" w:type="dxa"/>
          </w:tcPr>
          <w:p w14:paraId="3AD59373" w14:textId="77777777" w:rsidR="00392100" w:rsidRPr="00833C2B" w:rsidRDefault="00CF5054" w:rsidP="00516239">
            <w:pPr>
              <w:ind w:left="0"/>
              <w:rPr>
                <w:rFonts w:ascii="Arial Narrow" w:hAnsi="Arial Narrow"/>
                <w:sz w:val="20"/>
                <w:szCs w:val="20"/>
                <w:lang w:val="mk-MK"/>
              </w:rPr>
            </w:pPr>
            <w:r w:rsidRPr="00833C2B">
              <w:rPr>
                <w:rFonts w:ascii="Arial Narrow" w:hAnsi="Arial Narrow"/>
                <w:sz w:val="20"/>
                <w:szCs w:val="20"/>
                <w:lang w:val="mk-MK"/>
              </w:rPr>
              <w:t>Во однос на</w:t>
            </w:r>
            <w:r w:rsidR="00516239" w:rsidRPr="00833C2B">
              <w:rPr>
                <w:rFonts w:ascii="Arial Narrow" w:hAnsi="Arial Narrow"/>
                <w:sz w:val="20"/>
                <w:szCs w:val="20"/>
                <w:lang w:val="mk-MK"/>
              </w:rPr>
              <w:t xml:space="preserve"> </w:t>
            </w:r>
            <w:r w:rsidRPr="00833C2B">
              <w:rPr>
                <w:rFonts w:ascii="Arial Narrow" w:hAnsi="Arial Narrow"/>
                <w:sz w:val="20"/>
                <w:szCs w:val="20"/>
                <w:lang w:val="mk-MK"/>
              </w:rPr>
              <w:t xml:space="preserve">последниот инцидент, дали го </w:t>
            </w:r>
          </w:p>
          <w:p w14:paraId="77C9722E" w14:textId="77777777" w:rsidR="00392100" w:rsidRPr="00833C2B" w:rsidRDefault="00CF5054" w:rsidP="00516239">
            <w:pPr>
              <w:ind w:left="0"/>
              <w:rPr>
                <w:rFonts w:ascii="Arial Narrow" w:hAnsi="Arial Narrow"/>
                <w:sz w:val="20"/>
                <w:szCs w:val="20"/>
                <w:lang w:val="mk-MK"/>
              </w:rPr>
            </w:pPr>
            <w:r w:rsidRPr="00833C2B">
              <w:rPr>
                <w:rFonts w:ascii="Arial Narrow" w:hAnsi="Arial Narrow"/>
                <w:sz w:val="20"/>
                <w:szCs w:val="20"/>
                <w:lang w:val="mk-MK"/>
              </w:rPr>
              <w:t xml:space="preserve">пријавивте </w:t>
            </w:r>
            <w:r w:rsidR="00516239" w:rsidRPr="00833C2B">
              <w:rPr>
                <w:rFonts w:ascii="Arial Narrow" w:hAnsi="Arial Narrow"/>
                <w:sz w:val="20"/>
                <w:szCs w:val="20"/>
                <w:lang w:val="mk-MK"/>
              </w:rPr>
              <w:t xml:space="preserve">криминалното дело </w:t>
            </w:r>
            <w:r w:rsidRPr="00833C2B">
              <w:rPr>
                <w:rFonts w:ascii="Arial Narrow" w:hAnsi="Arial Narrow"/>
                <w:sz w:val="20"/>
                <w:szCs w:val="20"/>
                <w:lang w:val="mk-MK"/>
              </w:rPr>
              <w:t xml:space="preserve"> во полиција или</w:t>
            </w:r>
          </w:p>
          <w:p w14:paraId="61232DD4" w14:textId="2E86787F" w:rsidR="00516239" w:rsidRPr="00833C2B" w:rsidRDefault="00CF5054" w:rsidP="00516239">
            <w:pPr>
              <w:ind w:left="0"/>
              <w:rPr>
                <w:rFonts w:ascii="Arial Narrow" w:hAnsi="Arial Narrow"/>
                <w:sz w:val="20"/>
                <w:szCs w:val="20"/>
                <w:lang w:val="mk-MK"/>
              </w:rPr>
            </w:pPr>
            <w:r w:rsidRPr="00833C2B">
              <w:rPr>
                <w:rFonts w:ascii="Arial Narrow" w:hAnsi="Arial Narrow"/>
                <w:sz w:val="20"/>
                <w:szCs w:val="20"/>
                <w:lang w:val="mk-MK"/>
              </w:rPr>
              <w:t xml:space="preserve"> на која било друга власт?</w:t>
            </w:r>
          </w:p>
          <w:p w14:paraId="6F1E782A" w14:textId="5E7A3887" w:rsidR="00D43618" w:rsidRPr="00833C2B" w:rsidRDefault="00D43618" w:rsidP="00F87280">
            <w:pPr>
              <w:ind w:left="0"/>
              <w:rPr>
                <w:rFonts w:ascii="Arial Narrow" w:hAnsi="Arial Narrow"/>
                <w:sz w:val="20"/>
                <w:szCs w:val="20"/>
                <w:lang w:val="mk-MK"/>
              </w:rPr>
            </w:pPr>
          </w:p>
        </w:tc>
        <w:tc>
          <w:tcPr>
            <w:tcW w:w="5130" w:type="dxa"/>
          </w:tcPr>
          <w:p w14:paraId="6C462C5C" w14:textId="77777777" w:rsidR="00D43618" w:rsidRPr="00833C2B" w:rsidRDefault="00D43618" w:rsidP="00A90915">
            <w:pPr>
              <w:ind w:left="0"/>
              <w:rPr>
                <w:rFonts w:ascii="Arial Narrow" w:hAnsi="Arial Narrow"/>
                <w:sz w:val="20"/>
                <w:szCs w:val="20"/>
                <w:lang w:val="mk-MK"/>
              </w:rPr>
            </w:pPr>
            <w:r w:rsidRPr="00833C2B">
              <w:rPr>
                <w:rFonts w:ascii="Arial Narrow" w:hAnsi="Arial Narrow"/>
                <w:sz w:val="20"/>
                <w:szCs w:val="20"/>
                <w:u w:val="dotted"/>
                <w:lang w:val="mk-MK"/>
              </w:rPr>
              <w:t>Да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 xml:space="preserve">1 </w:t>
            </w:r>
          </w:p>
          <w:p w14:paraId="5B20B118" w14:textId="77777777" w:rsidR="00D43618" w:rsidRPr="00833C2B" w:rsidRDefault="00D43618" w:rsidP="00A90915">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 (ОДИ НА q11h)</w:t>
            </w:r>
          </w:p>
          <w:p w14:paraId="1517D72C" w14:textId="3668A4CE" w:rsidR="00D43618" w:rsidRPr="00833C2B" w:rsidRDefault="00D43618" w:rsidP="00F87280">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 (ОДИ НА q12)</w:t>
            </w:r>
          </w:p>
        </w:tc>
      </w:tr>
      <w:tr w:rsidR="00C56C37" w:rsidRPr="00495ACD" w14:paraId="1B56E262" w14:textId="77777777" w:rsidTr="00883A79">
        <w:tc>
          <w:tcPr>
            <w:tcW w:w="1018" w:type="dxa"/>
          </w:tcPr>
          <w:p w14:paraId="64EB7E0A" w14:textId="0E0BDCB8" w:rsidR="00C56C37" w:rsidRPr="00833C2B" w:rsidRDefault="00CD1725" w:rsidP="00F87280">
            <w:pPr>
              <w:ind w:left="0"/>
              <w:rPr>
                <w:rFonts w:ascii="Arial Narrow" w:hAnsi="Arial Narrow"/>
                <w:b/>
                <w:sz w:val="20"/>
                <w:szCs w:val="20"/>
                <w:lang w:val="mk-MK"/>
              </w:rPr>
            </w:pPr>
            <w:r w:rsidRPr="00833C2B">
              <w:rPr>
                <w:rFonts w:ascii="Arial Narrow" w:hAnsi="Arial Narrow"/>
                <w:b/>
                <w:sz w:val="20"/>
                <w:szCs w:val="20"/>
                <w:lang w:val="mk-MK"/>
              </w:rPr>
              <w:t>q11</w:t>
            </w:r>
            <w:r w:rsidR="00C56C37" w:rsidRPr="00833C2B">
              <w:rPr>
                <w:rFonts w:ascii="Arial Narrow" w:hAnsi="Arial Narrow"/>
                <w:b/>
                <w:sz w:val="20"/>
                <w:szCs w:val="20"/>
                <w:lang w:val="mk-MK"/>
              </w:rPr>
              <w:t>e</w:t>
            </w:r>
          </w:p>
        </w:tc>
        <w:tc>
          <w:tcPr>
            <w:tcW w:w="3999" w:type="dxa"/>
          </w:tcPr>
          <w:p w14:paraId="394F3A86" w14:textId="41E293CC" w:rsidR="00C56C37" w:rsidRPr="00833C2B" w:rsidRDefault="00516239" w:rsidP="00F87280">
            <w:pPr>
              <w:ind w:left="0"/>
              <w:rPr>
                <w:rFonts w:ascii="Arial Narrow" w:hAnsi="Arial Narrow"/>
                <w:sz w:val="20"/>
                <w:szCs w:val="20"/>
                <w:lang w:val="mk-MK"/>
              </w:rPr>
            </w:pPr>
            <w:r w:rsidRPr="00833C2B">
              <w:rPr>
                <w:rFonts w:ascii="Arial Narrow" w:hAnsi="Arial Narrow"/>
                <w:sz w:val="20"/>
                <w:szCs w:val="20"/>
                <w:lang w:val="mk-MK"/>
              </w:rPr>
              <w:t>На кој орган го пријавивте делото?</w:t>
            </w:r>
          </w:p>
        </w:tc>
        <w:tc>
          <w:tcPr>
            <w:tcW w:w="5130" w:type="dxa"/>
          </w:tcPr>
          <w:p w14:paraId="503914D2" w14:textId="77777777" w:rsidR="00516239" w:rsidRPr="00495ACD" w:rsidRDefault="00516239" w:rsidP="00516239">
            <w:pPr>
              <w:ind w:left="0"/>
              <w:rPr>
                <w:rFonts w:ascii="Arial Narrow" w:hAnsi="Arial Narrow"/>
                <w:sz w:val="20"/>
                <w:szCs w:val="20"/>
                <w:u w:val="dotted"/>
                <w:lang w:val="mk-MK"/>
              </w:rPr>
            </w:pPr>
            <w:r w:rsidRPr="00833C2B">
              <w:rPr>
                <w:rFonts w:ascii="Arial Narrow" w:hAnsi="Arial Narrow"/>
                <w:sz w:val="20"/>
                <w:szCs w:val="20"/>
                <w:u w:val="dotted"/>
                <w:lang w:val="mk-MK"/>
              </w:rPr>
              <w:t>Полиција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320119">
              <w:rPr>
                <w:rFonts w:ascii="Arial Narrow" w:hAnsi="Arial Narrow"/>
                <w:sz w:val="20"/>
                <w:szCs w:val="20"/>
                <w:lang w:val="mk-MK"/>
              </w:rPr>
              <w:t>1</w:t>
            </w:r>
          </w:p>
          <w:p w14:paraId="38E0AEDB" w14:textId="77777777" w:rsidR="00516239" w:rsidRPr="00833C2B" w:rsidRDefault="00516239" w:rsidP="00516239">
            <w:pPr>
              <w:ind w:left="0"/>
              <w:rPr>
                <w:rFonts w:ascii="Arial Narrow" w:hAnsi="Arial Narrow"/>
                <w:sz w:val="20"/>
                <w:szCs w:val="20"/>
                <w:u w:val="dotted"/>
                <w:lang w:val="mk-MK"/>
              </w:rPr>
            </w:pPr>
            <w:r w:rsidRPr="00833C2B">
              <w:rPr>
                <w:rFonts w:ascii="Arial Narrow" w:hAnsi="Arial Narrow"/>
                <w:sz w:val="20"/>
                <w:szCs w:val="20"/>
                <w:u w:val="dotted"/>
                <w:lang w:val="mk-MK"/>
              </w:rPr>
              <w:t>Јавен обвинител</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320119">
              <w:rPr>
                <w:rFonts w:ascii="Arial Narrow" w:hAnsi="Arial Narrow"/>
                <w:sz w:val="20"/>
                <w:szCs w:val="20"/>
                <w:lang w:val="mk-MK"/>
              </w:rPr>
              <w:t>2</w:t>
            </w:r>
          </w:p>
          <w:p w14:paraId="1EA0D6FC" w14:textId="77777777" w:rsidR="00516239" w:rsidRPr="00833C2B" w:rsidRDefault="00516239" w:rsidP="00516239">
            <w:pPr>
              <w:ind w:left="0"/>
              <w:rPr>
                <w:rFonts w:ascii="Arial Narrow" w:hAnsi="Arial Narrow"/>
                <w:sz w:val="20"/>
                <w:szCs w:val="20"/>
                <w:u w:val="dotted"/>
                <w:lang w:val="mk-MK"/>
              </w:rPr>
            </w:pPr>
            <w:r w:rsidRPr="00833C2B">
              <w:rPr>
                <w:rFonts w:ascii="Arial Narrow" w:hAnsi="Arial Narrow"/>
                <w:sz w:val="20"/>
                <w:szCs w:val="20"/>
                <w:u w:val="dotted"/>
                <w:lang w:val="mk-MK"/>
              </w:rPr>
              <w:t>Адвокат</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320119">
              <w:rPr>
                <w:rFonts w:ascii="Arial Narrow" w:hAnsi="Arial Narrow"/>
                <w:sz w:val="20"/>
                <w:szCs w:val="20"/>
                <w:lang w:val="mk-MK"/>
              </w:rPr>
              <w:t>3</w:t>
            </w:r>
            <w:r w:rsidRPr="00833C2B">
              <w:rPr>
                <w:rFonts w:ascii="Arial Narrow" w:hAnsi="Arial Narrow"/>
                <w:sz w:val="20"/>
                <w:szCs w:val="20"/>
                <w:u w:val="dotted"/>
                <w:lang w:val="mk-MK"/>
              </w:rPr>
              <w:t xml:space="preserve"> </w:t>
            </w:r>
          </w:p>
          <w:p w14:paraId="1B6449B5" w14:textId="77777777" w:rsidR="00516239" w:rsidRPr="00833C2B" w:rsidRDefault="00516239" w:rsidP="00516239">
            <w:pPr>
              <w:ind w:left="0"/>
              <w:rPr>
                <w:rFonts w:ascii="Arial Narrow" w:hAnsi="Arial Narrow"/>
                <w:sz w:val="20"/>
                <w:szCs w:val="20"/>
                <w:u w:val="dotted"/>
                <w:lang w:val="mk-MK"/>
              </w:rPr>
            </w:pPr>
            <w:r w:rsidRPr="00833C2B">
              <w:rPr>
                <w:rFonts w:ascii="Arial Narrow" w:hAnsi="Arial Narrow"/>
                <w:sz w:val="20"/>
                <w:szCs w:val="20"/>
                <w:u w:val="dotted"/>
                <w:lang w:val="mk-MK"/>
              </w:rPr>
              <w:t>Агенција за заштита на човекови права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4</w:t>
            </w:r>
          </w:p>
          <w:p w14:paraId="716C5528" w14:textId="77777777" w:rsidR="00516239" w:rsidRPr="00833C2B" w:rsidRDefault="00516239" w:rsidP="00516239">
            <w:pPr>
              <w:ind w:left="0"/>
              <w:rPr>
                <w:rFonts w:ascii="Arial Narrow" w:hAnsi="Arial Narrow"/>
                <w:sz w:val="20"/>
                <w:szCs w:val="20"/>
                <w:u w:val="dotted"/>
                <w:lang w:val="mk-MK"/>
              </w:rPr>
            </w:pPr>
            <w:r w:rsidRPr="00833C2B">
              <w:rPr>
                <w:rFonts w:ascii="Arial Narrow" w:hAnsi="Arial Narrow"/>
                <w:sz w:val="20"/>
                <w:szCs w:val="20"/>
                <w:u w:val="dotted"/>
                <w:lang w:val="mk-MK"/>
              </w:rPr>
              <w:t>Војска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320119">
              <w:rPr>
                <w:rFonts w:ascii="Arial Narrow" w:hAnsi="Arial Narrow"/>
                <w:sz w:val="20"/>
                <w:szCs w:val="20"/>
                <w:lang w:val="mk-MK"/>
              </w:rPr>
              <w:t>5</w:t>
            </w:r>
          </w:p>
          <w:p w14:paraId="640BC668" w14:textId="77777777" w:rsidR="00516239" w:rsidRPr="00833C2B" w:rsidRDefault="00516239" w:rsidP="00516239">
            <w:pPr>
              <w:ind w:left="0"/>
              <w:rPr>
                <w:rFonts w:ascii="Arial Narrow" w:hAnsi="Arial Narrow"/>
                <w:sz w:val="20"/>
                <w:szCs w:val="20"/>
                <w:u w:val="dotted"/>
                <w:lang w:val="mk-MK"/>
              </w:rPr>
            </w:pPr>
            <w:r w:rsidRPr="00833C2B">
              <w:rPr>
                <w:rFonts w:ascii="Arial Narrow" w:hAnsi="Arial Narrow"/>
                <w:sz w:val="20"/>
                <w:szCs w:val="20"/>
                <w:u w:val="dotted"/>
                <w:lang w:val="mk-MK"/>
              </w:rPr>
              <w:t>Суд</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320119">
              <w:rPr>
                <w:rFonts w:ascii="Arial Narrow" w:hAnsi="Arial Narrow"/>
                <w:sz w:val="20"/>
                <w:szCs w:val="20"/>
                <w:lang w:val="mk-MK"/>
              </w:rPr>
              <w:t>6</w:t>
            </w:r>
          </w:p>
          <w:p w14:paraId="32C76CC2" w14:textId="286C5FA8" w:rsidR="00516239" w:rsidRPr="00833C2B" w:rsidRDefault="00516239" w:rsidP="00516239">
            <w:pPr>
              <w:ind w:left="0"/>
              <w:rPr>
                <w:rFonts w:ascii="Arial Narrow" w:hAnsi="Arial Narrow"/>
                <w:sz w:val="20"/>
                <w:szCs w:val="20"/>
                <w:u w:val="dotted"/>
                <w:lang w:val="mk-MK"/>
              </w:rPr>
            </w:pPr>
            <w:r w:rsidRPr="00833C2B">
              <w:rPr>
                <w:rFonts w:ascii="Arial Narrow" w:hAnsi="Arial Narrow"/>
                <w:sz w:val="20"/>
                <w:szCs w:val="20"/>
                <w:u w:val="dotted"/>
                <w:lang w:val="mk-MK"/>
              </w:rPr>
              <w:t>Друго (ве молиме наведете</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320119">
              <w:rPr>
                <w:rFonts w:ascii="Arial Narrow" w:hAnsi="Arial Narrow"/>
                <w:sz w:val="20"/>
                <w:szCs w:val="20"/>
                <w:lang w:val="mk-MK"/>
              </w:rPr>
              <w:t>7</w:t>
            </w:r>
            <w:r w:rsidRPr="00833C2B">
              <w:rPr>
                <w:rFonts w:ascii="Arial Narrow" w:hAnsi="Arial Narrow"/>
                <w:sz w:val="20"/>
                <w:szCs w:val="20"/>
                <w:u w:val="dotted"/>
                <w:lang w:val="mk-MK"/>
              </w:rPr>
              <w:t xml:space="preserve"> </w:t>
            </w:r>
          </w:p>
          <w:p w14:paraId="2E6CB48A" w14:textId="1381DEFD" w:rsidR="00C56C37" w:rsidRPr="00833C2B" w:rsidRDefault="00516239" w:rsidP="00516239">
            <w:pPr>
              <w:ind w:left="0"/>
              <w:rPr>
                <w:rFonts w:ascii="Arial Narrow" w:hAnsi="Arial Narrow"/>
                <w:sz w:val="20"/>
                <w:szCs w:val="20"/>
                <w:lang w:val="mk-MK"/>
              </w:rPr>
            </w:pPr>
            <w:r w:rsidRPr="00833C2B">
              <w:rPr>
                <w:rFonts w:ascii="Arial Narrow" w:hAnsi="Arial Narrow"/>
                <w:sz w:val="20"/>
                <w:szCs w:val="20"/>
                <w:u w:val="dotted"/>
                <w:lang w:val="mk-MK"/>
              </w:rPr>
              <w:t>(</w:t>
            </w:r>
            <w:r w:rsidR="00AA4AAE" w:rsidRPr="00833C2B">
              <w:rPr>
                <w:rFonts w:ascii="Arial Narrow" w:hAnsi="Arial Narrow"/>
                <w:sz w:val="20"/>
                <w:szCs w:val="20"/>
                <w:u w:val="dotted"/>
                <w:lang w:val="mk-MK"/>
              </w:rPr>
              <w:t>НЕ ЧИТАЈ</w:t>
            </w:r>
            <w:r w:rsidRPr="00833C2B">
              <w:rPr>
                <w:rFonts w:ascii="Arial Narrow" w:hAnsi="Arial Narrow"/>
                <w:sz w:val="20"/>
                <w:szCs w:val="20"/>
                <w:u w:val="dotted"/>
                <w:lang w:val="mk-MK"/>
              </w:rPr>
              <w:t>) 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t>99</w:t>
            </w:r>
          </w:p>
        </w:tc>
      </w:tr>
      <w:tr w:rsidR="00C56C37" w:rsidRPr="00495ACD" w14:paraId="2F9A0AD9" w14:textId="77777777" w:rsidTr="00883A79">
        <w:tc>
          <w:tcPr>
            <w:tcW w:w="1018" w:type="dxa"/>
          </w:tcPr>
          <w:p w14:paraId="6F3791AE" w14:textId="5FD1A5D9" w:rsidR="00C56C37" w:rsidRPr="00833C2B" w:rsidRDefault="00CD1725" w:rsidP="00F87280">
            <w:pPr>
              <w:ind w:left="0"/>
              <w:rPr>
                <w:rFonts w:ascii="Arial Narrow" w:hAnsi="Arial Narrow"/>
                <w:b/>
                <w:sz w:val="20"/>
                <w:szCs w:val="20"/>
                <w:lang w:val="mk-MK"/>
              </w:rPr>
            </w:pPr>
            <w:r w:rsidRPr="00833C2B">
              <w:rPr>
                <w:rFonts w:ascii="Arial Narrow" w:hAnsi="Arial Narrow"/>
                <w:b/>
                <w:sz w:val="20"/>
                <w:szCs w:val="20"/>
                <w:lang w:val="mk-MK"/>
              </w:rPr>
              <w:t>q11</w:t>
            </w:r>
            <w:r w:rsidR="00C56C37" w:rsidRPr="00833C2B">
              <w:rPr>
                <w:rFonts w:ascii="Arial Narrow" w:hAnsi="Arial Narrow"/>
                <w:b/>
                <w:sz w:val="20"/>
                <w:szCs w:val="20"/>
                <w:lang w:val="mk-MK"/>
              </w:rPr>
              <w:t>f</w:t>
            </w:r>
          </w:p>
        </w:tc>
        <w:tc>
          <w:tcPr>
            <w:tcW w:w="3999" w:type="dxa"/>
          </w:tcPr>
          <w:p w14:paraId="41DCB660" w14:textId="0E510655" w:rsidR="00C56C37" w:rsidRPr="00833C2B" w:rsidRDefault="002E533D" w:rsidP="002E533D">
            <w:pPr>
              <w:ind w:left="0"/>
              <w:rPr>
                <w:rFonts w:ascii="Arial Narrow" w:hAnsi="Arial Narrow"/>
                <w:sz w:val="20"/>
                <w:szCs w:val="20"/>
                <w:lang w:val="mk-MK"/>
              </w:rPr>
            </w:pPr>
            <w:r w:rsidRPr="00833C2B">
              <w:rPr>
                <w:rFonts w:ascii="Arial Narrow" w:hAnsi="Arial Narrow"/>
                <w:sz w:val="20"/>
                <w:szCs w:val="20"/>
                <w:lang w:val="mk-MK"/>
              </w:rPr>
              <w:t>Дали поднесовте официјална пријава за криминалното дело?</w:t>
            </w:r>
          </w:p>
        </w:tc>
        <w:tc>
          <w:tcPr>
            <w:tcW w:w="5130" w:type="dxa"/>
          </w:tcPr>
          <w:p w14:paraId="68C0B226" w14:textId="2CCB847E" w:rsidR="002E533D" w:rsidRPr="00833C2B" w:rsidRDefault="002E533D" w:rsidP="002E533D">
            <w:pPr>
              <w:ind w:left="0"/>
              <w:rPr>
                <w:rFonts w:ascii="Arial Narrow" w:hAnsi="Arial Narrow"/>
                <w:sz w:val="20"/>
                <w:szCs w:val="20"/>
                <w:lang w:val="mk-MK"/>
              </w:rPr>
            </w:pPr>
            <w:r w:rsidRPr="00833C2B">
              <w:rPr>
                <w:rFonts w:ascii="Arial Narrow" w:hAnsi="Arial Narrow"/>
                <w:sz w:val="20"/>
                <w:szCs w:val="20"/>
                <w:lang w:val="mk-MK"/>
              </w:rPr>
              <w:t>Да</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437F52CA" w14:textId="13BDD439" w:rsidR="002E533D" w:rsidRPr="00833C2B" w:rsidRDefault="002E533D" w:rsidP="002E533D">
            <w:pPr>
              <w:ind w:left="0"/>
              <w:rPr>
                <w:rFonts w:ascii="Arial Narrow" w:hAnsi="Arial Narrow"/>
                <w:sz w:val="20"/>
                <w:szCs w:val="20"/>
                <w:lang w:val="mk-MK"/>
              </w:rPr>
            </w:pPr>
            <w:r w:rsidRPr="00833C2B">
              <w:rPr>
                <w:rFonts w:ascii="Arial Narrow" w:hAnsi="Arial Narrow"/>
                <w:sz w:val="20"/>
                <w:szCs w:val="20"/>
                <w:lang w:val="mk-MK"/>
              </w:rPr>
              <w:t>Не</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2 (ОДИ НА q12)</w:t>
            </w:r>
          </w:p>
          <w:p w14:paraId="4730A0EA" w14:textId="030F55B3" w:rsidR="00C56C37" w:rsidRPr="00833C2B" w:rsidRDefault="002E533D" w:rsidP="002E533D">
            <w:pPr>
              <w:ind w:left="0"/>
              <w:rPr>
                <w:rFonts w:ascii="Arial Narrow" w:hAnsi="Arial Narrow"/>
                <w:sz w:val="20"/>
                <w:szCs w:val="20"/>
                <w:lang w:val="mk-MK"/>
              </w:rPr>
            </w:pPr>
            <w:r w:rsidRPr="00833C2B">
              <w:rPr>
                <w:rFonts w:ascii="Arial Narrow" w:hAnsi="Arial Narrow"/>
                <w:sz w:val="20"/>
                <w:szCs w:val="20"/>
                <w:lang w:val="mk-MK"/>
              </w:rPr>
              <w:t>(</w:t>
            </w:r>
            <w:r w:rsidR="00AA4AAE" w:rsidRPr="00833C2B">
              <w:rPr>
                <w:rFonts w:ascii="Arial Narrow" w:hAnsi="Arial Narrow"/>
                <w:sz w:val="20"/>
                <w:szCs w:val="20"/>
                <w:lang w:val="mk-MK"/>
              </w:rPr>
              <w:t>НЕ ЧИТАЈ</w:t>
            </w:r>
            <w:r w:rsidRPr="00833C2B">
              <w:rPr>
                <w:rFonts w:ascii="Arial Narrow" w:hAnsi="Arial Narrow"/>
                <w:sz w:val="20"/>
                <w:szCs w:val="20"/>
                <w:lang w:val="mk-MK"/>
              </w:rPr>
              <w:t>) Не знам/Без одговор</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99 (ОДИ НА q12)</w:t>
            </w:r>
          </w:p>
        </w:tc>
      </w:tr>
      <w:tr w:rsidR="00C56C37" w:rsidRPr="00495ACD" w14:paraId="2AF898B6" w14:textId="77777777" w:rsidTr="00883A79">
        <w:tc>
          <w:tcPr>
            <w:tcW w:w="1018" w:type="dxa"/>
          </w:tcPr>
          <w:p w14:paraId="439EF881" w14:textId="55CD3677" w:rsidR="00C56C37" w:rsidRPr="00833C2B" w:rsidRDefault="00CD1725" w:rsidP="00F87280">
            <w:pPr>
              <w:ind w:left="0"/>
              <w:rPr>
                <w:rFonts w:ascii="Arial Narrow" w:hAnsi="Arial Narrow"/>
                <w:b/>
                <w:sz w:val="20"/>
                <w:szCs w:val="20"/>
                <w:lang w:val="mk-MK"/>
              </w:rPr>
            </w:pPr>
            <w:r w:rsidRPr="00833C2B">
              <w:rPr>
                <w:rFonts w:ascii="Arial Narrow" w:hAnsi="Arial Narrow"/>
                <w:b/>
                <w:sz w:val="20"/>
                <w:szCs w:val="20"/>
                <w:lang w:val="mk-MK"/>
              </w:rPr>
              <w:t>q11</w:t>
            </w:r>
            <w:r w:rsidR="00C56C37" w:rsidRPr="00833C2B">
              <w:rPr>
                <w:rFonts w:ascii="Arial Narrow" w:hAnsi="Arial Narrow"/>
                <w:b/>
                <w:sz w:val="20"/>
                <w:szCs w:val="20"/>
                <w:lang w:val="mk-MK"/>
              </w:rPr>
              <w:t>g</w:t>
            </w:r>
          </w:p>
        </w:tc>
        <w:tc>
          <w:tcPr>
            <w:tcW w:w="3999" w:type="dxa"/>
          </w:tcPr>
          <w:p w14:paraId="3983F9D7" w14:textId="3DC3728F" w:rsidR="00C56C37" w:rsidRPr="00833C2B" w:rsidRDefault="002E533D" w:rsidP="001C6B03">
            <w:pPr>
              <w:ind w:left="0"/>
              <w:rPr>
                <w:rFonts w:ascii="Arial Narrow" w:hAnsi="Arial Narrow"/>
                <w:sz w:val="20"/>
                <w:szCs w:val="20"/>
                <w:lang w:val="mk-MK"/>
              </w:rPr>
            </w:pPr>
            <w:r w:rsidRPr="00833C2B">
              <w:rPr>
                <w:rFonts w:ascii="Arial Narrow" w:hAnsi="Arial Narrow"/>
                <w:sz w:val="20"/>
                <w:szCs w:val="20"/>
                <w:lang w:val="mk-MK"/>
              </w:rPr>
              <w:t xml:space="preserve">Дали добивте информации за статусот на вашата пријава?  </w:t>
            </w:r>
          </w:p>
        </w:tc>
        <w:tc>
          <w:tcPr>
            <w:tcW w:w="5130" w:type="dxa"/>
          </w:tcPr>
          <w:p w14:paraId="3FF499C4" w14:textId="4A80D919" w:rsidR="002E533D" w:rsidRPr="00833C2B" w:rsidRDefault="002E533D" w:rsidP="002E533D">
            <w:pPr>
              <w:ind w:left="0"/>
              <w:rPr>
                <w:rFonts w:ascii="Arial Narrow" w:hAnsi="Arial Narrow"/>
                <w:sz w:val="20"/>
                <w:szCs w:val="20"/>
                <w:lang w:val="mk-MK"/>
              </w:rPr>
            </w:pPr>
            <w:r w:rsidRPr="00833C2B">
              <w:rPr>
                <w:rFonts w:ascii="Arial Narrow" w:hAnsi="Arial Narrow"/>
                <w:sz w:val="20"/>
                <w:szCs w:val="20"/>
                <w:lang w:val="mk-MK"/>
              </w:rPr>
              <w:t>Да</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25BBD3BD" w14:textId="219B4C9F" w:rsidR="002E533D" w:rsidRPr="00833C2B" w:rsidRDefault="002E533D" w:rsidP="002E533D">
            <w:pPr>
              <w:ind w:left="0"/>
              <w:rPr>
                <w:rFonts w:ascii="Arial Narrow" w:hAnsi="Arial Narrow"/>
                <w:sz w:val="20"/>
                <w:szCs w:val="20"/>
                <w:lang w:val="mk-MK"/>
              </w:rPr>
            </w:pPr>
            <w:r w:rsidRPr="00833C2B">
              <w:rPr>
                <w:rFonts w:ascii="Arial Narrow" w:hAnsi="Arial Narrow"/>
                <w:sz w:val="20"/>
                <w:szCs w:val="20"/>
                <w:lang w:val="mk-MK"/>
              </w:rPr>
              <w:t>Не</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2 (ОДИ НА q12)</w:t>
            </w:r>
          </w:p>
          <w:p w14:paraId="4DD978B5" w14:textId="4433641D" w:rsidR="00C56C37" w:rsidRPr="00833C2B" w:rsidRDefault="002E533D" w:rsidP="002E533D">
            <w:pPr>
              <w:ind w:left="0"/>
              <w:rPr>
                <w:rFonts w:ascii="Arial Narrow" w:hAnsi="Arial Narrow"/>
                <w:sz w:val="20"/>
                <w:szCs w:val="20"/>
                <w:lang w:val="mk-MK"/>
              </w:rPr>
            </w:pPr>
            <w:r w:rsidRPr="00833C2B">
              <w:rPr>
                <w:rFonts w:ascii="Arial Narrow" w:hAnsi="Arial Narrow"/>
                <w:sz w:val="20"/>
                <w:szCs w:val="20"/>
                <w:lang w:val="mk-MK"/>
              </w:rPr>
              <w:t>(</w:t>
            </w:r>
            <w:r w:rsidR="00AA4AAE" w:rsidRPr="00833C2B">
              <w:rPr>
                <w:rFonts w:ascii="Arial Narrow" w:hAnsi="Arial Narrow"/>
                <w:sz w:val="20"/>
                <w:szCs w:val="20"/>
                <w:lang w:val="mk-MK"/>
              </w:rPr>
              <w:t>НЕ ЧИТАЈ</w:t>
            </w:r>
            <w:r w:rsidRPr="00833C2B">
              <w:rPr>
                <w:rFonts w:ascii="Arial Narrow" w:hAnsi="Arial Narrow"/>
                <w:sz w:val="20"/>
                <w:szCs w:val="20"/>
                <w:lang w:val="mk-MK"/>
              </w:rPr>
              <w:t>) Не знам/Без одговор</w:t>
            </w:r>
            <w:r w:rsidR="00320119" w:rsidRPr="00833C2B">
              <w:rPr>
                <w:rFonts w:ascii="Arial Narrow" w:hAnsi="Arial Narrow" w:cstheme="minorHAnsi"/>
                <w:sz w:val="20"/>
                <w:szCs w:val="20"/>
                <w:u w:val="dotted"/>
                <w:lang w:val="mk-MK"/>
              </w:rPr>
              <w:tab/>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99 (ОДИ НА q12)</w:t>
            </w:r>
          </w:p>
        </w:tc>
      </w:tr>
      <w:tr w:rsidR="00B4117C" w:rsidRPr="00495ACD" w14:paraId="3F048546" w14:textId="77777777" w:rsidTr="00883A79">
        <w:tc>
          <w:tcPr>
            <w:tcW w:w="1018" w:type="dxa"/>
          </w:tcPr>
          <w:p w14:paraId="1E07599B" w14:textId="2B074A67" w:rsidR="00B4117C" w:rsidRPr="00833C2B" w:rsidRDefault="00B4117C" w:rsidP="00F87280">
            <w:pPr>
              <w:ind w:left="0"/>
              <w:rPr>
                <w:rFonts w:ascii="Arial Narrow" w:hAnsi="Arial Narrow"/>
                <w:b/>
                <w:sz w:val="20"/>
                <w:szCs w:val="20"/>
                <w:lang w:val="mk-MK"/>
              </w:rPr>
            </w:pPr>
            <w:r w:rsidRPr="00833C2B">
              <w:rPr>
                <w:rFonts w:ascii="Arial Narrow" w:hAnsi="Arial Narrow"/>
                <w:b/>
                <w:sz w:val="20"/>
                <w:szCs w:val="20"/>
                <w:lang w:val="mk-MK"/>
              </w:rPr>
              <w:t>q11h</w:t>
            </w:r>
          </w:p>
        </w:tc>
        <w:tc>
          <w:tcPr>
            <w:tcW w:w="3999" w:type="dxa"/>
          </w:tcPr>
          <w:p w14:paraId="1B0560D5" w14:textId="6286516A" w:rsidR="00B4117C" w:rsidRPr="00833C2B" w:rsidRDefault="00B4117C" w:rsidP="00F87280">
            <w:pPr>
              <w:ind w:left="0"/>
              <w:rPr>
                <w:rFonts w:ascii="Arial Narrow" w:hAnsi="Arial Narrow"/>
                <w:sz w:val="20"/>
                <w:szCs w:val="20"/>
                <w:lang w:val="mk-MK"/>
              </w:rPr>
            </w:pPr>
            <w:r w:rsidRPr="00833C2B">
              <w:rPr>
                <w:rFonts w:ascii="Arial Narrow" w:hAnsi="Arial Narrow"/>
                <w:sz w:val="20"/>
                <w:szCs w:val="20"/>
                <w:lang w:val="mk-MK"/>
              </w:rPr>
              <w:t>Зошто не го пријавивте криминалното дело?</w:t>
            </w:r>
          </w:p>
        </w:tc>
        <w:tc>
          <w:tcPr>
            <w:tcW w:w="5130" w:type="dxa"/>
          </w:tcPr>
          <w:p w14:paraId="70492EB0" w14:textId="77777777" w:rsidR="00B4117C" w:rsidRPr="00833C2B" w:rsidRDefault="00B4117C" w:rsidP="00A90915">
            <w:pPr>
              <w:ind w:left="0" w:right="70"/>
              <w:rPr>
                <w:rFonts w:ascii="Arial Narrow" w:hAnsi="Arial Narrow"/>
                <w:sz w:val="20"/>
                <w:szCs w:val="20"/>
                <w:lang w:val="mk-MK"/>
              </w:rPr>
            </w:pPr>
            <w:r w:rsidRPr="00833C2B">
              <w:rPr>
                <w:rFonts w:ascii="Arial Narrow" w:hAnsi="Arial Narrow"/>
                <w:sz w:val="20"/>
                <w:szCs w:val="20"/>
                <w:lang w:val="mk-MK"/>
              </w:rPr>
              <w:t>Не знаев со кого да контактирам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4290FACB" w14:textId="20A870C8" w:rsidR="00B4117C" w:rsidRPr="00833C2B" w:rsidRDefault="00B4117C" w:rsidP="00A90915">
            <w:pPr>
              <w:ind w:left="0" w:right="70"/>
              <w:rPr>
                <w:rFonts w:ascii="Arial Narrow" w:hAnsi="Arial Narrow"/>
                <w:sz w:val="20"/>
                <w:szCs w:val="20"/>
                <w:lang w:val="mk-MK"/>
              </w:rPr>
            </w:pPr>
            <w:r w:rsidRPr="00833C2B">
              <w:rPr>
                <w:rFonts w:ascii="Arial Narrow" w:hAnsi="Arial Narrow"/>
                <w:sz w:val="20"/>
                <w:szCs w:val="20"/>
                <w:lang w:val="mk-MK"/>
              </w:rPr>
              <w:t>Мислев дека нема да ми веруваат</w:t>
            </w:r>
            <w:r w:rsidR="007C55E1" w:rsidRPr="00833C2B">
              <w:rPr>
                <w:rFonts w:ascii="Arial Narrow" w:hAnsi="Arial Narrow"/>
                <w:sz w:val="20"/>
                <w:szCs w:val="20"/>
                <w:u w:val="dotted"/>
                <w:lang w:val="mk-MK"/>
              </w:rPr>
              <w:tab/>
            </w:r>
            <w:r w:rsidR="007C55E1" w:rsidRPr="00833C2B">
              <w:rPr>
                <w:rFonts w:ascii="Arial Narrow" w:hAnsi="Arial Narrow"/>
                <w:sz w:val="20"/>
                <w:szCs w:val="20"/>
                <w:u w:val="dotted"/>
                <w:lang w:val="mk-MK"/>
              </w:rPr>
              <w:tab/>
            </w:r>
            <w:r w:rsidR="007C55E1" w:rsidRPr="00833C2B">
              <w:rPr>
                <w:rFonts w:ascii="Arial Narrow" w:hAnsi="Arial Narrow"/>
                <w:sz w:val="20"/>
                <w:szCs w:val="20"/>
                <w:u w:val="dotted"/>
                <w:lang w:val="mk-MK"/>
              </w:rPr>
              <w:tab/>
            </w:r>
            <w:r w:rsidRPr="00320119">
              <w:rPr>
                <w:rFonts w:ascii="Arial Narrow" w:hAnsi="Arial Narrow"/>
                <w:sz w:val="20"/>
                <w:szCs w:val="20"/>
                <w:lang w:val="mk-MK"/>
              </w:rPr>
              <w:t>2</w:t>
            </w:r>
          </w:p>
          <w:p w14:paraId="4EF2041A" w14:textId="77C83DD7" w:rsidR="00B4117C" w:rsidRPr="00833C2B" w:rsidRDefault="00B4117C" w:rsidP="00A90915">
            <w:pPr>
              <w:ind w:left="0" w:right="70"/>
              <w:rPr>
                <w:rFonts w:ascii="Arial Narrow" w:hAnsi="Arial Narrow"/>
                <w:sz w:val="20"/>
                <w:szCs w:val="20"/>
                <w:lang w:val="mk-MK"/>
              </w:rPr>
            </w:pPr>
            <w:r w:rsidRPr="00833C2B">
              <w:rPr>
                <w:rFonts w:ascii="Arial Narrow" w:hAnsi="Arial Narrow"/>
                <w:sz w:val="20"/>
                <w:szCs w:val="20"/>
                <w:lang w:val="mk-MK"/>
              </w:rPr>
              <w:t>Се плашев од одмазда или бев загрижен/а  за мојата</w:t>
            </w:r>
          </w:p>
          <w:p w14:paraId="359448CA" w14:textId="77777777" w:rsidR="00B4117C" w:rsidRPr="00833C2B" w:rsidRDefault="00B4117C" w:rsidP="00A90915">
            <w:pPr>
              <w:ind w:left="0" w:right="70"/>
              <w:rPr>
                <w:rFonts w:ascii="Arial Narrow" w:hAnsi="Arial Narrow"/>
                <w:sz w:val="20"/>
                <w:szCs w:val="20"/>
                <w:lang w:val="mk-MK"/>
              </w:rPr>
            </w:pPr>
            <w:r w:rsidRPr="00833C2B">
              <w:rPr>
                <w:rFonts w:ascii="Arial Narrow" w:hAnsi="Arial Narrow"/>
                <w:sz w:val="20"/>
                <w:szCs w:val="20"/>
                <w:lang w:val="mk-MK"/>
              </w:rPr>
              <w:t>безбедност</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 xml:space="preserve">3 </w:t>
            </w:r>
          </w:p>
          <w:p w14:paraId="14B94414" w14:textId="623D740A" w:rsidR="00B4117C" w:rsidRPr="00833C2B" w:rsidRDefault="00B4117C" w:rsidP="00A90915">
            <w:pPr>
              <w:ind w:left="0" w:right="70"/>
              <w:rPr>
                <w:rFonts w:ascii="Arial Narrow" w:hAnsi="Arial Narrow"/>
                <w:sz w:val="20"/>
                <w:szCs w:val="20"/>
                <w:lang w:val="mk-MK"/>
              </w:rPr>
            </w:pPr>
            <w:r w:rsidRPr="00833C2B">
              <w:rPr>
                <w:rFonts w:ascii="Arial Narrow" w:hAnsi="Arial Narrow"/>
                <w:sz w:val="20"/>
                <w:szCs w:val="20"/>
                <w:lang w:val="mk-MK"/>
              </w:rPr>
              <w:t>Не сакав другите луѓе да дознаат</w:t>
            </w:r>
            <w:r w:rsidRPr="00833C2B">
              <w:rPr>
                <w:rFonts w:ascii="Arial Narrow" w:hAnsi="Arial Narrow"/>
                <w:sz w:val="20"/>
                <w:szCs w:val="20"/>
                <w:u w:val="dotted"/>
                <w:lang w:val="mk-MK"/>
              </w:rPr>
              <w:tab/>
            </w:r>
            <w:r w:rsidR="007C55E1"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320119">
              <w:rPr>
                <w:rFonts w:ascii="Arial Narrow" w:hAnsi="Arial Narrow"/>
                <w:sz w:val="20"/>
                <w:szCs w:val="20"/>
                <w:lang w:val="mk-MK"/>
              </w:rPr>
              <w:t>4</w:t>
            </w:r>
          </w:p>
          <w:p w14:paraId="22756CD0" w14:textId="21632F1C" w:rsidR="00B4117C" w:rsidRPr="00833C2B" w:rsidRDefault="00B4117C" w:rsidP="00A90915">
            <w:pPr>
              <w:ind w:left="0" w:right="70"/>
              <w:rPr>
                <w:rFonts w:ascii="Arial Narrow" w:hAnsi="Arial Narrow"/>
                <w:sz w:val="20"/>
                <w:szCs w:val="20"/>
                <w:u w:val="dotted"/>
                <w:lang w:val="mk-MK"/>
              </w:rPr>
            </w:pPr>
            <w:r w:rsidRPr="00833C2B">
              <w:rPr>
                <w:rFonts w:ascii="Arial Narrow" w:hAnsi="Arial Narrow"/>
                <w:sz w:val="20"/>
                <w:szCs w:val="20"/>
                <w:lang w:val="mk-MK"/>
              </w:rPr>
              <w:t>Не мислев дека ќе ја подобри ситуацијата</w:t>
            </w:r>
            <w:r w:rsidRPr="00833C2B">
              <w:rPr>
                <w:rFonts w:ascii="Arial Narrow" w:hAnsi="Arial Narrow"/>
                <w:sz w:val="20"/>
                <w:szCs w:val="20"/>
                <w:u w:val="dotted"/>
                <w:lang w:val="mk-MK"/>
              </w:rPr>
              <w:tab/>
            </w:r>
            <w:r w:rsidR="007C55E1" w:rsidRPr="00833C2B">
              <w:rPr>
                <w:rFonts w:ascii="Arial Narrow" w:hAnsi="Arial Narrow"/>
                <w:sz w:val="20"/>
                <w:szCs w:val="20"/>
                <w:u w:val="dotted"/>
                <w:lang w:val="mk-MK"/>
              </w:rPr>
              <w:tab/>
            </w:r>
            <w:r w:rsidRPr="00320119">
              <w:rPr>
                <w:rFonts w:ascii="Arial Narrow" w:hAnsi="Arial Narrow"/>
                <w:sz w:val="20"/>
                <w:szCs w:val="20"/>
                <w:lang w:val="mk-MK"/>
              </w:rPr>
              <w:t>5</w:t>
            </w:r>
          </w:p>
          <w:p w14:paraId="0DDC2E39" w14:textId="5373F92A" w:rsidR="00B4117C" w:rsidRPr="00833C2B" w:rsidRDefault="00B4117C" w:rsidP="00A90915">
            <w:pPr>
              <w:ind w:left="0" w:right="70"/>
              <w:rPr>
                <w:rFonts w:ascii="Arial Narrow" w:hAnsi="Arial Narrow"/>
                <w:sz w:val="20"/>
                <w:szCs w:val="20"/>
                <w:u w:val="dotted"/>
                <w:lang w:val="mk-MK"/>
              </w:rPr>
            </w:pPr>
            <w:r w:rsidRPr="00833C2B">
              <w:rPr>
                <w:rFonts w:ascii="Arial Narrow" w:hAnsi="Arial Narrow"/>
                <w:sz w:val="20"/>
                <w:szCs w:val="20"/>
                <w:lang w:val="mk-MK"/>
              </w:rPr>
              <w:t>Пријател или член на смејството ме убеди да не пријавувам</w:t>
            </w:r>
            <w:r w:rsidR="007C55E1" w:rsidRPr="00833C2B">
              <w:rPr>
                <w:rFonts w:ascii="Arial Narrow" w:hAnsi="Arial Narrow"/>
                <w:sz w:val="20"/>
                <w:szCs w:val="20"/>
                <w:u w:val="dotted"/>
                <w:lang w:val="mk-MK"/>
              </w:rPr>
              <w:tab/>
            </w:r>
            <w:r w:rsidR="007C55E1" w:rsidRPr="00833C2B">
              <w:rPr>
                <w:rFonts w:ascii="Arial Narrow" w:hAnsi="Arial Narrow"/>
                <w:sz w:val="20"/>
                <w:szCs w:val="20"/>
                <w:u w:val="dotted"/>
                <w:lang w:val="mk-MK"/>
              </w:rPr>
              <w:tab/>
            </w:r>
            <w:r w:rsidR="007C55E1" w:rsidRPr="00833C2B">
              <w:rPr>
                <w:rFonts w:ascii="Arial Narrow" w:hAnsi="Arial Narrow"/>
                <w:sz w:val="20"/>
                <w:szCs w:val="20"/>
                <w:u w:val="dotted"/>
                <w:lang w:val="mk-MK"/>
              </w:rPr>
              <w:tab/>
            </w:r>
            <w:r w:rsidR="007C55E1" w:rsidRPr="00833C2B">
              <w:rPr>
                <w:rFonts w:ascii="Arial Narrow" w:hAnsi="Arial Narrow"/>
                <w:sz w:val="20"/>
                <w:szCs w:val="20"/>
                <w:u w:val="dotted"/>
                <w:lang w:val="mk-MK"/>
              </w:rPr>
              <w:tab/>
            </w:r>
            <w:r w:rsidR="007C55E1"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320119">
              <w:rPr>
                <w:rFonts w:ascii="Arial Narrow" w:hAnsi="Arial Narrow"/>
                <w:sz w:val="20"/>
                <w:szCs w:val="20"/>
                <w:lang w:val="mk-MK"/>
              </w:rPr>
              <w:t>6</w:t>
            </w:r>
          </w:p>
          <w:p w14:paraId="52E5FF32" w14:textId="77777777" w:rsidR="00B4117C" w:rsidRPr="00833C2B" w:rsidRDefault="00B4117C" w:rsidP="00A90915">
            <w:pPr>
              <w:ind w:left="0" w:right="70"/>
              <w:rPr>
                <w:rFonts w:ascii="Arial Narrow" w:hAnsi="Arial Narrow"/>
                <w:sz w:val="20"/>
                <w:szCs w:val="20"/>
                <w:lang w:val="mk-MK"/>
              </w:rPr>
            </w:pPr>
            <w:r w:rsidRPr="00833C2B">
              <w:rPr>
                <w:rFonts w:ascii="Arial Narrow" w:hAnsi="Arial Narrow"/>
                <w:sz w:val="20"/>
                <w:szCs w:val="20"/>
                <w:lang w:val="mk-MK"/>
              </w:rPr>
              <w:t>Не мислев дека полицијата или другите власти ќе направат</w:t>
            </w:r>
          </w:p>
          <w:p w14:paraId="5C7C0DBC" w14:textId="3793FE28" w:rsidR="00B4117C" w:rsidRPr="00833C2B" w:rsidRDefault="00B4117C" w:rsidP="00A90915">
            <w:pPr>
              <w:ind w:left="0" w:right="70"/>
              <w:rPr>
                <w:rFonts w:ascii="Arial Narrow" w:hAnsi="Arial Narrow"/>
                <w:sz w:val="20"/>
                <w:szCs w:val="20"/>
                <w:u w:val="dotted"/>
                <w:lang w:val="mk-MK"/>
              </w:rPr>
            </w:pPr>
            <w:r w:rsidRPr="00833C2B">
              <w:rPr>
                <w:rFonts w:ascii="Arial Narrow" w:hAnsi="Arial Narrow"/>
                <w:sz w:val="20"/>
                <w:szCs w:val="20"/>
                <w:lang w:val="mk-MK"/>
              </w:rPr>
              <w:lastRenderedPageBreak/>
              <w:t>било што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007C55E1"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320119">
              <w:rPr>
                <w:rFonts w:ascii="Arial Narrow" w:hAnsi="Arial Narrow"/>
                <w:sz w:val="20"/>
                <w:szCs w:val="20"/>
                <w:lang w:val="mk-MK"/>
              </w:rPr>
              <w:t>7</w:t>
            </w:r>
          </w:p>
          <w:p w14:paraId="1E27C6B5" w14:textId="225D6F79" w:rsidR="00B4117C" w:rsidRPr="00833C2B" w:rsidRDefault="00B4117C" w:rsidP="00A90915">
            <w:pPr>
              <w:ind w:left="0" w:right="70"/>
              <w:rPr>
                <w:rFonts w:ascii="Arial Narrow" w:hAnsi="Arial Narrow"/>
                <w:sz w:val="20"/>
                <w:szCs w:val="20"/>
                <w:u w:val="dotted"/>
                <w:lang w:val="mk-MK"/>
              </w:rPr>
            </w:pPr>
            <w:r w:rsidRPr="00320119">
              <w:rPr>
                <w:rFonts w:ascii="Arial Narrow" w:hAnsi="Arial Narrow"/>
                <w:sz w:val="20"/>
                <w:szCs w:val="20"/>
                <w:lang w:val="mk-MK"/>
              </w:rPr>
              <w:t>Немав време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007C55E1"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320119">
              <w:rPr>
                <w:rFonts w:ascii="Arial Narrow" w:hAnsi="Arial Narrow"/>
                <w:sz w:val="20"/>
                <w:szCs w:val="20"/>
                <w:lang w:val="mk-MK"/>
              </w:rPr>
              <w:t>8</w:t>
            </w:r>
          </w:p>
          <w:p w14:paraId="76FEC652" w14:textId="38033896" w:rsidR="00B4117C" w:rsidRPr="00833C2B" w:rsidRDefault="00B4117C" w:rsidP="00A90915">
            <w:pPr>
              <w:ind w:left="0" w:right="70"/>
              <w:rPr>
                <w:rFonts w:ascii="Arial Narrow" w:hAnsi="Arial Narrow"/>
                <w:sz w:val="20"/>
                <w:szCs w:val="20"/>
                <w:u w:val="dotted"/>
                <w:lang w:val="mk-MK"/>
              </w:rPr>
            </w:pPr>
            <w:r w:rsidRPr="00320119">
              <w:rPr>
                <w:rFonts w:ascii="Arial Narrow" w:hAnsi="Arial Narrow"/>
                <w:sz w:val="20"/>
                <w:szCs w:val="20"/>
                <w:lang w:val="mk-MK"/>
              </w:rPr>
              <w:t>Мислев дека јас ќе бидам обвинет/а за ситуацијата</w:t>
            </w:r>
            <w:r w:rsidR="00320119" w:rsidRPr="00833C2B">
              <w:rPr>
                <w:rFonts w:ascii="Arial Narrow" w:hAnsi="Arial Narrow" w:cstheme="minorHAnsi"/>
                <w:sz w:val="20"/>
                <w:szCs w:val="20"/>
                <w:u w:val="dotted"/>
                <w:lang w:val="mk-MK"/>
              </w:rPr>
              <w:tab/>
            </w:r>
            <w:r w:rsidRPr="00320119">
              <w:rPr>
                <w:rFonts w:ascii="Arial Narrow" w:hAnsi="Arial Narrow"/>
                <w:sz w:val="20"/>
                <w:szCs w:val="20"/>
                <w:lang w:val="mk-MK"/>
              </w:rPr>
              <w:t>9</w:t>
            </w:r>
          </w:p>
          <w:p w14:paraId="270B3D50" w14:textId="77777777" w:rsidR="00B4117C" w:rsidRPr="00833C2B" w:rsidRDefault="00B4117C" w:rsidP="00A90915">
            <w:pPr>
              <w:ind w:left="0" w:right="70"/>
              <w:rPr>
                <w:rFonts w:ascii="Arial Narrow" w:hAnsi="Arial Narrow"/>
                <w:sz w:val="20"/>
                <w:szCs w:val="20"/>
                <w:u w:val="dotted"/>
                <w:lang w:val="mk-MK"/>
              </w:rPr>
            </w:pPr>
            <w:r w:rsidRPr="00320119">
              <w:rPr>
                <w:rFonts w:ascii="Arial Narrow" w:hAnsi="Arial Narrow"/>
                <w:sz w:val="20"/>
                <w:szCs w:val="20"/>
                <w:lang w:val="mk-MK"/>
              </w:rPr>
              <w:t xml:space="preserve">Не </w:t>
            </w:r>
            <w:r w:rsidRPr="00320119">
              <w:rPr>
                <w:rFonts w:ascii="Calibri" w:hAnsi="Calibri" w:cs="Calibri"/>
                <w:sz w:val="20"/>
                <w:szCs w:val="20"/>
                <w:lang w:val="mk-MK"/>
              </w:rPr>
              <w:t>ѝ</w:t>
            </w:r>
            <w:r w:rsidRPr="00320119">
              <w:rPr>
                <w:rFonts w:ascii="Arial Narrow" w:hAnsi="Arial Narrow"/>
                <w:sz w:val="20"/>
                <w:szCs w:val="20"/>
                <w:lang w:val="mk-MK"/>
              </w:rPr>
              <w:t xml:space="preserve"> </w:t>
            </w:r>
            <w:r w:rsidRPr="00320119">
              <w:rPr>
                <w:rFonts w:ascii="Arial Narrow" w:hAnsi="Arial Narrow" w:cs="Arial Narrow"/>
                <w:sz w:val="20"/>
                <w:szCs w:val="20"/>
                <w:lang w:val="mk-MK"/>
              </w:rPr>
              <w:t>верував</w:t>
            </w:r>
            <w:r w:rsidRPr="00320119">
              <w:rPr>
                <w:rFonts w:ascii="Arial Narrow" w:hAnsi="Arial Narrow"/>
                <w:sz w:val="20"/>
                <w:szCs w:val="20"/>
                <w:lang w:val="mk-MK"/>
              </w:rPr>
              <w:t xml:space="preserve"> </w:t>
            </w:r>
            <w:r w:rsidRPr="00320119">
              <w:rPr>
                <w:rFonts w:ascii="Arial Narrow" w:hAnsi="Arial Narrow" w:cs="Arial Narrow"/>
                <w:sz w:val="20"/>
                <w:szCs w:val="20"/>
                <w:lang w:val="mk-MK"/>
              </w:rPr>
              <w:t>на</w:t>
            </w:r>
            <w:r w:rsidRPr="00320119">
              <w:rPr>
                <w:rFonts w:ascii="Arial Narrow" w:hAnsi="Arial Narrow"/>
                <w:sz w:val="20"/>
                <w:szCs w:val="20"/>
                <w:lang w:val="mk-MK"/>
              </w:rPr>
              <w:t xml:space="preserve"> </w:t>
            </w:r>
            <w:r w:rsidRPr="00320119">
              <w:rPr>
                <w:rFonts w:ascii="Arial Narrow" w:hAnsi="Arial Narrow" w:cs="Arial Narrow"/>
                <w:sz w:val="20"/>
                <w:szCs w:val="20"/>
                <w:lang w:val="mk-MK"/>
              </w:rPr>
              <w:t>полицијата</w:t>
            </w:r>
            <w:r w:rsidRPr="00320119">
              <w:rPr>
                <w:rFonts w:ascii="Arial Narrow" w:hAnsi="Arial Narrow"/>
                <w:sz w:val="20"/>
                <w:szCs w:val="20"/>
                <w:lang w:val="mk-MK"/>
              </w:rPr>
              <w:t xml:space="preserve"> </w:t>
            </w:r>
            <w:r w:rsidRPr="00320119">
              <w:rPr>
                <w:rFonts w:ascii="Arial Narrow" w:hAnsi="Arial Narrow" w:cs="Arial Narrow"/>
                <w:sz w:val="20"/>
                <w:szCs w:val="20"/>
                <w:lang w:val="mk-MK"/>
              </w:rPr>
              <w:t>или</w:t>
            </w:r>
            <w:r w:rsidRPr="00320119">
              <w:rPr>
                <w:rFonts w:ascii="Arial Narrow" w:hAnsi="Arial Narrow"/>
                <w:sz w:val="20"/>
                <w:szCs w:val="20"/>
                <w:lang w:val="mk-MK"/>
              </w:rPr>
              <w:t xml:space="preserve"> </w:t>
            </w:r>
            <w:r w:rsidRPr="00320119">
              <w:rPr>
                <w:rFonts w:ascii="Arial Narrow" w:hAnsi="Arial Narrow" w:cs="Arial Narrow"/>
                <w:sz w:val="20"/>
                <w:szCs w:val="20"/>
                <w:lang w:val="mk-MK"/>
              </w:rPr>
              <w:t>на</w:t>
            </w:r>
            <w:r w:rsidRPr="00320119">
              <w:rPr>
                <w:rFonts w:ascii="Arial Narrow" w:hAnsi="Arial Narrow"/>
                <w:sz w:val="20"/>
                <w:szCs w:val="20"/>
                <w:lang w:val="mk-MK"/>
              </w:rPr>
              <w:t xml:space="preserve"> </w:t>
            </w:r>
            <w:r w:rsidRPr="00320119">
              <w:rPr>
                <w:rFonts w:ascii="Arial Narrow" w:hAnsi="Arial Narrow" w:cs="Arial Narrow"/>
                <w:sz w:val="20"/>
                <w:szCs w:val="20"/>
                <w:lang w:val="mk-MK"/>
              </w:rPr>
              <w:t>другите</w:t>
            </w:r>
            <w:r w:rsidRPr="00320119">
              <w:rPr>
                <w:rFonts w:ascii="Arial Narrow" w:hAnsi="Arial Narrow"/>
                <w:sz w:val="20"/>
                <w:szCs w:val="20"/>
                <w:lang w:val="mk-MK"/>
              </w:rPr>
              <w:t xml:space="preserve"> </w:t>
            </w:r>
            <w:r w:rsidRPr="00320119">
              <w:rPr>
                <w:rFonts w:ascii="Arial Narrow" w:hAnsi="Arial Narrow" w:cs="Arial Narrow"/>
                <w:sz w:val="20"/>
                <w:szCs w:val="20"/>
                <w:lang w:val="mk-MK"/>
              </w:rPr>
              <w:t>власт</w:t>
            </w:r>
            <w:r w:rsidRPr="00320119">
              <w:rPr>
                <w:rFonts w:ascii="Arial Narrow" w:hAnsi="Arial Narrow"/>
                <w:sz w:val="20"/>
                <w:szCs w:val="20"/>
                <w:lang w:val="mk-MK"/>
              </w:rPr>
              <w:t>и</w:t>
            </w:r>
            <w:r w:rsidRPr="00833C2B">
              <w:rPr>
                <w:rFonts w:ascii="Arial Narrow" w:hAnsi="Arial Narrow"/>
                <w:sz w:val="20"/>
                <w:szCs w:val="20"/>
                <w:u w:val="dotted"/>
                <w:lang w:val="mk-MK"/>
              </w:rPr>
              <w:tab/>
            </w:r>
            <w:r w:rsidRPr="00320119">
              <w:rPr>
                <w:rFonts w:ascii="Arial Narrow" w:hAnsi="Arial Narrow"/>
                <w:sz w:val="20"/>
                <w:szCs w:val="20"/>
                <w:lang w:val="mk-MK"/>
              </w:rPr>
              <w:t>10</w:t>
            </w:r>
          </w:p>
          <w:p w14:paraId="753BF3E9" w14:textId="37631B5D" w:rsidR="00B4117C" w:rsidRPr="00833C2B" w:rsidRDefault="00B4117C" w:rsidP="00A90915">
            <w:pPr>
              <w:ind w:left="0" w:right="70"/>
              <w:rPr>
                <w:rFonts w:ascii="Arial Narrow" w:hAnsi="Arial Narrow"/>
                <w:sz w:val="20"/>
                <w:szCs w:val="20"/>
                <w:u w:val="dotted"/>
                <w:lang w:val="mk-MK"/>
              </w:rPr>
            </w:pPr>
            <w:r w:rsidRPr="00833C2B">
              <w:rPr>
                <w:rFonts w:ascii="Arial Narrow" w:hAnsi="Arial Narrow"/>
                <w:sz w:val="20"/>
                <w:szCs w:val="20"/>
                <w:lang w:val="mk-MK"/>
              </w:rPr>
              <w:t>Бев засрамен/а</w:t>
            </w:r>
            <w:r w:rsidR="00320119"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007C55E1" w:rsidRPr="00833C2B">
              <w:rPr>
                <w:rFonts w:ascii="Arial Narrow" w:hAnsi="Arial Narrow"/>
                <w:sz w:val="20"/>
                <w:szCs w:val="20"/>
                <w:u w:val="dotted"/>
                <w:lang w:val="mk-MK"/>
              </w:rPr>
              <w:tab/>
            </w:r>
            <w:r w:rsidR="007C55E1" w:rsidRPr="00833C2B">
              <w:rPr>
                <w:rFonts w:ascii="Arial Narrow" w:hAnsi="Arial Narrow"/>
                <w:sz w:val="20"/>
                <w:szCs w:val="20"/>
                <w:u w:val="dotted"/>
                <w:lang w:val="mk-MK"/>
              </w:rPr>
              <w:tab/>
            </w:r>
            <w:r w:rsidRPr="00320119">
              <w:rPr>
                <w:rFonts w:ascii="Arial Narrow" w:hAnsi="Arial Narrow"/>
                <w:sz w:val="20"/>
                <w:szCs w:val="20"/>
                <w:lang w:val="mk-MK"/>
              </w:rPr>
              <w:t>11</w:t>
            </w:r>
          </w:p>
          <w:p w14:paraId="18092749" w14:textId="748438D2" w:rsidR="00B4117C" w:rsidRPr="00833C2B" w:rsidRDefault="00B4117C" w:rsidP="00A90915">
            <w:pPr>
              <w:ind w:left="0" w:right="70"/>
              <w:rPr>
                <w:rFonts w:ascii="Arial Narrow" w:hAnsi="Arial Narrow"/>
                <w:sz w:val="20"/>
                <w:szCs w:val="20"/>
                <w:u w:val="dotted"/>
                <w:lang w:val="mk-MK"/>
              </w:rPr>
            </w:pPr>
            <w:r w:rsidRPr="00320119">
              <w:rPr>
                <w:rFonts w:ascii="Arial Narrow" w:hAnsi="Arial Narrow"/>
                <w:sz w:val="20"/>
                <w:szCs w:val="20"/>
                <w:lang w:val="mk-MK"/>
              </w:rPr>
              <w:t>Друго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007C55E1"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320119">
              <w:rPr>
                <w:rFonts w:ascii="Arial Narrow" w:hAnsi="Arial Narrow"/>
                <w:sz w:val="20"/>
                <w:szCs w:val="20"/>
                <w:lang w:val="mk-MK"/>
              </w:rPr>
              <w:t>12</w:t>
            </w:r>
          </w:p>
          <w:p w14:paraId="64C39A54" w14:textId="739E7658" w:rsidR="00B4117C" w:rsidRPr="00833C2B" w:rsidRDefault="00B4117C" w:rsidP="00F87280">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007C55E1"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7C55E1" w:rsidRPr="00495ACD" w14:paraId="5897EAA4" w14:textId="77777777" w:rsidTr="00883A79">
        <w:tc>
          <w:tcPr>
            <w:tcW w:w="1018" w:type="dxa"/>
          </w:tcPr>
          <w:p w14:paraId="5FF41EBD" w14:textId="6F11BC49" w:rsidR="007C55E1" w:rsidRPr="00833C2B" w:rsidRDefault="007C55E1" w:rsidP="007C55E1">
            <w:pPr>
              <w:ind w:left="0"/>
              <w:rPr>
                <w:rFonts w:ascii="Arial Narrow" w:hAnsi="Arial Narrow"/>
                <w:b/>
                <w:sz w:val="20"/>
                <w:szCs w:val="20"/>
                <w:lang w:val="mk-MK"/>
              </w:rPr>
            </w:pPr>
            <w:r w:rsidRPr="00833C2B">
              <w:rPr>
                <w:rFonts w:ascii="Arial Narrow" w:hAnsi="Arial Narrow"/>
                <w:b/>
                <w:sz w:val="20"/>
                <w:szCs w:val="20"/>
                <w:lang w:val="mk-MK"/>
              </w:rPr>
              <w:lastRenderedPageBreak/>
              <w:t>q12</w:t>
            </w:r>
          </w:p>
        </w:tc>
        <w:tc>
          <w:tcPr>
            <w:tcW w:w="3999" w:type="dxa"/>
          </w:tcPr>
          <w:p w14:paraId="334C1460" w14:textId="1671219A" w:rsidR="007C55E1" w:rsidRPr="00833C2B" w:rsidRDefault="007C55E1" w:rsidP="007C55E1">
            <w:pPr>
              <w:ind w:left="0"/>
              <w:rPr>
                <w:rFonts w:ascii="Arial Narrow" w:hAnsi="Arial Narrow"/>
                <w:sz w:val="20"/>
                <w:szCs w:val="20"/>
                <w:lang w:val="mk-MK"/>
              </w:rPr>
            </w:pPr>
            <w:r w:rsidRPr="00833C2B">
              <w:rPr>
                <w:rFonts w:ascii="Arial Narrow" w:hAnsi="Arial Narrow"/>
                <w:bCs/>
                <w:sz w:val="20"/>
                <w:szCs w:val="20"/>
                <w:lang w:val="mk-MK"/>
              </w:rPr>
              <w:t>Колку безбедно се чувствувате додека шетате во вашето соседство навечер?</w:t>
            </w:r>
          </w:p>
        </w:tc>
        <w:tc>
          <w:tcPr>
            <w:tcW w:w="5130" w:type="dxa"/>
          </w:tcPr>
          <w:p w14:paraId="0D22C5C6" w14:textId="77777777" w:rsidR="007C55E1" w:rsidRPr="00833C2B" w:rsidRDefault="007C55E1" w:rsidP="007C55E1">
            <w:pPr>
              <w:ind w:left="0"/>
              <w:rPr>
                <w:rFonts w:ascii="Arial Narrow" w:hAnsi="Arial Narrow"/>
                <w:sz w:val="20"/>
                <w:szCs w:val="20"/>
                <w:lang w:val="mk-MK"/>
              </w:rPr>
            </w:pPr>
            <w:r w:rsidRPr="00833C2B">
              <w:rPr>
                <w:rFonts w:ascii="Arial Narrow" w:hAnsi="Arial Narrow"/>
                <w:sz w:val="20"/>
                <w:szCs w:val="20"/>
                <w:lang w:val="mk-MK"/>
              </w:rPr>
              <w:t xml:space="preserve">Многу безбедно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A09F295" w14:textId="77777777" w:rsidR="007C55E1" w:rsidRPr="00833C2B" w:rsidRDefault="007C55E1" w:rsidP="007C55E1">
            <w:pPr>
              <w:ind w:left="0"/>
              <w:rPr>
                <w:rFonts w:ascii="Arial Narrow" w:hAnsi="Arial Narrow"/>
                <w:sz w:val="20"/>
                <w:szCs w:val="20"/>
                <w:lang w:val="mk-MK"/>
              </w:rPr>
            </w:pPr>
            <w:r w:rsidRPr="00833C2B">
              <w:rPr>
                <w:rFonts w:ascii="Arial Narrow" w:hAnsi="Arial Narrow"/>
                <w:sz w:val="20"/>
                <w:szCs w:val="20"/>
                <w:lang w:val="mk-MK"/>
              </w:rPr>
              <w:t>Безбедно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3AABF3B4" w14:textId="77777777" w:rsidR="007C55E1" w:rsidRPr="00833C2B" w:rsidRDefault="007C55E1" w:rsidP="007C55E1">
            <w:pPr>
              <w:ind w:left="0"/>
              <w:rPr>
                <w:rFonts w:ascii="Arial Narrow" w:hAnsi="Arial Narrow"/>
                <w:sz w:val="20"/>
                <w:szCs w:val="20"/>
                <w:lang w:val="mk-MK"/>
              </w:rPr>
            </w:pPr>
            <w:r w:rsidRPr="00320119">
              <w:rPr>
                <w:rFonts w:ascii="Arial Narrow" w:hAnsi="Arial Narrow"/>
                <w:sz w:val="20"/>
                <w:szCs w:val="20"/>
                <w:lang w:val="mk-MK"/>
              </w:rPr>
              <w:t>Небезбедно</w:t>
            </w:r>
            <w:r w:rsidRPr="00833C2B">
              <w:rPr>
                <w:rFonts w:ascii="Arial Narrow" w:hAnsi="Arial Narrow"/>
                <w:sz w:val="20"/>
                <w:szCs w:val="20"/>
                <w:u w:val="dotted"/>
                <w:lang w:val="mk-MK"/>
              </w:rPr>
              <w:t xml:space="preserve">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71B1155B" w14:textId="77777777" w:rsidR="007C55E1" w:rsidRPr="00833C2B" w:rsidRDefault="007C55E1" w:rsidP="007C55E1">
            <w:pPr>
              <w:ind w:left="0"/>
              <w:rPr>
                <w:rFonts w:ascii="Arial Narrow" w:hAnsi="Arial Narrow"/>
                <w:sz w:val="20"/>
                <w:szCs w:val="20"/>
                <w:lang w:val="mk-MK"/>
              </w:rPr>
            </w:pPr>
            <w:r w:rsidRPr="00833C2B">
              <w:rPr>
                <w:rFonts w:ascii="Arial Narrow" w:hAnsi="Arial Narrow"/>
                <w:sz w:val="20"/>
                <w:szCs w:val="20"/>
                <w:lang w:val="mk-MK"/>
              </w:rPr>
              <w:t>Многу небезбедно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08B666F1" w14:textId="318D4383" w:rsidR="007C55E1" w:rsidRPr="00833C2B" w:rsidRDefault="007C55E1" w:rsidP="007C55E1">
            <w:pPr>
              <w:ind w:left="0" w:right="7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bl>
    <w:p w14:paraId="656D6F99" w14:textId="77777777" w:rsidR="001E44F5" w:rsidRPr="00833C2B" w:rsidRDefault="001E44F5" w:rsidP="001E44F5">
      <w:pPr>
        <w:spacing w:after="0" w:line="240" w:lineRule="auto"/>
        <w:ind w:left="0"/>
        <w:rPr>
          <w:rFonts w:ascii="Arial Narrow" w:hAnsi="Arial Narrow"/>
          <w:sz w:val="20"/>
          <w:szCs w:val="20"/>
          <w:lang w:val="mk-MK"/>
        </w:rPr>
      </w:pPr>
    </w:p>
    <w:p w14:paraId="005ADC80" w14:textId="77777777" w:rsidR="002E216B" w:rsidRPr="00833C2B" w:rsidRDefault="002E216B" w:rsidP="004901B8">
      <w:pPr>
        <w:spacing w:after="0" w:line="240" w:lineRule="auto"/>
        <w:ind w:left="0" w:right="0"/>
        <w:rPr>
          <w:rFonts w:ascii="Arial Narrow" w:eastAsia="Times New Roman" w:hAnsi="Arial Narrow" w:cs="Arial"/>
          <w:snapToGrid w:val="0"/>
          <w:sz w:val="20"/>
          <w:szCs w:val="20"/>
          <w:lang w:val="mk-MK" w:eastAsia="es-ES"/>
        </w:rPr>
      </w:pPr>
    </w:p>
    <w:p w14:paraId="14EB2300" w14:textId="6DDBD9CD" w:rsidR="004901B8" w:rsidRPr="00833C2B" w:rsidRDefault="004901B8" w:rsidP="004901B8">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val="mk-MK" w:eastAsia="es-ES"/>
        </w:rPr>
      </w:pPr>
      <w:r w:rsidRPr="00833C2B">
        <w:rPr>
          <w:rFonts w:ascii="Arial Narrow" w:eastAsia="Times New Roman" w:hAnsi="Arial Narrow" w:cs="Arial"/>
          <w:b/>
          <w:snapToGrid w:val="0"/>
          <w:lang w:val="mk-MK" w:eastAsia="es-ES"/>
        </w:rPr>
        <w:t xml:space="preserve">5. </w:t>
      </w:r>
      <w:r w:rsidR="008008B5" w:rsidRPr="00833C2B">
        <w:rPr>
          <w:rFonts w:ascii="Arial Narrow" w:eastAsia="Times New Roman" w:hAnsi="Arial Narrow" w:cs="Arial"/>
          <w:b/>
          <w:snapToGrid w:val="0"/>
          <w:lang w:val="mk-MK" w:eastAsia="es-ES"/>
        </w:rPr>
        <w:t>ДИСКРИМИНАЦИЈА</w:t>
      </w:r>
    </w:p>
    <w:p w14:paraId="31623490" w14:textId="77777777" w:rsidR="00211DDB" w:rsidRPr="00833C2B" w:rsidRDefault="00211DDB" w:rsidP="004901B8">
      <w:pPr>
        <w:spacing w:after="0" w:line="240" w:lineRule="auto"/>
        <w:ind w:left="0" w:right="0"/>
        <w:rPr>
          <w:rFonts w:ascii="Arial Narrow" w:hAnsi="Arial Narrow" w:cstheme="minorHAnsi"/>
          <w:b/>
          <w:sz w:val="20"/>
          <w:szCs w:val="20"/>
          <w:lang w:val="mk-MK"/>
        </w:rPr>
      </w:pPr>
    </w:p>
    <w:p w14:paraId="42DE3EFD" w14:textId="2BE2F2AF" w:rsidR="00A90915" w:rsidRPr="00833C2B" w:rsidRDefault="00A90915" w:rsidP="00A90915">
      <w:pPr>
        <w:spacing w:after="0" w:line="240" w:lineRule="auto"/>
        <w:ind w:left="0" w:right="-180"/>
        <w:rPr>
          <w:rFonts w:ascii="Arial Narrow" w:hAnsi="Arial Narrow"/>
          <w:sz w:val="20"/>
          <w:szCs w:val="20"/>
          <w:lang w:val="mk-MK"/>
        </w:rPr>
      </w:pPr>
      <w:r w:rsidRPr="00833C2B">
        <w:rPr>
          <w:rFonts w:ascii="Arial Narrow" w:hAnsi="Arial Narrow" w:cstheme="minorHAnsi"/>
          <w:b/>
          <w:sz w:val="20"/>
          <w:szCs w:val="20"/>
          <w:lang w:val="mk-MK"/>
        </w:rPr>
        <w:t>ПРОЧИТАЈ:</w:t>
      </w:r>
      <w:r w:rsidRPr="00833C2B">
        <w:rPr>
          <w:rFonts w:ascii="Arial Narrow" w:hAnsi="Arial Narrow" w:cstheme="minorHAnsi"/>
          <w:sz w:val="20"/>
          <w:szCs w:val="20"/>
          <w:lang w:val="mk-MK"/>
        </w:rPr>
        <w:t xml:space="preserve"> Замислете дека полицијата притвара две лица за кои постои еднаков сомнеж дека извршиле криминално дело. Според вас, </w:t>
      </w:r>
      <w:r w:rsidR="002B611A" w:rsidRPr="00833C2B">
        <w:rPr>
          <w:rFonts w:ascii="Arial Narrow" w:hAnsi="Arial Narrow" w:cstheme="minorHAnsi"/>
          <w:sz w:val="20"/>
          <w:szCs w:val="20"/>
          <w:lang w:val="mk-MK"/>
        </w:rPr>
        <w:t>дали некоја</w:t>
      </w:r>
      <w:r w:rsidRPr="00833C2B">
        <w:rPr>
          <w:rFonts w:ascii="Arial Narrow" w:hAnsi="Arial Narrow" w:cstheme="minorHAnsi"/>
          <w:sz w:val="20"/>
          <w:szCs w:val="20"/>
          <w:lang w:val="mk-MK"/>
        </w:rPr>
        <w:t xml:space="preserve"> од следниве карактеристики би можела да направи дополнителен проблем за едниот од нив?</w:t>
      </w:r>
    </w:p>
    <w:p w14:paraId="263F0A24" w14:textId="77777777" w:rsidR="00211DDB" w:rsidRPr="00833C2B" w:rsidRDefault="00211DDB" w:rsidP="004901B8">
      <w:pPr>
        <w:spacing w:after="0" w:line="240" w:lineRule="auto"/>
        <w:ind w:left="0"/>
        <w:rPr>
          <w:rFonts w:ascii="Arial Narrow" w:hAnsi="Arial Narrow"/>
          <w:sz w:val="20"/>
          <w:szCs w:val="20"/>
          <w:lang w:val="mk-MK"/>
        </w:rPr>
      </w:pPr>
    </w:p>
    <w:tbl>
      <w:tblPr>
        <w:tblStyle w:val="TableGrid"/>
        <w:tblW w:w="9990" w:type="dxa"/>
        <w:tblInd w:w="-252" w:type="dxa"/>
        <w:tblLook w:val="04A0" w:firstRow="1" w:lastRow="0" w:firstColumn="1" w:lastColumn="0" w:noHBand="0" w:noVBand="1"/>
      </w:tblPr>
      <w:tblGrid>
        <w:gridCol w:w="1080"/>
        <w:gridCol w:w="4860"/>
        <w:gridCol w:w="4050"/>
      </w:tblGrid>
      <w:tr w:rsidR="00BA5B5B" w:rsidRPr="00495ACD" w14:paraId="41680BD4" w14:textId="77777777" w:rsidTr="00243E14">
        <w:tc>
          <w:tcPr>
            <w:tcW w:w="1080" w:type="dxa"/>
          </w:tcPr>
          <w:p w14:paraId="5A4B8E5E" w14:textId="2949F7C4" w:rsidR="00BA5B5B" w:rsidRPr="00833C2B" w:rsidRDefault="00BA5B5B" w:rsidP="00243E14">
            <w:pPr>
              <w:ind w:left="0"/>
              <w:rPr>
                <w:rFonts w:ascii="Arial Narrow" w:hAnsi="Arial Narrow"/>
                <w:sz w:val="20"/>
                <w:szCs w:val="20"/>
                <w:lang w:val="mk-MK"/>
              </w:rPr>
            </w:pPr>
            <w:r w:rsidRPr="00833C2B">
              <w:rPr>
                <w:rFonts w:ascii="Arial Narrow" w:hAnsi="Arial Narrow"/>
                <w:b/>
                <w:sz w:val="20"/>
                <w:szCs w:val="20"/>
                <w:lang w:val="mk-MK"/>
              </w:rPr>
              <w:t>q13a</w:t>
            </w:r>
          </w:p>
        </w:tc>
        <w:tc>
          <w:tcPr>
            <w:tcW w:w="4860" w:type="dxa"/>
          </w:tcPr>
          <w:p w14:paraId="1FA18CCF" w14:textId="3CF7613C" w:rsidR="00BA5B5B" w:rsidRPr="00833C2B" w:rsidRDefault="00BA5B5B" w:rsidP="00243E14">
            <w:pPr>
              <w:ind w:left="0"/>
              <w:rPr>
                <w:rFonts w:ascii="Arial Narrow" w:hAnsi="Arial Narrow"/>
                <w:sz w:val="20"/>
                <w:szCs w:val="20"/>
                <w:lang w:val="mk-MK"/>
              </w:rPr>
            </w:pPr>
            <w:r w:rsidRPr="00833C2B">
              <w:rPr>
                <w:rFonts w:ascii="Arial Narrow" w:hAnsi="Arial Narrow" w:cstheme="minorHAnsi"/>
                <w:sz w:val="20"/>
                <w:szCs w:val="20"/>
                <w:lang w:val="mk-MK"/>
              </w:rPr>
              <w:t>Сиромашно лице</w:t>
            </w:r>
          </w:p>
        </w:tc>
        <w:tc>
          <w:tcPr>
            <w:tcW w:w="4050" w:type="dxa"/>
          </w:tcPr>
          <w:p w14:paraId="323C8730" w14:textId="77777777" w:rsidR="00BA5B5B" w:rsidRPr="00833C2B" w:rsidRDefault="00BA5B5B" w:rsidP="00A90915">
            <w:pPr>
              <w:ind w:left="-40"/>
              <w:rPr>
                <w:rFonts w:ascii="Arial Narrow" w:hAnsi="Arial Narrow" w:cstheme="minorHAnsi"/>
                <w:sz w:val="20"/>
                <w:szCs w:val="20"/>
                <w:u w:val="dotted"/>
                <w:lang w:val="mk-MK"/>
              </w:rPr>
            </w:pPr>
            <w:r w:rsidRPr="00833C2B">
              <w:rPr>
                <w:rFonts w:ascii="Arial Narrow" w:hAnsi="Arial Narrow" w:cstheme="minorHAnsi"/>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571B0C9C" w14:textId="77777777" w:rsidR="00BA5B5B" w:rsidRPr="00833C2B" w:rsidRDefault="00BA5B5B" w:rsidP="00A90915">
            <w:pPr>
              <w:ind w:left="-40"/>
              <w:rPr>
                <w:rFonts w:ascii="Arial Narrow" w:hAnsi="Arial Narrow" w:cstheme="minorHAnsi"/>
                <w:sz w:val="20"/>
                <w:szCs w:val="20"/>
                <w:lang w:val="mk-MK"/>
              </w:rPr>
            </w:pPr>
            <w:r w:rsidRPr="00833C2B">
              <w:rPr>
                <w:rFonts w:ascii="Arial Narrow" w:hAnsi="Arial Narrow" w:cstheme="minorHAnsi"/>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2 </w:t>
            </w:r>
          </w:p>
          <w:p w14:paraId="1CAA03FF" w14:textId="56EE8E32" w:rsidR="00BA5B5B" w:rsidRPr="00833C2B" w:rsidRDefault="00BA5B5B" w:rsidP="00243E14">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BA5B5B" w:rsidRPr="00495ACD" w14:paraId="62A769C0" w14:textId="77777777" w:rsidTr="00243E14">
        <w:tc>
          <w:tcPr>
            <w:tcW w:w="1080" w:type="dxa"/>
          </w:tcPr>
          <w:p w14:paraId="7847FC01" w14:textId="09181D71" w:rsidR="00BA5B5B" w:rsidRPr="00833C2B" w:rsidRDefault="00BA5B5B" w:rsidP="00243E14">
            <w:pPr>
              <w:ind w:left="0"/>
              <w:rPr>
                <w:rFonts w:ascii="Arial Narrow" w:hAnsi="Arial Narrow"/>
                <w:bCs/>
                <w:sz w:val="20"/>
                <w:szCs w:val="20"/>
                <w:lang w:val="mk-MK"/>
              </w:rPr>
            </w:pPr>
            <w:r w:rsidRPr="00833C2B">
              <w:rPr>
                <w:rFonts w:ascii="Arial Narrow" w:hAnsi="Arial Narrow"/>
                <w:b/>
                <w:sz w:val="20"/>
                <w:szCs w:val="20"/>
                <w:lang w:val="mk-MK"/>
              </w:rPr>
              <w:t>q13b</w:t>
            </w:r>
          </w:p>
        </w:tc>
        <w:tc>
          <w:tcPr>
            <w:tcW w:w="4860" w:type="dxa"/>
          </w:tcPr>
          <w:p w14:paraId="7C9BB629" w14:textId="67B6AA52" w:rsidR="00BA5B5B" w:rsidRPr="00833C2B" w:rsidRDefault="001A68DC" w:rsidP="00243E14">
            <w:pPr>
              <w:ind w:left="0"/>
              <w:rPr>
                <w:rFonts w:ascii="Arial Narrow" w:hAnsi="Arial Narrow"/>
                <w:sz w:val="20"/>
                <w:szCs w:val="20"/>
                <w:lang w:val="mk-MK"/>
              </w:rPr>
            </w:pPr>
            <w:r w:rsidRPr="00833C2B">
              <w:rPr>
                <w:rFonts w:ascii="Arial Narrow" w:hAnsi="Arial Narrow" w:cstheme="minorHAnsi"/>
                <w:sz w:val="20"/>
                <w:szCs w:val="20"/>
                <w:lang w:val="mk-MK"/>
              </w:rPr>
              <w:t>Женско</w:t>
            </w:r>
          </w:p>
        </w:tc>
        <w:tc>
          <w:tcPr>
            <w:tcW w:w="4050" w:type="dxa"/>
          </w:tcPr>
          <w:p w14:paraId="0AA2C727" w14:textId="77777777" w:rsidR="00BA5B5B" w:rsidRPr="00833C2B" w:rsidRDefault="00BA5B5B" w:rsidP="00A90915">
            <w:pPr>
              <w:ind w:left="-40"/>
              <w:rPr>
                <w:rFonts w:ascii="Arial Narrow" w:hAnsi="Arial Narrow" w:cstheme="minorHAnsi"/>
                <w:sz w:val="20"/>
                <w:szCs w:val="20"/>
                <w:u w:val="dotted"/>
                <w:lang w:val="mk-MK"/>
              </w:rPr>
            </w:pPr>
            <w:r w:rsidRPr="00833C2B">
              <w:rPr>
                <w:rFonts w:ascii="Arial Narrow" w:hAnsi="Arial Narrow" w:cstheme="minorHAnsi"/>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21BEE329" w14:textId="77777777" w:rsidR="00BA5B5B" w:rsidRPr="00833C2B" w:rsidRDefault="00BA5B5B" w:rsidP="00A90915">
            <w:pPr>
              <w:ind w:left="-40"/>
              <w:rPr>
                <w:rFonts w:ascii="Arial Narrow" w:hAnsi="Arial Narrow" w:cstheme="minorHAnsi"/>
                <w:sz w:val="20"/>
                <w:szCs w:val="20"/>
                <w:lang w:val="mk-MK"/>
              </w:rPr>
            </w:pPr>
            <w:r w:rsidRPr="00833C2B">
              <w:rPr>
                <w:rFonts w:ascii="Arial Narrow" w:hAnsi="Arial Narrow" w:cstheme="minorHAnsi"/>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2 </w:t>
            </w:r>
          </w:p>
          <w:p w14:paraId="6ED45400" w14:textId="4BB80A99" w:rsidR="00BA5B5B" w:rsidRPr="00833C2B" w:rsidRDefault="00BA5B5B" w:rsidP="00243E14">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1A68DC" w:rsidRPr="00495ACD" w14:paraId="69353441" w14:textId="77777777" w:rsidTr="00243E14">
        <w:tc>
          <w:tcPr>
            <w:tcW w:w="1080" w:type="dxa"/>
          </w:tcPr>
          <w:p w14:paraId="0FA9BA4D" w14:textId="6E3D57BD" w:rsidR="001A68DC" w:rsidRPr="00833C2B" w:rsidRDefault="001A68DC" w:rsidP="00243E14">
            <w:pPr>
              <w:ind w:left="0"/>
              <w:rPr>
                <w:rFonts w:ascii="Arial Narrow" w:hAnsi="Arial Narrow"/>
                <w:sz w:val="20"/>
                <w:szCs w:val="20"/>
                <w:lang w:val="mk-MK"/>
              </w:rPr>
            </w:pPr>
            <w:r w:rsidRPr="00833C2B">
              <w:rPr>
                <w:rFonts w:ascii="Arial Narrow" w:hAnsi="Arial Narrow"/>
                <w:b/>
                <w:sz w:val="20"/>
                <w:szCs w:val="20"/>
                <w:lang w:val="mk-MK"/>
              </w:rPr>
              <w:t>q13c</w:t>
            </w:r>
          </w:p>
        </w:tc>
        <w:tc>
          <w:tcPr>
            <w:tcW w:w="4860" w:type="dxa"/>
          </w:tcPr>
          <w:p w14:paraId="6DFF2FE5" w14:textId="6B445568" w:rsidR="001A68DC" w:rsidRPr="00833C2B" w:rsidRDefault="00A315E5" w:rsidP="001A68DC">
            <w:pPr>
              <w:ind w:left="0"/>
              <w:rPr>
                <w:rFonts w:ascii="Arial Narrow" w:hAnsi="Arial Narrow" w:cstheme="minorHAnsi"/>
                <w:sz w:val="20"/>
                <w:szCs w:val="20"/>
                <w:lang w:val="mk-MK"/>
              </w:rPr>
            </w:pPr>
            <w:r w:rsidRPr="00833C2B">
              <w:rPr>
                <w:rFonts w:ascii="Arial Narrow" w:hAnsi="Arial Narrow" w:cstheme="minorHAnsi"/>
                <w:sz w:val="20"/>
                <w:szCs w:val="20"/>
                <w:lang w:val="mk-MK"/>
              </w:rPr>
              <w:t>Лице</w:t>
            </w:r>
            <w:r w:rsidR="001A68DC" w:rsidRPr="00833C2B">
              <w:rPr>
                <w:rFonts w:ascii="Arial Narrow" w:hAnsi="Arial Narrow" w:cstheme="minorHAnsi"/>
                <w:sz w:val="20"/>
                <w:szCs w:val="20"/>
                <w:lang w:val="mk-MK"/>
              </w:rPr>
              <w:t xml:space="preserve"> од етничка група различна од онаа на која припаѓа полицаецот кој го притворил</w:t>
            </w:r>
          </w:p>
        </w:tc>
        <w:tc>
          <w:tcPr>
            <w:tcW w:w="4050" w:type="dxa"/>
          </w:tcPr>
          <w:p w14:paraId="6DF6EE5E" w14:textId="77777777" w:rsidR="001A68DC" w:rsidRPr="00833C2B" w:rsidRDefault="001A68DC" w:rsidP="00A90915">
            <w:pPr>
              <w:ind w:left="-40"/>
              <w:rPr>
                <w:rFonts w:ascii="Arial Narrow" w:hAnsi="Arial Narrow" w:cstheme="minorHAnsi"/>
                <w:sz w:val="20"/>
                <w:szCs w:val="20"/>
                <w:u w:val="dotted"/>
                <w:lang w:val="mk-MK"/>
              </w:rPr>
            </w:pPr>
            <w:r w:rsidRPr="00833C2B">
              <w:rPr>
                <w:rFonts w:ascii="Arial Narrow" w:hAnsi="Arial Narrow" w:cstheme="minorHAnsi"/>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3523872F" w14:textId="77777777" w:rsidR="001A68DC" w:rsidRPr="00833C2B" w:rsidRDefault="001A68DC" w:rsidP="00A90915">
            <w:pPr>
              <w:ind w:left="-40"/>
              <w:rPr>
                <w:rFonts w:ascii="Arial Narrow" w:hAnsi="Arial Narrow" w:cstheme="minorHAnsi"/>
                <w:sz w:val="20"/>
                <w:szCs w:val="20"/>
                <w:lang w:val="mk-MK"/>
              </w:rPr>
            </w:pPr>
            <w:r w:rsidRPr="00833C2B">
              <w:rPr>
                <w:rFonts w:ascii="Arial Narrow" w:hAnsi="Arial Narrow" w:cstheme="minorHAnsi"/>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2 </w:t>
            </w:r>
          </w:p>
          <w:p w14:paraId="10DF7FC4" w14:textId="12B8812E" w:rsidR="001A68DC" w:rsidRPr="00833C2B" w:rsidRDefault="001A68DC" w:rsidP="00243E14">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B12333" w:rsidRPr="00495ACD" w14:paraId="0D00C159" w14:textId="77777777" w:rsidTr="00243E14">
        <w:tc>
          <w:tcPr>
            <w:tcW w:w="1080" w:type="dxa"/>
          </w:tcPr>
          <w:p w14:paraId="7CD54C91" w14:textId="5BA44A53" w:rsidR="00B12333" w:rsidRPr="00833C2B" w:rsidRDefault="00B12333" w:rsidP="00243E14">
            <w:pPr>
              <w:ind w:left="0"/>
              <w:rPr>
                <w:rFonts w:ascii="Arial Narrow" w:hAnsi="Arial Narrow"/>
                <w:sz w:val="20"/>
                <w:szCs w:val="20"/>
                <w:lang w:val="mk-MK"/>
              </w:rPr>
            </w:pPr>
            <w:r w:rsidRPr="00833C2B">
              <w:rPr>
                <w:rFonts w:ascii="Arial Narrow" w:hAnsi="Arial Narrow"/>
                <w:b/>
                <w:sz w:val="20"/>
                <w:szCs w:val="20"/>
                <w:lang w:val="mk-MK"/>
              </w:rPr>
              <w:t>q13d</w:t>
            </w:r>
          </w:p>
        </w:tc>
        <w:tc>
          <w:tcPr>
            <w:tcW w:w="4860" w:type="dxa"/>
          </w:tcPr>
          <w:p w14:paraId="1DE74426" w14:textId="26A88F75" w:rsidR="00B12333" w:rsidRPr="00833C2B" w:rsidRDefault="00A315E5" w:rsidP="00B12333">
            <w:pPr>
              <w:ind w:left="0"/>
              <w:rPr>
                <w:rFonts w:ascii="Arial Narrow" w:hAnsi="Arial Narrow"/>
                <w:sz w:val="20"/>
                <w:szCs w:val="20"/>
                <w:lang w:val="mk-MK"/>
              </w:rPr>
            </w:pPr>
            <w:r w:rsidRPr="00833C2B">
              <w:rPr>
                <w:rFonts w:ascii="Arial Narrow" w:hAnsi="Arial Narrow" w:cstheme="minorHAnsi"/>
                <w:sz w:val="20"/>
                <w:szCs w:val="20"/>
                <w:lang w:val="mk-MK"/>
              </w:rPr>
              <w:t xml:space="preserve">Лице </w:t>
            </w:r>
            <w:r w:rsidR="00B12333" w:rsidRPr="00833C2B">
              <w:rPr>
                <w:rFonts w:ascii="Arial Narrow" w:hAnsi="Arial Narrow" w:cstheme="minorHAnsi"/>
                <w:sz w:val="20"/>
                <w:szCs w:val="20"/>
                <w:lang w:val="mk-MK"/>
              </w:rPr>
              <w:t>од религија различна од онаа на која и припаѓа полицаецот кој го притворил</w:t>
            </w:r>
          </w:p>
        </w:tc>
        <w:tc>
          <w:tcPr>
            <w:tcW w:w="4050" w:type="dxa"/>
          </w:tcPr>
          <w:p w14:paraId="4A6ECD8A" w14:textId="77777777" w:rsidR="00B12333" w:rsidRPr="00833C2B" w:rsidRDefault="00B12333" w:rsidP="00A90915">
            <w:pPr>
              <w:ind w:left="-40"/>
              <w:rPr>
                <w:rFonts w:ascii="Arial Narrow" w:hAnsi="Arial Narrow" w:cstheme="minorHAnsi"/>
                <w:sz w:val="20"/>
                <w:szCs w:val="20"/>
                <w:u w:val="dotted"/>
                <w:lang w:val="mk-MK"/>
              </w:rPr>
            </w:pPr>
            <w:r w:rsidRPr="00833C2B">
              <w:rPr>
                <w:rFonts w:ascii="Arial Narrow" w:hAnsi="Arial Narrow" w:cstheme="minorHAnsi"/>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17D00266" w14:textId="77777777" w:rsidR="00B12333" w:rsidRPr="00833C2B" w:rsidRDefault="00B12333" w:rsidP="00A90915">
            <w:pPr>
              <w:ind w:left="-40"/>
              <w:rPr>
                <w:rFonts w:ascii="Arial Narrow" w:hAnsi="Arial Narrow" w:cstheme="minorHAnsi"/>
                <w:sz w:val="20"/>
                <w:szCs w:val="20"/>
                <w:lang w:val="mk-MK"/>
              </w:rPr>
            </w:pPr>
            <w:r w:rsidRPr="00833C2B">
              <w:rPr>
                <w:rFonts w:ascii="Arial Narrow" w:hAnsi="Arial Narrow" w:cstheme="minorHAnsi"/>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2 </w:t>
            </w:r>
          </w:p>
          <w:p w14:paraId="04C4CD33" w14:textId="05A5640A" w:rsidR="00B12333" w:rsidRPr="00833C2B" w:rsidRDefault="00B12333" w:rsidP="00243E14">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B12333" w:rsidRPr="00495ACD" w14:paraId="0D347490" w14:textId="77777777" w:rsidTr="00243E14">
        <w:tc>
          <w:tcPr>
            <w:tcW w:w="1080" w:type="dxa"/>
          </w:tcPr>
          <w:p w14:paraId="1308F083" w14:textId="2A3FD0C8" w:rsidR="00B12333" w:rsidRPr="00833C2B" w:rsidRDefault="00B12333" w:rsidP="00243E14">
            <w:pPr>
              <w:ind w:left="0"/>
              <w:rPr>
                <w:rFonts w:ascii="Arial Narrow" w:hAnsi="Arial Narrow"/>
                <w:sz w:val="20"/>
                <w:szCs w:val="20"/>
                <w:lang w:val="mk-MK"/>
              </w:rPr>
            </w:pPr>
            <w:r w:rsidRPr="00833C2B">
              <w:rPr>
                <w:rFonts w:ascii="Arial Narrow" w:hAnsi="Arial Narrow"/>
                <w:b/>
                <w:sz w:val="20"/>
                <w:szCs w:val="20"/>
                <w:lang w:val="mk-MK"/>
              </w:rPr>
              <w:t>q13e</w:t>
            </w:r>
          </w:p>
        </w:tc>
        <w:tc>
          <w:tcPr>
            <w:tcW w:w="4860" w:type="dxa"/>
          </w:tcPr>
          <w:p w14:paraId="58FF9E3E" w14:textId="0B21BD6A" w:rsidR="00B12333" w:rsidRPr="00833C2B" w:rsidRDefault="00B12333" w:rsidP="00243E14">
            <w:pPr>
              <w:ind w:left="0"/>
              <w:rPr>
                <w:rFonts w:ascii="Arial Narrow" w:hAnsi="Arial Narrow"/>
                <w:sz w:val="20"/>
                <w:szCs w:val="20"/>
                <w:lang w:val="mk-MK"/>
              </w:rPr>
            </w:pPr>
            <w:r w:rsidRPr="00833C2B">
              <w:rPr>
                <w:rFonts w:ascii="Arial Narrow" w:hAnsi="Arial Narrow" w:cstheme="minorHAnsi"/>
                <w:sz w:val="20"/>
                <w:szCs w:val="20"/>
                <w:lang w:val="mk-MK"/>
              </w:rPr>
              <w:t>Странец (имигрант)</w:t>
            </w:r>
          </w:p>
        </w:tc>
        <w:tc>
          <w:tcPr>
            <w:tcW w:w="4050" w:type="dxa"/>
          </w:tcPr>
          <w:p w14:paraId="3B891E86" w14:textId="77777777" w:rsidR="00B12333" w:rsidRPr="00833C2B" w:rsidRDefault="00B12333" w:rsidP="00A90915">
            <w:pPr>
              <w:ind w:left="-40"/>
              <w:rPr>
                <w:rFonts w:ascii="Arial Narrow" w:hAnsi="Arial Narrow" w:cstheme="minorHAnsi"/>
                <w:sz w:val="20"/>
                <w:szCs w:val="20"/>
                <w:u w:val="dotted"/>
                <w:lang w:val="mk-MK"/>
              </w:rPr>
            </w:pPr>
            <w:r w:rsidRPr="00833C2B">
              <w:rPr>
                <w:rFonts w:ascii="Arial Narrow" w:hAnsi="Arial Narrow" w:cstheme="minorHAnsi"/>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1664C4C9" w14:textId="77777777" w:rsidR="00B12333" w:rsidRPr="00833C2B" w:rsidRDefault="00B12333" w:rsidP="00A90915">
            <w:pPr>
              <w:ind w:left="-40"/>
              <w:rPr>
                <w:rFonts w:ascii="Arial Narrow" w:hAnsi="Arial Narrow" w:cstheme="minorHAnsi"/>
                <w:sz w:val="20"/>
                <w:szCs w:val="20"/>
                <w:lang w:val="mk-MK"/>
              </w:rPr>
            </w:pPr>
            <w:r w:rsidRPr="00833C2B">
              <w:rPr>
                <w:rFonts w:ascii="Arial Narrow" w:hAnsi="Arial Narrow" w:cstheme="minorHAnsi"/>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2 </w:t>
            </w:r>
          </w:p>
          <w:p w14:paraId="004C6111" w14:textId="327AB7D3" w:rsidR="00B12333" w:rsidRPr="00833C2B" w:rsidRDefault="00B12333" w:rsidP="00243E14">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B12333" w:rsidRPr="00495ACD" w14:paraId="453891E5" w14:textId="77777777" w:rsidTr="00243E14">
        <w:tc>
          <w:tcPr>
            <w:tcW w:w="1080" w:type="dxa"/>
          </w:tcPr>
          <w:p w14:paraId="31F6192E" w14:textId="794C15E2" w:rsidR="00B12333" w:rsidRPr="00833C2B" w:rsidRDefault="00B12333" w:rsidP="00243E14">
            <w:pPr>
              <w:ind w:left="0"/>
              <w:rPr>
                <w:rFonts w:ascii="Arial Narrow" w:hAnsi="Arial Narrow"/>
                <w:sz w:val="20"/>
                <w:szCs w:val="20"/>
                <w:lang w:val="mk-MK"/>
              </w:rPr>
            </w:pPr>
            <w:r w:rsidRPr="00833C2B">
              <w:rPr>
                <w:rFonts w:ascii="Arial Narrow" w:hAnsi="Arial Narrow"/>
                <w:b/>
                <w:sz w:val="20"/>
                <w:szCs w:val="20"/>
                <w:lang w:val="mk-MK"/>
              </w:rPr>
              <w:t>q13f</w:t>
            </w:r>
          </w:p>
        </w:tc>
        <w:tc>
          <w:tcPr>
            <w:tcW w:w="4860" w:type="dxa"/>
          </w:tcPr>
          <w:p w14:paraId="4930D828" w14:textId="17290548" w:rsidR="00B12333" w:rsidRPr="00833C2B" w:rsidRDefault="00A315E5" w:rsidP="00A315E5">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Хомосексуалец или припрагник на </w:t>
            </w:r>
            <w:r w:rsidR="00B404A4" w:rsidRPr="00833C2B">
              <w:rPr>
                <w:rFonts w:ascii="Arial Narrow" w:hAnsi="Arial Narrow" w:cstheme="minorHAnsi"/>
                <w:sz w:val="20"/>
                <w:szCs w:val="20"/>
                <w:lang w:val="mk-MK"/>
              </w:rPr>
              <w:t xml:space="preserve">ЛГБТ </w:t>
            </w:r>
            <w:r w:rsidRPr="00833C2B">
              <w:rPr>
                <w:rFonts w:ascii="Arial Narrow" w:hAnsi="Arial Narrow" w:cstheme="minorHAnsi"/>
                <w:sz w:val="20"/>
                <w:szCs w:val="20"/>
                <w:lang w:val="mk-MK"/>
              </w:rPr>
              <w:t>( LGBT) заедницата</w:t>
            </w:r>
            <w:r w:rsidR="00B12333" w:rsidRPr="00833C2B">
              <w:rPr>
                <w:rFonts w:ascii="Arial Narrow" w:hAnsi="Arial Narrow" w:cstheme="minorHAnsi"/>
                <w:sz w:val="20"/>
                <w:szCs w:val="20"/>
                <w:lang w:val="mk-MK"/>
              </w:rPr>
              <w:t xml:space="preserve"> (</w:t>
            </w:r>
            <w:r w:rsidRPr="00833C2B">
              <w:rPr>
                <w:rFonts w:ascii="Arial Narrow" w:hAnsi="Arial Narrow" w:cstheme="minorHAnsi"/>
                <w:sz w:val="20"/>
                <w:szCs w:val="20"/>
                <w:lang w:val="mk-MK"/>
              </w:rPr>
              <w:t>лезбејаки</w:t>
            </w:r>
            <w:r w:rsidR="00B12333" w:rsidRPr="00833C2B">
              <w:rPr>
                <w:rFonts w:ascii="Arial Narrow" w:hAnsi="Arial Narrow" w:cstheme="minorHAnsi"/>
                <w:sz w:val="20"/>
                <w:szCs w:val="20"/>
                <w:lang w:val="mk-MK"/>
              </w:rPr>
              <w:t xml:space="preserve">, </w:t>
            </w:r>
            <w:r w:rsidRPr="00833C2B">
              <w:rPr>
                <w:rFonts w:ascii="Arial Narrow" w:hAnsi="Arial Narrow" w:cstheme="minorHAnsi"/>
                <w:sz w:val="20"/>
                <w:szCs w:val="20"/>
                <w:lang w:val="mk-MK"/>
              </w:rPr>
              <w:t>хомосексуалци</w:t>
            </w:r>
            <w:r w:rsidR="00B12333" w:rsidRPr="00833C2B">
              <w:rPr>
                <w:rFonts w:ascii="Arial Narrow" w:hAnsi="Arial Narrow" w:cstheme="minorHAnsi"/>
                <w:sz w:val="20"/>
                <w:szCs w:val="20"/>
                <w:lang w:val="mk-MK"/>
              </w:rPr>
              <w:t xml:space="preserve">, </w:t>
            </w:r>
            <w:r w:rsidRPr="00833C2B">
              <w:rPr>
                <w:rFonts w:ascii="Arial Narrow" w:hAnsi="Arial Narrow" w:cstheme="minorHAnsi"/>
                <w:sz w:val="20"/>
                <w:szCs w:val="20"/>
                <w:lang w:val="mk-MK"/>
              </w:rPr>
              <w:t>бисексуалци</w:t>
            </w:r>
            <w:r w:rsidR="00B12333" w:rsidRPr="00833C2B">
              <w:rPr>
                <w:rFonts w:ascii="Arial Narrow" w:hAnsi="Arial Narrow" w:cstheme="minorHAnsi"/>
                <w:sz w:val="20"/>
                <w:szCs w:val="20"/>
                <w:lang w:val="mk-MK"/>
              </w:rPr>
              <w:t xml:space="preserve">, </w:t>
            </w:r>
            <w:r w:rsidRPr="00833C2B">
              <w:rPr>
                <w:rFonts w:ascii="Arial Narrow" w:hAnsi="Arial Narrow" w:cstheme="minorHAnsi"/>
                <w:sz w:val="20"/>
                <w:szCs w:val="20"/>
                <w:lang w:val="mk-MK"/>
              </w:rPr>
              <w:t>трансџендер</w:t>
            </w:r>
            <w:r w:rsidR="00B12333" w:rsidRPr="00833C2B">
              <w:rPr>
                <w:rFonts w:ascii="Arial Narrow" w:hAnsi="Arial Narrow" w:cstheme="minorHAnsi"/>
                <w:sz w:val="20"/>
                <w:szCs w:val="20"/>
                <w:lang w:val="mk-MK"/>
              </w:rPr>
              <w:t xml:space="preserve">) </w:t>
            </w:r>
          </w:p>
        </w:tc>
        <w:tc>
          <w:tcPr>
            <w:tcW w:w="4050" w:type="dxa"/>
          </w:tcPr>
          <w:p w14:paraId="1380EC2A" w14:textId="77777777" w:rsidR="00B12333" w:rsidRPr="00833C2B" w:rsidRDefault="00B12333" w:rsidP="00A90915">
            <w:pPr>
              <w:ind w:left="-40"/>
              <w:rPr>
                <w:rFonts w:ascii="Arial Narrow" w:hAnsi="Arial Narrow" w:cstheme="minorHAnsi"/>
                <w:sz w:val="20"/>
                <w:szCs w:val="20"/>
                <w:u w:val="dotted"/>
                <w:lang w:val="mk-MK"/>
              </w:rPr>
            </w:pPr>
            <w:r w:rsidRPr="00833C2B">
              <w:rPr>
                <w:rFonts w:ascii="Arial Narrow" w:hAnsi="Arial Narrow" w:cstheme="minorHAnsi"/>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53F0BFE7" w14:textId="77777777" w:rsidR="00B12333" w:rsidRPr="00833C2B" w:rsidRDefault="00B12333" w:rsidP="00A90915">
            <w:pPr>
              <w:ind w:left="-40"/>
              <w:rPr>
                <w:rFonts w:ascii="Arial Narrow" w:hAnsi="Arial Narrow" w:cstheme="minorHAnsi"/>
                <w:sz w:val="20"/>
                <w:szCs w:val="20"/>
                <w:lang w:val="mk-MK"/>
              </w:rPr>
            </w:pPr>
            <w:r w:rsidRPr="00833C2B">
              <w:rPr>
                <w:rFonts w:ascii="Arial Narrow" w:hAnsi="Arial Narrow" w:cstheme="minorHAnsi"/>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2 </w:t>
            </w:r>
          </w:p>
          <w:p w14:paraId="6D7539D5" w14:textId="57C8833D" w:rsidR="00B12333" w:rsidRPr="00833C2B" w:rsidRDefault="00B12333" w:rsidP="00243E14">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B12333" w:rsidRPr="00495ACD" w14:paraId="369FBE70" w14:textId="77777777" w:rsidTr="00243E14">
        <w:tc>
          <w:tcPr>
            <w:tcW w:w="1080" w:type="dxa"/>
          </w:tcPr>
          <w:p w14:paraId="4036043F" w14:textId="2CD751F1" w:rsidR="00B12333" w:rsidRPr="00833C2B" w:rsidRDefault="00B12333" w:rsidP="00243E14">
            <w:pPr>
              <w:ind w:left="0"/>
              <w:rPr>
                <w:rFonts w:ascii="Arial Narrow" w:hAnsi="Arial Narrow"/>
                <w:b/>
                <w:sz w:val="20"/>
                <w:szCs w:val="20"/>
                <w:lang w:val="mk-MK"/>
              </w:rPr>
            </w:pPr>
            <w:r w:rsidRPr="00833C2B">
              <w:rPr>
                <w:rFonts w:ascii="Arial Narrow" w:hAnsi="Arial Narrow"/>
                <w:b/>
                <w:sz w:val="20"/>
                <w:szCs w:val="20"/>
                <w:lang w:val="mk-MK"/>
              </w:rPr>
              <w:t>q13g</w:t>
            </w:r>
          </w:p>
        </w:tc>
        <w:tc>
          <w:tcPr>
            <w:tcW w:w="4860" w:type="dxa"/>
          </w:tcPr>
          <w:p w14:paraId="734DB582" w14:textId="46885280" w:rsidR="00B12333" w:rsidRPr="00833C2B" w:rsidRDefault="00A315E5"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Лице со темна кожа </w:t>
            </w:r>
          </w:p>
        </w:tc>
        <w:tc>
          <w:tcPr>
            <w:tcW w:w="4050" w:type="dxa"/>
          </w:tcPr>
          <w:p w14:paraId="59B8F9FC" w14:textId="77777777" w:rsidR="00B12333" w:rsidRPr="00833C2B" w:rsidRDefault="00B12333" w:rsidP="00A90915">
            <w:pPr>
              <w:ind w:left="-40"/>
              <w:rPr>
                <w:rFonts w:ascii="Arial Narrow" w:hAnsi="Arial Narrow" w:cstheme="minorHAnsi"/>
                <w:sz w:val="20"/>
                <w:szCs w:val="20"/>
                <w:u w:val="dotted"/>
                <w:lang w:val="mk-MK"/>
              </w:rPr>
            </w:pPr>
            <w:r w:rsidRPr="00833C2B">
              <w:rPr>
                <w:rFonts w:ascii="Arial Narrow" w:hAnsi="Arial Narrow" w:cstheme="minorHAnsi"/>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285B17B5" w14:textId="77777777" w:rsidR="00B12333" w:rsidRPr="00833C2B" w:rsidRDefault="00B12333" w:rsidP="00A90915">
            <w:pPr>
              <w:ind w:left="-40"/>
              <w:rPr>
                <w:rFonts w:ascii="Arial Narrow" w:hAnsi="Arial Narrow" w:cstheme="minorHAnsi"/>
                <w:sz w:val="20"/>
                <w:szCs w:val="20"/>
                <w:lang w:val="mk-MK"/>
              </w:rPr>
            </w:pPr>
            <w:r w:rsidRPr="00833C2B">
              <w:rPr>
                <w:rFonts w:ascii="Arial Narrow" w:hAnsi="Arial Narrow" w:cstheme="minorHAnsi"/>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2 </w:t>
            </w:r>
          </w:p>
          <w:p w14:paraId="07392727" w14:textId="69931F45" w:rsidR="00B12333" w:rsidRPr="00833C2B" w:rsidRDefault="00B12333" w:rsidP="006E338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B12333" w:rsidRPr="00495ACD" w14:paraId="5C4553F1" w14:textId="77777777" w:rsidTr="00243E14">
        <w:tc>
          <w:tcPr>
            <w:tcW w:w="1080" w:type="dxa"/>
          </w:tcPr>
          <w:p w14:paraId="4BAC4CC8" w14:textId="5AAA8AAA" w:rsidR="00B12333" w:rsidRPr="00833C2B" w:rsidRDefault="00B12333" w:rsidP="00243E14">
            <w:pPr>
              <w:ind w:left="0"/>
              <w:rPr>
                <w:rFonts w:ascii="Arial Narrow" w:hAnsi="Arial Narrow"/>
                <w:b/>
                <w:sz w:val="20"/>
                <w:szCs w:val="20"/>
                <w:lang w:val="mk-MK"/>
              </w:rPr>
            </w:pPr>
            <w:r w:rsidRPr="00833C2B">
              <w:rPr>
                <w:rFonts w:ascii="Arial Narrow" w:hAnsi="Arial Narrow"/>
                <w:b/>
                <w:sz w:val="20"/>
                <w:szCs w:val="20"/>
                <w:lang w:val="mk-MK"/>
              </w:rPr>
              <w:t>q13h</w:t>
            </w:r>
          </w:p>
        </w:tc>
        <w:tc>
          <w:tcPr>
            <w:tcW w:w="4860" w:type="dxa"/>
          </w:tcPr>
          <w:p w14:paraId="2C0A6608" w14:textId="4AD7F621" w:rsidR="00B12333" w:rsidRPr="00833C2B" w:rsidRDefault="00A315E5"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Староседелец / Доморо</w:t>
            </w:r>
            <w:r w:rsidR="00AA69B9" w:rsidRPr="00833C2B">
              <w:rPr>
                <w:rFonts w:ascii="Arial Narrow" w:hAnsi="Arial Narrow" w:cstheme="minorHAnsi"/>
                <w:sz w:val="20"/>
                <w:szCs w:val="20"/>
                <w:lang w:val="mk-MK"/>
              </w:rPr>
              <w:t xml:space="preserve">дно лице </w:t>
            </w:r>
          </w:p>
        </w:tc>
        <w:tc>
          <w:tcPr>
            <w:tcW w:w="4050" w:type="dxa"/>
          </w:tcPr>
          <w:p w14:paraId="22A0222D" w14:textId="77777777" w:rsidR="00B12333" w:rsidRPr="00833C2B" w:rsidRDefault="00B12333" w:rsidP="00A90915">
            <w:pPr>
              <w:ind w:left="-40"/>
              <w:rPr>
                <w:rFonts w:ascii="Arial Narrow" w:hAnsi="Arial Narrow" w:cstheme="minorHAnsi"/>
                <w:sz w:val="20"/>
                <w:szCs w:val="20"/>
                <w:u w:val="dotted"/>
                <w:lang w:val="mk-MK"/>
              </w:rPr>
            </w:pPr>
            <w:r w:rsidRPr="00833C2B">
              <w:rPr>
                <w:rFonts w:ascii="Arial Narrow" w:hAnsi="Arial Narrow" w:cstheme="minorHAnsi"/>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744BED77" w14:textId="77777777" w:rsidR="00B12333" w:rsidRPr="00833C2B" w:rsidRDefault="00B12333" w:rsidP="00A90915">
            <w:pPr>
              <w:ind w:left="-40"/>
              <w:rPr>
                <w:rFonts w:ascii="Arial Narrow" w:hAnsi="Arial Narrow" w:cstheme="minorHAnsi"/>
                <w:sz w:val="20"/>
                <w:szCs w:val="20"/>
                <w:lang w:val="mk-MK"/>
              </w:rPr>
            </w:pPr>
            <w:r w:rsidRPr="00833C2B">
              <w:rPr>
                <w:rFonts w:ascii="Arial Narrow" w:hAnsi="Arial Narrow" w:cstheme="minorHAnsi"/>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2 </w:t>
            </w:r>
          </w:p>
          <w:p w14:paraId="25F8FE6D" w14:textId="0C2A2305" w:rsidR="00B12333" w:rsidRPr="00833C2B" w:rsidRDefault="00B12333" w:rsidP="006E338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B12333" w:rsidRPr="00495ACD" w14:paraId="72816EF7" w14:textId="77777777" w:rsidTr="00243E14">
        <w:tc>
          <w:tcPr>
            <w:tcW w:w="1080" w:type="dxa"/>
          </w:tcPr>
          <w:p w14:paraId="3A713132" w14:textId="373B53F8" w:rsidR="00B12333" w:rsidRPr="00833C2B" w:rsidRDefault="00B12333" w:rsidP="00243E14">
            <w:pPr>
              <w:ind w:left="0"/>
              <w:rPr>
                <w:rFonts w:ascii="Arial Narrow" w:hAnsi="Arial Narrow"/>
                <w:b/>
                <w:sz w:val="20"/>
                <w:szCs w:val="20"/>
                <w:lang w:val="mk-MK"/>
              </w:rPr>
            </w:pPr>
            <w:r w:rsidRPr="00833C2B">
              <w:rPr>
                <w:rFonts w:ascii="Arial Narrow" w:hAnsi="Arial Narrow"/>
                <w:b/>
                <w:sz w:val="20"/>
                <w:szCs w:val="20"/>
                <w:lang w:val="mk-MK"/>
              </w:rPr>
              <w:t>q13i</w:t>
            </w:r>
          </w:p>
        </w:tc>
        <w:tc>
          <w:tcPr>
            <w:tcW w:w="4860" w:type="dxa"/>
          </w:tcPr>
          <w:p w14:paraId="23791A84" w14:textId="478732F0" w:rsidR="00B12333" w:rsidRPr="00833C2B" w:rsidRDefault="00AA69B9"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Лице со тетоважи</w:t>
            </w:r>
          </w:p>
        </w:tc>
        <w:tc>
          <w:tcPr>
            <w:tcW w:w="4050" w:type="dxa"/>
          </w:tcPr>
          <w:p w14:paraId="2901FABB" w14:textId="77777777" w:rsidR="00B12333" w:rsidRPr="00833C2B" w:rsidRDefault="00B12333" w:rsidP="00A90915">
            <w:pPr>
              <w:ind w:left="-40"/>
              <w:rPr>
                <w:rFonts w:ascii="Arial Narrow" w:hAnsi="Arial Narrow" w:cstheme="minorHAnsi"/>
                <w:sz w:val="20"/>
                <w:szCs w:val="20"/>
                <w:u w:val="dotted"/>
                <w:lang w:val="mk-MK"/>
              </w:rPr>
            </w:pPr>
            <w:r w:rsidRPr="00833C2B">
              <w:rPr>
                <w:rFonts w:ascii="Arial Narrow" w:hAnsi="Arial Narrow" w:cstheme="minorHAnsi"/>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4BFC9214" w14:textId="77777777" w:rsidR="00B12333" w:rsidRPr="00833C2B" w:rsidRDefault="00B12333" w:rsidP="00A90915">
            <w:pPr>
              <w:ind w:left="-40"/>
              <w:rPr>
                <w:rFonts w:ascii="Arial Narrow" w:hAnsi="Arial Narrow" w:cstheme="minorHAnsi"/>
                <w:sz w:val="20"/>
                <w:szCs w:val="20"/>
                <w:lang w:val="mk-MK"/>
              </w:rPr>
            </w:pPr>
            <w:r w:rsidRPr="00833C2B">
              <w:rPr>
                <w:rFonts w:ascii="Arial Narrow" w:hAnsi="Arial Narrow" w:cstheme="minorHAnsi"/>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2 </w:t>
            </w:r>
          </w:p>
          <w:p w14:paraId="77FAFB23" w14:textId="333019F9" w:rsidR="00B12333" w:rsidRPr="00833C2B" w:rsidRDefault="00B12333" w:rsidP="006E338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B12333" w:rsidRPr="00495ACD" w14:paraId="06E1C96A" w14:textId="77777777" w:rsidTr="00243E14">
        <w:tc>
          <w:tcPr>
            <w:tcW w:w="1080" w:type="dxa"/>
          </w:tcPr>
          <w:p w14:paraId="1083E3FF" w14:textId="7E69D2D9" w:rsidR="00B12333" w:rsidRPr="00833C2B" w:rsidRDefault="00B12333" w:rsidP="00243E14">
            <w:pPr>
              <w:ind w:left="0"/>
              <w:rPr>
                <w:rFonts w:ascii="Arial Narrow" w:hAnsi="Arial Narrow"/>
                <w:b/>
                <w:sz w:val="20"/>
                <w:szCs w:val="20"/>
                <w:lang w:val="mk-MK"/>
              </w:rPr>
            </w:pPr>
            <w:r w:rsidRPr="00833C2B">
              <w:rPr>
                <w:rFonts w:ascii="Arial Narrow" w:hAnsi="Arial Narrow"/>
                <w:b/>
                <w:sz w:val="20"/>
                <w:szCs w:val="20"/>
                <w:lang w:val="mk-MK"/>
              </w:rPr>
              <w:t>q13j</w:t>
            </w:r>
          </w:p>
        </w:tc>
        <w:tc>
          <w:tcPr>
            <w:tcW w:w="4860" w:type="dxa"/>
          </w:tcPr>
          <w:p w14:paraId="2ECE6562" w14:textId="03E8A42D" w:rsidR="00B12333" w:rsidRPr="00833C2B" w:rsidRDefault="00AA69B9"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Младо </w:t>
            </w:r>
            <w:r w:rsidR="00DB7D24" w:rsidRPr="00833C2B">
              <w:rPr>
                <w:rFonts w:ascii="Arial Narrow" w:hAnsi="Arial Narrow" w:cstheme="minorHAnsi"/>
                <w:sz w:val="20"/>
                <w:szCs w:val="20"/>
                <w:lang w:val="mk-MK"/>
              </w:rPr>
              <w:t>л</w:t>
            </w:r>
            <w:r w:rsidRPr="00833C2B">
              <w:rPr>
                <w:rFonts w:ascii="Arial Narrow" w:hAnsi="Arial Narrow" w:cstheme="minorHAnsi"/>
                <w:sz w:val="20"/>
                <w:szCs w:val="20"/>
                <w:lang w:val="mk-MK"/>
              </w:rPr>
              <w:t xml:space="preserve">ице </w:t>
            </w:r>
          </w:p>
        </w:tc>
        <w:tc>
          <w:tcPr>
            <w:tcW w:w="4050" w:type="dxa"/>
          </w:tcPr>
          <w:p w14:paraId="07E3C145" w14:textId="77777777" w:rsidR="00B12333" w:rsidRPr="00833C2B" w:rsidRDefault="00B12333" w:rsidP="00A90915">
            <w:pPr>
              <w:ind w:left="-40"/>
              <w:rPr>
                <w:rFonts w:ascii="Arial Narrow" w:hAnsi="Arial Narrow" w:cstheme="minorHAnsi"/>
                <w:sz w:val="20"/>
                <w:szCs w:val="20"/>
                <w:u w:val="dotted"/>
                <w:lang w:val="mk-MK"/>
              </w:rPr>
            </w:pPr>
            <w:r w:rsidRPr="00833C2B">
              <w:rPr>
                <w:rFonts w:ascii="Arial Narrow" w:hAnsi="Arial Narrow" w:cstheme="minorHAnsi"/>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477A21D9" w14:textId="77777777" w:rsidR="00B12333" w:rsidRPr="00833C2B" w:rsidRDefault="00B12333" w:rsidP="00A90915">
            <w:pPr>
              <w:ind w:left="-40"/>
              <w:rPr>
                <w:rFonts w:ascii="Arial Narrow" w:hAnsi="Arial Narrow" w:cstheme="minorHAnsi"/>
                <w:sz w:val="20"/>
                <w:szCs w:val="20"/>
                <w:lang w:val="mk-MK"/>
              </w:rPr>
            </w:pPr>
            <w:r w:rsidRPr="00833C2B">
              <w:rPr>
                <w:rFonts w:ascii="Arial Narrow" w:hAnsi="Arial Narrow" w:cstheme="minorHAnsi"/>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2 </w:t>
            </w:r>
          </w:p>
          <w:p w14:paraId="3F143FD6" w14:textId="45F1B8DF" w:rsidR="00B12333" w:rsidRPr="00833C2B" w:rsidRDefault="00B12333" w:rsidP="006E338B">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bl>
    <w:p w14:paraId="32751EE1" w14:textId="4801F06F" w:rsidR="00DB2C6F" w:rsidRPr="00833C2B" w:rsidRDefault="00DB2C6F" w:rsidP="009860B3">
      <w:pPr>
        <w:spacing w:after="0" w:line="240" w:lineRule="auto"/>
        <w:ind w:left="0" w:right="0"/>
        <w:rPr>
          <w:rFonts w:ascii="Arial Narrow" w:hAnsi="Arial Narrow" w:cstheme="minorHAnsi"/>
          <w:b/>
          <w:sz w:val="20"/>
          <w:szCs w:val="20"/>
          <w:lang w:val="mk-MK"/>
        </w:rPr>
      </w:pPr>
    </w:p>
    <w:p w14:paraId="0D71BD1A" w14:textId="59C2BF33" w:rsidR="00EA4289" w:rsidRPr="00833C2B" w:rsidRDefault="00EA4289" w:rsidP="009860B3">
      <w:pPr>
        <w:spacing w:after="0" w:line="240" w:lineRule="auto"/>
        <w:ind w:left="0" w:right="0"/>
        <w:rPr>
          <w:rFonts w:ascii="Arial Narrow" w:hAnsi="Arial Narrow" w:cstheme="minorHAnsi"/>
          <w:b/>
          <w:sz w:val="20"/>
          <w:szCs w:val="20"/>
          <w:lang w:val="mk-MK"/>
        </w:rPr>
      </w:pPr>
    </w:p>
    <w:p w14:paraId="1F2DDDFF" w14:textId="77777777" w:rsidR="00043F6C" w:rsidRPr="00833C2B" w:rsidRDefault="00043F6C" w:rsidP="009860B3">
      <w:pPr>
        <w:spacing w:after="0" w:line="240" w:lineRule="auto"/>
        <w:ind w:left="0" w:right="0"/>
        <w:rPr>
          <w:rFonts w:ascii="Arial Narrow" w:hAnsi="Arial Narrow" w:cstheme="minorHAnsi"/>
          <w:b/>
          <w:sz w:val="20"/>
          <w:szCs w:val="20"/>
          <w:lang w:val="mk-MK"/>
        </w:rPr>
      </w:pPr>
    </w:p>
    <w:p w14:paraId="6FAF3723" w14:textId="77777777" w:rsidR="00EA4289" w:rsidRPr="00833C2B" w:rsidRDefault="00EA4289" w:rsidP="009860B3">
      <w:pPr>
        <w:spacing w:after="0" w:line="240" w:lineRule="auto"/>
        <w:ind w:left="0" w:right="0"/>
        <w:rPr>
          <w:rFonts w:ascii="Arial Narrow" w:hAnsi="Arial Narrow" w:cstheme="minorHAnsi"/>
          <w:b/>
          <w:sz w:val="20"/>
          <w:szCs w:val="20"/>
          <w:lang w:val="mk-MK"/>
        </w:rPr>
      </w:pPr>
    </w:p>
    <w:p w14:paraId="139C6E7D" w14:textId="49B7FF64" w:rsidR="00C95487" w:rsidRPr="00833C2B" w:rsidRDefault="00C95487" w:rsidP="00C95487">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val="mk-MK" w:eastAsia="es-ES"/>
        </w:rPr>
      </w:pPr>
      <w:r w:rsidRPr="00833C2B">
        <w:rPr>
          <w:rFonts w:ascii="Arial Narrow" w:eastAsia="Times New Roman" w:hAnsi="Arial Narrow" w:cs="Arial"/>
          <w:b/>
          <w:snapToGrid w:val="0"/>
          <w:lang w:val="mk-MK" w:eastAsia="es-ES"/>
        </w:rPr>
        <w:lastRenderedPageBreak/>
        <w:t xml:space="preserve">6. </w:t>
      </w:r>
      <w:r w:rsidR="0095768A" w:rsidRPr="00833C2B">
        <w:rPr>
          <w:rFonts w:ascii="Arial Narrow" w:eastAsia="Times New Roman" w:hAnsi="Arial Narrow" w:cs="Arial"/>
          <w:b/>
          <w:snapToGrid w:val="0"/>
          <w:lang w:val="mk-MK" w:eastAsia="es-ES"/>
        </w:rPr>
        <w:t xml:space="preserve"> ПРИСТАП ДО ПРАВДА</w:t>
      </w:r>
    </w:p>
    <w:p w14:paraId="73477511" w14:textId="77777777" w:rsidR="00C95487" w:rsidRPr="00833C2B" w:rsidRDefault="00C95487" w:rsidP="00C95487">
      <w:pPr>
        <w:pStyle w:val="Body"/>
        <w:spacing w:after="0" w:line="240" w:lineRule="auto"/>
        <w:rPr>
          <w:rFonts w:ascii="Arial Narrow" w:hAnsi="Arial Narrow"/>
          <w:b/>
          <w:bCs/>
          <w:sz w:val="20"/>
          <w:szCs w:val="20"/>
          <w:lang w:val="mk-MK"/>
        </w:rPr>
      </w:pPr>
    </w:p>
    <w:p w14:paraId="4851886A" w14:textId="01D26AED" w:rsidR="008C7357" w:rsidRPr="00833C2B" w:rsidRDefault="008C7357" w:rsidP="00820A30">
      <w:pPr>
        <w:pStyle w:val="Body"/>
        <w:spacing w:after="0" w:line="240" w:lineRule="auto"/>
        <w:rPr>
          <w:rFonts w:ascii="Arial Narrow" w:hAnsi="Arial Narrow"/>
          <w:b/>
          <w:sz w:val="20"/>
          <w:szCs w:val="20"/>
          <w:lang w:val="mk-MK"/>
        </w:rPr>
      </w:pPr>
      <w:r w:rsidRPr="00833C2B">
        <w:rPr>
          <w:rFonts w:ascii="Arial Narrow" w:hAnsi="Arial Narrow"/>
          <w:b/>
          <w:bCs/>
          <w:sz w:val="20"/>
          <w:szCs w:val="20"/>
          <w:lang w:val="mk-MK"/>
        </w:rPr>
        <w:t xml:space="preserve">ПРОЧИТАЈ: </w:t>
      </w:r>
      <w:r w:rsidRPr="00833C2B">
        <w:rPr>
          <w:rFonts w:ascii="Arial Narrow" w:hAnsi="Arial Narrow"/>
          <w:sz w:val="20"/>
          <w:szCs w:val="20"/>
          <w:lang w:val="mk-MK"/>
        </w:rPr>
        <w:t>Ќе ви прочитам листа на проблеми и спорови со кои луѓето најчесто се соочуваат доживуваат во секојдневниот живот. За секој од примерите, ве молам да ми кажете дали сте ги имале или не во текот на изминатите две години, со што мислам на проблем кој започнал по [</w:t>
      </w:r>
      <w:r w:rsidRPr="00833C2B">
        <w:rPr>
          <w:rFonts w:ascii="Arial Narrow" w:hAnsi="Arial Narrow"/>
          <w:b/>
          <w:sz w:val="20"/>
          <w:szCs w:val="20"/>
          <w:lang w:val="mk-MK"/>
        </w:rPr>
        <w:t>тековниот месец 2021</w:t>
      </w:r>
      <w:r w:rsidRPr="00833C2B">
        <w:rPr>
          <w:rFonts w:ascii="Arial Narrow" w:hAnsi="Arial Narrow"/>
          <w:sz w:val="20"/>
          <w:szCs w:val="20"/>
          <w:lang w:val="mk-MK"/>
        </w:rPr>
        <w:t>] или започнал пред тоа, но продолжил потоа.</w:t>
      </w:r>
      <w:r w:rsidR="00820A30" w:rsidRPr="00833C2B">
        <w:rPr>
          <w:rFonts w:ascii="Arial Narrow" w:hAnsi="Arial Narrow"/>
          <w:sz w:val="20"/>
          <w:szCs w:val="20"/>
          <w:lang w:val="mk-MK"/>
        </w:rPr>
        <w:t xml:space="preserve"> </w:t>
      </w:r>
      <w:r w:rsidRPr="00833C2B">
        <w:rPr>
          <w:rFonts w:ascii="Arial Narrow" w:hAnsi="Arial Narrow"/>
          <w:sz w:val="20"/>
          <w:szCs w:val="20"/>
          <w:lang w:val="mk-MK"/>
        </w:rPr>
        <w:t>Дали во последните две години сте имале…?</w:t>
      </w:r>
    </w:p>
    <w:p w14:paraId="41578C82" w14:textId="5A39F47B" w:rsidR="00C95487" w:rsidRPr="00833C2B" w:rsidRDefault="008C7357" w:rsidP="00820A30">
      <w:pPr>
        <w:pStyle w:val="Body"/>
        <w:spacing w:after="0" w:line="240" w:lineRule="auto"/>
        <w:rPr>
          <w:rFonts w:ascii="Arial Narrow" w:hAnsi="Arial Narrow"/>
          <w:sz w:val="20"/>
          <w:szCs w:val="20"/>
          <w:lang w:val="mk-MK"/>
        </w:rPr>
      </w:pPr>
      <w:r w:rsidRPr="00833C2B">
        <w:rPr>
          <w:rFonts w:ascii="Arial Narrow" w:hAnsi="Arial Narrow"/>
          <w:sz w:val="20"/>
          <w:szCs w:val="20"/>
          <w:lang w:val="mk-MK"/>
        </w:rPr>
        <w:t xml:space="preserve">. </w:t>
      </w:r>
    </w:p>
    <w:p w14:paraId="06E3862A" w14:textId="47FB2EE1" w:rsidR="00883A79" w:rsidRPr="00833C2B" w:rsidRDefault="00C95487" w:rsidP="00C95487">
      <w:pPr>
        <w:pStyle w:val="Body"/>
        <w:spacing w:after="120" w:line="240" w:lineRule="auto"/>
        <w:rPr>
          <w:rFonts w:ascii="Arial Narrow" w:hAnsi="Arial Narrow"/>
          <w:b/>
          <w:sz w:val="20"/>
          <w:szCs w:val="20"/>
          <w:lang w:val="mk-MK"/>
        </w:rPr>
      </w:pPr>
      <w:r w:rsidRPr="00833C2B">
        <w:rPr>
          <w:rFonts w:ascii="Arial Narrow" w:hAnsi="Arial Narrow"/>
          <w:b/>
          <w:sz w:val="20"/>
          <w:szCs w:val="20"/>
          <w:lang w:val="mk-MK"/>
        </w:rPr>
        <w:t>(</w:t>
      </w:r>
      <w:r w:rsidR="00C02130" w:rsidRPr="00833C2B">
        <w:rPr>
          <w:rFonts w:ascii="Arial Narrow" w:hAnsi="Arial Narrow"/>
          <w:b/>
          <w:sz w:val="20"/>
          <w:szCs w:val="20"/>
          <w:lang w:val="mk-MK"/>
        </w:rPr>
        <w:t>АНКЕТАР</w:t>
      </w:r>
      <w:r w:rsidRPr="00833C2B">
        <w:rPr>
          <w:rFonts w:ascii="Arial Narrow" w:hAnsi="Arial Narrow"/>
          <w:b/>
          <w:sz w:val="20"/>
          <w:szCs w:val="20"/>
          <w:lang w:val="mk-MK"/>
        </w:rPr>
        <w:t xml:space="preserve">: </w:t>
      </w:r>
      <w:r w:rsidR="00C02130" w:rsidRPr="00833C2B">
        <w:rPr>
          <w:rFonts w:ascii="Arial Narrow" w:hAnsi="Arial Narrow"/>
          <w:b/>
          <w:sz w:val="20"/>
          <w:szCs w:val="20"/>
          <w:lang w:val="mk-MK"/>
        </w:rPr>
        <w:t>ПОКАЖЕТЕ ГИ КАРТИЧКИТЕ СО СПОРОВИ</w:t>
      </w:r>
      <w:r w:rsidR="00D64478" w:rsidRPr="00833C2B">
        <w:rPr>
          <w:rFonts w:ascii="Arial Narrow" w:hAnsi="Arial Narrow"/>
          <w:b/>
          <w:sz w:val="20"/>
          <w:szCs w:val="20"/>
          <w:lang w:val="mk-MK"/>
        </w:rPr>
        <w:t xml:space="preserve"> ЕДНА ПО ЕДНА. ПОБАРАЈТЕ ОД ИСПИТАНИКОТ ДА ГИ ОЗНАЧИ САМО ОНИЕ СО КОИ СЕ СОООЧИЛ.)</w:t>
      </w:r>
    </w:p>
    <w:tbl>
      <w:tblPr>
        <w:tblStyle w:val="TableGrid"/>
        <w:tblW w:w="9990" w:type="dxa"/>
        <w:tblInd w:w="-252" w:type="dxa"/>
        <w:tblLook w:val="04A0" w:firstRow="1" w:lastRow="0" w:firstColumn="1" w:lastColumn="0" w:noHBand="0" w:noVBand="1"/>
      </w:tblPr>
      <w:tblGrid>
        <w:gridCol w:w="1080"/>
        <w:gridCol w:w="3870"/>
        <w:gridCol w:w="2520"/>
        <w:gridCol w:w="2520"/>
      </w:tblGrid>
      <w:tr w:rsidR="0073460F" w:rsidRPr="00833C2B" w14:paraId="111CDA94" w14:textId="77777777" w:rsidTr="00F87280">
        <w:tc>
          <w:tcPr>
            <w:tcW w:w="1080" w:type="dxa"/>
            <w:tcBorders>
              <w:bottom w:val="single" w:sz="4" w:space="0" w:color="auto"/>
            </w:tcBorders>
          </w:tcPr>
          <w:p w14:paraId="77BA581E" w14:textId="1D343531" w:rsidR="0073460F" w:rsidRPr="00833C2B" w:rsidRDefault="0073460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mk-MK"/>
              </w:rPr>
            </w:pPr>
            <w:r w:rsidRPr="00833C2B">
              <w:rPr>
                <w:rFonts w:ascii="Arial Narrow" w:hAnsi="Arial Narrow"/>
                <w:b/>
                <w:bCs/>
                <w:sz w:val="20"/>
                <w:szCs w:val="20"/>
                <w:lang w:val="mk-MK"/>
              </w:rPr>
              <w:t>Код на типот на проблем</w:t>
            </w:r>
          </w:p>
        </w:tc>
        <w:tc>
          <w:tcPr>
            <w:tcW w:w="3870" w:type="dxa"/>
            <w:tcBorders>
              <w:bottom w:val="single" w:sz="4" w:space="0" w:color="auto"/>
            </w:tcBorders>
          </w:tcPr>
          <w:p w14:paraId="42D37407" w14:textId="421EA4FE" w:rsidR="0073460F" w:rsidRPr="00833C2B" w:rsidRDefault="0073460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bCs/>
                <w:sz w:val="20"/>
                <w:szCs w:val="20"/>
                <w:lang w:val="mk-MK"/>
              </w:rPr>
              <w:t>Опис на типот на проблем</w:t>
            </w:r>
          </w:p>
        </w:tc>
        <w:tc>
          <w:tcPr>
            <w:tcW w:w="2520" w:type="dxa"/>
            <w:tcBorders>
              <w:bottom w:val="single" w:sz="4" w:space="0" w:color="auto"/>
            </w:tcBorders>
          </w:tcPr>
          <w:p w14:paraId="45171792" w14:textId="7F7AA096" w:rsidR="0073460F" w:rsidRPr="00833C2B" w:rsidRDefault="0073460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q14</w:t>
            </w:r>
          </w:p>
        </w:tc>
        <w:tc>
          <w:tcPr>
            <w:tcW w:w="2520" w:type="dxa"/>
            <w:tcBorders>
              <w:bottom w:val="single" w:sz="4" w:space="0" w:color="auto"/>
            </w:tcBorders>
          </w:tcPr>
          <w:p w14:paraId="21F00C84" w14:textId="2C90AFDB" w:rsidR="0073460F" w:rsidRPr="00833C2B" w:rsidRDefault="0073460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q15</w:t>
            </w:r>
          </w:p>
        </w:tc>
      </w:tr>
      <w:tr w:rsidR="007F2139" w:rsidRPr="00833C2B" w14:paraId="640738B9" w14:textId="77777777" w:rsidTr="00F87280">
        <w:tc>
          <w:tcPr>
            <w:tcW w:w="1080" w:type="dxa"/>
            <w:shd w:val="clear" w:color="auto" w:fill="D9D9D9" w:themeFill="background1" w:themeFillShade="D9"/>
          </w:tcPr>
          <w:p w14:paraId="1AFA2334" w14:textId="77777777" w:rsidR="007F2139" w:rsidRPr="00833C2B" w:rsidRDefault="007F2139"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A1</w:t>
            </w:r>
          </w:p>
        </w:tc>
        <w:tc>
          <w:tcPr>
            <w:tcW w:w="3870" w:type="dxa"/>
            <w:shd w:val="clear" w:color="auto" w:fill="D9D9D9" w:themeFill="background1" w:themeFillShade="D9"/>
          </w:tcPr>
          <w:p w14:paraId="092547A7" w14:textId="1B24B5C0" w:rsidR="007F2139" w:rsidRPr="00833C2B" w:rsidRDefault="007F2139"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Проблеми поврзани со лоши или нецелосни професионални услуги (на пример, услуги од адвокат, градежник, механичар итн.)</w:t>
            </w:r>
          </w:p>
        </w:tc>
        <w:tc>
          <w:tcPr>
            <w:tcW w:w="2520" w:type="dxa"/>
            <w:shd w:val="clear" w:color="auto" w:fill="D9D9D9" w:themeFill="background1" w:themeFillShade="D9"/>
          </w:tcPr>
          <w:p w14:paraId="763A8943" w14:textId="415DADCE" w:rsidR="007F2139" w:rsidRPr="00833C2B" w:rsidRDefault="007F2139" w:rsidP="00F87280">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3EB0C700" w14:textId="762AAB55" w:rsidR="007F2139" w:rsidRPr="00833C2B" w:rsidRDefault="007F2139" w:rsidP="00F87280">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1ECF27FD" w14:textId="77777777" w:rsidR="007F2139" w:rsidRPr="00833C2B" w:rsidRDefault="007F2139"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p>
        </w:tc>
        <w:tc>
          <w:tcPr>
            <w:tcW w:w="2520" w:type="dxa"/>
            <w:shd w:val="clear" w:color="auto" w:fill="D9D9D9" w:themeFill="background1" w:themeFillShade="D9"/>
          </w:tcPr>
          <w:p w14:paraId="0C3DD859" w14:textId="77777777" w:rsidR="007F2139" w:rsidRPr="00833C2B" w:rsidRDefault="007F2139" w:rsidP="00F87280">
            <w:pPr>
              <w:pStyle w:val="Body"/>
              <w:rPr>
                <w:rFonts w:ascii="Arial Narrow" w:hAnsi="Arial Narrow"/>
                <w:sz w:val="20"/>
                <w:szCs w:val="20"/>
                <w:lang w:val="mk-MK"/>
              </w:rPr>
            </w:pPr>
          </w:p>
          <w:p w14:paraId="3BA19417" w14:textId="62895BEA" w:rsidR="007F2139" w:rsidRPr="00833C2B" w:rsidRDefault="007F2139" w:rsidP="00D16DD6">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40BB1451" w14:textId="77777777" w:rsidR="007F2139" w:rsidRPr="00833C2B" w:rsidRDefault="007F2139"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7C149F" w:rsidRPr="00833C2B" w14:paraId="7A849554" w14:textId="77777777" w:rsidTr="00F87280">
        <w:trPr>
          <w:trHeight w:val="467"/>
        </w:trPr>
        <w:tc>
          <w:tcPr>
            <w:tcW w:w="1080" w:type="dxa"/>
            <w:shd w:val="clear" w:color="auto" w:fill="D9D9D9" w:themeFill="background1" w:themeFillShade="D9"/>
          </w:tcPr>
          <w:p w14:paraId="0417EE1F" w14:textId="77777777" w:rsidR="007C149F" w:rsidRPr="00833C2B" w:rsidRDefault="007C149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A2</w:t>
            </w:r>
          </w:p>
        </w:tc>
        <w:tc>
          <w:tcPr>
            <w:tcW w:w="3870" w:type="dxa"/>
            <w:shd w:val="clear" w:color="auto" w:fill="D9D9D9" w:themeFill="background1" w:themeFillShade="D9"/>
          </w:tcPr>
          <w:p w14:paraId="2516D7BB" w14:textId="2D791772" w:rsidR="007C149F" w:rsidRPr="00833C2B" w:rsidRDefault="007C149F" w:rsidP="00F87280">
            <w:pPr>
              <w:pStyle w:val="Body"/>
              <w:rPr>
                <w:rFonts w:ascii="Arial Narrow" w:hAnsi="Arial Narrow"/>
                <w:sz w:val="20"/>
                <w:szCs w:val="20"/>
                <w:lang w:val="mk-MK"/>
              </w:rPr>
            </w:pPr>
            <w:r w:rsidRPr="00833C2B">
              <w:rPr>
                <w:rFonts w:ascii="Arial Narrow" w:hAnsi="Arial Narrow"/>
                <w:sz w:val="20"/>
                <w:szCs w:val="20"/>
                <w:lang w:val="mk-MK"/>
              </w:rPr>
              <w:t>Проблеми поврзани со добивање поврат на средства за неисправна или оштетена стока</w:t>
            </w:r>
          </w:p>
        </w:tc>
        <w:tc>
          <w:tcPr>
            <w:tcW w:w="2520" w:type="dxa"/>
            <w:shd w:val="clear" w:color="auto" w:fill="D9D9D9" w:themeFill="background1" w:themeFillShade="D9"/>
          </w:tcPr>
          <w:p w14:paraId="19D56FC0" w14:textId="77777777" w:rsidR="007C149F" w:rsidRPr="00833C2B" w:rsidRDefault="007C149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2C2CD8E4" w14:textId="77777777" w:rsidR="007C149F" w:rsidRPr="00833C2B" w:rsidRDefault="007C149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6C630B25" w14:textId="27D4628C" w:rsidR="007C149F" w:rsidRPr="00833C2B" w:rsidRDefault="007C149F" w:rsidP="00F87280">
            <w:pPr>
              <w:pStyle w:val="Body"/>
              <w:rPr>
                <w:rFonts w:ascii="Arial Narrow" w:eastAsia="Arial Narrow" w:hAnsi="Arial Narrow" w:cs="Arial Narrow"/>
                <w:sz w:val="20"/>
                <w:szCs w:val="20"/>
                <w:lang w:val="mk-MK"/>
              </w:rPr>
            </w:pPr>
          </w:p>
        </w:tc>
        <w:tc>
          <w:tcPr>
            <w:tcW w:w="2520" w:type="dxa"/>
            <w:shd w:val="clear" w:color="auto" w:fill="D9D9D9" w:themeFill="background1" w:themeFillShade="D9"/>
          </w:tcPr>
          <w:p w14:paraId="2EAF85B3" w14:textId="77777777" w:rsidR="007C149F" w:rsidRPr="00833C2B" w:rsidRDefault="007C149F" w:rsidP="00F87280">
            <w:pPr>
              <w:pStyle w:val="Body"/>
              <w:rPr>
                <w:rFonts w:ascii="Arial Narrow" w:hAnsi="Arial Narrow"/>
                <w:sz w:val="20"/>
                <w:szCs w:val="20"/>
                <w:lang w:val="mk-MK"/>
              </w:rPr>
            </w:pPr>
          </w:p>
          <w:p w14:paraId="1EA8F63A" w14:textId="439248EB" w:rsidR="007C149F" w:rsidRPr="00833C2B" w:rsidRDefault="007C149F" w:rsidP="00D16DD6">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52FACC83" w14:textId="77777777" w:rsidR="007C149F" w:rsidRPr="00833C2B" w:rsidRDefault="007C149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7C149F" w:rsidRPr="00833C2B" w14:paraId="2EFF2D84" w14:textId="77777777" w:rsidTr="00F87280">
        <w:tc>
          <w:tcPr>
            <w:tcW w:w="1080" w:type="dxa"/>
            <w:shd w:val="clear" w:color="auto" w:fill="D9D9D9" w:themeFill="background1" w:themeFillShade="D9"/>
          </w:tcPr>
          <w:p w14:paraId="4B61AC41" w14:textId="77777777" w:rsidR="007C149F" w:rsidRPr="00833C2B" w:rsidRDefault="007C149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A3</w:t>
            </w:r>
          </w:p>
        </w:tc>
        <w:tc>
          <w:tcPr>
            <w:tcW w:w="3870" w:type="dxa"/>
            <w:shd w:val="clear" w:color="auto" w:fill="D9D9D9" w:themeFill="background1" w:themeFillShade="D9"/>
          </w:tcPr>
          <w:p w14:paraId="7D1A1373" w14:textId="2A4A4B75" w:rsidR="007C149F" w:rsidRPr="00833C2B" w:rsidRDefault="002E2E9D" w:rsidP="002E2E9D">
            <w:pPr>
              <w:pStyle w:val="Body"/>
              <w:rPr>
                <w:rFonts w:ascii="Arial Narrow" w:hAnsi="Arial Narrow"/>
                <w:sz w:val="20"/>
                <w:szCs w:val="20"/>
                <w:lang w:val="mk-MK"/>
              </w:rPr>
            </w:pPr>
            <w:r w:rsidRPr="00833C2B">
              <w:rPr>
                <w:rFonts w:ascii="Arial Narrow" w:hAnsi="Arial Narrow"/>
                <w:sz w:val="20"/>
                <w:szCs w:val="20"/>
                <w:lang w:val="mk-MK"/>
              </w:rPr>
              <w:t xml:space="preserve">Големи пречки/ прекини во снабдувањето со комунални услуги (на пр. вода, струја, телефон) или неправилна наплата </w:t>
            </w:r>
          </w:p>
        </w:tc>
        <w:tc>
          <w:tcPr>
            <w:tcW w:w="2520" w:type="dxa"/>
            <w:shd w:val="clear" w:color="auto" w:fill="D9D9D9" w:themeFill="background1" w:themeFillShade="D9"/>
          </w:tcPr>
          <w:p w14:paraId="74F6F403" w14:textId="77777777" w:rsidR="007C149F" w:rsidRPr="00833C2B" w:rsidRDefault="007C149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40FBFC51" w14:textId="77777777" w:rsidR="007C149F" w:rsidRPr="00833C2B" w:rsidRDefault="007C149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1736771B" w14:textId="7DBDC9E3" w:rsidR="007C149F" w:rsidRPr="00833C2B" w:rsidRDefault="007C149F" w:rsidP="00F87280">
            <w:pPr>
              <w:pStyle w:val="Body"/>
              <w:rPr>
                <w:rFonts w:ascii="Arial Narrow" w:eastAsia="Arial Narrow" w:hAnsi="Arial Narrow" w:cs="Arial Narrow"/>
                <w:sz w:val="20"/>
                <w:szCs w:val="20"/>
                <w:lang w:val="mk-MK"/>
              </w:rPr>
            </w:pPr>
          </w:p>
        </w:tc>
        <w:tc>
          <w:tcPr>
            <w:tcW w:w="2520" w:type="dxa"/>
            <w:shd w:val="clear" w:color="auto" w:fill="D9D9D9" w:themeFill="background1" w:themeFillShade="D9"/>
          </w:tcPr>
          <w:p w14:paraId="1F83FCAF" w14:textId="77777777" w:rsidR="007C149F" w:rsidRPr="00833C2B" w:rsidRDefault="007C149F" w:rsidP="00F87280">
            <w:pPr>
              <w:pStyle w:val="Body"/>
              <w:rPr>
                <w:rFonts w:ascii="Arial Narrow" w:hAnsi="Arial Narrow"/>
                <w:sz w:val="20"/>
                <w:szCs w:val="20"/>
                <w:lang w:val="mk-MK"/>
              </w:rPr>
            </w:pPr>
          </w:p>
          <w:p w14:paraId="2581900E" w14:textId="6227E8E4" w:rsidR="007C149F" w:rsidRPr="00833C2B" w:rsidRDefault="007C149F" w:rsidP="00D16DD6">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768031B0" w14:textId="77777777" w:rsidR="007C149F" w:rsidRPr="00833C2B" w:rsidRDefault="007C149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F1775A" w:rsidRPr="00833C2B" w14:paraId="51F1108E" w14:textId="77777777" w:rsidTr="00F87280">
        <w:tc>
          <w:tcPr>
            <w:tcW w:w="1080" w:type="dxa"/>
          </w:tcPr>
          <w:p w14:paraId="0E81EF1B" w14:textId="77777777" w:rsidR="00F1775A" w:rsidRPr="00833C2B" w:rsidRDefault="00F1775A"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B1</w:t>
            </w:r>
          </w:p>
        </w:tc>
        <w:tc>
          <w:tcPr>
            <w:tcW w:w="3870" w:type="dxa"/>
          </w:tcPr>
          <w:p w14:paraId="29BEA398" w14:textId="4C826244" w:rsidR="00F1775A" w:rsidRPr="00833C2B" w:rsidRDefault="00F1775A" w:rsidP="00F1775A">
            <w:pPr>
              <w:pStyle w:val="Body"/>
              <w:rPr>
                <w:rFonts w:ascii="Arial Narrow" w:hAnsi="Arial Narrow"/>
                <w:sz w:val="20"/>
                <w:szCs w:val="20"/>
                <w:lang w:val="mk-MK"/>
              </w:rPr>
            </w:pPr>
            <w:r w:rsidRPr="00833C2B">
              <w:rPr>
                <w:rFonts w:ascii="Arial Narrow" w:hAnsi="Arial Narrow"/>
                <w:sz w:val="20"/>
                <w:szCs w:val="20"/>
                <w:lang w:val="mk-MK"/>
              </w:rPr>
              <w:t>Проблеми со добивање на тапии за имоти, имоти, имотни листови или дозвола за градење за сопствен дом</w:t>
            </w:r>
          </w:p>
        </w:tc>
        <w:tc>
          <w:tcPr>
            <w:tcW w:w="2520" w:type="dxa"/>
          </w:tcPr>
          <w:p w14:paraId="688D49DF" w14:textId="77777777" w:rsidR="00F1775A" w:rsidRPr="00833C2B" w:rsidRDefault="00F1775A"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0F57CF66" w14:textId="77777777" w:rsidR="00F1775A" w:rsidRPr="00833C2B" w:rsidRDefault="00F1775A"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6175D9EF" w14:textId="3EA55A7D" w:rsidR="00F1775A" w:rsidRPr="00833C2B" w:rsidRDefault="00F1775A" w:rsidP="00F87280">
            <w:pPr>
              <w:pStyle w:val="Body"/>
              <w:rPr>
                <w:rFonts w:ascii="Arial Narrow" w:eastAsia="Arial Narrow" w:hAnsi="Arial Narrow" w:cs="Arial Narrow"/>
                <w:sz w:val="20"/>
                <w:szCs w:val="20"/>
                <w:lang w:val="mk-MK"/>
              </w:rPr>
            </w:pPr>
          </w:p>
        </w:tc>
        <w:tc>
          <w:tcPr>
            <w:tcW w:w="2520" w:type="dxa"/>
          </w:tcPr>
          <w:p w14:paraId="01367DDE" w14:textId="77777777" w:rsidR="00F1775A" w:rsidRPr="00833C2B" w:rsidRDefault="00F1775A" w:rsidP="00F87280">
            <w:pPr>
              <w:pStyle w:val="Body"/>
              <w:rPr>
                <w:rFonts w:ascii="Arial Narrow" w:hAnsi="Arial Narrow"/>
                <w:sz w:val="20"/>
                <w:szCs w:val="20"/>
                <w:lang w:val="mk-MK"/>
              </w:rPr>
            </w:pPr>
          </w:p>
          <w:p w14:paraId="22877189" w14:textId="1A04D908" w:rsidR="00F1775A" w:rsidRPr="00833C2B" w:rsidRDefault="00F1775A" w:rsidP="00D16DD6">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411B5DFA" w14:textId="77777777" w:rsidR="00F1775A" w:rsidRPr="00833C2B" w:rsidRDefault="00F1775A"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F1775A" w:rsidRPr="00833C2B" w14:paraId="54E7111C" w14:textId="77777777" w:rsidTr="00F87280">
        <w:tc>
          <w:tcPr>
            <w:tcW w:w="1080" w:type="dxa"/>
          </w:tcPr>
          <w:p w14:paraId="2814F9BE" w14:textId="77777777" w:rsidR="00F1775A" w:rsidRPr="00833C2B" w:rsidRDefault="00F1775A"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B2</w:t>
            </w:r>
          </w:p>
        </w:tc>
        <w:tc>
          <w:tcPr>
            <w:tcW w:w="3870" w:type="dxa"/>
          </w:tcPr>
          <w:p w14:paraId="47BDC5EA" w14:textId="6E5C43B6" w:rsidR="00F1775A" w:rsidRPr="00833C2B" w:rsidRDefault="0028371A" w:rsidP="00F87280">
            <w:pPr>
              <w:pStyle w:val="Body"/>
              <w:rPr>
                <w:rFonts w:ascii="Arial Narrow" w:hAnsi="Arial Narrow"/>
                <w:sz w:val="20"/>
                <w:szCs w:val="20"/>
                <w:lang w:val="mk-MK"/>
              </w:rPr>
            </w:pPr>
            <w:r w:rsidRPr="00833C2B">
              <w:rPr>
                <w:rFonts w:ascii="Arial Narrow" w:hAnsi="Arial Narrow"/>
                <w:sz w:val="20"/>
                <w:szCs w:val="20"/>
                <w:lang w:val="mk-MK"/>
              </w:rPr>
              <w:t>Проблеми поврзани со бесправно окупирање и грабање на земјиште</w:t>
            </w:r>
          </w:p>
        </w:tc>
        <w:tc>
          <w:tcPr>
            <w:tcW w:w="2520" w:type="dxa"/>
          </w:tcPr>
          <w:p w14:paraId="06353DE6" w14:textId="77777777" w:rsidR="00F1775A" w:rsidRPr="00833C2B" w:rsidRDefault="00F1775A"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43945EBF" w14:textId="77777777" w:rsidR="00F1775A" w:rsidRPr="00833C2B" w:rsidRDefault="00F1775A"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0220E13D" w14:textId="039F02A6" w:rsidR="00F1775A" w:rsidRPr="00833C2B" w:rsidRDefault="00F1775A" w:rsidP="00F87280">
            <w:pPr>
              <w:pStyle w:val="Body"/>
              <w:rPr>
                <w:rFonts w:ascii="Arial Narrow" w:eastAsia="Arial Narrow" w:hAnsi="Arial Narrow" w:cs="Arial Narrow"/>
                <w:sz w:val="20"/>
                <w:szCs w:val="20"/>
                <w:lang w:val="mk-MK"/>
              </w:rPr>
            </w:pPr>
          </w:p>
        </w:tc>
        <w:tc>
          <w:tcPr>
            <w:tcW w:w="2520" w:type="dxa"/>
          </w:tcPr>
          <w:p w14:paraId="426DA5A5" w14:textId="77777777" w:rsidR="00F1775A" w:rsidRPr="00833C2B" w:rsidRDefault="00F1775A" w:rsidP="00F87280">
            <w:pPr>
              <w:pStyle w:val="Body"/>
              <w:rPr>
                <w:rFonts w:ascii="Arial Narrow" w:hAnsi="Arial Narrow"/>
                <w:sz w:val="20"/>
                <w:szCs w:val="20"/>
                <w:lang w:val="mk-MK"/>
              </w:rPr>
            </w:pPr>
          </w:p>
          <w:p w14:paraId="03788589" w14:textId="693B25AB" w:rsidR="00F1775A" w:rsidRPr="00833C2B" w:rsidRDefault="00F1775A" w:rsidP="00D16DD6">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41A7940A" w14:textId="77777777" w:rsidR="00F1775A" w:rsidRPr="00833C2B" w:rsidRDefault="00F1775A"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670834" w:rsidRPr="00833C2B" w14:paraId="74B9B2C5" w14:textId="77777777" w:rsidTr="00F87280">
        <w:tc>
          <w:tcPr>
            <w:tcW w:w="1080" w:type="dxa"/>
          </w:tcPr>
          <w:p w14:paraId="3F8831F8" w14:textId="77777777" w:rsidR="00670834" w:rsidRPr="00833C2B" w:rsidRDefault="0067083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B3</w:t>
            </w:r>
          </w:p>
        </w:tc>
        <w:tc>
          <w:tcPr>
            <w:tcW w:w="3870" w:type="dxa"/>
          </w:tcPr>
          <w:p w14:paraId="66F1C5EB" w14:textId="22689966" w:rsidR="00670834" w:rsidRPr="00833C2B" w:rsidRDefault="0067083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Проблеми со вашите соседи околу границите или правото да поминете низ имот, за огради или дрвја</w:t>
            </w:r>
          </w:p>
        </w:tc>
        <w:tc>
          <w:tcPr>
            <w:tcW w:w="2520" w:type="dxa"/>
          </w:tcPr>
          <w:p w14:paraId="12551331" w14:textId="77777777" w:rsidR="00670834" w:rsidRPr="00833C2B" w:rsidRDefault="00670834"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64CE0202" w14:textId="77777777" w:rsidR="00670834" w:rsidRPr="00833C2B" w:rsidRDefault="00670834"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6BD43D99" w14:textId="71F30007" w:rsidR="00670834" w:rsidRPr="00833C2B" w:rsidRDefault="00670834" w:rsidP="00F87280">
            <w:pPr>
              <w:pStyle w:val="Body"/>
              <w:rPr>
                <w:rFonts w:ascii="Arial Narrow" w:eastAsia="Arial Narrow" w:hAnsi="Arial Narrow" w:cs="Arial Narrow"/>
                <w:sz w:val="20"/>
                <w:szCs w:val="20"/>
                <w:lang w:val="mk-MK"/>
              </w:rPr>
            </w:pPr>
          </w:p>
        </w:tc>
        <w:tc>
          <w:tcPr>
            <w:tcW w:w="2520" w:type="dxa"/>
          </w:tcPr>
          <w:p w14:paraId="484BFA76" w14:textId="77777777" w:rsidR="00670834" w:rsidRPr="00833C2B" w:rsidRDefault="00670834" w:rsidP="00F87280">
            <w:pPr>
              <w:pStyle w:val="Body"/>
              <w:rPr>
                <w:rFonts w:ascii="Arial Narrow" w:hAnsi="Arial Narrow"/>
                <w:sz w:val="20"/>
                <w:szCs w:val="20"/>
                <w:lang w:val="mk-MK"/>
              </w:rPr>
            </w:pPr>
          </w:p>
          <w:p w14:paraId="25D45FA7" w14:textId="13EB2525" w:rsidR="00670834" w:rsidRPr="00833C2B" w:rsidRDefault="00670834" w:rsidP="00D16DD6">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5F665AE3" w14:textId="77777777" w:rsidR="00670834" w:rsidRPr="00833C2B" w:rsidRDefault="0067083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670834" w:rsidRPr="00833C2B" w14:paraId="42B4C0CA" w14:textId="77777777" w:rsidTr="00F87280">
        <w:tc>
          <w:tcPr>
            <w:tcW w:w="1080" w:type="dxa"/>
            <w:tcBorders>
              <w:bottom w:val="single" w:sz="4" w:space="0" w:color="auto"/>
            </w:tcBorders>
          </w:tcPr>
          <w:p w14:paraId="130C1685" w14:textId="77777777" w:rsidR="00670834" w:rsidRPr="00833C2B" w:rsidRDefault="0067083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B4</w:t>
            </w:r>
          </w:p>
        </w:tc>
        <w:tc>
          <w:tcPr>
            <w:tcW w:w="3870" w:type="dxa"/>
            <w:tcBorders>
              <w:bottom w:val="single" w:sz="4" w:space="0" w:color="auto"/>
            </w:tcBorders>
          </w:tcPr>
          <w:p w14:paraId="51C8B5F8" w14:textId="264E8D47" w:rsidR="00670834" w:rsidRPr="00833C2B" w:rsidRDefault="006D389E"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Проблеми со ко-сопствениците или членовите на заедницата поради продажба на имот</w:t>
            </w:r>
          </w:p>
        </w:tc>
        <w:tc>
          <w:tcPr>
            <w:tcW w:w="2520" w:type="dxa"/>
            <w:tcBorders>
              <w:bottom w:val="single" w:sz="4" w:space="0" w:color="auto"/>
            </w:tcBorders>
          </w:tcPr>
          <w:p w14:paraId="42B4E17C" w14:textId="77777777" w:rsidR="00670834" w:rsidRPr="00833C2B" w:rsidRDefault="00670834"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303B39F9" w14:textId="77777777" w:rsidR="00670834" w:rsidRPr="00833C2B" w:rsidRDefault="00670834"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5B3251E5" w14:textId="0516472B" w:rsidR="00670834" w:rsidRPr="00833C2B" w:rsidRDefault="00670834" w:rsidP="00F87280">
            <w:pPr>
              <w:pStyle w:val="Body"/>
              <w:rPr>
                <w:rFonts w:ascii="Arial Narrow" w:eastAsia="Arial Narrow" w:hAnsi="Arial Narrow" w:cs="Arial Narrow"/>
                <w:sz w:val="20"/>
                <w:szCs w:val="20"/>
                <w:lang w:val="mk-MK"/>
              </w:rPr>
            </w:pPr>
          </w:p>
        </w:tc>
        <w:tc>
          <w:tcPr>
            <w:tcW w:w="2520" w:type="dxa"/>
            <w:tcBorders>
              <w:bottom w:val="single" w:sz="4" w:space="0" w:color="auto"/>
            </w:tcBorders>
          </w:tcPr>
          <w:p w14:paraId="347CAE96" w14:textId="77777777" w:rsidR="00670834" w:rsidRPr="00833C2B" w:rsidRDefault="00670834" w:rsidP="00F87280">
            <w:pPr>
              <w:pStyle w:val="Body"/>
              <w:rPr>
                <w:rFonts w:ascii="Arial Narrow" w:hAnsi="Arial Narrow"/>
                <w:sz w:val="20"/>
                <w:szCs w:val="20"/>
                <w:lang w:val="mk-MK"/>
              </w:rPr>
            </w:pPr>
          </w:p>
          <w:p w14:paraId="2E4275A7" w14:textId="7F90D50E" w:rsidR="00670834" w:rsidRPr="00833C2B" w:rsidRDefault="00670834" w:rsidP="00D16DD6">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46A8543F" w14:textId="77777777" w:rsidR="00670834" w:rsidRPr="00833C2B" w:rsidRDefault="0067083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670834" w:rsidRPr="00833C2B" w14:paraId="2E9A6FBE" w14:textId="77777777" w:rsidTr="00F87280">
        <w:tc>
          <w:tcPr>
            <w:tcW w:w="1080" w:type="dxa"/>
            <w:shd w:val="clear" w:color="auto" w:fill="D9D9D9" w:themeFill="background1" w:themeFillShade="D9"/>
          </w:tcPr>
          <w:p w14:paraId="2B54DF4C" w14:textId="77777777" w:rsidR="00670834" w:rsidRPr="00833C2B" w:rsidRDefault="0067083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C1</w:t>
            </w:r>
          </w:p>
        </w:tc>
        <w:tc>
          <w:tcPr>
            <w:tcW w:w="3870" w:type="dxa"/>
            <w:shd w:val="clear" w:color="auto" w:fill="D9D9D9" w:themeFill="background1" w:themeFillShade="D9"/>
          </w:tcPr>
          <w:p w14:paraId="72073F3F" w14:textId="265A8BDB" w:rsidR="00670834" w:rsidRPr="00833C2B" w:rsidRDefault="00783AA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Проблеми со сопственикот за договори за изнајмување, плаќања, поправки, депозити или иселување</w:t>
            </w:r>
          </w:p>
        </w:tc>
        <w:tc>
          <w:tcPr>
            <w:tcW w:w="2520" w:type="dxa"/>
            <w:shd w:val="clear" w:color="auto" w:fill="D9D9D9" w:themeFill="background1" w:themeFillShade="D9"/>
          </w:tcPr>
          <w:p w14:paraId="0CBB2EA8" w14:textId="77777777" w:rsidR="00670834" w:rsidRPr="00833C2B" w:rsidRDefault="00670834"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03F9A8F1" w14:textId="77777777" w:rsidR="00670834" w:rsidRPr="00833C2B" w:rsidRDefault="00670834"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28817011" w14:textId="0907D676" w:rsidR="00670834" w:rsidRPr="00833C2B" w:rsidRDefault="00670834" w:rsidP="00F87280">
            <w:pPr>
              <w:pStyle w:val="Body"/>
              <w:rPr>
                <w:rFonts w:ascii="Arial Narrow" w:eastAsia="Arial Narrow" w:hAnsi="Arial Narrow" w:cs="Arial Narrow"/>
                <w:sz w:val="20"/>
                <w:szCs w:val="20"/>
                <w:lang w:val="mk-MK"/>
              </w:rPr>
            </w:pPr>
          </w:p>
        </w:tc>
        <w:tc>
          <w:tcPr>
            <w:tcW w:w="2520" w:type="dxa"/>
            <w:shd w:val="clear" w:color="auto" w:fill="D9D9D9" w:themeFill="background1" w:themeFillShade="D9"/>
          </w:tcPr>
          <w:p w14:paraId="08B51259" w14:textId="77777777" w:rsidR="00670834" w:rsidRPr="00833C2B" w:rsidRDefault="00670834" w:rsidP="00F87280">
            <w:pPr>
              <w:pStyle w:val="Body"/>
              <w:rPr>
                <w:rFonts w:ascii="Arial Narrow" w:hAnsi="Arial Narrow"/>
                <w:sz w:val="20"/>
                <w:szCs w:val="20"/>
                <w:lang w:val="mk-MK"/>
              </w:rPr>
            </w:pPr>
          </w:p>
          <w:p w14:paraId="258D8F77" w14:textId="2F562E37" w:rsidR="00670834" w:rsidRPr="00833C2B" w:rsidRDefault="00670834" w:rsidP="00D16DD6">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42C5855F" w14:textId="77777777" w:rsidR="00670834" w:rsidRPr="00833C2B" w:rsidRDefault="0067083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B104ED" w:rsidRPr="00833C2B" w14:paraId="49AE805D" w14:textId="77777777" w:rsidTr="00F87280">
        <w:tc>
          <w:tcPr>
            <w:tcW w:w="1080" w:type="dxa"/>
            <w:shd w:val="clear" w:color="auto" w:fill="D9D9D9" w:themeFill="background1" w:themeFillShade="D9"/>
          </w:tcPr>
          <w:p w14:paraId="75BDAAE1" w14:textId="77777777" w:rsidR="00B104ED" w:rsidRPr="00833C2B" w:rsidRDefault="00B104E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C2</w:t>
            </w:r>
          </w:p>
        </w:tc>
        <w:tc>
          <w:tcPr>
            <w:tcW w:w="3870" w:type="dxa"/>
            <w:shd w:val="clear" w:color="auto" w:fill="D9D9D9" w:themeFill="background1" w:themeFillShade="D9"/>
          </w:tcPr>
          <w:p w14:paraId="0851784C" w14:textId="6B2B66EE" w:rsidR="00B104ED" w:rsidRPr="00833C2B" w:rsidRDefault="00B104ED" w:rsidP="00F87280">
            <w:pPr>
              <w:pStyle w:val="Body"/>
              <w:rPr>
                <w:rFonts w:ascii="Arial Narrow" w:hAnsi="Arial Narrow"/>
                <w:sz w:val="20"/>
                <w:szCs w:val="20"/>
                <w:lang w:val="mk-MK"/>
              </w:rPr>
            </w:pPr>
            <w:r w:rsidRPr="00833C2B">
              <w:rPr>
                <w:rFonts w:ascii="Arial Narrow" w:hAnsi="Arial Narrow"/>
                <w:sz w:val="20"/>
                <w:szCs w:val="20"/>
                <w:lang w:val="mk-MK"/>
              </w:rPr>
              <w:t>Проблеми со закупецот за договори за изнајмување или оштетување на имотот</w:t>
            </w:r>
          </w:p>
        </w:tc>
        <w:tc>
          <w:tcPr>
            <w:tcW w:w="2520" w:type="dxa"/>
            <w:shd w:val="clear" w:color="auto" w:fill="D9D9D9" w:themeFill="background1" w:themeFillShade="D9"/>
          </w:tcPr>
          <w:p w14:paraId="68F700EF" w14:textId="77777777" w:rsidR="00B104ED" w:rsidRPr="00833C2B" w:rsidRDefault="00B104ED"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66EBCF27" w14:textId="77777777" w:rsidR="00B104ED" w:rsidRPr="00833C2B" w:rsidRDefault="00B104ED"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3A98FE60" w14:textId="36940E57" w:rsidR="00B104ED" w:rsidRPr="00833C2B" w:rsidRDefault="00B104ED" w:rsidP="00F87280">
            <w:pPr>
              <w:pStyle w:val="Body"/>
              <w:rPr>
                <w:rFonts w:ascii="Arial Narrow" w:eastAsia="Arial Narrow" w:hAnsi="Arial Narrow" w:cs="Arial Narrow"/>
                <w:sz w:val="20"/>
                <w:szCs w:val="20"/>
                <w:lang w:val="mk-MK"/>
              </w:rPr>
            </w:pPr>
          </w:p>
        </w:tc>
        <w:tc>
          <w:tcPr>
            <w:tcW w:w="2520" w:type="dxa"/>
            <w:shd w:val="clear" w:color="auto" w:fill="D9D9D9" w:themeFill="background1" w:themeFillShade="D9"/>
          </w:tcPr>
          <w:p w14:paraId="1A636ABD" w14:textId="77777777" w:rsidR="00B104ED" w:rsidRPr="00833C2B" w:rsidRDefault="00B104ED" w:rsidP="00F87280">
            <w:pPr>
              <w:pStyle w:val="Body"/>
              <w:rPr>
                <w:rFonts w:ascii="Arial Narrow" w:hAnsi="Arial Narrow"/>
                <w:sz w:val="20"/>
                <w:szCs w:val="20"/>
                <w:lang w:val="mk-MK"/>
              </w:rPr>
            </w:pPr>
          </w:p>
          <w:p w14:paraId="7302A189" w14:textId="2F10CC46" w:rsidR="00B104ED" w:rsidRPr="00833C2B" w:rsidRDefault="00B104ED" w:rsidP="00D16DD6">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46FBEC8C" w14:textId="77777777" w:rsidR="00B104ED" w:rsidRPr="00833C2B" w:rsidRDefault="00B104E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B104ED" w:rsidRPr="00833C2B" w14:paraId="6448A593" w14:textId="77777777" w:rsidTr="00F87280">
        <w:tc>
          <w:tcPr>
            <w:tcW w:w="1080" w:type="dxa"/>
            <w:shd w:val="clear" w:color="auto" w:fill="D9D9D9" w:themeFill="background1" w:themeFillShade="D9"/>
          </w:tcPr>
          <w:p w14:paraId="467F50E4" w14:textId="77777777" w:rsidR="00B104ED" w:rsidRPr="00833C2B" w:rsidRDefault="00B104E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C3</w:t>
            </w:r>
          </w:p>
        </w:tc>
        <w:tc>
          <w:tcPr>
            <w:tcW w:w="3870" w:type="dxa"/>
            <w:shd w:val="clear" w:color="auto" w:fill="D9D9D9" w:themeFill="background1" w:themeFillShade="D9"/>
          </w:tcPr>
          <w:p w14:paraId="1D4F2441" w14:textId="654DE044" w:rsidR="00B104ED" w:rsidRPr="00833C2B" w:rsidRDefault="00B104ED" w:rsidP="00F87280">
            <w:pPr>
              <w:pStyle w:val="Body"/>
              <w:rPr>
                <w:rFonts w:ascii="Arial Narrow" w:hAnsi="Arial Narrow"/>
                <w:sz w:val="20"/>
                <w:szCs w:val="20"/>
                <w:lang w:val="mk-MK"/>
              </w:rPr>
            </w:pPr>
            <w:r w:rsidRPr="00833C2B">
              <w:rPr>
                <w:rFonts w:ascii="Arial Narrow" w:hAnsi="Arial Narrow"/>
                <w:sz w:val="20"/>
                <w:szCs w:val="20"/>
                <w:lang w:val="mk-MK"/>
              </w:rPr>
              <w:t>Проблеми со вашите соседи поради бучава, отпадоци, места за паркирање или домашни миленици</w:t>
            </w:r>
          </w:p>
        </w:tc>
        <w:tc>
          <w:tcPr>
            <w:tcW w:w="2520" w:type="dxa"/>
            <w:shd w:val="clear" w:color="auto" w:fill="D9D9D9" w:themeFill="background1" w:themeFillShade="D9"/>
          </w:tcPr>
          <w:p w14:paraId="4D108999" w14:textId="77777777" w:rsidR="00B104ED" w:rsidRPr="00833C2B" w:rsidRDefault="00B104ED"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0E7B9BDC" w14:textId="77777777" w:rsidR="00B104ED" w:rsidRPr="00833C2B" w:rsidRDefault="00B104ED"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16F90F65" w14:textId="305F24B9" w:rsidR="00B104ED" w:rsidRPr="00833C2B" w:rsidRDefault="00B104ED" w:rsidP="00F87280">
            <w:pPr>
              <w:pStyle w:val="Body"/>
              <w:rPr>
                <w:rFonts w:ascii="Arial Narrow" w:eastAsia="Arial Narrow" w:hAnsi="Arial Narrow" w:cs="Arial Narrow"/>
                <w:sz w:val="20"/>
                <w:szCs w:val="20"/>
                <w:lang w:val="mk-MK"/>
              </w:rPr>
            </w:pPr>
          </w:p>
        </w:tc>
        <w:tc>
          <w:tcPr>
            <w:tcW w:w="2520" w:type="dxa"/>
            <w:shd w:val="clear" w:color="auto" w:fill="D9D9D9" w:themeFill="background1" w:themeFillShade="D9"/>
          </w:tcPr>
          <w:p w14:paraId="6BD0651D" w14:textId="77777777" w:rsidR="00B104ED" w:rsidRPr="00833C2B" w:rsidRDefault="00B104ED" w:rsidP="00F87280">
            <w:pPr>
              <w:pStyle w:val="Body"/>
              <w:rPr>
                <w:rFonts w:ascii="Arial Narrow" w:hAnsi="Arial Narrow"/>
                <w:sz w:val="20"/>
                <w:szCs w:val="20"/>
                <w:lang w:val="mk-MK"/>
              </w:rPr>
            </w:pPr>
          </w:p>
          <w:p w14:paraId="34C4066C" w14:textId="76492C5A" w:rsidR="00B104ED" w:rsidRPr="00833C2B" w:rsidRDefault="00B104ED" w:rsidP="00A62414">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5F373712" w14:textId="77777777" w:rsidR="00B104ED" w:rsidRPr="00833C2B" w:rsidRDefault="00B104E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B104ED" w:rsidRPr="00833C2B" w14:paraId="5BD880F4" w14:textId="77777777" w:rsidTr="00F87280">
        <w:tc>
          <w:tcPr>
            <w:tcW w:w="1080" w:type="dxa"/>
            <w:shd w:val="clear" w:color="auto" w:fill="D9D9D9" w:themeFill="background1" w:themeFillShade="D9"/>
          </w:tcPr>
          <w:p w14:paraId="5204D1CB" w14:textId="77777777" w:rsidR="00B104ED" w:rsidRPr="00833C2B" w:rsidRDefault="00B104E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C4</w:t>
            </w:r>
          </w:p>
        </w:tc>
        <w:tc>
          <w:tcPr>
            <w:tcW w:w="3870" w:type="dxa"/>
            <w:shd w:val="clear" w:color="auto" w:fill="D9D9D9" w:themeFill="background1" w:themeFillShade="D9"/>
          </w:tcPr>
          <w:p w14:paraId="1DF126F9" w14:textId="4C2CD9A3" w:rsidR="00B104ED" w:rsidRPr="00833C2B" w:rsidRDefault="000324D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Станување бездомник</w:t>
            </w:r>
          </w:p>
        </w:tc>
        <w:tc>
          <w:tcPr>
            <w:tcW w:w="2520" w:type="dxa"/>
            <w:shd w:val="clear" w:color="auto" w:fill="D9D9D9" w:themeFill="background1" w:themeFillShade="D9"/>
          </w:tcPr>
          <w:p w14:paraId="71B0469D" w14:textId="77777777" w:rsidR="00B104ED" w:rsidRPr="00833C2B" w:rsidRDefault="00B104ED"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1291DCAA" w14:textId="77777777" w:rsidR="00B104ED" w:rsidRPr="00833C2B" w:rsidRDefault="00B104ED"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51D5E598" w14:textId="0A54C904" w:rsidR="00B104ED" w:rsidRPr="00833C2B" w:rsidRDefault="00B104ED" w:rsidP="00F87280">
            <w:pPr>
              <w:pStyle w:val="Body"/>
              <w:rPr>
                <w:rFonts w:ascii="Arial Narrow" w:eastAsia="Arial Narrow" w:hAnsi="Arial Narrow" w:cs="Arial Narrow"/>
                <w:sz w:val="20"/>
                <w:szCs w:val="20"/>
                <w:lang w:val="mk-MK"/>
              </w:rPr>
            </w:pPr>
          </w:p>
        </w:tc>
        <w:tc>
          <w:tcPr>
            <w:tcW w:w="2520" w:type="dxa"/>
            <w:shd w:val="clear" w:color="auto" w:fill="D9D9D9" w:themeFill="background1" w:themeFillShade="D9"/>
          </w:tcPr>
          <w:p w14:paraId="15D5D91B" w14:textId="77777777" w:rsidR="00B104ED" w:rsidRPr="00833C2B" w:rsidRDefault="00B104ED" w:rsidP="00F87280">
            <w:pPr>
              <w:pStyle w:val="Body"/>
              <w:rPr>
                <w:rFonts w:ascii="Arial Narrow" w:hAnsi="Arial Narrow"/>
                <w:sz w:val="20"/>
                <w:szCs w:val="20"/>
                <w:lang w:val="mk-MK"/>
              </w:rPr>
            </w:pPr>
          </w:p>
          <w:p w14:paraId="47F68EF7" w14:textId="1A2BCC7B" w:rsidR="00B104ED" w:rsidRPr="00833C2B" w:rsidRDefault="00B104ED" w:rsidP="00A62414">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58D76F5F" w14:textId="77777777" w:rsidR="00B104ED" w:rsidRPr="00833C2B" w:rsidRDefault="00B104E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B104ED" w:rsidRPr="00833C2B" w14:paraId="4AA1B857" w14:textId="77777777" w:rsidTr="00F87280">
        <w:tc>
          <w:tcPr>
            <w:tcW w:w="1080" w:type="dxa"/>
          </w:tcPr>
          <w:p w14:paraId="1BD7EAA2" w14:textId="77777777" w:rsidR="00B104ED" w:rsidRPr="00833C2B" w:rsidRDefault="00B104E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D1</w:t>
            </w:r>
          </w:p>
        </w:tc>
        <w:tc>
          <w:tcPr>
            <w:tcW w:w="3870" w:type="dxa"/>
          </w:tcPr>
          <w:p w14:paraId="45510219" w14:textId="663534AA" w:rsidR="00B104ED" w:rsidRPr="00833C2B" w:rsidRDefault="000324DD" w:rsidP="00F87280">
            <w:pPr>
              <w:pStyle w:val="Body"/>
              <w:rPr>
                <w:rFonts w:ascii="Arial Narrow" w:hAnsi="Arial Narrow"/>
                <w:sz w:val="20"/>
                <w:szCs w:val="20"/>
                <w:lang w:val="mk-MK"/>
              </w:rPr>
            </w:pPr>
            <w:r w:rsidRPr="00833C2B">
              <w:rPr>
                <w:rFonts w:ascii="Arial Narrow" w:hAnsi="Arial Narrow"/>
                <w:sz w:val="20"/>
                <w:szCs w:val="20"/>
                <w:lang w:val="mk-MK"/>
              </w:rPr>
              <w:t>Развод или разделба</w:t>
            </w:r>
          </w:p>
        </w:tc>
        <w:tc>
          <w:tcPr>
            <w:tcW w:w="2520" w:type="dxa"/>
          </w:tcPr>
          <w:p w14:paraId="1342AFB1" w14:textId="77777777" w:rsidR="00B104ED" w:rsidRPr="00833C2B" w:rsidRDefault="00B104ED"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005AE030" w14:textId="77777777" w:rsidR="00B104ED" w:rsidRPr="00833C2B" w:rsidRDefault="00B104ED"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1E8E8869" w14:textId="60255535" w:rsidR="00B104ED" w:rsidRPr="00833C2B" w:rsidRDefault="00B104ED" w:rsidP="00F87280">
            <w:pPr>
              <w:pStyle w:val="Body"/>
              <w:rPr>
                <w:rFonts w:ascii="Arial Narrow" w:eastAsia="Arial Narrow" w:hAnsi="Arial Narrow" w:cs="Arial Narrow"/>
                <w:sz w:val="20"/>
                <w:szCs w:val="20"/>
                <w:lang w:val="mk-MK"/>
              </w:rPr>
            </w:pPr>
          </w:p>
        </w:tc>
        <w:tc>
          <w:tcPr>
            <w:tcW w:w="2520" w:type="dxa"/>
          </w:tcPr>
          <w:p w14:paraId="5D13E8DA" w14:textId="77777777" w:rsidR="00B104ED" w:rsidRPr="00833C2B" w:rsidRDefault="00B104ED" w:rsidP="00F87280">
            <w:pPr>
              <w:pStyle w:val="Body"/>
              <w:rPr>
                <w:rFonts w:ascii="Arial Narrow" w:hAnsi="Arial Narrow"/>
                <w:sz w:val="20"/>
                <w:szCs w:val="20"/>
                <w:lang w:val="mk-MK"/>
              </w:rPr>
            </w:pPr>
          </w:p>
          <w:p w14:paraId="5FD8E2B0" w14:textId="785F5D46" w:rsidR="00B104ED" w:rsidRPr="00833C2B" w:rsidRDefault="00B104ED" w:rsidP="00A62414">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1E7D5E92" w14:textId="77777777" w:rsidR="00B104ED" w:rsidRPr="00833C2B" w:rsidRDefault="00B104E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B104ED" w:rsidRPr="00833C2B" w14:paraId="647E694E" w14:textId="77777777" w:rsidTr="00F87280">
        <w:tc>
          <w:tcPr>
            <w:tcW w:w="1080" w:type="dxa"/>
          </w:tcPr>
          <w:p w14:paraId="3929CF60" w14:textId="77777777" w:rsidR="00B104ED" w:rsidRPr="00833C2B" w:rsidRDefault="00B104E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D2</w:t>
            </w:r>
          </w:p>
        </w:tc>
        <w:tc>
          <w:tcPr>
            <w:tcW w:w="3870" w:type="dxa"/>
          </w:tcPr>
          <w:p w14:paraId="140573B0" w14:textId="4DDD6AE5" w:rsidR="00B104ED" w:rsidRPr="00320119" w:rsidRDefault="00EF517F" w:rsidP="000324DD">
            <w:pPr>
              <w:pStyle w:val="Body"/>
              <w:rPr>
                <w:rFonts w:ascii="Arial Narrow" w:hAnsi="Arial Narrow"/>
                <w:sz w:val="20"/>
                <w:szCs w:val="20"/>
                <w:lang w:val="mk-MK"/>
              </w:rPr>
            </w:pPr>
            <w:r w:rsidRPr="00320119">
              <w:rPr>
                <w:rFonts w:ascii="Arial Narrow" w:hAnsi="Arial Narrow"/>
                <w:sz w:val="20"/>
                <w:szCs w:val="20"/>
                <w:lang w:val="mk-MK"/>
              </w:rPr>
              <w:t>Пот</w:t>
            </w:r>
            <w:r w:rsidR="000324DD" w:rsidRPr="00320119">
              <w:rPr>
                <w:rFonts w:ascii="Arial Narrow" w:hAnsi="Arial Narrow"/>
                <w:sz w:val="20"/>
                <w:szCs w:val="20"/>
                <w:lang w:val="mk-MK"/>
              </w:rPr>
              <w:t xml:space="preserve">ешкотии при </w:t>
            </w:r>
            <w:r w:rsidR="00B061AB" w:rsidRPr="00320119">
              <w:rPr>
                <w:rFonts w:ascii="Arial Narrow" w:hAnsi="Arial Narrow"/>
                <w:sz w:val="20"/>
                <w:szCs w:val="20"/>
                <w:lang w:val="mk-MK"/>
              </w:rPr>
              <w:t xml:space="preserve">добивање на </w:t>
            </w:r>
            <w:r w:rsidR="000324DD" w:rsidRPr="00320119">
              <w:rPr>
                <w:rFonts w:ascii="Arial Narrow" w:hAnsi="Arial Narrow"/>
                <w:sz w:val="20"/>
                <w:szCs w:val="20"/>
                <w:lang w:val="mk-MK"/>
              </w:rPr>
              <w:t xml:space="preserve">надомест за </w:t>
            </w:r>
            <w:r w:rsidR="00B061AB" w:rsidRPr="00320119">
              <w:rPr>
                <w:rFonts w:ascii="Arial Narrow" w:hAnsi="Arial Narrow"/>
                <w:sz w:val="20"/>
                <w:szCs w:val="20"/>
                <w:lang w:val="mk-MK"/>
              </w:rPr>
              <w:t xml:space="preserve">издршка на </w:t>
            </w:r>
            <w:r w:rsidR="000324DD" w:rsidRPr="00320119">
              <w:rPr>
                <w:rFonts w:ascii="Arial Narrow" w:hAnsi="Arial Narrow"/>
                <w:sz w:val="20"/>
                <w:szCs w:val="20"/>
                <w:lang w:val="mk-MK"/>
              </w:rPr>
              <w:t xml:space="preserve">деца (алиментација) </w:t>
            </w:r>
          </w:p>
        </w:tc>
        <w:tc>
          <w:tcPr>
            <w:tcW w:w="2520" w:type="dxa"/>
          </w:tcPr>
          <w:p w14:paraId="16E8521D" w14:textId="77777777" w:rsidR="00B104ED" w:rsidRPr="00833C2B" w:rsidRDefault="00B104ED"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69A2D4A9" w14:textId="77777777" w:rsidR="00B104ED" w:rsidRPr="00833C2B" w:rsidRDefault="00B104ED"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52B04AC3" w14:textId="136B4FFD" w:rsidR="00B104ED" w:rsidRPr="00833C2B" w:rsidRDefault="00B104ED" w:rsidP="00F87280">
            <w:pPr>
              <w:pStyle w:val="Body"/>
              <w:rPr>
                <w:rFonts w:ascii="Arial Narrow" w:eastAsia="Arial Narrow" w:hAnsi="Arial Narrow" w:cs="Arial Narrow"/>
                <w:sz w:val="20"/>
                <w:szCs w:val="20"/>
                <w:lang w:val="mk-MK"/>
              </w:rPr>
            </w:pPr>
          </w:p>
        </w:tc>
        <w:tc>
          <w:tcPr>
            <w:tcW w:w="2520" w:type="dxa"/>
          </w:tcPr>
          <w:p w14:paraId="5030FCEC" w14:textId="77777777" w:rsidR="00B104ED" w:rsidRPr="00833C2B" w:rsidRDefault="00B104ED" w:rsidP="00F87280">
            <w:pPr>
              <w:pStyle w:val="Body"/>
              <w:rPr>
                <w:rFonts w:ascii="Arial Narrow" w:hAnsi="Arial Narrow"/>
                <w:sz w:val="20"/>
                <w:szCs w:val="20"/>
                <w:lang w:val="mk-MK"/>
              </w:rPr>
            </w:pPr>
          </w:p>
          <w:p w14:paraId="0263BAA9" w14:textId="2C5BE653" w:rsidR="00B104ED" w:rsidRPr="00833C2B" w:rsidRDefault="00B104ED" w:rsidP="00A62414">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46FC9F77" w14:textId="77777777" w:rsidR="00B104ED" w:rsidRPr="00833C2B" w:rsidRDefault="00B104E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B104ED" w:rsidRPr="00833C2B" w14:paraId="09690ACC" w14:textId="77777777" w:rsidTr="00F87280">
        <w:tc>
          <w:tcPr>
            <w:tcW w:w="1080" w:type="dxa"/>
          </w:tcPr>
          <w:p w14:paraId="609AB458" w14:textId="77777777" w:rsidR="00B104ED" w:rsidRPr="00833C2B" w:rsidRDefault="00B104E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D3</w:t>
            </w:r>
          </w:p>
        </w:tc>
        <w:tc>
          <w:tcPr>
            <w:tcW w:w="3870" w:type="dxa"/>
          </w:tcPr>
          <w:p w14:paraId="2A057A19" w14:textId="10FC0A63" w:rsidR="00B104ED" w:rsidRPr="00320119" w:rsidRDefault="00EF517F" w:rsidP="00F87280">
            <w:pPr>
              <w:pStyle w:val="Body"/>
              <w:rPr>
                <w:rFonts w:ascii="Arial Narrow" w:hAnsi="Arial Narrow"/>
                <w:sz w:val="20"/>
                <w:szCs w:val="20"/>
                <w:lang w:val="mk-MK"/>
              </w:rPr>
            </w:pPr>
            <w:r w:rsidRPr="00320119">
              <w:rPr>
                <w:rFonts w:ascii="Arial Narrow" w:hAnsi="Arial Narrow"/>
                <w:sz w:val="20"/>
                <w:szCs w:val="20"/>
                <w:lang w:val="mk-MK"/>
              </w:rPr>
              <w:t>Пот</w:t>
            </w:r>
            <w:r w:rsidR="00A779B2" w:rsidRPr="00320119">
              <w:rPr>
                <w:rFonts w:ascii="Arial Narrow" w:hAnsi="Arial Narrow"/>
                <w:sz w:val="20"/>
                <w:szCs w:val="20"/>
                <w:lang w:val="mk-MK"/>
              </w:rPr>
              <w:t>ешкотии со плаќање</w:t>
            </w:r>
            <w:r w:rsidR="00B061AB" w:rsidRPr="00320119">
              <w:rPr>
                <w:rFonts w:ascii="Arial Narrow" w:hAnsi="Arial Narrow"/>
                <w:sz w:val="20"/>
                <w:szCs w:val="20"/>
                <w:lang w:val="mk-MK"/>
              </w:rPr>
              <w:t>то</w:t>
            </w:r>
            <w:r w:rsidR="00A779B2" w:rsidRPr="00320119">
              <w:rPr>
                <w:rFonts w:ascii="Arial Narrow" w:hAnsi="Arial Narrow"/>
                <w:sz w:val="20"/>
                <w:szCs w:val="20"/>
                <w:lang w:val="mk-MK"/>
              </w:rPr>
              <w:t xml:space="preserve"> на </w:t>
            </w:r>
            <w:r w:rsidR="00B061AB" w:rsidRPr="00320119">
              <w:rPr>
                <w:rFonts w:ascii="Arial Narrow" w:hAnsi="Arial Narrow"/>
                <w:sz w:val="20"/>
                <w:szCs w:val="20"/>
                <w:lang w:val="mk-MK"/>
              </w:rPr>
              <w:t xml:space="preserve">надомест за </w:t>
            </w:r>
            <w:r w:rsidR="00A779B2" w:rsidRPr="00320119">
              <w:rPr>
                <w:rFonts w:ascii="Arial Narrow" w:hAnsi="Arial Narrow"/>
                <w:sz w:val="20"/>
                <w:szCs w:val="20"/>
                <w:lang w:val="mk-MK"/>
              </w:rPr>
              <w:t xml:space="preserve">издршка </w:t>
            </w:r>
            <w:r w:rsidR="00B061AB" w:rsidRPr="00320119">
              <w:rPr>
                <w:rFonts w:ascii="Arial Narrow" w:hAnsi="Arial Narrow"/>
                <w:sz w:val="20"/>
                <w:szCs w:val="20"/>
                <w:lang w:val="mk-MK"/>
              </w:rPr>
              <w:t xml:space="preserve">на деца </w:t>
            </w:r>
            <w:r w:rsidR="00A779B2" w:rsidRPr="00320119">
              <w:rPr>
                <w:rFonts w:ascii="Arial Narrow" w:hAnsi="Arial Narrow"/>
                <w:sz w:val="20"/>
                <w:szCs w:val="20"/>
                <w:lang w:val="mk-MK"/>
              </w:rPr>
              <w:t>(алиментација)</w:t>
            </w:r>
          </w:p>
        </w:tc>
        <w:tc>
          <w:tcPr>
            <w:tcW w:w="2520" w:type="dxa"/>
          </w:tcPr>
          <w:p w14:paraId="7A4C5E11" w14:textId="77777777" w:rsidR="00B104ED" w:rsidRPr="00833C2B" w:rsidRDefault="00B104ED"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5EC198E7" w14:textId="77777777" w:rsidR="00B104ED" w:rsidRPr="00833C2B" w:rsidRDefault="00B104ED"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73B66D78" w14:textId="1AF313D4" w:rsidR="00B104ED" w:rsidRPr="00833C2B" w:rsidRDefault="00B104ED" w:rsidP="00F87280">
            <w:pPr>
              <w:pStyle w:val="Body"/>
              <w:rPr>
                <w:rFonts w:ascii="Arial Narrow" w:eastAsia="Arial Narrow" w:hAnsi="Arial Narrow" w:cs="Arial Narrow"/>
                <w:sz w:val="20"/>
                <w:szCs w:val="20"/>
                <w:lang w:val="mk-MK"/>
              </w:rPr>
            </w:pPr>
          </w:p>
        </w:tc>
        <w:tc>
          <w:tcPr>
            <w:tcW w:w="2520" w:type="dxa"/>
          </w:tcPr>
          <w:p w14:paraId="389279E6" w14:textId="77777777" w:rsidR="00B104ED" w:rsidRPr="00833C2B" w:rsidRDefault="00B104ED" w:rsidP="00F87280">
            <w:pPr>
              <w:pStyle w:val="Body"/>
              <w:rPr>
                <w:rFonts w:ascii="Arial Narrow" w:hAnsi="Arial Narrow"/>
                <w:sz w:val="20"/>
                <w:szCs w:val="20"/>
                <w:lang w:val="mk-MK"/>
              </w:rPr>
            </w:pPr>
          </w:p>
          <w:p w14:paraId="665B3635" w14:textId="3BDE90F2" w:rsidR="00B104ED" w:rsidRPr="00833C2B" w:rsidRDefault="00B104ED" w:rsidP="00A62414">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543B7E4C" w14:textId="77777777" w:rsidR="00B104ED" w:rsidRPr="00833C2B" w:rsidRDefault="00B104E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B104ED" w:rsidRPr="00833C2B" w14:paraId="678CCFE1" w14:textId="77777777" w:rsidTr="00F87280">
        <w:tc>
          <w:tcPr>
            <w:tcW w:w="1080" w:type="dxa"/>
          </w:tcPr>
          <w:p w14:paraId="1DCFD7C7" w14:textId="77777777" w:rsidR="00B104ED" w:rsidRPr="00833C2B" w:rsidRDefault="00B104E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lastRenderedPageBreak/>
              <w:t>D4</w:t>
            </w:r>
          </w:p>
        </w:tc>
        <w:tc>
          <w:tcPr>
            <w:tcW w:w="3870" w:type="dxa"/>
          </w:tcPr>
          <w:p w14:paraId="4995B274" w14:textId="2E696AE5" w:rsidR="00B104ED" w:rsidRPr="00833C2B" w:rsidRDefault="00783405" w:rsidP="00783405">
            <w:pPr>
              <w:pStyle w:val="Body"/>
              <w:rPr>
                <w:rFonts w:ascii="Arial Narrow" w:hAnsi="Arial Narrow"/>
                <w:sz w:val="20"/>
                <w:szCs w:val="20"/>
                <w:lang w:val="mk-MK"/>
              </w:rPr>
            </w:pPr>
            <w:r w:rsidRPr="00833C2B">
              <w:rPr>
                <w:rFonts w:ascii="Arial Narrow" w:hAnsi="Arial Narrow"/>
                <w:sz w:val="20"/>
                <w:szCs w:val="20"/>
                <w:lang w:val="mk-MK"/>
              </w:rPr>
              <w:t xml:space="preserve">Спор околу старателството над дете или договори за посета </w:t>
            </w:r>
          </w:p>
        </w:tc>
        <w:tc>
          <w:tcPr>
            <w:tcW w:w="2520" w:type="dxa"/>
          </w:tcPr>
          <w:p w14:paraId="0DFDBB1E" w14:textId="77777777" w:rsidR="00B104ED" w:rsidRPr="00833C2B" w:rsidRDefault="00B104ED"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5A00378D" w14:textId="77777777" w:rsidR="00B104ED" w:rsidRPr="00833C2B" w:rsidRDefault="00B104ED"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08E5D6C0" w14:textId="44E13010" w:rsidR="00B104ED" w:rsidRPr="00833C2B" w:rsidRDefault="00B104ED" w:rsidP="00F87280">
            <w:pPr>
              <w:pStyle w:val="Body"/>
              <w:rPr>
                <w:rFonts w:ascii="Arial Narrow" w:eastAsia="Arial Narrow" w:hAnsi="Arial Narrow" w:cs="Arial Narrow"/>
                <w:sz w:val="20"/>
                <w:szCs w:val="20"/>
                <w:lang w:val="mk-MK"/>
              </w:rPr>
            </w:pPr>
          </w:p>
        </w:tc>
        <w:tc>
          <w:tcPr>
            <w:tcW w:w="2520" w:type="dxa"/>
          </w:tcPr>
          <w:p w14:paraId="746C374C" w14:textId="77777777" w:rsidR="00B104ED" w:rsidRPr="00833C2B" w:rsidRDefault="00B104ED" w:rsidP="00F87280">
            <w:pPr>
              <w:pStyle w:val="Body"/>
              <w:rPr>
                <w:rFonts w:ascii="Arial Narrow" w:hAnsi="Arial Narrow"/>
                <w:sz w:val="20"/>
                <w:szCs w:val="20"/>
                <w:lang w:val="mk-MK"/>
              </w:rPr>
            </w:pPr>
          </w:p>
          <w:p w14:paraId="76925D9C" w14:textId="0705664F" w:rsidR="00B104ED" w:rsidRPr="00833C2B" w:rsidRDefault="00B104ED" w:rsidP="00A62414">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681E2560" w14:textId="77777777" w:rsidR="00B104ED" w:rsidRPr="00833C2B" w:rsidRDefault="00B104E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B104ED" w:rsidRPr="00833C2B" w14:paraId="332EC053" w14:textId="77777777" w:rsidTr="00F87280">
        <w:tc>
          <w:tcPr>
            <w:tcW w:w="1080" w:type="dxa"/>
          </w:tcPr>
          <w:p w14:paraId="200FDC2F" w14:textId="77777777" w:rsidR="00B104ED" w:rsidRPr="00833C2B" w:rsidRDefault="00B104E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D5</w:t>
            </w:r>
          </w:p>
        </w:tc>
        <w:tc>
          <w:tcPr>
            <w:tcW w:w="3870" w:type="dxa"/>
          </w:tcPr>
          <w:p w14:paraId="1B7EAAB4" w14:textId="70A6FBDF" w:rsidR="00B104ED" w:rsidRPr="00833C2B" w:rsidRDefault="00661DF8" w:rsidP="00F87280">
            <w:pPr>
              <w:pStyle w:val="Body"/>
              <w:rPr>
                <w:rFonts w:ascii="Arial Narrow" w:hAnsi="Arial Narrow"/>
                <w:sz w:val="20"/>
                <w:szCs w:val="20"/>
                <w:lang w:val="mk-MK"/>
              </w:rPr>
            </w:pPr>
            <w:r w:rsidRPr="00833C2B">
              <w:rPr>
                <w:rFonts w:ascii="Arial Narrow" w:hAnsi="Arial Narrow"/>
                <w:sz w:val="20"/>
                <w:szCs w:val="20"/>
                <w:lang w:val="mk-MK"/>
              </w:rPr>
              <w:t>Закани или физичко насилство од сегашен партнер, поранешен партнер или друг член на домаќинството</w:t>
            </w:r>
          </w:p>
        </w:tc>
        <w:tc>
          <w:tcPr>
            <w:tcW w:w="2520" w:type="dxa"/>
          </w:tcPr>
          <w:p w14:paraId="0F6AA9CC" w14:textId="77777777" w:rsidR="00B104ED" w:rsidRPr="00833C2B" w:rsidRDefault="00B104ED"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0A00A006" w14:textId="77777777" w:rsidR="00B104ED" w:rsidRPr="00833C2B" w:rsidRDefault="00B104ED"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4CF2625D" w14:textId="56838AA4" w:rsidR="00B104ED" w:rsidRPr="00833C2B" w:rsidRDefault="00B104ED" w:rsidP="00F87280">
            <w:pPr>
              <w:pStyle w:val="Body"/>
              <w:rPr>
                <w:rFonts w:ascii="Arial Narrow" w:eastAsia="Arial Narrow" w:hAnsi="Arial Narrow" w:cs="Arial Narrow"/>
                <w:sz w:val="20"/>
                <w:szCs w:val="20"/>
                <w:lang w:val="mk-MK"/>
              </w:rPr>
            </w:pPr>
          </w:p>
        </w:tc>
        <w:tc>
          <w:tcPr>
            <w:tcW w:w="2520" w:type="dxa"/>
          </w:tcPr>
          <w:p w14:paraId="09B458C3" w14:textId="77777777" w:rsidR="00B104ED" w:rsidRPr="00833C2B" w:rsidRDefault="00B104ED" w:rsidP="00F87280">
            <w:pPr>
              <w:pStyle w:val="Body"/>
              <w:rPr>
                <w:rFonts w:ascii="Arial Narrow" w:hAnsi="Arial Narrow"/>
                <w:sz w:val="20"/>
                <w:szCs w:val="20"/>
                <w:lang w:val="mk-MK"/>
              </w:rPr>
            </w:pPr>
          </w:p>
          <w:p w14:paraId="66BDF58C" w14:textId="3052900A" w:rsidR="00B104ED" w:rsidRPr="00833C2B" w:rsidRDefault="00B104ED" w:rsidP="00A62414">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2081EB5B" w14:textId="77777777" w:rsidR="00B104ED" w:rsidRPr="00833C2B" w:rsidRDefault="00B104E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0426E4" w:rsidRPr="00833C2B" w14:paraId="6F7BAA57" w14:textId="77777777" w:rsidTr="00F87280">
        <w:tc>
          <w:tcPr>
            <w:tcW w:w="1080" w:type="dxa"/>
            <w:tcBorders>
              <w:bottom w:val="single" w:sz="4" w:space="0" w:color="auto"/>
            </w:tcBorders>
          </w:tcPr>
          <w:p w14:paraId="239507D2" w14:textId="77777777" w:rsidR="000426E4" w:rsidRPr="00833C2B" w:rsidRDefault="000426E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D6</w:t>
            </w:r>
          </w:p>
        </w:tc>
        <w:tc>
          <w:tcPr>
            <w:tcW w:w="3870" w:type="dxa"/>
            <w:tcBorders>
              <w:bottom w:val="single" w:sz="4" w:space="0" w:color="auto"/>
            </w:tcBorders>
          </w:tcPr>
          <w:p w14:paraId="2759CAB3" w14:textId="1FF4E640" w:rsidR="000426E4" w:rsidRPr="00833C2B" w:rsidRDefault="000426E4" w:rsidP="00F87280">
            <w:pPr>
              <w:pStyle w:val="Body"/>
              <w:rPr>
                <w:rFonts w:ascii="Arial Narrow" w:hAnsi="Arial Narrow"/>
                <w:sz w:val="20"/>
                <w:szCs w:val="20"/>
                <w:lang w:val="mk-MK"/>
              </w:rPr>
            </w:pPr>
            <w:r w:rsidRPr="00833C2B">
              <w:rPr>
                <w:rFonts w:ascii="Arial Narrow" w:hAnsi="Arial Narrow"/>
                <w:sz w:val="20"/>
                <w:szCs w:val="20"/>
                <w:lang w:val="mk-MK"/>
              </w:rPr>
              <w:t>Несогласување за содржината на тестамент или поделба на имотот по смрт на член на семејството</w:t>
            </w:r>
          </w:p>
        </w:tc>
        <w:tc>
          <w:tcPr>
            <w:tcW w:w="2520" w:type="dxa"/>
            <w:tcBorders>
              <w:bottom w:val="single" w:sz="4" w:space="0" w:color="auto"/>
            </w:tcBorders>
          </w:tcPr>
          <w:p w14:paraId="3FCBC162" w14:textId="77777777" w:rsidR="000426E4" w:rsidRPr="00833C2B" w:rsidRDefault="000426E4"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06C6B043" w14:textId="77777777" w:rsidR="000426E4" w:rsidRPr="00833C2B" w:rsidRDefault="000426E4"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3C99C7AE" w14:textId="02137713" w:rsidR="000426E4" w:rsidRPr="00833C2B" w:rsidRDefault="000426E4" w:rsidP="00F87280">
            <w:pPr>
              <w:pStyle w:val="Body"/>
              <w:rPr>
                <w:rFonts w:ascii="Arial Narrow" w:eastAsia="Arial Narrow" w:hAnsi="Arial Narrow" w:cs="Arial Narrow"/>
                <w:sz w:val="20"/>
                <w:szCs w:val="20"/>
                <w:lang w:val="mk-MK"/>
              </w:rPr>
            </w:pPr>
          </w:p>
        </w:tc>
        <w:tc>
          <w:tcPr>
            <w:tcW w:w="2520" w:type="dxa"/>
            <w:tcBorders>
              <w:bottom w:val="single" w:sz="4" w:space="0" w:color="auto"/>
            </w:tcBorders>
          </w:tcPr>
          <w:p w14:paraId="728E435D" w14:textId="77777777" w:rsidR="000426E4" w:rsidRPr="00833C2B" w:rsidRDefault="000426E4" w:rsidP="00F87280">
            <w:pPr>
              <w:pStyle w:val="Body"/>
              <w:rPr>
                <w:rFonts w:ascii="Arial Narrow" w:hAnsi="Arial Narrow"/>
                <w:sz w:val="20"/>
                <w:szCs w:val="20"/>
                <w:lang w:val="mk-MK"/>
              </w:rPr>
            </w:pPr>
          </w:p>
          <w:p w14:paraId="56BB28DE" w14:textId="63A8EFE8" w:rsidR="000426E4" w:rsidRPr="00833C2B" w:rsidRDefault="000426E4" w:rsidP="00A62414">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651B9DA5" w14:textId="77777777" w:rsidR="000426E4" w:rsidRPr="00833C2B" w:rsidRDefault="000426E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0426E4" w:rsidRPr="00833C2B" w14:paraId="1463720C" w14:textId="77777777" w:rsidTr="00F87280">
        <w:tc>
          <w:tcPr>
            <w:tcW w:w="1080" w:type="dxa"/>
            <w:shd w:val="clear" w:color="auto" w:fill="D9D9D9" w:themeFill="background1" w:themeFillShade="D9"/>
          </w:tcPr>
          <w:p w14:paraId="7642BEEB" w14:textId="77777777" w:rsidR="000426E4" w:rsidRPr="00833C2B" w:rsidRDefault="000426E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E1</w:t>
            </w:r>
          </w:p>
        </w:tc>
        <w:tc>
          <w:tcPr>
            <w:tcW w:w="3870" w:type="dxa"/>
            <w:shd w:val="clear" w:color="auto" w:fill="D9D9D9" w:themeFill="background1" w:themeFillShade="D9"/>
          </w:tcPr>
          <w:p w14:paraId="79A32C30" w14:textId="5F879AA9" w:rsidR="000426E4" w:rsidRPr="00833C2B" w:rsidRDefault="00EF517F" w:rsidP="000426E4">
            <w:pPr>
              <w:pStyle w:val="Body"/>
              <w:rPr>
                <w:rFonts w:ascii="Arial Narrow" w:hAnsi="Arial Narrow"/>
                <w:sz w:val="20"/>
                <w:szCs w:val="20"/>
                <w:lang w:val="mk-MK"/>
              </w:rPr>
            </w:pPr>
            <w:r w:rsidRPr="00833C2B">
              <w:rPr>
                <w:rFonts w:ascii="Arial Narrow" w:hAnsi="Arial Narrow"/>
                <w:sz w:val="20"/>
                <w:szCs w:val="20"/>
                <w:lang w:val="mk-MK"/>
              </w:rPr>
              <w:t>Пот</w:t>
            </w:r>
            <w:r w:rsidR="000426E4" w:rsidRPr="00833C2B">
              <w:rPr>
                <w:rFonts w:ascii="Arial Narrow" w:hAnsi="Arial Narrow"/>
                <w:sz w:val="20"/>
                <w:szCs w:val="20"/>
                <w:lang w:val="mk-MK"/>
              </w:rPr>
              <w:t>ешкотии да се добие место во училиште или друга образовна институција која вие или вашите деца имате право да ја посетувате</w:t>
            </w:r>
          </w:p>
        </w:tc>
        <w:tc>
          <w:tcPr>
            <w:tcW w:w="2520" w:type="dxa"/>
            <w:shd w:val="clear" w:color="auto" w:fill="D9D9D9" w:themeFill="background1" w:themeFillShade="D9"/>
          </w:tcPr>
          <w:p w14:paraId="5872028D" w14:textId="77777777" w:rsidR="000426E4" w:rsidRPr="00833C2B" w:rsidRDefault="000426E4"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28D8C9BE" w14:textId="77777777" w:rsidR="000426E4" w:rsidRPr="00833C2B" w:rsidRDefault="000426E4"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3B55559B" w14:textId="7BAA89B6" w:rsidR="000426E4" w:rsidRPr="00833C2B" w:rsidRDefault="000426E4" w:rsidP="00F87280">
            <w:pPr>
              <w:pStyle w:val="Body"/>
              <w:rPr>
                <w:rFonts w:ascii="Arial Narrow" w:eastAsia="Arial Narrow" w:hAnsi="Arial Narrow" w:cs="Arial Narrow"/>
                <w:sz w:val="20"/>
                <w:szCs w:val="20"/>
                <w:lang w:val="mk-MK"/>
              </w:rPr>
            </w:pPr>
          </w:p>
        </w:tc>
        <w:tc>
          <w:tcPr>
            <w:tcW w:w="2520" w:type="dxa"/>
            <w:shd w:val="clear" w:color="auto" w:fill="D9D9D9" w:themeFill="background1" w:themeFillShade="D9"/>
          </w:tcPr>
          <w:p w14:paraId="53C1E231" w14:textId="77777777" w:rsidR="000426E4" w:rsidRPr="00833C2B" w:rsidRDefault="000426E4" w:rsidP="00F87280">
            <w:pPr>
              <w:pStyle w:val="Body"/>
              <w:rPr>
                <w:rFonts w:ascii="Arial Narrow" w:hAnsi="Arial Narrow"/>
                <w:sz w:val="20"/>
                <w:szCs w:val="20"/>
                <w:lang w:val="mk-MK"/>
              </w:rPr>
            </w:pPr>
          </w:p>
          <w:p w14:paraId="500F4532" w14:textId="57C5AE77" w:rsidR="000426E4" w:rsidRPr="00833C2B" w:rsidRDefault="000426E4" w:rsidP="00A62414">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74DE6F5E" w14:textId="77777777" w:rsidR="000426E4" w:rsidRPr="00833C2B" w:rsidRDefault="000426E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0426E4" w:rsidRPr="00833C2B" w14:paraId="7CE5C392" w14:textId="77777777" w:rsidTr="00F87280">
        <w:tc>
          <w:tcPr>
            <w:tcW w:w="1080" w:type="dxa"/>
            <w:shd w:val="clear" w:color="auto" w:fill="D9D9D9" w:themeFill="background1" w:themeFillShade="D9"/>
          </w:tcPr>
          <w:p w14:paraId="461AE471" w14:textId="77777777" w:rsidR="000426E4" w:rsidRPr="00833C2B" w:rsidRDefault="000426E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E2</w:t>
            </w:r>
          </w:p>
        </w:tc>
        <w:tc>
          <w:tcPr>
            <w:tcW w:w="3870" w:type="dxa"/>
            <w:shd w:val="clear" w:color="auto" w:fill="D9D9D9" w:themeFill="background1" w:themeFillShade="D9"/>
          </w:tcPr>
          <w:p w14:paraId="10BA91BB" w14:textId="1183C739" w:rsidR="000426E4" w:rsidRPr="00833C2B" w:rsidRDefault="003B7728" w:rsidP="003B77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Вие или вашите деца сте малтретирани или вознемирувани на училиште или друга образовна институција</w:t>
            </w:r>
          </w:p>
        </w:tc>
        <w:tc>
          <w:tcPr>
            <w:tcW w:w="2520" w:type="dxa"/>
            <w:shd w:val="clear" w:color="auto" w:fill="D9D9D9" w:themeFill="background1" w:themeFillShade="D9"/>
          </w:tcPr>
          <w:p w14:paraId="55319BA9" w14:textId="77777777" w:rsidR="000426E4" w:rsidRPr="00833C2B" w:rsidRDefault="000426E4"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6B2D8C57" w14:textId="77777777" w:rsidR="000426E4" w:rsidRPr="00833C2B" w:rsidRDefault="000426E4"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114E6E2F" w14:textId="5126B66F" w:rsidR="000426E4" w:rsidRPr="00833C2B" w:rsidRDefault="000426E4" w:rsidP="00F87280">
            <w:pPr>
              <w:pStyle w:val="Body"/>
              <w:rPr>
                <w:rFonts w:ascii="Arial Narrow" w:eastAsia="Arial Narrow" w:hAnsi="Arial Narrow" w:cs="Arial Narrow"/>
                <w:sz w:val="20"/>
                <w:szCs w:val="20"/>
                <w:lang w:val="mk-MK"/>
              </w:rPr>
            </w:pPr>
          </w:p>
        </w:tc>
        <w:tc>
          <w:tcPr>
            <w:tcW w:w="2520" w:type="dxa"/>
            <w:shd w:val="clear" w:color="auto" w:fill="D9D9D9" w:themeFill="background1" w:themeFillShade="D9"/>
          </w:tcPr>
          <w:p w14:paraId="08E5BDD8" w14:textId="77777777" w:rsidR="000426E4" w:rsidRPr="00833C2B" w:rsidRDefault="000426E4" w:rsidP="00F87280">
            <w:pPr>
              <w:pStyle w:val="Body"/>
              <w:rPr>
                <w:rFonts w:ascii="Arial Narrow" w:hAnsi="Arial Narrow"/>
                <w:sz w:val="20"/>
                <w:szCs w:val="20"/>
                <w:lang w:val="mk-MK"/>
              </w:rPr>
            </w:pPr>
          </w:p>
          <w:p w14:paraId="70B0C6DB" w14:textId="4B9B1C28" w:rsidR="000426E4" w:rsidRPr="00833C2B" w:rsidRDefault="000426E4" w:rsidP="0033705A">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48C9B306" w14:textId="77777777" w:rsidR="000426E4" w:rsidRPr="00833C2B" w:rsidRDefault="000426E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0426E4" w:rsidRPr="00833C2B" w14:paraId="48D12C12" w14:textId="77777777" w:rsidTr="00F87280">
        <w:tc>
          <w:tcPr>
            <w:tcW w:w="1080" w:type="dxa"/>
            <w:shd w:val="clear" w:color="auto" w:fill="D9D9D9" w:themeFill="background1" w:themeFillShade="D9"/>
          </w:tcPr>
          <w:p w14:paraId="158CA271" w14:textId="77777777" w:rsidR="000426E4" w:rsidRPr="00833C2B" w:rsidRDefault="000426E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E3</w:t>
            </w:r>
          </w:p>
        </w:tc>
        <w:tc>
          <w:tcPr>
            <w:tcW w:w="3870" w:type="dxa"/>
            <w:shd w:val="clear" w:color="auto" w:fill="D9D9D9" w:themeFill="background1" w:themeFillShade="D9"/>
          </w:tcPr>
          <w:p w14:paraId="4F4079D4" w14:textId="45510C1C" w:rsidR="000426E4" w:rsidRPr="00833C2B" w:rsidRDefault="005333CD"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Проблеми со банди, вандализам или консумирање дрога или алкохол на улиците</w:t>
            </w:r>
          </w:p>
        </w:tc>
        <w:tc>
          <w:tcPr>
            <w:tcW w:w="2520" w:type="dxa"/>
            <w:shd w:val="clear" w:color="auto" w:fill="D9D9D9" w:themeFill="background1" w:themeFillShade="D9"/>
          </w:tcPr>
          <w:p w14:paraId="4DFEF672" w14:textId="77777777" w:rsidR="000426E4" w:rsidRPr="00833C2B" w:rsidRDefault="000426E4"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49414C6E" w14:textId="77777777" w:rsidR="000426E4" w:rsidRPr="00833C2B" w:rsidRDefault="000426E4"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353819CF" w14:textId="1FB06AD3" w:rsidR="000426E4" w:rsidRPr="00833C2B" w:rsidRDefault="000426E4" w:rsidP="00F87280">
            <w:pPr>
              <w:pStyle w:val="Body"/>
              <w:rPr>
                <w:rFonts w:ascii="Arial Narrow" w:eastAsia="Arial Narrow" w:hAnsi="Arial Narrow" w:cs="Arial Narrow"/>
                <w:sz w:val="20"/>
                <w:szCs w:val="20"/>
                <w:lang w:val="mk-MK"/>
              </w:rPr>
            </w:pPr>
          </w:p>
        </w:tc>
        <w:tc>
          <w:tcPr>
            <w:tcW w:w="2520" w:type="dxa"/>
            <w:shd w:val="clear" w:color="auto" w:fill="D9D9D9" w:themeFill="background1" w:themeFillShade="D9"/>
          </w:tcPr>
          <w:p w14:paraId="4442DB03" w14:textId="77777777" w:rsidR="000426E4" w:rsidRPr="00833C2B" w:rsidRDefault="000426E4" w:rsidP="00F87280">
            <w:pPr>
              <w:pStyle w:val="Body"/>
              <w:rPr>
                <w:rFonts w:ascii="Arial Narrow" w:hAnsi="Arial Narrow"/>
                <w:sz w:val="20"/>
                <w:szCs w:val="20"/>
                <w:lang w:val="mk-MK"/>
              </w:rPr>
            </w:pPr>
          </w:p>
          <w:p w14:paraId="53D8E080" w14:textId="047ADF87" w:rsidR="000426E4" w:rsidRPr="00833C2B" w:rsidRDefault="000426E4" w:rsidP="0033705A">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4229633E" w14:textId="77777777" w:rsidR="000426E4" w:rsidRPr="00833C2B" w:rsidRDefault="000426E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7D4BFF" w:rsidRPr="00833C2B" w14:paraId="27E49ED5" w14:textId="77777777" w:rsidTr="00F87280">
        <w:tc>
          <w:tcPr>
            <w:tcW w:w="1080" w:type="dxa"/>
          </w:tcPr>
          <w:p w14:paraId="1B94939F"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F1</w:t>
            </w:r>
          </w:p>
        </w:tc>
        <w:tc>
          <w:tcPr>
            <w:tcW w:w="3870" w:type="dxa"/>
          </w:tcPr>
          <w:p w14:paraId="2DEFEF83" w14:textId="1C8E3AC2" w:rsidR="007D4BFF" w:rsidRPr="00833C2B" w:rsidRDefault="007D4BFF" w:rsidP="00D35C3B">
            <w:pPr>
              <w:pStyle w:val="Body"/>
              <w:rPr>
                <w:rFonts w:ascii="Arial Narrow" w:hAnsi="Arial Narrow"/>
                <w:sz w:val="20"/>
                <w:szCs w:val="20"/>
                <w:lang w:val="mk-MK"/>
              </w:rPr>
            </w:pPr>
            <w:r w:rsidRPr="00833C2B">
              <w:rPr>
                <w:rFonts w:ascii="Arial Narrow" w:hAnsi="Arial Narrow"/>
                <w:sz w:val="20"/>
                <w:szCs w:val="20"/>
                <w:lang w:val="mk-MK"/>
              </w:rPr>
              <w:t>Повреди или здравствени проблеми здобиени како резултат на несреќа или поради лоши услови</w:t>
            </w:r>
            <w:r w:rsidR="00D35C3B" w:rsidRPr="00833C2B">
              <w:rPr>
                <w:rFonts w:ascii="Arial Narrow" w:hAnsi="Arial Narrow"/>
                <w:sz w:val="20"/>
                <w:szCs w:val="20"/>
                <w:lang w:val="mk-MK"/>
              </w:rPr>
              <w:t xml:space="preserve"> за работа</w:t>
            </w:r>
          </w:p>
        </w:tc>
        <w:tc>
          <w:tcPr>
            <w:tcW w:w="2520" w:type="dxa"/>
          </w:tcPr>
          <w:p w14:paraId="66178D09"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308A90D3"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4D49ABE9" w14:textId="0A046807" w:rsidR="007D4BFF" w:rsidRPr="00833C2B" w:rsidRDefault="007D4BFF" w:rsidP="00F87280">
            <w:pPr>
              <w:pStyle w:val="Body"/>
              <w:rPr>
                <w:rFonts w:ascii="Arial Narrow" w:eastAsia="Arial Narrow" w:hAnsi="Arial Narrow" w:cs="Arial Narrow"/>
                <w:sz w:val="20"/>
                <w:szCs w:val="20"/>
                <w:lang w:val="mk-MK"/>
              </w:rPr>
            </w:pPr>
          </w:p>
        </w:tc>
        <w:tc>
          <w:tcPr>
            <w:tcW w:w="2520" w:type="dxa"/>
          </w:tcPr>
          <w:p w14:paraId="1E54DE3E" w14:textId="77777777" w:rsidR="007D4BFF" w:rsidRPr="00833C2B" w:rsidRDefault="007D4BFF" w:rsidP="00F87280">
            <w:pPr>
              <w:pStyle w:val="Body"/>
              <w:rPr>
                <w:rFonts w:ascii="Arial Narrow" w:hAnsi="Arial Narrow"/>
                <w:sz w:val="20"/>
                <w:szCs w:val="20"/>
                <w:lang w:val="mk-MK"/>
              </w:rPr>
            </w:pPr>
          </w:p>
          <w:p w14:paraId="38DEA6C6" w14:textId="76AC7FCB" w:rsidR="007D4BFF" w:rsidRPr="00833C2B" w:rsidRDefault="007D4BFF" w:rsidP="0033705A">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50B0C0E3"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7D4BFF" w:rsidRPr="00833C2B" w14:paraId="16A50C79" w14:textId="77777777" w:rsidTr="00F87280">
        <w:tc>
          <w:tcPr>
            <w:tcW w:w="1080" w:type="dxa"/>
            <w:tcBorders>
              <w:bottom w:val="single" w:sz="4" w:space="0" w:color="auto"/>
            </w:tcBorders>
          </w:tcPr>
          <w:p w14:paraId="08AE071B"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F2</w:t>
            </w:r>
          </w:p>
        </w:tc>
        <w:tc>
          <w:tcPr>
            <w:tcW w:w="3870" w:type="dxa"/>
            <w:tcBorders>
              <w:bottom w:val="single" w:sz="4" w:space="0" w:color="auto"/>
            </w:tcBorders>
          </w:tcPr>
          <w:p w14:paraId="1753535A" w14:textId="7A97EA3B" w:rsidR="007D4BFF" w:rsidRPr="00833C2B" w:rsidRDefault="006D26BA" w:rsidP="006D26BA">
            <w:pPr>
              <w:pStyle w:val="Body"/>
              <w:rPr>
                <w:rFonts w:ascii="Arial Narrow" w:hAnsi="Arial Narrow"/>
                <w:sz w:val="20"/>
                <w:szCs w:val="20"/>
                <w:lang w:val="mk-MK"/>
              </w:rPr>
            </w:pPr>
            <w:r w:rsidRPr="00833C2B">
              <w:rPr>
                <w:rFonts w:ascii="Arial Narrow" w:hAnsi="Arial Narrow"/>
                <w:sz w:val="20"/>
                <w:szCs w:val="20"/>
                <w:lang w:val="mk-MK"/>
              </w:rPr>
              <w:t>Повреди или здравствени проблеми здобиени како резултат на небрежност или погрешен медицински или стоматолошки третман</w:t>
            </w:r>
          </w:p>
        </w:tc>
        <w:tc>
          <w:tcPr>
            <w:tcW w:w="2520" w:type="dxa"/>
            <w:tcBorders>
              <w:bottom w:val="single" w:sz="4" w:space="0" w:color="auto"/>
            </w:tcBorders>
          </w:tcPr>
          <w:p w14:paraId="5326EFA5"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17C4649C"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1CD0D1F7" w14:textId="26F2FED5" w:rsidR="007D4BFF" w:rsidRPr="00833C2B" w:rsidRDefault="007D4BFF" w:rsidP="00F87280">
            <w:pPr>
              <w:pStyle w:val="Body"/>
              <w:rPr>
                <w:rFonts w:ascii="Arial Narrow" w:eastAsia="Arial Narrow" w:hAnsi="Arial Narrow" w:cs="Arial Narrow"/>
                <w:sz w:val="20"/>
                <w:szCs w:val="20"/>
                <w:lang w:val="mk-MK"/>
              </w:rPr>
            </w:pPr>
          </w:p>
        </w:tc>
        <w:tc>
          <w:tcPr>
            <w:tcW w:w="2520" w:type="dxa"/>
            <w:tcBorders>
              <w:bottom w:val="single" w:sz="4" w:space="0" w:color="auto"/>
            </w:tcBorders>
          </w:tcPr>
          <w:p w14:paraId="12139FB7" w14:textId="77777777" w:rsidR="007D4BFF" w:rsidRPr="00833C2B" w:rsidRDefault="007D4BFF" w:rsidP="00F87280">
            <w:pPr>
              <w:pStyle w:val="Body"/>
              <w:rPr>
                <w:rFonts w:ascii="Arial Narrow" w:hAnsi="Arial Narrow"/>
                <w:sz w:val="20"/>
                <w:szCs w:val="20"/>
                <w:lang w:val="mk-MK"/>
              </w:rPr>
            </w:pPr>
          </w:p>
          <w:p w14:paraId="15E2DEB0" w14:textId="3439CFF5" w:rsidR="007D4BFF" w:rsidRPr="00833C2B" w:rsidRDefault="007D4BFF" w:rsidP="0033705A">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3B85CA0C"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7D4BFF" w:rsidRPr="00833C2B" w14:paraId="5E2A1EF9" w14:textId="77777777" w:rsidTr="00F87280">
        <w:tc>
          <w:tcPr>
            <w:tcW w:w="1080" w:type="dxa"/>
            <w:shd w:val="clear" w:color="auto" w:fill="D9D9D9" w:themeFill="background1" w:themeFillShade="D9"/>
          </w:tcPr>
          <w:p w14:paraId="54DC36D4"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G1</w:t>
            </w:r>
          </w:p>
        </w:tc>
        <w:tc>
          <w:tcPr>
            <w:tcW w:w="3870" w:type="dxa"/>
            <w:shd w:val="clear" w:color="auto" w:fill="D9D9D9" w:themeFill="background1" w:themeFillShade="D9"/>
          </w:tcPr>
          <w:p w14:paraId="1F3037B0" w14:textId="2C839532" w:rsidR="007D4BFF" w:rsidRPr="00833C2B" w:rsidRDefault="00872977" w:rsidP="00F87280">
            <w:pPr>
              <w:pStyle w:val="Body"/>
              <w:rPr>
                <w:rFonts w:ascii="Arial Narrow" w:hAnsi="Arial Narrow"/>
                <w:sz w:val="20"/>
                <w:szCs w:val="20"/>
                <w:lang w:val="mk-MK"/>
              </w:rPr>
            </w:pPr>
            <w:r w:rsidRPr="00833C2B">
              <w:rPr>
                <w:rFonts w:ascii="Arial Narrow" w:hAnsi="Arial Narrow"/>
                <w:sz w:val="20"/>
                <w:szCs w:val="20"/>
                <w:lang w:val="mk-MK"/>
              </w:rPr>
              <w:t>Неправедно отпуштање од работа</w:t>
            </w:r>
          </w:p>
        </w:tc>
        <w:tc>
          <w:tcPr>
            <w:tcW w:w="2520" w:type="dxa"/>
            <w:shd w:val="clear" w:color="auto" w:fill="D9D9D9" w:themeFill="background1" w:themeFillShade="D9"/>
          </w:tcPr>
          <w:p w14:paraId="607AB2B8"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5E2716D5"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650C795E" w14:textId="164B43F4" w:rsidR="007D4BFF" w:rsidRPr="00833C2B" w:rsidRDefault="007D4BFF" w:rsidP="00F87280">
            <w:pPr>
              <w:pStyle w:val="Body"/>
              <w:rPr>
                <w:rFonts w:ascii="Arial Narrow" w:eastAsia="Arial Narrow" w:hAnsi="Arial Narrow" w:cs="Arial Narrow"/>
                <w:sz w:val="20"/>
                <w:szCs w:val="20"/>
                <w:lang w:val="mk-MK"/>
              </w:rPr>
            </w:pPr>
          </w:p>
        </w:tc>
        <w:tc>
          <w:tcPr>
            <w:tcW w:w="2520" w:type="dxa"/>
            <w:shd w:val="clear" w:color="auto" w:fill="D9D9D9" w:themeFill="background1" w:themeFillShade="D9"/>
          </w:tcPr>
          <w:p w14:paraId="2A98E5E3" w14:textId="77777777" w:rsidR="007D4BFF" w:rsidRPr="00833C2B" w:rsidRDefault="007D4BFF" w:rsidP="00F87280">
            <w:pPr>
              <w:pStyle w:val="Body"/>
              <w:rPr>
                <w:rFonts w:ascii="Arial Narrow" w:hAnsi="Arial Narrow"/>
                <w:sz w:val="20"/>
                <w:szCs w:val="20"/>
                <w:lang w:val="mk-MK"/>
              </w:rPr>
            </w:pPr>
          </w:p>
          <w:p w14:paraId="46B80E08" w14:textId="749D4B7A" w:rsidR="007D4BFF" w:rsidRPr="00833C2B" w:rsidRDefault="007D4BFF" w:rsidP="0033705A">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1DFF1735"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7D4BFF" w:rsidRPr="00833C2B" w14:paraId="528FB2B9" w14:textId="77777777" w:rsidTr="00F87280">
        <w:tc>
          <w:tcPr>
            <w:tcW w:w="1080" w:type="dxa"/>
            <w:shd w:val="clear" w:color="auto" w:fill="D9D9D9" w:themeFill="background1" w:themeFillShade="D9"/>
          </w:tcPr>
          <w:p w14:paraId="10F324AE"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G2</w:t>
            </w:r>
          </w:p>
        </w:tc>
        <w:tc>
          <w:tcPr>
            <w:tcW w:w="3870" w:type="dxa"/>
            <w:shd w:val="clear" w:color="auto" w:fill="D9D9D9" w:themeFill="background1" w:themeFillShade="D9"/>
          </w:tcPr>
          <w:p w14:paraId="5AD2E21A" w14:textId="7865E9E8" w:rsidR="007D4BFF" w:rsidRPr="00833C2B" w:rsidRDefault="00EF517F" w:rsidP="00225E58">
            <w:pPr>
              <w:pStyle w:val="Body"/>
              <w:rPr>
                <w:rFonts w:ascii="Arial Narrow" w:hAnsi="Arial Narrow"/>
                <w:sz w:val="20"/>
                <w:szCs w:val="20"/>
                <w:lang w:val="mk-MK"/>
              </w:rPr>
            </w:pPr>
            <w:r w:rsidRPr="00833C2B">
              <w:rPr>
                <w:rFonts w:ascii="Arial Narrow" w:hAnsi="Arial Narrow"/>
                <w:sz w:val="20"/>
                <w:szCs w:val="20"/>
                <w:lang w:val="mk-MK"/>
              </w:rPr>
              <w:t>Пот</w:t>
            </w:r>
            <w:r w:rsidR="00225E58" w:rsidRPr="00833C2B">
              <w:rPr>
                <w:rFonts w:ascii="Arial Narrow" w:hAnsi="Arial Narrow"/>
                <w:sz w:val="20"/>
                <w:szCs w:val="20"/>
                <w:lang w:val="mk-MK"/>
              </w:rPr>
              <w:t>ешкотии при добивање плати или бенефиции од вработување кои биле однапред договорени</w:t>
            </w:r>
          </w:p>
        </w:tc>
        <w:tc>
          <w:tcPr>
            <w:tcW w:w="2520" w:type="dxa"/>
            <w:shd w:val="clear" w:color="auto" w:fill="D9D9D9" w:themeFill="background1" w:themeFillShade="D9"/>
          </w:tcPr>
          <w:p w14:paraId="37D27857"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205F7B86"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0F61243E" w14:textId="0D7AB731" w:rsidR="007D4BFF" w:rsidRPr="00833C2B" w:rsidRDefault="007D4BFF" w:rsidP="00F87280">
            <w:pPr>
              <w:pStyle w:val="Body"/>
              <w:rPr>
                <w:rFonts w:ascii="Arial Narrow" w:eastAsia="Arial Narrow" w:hAnsi="Arial Narrow" w:cs="Arial Narrow"/>
                <w:sz w:val="20"/>
                <w:szCs w:val="20"/>
                <w:lang w:val="mk-MK"/>
              </w:rPr>
            </w:pPr>
          </w:p>
        </w:tc>
        <w:tc>
          <w:tcPr>
            <w:tcW w:w="2520" w:type="dxa"/>
            <w:shd w:val="clear" w:color="auto" w:fill="D9D9D9" w:themeFill="background1" w:themeFillShade="D9"/>
          </w:tcPr>
          <w:p w14:paraId="1CB8051D" w14:textId="77777777" w:rsidR="007D4BFF" w:rsidRPr="00833C2B" w:rsidRDefault="007D4BFF" w:rsidP="00F87280">
            <w:pPr>
              <w:pStyle w:val="Body"/>
              <w:rPr>
                <w:rFonts w:ascii="Arial Narrow" w:hAnsi="Arial Narrow"/>
                <w:sz w:val="20"/>
                <w:szCs w:val="20"/>
                <w:lang w:val="mk-MK"/>
              </w:rPr>
            </w:pPr>
          </w:p>
          <w:p w14:paraId="5AA8F1EA" w14:textId="400CC5D8" w:rsidR="007D4BFF" w:rsidRPr="00833C2B" w:rsidRDefault="007D4BFF" w:rsidP="0033705A">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1E5589AF"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7D4BFF" w:rsidRPr="00833C2B" w14:paraId="7E3A5097" w14:textId="77777777" w:rsidTr="00F87280">
        <w:tc>
          <w:tcPr>
            <w:tcW w:w="1080" w:type="dxa"/>
            <w:shd w:val="clear" w:color="auto" w:fill="D9D9D9" w:themeFill="background1" w:themeFillShade="D9"/>
          </w:tcPr>
          <w:p w14:paraId="6DC84D3A"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G3</w:t>
            </w:r>
          </w:p>
        </w:tc>
        <w:tc>
          <w:tcPr>
            <w:tcW w:w="3870" w:type="dxa"/>
            <w:shd w:val="clear" w:color="auto" w:fill="D9D9D9" w:themeFill="background1" w:themeFillShade="D9"/>
          </w:tcPr>
          <w:p w14:paraId="3847AB19" w14:textId="7B91C310" w:rsidR="007D4BFF" w:rsidRPr="00833C2B" w:rsidRDefault="00CC1006" w:rsidP="00F87280">
            <w:pPr>
              <w:pStyle w:val="Body"/>
              <w:rPr>
                <w:rFonts w:ascii="Arial Narrow" w:hAnsi="Arial Narrow"/>
                <w:sz w:val="20"/>
                <w:szCs w:val="20"/>
                <w:lang w:val="mk-MK"/>
              </w:rPr>
            </w:pPr>
            <w:r w:rsidRPr="00833C2B">
              <w:rPr>
                <w:rFonts w:ascii="Arial Narrow" w:hAnsi="Arial Narrow"/>
                <w:sz w:val="20"/>
                <w:szCs w:val="20"/>
                <w:lang w:val="mk-MK"/>
              </w:rPr>
              <w:t>Вознемирување на работа</w:t>
            </w:r>
          </w:p>
        </w:tc>
        <w:tc>
          <w:tcPr>
            <w:tcW w:w="2520" w:type="dxa"/>
            <w:shd w:val="clear" w:color="auto" w:fill="D9D9D9" w:themeFill="background1" w:themeFillShade="D9"/>
          </w:tcPr>
          <w:p w14:paraId="6EFB6AAC"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3E38477D"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14153860" w14:textId="3AABE19F" w:rsidR="007D4BFF" w:rsidRPr="00833C2B" w:rsidRDefault="007D4BFF" w:rsidP="00F87280">
            <w:pPr>
              <w:pStyle w:val="Body"/>
              <w:rPr>
                <w:rFonts w:ascii="Arial Narrow" w:eastAsia="Arial Narrow" w:hAnsi="Arial Narrow" w:cs="Arial Narrow"/>
                <w:sz w:val="20"/>
                <w:szCs w:val="20"/>
                <w:lang w:val="mk-MK"/>
              </w:rPr>
            </w:pPr>
          </w:p>
        </w:tc>
        <w:tc>
          <w:tcPr>
            <w:tcW w:w="2520" w:type="dxa"/>
            <w:shd w:val="clear" w:color="auto" w:fill="D9D9D9" w:themeFill="background1" w:themeFillShade="D9"/>
          </w:tcPr>
          <w:p w14:paraId="0D2084FC" w14:textId="77777777" w:rsidR="007D4BFF" w:rsidRPr="00833C2B" w:rsidRDefault="007D4BFF" w:rsidP="00F87280">
            <w:pPr>
              <w:pStyle w:val="Body"/>
              <w:rPr>
                <w:rFonts w:ascii="Arial Narrow" w:hAnsi="Arial Narrow"/>
                <w:sz w:val="20"/>
                <w:szCs w:val="20"/>
                <w:lang w:val="mk-MK"/>
              </w:rPr>
            </w:pPr>
          </w:p>
          <w:p w14:paraId="339A5D50" w14:textId="60037343" w:rsidR="007D4BFF" w:rsidRPr="00833C2B" w:rsidRDefault="007D4BFF" w:rsidP="0033705A">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43FA8E85"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7D4BFF" w:rsidRPr="00833C2B" w14:paraId="1A1D375D" w14:textId="77777777" w:rsidTr="00F87280">
        <w:tc>
          <w:tcPr>
            <w:tcW w:w="1080" w:type="dxa"/>
          </w:tcPr>
          <w:p w14:paraId="1E32AD9D"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H1</w:t>
            </w:r>
          </w:p>
        </w:tc>
        <w:tc>
          <w:tcPr>
            <w:tcW w:w="3870" w:type="dxa"/>
          </w:tcPr>
          <w:p w14:paraId="193B2426" w14:textId="78CB7026" w:rsidR="007D4BFF" w:rsidRPr="00833C2B" w:rsidRDefault="00EF517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Пот</w:t>
            </w:r>
            <w:r w:rsidR="00CC1006" w:rsidRPr="00833C2B">
              <w:rPr>
                <w:rFonts w:ascii="Arial Narrow" w:hAnsi="Arial Narrow"/>
                <w:sz w:val="20"/>
                <w:szCs w:val="20"/>
                <w:lang w:val="mk-MK"/>
              </w:rPr>
              <w:t>ешкотии при добивање јавни бенефиции или владина помош, како што се парични трансфери, пензии или надоместоци за попреченост.</w:t>
            </w:r>
          </w:p>
        </w:tc>
        <w:tc>
          <w:tcPr>
            <w:tcW w:w="2520" w:type="dxa"/>
          </w:tcPr>
          <w:p w14:paraId="10A93252"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45FC1DC0"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10B9822D"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p>
        </w:tc>
        <w:tc>
          <w:tcPr>
            <w:tcW w:w="2520" w:type="dxa"/>
          </w:tcPr>
          <w:p w14:paraId="37C3B591" w14:textId="77777777" w:rsidR="007D4BFF" w:rsidRPr="00833C2B" w:rsidRDefault="007D4BFF" w:rsidP="00F87280">
            <w:pPr>
              <w:pStyle w:val="Body"/>
              <w:rPr>
                <w:rFonts w:ascii="Arial Narrow" w:hAnsi="Arial Narrow"/>
                <w:sz w:val="20"/>
                <w:szCs w:val="20"/>
                <w:lang w:val="mk-MK"/>
              </w:rPr>
            </w:pPr>
          </w:p>
          <w:p w14:paraId="6A194A03" w14:textId="168216BC" w:rsidR="007D4BFF" w:rsidRPr="00833C2B" w:rsidRDefault="007D4BFF" w:rsidP="0033705A">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67393E70"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7D4BFF" w:rsidRPr="00833C2B" w14:paraId="04C22835" w14:textId="77777777" w:rsidTr="00F87280">
        <w:tc>
          <w:tcPr>
            <w:tcW w:w="1080" w:type="dxa"/>
          </w:tcPr>
          <w:p w14:paraId="6DE1BB1B"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H2</w:t>
            </w:r>
          </w:p>
        </w:tc>
        <w:tc>
          <w:tcPr>
            <w:tcW w:w="3870" w:type="dxa"/>
          </w:tcPr>
          <w:p w14:paraId="07D3F03A" w14:textId="2F9A6036" w:rsidR="007D4BFF" w:rsidRPr="00833C2B" w:rsidRDefault="00EF517F" w:rsidP="00DC07CF">
            <w:pPr>
              <w:pStyle w:val="Body"/>
              <w:rPr>
                <w:rFonts w:ascii="Arial Narrow" w:hAnsi="Arial Narrow"/>
                <w:sz w:val="20"/>
                <w:szCs w:val="20"/>
                <w:lang w:val="mk-MK"/>
              </w:rPr>
            </w:pPr>
            <w:r w:rsidRPr="00833C2B">
              <w:rPr>
                <w:rFonts w:ascii="Arial Narrow" w:hAnsi="Arial Narrow"/>
                <w:sz w:val="20"/>
                <w:szCs w:val="20"/>
                <w:lang w:val="mk-MK"/>
              </w:rPr>
              <w:t>Пот</w:t>
            </w:r>
            <w:r w:rsidR="00DC07CF" w:rsidRPr="00833C2B">
              <w:rPr>
                <w:rFonts w:ascii="Arial Narrow" w:hAnsi="Arial Narrow"/>
                <w:sz w:val="20"/>
                <w:szCs w:val="20"/>
                <w:lang w:val="mk-MK"/>
              </w:rPr>
              <w:t>ешкотии при  остварување пристап до нега во државните клиники или болници</w:t>
            </w:r>
          </w:p>
        </w:tc>
        <w:tc>
          <w:tcPr>
            <w:tcW w:w="2520" w:type="dxa"/>
          </w:tcPr>
          <w:p w14:paraId="7A0B53C8"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1F9A0CC1"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4A3A28D8" w14:textId="2E97364F" w:rsidR="007D4BFF" w:rsidRPr="00833C2B" w:rsidRDefault="007D4BFF" w:rsidP="00F87280">
            <w:pPr>
              <w:pStyle w:val="Body"/>
              <w:rPr>
                <w:rFonts w:ascii="Arial Narrow" w:eastAsia="Arial Narrow" w:hAnsi="Arial Narrow" w:cs="Arial Narrow"/>
                <w:sz w:val="20"/>
                <w:szCs w:val="20"/>
                <w:lang w:val="mk-MK"/>
              </w:rPr>
            </w:pPr>
          </w:p>
        </w:tc>
        <w:tc>
          <w:tcPr>
            <w:tcW w:w="2520" w:type="dxa"/>
          </w:tcPr>
          <w:p w14:paraId="343DC75A" w14:textId="77777777" w:rsidR="007D4BFF" w:rsidRPr="00833C2B" w:rsidRDefault="007D4BFF" w:rsidP="00F87280">
            <w:pPr>
              <w:pStyle w:val="Body"/>
              <w:rPr>
                <w:rFonts w:ascii="Arial Narrow" w:hAnsi="Arial Narrow"/>
                <w:sz w:val="20"/>
                <w:szCs w:val="20"/>
                <w:lang w:val="mk-MK"/>
              </w:rPr>
            </w:pPr>
          </w:p>
          <w:p w14:paraId="41159C37" w14:textId="2D8CA36D" w:rsidR="007D4BFF" w:rsidRPr="00833C2B" w:rsidRDefault="007D4BFF" w:rsidP="0033705A">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7516BF9F"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7D4BFF" w:rsidRPr="00833C2B" w14:paraId="2CB218CF" w14:textId="77777777" w:rsidTr="00F87280">
        <w:tc>
          <w:tcPr>
            <w:tcW w:w="1080" w:type="dxa"/>
            <w:tcBorders>
              <w:bottom w:val="single" w:sz="4" w:space="0" w:color="auto"/>
            </w:tcBorders>
          </w:tcPr>
          <w:p w14:paraId="278D2D08"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H3</w:t>
            </w:r>
          </w:p>
        </w:tc>
        <w:tc>
          <w:tcPr>
            <w:tcW w:w="3870" w:type="dxa"/>
            <w:tcBorders>
              <w:bottom w:val="single" w:sz="4" w:space="0" w:color="auto"/>
            </w:tcBorders>
          </w:tcPr>
          <w:p w14:paraId="6E055316" w14:textId="551AC5B2" w:rsidR="007D4BFF" w:rsidRPr="00833C2B" w:rsidRDefault="00EC46F9"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Немање  пристап до вода, канализација и/или електрична енергија</w:t>
            </w:r>
          </w:p>
        </w:tc>
        <w:tc>
          <w:tcPr>
            <w:tcW w:w="2520" w:type="dxa"/>
            <w:tcBorders>
              <w:bottom w:val="single" w:sz="4" w:space="0" w:color="auto"/>
            </w:tcBorders>
          </w:tcPr>
          <w:p w14:paraId="1D60CF81"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26054DD9"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16337424" w14:textId="50490C11" w:rsidR="007D4BFF" w:rsidRPr="00833C2B" w:rsidRDefault="007D4BFF" w:rsidP="00F87280">
            <w:pPr>
              <w:pStyle w:val="Body"/>
              <w:rPr>
                <w:rFonts w:ascii="Arial Narrow" w:eastAsia="Arial Narrow" w:hAnsi="Arial Narrow" w:cs="Arial Narrow"/>
                <w:sz w:val="20"/>
                <w:szCs w:val="20"/>
                <w:lang w:val="mk-MK"/>
              </w:rPr>
            </w:pPr>
          </w:p>
        </w:tc>
        <w:tc>
          <w:tcPr>
            <w:tcW w:w="2520" w:type="dxa"/>
            <w:tcBorders>
              <w:bottom w:val="single" w:sz="4" w:space="0" w:color="auto"/>
            </w:tcBorders>
          </w:tcPr>
          <w:p w14:paraId="4EFB4DB6" w14:textId="77777777" w:rsidR="007D4BFF" w:rsidRPr="00833C2B" w:rsidRDefault="007D4BFF" w:rsidP="00F87280">
            <w:pPr>
              <w:pStyle w:val="Body"/>
              <w:rPr>
                <w:rFonts w:ascii="Arial Narrow" w:hAnsi="Arial Narrow"/>
                <w:sz w:val="20"/>
                <w:szCs w:val="20"/>
                <w:lang w:val="mk-MK"/>
              </w:rPr>
            </w:pPr>
          </w:p>
          <w:p w14:paraId="19E127A5" w14:textId="7D21779E" w:rsidR="007D4BFF" w:rsidRPr="00833C2B" w:rsidRDefault="007D4BFF" w:rsidP="0033705A">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6DBAA753"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7D4BFF" w:rsidRPr="00833C2B" w14:paraId="530EB8A6" w14:textId="77777777" w:rsidTr="00F87280">
        <w:tc>
          <w:tcPr>
            <w:tcW w:w="1080" w:type="dxa"/>
            <w:shd w:val="clear" w:color="auto" w:fill="D9D9D9" w:themeFill="background1" w:themeFillShade="D9"/>
          </w:tcPr>
          <w:p w14:paraId="476E8834" w14:textId="77777777" w:rsidR="007D4BFF" w:rsidRPr="00833C2B" w:rsidRDefault="007D4BFF" w:rsidP="00F87280">
            <w:pPr>
              <w:pStyle w:val="Body"/>
              <w:jc w:val="center"/>
              <w:rPr>
                <w:rFonts w:ascii="Arial Narrow" w:hAnsi="Arial Narrow"/>
                <w:b/>
                <w:bCs/>
                <w:sz w:val="20"/>
                <w:szCs w:val="20"/>
                <w:lang w:val="mk-MK"/>
              </w:rPr>
            </w:pPr>
            <w:r w:rsidRPr="00833C2B">
              <w:rPr>
                <w:rFonts w:ascii="Arial Narrow" w:hAnsi="Arial Narrow"/>
                <w:b/>
                <w:bCs/>
                <w:sz w:val="20"/>
                <w:szCs w:val="20"/>
                <w:lang w:val="mk-MK"/>
              </w:rPr>
              <w:t>I1</w:t>
            </w:r>
          </w:p>
          <w:p w14:paraId="766C05E8"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p>
        </w:tc>
        <w:tc>
          <w:tcPr>
            <w:tcW w:w="3870" w:type="dxa"/>
            <w:shd w:val="clear" w:color="auto" w:fill="D9D9D9" w:themeFill="background1" w:themeFillShade="D9"/>
          </w:tcPr>
          <w:p w14:paraId="292B9F60" w14:textId="097E7307" w:rsidR="007D4BFF" w:rsidRPr="00833C2B" w:rsidRDefault="007D4BFF" w:rsidP="00DF67D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r w:rsidR="00DF67D4" w:rsidRPr="00833C2B">
              <w:rPr>
                <w:rFonts w:ascii="Arial Narrow" w:hAnsi="Arial Narrow"/>
                <w:sz w:val="20"/>
                <w:szCs w:val="20"/>
                <w:lang w:val="mk-MK"/>
              </w:rPr>
              <w:t>Неосновано претепување или апсење од  страна</w:t>
            </w:r>
            <w:r w:rsidR="00680BAF" w:rsidRPr="00833C2B">
              <w:rPr>
                <w:rFonts w:ascii="Arial Narrow" w:hAnsi="Arial Narrow"/>
                <w:sz w:val="20"/>
                <w:szCs w:val="20"/>
                <w:lang w:val="mk-MK"/>
              </w:rPr>
              <w:t xml:space="preserve"> на </w:t>
            </w:r>
            <w:r w:rsidR="00DF67D4" w:rsidRPr="00833C2B">
              <w:rPr>
                <w:rFonts w:ascii="Arial Narrow" w:hAnsi="Arial Narrow"/>
                <w:sz w:val="20"/>
                <w:szCs w:val="20"/>
                <w:lang w:val="mk-MK"/>
              </w:rPr>
              <w:t>припадник на полицијата или војската</w:t>
            </w:r>
          </w:p>
        </w:tc>
        <w:tc>
          <w:tcPr>
            <w:tcW w:w="2520" w:type="dxa"/>
            <w:shd w:val="clear" w:color="auto" w:fill="D9D9D9" w:themeFill="background1" w:themeFillShade="D9"/>
          </w:tcPr>
          <w:p w14:paraId="00E5FC6B"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12113C83"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263EF0AC" w14:textId="3CD2DFF1" w:rsidR="007D4BFF" w:rsidRPr="00833C2B" w:rsidRDefault="007D4BFF" w:rsidP="00F87280">
            <w:pPr>
              <w:pStyle w:val="Body"/>
              <w:rPr>
                <w:rFonts w:ascii="Arial Narrow" w:eastAsia="Arial Narrow" w:hAnsi="Arial Narrow" w:cs="Arial Narrow"/>
                <w:sz w:val="20"/>
                <w:szCs w:val="20"/>
                <w:lang w:val="mk-MK"/>
              </w:rPr>
            </w:pPr>
          </w:p>
        </w:tc>
        <w:tc>
          <w:tcPr>
            <w:tcW w:w="2520" w:type="dxa"/>
            <w:shd w:val="clear" w:color="auto" w:fill="D9D9D9" w:themeFill="background1" w:themeFillShade="D9"/>
          </w:tcPr>
          <w:p w14:paraId="57A3CBAD" w14:textId="77777777" w:rsidR="007D4BFF" w:rsidRPr="00833C2B" w:rsidRDefault="007D4BFF" w:rsidP="00F87280">
            <w:pPr>
              <w:pStyle w:val="Body"/>
              <w:rPr>
                <w:rFonts w:ascii="Arial Narrow" w:hAnsi="Arial Narrow"/>
                <w:sz w:val="20"/>
                <w:szCs w:val="20"/>
                <w:lang w:val="mk-MK"/>
              </w:rPr>
            </w:pPr>
          </w:p>
          <w:p w14:paraId="41C999D8" w14:textId="2457C3F0" w:rsidR="007D4BFF" w:rsidRPr="00833C2B" w:rsidRDefault="007D4BFF" w:rsidP="0033705A">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6E1FBFD1"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7D4BFF" w:rsidRPr="00833C2B" w14:paraId="76A776F1" w14:textId="77777777" w:rsidTr="00F87280">
        <w:tc>
          <w:tcPr>
            <w:tcW w:w="1080" w:type="dxa"/>
          </w:tcPr>
          <w:p w14:paraId="76CE9EBB"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J1</w:t>
            </w:r>
          </w:p>
        </w:tc>
        <w:tc>
          <w:tcPr>
            <w:tcW w:w="3870" w:type="dxa"/>
          </w:tcPr>
          <w:p w14:paraId="40BB1AB5" w14:textId="5724A517" w:rsidR="007D4BFF" w:rsidRPr="00833C2B" w:rsidRDefault="00EF517F" w:rsidP="00EF517F">
            <w:pPr>
              <w:pStyle w:val="Body"/>
              <w:rPr>
                <w:rFonts w:ascii="Arial Narrow" w:hAnsi="Arial Narrow"/>
                <w:sz w:val="20"/>
                <w:szCs w:val="20"/>
                <w:lang w:val="mk-MK"/>
              </w:rPr>
            </w:pPr>
            <w:r w:rsidRPr="00833C2B">
              <w:rPr>
                <w:rFonts w:ascii="Arial Narrow" w:hAnsi="Arial Narrow"/>
                <w:sz w:val="20"/>
                <w:szCs w:val="20"/>
                <w:lang w:val="mk-MK"/>
              </w:rPr>
              <w:t xml:space="preserve">Потешкотии при добивање изводи од матичната книга на родените за вас или за вашите деца </w:t>
            </w:r>
          </w:p>
        </w:tc>
        <w:tc>
          <w:tcPr>
            <w:tcW w:w="2520" w:type="dxa"/>
          </w:tcPr>
          <w:p w14:paraId="37AEF7D5"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4E668769"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41038B8C" w14:textId="738B0796" w:rsidR="007D4BFF" w:rsidRPr="00833C2B" w:rsidRDefault="007D4BFF" w:rsidP="00F87280">
            <w:pPr>
              <w:pStyle w:val="Body"/>
              <w:rPr>
                <w:rFonts w:ascii="Arial Narrow" w:eastAsia="Arial Narrow" w:hAnsi="Arial Narrow" w:cs="Arial Narrow"/>
                <w:sz w:val="20"/>
                <w:szCs w:val="20"/>
                <w:lang w:val="mk-MK"/>
              </w:rPr>
            </w:pPr>
          </w:p>
        </w:tc>
        <w:tc>
          <w:tcPr>
            <w:tcW w:w="2520" w:type="dxa"/>
          </w:tcPr>
          <w:p w14:paraId="400D5FD6" w14:textId="77777777" w:rsidR="007D4BFF" w:rsidRPr="00833C2B" w:rsidRDefault="007D4BFF" w:rsidP="00F87280">
            <w:pPr>
              <w:pStyle w:val="Body"/>
              <w:rPr>
                <w:rFonts w:ascii="Arial Narrow" w:hAnsi="Arial Narrow"/>
                <w:sz w:val="20"/>
                <w:szCs w:val="20"/>
                <w:lang w:val="mk-MK"/>
              </w:rPr>
            </w:pPr>
          </w:p>
          <w:p w14:paraId="5C2276BF" w14:textId="09A69DA0" w:rsidR="007D4BFF" w:rsidRPr="00833C2B" w:rsidRDefault="007D4BFF" w:rsidP="0033705A">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31326DB5"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7D4BFF" w:rsidRPr="00833C2B" w14:paraId="2D23BAC6" w14:textId="77777777" w:rsidTr="00F87280">
        <w:tc>
          <w:tcPr>
            <w:tcW w:w="1080" w:type="dxa"/>
          </w:tcPr>
          <w:p w14:paraId="118AF29D"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J2</w:t>
            </w:r>
          </w:p>
        </w:tc>
        <w:tc>
          <w:tcPr>
            <w:tcW w:w="3870" w:type="dxa"/>
          </w:tcPr>
          <w:p w14:paraId="1A8A3CA4" w14:textId="3468602F" w:rsidR="007D4BFF" w:rsidRPr="00833C2B" w:rsidRDefault="00B55AC8" w:rsidP="00B55AC8">
            <w:pPr>
              <w:pStyle w:val="Body"/>
              <w:rPr>
                <w:rFonts w:ascii="Arial Narrow" w:hAnsi="Arial Narrow"/>
                <w:sz w:val="20"/>
                <w:szCs w:val="20"/>
                <w:lang w:val="mk-MK"/>
              </w:rPr>
            </w:pPr>
            <w:r w:rsidRPr="00833C2B">
              <w:rPr>
                <w:rFonts w:ascii="Arial Narrow" w:hAnsi="Arial Narrow"/>
                <w:sz w:val="20"/>
                <w:szCs w:val="20"/>
                <w:lang w:val="mk-MK"/>
              </w:rPr>
              <w:t xml:space="preserve">Тешкотии при добивање на лична карта издадена од владата </w:t>
            </w:r>
          </w:p>
        </w:tc>
        <w:tc>
          <w:tcPr>
            <w:tcW w:w="2520" w:type="dxa"/>
          </w:tcPr>
          <w:p w14:paraId="54D0E9EC"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6DAADB99"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2A8E1F86" w14:textId="2BB4DEB7" w:rsidR="007D4BFF" w:rsidRPr="00833C2B" w:rsidRDefault="007D4BFF" w:rsidP="00F87280">
            <w:pPr>
              <w:pStyle w:val="Body"/>
              <w:rPr>
                <w:rFonts w:ascii="Arial Narrow" w:eastAsia="Arial Narrow" w:hAnsi="Arial Narrow" w:cs="Arial Narrow"/>
                <w:sz w:val="20"/>
                <w:szCs w:val="20"/>
                <w:lang w:val="mk-MK"/>
              </w:rPr>
            </w:pPr>
          </w:p>
        </w:tc>
        <w:tc>
          <w:tcPr>
            <w:tcW w:w="2520" w:type="dxa"/>
          </w:tcPr>
          <w:p w14:paraId="295C2B74" w14:textId="77777777" w:rsidR="007D4BFF" w:rsidRPr="00833C2B" w:rsidRDefault="007D4BFF" w:rsidP="00F87280">
            <w:pPr>
              <w:pStyle w:val="Body"/>
              <w:rPr>
                <w:rFonts w:ascii="Arial Narrow" w:hAnsi="Arial Narrow"/>
                <w:sz w:val="20"/>
                <w:szCs w:val="20"/>
                <w:lang w:val="mk-MK"/>
              </w:rPr>
            </w:pPr>
          </w:p>
          <w:p w14:paraId="4FFBB777" w14:textId="245A470A" w:rsidR="007D4BFF" w:rsidRPr="00833C2B" w:rsidRDefault="007D4BFF" w:rsidP="0033705A">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06BA1E29"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7D4BFF" w:rsidRPr="00833C2B" w14:paraId="1A795C17" w14:textId="77777777" w:rsidTr="00F87280">
        <w:tc>
          <w:tcPr>
            <w:tcW w:w="1080" w:type="dxa"/>
          </w:tcPr>
          <w:p w14:paraId="4EC11A64"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J3</w:t>
            </w:r>
          </w:p>
        </w:tc>
        <w:tc>
          <w:tcPr>
            <w:tcW w:w="3870" w:type="dxa"/>
          </w:tcPr>
          <w:p w14:paraId="611E4DB6" w14:textId="34BFC95D" w:rsidR="007D4BFF" w:rsidRPr="00833C2B" w:rsidRDefault="00205976" w:rsidP="00205976">
            <w:pPr>
              <w:pStyle w:val="Body"/>
              <w:rPr>
                <w:rFonts w:ascii="Arial Narrow" w:hAnsi="Arial Narrow"/>
                <w:sz w:val="20"/>
                <w:szCs w:val="20"/>
                <w:lang w:val="mk-MK"/>
              </w:rPr>
            </w:pPr>
            <w:r w:rsidRPr="00833C2B">
              <w:rPr>
                <w:rFonts w:ascii="Arial Narrow" w:hAnsi="Arial Narrow"/>
                <w:sz w:val="20"/>
                <w:szCs w:val="20"/>
                <w:lang w:val="mk-MK"/>
              </w:rPr>
              <w:t>Проблеми со државјанство, престој или имиграционен статус за вас или вашите деца</w:t>
            </w:r>
          </w:p>
        </w:tc>
        <w:tc>
          <w:tcPr>
            <w:tcW w:w="2520" w:type="dxa"/>
          </w:tcPr>
          <w:p w14:paraId="06D921E6"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52F62495" w14:textId="77777777" w:rsidR="007D4BFF" w:rsidRPr="00833C2B" w:rsidRDefault="007D4BFF"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0152918C" w14:textId="0A555637" w:rsidR="007D4BFF" w:rsidRPr="00833C2B" w:rsidRDefault="007D4BFF" w:rsidP="00F87280">
            <w:pPr>
              <w:pStyle w:val="Body"/>
              <w:rPr>
                <w:rFonts w:ascii="Arial Narrow" w:eastAsia="Arial Narrow" w:hAnsi="Arial Narrow" w:cs="Arial Narrow"/>
                <w:sz w:val="20"/>
                <w:szCs w:val="20"/>
                <w:lang w:val="mk-MK"/>
              </w:rPr>
            </w:pPr>
          </w:p>
        </w:tc>
        <w:tc>
          <w:tcPr>
            <w:tcW w:w="2520" w:type="dxa"/>
          </w:tcPr>
          <w:p w14:paraId="57A66B72" w14:textId="77777777" w:rsidR="007D4BFF" w:rsidRPr="00833C2B" w:rsidRDefault="007D4BFF" w:rsidP="00F87280">
            <w:pPr>
              <w:pStyle w:val="Body"/>
              <w:rPr>
                <w:rFonts w:ascii="Arial Narrow" w:hAnsi="Arial Narrow"/>
                <w:sz w:val="20"/>
                <w:szCs w:val="20"/>
                <w:lang w:val="mk-MK"/>
              </w:rPr>
            </w:pPr>
          </w:p>
          <w:p w14:paraId="2674C81D" w14:textId="3685596C" w:rsidR="007D4BFF" w:rsidRPr="00833C2B" w:rsidRDefault="007D4BFF" w:rsidP="0033705A">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692DBB5A" w14:textId="77777777" w:rsidR="007D4BFF" w:rsidRPr="00833C2B" w:rsidRDefault="007D4BF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360521" w:rsidRPr="00833C2B" w14:paraId="4FD648BB" w14:textId="77777777" w:rsidTr="00F87280">
        <w:tc>
          <w:tcPr>
            <w:tcW w:w="1080" w:type="dxa"/>
            <w:tcBorders>
              <w:bottom w:val="single" w:sz="4" w:space="0" w:color="auto"/>
            </w:tcBorders>
          </w:tcPr>
          <w:p w14:paraId="3CCEA384" w14:textId="77777777" w:rsidR="00360521" w:rsidRPr="00833C2B" w:rsidRDefault="00360521"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lastRenderedPageBreak/>
              <w:t>J4</w:t>
            </w:r>
          </w:p>
        </w:tc>
        <w:tc>
          <w:tcPr>
            <w:tcW w:w="3870" w:type="dxa"/>
            <w:tcBorders>
              <w:bottom w:val="single" w:sz="4" w:space="0" w:color="auto"/>
            </w:tcBorders>
          </w:tcPr>
          <w:p w14:paraId="5E63CB87" w14:textId="4AA0ECE8" w:rsidR="00360521" w:rsidRPr="00833C2B" w:rsidRDefault="00360521"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Даночни спорови или спорови со други владини органи</w:t>
            </w:r>
          </w:p>
        </w:tc>
        <w:tc>
          <w:tcPr>
            <w:tcW w:w="2520" w:type="dxa"/>
            <w:tcBorders>
              <w:bottom w:val="single" w:sz="4" w:space="0" w:color="auto"/>
            </w:tcBorders>
          </w:tcPr>
          <w:p w14:paraId="510E2354" w14:textId="77777777" w:rsidR="00360521" w:rsidRPr="00833C2B" w:rsidRDefault="00360521"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266E36CB" w14:textId="77777777" w:rsidR="00360521" w:rsidRPr="00833C2B" w:rsidRDefault="00360521"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210D6C9E" w14:textId="2E24B3B0" w:rsidR="00360521" w:rsidRPr="00833C2B" w:rsidRDefault="00360521" w:rsidP="00F87280">
            <w:pPr>
              <w:pStyle w:val="Body"/>
              <w:rPr>
                <w:rFonts w:ascii="Arial Narrow" w:eastAsia="Arial Narrow" w:hAnsi="Arial Narrow" w:cs="Arial Narrow"/>
                <w:sz w:val="20"/>
                <w:szCs w:val="20"/>
                <w:lang w:val="mk-MK"/>
              </w:rPr>
            </w:pPr>
          </w:p>
        </w:tc>
        <w:tc>
          <w:tcPr>
            <w:tcW w:w="2520" w:type="dxa"/>
            <w:tcBorders>
              <w:bottom w:val="single" w:sz="4" w:space="0" w:color="auto"/>
            </w:tcBorders>
          </w:tcPr>
          <w:p w14:paraId="1B0C9BAE" w14:textId="77777777" w:rsidR="00360521" w:rsidRPr="00833C2B" w:rsidRDefault="00360521" w:rsidP="00F87280">
            <w:pPr>
              <w:pStyle w:val="Body"/>
              <w:rPr>
                <w:rFonts w:ascii="Arial Narrow" w:hAnsi="Arial Narrow"/>
                <w:sz w:val="20"/>
                <w:szCs w:val="20"/>
                <w:lang w:val="mk-MK"/>
              </w:rPr>
            </w:pPr>
          </w:p>
          <w:p w14:paraId="4DBD111E" w14:textId="2897FAAF" w:rsidR="00360521" w:rsidRPr="00833C2B" w:rsidRDefault="00360521" w:rsidP="00F3074F">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69467A7F" w14:textId="77777777" w:rsidR="00360521" w:rsidRPr="00833C2B" w:rsidRDefault="00360521"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360521" w:rsidRPr="00833C2B" w14:paraId="06A46570" w14:textId="77777777" w:rsidTr="00F87280">
        <w:tc>
          <w:tcPr>
            <w:tcW w:w="1080" w:type="dxa"/>
            <w:shd w:val="clear" w:color="auto" w:fill="D9D9D9" w:themeFill="background1" w:themeFillShade="D9"/>
          </w:tcPr>
          <w:p w14:paraId="6AB10BAB" w14:textId="77777777" w:rsidR="00360521" w:rsidRPr="00833C2B" w:rsidRDefault="00360521"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K1</w:t>
            </w:r>
          </w:p>
        </w:tc>
        <w:tc>
          <w:tcPr>
            <w:tcW w:w="3870" w:type="dxa"/>
            <w:shd w:val="clear" w:color="auto" w:fill="D9D9D9" w:themeFill="background1" w:themeFillShade="D9"/>
          </w:tcPr>
          <w:p w14:paraId="251981E1" w14:textId="387895DF" w:rsidR="00360521" w:rsidRPr="00833C2B" w:rsidRDefault="00360521" w:rsidP="00360521">
            <w:pPr>
              <w:pStyle w:val="Body"/>
              <w:rPr>
                <w:rFonts w:ascii="Arial Narrow" w:hAnsi="Arial Narrow"/>
                <w:sz w:val="20"/>
                <w:szCs w:val="20"/>
                <w:lang w:val="mk-MK"/>
              </w:rPr>
            </w:pPr>
            <w:r w:rsidRPr="00833C2B">
              <w:rPr>
                <w:rFonts w:ascii="Arial Narrow" w:hAnsi="Arial Narrow"/>
                <w:sz w:val="20"/>
                <w:szCs w:val="20"/>
                <w:lang w:val="mk-MK"/>
              </w:rPr>
              <w:t>Доцнење и неможност за плаќање на кредитни картички, сметки за комунални услуги (на пр. вода, струја, гас) или заеми</w:t>
            </w:r>
          </w:p>
        </w:tc>
        <w:tc>
          <w:tcPr>
            <w:tcW w:w="2520" w:type="dxa"/>
            <w:shd w:val="clear" w:color="auto" w:fill="D9D9D9" w:themeFill="background1" w:themeFillShade="D9"/>
          </w:tcPr>
          <w:p w14:paraId="47F1DA73" w14:textId="77777777" w:rsidR="00360521" w:rsidRPr="00833C2B" w:rsidRDefault="00360521"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24563689" w14:textId="77777777" w:rsidR="00360521" w:rsidRPr="00833C2B" w:rsidRDefault="00360521"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39681089" w14:textId="77777777" w:rsidR="00360521" w:rsidRPr="00833C2B" w:rsidRDefault="00360521"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p>
        </w:tc>
        <w:tc>
          <w:tcPr>
            <w:tcW w:w="2520" w:type="dxa"/>
            <w:shd w:val="clear" w:color="auto" w:fill="D9D9D9" w:themeFill="background1" w:themeFillShade="D9"/>
          </w:tcPr>
          <w:p w14:paraId="684F2671" w14:textId="77777777" w:rsidR="00360521" w:rsidRPr="00833C2B" w:rsidRDefault="00360521" w:rsidP="00F87280">
            <w:pPr>
              <w:pStyle w:val="Body"/>
              <w:rPr>
                <w:rFonts w:ascii="Arial Narrow" w:hAnsi="Arial Narrow"/>
                <w:sz w:val="20"/>
                <w:szCs w:val="20"/>
                <w:lang w:val="mk-MK"/>
              </w:rPr>
            </w:pPr>
          </w:p>
          <w:p w14:paraId="3F82B29D" w14:textId="37D91B18" w:rsidR="00360521" w:rsidRPr="00833C2B" w:rsidRDefault="00360521" w:rsidP="00F3074F">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140B0AA7" w14:textId="77777777" w:rsidR="00360521" w:rsidRPr="00833C2B" w:rsidRDefault="00360521"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360521" w:rsidRPr="00833C2B" w14:paraId="50B0EB6C" w14:textId="77777777" w:rsidTr="00F87280">
        <w:tc>
          <w:tcPr>
            <w:tcW w:w="1080" w:type="dxa"/>
            <w:shd w:val="clear" w:color="auto" w:fill="D9D9D9" w:themeFill="background1" w:themeFillShade="D9"/>
          </w:tcPr>
          <w:p w14:paraId="6BD43913" w14:textId="77777777" w:rsidR="00360521" w:rsidRPr="00833C2B" w:rsidRDefault="00360521"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K2</w:t>
            </w:r>
          </w:p>
        </w:tc>
        <w:tc>
          <w:tcPr>
            <w:tcW w:w="3870" w:type="dxa"/>
            <w:shd w:val="clear" w:color="auto" w:fill="D9D9D9" w:themeFill="background1" w:themeFillShade="D9"/>
          </w:tcPr>
          <w:p w14:paraId="479E815E" w14:textId="09ABB63B" w:rsidR="00360521" w:rsidRPr="00833C2B" w:rsidRDefault="009A030D" w:rsidP="00F87280">
            <w:pPr>
              <w:pStyle w:val="Body"/>
              <w:rPr>
                <w:rFonts w:ascii="Arial Narrow" w:hAnsi="Arial Narrow"/>
                <w:sz w:val="20"/>
                <w:szCs w:val="20"/>
                <w:lang w:val="mk-MK"/>
              </w:rPr>
            </w:pPr>
            <w:r w:rsidRPr="00833C2B">
              <w:rPr>
                <w:rFonts w:ascii="Arial Narrow" w:hAnsi="Arial Narrow"/>
                <w:sz w:val="20"/>
                <w:szCs w:val="20"/>
                <w:lang w:val="mk-MK"/>
              </w:rPr>
              <w:t>Закани од принудни наплатувачи на долгови поради неплатени заеми или сметки</w:t>
            </w:r>
          </w:p>
        </w:tc>
        <w:tc>
          <w:tcPr>
            <w:tcW w:w="2520" w:type="dxa"/>
            <w:shd w:val="clear" w:color="auto" w:fill="D9D9D9" w:themeFill="background1" w:themeFillShade="D9"/>
          </w:tcPr>
          <w:p w14:paraId="2BD037E3" w14:textId="77777777" w:rsidR="00360521" w:rsidRPr="00833C2B" w:rsidRDefault="00360521"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6DFCD87A" w14:textId="77777777" w:rsidR="00360521" w:rsidRPr="00833C2B" w:rsidRDefault="00360521"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72A19D87" w14:textId="35C398F8" w:rsidR="00360521" w:rsidRPr="00833C2B" w:rsidRDefault="00360521" w:rsidP="00F87280">
            <w:pPr>
              <w:pStyle w:val="Body"/>
              <w:rPr>
                <w:rFonts w:ascii="Arial Narrow" w:eastAsia="Arial Narrow" w:hAnsi="Arial Narrow" w:cs="Arial Narrow"/>
                <w:sz w:val="20"/>
                <w:szCs w:val="20"/>
                <w:lang w:val="mk-MK"/>
              </w:rPr>
            </w:pPr>
          </w:p>
        </w:tc>
        <w:tc>
          <w:tcPr>
            <w:tcW w:w="2520" w:type="dxa"/>
            <w:shd w:val="clear" w:color="auto" w:fill="D9D9D9" w:themeFill="background1" w:themeFillShade="D9"/>
          </w:tcPr>
          <w:p w14:paraId="3D25418C" w14:textId="77777777" w:rsidR="00360521" w:rsidRPr="00833C2B" w:rsidRDefault="00360521" w:rsidP="00F87280">
            <w:pPr>
              <w:pStyle w:val="Body"/>
              <w:rPr>
                <w:rFonts w:ascii="Arial Narrow" w:hAnsi="Arial Narrow"/>
                <w:sz w:val="20"/>
                <w:szCs w:val="20"/>
                <w:lang w:val="mk-MK"/>
              </w:rPr>
            </w:pPr>
          </w:p>
          <w:p w14:paraId="59507B4A" w14:textId="330EC8FC" w:rsidR="00360521" w:rsidRPr="00833C2B" w:rsidRDefault="00360521" w:rsidP="00F3074F">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7F96A124" w14:textId="77777777" w:rsidR="00360521" w:rsidRPr="00833C2B" w:rsidRDefault="00360521"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360521" w:rsidRPr="00833C2B" w14:paraId="3D2BA45F" w14:textId="77777777" w:rsidTr="00F87280">
        <w:tc>
          <w:tcPr>
            <w:tcW w:w="1080" w:type="dxa"/>
            <w:shd w:val="clear" w:color="auto" w:fill="D9D9D9" w:themeFill="background1" w:themeFillShade="D9"/>
          </w:tcPr>
          <w:p w14:paraId="2E446620" w14:textId="77777777" w:rsidR="00360521" w:rsidRPr="00833C2B" w:rsidRDefault="00360521"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K3</w:t>
            </w:r>
          </w:p>
        </w:tc>
        <w:tc>
          <w:tcPr>
            <w:tcW w:w="3870" w:type="dxa"/>
            <w:shd w:val="clear" w:color="auto" w:fill="D9D9D9" w:themeFill="background1" w:themeFillShade="D9"/>
          </w:tcPr>
          <w:p w14:paraId="110EB5F1" w14:textId="1EE1F6AD" w:rsidR="00360521" w:rsidRPr="00833C2B" w:rsidRDefault="00FB6959" w:rsidP="00FB6959">
            <w:pPr>
              <w:pStyle w:val="Body"/>
              <w:rPr>
                <w:rFonts w:ascii="Arial Narrow" w:hAnsi="Arial Narrow"/>
                <w:b/>
                <w:sz w:val="20"/>
                <w:szCs w:val="20"/>
                <w:lang w:val="mk-MK"/>
              </w:rPr>
            </w:pPr>
            <w:r w:rsidRPr="00833C2B">
              <w:rPr>
                <w:rFonts w:ascii="Arial Narrow" w:hAnsi="Arial Narrow"/>
                <w:sz w:val="20"/>
                <w:szCs w:val="20"/>
                <w:lang w:val="mk-MK"/>
              </w:rPr>
              <w:t xml:space="preserve">Трпење на </w:t>
            </w:r>
            <w:r w:rsidRPr="00833C2B">
              <w:rPr>
                <w:rFonts w:ascii="Arial Narrow" w:hAnsi="Arial Narrow" w:cs="Arial Narrow"/>
                <w:sz w:val="20"/>
                <w:szCs w:val="20"/>
                <w:lang w:val="mk-MK"/>
              </w:rPr>
              <w:t>закана</w:t>
            </w:r>
            <w:r w:rsidRPr="00833C2B">
              <w:rPr>
                <w:rFonts w:ascii="Arial Narrow" w:hAnsi="Arial Narrow"/>
                <w:sz w:val="20"/>
                <w:szCs w:val="20"/>
                <w:lang w:val="mk-MK"/>
              </w:rPr>
              <w:t xml:space="preserve">, </w:t>
            </w:r>
            <w:r w:rsidRPr="00833C2B">
              <w:rPr>
                <w:rFonts w:ascii="Arial Narrow" w:hAnsi="Arial Narrow" w:cs="Arial Narrow"/>
                <w:sz w:val="20"/>
                <w:szCs w:val="20"/>
                <w:lang w:val="mk-MK"/>
              </w:rPr>
              <w:t>малтретирање</w:t>
            </w:r>
            <w:r w:rsidRPr="00833C2B">
              <w:rPr>
                <w:rFonts w:ascii="Arial Narrow" w:hAnsi="Arial Narrow"/>
                <w:sz w:val="20"/>
                <w:szCs w:val="20"/>
                <w:lang w:val="mk-MK"/>
              </w:rPr>
              <w:t xml:space="preserve"> </w:t>
            </w:r>
            <w:r w:rsidRPr="00833C2B">
              <w:rPr>
                <w:rFonts w:ascii="Arial Narrow" w:hAnsi="Arial Narrow" w:cs="Arial Narrow"/>
                <w:sz w:val="20"/>
                <w:szCs w:val="20"/>
                <w:lang w:val="mk-MK"/>
              </w:rPr>
              <w:t>или</w:t>
            </w:r>
            <w:r w:rsidRPr="00833C2B">
              <w:rPr>
                <w:rFonts w:ascii="Arial Narrow" w:hAnsi="Arial Narrow"/>
                <w:sz w:val="20"/>
                <w:szCs w:val="20"/>
                <w:lang w:val="mk-MK"/>
              </w:rPr>
              <w:t xml:space="preserve"> </w:t>
            </w:r>
            <w:r w:rsidRPr="00833C2B">
              <w:rPr>
                <w:rFonts w:ascii="Arial Narrow" w:hAnsi="Arial Narrow" w:cs="Arial Narrow"/>
                <w:sz w:val="20"/>
                <w:szCs w:val="20"/>
                <w:lang w:val="mk-MK"/>
              </w:rPr>
              <w:t>изнуда</w:t>
            </w:r>
            <w:r w:rsidRPr="00833C2B">
              <w:rPr>
                <w:rFonts w:ascii="Arial Narrow" w:hAnsi="Arial Narrow"/>
                <w:sz w:val="20"/>
                <w:szCs w:val="20"/>
                <w:lang w:val="mk-MK"/>
              </w:rPr>
              <w:t xml:space="preserve"> </w:t>
            </w:r>
            <w:r w:rsidRPr="00833C2B">
              <w:rPr>
                <w:rFonts w:ascii="Arial Narrow" w:hAnsi="Arial Narrow" w:cs="Arial Narrow"/>
                <w:sz w:val="20"/>
                <w:szCs w:val="20"/>
                <w:lang w:val="mk-MK"/>
              </w:rPr>
              <w:t>од</w:t>
            </w:r>
            <w:r w:rsidRPr="00833C2B">
              <w:rPr>
                <w:rFonts w:ascii="Arial Narrow" w:hAnsi="Arial Narrow"/>
                <w:sz w:val="20"/>
                <w:szCs w:val="20"/>
                <w:lang w:val="mk-MK"/>
              </w:rPr>
              <w:t xml:space="preserve"> </w:t>
            </w:r>
            <w:r w:rsidRPr="00833C2B">
              <w:rPr>
                <w:rFonts w:ascii="Arial Narrow" w:hAnsi="Arial Narrow" w:cs="Arial Narrow"/>
                <w:sz w:val="20"/>
                <w:szCs w:val="20"/>
                <w:lang w:val="mk-MK"/>
              </w:rPr>
              <w:t>толпа</w:t>
            </w:r>
            <w:r w:rsidRPr="00833C2B">
              <w:rPr>
                <w:rFonts w:ascii="Arial Narrow" w:hAnsi="Arial Narrow"/>
                <w:sz w:val="20"/>
                <w:szCs w:val="20"/>
                <w:lang w:val="mk-MK"/>
              </w:rPr>
              <w:t xml:space="preserve">, </w:t>
            </w:r>
            <w:r w:rsidRPr="00833C2B">
              <w:rPr>
                <w:rFonts w:ascii="Arial Narrow" w:hAnsi="Arial Narrow" w:cs="Arial Narrow"/>
                <w:sz w:val="20"/>
                <w:szCs w:val="20"/>
                <w:lang w:val="mk-MK"/>
              </w:rPr>
              <w:t>банда</w:t>
            </w:r>
            <w:r w:rsidRPr="00833C2B">
              <w:rPr>
                <w:rFonts w:ascii="Arial Narrow" w:hAnsi="Arial Narrow"/>
                <w:sz w:val="20"/>
                <w:szCs w:val="20"/>
                <w:lang w:val="mk-MK"/>
              </w:rPr>
              <w:t xml:space="preserve"> </w:t>
            </w:r>
            <w:r w:rsidRPr="00833C2B">
              <w:rPr>
                <w:rFonts w:ascii="Arial Narrow" w:hAnsi="Arial Narrow" w:cs="Arial Narrow"/>
                <w:sz w:val="20"/>
                <w:szCs w:val="20"/>
                <w:lang w:val="mk-MK"/>
              </w:rPr>
              <w:t>или</w:t>
            </w:r>
            <w:r w:rsidRPr="00833C2B">
              <w:rPr>
                <w:rFonts w:ascii="Arial Narrow" w:hAnsi="Arial Narrow"/>
                <w:sz w:val="20"/>
                <w:szCs w:val="20"/>
                <w:lang w:val="mk-MK"/>
              </w:rPr>
              <w:t xml:space="preserve"> </w:t>
            </w:r>
            <w:r w:rsidRPr="00833C2B">
              <w:rPr>
                <w:rFonts w:ascii="Arial Narrow" w:hAnsi="Arial Narrow" w:cs="Arial Narrow"/>
                <w:sz w:val="20"/>
                <w:szCs w:val="20"/>
                <w:lang w:val="mk-MK"/>
              </w:rPr>
              <w:t>друга</w:t>
            </w:r>
            <w:r w:rsidRPr="00833C2B">
              <w:rPr>
                <w:rFonts w:ascii="Arial Narrow" w:hAnsi="Arial Narrow"/>
                <w:sz w:val="20"/>
                <w:szCs w:val="20"/>
                <w:lang w:val="mk-MK"/>
              </w:rPr>
              <w:t xml:space="preserve"> </w:t>
            </w:r>
            <w:r w:rsidRPr="00833C2B">
              <w:rPr>
                <w:rFonts w:ascii="Arial Narrow" w:hAnsi="Arial Narrow" w:cs="Arial Narrow"/>
                <w:sz w:val="20"/>
                <w:szCs w:val="20"/>
                <w:lang w:val="mk-MK"/>
              </w:rPr>
              <w:t>криминална</w:t>
            </w:r>
            <w:r w:rsidRPr="00833C2B">
              <w:rPr>
                <w:rFonts w:ascii="Arial Narrow" w:hAnsi="Arial Narrow"/>
                <w:sz w:val="20"/>
                <w:szCs w:val="20"/>
                <w:lang w:val="mk-MK"/>
              </w:rPr>
              <w:t xml:space="preserve"> организација</w:t>
            </w:r>
          </w:p>
        </w:tc>
        <w:tc>
          <w:tcPr>
            <w:tcW w:w="2520" w:type="dxa"/>
            <w:shd w:val="clear" w:color="auto" w:fill="D9D9D9" w:themeFill="background1" w:themeFillShade="D9"/>
          </w:tcPr>
          <w:p w14:paraId="7730BDB0" w14:textId="77777777" w:rsidR="00360521" w:rsidRPr="00833C2B" w:rsidRDefault="00360521"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23E9F8CF" w14:textId="77777777" w:rsidR="00360521" w:rsidRPr="00833C2B" w:rsidRDefault="00360521"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04BAF6B4" w14:textId="21CAABE2" w:rsidR="00360521" w:rsidRPr="00833C2B" w:rsidRDefault="00360521" w:rsidP="00F87280">
            <w:pPr>
              <w:pStyle w:val="Body"/>
              <w:rPr>
                <w:rFonts w:ascii="Arial Narrow" w:eastAsia="Arial Narrow" w:hAnsi="Arial Narrow" w:cs="Arial Narrow"/>
                <w:sz w:val="20"/>
                <w:szCs w:val="20"/>
                <w:lang w:val="mk-MK"/>
              </w:rPr>
            </w:pPr>
          </w:p>
        </w:tc>
        <w:tc>
          <w:tcPr>
            <w:tcW w:w="2520" w:type="dxa"/>
            <w:shd w:val="clear" w:color="auto" w:fill="D9D9D9" w:themeFill="background1" w:themeFillShade="D9"/>
          </w:tcPr>
          <w:p w14:paraId="13970BC5" w14:textId="77777777" w:rsidR="00360521" w:rsidRPr="00833C2B" w:rsidRDefault="00360521" w:rsidP="00F87280">
            <w:pPr>
              <w:pStyle w:val="Body"/>
              <w:rPr>
                <w:rFonts w:ascii="Arial Narrow" w:hAnsi="Arial Narrow"/>
                <w:sz w:val="20"/>
                <w:szCs w:val="20"/>
                <w:lang w:val="mk-MK"/>
              </w:rPr>
            </w:pPr>
          </w:p>
          <w:p w14:paraId="24AB36C5" w14:textId="70816F1C" w:rsidR="00360521" w:rsidRPr="00833C2B" w:rsidRDefault="00360521" w:rsidP="00F3074F">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5760F1DE" w14:textId="77777777" w:rsidR="00360521" w:rsidRPr="00833C2B" w:rsidRDefault="00360521"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360521" w:rsidRPr="00833C2B" w14:paraId="76348EFB" w14:textId="77777777" w:rsidTr="00F87280">
        <w:tc>
          <w:tcPr>
            <w:tcW w:w="1080" w:type="dxa"/>
          </w:tcPr>
          <w:p w14:paraId="4E4D985E" w14:textId="77777777" w:rsidR="00360521" w:rsidRPr="00833C2B" w:rsidRDefault="00360521"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L1</w:t>
            </w:r>
          </w:p>
        </w:tc>
        <w:tc>
          <w:tcPr>
            <w:tcW w:w="3870" w:type="dxa"/>
          </w:tcPr>
          <w:p w14:paraId="11DB2F69" w14:textId="33EAF7C7" w:rsidR="00360521" w:rsidRPr="00833C2B" w:rsidRDefault="002D76BB" w:rsidP="002D76BB">
            <w:pPr>
              <w:pStyle w:val="Body"/>
              <w:rPr>
                <w:rFonts w:ascii="Arial Narrow" w:hAnsi="Arial Narrow"/>
                <w:sz w:val="20"/>
                <w:szCs w:val="20"/>
                <w:lang w:val="mk-MK"/>
              </w:rPr>
            </w:pPr>
            <w:r w:rsidRPr="00833C2B">
              <w:rPr>
                <w:rFonts w:ascii="Arial Narrow" w:hAnsi="Arial Narrow"/>
                <w:sz w:val="20"/>
                <w:szCs w:val="20"/>
                <w:lang w:val="mk-MK"/>
              </w:rPr>
              <w:t>Тешкотии при наплата на пари што ви ги должат</w:t>
            </w:r>
          </w:p>
        </w:tc>
        <w:tc>
          <w:tcPr>
            <w:tcW w:w="2520" w:type="dxa"/>
          </w:tcPr>
          <w:p w14:paraId="19D4FB68" w14:textId="77777777" w:rsidR="00360521" w:rsidRPr="00833C2B" w:rsidRDefault="00360521"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1ABD7B8E" w14:textId="77777777" w:rsidR="00360521" w:rsidRPr="00833C2B" w:rsidRDefault="00360521"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136AAEB2" w14:textId="4E226DA4" w:rsidR="00360521" w:rsidRPr="00833C2B" w:rsidRDefault="00360521" w:rsidP="00F87280">
            <w:pPr>
              <w:pStyle w:val="Body"/>
              <w:rPr>
                <w:rFonts w:ascii="Arial Narrow" w:eastAsia="Arial Narrow" w:hAnsi="Arial Narrow" w:cs="Arial Narrow"/>
                <w:sz w:val="20"/>
                <w:szCs w:val="20"/>
                <w:lang w:val="mk-MK"/>
              </w:rPr>
            </w:pPr>
          </w:p>
        </w:tc>
        <w:tc>
          <w:tcPr>
            <w:tcW w:w="2520" w:type="dxa"/>
          </w:tcPr>
          <w:p w14:paraId="7EBCAF9D" w14:textId="77777777" w:rsidR="00360521" w:rsidRPr="00833C2B" w:rsidRDefault="00360521" w:rsidP="00F87280">
            <w:pPr>
              <w:pStyle w:val="Body"/>
              <w:rPr>
                <w:rFonts w:ascii="Arial Narrow" w:hAnsi="Arial Narrow"/>
                <w:sz w:val="20"/>
                <w:szCs w:val="20"/>
                <w:lang w:val="mk-MK"/>
              </w:rPr>
            </w:pPr>
          </w:p>
          <w:p w14:paraId="27AA08C8" w14:textId="2BA3736A" w:rsidR="00360521" w:rsidRPr="00833C2B" w:rsidRDefault="00360521" w:rsidP="00F3074F">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411FA61D" w14:textId="77777777" w:rsidR="00360521" w:rsidRPr="00833C2B" w:rsidRDefault="00360521"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r w:rsidR="00360521" w:rsidRPr="00833C2B" w14:paraId="4E2B05A0" w14:textId="77777777" w:rsidTr="00F87280">
        <w:tc>
          <w:tcPr>
            <w:tcW w:w="1080" w:type="dxa"/>
          </w:tcPr>
          <w:p w14:paraId="595E3B54" w14:textId="77777777" w:rsidR="00360521" w:rsidRPr="00833C2B" w:rsidRDefault="00360521"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Narrow" w:hAnsi="Arial Narrow"/>
                <w:sz w:val="20"/>
                <w:szCs w:val="20"/>
                <w:lang w:val="mk-MK"/>
              </w:rPr>
            </w:pPr>
            <w:r w:rsidRPr="00833C2B">
              <w:rPr>
                <w:rFonts w:ascii="Arial Narrow" w:hAnsi="Arial Narrow"/>
                <w:b/>
                <w:bCs/>
                <w:sz w:val="20"/>
                <w:szCs w:val="20"/>
                <w:lang w:val="mk-MK"/>
              </w:rPr>
              <w:t>L2</w:t>
            </w:r>
          </w:p>
        </w:tc>
        <w:tc>
          <w:tcPr>
            <w:tcW w:w="3870" w:type="dxa"/>
          </w:tcPr>
          <w:p w14:paraId="0F16E102" w14:textId="63882217" w:rsidR="00360521" w:rsidRPr="00833C2B" w:rsidRDefault="00E80279"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Одбивање на побарувања од осигурителни полиси</w:t>
            </w:r>
          </w:p>
        </w:tc>
        <w:tc>
          <w:tcPr>
            <w:tcW w:w="2520" w:type="dxa"/>
          </w:tcPr>
          <w:p w14:paraId="14EB61DF" w14:textId="77777777" w:rsidR="00360521" w:rsidRPr="00833C2B" w:rsidRDefault="00360521"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2516653B" w14:textId="77777777" w:rsidR="00360521" w:rsidRPr="00833C2B" w:rsidRDefault="00360521" w:rsidP="002C5ED7">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77A233EA" w14:textId="64B528CE" w:rsidR="00360521" w:rsidRPr="00833C2B" w:rsidRDefault="00360521" w:rsidP="00F87280">
            <w:pPr>
              <w:pStyle w:val="Body"/>
              <w:rPr>
                <w:rFonts w:ascii="Arial Narrow" w:eastAsia="Arial Narrow" w:hAnsi="Arial Narrow" w:cs="Arial Narrow"/>
                <w:sz w:val="20"/>
                <w:szCs w:val="20"/>
                <w:lang w:val="mk-MK"/>
              </w:rPr>
            </w:pPr>
          </w:p>
        </w:tc>
        <w:tc>
          <w:tcPr>
            <w:tcW w:w="2520" w:type="dxa"/>
          </w:tcPr>
          <w:p w14:paraId="24AE94EA" w14:textId="77777777" w:rsidR="00360521" w:rsidRPr="00833C2B" w:rsidRDefault="00360521" w:rsidP="00F87280">
            <w:pPr>
              <w:pStyle w:val="Body"/>
              <w:rPr>
                <w:rFonts w:ascii="Arial Narrow" w:hAnsi="Arial Narrow"/>
                <w:sz w:val="20"/>
                <w:szCs w:val="20"/>
                <w:lang w:val="mk-MK"/>
              </w:rPr>
            </w:pPr>
          </w:p>
          <w:p w14:paraId="5893A70E" w14:textId="4EF34600" w:rsidR="00360521" w:rsidRPr="00833C2B" w:rsidRDefault="00360521" w:rsidP="00F3074F">
            <w:pPr>
              <w:pStyle w:val="Body"/>
              <w:rPr>
                <w:rFonts w:ascii="Arial Narrow" w:hAnsi="Arial Narrow"/>
                <w:sz w:val="18"/>
                <w:szCs w:val="18"/>
                <w:lang w:val="mk-MK"/>
              </w:rPr>
            </w:pPr>
            <w:r w:rsidRPr="00833C2B">
              <w:rPr>
                <w:rFonts w:ascii="Arial Narrow" w:hAnsi="Arial Narrow"/>
                <w:sz w:val="18"/>
                <w:szCs w:val="18"/>
                <w:lang w:val="mk-MK"/>
              </w:rPr>
              <w:t>0 1  2  3  4  5  6  7  8  9  10 БО/НЗ</w:t>
            </w:r>
          </w:p>
          <w:p w14:paraId="337C99F4" w14:textId="77777777" w:rsidR="00360521" w:rsidRPr="00833C2B" w:rsidRDefault="00360521"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   </w:t>
            </w:r>
          </w:p>
        </w:tc>
      </w:tr>
    </w:tbl>
    <w:p w14:paraId="638398C0" w14:textId="77777777" w:rsidR="00C95487" w:rsidRPr="00833C2B" w:rsidRDefault="00C95487" w:rsidP="00C95487">
      <w:pPr>
        <w:pStyle w:val="Body"/>
        <w:spacing w:after="0" w:line="240" w:lineRule="auto"/>
        <w:rPr>
          <w:rFonts w:ascii="Arial Narrow" w:hAnsi="Arial Narrow"/>
          <w:b/>
          <w:sz w:val="20"/>
          <w:szCs w:val="20"/>
          <w:lang w:val="mk-MK"/>
        </w:rPr>
      </w:pPr>
    </w:p>
    <w:p w14:paraId="4A87DE7B" w14:textId="77777777" w:rsidR="00C95487" w:rsidRPr="00833C2B" w:rsidRDefault="00C95487" w:rsidP="00C95487">
      <w:pPr>
        <w:pStyle w:val="Body"/>
        <w:spacing w:after="0" w:line="240" w:lineRule="auto"/>
        <w:rPr>
          <w:rFonts w:ascii="Arial Narrow" w:hAnsi="Arial Narrow"/>
          <w:b/>
          <w:sz w:val="20"/>
          <w:szCs w:val="20"/>
          <w:lang w:val="mk-MK"/>
        </w:rPr>
      </w:pPr>
    </w:p>
    <w:p w14:paraId="27731E3C" w14:textId="77777777" w:rsidR="00BC247E" w:rsidRPr="00833C2B" w:rsidRDefault="00EC4D05" w:rsidP="00BC247E">
      <w:pPr>
        <w:pStyle w:val="Body"/>
        <w:spacing w:after="0" w:line="240" w:lineRule="auto"/>
        <w:rPr>
          <w:rFonts w:ascii="Arial Narrow" w:hAnsi="Arial Narrow"/>
          <w:b/>
          <w:sz w:val="20"/>
          <w:szCs w:val="20"/>
          <w:lang w:val="mk-MK"/>
        </w:rPr>
      </w:pPr>
      <w:r w:rsidRPr="00833C2B">
        <w:rPr>
          <w:rFonts w:ascii="Arial Narrow" w:hAnsi="Arial Narrow"/>
          <w:b/>
          <w:sz w:val="20"/>
          <w:szCs w:val="20"/>
          <w:lang w:val="mk-MK"/>
        </w:rPr>
        <w:t>q15</w:t>
      </w:r>
      <w:r w:rsidR="00C95487" w:rsidRPr="00833C2B">
        <w:rPr>
          <w:rFonts w:ascii="Arial Narrow" w:hAnsi="Arial Narrow"/>
          <w:b/>
          <w:sz w:val="20"/>
          <w:szCs w:val="20"/>
          <w:lang w:val="mk-MK"/>
        </w:rPr>
        <w:t xml:space="preserve">. </w:t>
      </w:r>
      <w:r w:rsidR="00BC247E" w:rsidRPr="00833C2B">
        <w:rPr>
          <w:rFonts w:ascii="Arial Narrow" w:hAnsi="Arial Narrow"/>
          <w:b/>
          <w:sz w:val="20"/>
          <w:szCs w:val="20"/>
          <w:lang w:val="mk-MK"/>
        </w:rPr>
        <w:t xml:space="preserve">ИНСТРУКЦИИ ЗА АНКЕТАРОТ: </w:t>
      </w:r>
    </w:p>
    <w:p w14:paraId="065BB1BA" w14:textId="77777777" w:rsidR="00BC247E" w:rsidRPr="00833C2B" w:rsidRDefault="00BC247E" w:rsidP="00BC247E">
      <w:pPr>
        <w:pStyle w:val="Body"/>
        <w:numPr>
          <w:ilvl w:val="0"/>
          <w:numId w:val="8"/>
        </w:numPr>
        <w:spacing w:after="120" w:line="240" w:lineRule="auto"/>
        <w:rPr>
          <w:rFonts w:ascii="Arial Narrow" w:hAnsi="Arial Narrow"/>
          <w:b/>
          <w:sz w:val="20"/>
          <w:szCs w:val="20"/>
          <w:lang w:val="mk-MK"/>
        </w:rPr>
      </w:pPr>
      <w:r w:rsidRPr="00833C2B">
        <w:rPr>
          <w:rFonts w:ascii="Arial Narrow" w:hAnsi="Arial Narrow"/>
          <w:b/>
          <w:sz w:val="20"/>
          <w:szCs w:val="20"/>
          <w:lang w:val="mk-MK"/>
        </w:rPr>
        <w:t xml:space="preserve">АКО ИСПИТАНИКОТ НЕ ОДГОВОРИЛ „ДА“ НА НИЕДНО ОД ПРАШАЊАТА ВО q14, ОДИ НА q38. </w:t>
      </w:r>
    </w:p>
    <w:p w14:paraId="06BDDC74" w14:textId="0B19A700" w:rsidR="00BC247E" w:rsidRPr="00833C2B" w:rsidRDefault="00BC247E" w:rsidP="00BC247E">
      <w:pPr>
        <w:pStyle w:val="Body"/>
        <w:numPr>
          <w:ilvl w:val="0"/>
          <w:numId w:val="8"/>
        </w:numPr>
        <w:spacing w:after="120" w:line="240" w:lineRule="auto"/>
        <w:rPr>
          <w:rFonts w:ascii="Arial Narrow" w:hAnsi="Arial Narrow"/>
          <w:b/>
          <w:sz w:val="20"/>
          <w:szCs w:val="20"/>
          <w:lang w:val="mk-MK"/>
        </w:rPr>
      </w:pPr>
      <w:r w:rsidRPr="00833C2B">
        <w:rPr>
          <w:rFonts w:ascii="Arial Narrow" w:hAnsi="Arial Narrow"/>
          <w:b/>
          <w:sz w:val="20"/>
          <w:szCs w:val="20"/>
          <w:lang w:val="mk-MK"/>
        </w:rPr>
        <w:t>АКО ИСПИТАНИКОТ ОДГОВОРИЛ „ДА“ НА НЕКОЕ ОД ПРАШАЊАТА ВО q14, ПОКАЖЕТЕ ЈА КАРТАТА  “A”</w:t>
      </w:r>
      <w:r w:rsidRPr="00833C2B">
        <w:rPr>
          <w:rFonts w:ascii="Arial Narrow" w:hAnsi="Arial Narrow"/>
          <w:sz w:val="20"/>
          <w:szCs w:val="20"/>
          <w:lang w:val="mk-MK"/>
        </w:rPr>
        <w:t xml:space="preserve"> </w:t>
      </w:r>
      <w:r w:rsidRPr="00833C2B">
        <w:rPr>
          <w:rFonts w:ascii="Arial Narrow" w:hAnsi="Arial Narrow"/>
          <w:b/>
          <w:sz w:val="20"/>
          <w:szCs w:val="20"/>
          <w:lang w:val="mk-MK"/>
        </w:rPr>
        <w:t xml:space="preserve">И ПРОЧИТАЈТЕ: </w:t>
      </w:r>
      <w:r w:rsidRPr="00833C2B">
        <w:rPr>
          <w:rFonts w:ascii="Arial Narrow" w:hAnsi="Arial Narrow"/>
          <w:sz w:val="20"/>
          <w:szCs w:val="20"/>
          <w:lang w:val="mk-MK"/>
        </w:rPr>
        <w:t>Размислувајќи за проблемите што сте ги доживеале и гледа</w:t>
      </w:r>
      <w:r w:rsidR="008415A3" w:rsidRPr="00833C2B">
        <w:rPr>
          <w:rFonts w:ascii="Arial Narrow" w:hAnsi="Arial Narrow"/>
          <w:sz w:val="20"/>
          <w:szCs w:val="20"/>
          <w:lang w:val="mk-MK"/>
        </w:rPr>
        <w:t>јќи ја оваа скала, каде што 0 го</w:t>
      </w:r>
      <w:r w:rsidRPr="00833C2B">
        <w:rPr>
          <w:rFonts w:ascii="Arial Narrow" w:hAnsi="Arial Narrow"/>
          <w:sz w:val="20"/>
          <w:szCs w:val="20"/>
          <w:lang w:val="mk-MK"/>
        </w:rPr>
        <w:t xml:space="preserve"> претставува </w:t>
      </w:r>
      <w:r w:rsidRPr="00833C2B">
        <w:rPr>
          <w:rFonts w:ascii="Arial Narrow" w:hAnsi="Arial Narrow"/>
          <w:sz w:val="20"/>
          <w:szCs w:val="20"/>
          <w:u w:val="single"/>
          <w:lang w:val="mk-MK"/>
        </w:rPr>
        <w:t>најмалку сериозниот</w:t>
      </w:r>
      <w:r w:rsidRPr="00833C2B">
        <w:rPr>
          <w:rFonts w:ascii="Arial Narrow" w:hAnsi="Arial Narrow"/>
          <w:sz w:val="20"/>
          <w:szCs w:val="20"/>
          <w:lang w:val="mk-MK"/>
        </w:rPr>
        <w:t xml:space="preserve">, а 10 го претставува </w:t>
      </w:r>
      <w:r w:rsidRPr="00833C2B">
        <w:rPr>
          <w:rFonts w:ascii="Arial Narrow" w:hAnsi="Arial Narrow"/>
          <w:sz w:val="20"/>
          <w:szCs w:val="20"/>
          <w:u w:val="single"/>
          <w:lang w:val="mk-MK"/>
        </w:rPr>
        <w:t>најсериозниот</w:t>
      </w:r>
      <w:r w:rsidRPr="00833C2B">
        <w:rPr>
          <w:rFonts w:ascii="Arial Narrow" w:hAnsi="Arial Narrow"/>
          <w:sz w:val="20"/>
          <w:szCs w:val="20"/>
          <w:lang w:val="mk-MK"/>
        </w:rPr>
        <w:t xml:space="preserve"> проблем со кој би можеле да се соочите во вашиот животен век, ве молиме означете каде на скалата би го поставиле секое од прашањата или проблеми</w:t>
      </w:r>
      <w:r w:rsidR="008415A3" w:rsidRPr="00833C2B">
        <w:rPr>
          <w:rFonts w:ascii="Arial Narrow" w:hAnsi="Arial Narrow"/>
          <w:sz w:val="20"/>
          <w:szCs w:val="20"/>
          <w:lang w:val="mk-MK"/>
        </w:rPr>
        <w:t>те</w:t>
      </w:r>
      <w:r w:rsidRPr="00833C2B">
        <w:rPr>
          <w:rFonts w:ascii="Arial Narrow" w:hAnsi="Arial Narrow"/>
          <w:sz w:val="20"/>
          <w:szCs w:val="20"/>
          <w:lang w:val="mk-MK"/>
        </w:rPr>
        <w:t xml:space="preserve"> што сте ги доживеале. На пример, оценката 2 може да биде проблем со соседот поради бучна забава, а резултатот од 8 може да биде да се стане бездомник. </w:t>
      </w:r>
    </w:p>
    <w:p w14:paraId="3CBF043D" w14:textId="77777777" w:rsidR="00BC247E" w:rsidRPr="00833C2B" w:rsidRDefault="00BC247E" w:rsidP="00BC247E">
      <w:pPr>
        <w:pStyle w:val="Body"/>
        <w:numPr>
          <w:ilvl w:val="0"/>
          <w:numId w:val="8"/>
        </w:numPr>
        <w:spacing w:after="0" w:line="240" w:lineRule="auto"/>
        <w:rPr>
          <w:rFonts w:ascii="Arial Narrow" w:hAnsi="Arial Narrow"/>
          <w:b/>
          <w:sz w:val="20"/>
          <w:szCs w:val="20"/>
          <w:lang w:val="mk-MK"/>
        </w:rPr>
      </w:pPr>
      <w:r w:rsidRPr="00833C2B">
        <w:rPr>
          <w:rFonts w:ascii="Arial Narrow" w:hAnsi="Arial Narrow"/>
          <w:b/>
          <w:sz w:val="20"/>
          <w:szCs w:val="20"/>
          <w:lang w:val="mk-MK"/>
        </w:rPr>
        <w:t>ПРЕГЛЕДАЈТЕ ГИ СИТЕ ПРОБЛЕМИ ШИФРАНИ КАКО „ДА“ ВО q14 И ПРОЧИТАЈТЕ ГО СЕКОЈ ОПИС  НА ПРОБЛЕМОТ КАКО ШТО Е НАВЕДЕНО, ПОТОА ЗАПИШЕТЕ ГО ОДГОВОРОТ ВО q15 ПОГОРЕ.</w:t>
      </w:r>
    </w:p>
    <w:p w14:paraId="4802B7DF" w14:textId="77777777" w:rsidR="008415A3" w:rsidRPr="00833C2B" w:rsidRDefault="008415A3" w:rsidP="00C95487">
      <w:pPr>
        <w:pStyle w:val="Body"/>
        <w:spacing w:after="0" w:line="240" w:lineRule="auto"/>
        <w:rPr>
          <w:rFonts w:ascii="Arial Narrow" w:hAnsi="Arial Narrow"/>
          <w:b/>
          <w:sz w:val="20"/>
          <w:szCs w:val="20"/>
          <w:lang w:val="mk-MK"/>
        </w:rPr>
      </w:pPr>
    </w:p>
    <w:p w14:paraId="538C2C67" w14:textId="77777777" w:rsidR="0065468F" w:rsidRPr="00833C2B" w:rsidRDefault="0065468F" w:rsidP="0065468F">
      <w:pPr>
        <w:pStyle w:val="Body"/>
        <w:spacing w:after="0" w:line="240" w:lineRule="auto"/>
        <w:ind w:left="720"/>
        <w:rPr>
          <w:rFonts w:ascii="Arial Narrow" w:hAnsi="Arial Narrow"/>
          <w:b/>
          <w:sz w:val="20"/>
          <w:szCs w:val="20"/>
          <w:lang w:val="mk-MK"/>
        </w:rPr>
      </w:pPr>
    </w:p>
    <w:p w14:paraId="56BE9AB8" w14:textId="427564A7" w:rsidR="00C95487" w:rsidRPr="00833C2B" w:rsidRDefault="003665CB" w:rsidP="00C95487">
      <w:pPr>
        <w:pStyle w:val="Body"/>
        <w:spacing w:after="120" w:line="240" w:lineRule="auto"/>
        <w:rPr>
          <w:rFonts w:ascii="Arial Narrow" w:hAnsi="Arial Narrow"/>
          <w:b/>
          <w:sz w:val="20"/>
          <w:szCs w:val="20"/>
          <w:lang w:val="mk-MK"/>
        </w:rPr>
      </w:pPr>
      <w:r w:rsidRPr="00833C2B">
        <w:rPr>
          <w:rFonts w:ascii="Arial Narrow" w:hAnsi="Arial Narrow"/>
          <w:b/>
          <w:sz w:val="20"/>
          <w:szCs w:val="20"/>
          <w:lang w:val="mk-MK"/>
        </w:rPr>
        <w:t>q16</w:t>
      </w:r>
      <w:r w:rsidR="00C95487" w:rsidRPr="00833C2B">
        <w:rPr>
          <w:rFonts w:ascii="Arial Narrow" w:hAnsi="Arial Narrow"/>
          <w:b/>
          <w:sz w:val="20"/>
          <w:szCs w:val="20"/>
          <w:lang w:val="mk-MK"/>
        </w:rPr>
        <w:t xml:space="preserve">. </w:t>
      </w:r>
      <w:r w:rsidR="008415A3" w:rsidRPr="00833C2B">
        <w:rPr>
          <w:rFonts w:ascii="Arial Narrow" w:hAnsi="Arial Narrow"/>
          <w:b/>
          <w:sz w:val="20"/>
          <w:szCs w:val="20"/>
          <w:lang w:val="mk-MK"/>
        </w:rPr>
        <w:t>ИНСТРУКЦИИ ЗА АНКЕТАРОТ</w:t>
      </w:r>
      <w:r w:rsidR="00C95487" w:rsidRPr="00833C2B">
        <w:rPr>
          <w:rFonts w:ascii="Arial Narrow" w:hAnsi="Arial Narrow"/>
          <w:b/>
          <w:sz w:val="20"/>
          <w:szCs w:val="20"/>
          <w:lang w:val="mk-MK"/>
        </w:rPr>
        <w:t xml:space="preserve">: </w:t>
      </w:r>
      <w:r w:rsidR="008415A3" w:rsidRPr="00833C2B">
        <w:rPr>
          <w:rFonts w:ascii="Arial Narrow" w:hAnsi="Arial Narrow"/>
          <w:b/>
          <w:sz w:val="20"/>
          <w:szCs w:val="20"/>
          <w:lang w:val="mk-MK"/>
        </w:rPr>
        <w:t xml:space="preserve">СЕГА ЌЕ ИЗБЕРЕТЕ </w:t>
      </w:r>
      <w:r w:rsidR="008415A3" w:rsidRPr="00833C2B">
        <w:rPr>
          <w:rFonts w:ascii="Arial Narrow" w:hAnsi="Arial Narrow"/>
          <w:b/>
          <w:sz w:val="20"/>
          <w:szCs w:val="20"/>
          <w:u w:val="single"/>
          <w:lang w:val="mk-MK"/>
        </w:rPr>
        <w:t>ЕДЕН</w:t>
      </w:r>
      <w:r w:rsidR="008415A3" w:rsidRPr="00833C2B">
        <w:rPr>
          <w:rFonts w:ascii="Arial Narrow" w:hAnsi="Arial Narrow"/>
          <w:b/>
          <w:sz w:val="20"/>
          <w:szCs w:val="20"/>
          <w:lang w:val="mk-MK"/>
        </w:rPr>
        <w:t xml:space="preserve"> ОД ПРОБЛЕМИТЕ КОИ СЕ НАВЕДЕНИ ВО  q15 ЗА ДА МУ ПОСТАВИТЕ ДОПОЛНИТЕЛНИ ПРАШАЊА НА ИСПИТАНИКОТ ЗА ТАА ТЕМА </w:t>
      </w:r>
    </w:p>
    <w:p w14:paraId="694257CA" w14:textId="6C622283" w:rsidR="00C95487" w:rsidRPr="00833C2B" w:rsidRDefault="00B07FFA" w:rsidP="00C95487">
      <w:pPr>
        <w:pStyle w:val="Body"/>
        <w:numPr>
          <w:ilvl w:val="0"/>
          <w:numId w:val="9"/>
        </w:numPr>
        <w:spacing w:after="120" w:line="240" w:lineRule="auto"/>
        <w:rPr>
          <w:rFonts w:ascii="Arial Narrow" w:hAnsi="Arial Narrow"/>
          <w:b/>
          <w:sz w:val="20"/>
          <w:szCs w:val="20"/>
          <w:lang w:val="mk-MK"/>
        </w:rPr>
      </w:pPr>
      <w:r w:rsidRPr="00833C2B">
        <w:rPr>
          <w:rFonts w:ascii="Arial Narrow" w:hAnsi="Arial Narrow"/>
          <w:b/>
          <w:sz w:val="20"/>
          <w:szCs w:val="20"/>
          <w:lang w:val="mk-MK"/>
        </w:rPr>
        <w:t>КОРИСТЕТЕ ГЕНЕРАТОР НА СЛУЧАЕН БРОЈ  ЗА ДА ОДБЕРЕТЕ ОД ОНИЕ ПРОБЛЕМИ КОИ СЕ СО СТЕПЕН НА СЕРИОЗНОСТ ПОВИСОКА ОД 3 (4-10)</w:t>
      </w:r>
      <w:r w:rsidR="00C95487" w:rsidRPr="00833C2B">
        <w:rPr>
          <w:rFonts w:ascii="Arial Narrow" w:hAnsi="Arial Narrow"/>
          <w:b/>
          <w:sz w:val="20"/>
          <w:szCs w:val="20"/>
          <w:lang w:val="mk-MK"/>
        </w:rPr>
        <w:t xml:space="preserve"> </w:t>
      </w:r>
    </w:p>
    <w:p w14:paraId="312EBD25" w14:textId="3DD450E8" w:rsidR="00C95487" w:rsidRPr="00833C2B" w:rsidRDefault="007605F6" w:rsidP="00C95487">
      <w:pPr>
        <w:pStyle w:val="Body"/>
        <w:numPr>
          <w:ilvl w:val="0"/>
          <w:numId w:val="9"/>
        </w:numPr>
        <w:spacing w:after="120" w:line="240" w:lineRule="auto"/>
        <w:rPr>
          <w:rFonts w:ascii="Arial Narrow" w:hAnsi="Arial Narrow"/>
          <w:b/>
          <w:sz w:val="20"/>
          <w:szCs w:val="20"/>
          <w:lang w:val="mk-MK"/>
        </w:rPr>
      </w:pPr>
      <w:r w:rsidRPr="00833C2B">
        <w:rPr>
          <w:rFonts w:ascii="Arial Narrow" w:hAnsi="Arial Narrow"/>
          <w:b/>
          <w:sz w:val="20"/>
          <w:szCs w:val="20"/>
          <w:lang w:val="mk-MK"/>
        </w:rPr>
        <w:t xml:space="preserve">ДОКОЛКУ ИСПИТАНИКОТ НЕМА ПРОБЛЕМ СО СТЕПЕН НА СЕРИОЗНОСТ ПОМЕЃУ 4 И 10, КОРИСТЕТЕ ГЕНЕРАТОР НА СЛУЧАЕН БРОЈ  ЗА ДА ИЗБЕРЕТЕ ОД СИТЕ ПРОБЛЕМИ КОИ СЕ ОБЕЛЕЖАНИ СО “ДА“ ВО </w:t>
      </w:r>
      <w:r w:rsidR="00C95487" w:rsidRPr="00833C2B">
        <w:rPr>
          <w:rFonts w:ascii="Arial Narrow" w:hAnsi="Arial Narrow"/>
          <w:b/>
          <w:sz w:val="20"/>
          <w:szCs w:val="20"/>
          <w:lang w:val="mk-MK"/>
        </w:rPr>
        <w:t>q</w:t>
      </w:r>
      <w:r w:rsidR="00171BB3" w:rsidRPr="00833C2B">
        <w:rPr>
          <w:rFonts w:ascii="Arial Narrow" w:hAnsi="Arial Narrow"/>
          <w:b/>
          <w:sz w:val="20"/>
          <w:szCs w:val="20"/>
          <w:lang w:val="mk-MK"/>
        </w:rPr>
        <w:t>14</w:t>
      </w:r>
      <w:r w:rsidR="00C95487" w:rsidRPr="00833C2B">
        <w:rPr>
          <w:rFonts w:ascii="Arial Narrow" w:hAnsi="Arial Narrow"/>
          <w:b/>
          <w:sz w:val="20"/>
          <w:szCs w:val="20"/>
          <w:lang w:val="mk-MK"/>
        </w:rPr>
        <w:t>.</w:t>
      </w:r>
    </w:p>
    <w:p w14:paraId="691B0955" w14:textId="58EFF392" w:rsidR="00C95487" w:rsidRPr="00833C2B" w:rsidRDefault="007605F6" w:rsidP="00C95487">
      <w:pPr>
        <w:pStyle w:val="Body"/>
        <w:numPr>
          <w:ilvl w:val="0"/>
          <w:numId w:val="9"/>
        </w:numPr>
        <w:spacing w:after="120" w:line="240" w:lineRule="auto"/>
        <w:rPr>
          <w:rFonts w:ascii="Arial Narrow" w:hAnsi="Arial Narrow"/>
          <w:b/>
          <w:sz w:val="20"/>
          <w:szCs w:val="20"/>
          <w:lang w:val="mk-MK"/>
        </w:rPr>
      </w:pPr>
      <w:r w:rsidRPr="00833C2B">
        <w:rPr>
          <w:rFonts w:ascii="Arial Narrow" w:hAnsi="Arial Narrow"/>
          <w:b/>
          <w:sz w:val="20"/>
          <w:szCs w:val="20"/>
          <w:lang w:val="mk-MK"/>
        </w:rPr>
        <w:t xml:space="preserve">ДОКОЛКУ НЕ Е МОЖНО </w:t>
      </w:r>
      <w:r w:rsidR="00D83800" w:rsidRPr="00833C2B">
        <w:rPr>
          <w:rFonts w:ascii="Arial Narrow" w:hAnsi="Arial Narrow"/>
          <w:b/>
          <w:sz w:val="20"/>
          <w:szCs w:val="20"/>
          <w:lang w:val="mk-MK"/>
        </w:rPr>
        <w:t>ДА КОРИСТИТЕ</w:t>
      </w:r>
      <w:r w:rsidRPr="00833C2B">
        <w:rPr>
          <w:rFonts w:ascii="Arial Narrow" w:hAnsi="Arial Narrow"/>
          <w:b/>
          <w:sz w:val="20"/>
          <w:szCs w:val="20"/>
          <w:lang w:val="mk-MK"/>
        </w:rPr>
        <w:t xml:space="preserve"> ГЕНЕРАТОР НА СЛУЧАЕН БРОЈ , ВЕ МОЛИМЕ ПРОВЕРЕТЕ ГИ ИНСКТРУКЦИИТЕ ВО ДОПОЛНИТЕЛНИТЕ МАТЕРИЈАЛИ ЗА ИСТРАЖУВАЊЕ ЗА ТОА КАКО ДА ОДБЕРЕТЕ ПРОБЛЕМ ЗА </w:t>
      </w:r>
      <w:r w:rsidR="00C95487" w:rsidRPr="00833C2B">
        <w:rPr>
          <w:rFonts w:ascii="Arial Narrow" w:hAnsi="Arial Narrow"/>
          <w:b/>
          <w:sz w:val="20"/>
          <w:szCs w:val="20"/>
          <w:lang w:val="mk-MK"/>
        </w:rPr>
        <w:t>q</w:t>
      </w:r>
      <w:r w:rsidR="00B047D5" w:rsidRPr="00833C2B">
        <w:rPr>
          <w:rFonts w:ascii="Arial Narrow" w:hAnsi="Arial Narrow"/>
          <w:b/>
          <w:sz w:val="20"/>
          <w:szCs w:val="20"/>
          <w:lang w:val="mk-MK"/>
        </w:rPr>
        <w:t>16</w:t>
      </w:r>
      <w:r w:rsidR="00C95487" w:rsidRPr="00833C2B">
        <w:rPr>
          <w:rFonts w:ascii="Arial Narrow" w:hAnsi="Arial Narrow"/>
          <w:b/>
          <w:sz w:val="20"/>
          <w:szCs w:val="20"/>
          <w:lang w:val="mk-MK"/>
        </w:rPr>
        <w:t>.</w:t>
      </w:r>
    </w:p>
    <w:p w14:paraId="4D41FA5D" w14:textId="77777777" w:rsidR="00C95487" w:rsidRPr="00833C2B" w:rsidRDefault="00C95487" w:rsidP="00C95487">
      <w:pPr>
        <w:pStyle w:val="Body"/>
        <w:spacing w:after="0" w:line="240" w:lineRule="auto"/>
        <w:rPr>
          <w:rFonts w:ascii="Arial Narrow" w:hAnsi="Arial Narrow"/>
          <w:b/>
          <w:sz w:val="20"/>
          <w:szCs w:val="20"/>
          <w:lang w:val="mk-MK"/>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833C2B" w14:paraId="2B1E9CCB" w14:textId="77777777" w:rsidTr="00F87280">
        <w:tc>
          <w:tcPr>
            <w:tcW w:w="1170" w:type="dxa"/>
          </w:tcPr>
          <w:p w14:paraId="772E9E9E" w14:textId="55249E97" w:rsidR="00C95487" w:rsidRPr="00833C2B" w:rsidRDefault="00CD336B"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color w:val="auto"/>
                <w:sz w:val="20"/>
                <w:szCs w:val="20"/>
                <w:lang w:val="mk-MK"/>
              </w:rPr>
            </w:pPr>
            <w:r w:rsidRPr="00833C2B">
              <w:rPr>
                <w:rFonts w:ascii="Arial Narrow" w:hAnsi="Arial Narrow"/>
                <w:b/>
                <w:bCs/>
                <w:sz w:val="20"/>
                <w:szCs w:val="20"/>
                <w:lang w:val="mk-MK"/>
              </w:rPr>
              <w:t>q</w:t>
            </w:r>
            <w:r w:rsidR="00B047D5" w:rsidRPr="00833C2B">
              <w:rPr>
                <w:rFonts w:ascii="Arial Narrow" w:hAnsi="Arial Narrow"/>
                <w:b/>
                <w:bCs/>
                <w:sz w:val="20"/>
                <w:szCs w:val="20"/>
                <w:lang w:val="mk-MK"/>
              </w:rPr>
              <w:t>16</w:t>
            </w:r>
          </w:p>
        </w:tc>
        <w:tc>
          <w:tcPr>
            <w:tcW w:w="4770" w:type="dxa"/>
          </w:tcPr>
          <w:p w14:paraId="5288159F" w14:textId="1D4436F6" w:rsidR="00C95487" w:rsidRPr="00833C2B" w:rsidRDefault="00E60757" w:rsidP="00E6075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color w:val="auto"/>
                <w:sz w:val="20"/>
                <w:szCs w:val="20"/>
                <w:lang w:val="mk-MK"/>
              </w:rPr>
            </w:pPr>
            <w:r w:rsidRPr="00833C2B">
              <w:rPr>
                <w:rFonts w:ascii="Arial Narrow" w:hAnsi="Arial Narrow"/>
                <w:b/>
                <w:sz w:val="20"/>
                <w:szCs w:val="20"/>
                <w:lang w:val="mk-MK"/>
              </w:rPr>
              <w:t xml:space="preserve"> АНКЕТАР: ВНЕСЕТЕ  ГО КОДОТ НА ИЗБРАНИОТ ТИП НА ПРОБЛЕМ (A1 – L2)]</w:t>
            </w:r>
          </w:p>
        </w:tc>
        <w:tc>
          <w:tcPr>
            <w:tcW w:w="4320" w:type="dxa"/>
          </w:tcPr>
          <w:p w14:paraId="49B26946" w14:textId="77777777" w:rsidR="00C95487" w:rsidRPr="00833C2B" w:rsidRDefault="00C95487" w:rsidP="00F87280">
            <w:pPr>
              <w:pStyle w:val="Body"/>
              <w:rPr>
                <w:rFonts w:ascii="Arial Narrow" w:hAnsi="Arial Narrow"/>
                <w:sz w:val="20"/>
                <w:szCs w:val="20"/>
                <w:lang w:val="mk-MK"/>
              </w:rPr>
            </w:pPr>
          </w:p>
          <w:p w14:paraId="5C7D8D93" w14:textId="6947C077" w:rsidR="00C95487" w:rsidRPr="00833C2B" w:rsidRDefault="005B1F80" w:rsidP="00F87280">
            <w:pPr>
              <w:pStyle w:val="Body"/>
              <w:rPr>
                <w:rFonts w:ascii="Arial Narrow" w:eastAsia="Arial Narrow" w:hAnsi="Arial Narrow" w:cs="Arial Narrow"/>
                <w:sz w:val="20"/>
                <w:szCs w:val="20"/>
                <w:lang w:val="mk-MK"/>
              </w:rPr>
            </w:pPr>
            <w:r w:rsidRPr="00833C2B">
              <w:rPr>
                <w:rFonts w:ascii="Arial Narrow" w:hAnsi="Arial Narrow"/>
                <w:sz w:val="20"/>
                <w:szCs w:val="20"/>
                <w:lang w:val="mk-MK"/>
              </w:rPr>
              <w:t xml:space="preserve">Код </w:t>
            </w:r>
            <w:r w:rsidR="00C95487" w:rsidRPr="00833C2B">
              <w:rPr>
                <w:rFonts w:ascii="Arial Narrow" w:hAnsi="Arial Narrow"/>
                <w:sz w:val="20"/>
                <w:szCs w:val="20"/>
                <w:lang w:val="mk-MK"/>
              </w:rPr>
              <w:t>(A1-L2)</w:t>
            </w:r>
            <w:r w:rsidR="00C95487" w:rsidRPr="00833C2B">
              <w:rPr>
                <w:rFonts w:ascii="Arial Narrow" w:hAnsi="Arial Narrow" w:cstheme="minorHAnsi"/>
                <w:sz w:val="20"/>
                <w:szCs w:val="20"/>
                <w:u w:val="dotted"/>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lang w:val="mk-MK"/>
              </w:rPr>
              <w:t>________</w:t>
            </w:r>
          </w:p>
          <w:p w14:paraId="57AD36DD"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color w:val="auto"/>
                <w:sz w:val="20"/>
                <w:szCs w:val="20"/>
                <w:lang w:val="mk-MK"/>
              </w:rPr>
            </w:pPr>
          </w:p>
        </w:tc>
      </w:tr>
    </w:tbl>
    <w:p w14:paraId="5071EFC9" w14:textId="77777777" w:rsidR="00C95487" w:rsidRPr="00833C2B" w:rsidRDefault="00C95487" w:rsidP="00C95487">
      <w:pPr>
        <w:pStyle w:val="Body"/>
        <w:spacing w:after="0" w:line="240" w:lineRule="auto"/>
        <w:rPr>
          <w:rFonts w:ascii="Arial Narrow" w:hAnsi="Arial Narrow"/>
          <w:b/>
          <w:bCs/>
          <w:sz w:val="20"/>
          <w:szCs w:val="20"/>
          <w:lang w:val="mk-MK"/>
        </w:rPr>
      </w:pPr>
    </w:p>
    <w:p w14:paraId="616F4117" w14:textId="77777777" w:rsidR="00211DDB" w:rsidRPr="00833C2B" w:rsidRDefault="00211DDB" w:rsidP="00C95487">
      <w:pPr>
        <w:pStyle w:val="Body"/>
        <w:spacing w:after="0" w:line="240" w:lineRule="auto"/>
        <w:rPr>
          <w:rFonts w:ascii="Arial Narrow" w:hAnsi="Arial Narrow"/>
          <w:b/>
          <w:bCs/>
          <w:sz w:val="20"/>
          <w:szCs w:val="20"/>
          <w:lang w:val="mk-MK"/>
        </w:rPr>
      </w:pPr>
    </w:p>
    <w:p w14:paraId="39D6D4CF" w14:textId="21B51A88" w:rsidR="00830474" w:rsidRPr="00833C2B" w:rsidRDefault="00830474" w:rsidP="00830474">
      <w:pPr>
        <w:pStyle w:val="Body"/>
        <w:spacing w:after="0" w:line="240" w:lineRule="auto"/>
        <w:rPr>
          <w:rFonts w:ascii="Arial Narrow" w:hAnsi="Arial Narrow"/>
          <w:sz w:val="20"/>
          <w:szCs w:val="20"/>
          <w:lang w:val="mk-MK"/>
        </w:rPr>
      </w:pPr>
      <w:r w:rsidRPr="00833C2B">
        <w:rPr>
          <w:rFonts w:ascii="Arial Narrow" w:hAnsi="Arial Narrow"/>
          <w:b/>
          <w:bCs/>
          <w:sz w:val="20"/>
          <w:szCs w:val="20"/>
          <w:lang w:val="mk-MK"/>
        </w:rPr>
        <w:t xml:space="preserve">ПРОЧИТАЈТЕ: </w:t>
      </w:r>
      <w:r w:rsidRPr="00833C2B">
        <w:rPr>
          <w:rFonts w:ascii="Arial Narrow" w:hAnsi="Arial Narrow"/>
          <w:sz w:val="20"/>
          <w:szCs w:val="20"/>
          <w:lang w:val="mk-MK"/>
        </w:rPr>
        <w:t>Рековте дека сте имале</w:t>
      </w:r>
      <w:r w:rsidRPr="00833C2B">
        <w:rPr>
          <w:rFonts w:ascii="Arial Narrow" w:hAnsi="Arial Narrow"/>
          <w:b/>
          <w:bCs/>
          <w:sz w:val="20"/>
          <w:szCs w:val="20"/>
          <w:lang w:val="mk-MK"/>
        </w:rPr>
        <w:t xml:space="preserve"> [опис на проблемот идентификуван во q16]. </w:t>
      </w:r>
      <w:r w:rsidRPr="00833C2B">
        <w:rPr>
          <w:rFonts w:ascii="Arial Narrow" w:hAnsi="Arial Narrow"/>
          <w:sz w:val="20"/>
          <w:szCs w:val="20"/>
          <w:lang w:val="mk-MK"/>
        </w:rPr>
        <w:t xml:space="preserve">Сега ќе ви поставам неколку прашања за тоа како се справивте со овој конкретен проблем. </w:t>
      </w:r>
    </w:p>
    <w:p w14:paraId="449E9EAA" w14:textId="77777777" w:rsidR="00C95487" w:rsidRPr="00833C2B" w:rsidRDefault="00C95487" w:rsidP="00C95487">
      <w:pPr>
        <w:pStyle w:val="Body"/>
        <w:spacing w:after="0" w:line="240" w:lineRule="auto"/>
        <w:rPr>
          <w:rFonts w:ascii="Arial Narrow" w:hAnsi="Arial Narrow"/>
          <w:bCs/>
          <w:sz w:val="20"/>
          <w:szCs w:val="20"/>
          <w:lang w:val="mk-MK"/>
        </w:rPr>
      </w:pPr>
    </w:p>
    <w:tbl>
      <w:tblPr>
        <w:tblStyle w:val="TableGrid"/>
        <w:tblW w:w="10260" w:type="dxa"/>
        <w:tblInd w:w="-252" w:type="dxa"/>
        <w:tblLook w:val="04A0" w:firstRow="1" w:lastRow="0" w:firstColumn="1" w:lastColumn="0" w:noHBand="0" w:noVBand="1"/>
      </w:tblPr>
      <w:tblGrid>
        <w:gridCol w:w="1170"/>
        <w:gridCol w:w="4770"/>
        <w:gridCol w:w="4320"/>
      </w:tblGrid>
      <w:tr w:rsidR="00E36B00" w:rsidRPr="00495ACD" w14:paraId="38892F82" w14:textId="77777777" w:rsidTr="00F87280">
        <w:tc>
          <w:tcPr>
            <w:tcW w:w="1170" w:type="dxa"/>
          </w:tcPr>
          <w:p w14:paraId="1439B34E" w14:textId="43BAF4D7" w:rsidR="00E36B00" w:rsidRPr="00833C2B" w:rsidRDefault="00E36B00"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lastRenderedPageBreak/>
              <w:t>q17a</w:t>
            </w:r>
          </w:p>
        </w:tc>
        <w:tc>
          <w:tcPr>
            <w:tcW w:w="4770" w:type="dxa"/>
          </w:tcPr>
          <w:p w14:paraId="04A07F1F" w14:textId="452AFB36" w:rsidR="00E36B00" w:rsidRPr="00833C2B" w:rsidRDefault="00E36B00" w:rsidP="00C732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sz w:val="20"/>
                <w:szCs w:val="20"/>
                <w:lang w:val="mk-MK"/>
              </w:rPr>
              <w:t>(</w:t>
            </w:r>
            <w:r w:rsidR="00C73228" w:rsidRPr="00833C2B">
              <w:rPr>
                <w:rFonts w:ascii="Arial Narrow" w:hAnsi="Arial Narrow"/>
                <w:b/>
                <w:sz w:val="20"/>
                <w:szCs w:val="20"/>
                <w:lang w:val="mk-MK"/>
              </w:rPr>
              <w:t>ПРАШАЈТЕ ДАЛИ</w:t>
            </w:r>
            <w:r w:rsidRPr="00833C2B">
              <w:rPr>
                <w:rFonts w:ascii="Arial Narrow" w:hAnsi="Arial Narrow"/>
                <w:b/>
                <w:sz w:val="20"/>
                <w:szCs w:val="20"/>
                <w:lang w:val="mk-MK"/>
              </w:rPr>
              <w:t xml:space="preserve"> q16 = A1, A2, A3, B1, B2, B3, B4, C1, F1, I1 J4, K1, K2, K3, L1, L2)</w:t>
            </w:r>
            <w:r w:rsidRPr="00833C2B">
              <w:rPr>
                <w:rFonts w:ascii="Arial Narrow" w:hAnsi="Arial Narrow"/>
                <w:sz w:val="20"/>
                <w:szCs w:val="20"/>
                <w:lang w:val="mk-MK"/>
              </w:rPr>
              <w:t xml:space="preserve"> </w:t>
            </w:r>
            <w:r w:rsidR="00C73228" w:rsidRPr="00833C2B">
              <w:rPr>
                <w:rFonts w:ascii="Arial Narrow" w:hAnsi="Arial Narrow"/>
                <w:sz w:val="20"/>
                <w:szCs w:val="20"/>
                <w:lang w:val="mk-MK"/>
              </w:rPr>
              <w:t>Дали овој проблем беше поврзан со вашата активност за самовработување (сопствен бизнис, професионална пракса или фарма)?</w:t>
            </w:r>
          </w:p>
        </w:tc>
        <w:tc>
          <w:tcPr>
            <w:tcW w:w="4320" w:type="dxa"/>
          </w:tcPr>
          <w:p w14:paraId="57985A1C" w14:textId="77777777" w:rsidR="00E36B00" w:rsidRPr="00833C2B" w:rsidRDefault="00E36B00" w:rsidP="002C5ED7">
            <w:pPr>
              <w:ind w:left="0"/>
              <w:contextualSpacing/>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 xml:space="preserve">1 </w:t>
            </w:r>
          </w:p>
          <w:p w14:paraId="0AC5D0AC" w14:textId="77777777" w:rsidR="00E36B00" w:rsidRPr="00833C2B" w:rsidRDefault="00E36B00" w:rsidP="002C5ED7">
            <w:pPr>
              <w:ind w:left="0"/>
              <w:contextualSpacing/>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 xml:space="preserve">2 </w:t>
            </w:r>
          </w:p>
          <w:p w14:paraId="07FAB89E" w14:textId="010BE4FE" w:rsidR="00E36B00" w:rsidRPr="00833C2B" w:rsidRDefault="00E36B00"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БО/НЗ</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w:t>
            </w:r>
          </w:p>
        </w:tc>
      </w:tr>
      <w:tr w:rsidR="00C4143F" w:rsidRPr="00495ACD" w14:paraId="611EBF3F" w14:textId="77777777" w:rsidTr="00F87280">
        <w:tc>
          <w:tcPr>
            <w:tcW w:w="1170" w:type="dxa"/>
          </w:tcPr>
          <w:p w14:paraId="01F06B37" w14:textId="57009E6C" w:rsidR="00C4143F" w:rsidRPr="00833C2B" w:rsidRDefault="00C4143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t>q17b</w:t>
            </w:r>
          </w:p>
        </w:tc>
        <w:tc>
          <w:tcPr>
            <w:tcW w:w="4770" w:type="dxa"/>
          </w:tcPr>
          <w:p w14:paraId="7F4DE06A" w14:textId="5D32AC4F" w:rsidR="00C4143F" w:rsidRPr="00833C2B" w:rsidRDefault="00C4143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sz w:val="20"/>
                <w:szCs w:val="20"/>
                <w:lang w:val="mk-MK"/>
              </w:rPr>
              <w:t>Дали некоја од страните прибегнала кон физичко насилство за време на спорот или во процесот на решавање на спорот?</w:t>
            </w:r>
          </w:p>
        </w:tc>
        <w:tc>
          <w:tcPr>
            <w:tcW w:w="4320" w:type="dxa"/>
          </w:tcPr>
          <w:p w14:paraId="1966B9DD" w14:textId="77777777" w:rsidR="00C4143F" w:rsidRPr="00833C2B" w:rsidRDefault="00C4143F" w:rsidP="002C5ED7">
            <w:pPr>
              <w:ind w:left="0"/>
              <w:contextualSpacing/>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 xml:space="preserve">1 </w:t>
            </w:r>
          </w:p>
          <w:p w14:paraId="14F516B9" w14:textId="77777777" w:rsidR="00C4143F" w:rsidRPr="00833C2B" w:rsidRDefault="00C4143F" w:rsidP="002C5ED7">
            <w:pPr>
              <w:ind w:left="0"/>
              <w:contextualSpacing/>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 xml:space="preserve">2 </w:t>
            </w:r>
          </w:p>
          <w:p w14:paraId="2BEDE960" w14:textId="39DD81F1" w:rsidR="00C4143F" w:rsidRPr="00833C2B" w:rsidRDefault="00C4143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БО/НЗ</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w:t>
            </w:r>
          </w:p>
        </w:tc>
      </w:tr>
    </w:tbl>
    <w:p w14:paraId="739BB6A4" w14:textId="77777777" w:rsidR="00C95487" w:rsidRPr="00833C2B" w:rsidRDefault="00C95487" w:rsidP="00C95487">
      <w:pPr>
        <w:pStyle w:val="Body"/>
        <w:spacing w:after="0" w:line="240" w:lineRule="auto"/>
        <w:rPr>
          <w:rFonts w:ascii="Arial Narrow" w:hAnsi="Arial Narrow"/>
          <w:b/>
          <w:bCs/>
          <w:sz w:val="20"/>
          <w:szCs w:val="20"/>
          <w:lang w:val="mk-MK"/>
        </w:rPr>
      </w:pPr>
    </w:p>
    <w:tbl>
      <w:tblPr>
        <w:tblStyle w:val="TableGrid"/>
        <w:tblW w:w="10260" w:type="dxa"/>
        <w:tblInd w:w="-252" w:type="dxa"/>
        <w:tblLook w:val="04A0" w:firstRow="1" w:lastRow="0" w:firstColumn="1" w:lastColumn="0" w:noHBand="0" w:noVBand="1"/>
      </w:tblPr>
      <w:tblGrid>
        <w:gridCol w:w="1170"/>
        <w:gridCol w:w="3847"/>
        <w:gridCol w:w="923"/>
        <w:gridCol w:w="4320"/>
      </w:tblGrid>
      <w:tr w:rsidR="00E36B00" w:rsidRPr="00495ACD" w14:paraId="2A164929" w14:textId="77777777" w:rsidTr="00F87280">
        <w:tc>
          <w:tcPr>
            <w:tcW w:w="1170" w:type="dxa"/>
          </w:tcPr>
          <w:p w14:paraId="37BA9ADA" w14:textId="619554E7" w:rsidR="00E36B00" w:rsidRPr="00833C2B" w:rsidRDefault="00E36B00"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mk-MK"/>
              </w:rPr>
            </w:pPr>
            <w:r w:rsidRPr="00833C2B">
              <w:rPr>
                <w:rFonts w:ascii="Arial Narrow" w:hAnsi="Arial Narrow"/>
                <w:b/>
                <w:bCs/>
                <w:sz w:val="20"/>
                <w:szCs w:val="20"/>
                <w:lang w:val="mk-MK"/>
              </w:rPr>
              <w:t>q18</w:t>
            </w:r>
          </w:p>
        </w:tc>
        <w:tc>
          <w:tcPr>
            <w:tcW w:w="4770" w:type="dxa"/>
            <w:gridSpan w:val="2"/>
          </w:tcPr>
          <w:p w14:paraId="0CD37EFB" w14:textId="48B1A16F" w:rsidR="00E36B00" w:rsidRPr="00833C2B" w:rsidRDefault="00CC1FB6"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mk-MK"/>
              </w:rPr>
            </w:pPr>
            <w:r w:rsidRPr="00833C2B">
              <w:rPr>
                <w:rFonts w:ascii="Arial Narrow" w:hAnsi="Arial Narrow"/>
                <w:sz w:val="20"/>
                <w:szCs w:val="20"/>
                <w:lang w:val="mk-MK"/>
              </w:rPr>
              <w:t>Дали добивте информации од Интернет, софтверска апликација, видео, печатен материјал или медиум за да ви помогне подобро да го разберете или решите проблемот?</w:t>
            </w:r>
          </w:p>
        </w:tc>
        <w:tc>
          <w:tcPr>
            <w:tcW w:w="4320" w:type="dxa"/>
          </w:tcPr>
          <w:p w14:paraId="3FAAC906" w14:textId="77777777" w:rsidR="00E36B00" w:rsidRPr="00833C2B" w:rsidRDefault="00E36B00" w:rsidP="002C5ED7">
            <w:pPr>
              <w:ind w:left="0"/>
              <w:contextualSpacing/>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 xml:space="preserve">1 </w:t>
            </w:r>
          </w:p>
          <w:p w14:paraId="15EEC000" w14:textId="77777777" w:rsidR="00E36B00" w:rsidRPr="00833C2B" w:rsidRDefault="00E36B00" w:rsidP="002C5ED7">
            <w:pPr>
              <w:ind w:left="0"/>
              <w:contextualSpacing/>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 xml:space="preserve">2 </w:t>
            </w:r>
          </w:p>
          <w:p w14:paraId="3151CC45" w14:textId="77BC663A" w:rsidR="00E36B00" w:rsidRPr="00833C2B" w:rsidRDefault="00E36B00"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БО/НЗ</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w:t>
            </w:r>
          </w:p>
        </w:tc>
      </w:tr>
      <w:tr w:rsidR="00C95487" w:rsidRPr="00495ACD" w14:paraId="49780070" w14:textId="77777777" w:rsidTr="00F87280">
        <w:tc>
          <w:tcPr>
            <w:tcW w:w="1170" w:type="dxa"/>
          </w:tcPr>
          <w:p w14:paraId="3401786C" w14:textId="4D016CC8" w:rsidR="00C95487" w:rsidRPr="00833C2B" w:rsidRDefault="000B686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mk-MK"/>
              </w:rPr>
            </w:pPr>
            <w:r w:rsidRPr="00833C2B">
              <w:rPr>
                <w:rFonts w:ascii="Arial Narrow" w:hAnsi="Arial Narrow"/>
                <w:b/>
                <w:bCs/>
                <w:sz w:val="20"/>
                <w:szCs w:val="20"/>
                <w:lang w:val="mk-MK"/>
              </w:rPr>
              <w:t>q19</w:t>
            </w:r>
          </w:p>
        </w:tc>
        <w:tc>
          <w:tcPr>
            <w:tcW w:w="4770" w:type="dxa"/>
            <w:gridSpan w:val="2"/>
          </w:tcPr>
          <w:p w14:paraId="76AB63F6" w14:textId="27F98B80" w:rsidR="00392CCA" w:rsidRPr="00833C2B" w:rsidRDefault="00392CCA" w:rsidP="00392CCA">
            <w:pPr>
              <w:pBdr>
                <w:top w:val="nil"/>
                <w:left w:val="nil"/>
                <w:bottom w:val="nil"/>
                <w:right w:val="nil"/>
                <w:between w:val="nil"/>
                <w:bar w:val="nil"/>
              </w:pBdr>
              <w:tabs>
                <w:tab w:val="num" w:pos="360"/>
              </w:tabs>
              <w:ind w:left="0" w:right="0"/>
              <w:contextualSpacing/>
              <w:rPr>
                <w:rFonts w:ascii="Arial Narrow" w:hAnsi="Arial Narrow"/>
                <w:color w:val="000000"/>
                <w:sz w:val="20"/>
                <w:szCs w:val="20"/>
                <w:lang w:val="mk-MK"/>
              </w:rPr>
            </w:pPr>
            <w:r w:rsidRPr="00833C2B">
              <w:rPr>
                <w:rFonts w:ascii="Arial Narrow" w:hAnsi="Arial Narrow"/>
                <w:color w:val="000000"/>
                <w:sz w:val="20"/>
                <w:szCs w:val="20"/>
                <w:lang w:val="mk-MK"/>
              </w:rPr>
              <w:t>Освен ова што  веќе ми го кажавте, дали вие, или некој што дејствува во ваше име, добивте информации, совети или застапување од кое било лице или организација за да ви помогне подобро да го разберете или решите проблемот? Ве молиме исклучете каква било помош обезбедена од другата страна.</w:t>
            </w:r>
          </w:p>
          <w:p w14:paraId="211D2A0C" w14:textId="77777777" w:rsidR="00392CCA" w:rsidRPr="00833C2B" w:rsidRDefault="00392CCA" w:rsidP="00F87280">
            <w:pPr>
              <w:pBdr>
                <w:top w:val="nil"/>
                <w:left w:val="nil"/>
                <w:bottom w:val="nil"/>
                <w:right w:val="nil"/>
                <w:between w:val="nil"/>
                <w:bar w:val="nil"/>
              </w:pBdr>
              <w:tabs>
                <w:tab w:val="num" w:pos="360"/>
              </w:tabs>
              <w:ind w:left="0" w:right="0"/>
              <w:contextualSpacing/>
              <w:rPr>
                <w:rFonts w:ascii="Arial Narrow" w:hAnsi="Arial Narrow"/>
                <w:color w:val="000000"/>
                <w:sz w:val="20"/>
                <w:szCs w:val="20"/>
                <w:lang w:val="mk-MK"/>
              </w:rPr>
            </w:pPr>
          </w:p>
          <w:p w14:paraId="7B105FA7" w14:textId="308DA1A6" w:rsidR="00C95487" w:rsidRPr="00833C2B" w:rsidRDefault="00C95487" w:rsidP="009352F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mk-MK"/>
              </w:rPr>
            </w:pPr>
            <w:r w:rsidRPr="00833C2B">
              <w:rPr>
                <w:rFonts w:ascii="Arial Narrow" w:hAnsi="Arial Narrow"/>
                <w:b/>
                <w:bCs/>
                <w:sz w:val="20"/>
                <w:szCs w:val="20"/>
                <w:lang w:val="mk-MK"/>
              </w:rPr>
              <w:t>(</w:t>
            </w:r>
            <w:r w:rsidR="009352F4" w:rsidRPr="00833C2B">
              <w:rPr>
                <w:rFonts w:ascii="Arial Narrow" w:hAnsi="Arial Narrow"/>
                <w:b/>
                <w:bCs/>
                <w:sz w:val="20"/>
                <w:szCs w:val="20"/>
                <w:lang w:val="mk-MK"/>
              </w:rPr>
              <w:t>АНКЕТАР: АКО ИСПИТАНИКОТ Е ЗБУНЕТ, ПРОЧИТАЈ</w:t>
            </w:r>
            <w:r w:rsidR="002004B5" w:rsidRPr="00833C2B">
              <w:rPr>
                <w:rFonts w:ascii="Arial Narrow" w:hAnsi="Arial Narrow"/>
                <w:b/>
                <w:bCs/>
                <w:sz w:val="20"/>
                <w:szCs w:val="20"/>
                <w:lang w:val="mk-MK"/>
              </w:rPr>
              <w:t>ТЕ</w:t>
            </w:r>
            <w:r w:rsidR="009352F4" w:rsidRPr="00833C2B">
              <w:rPr>
                <w:rFonts w:ascii="Arial Narrow" w:hAnsi="Arial Narrow"/>
                <w:b/>
                <w:bCs/>
                <w:sz w:val="20"/>
                <w:szCs w:val="20"/>
                <w:lang w:val="mk-MK"/>
              </w:rPr>
              <w:t xml:space="preserve">: </w:t>
            </w:r>
            <w:r w:rsidR="009352F4" w:rsidRPr="00833C2B">
              <w:rPr>
                <w:rFonts w:ascii="Arial Narrow" w:hAnsi="Arial Narrow"/>
                <w:sz w:val="20"/>
                <w:szCs w:val="20"/>
                <w:lang w:val="mk-MK"/>
              </w:rPr>
              <w:t>На пример, од семејство или пријатели, адвокат, суд, верски лидер или лидер во заедницата, личност или организација на која верувате, или кој било друг.</w:t>
            </w:r>
            <w:r w:rsidR="009352F4" w:rsidRPr="00833C2B">
              <w:rPr>
                <w:rFonts w:ascii="Arial Narrow" w:hAnsi="Arial Narrow"/>
                <w:b/>
                <w:sz w:val="20"/>
                <w:szCs w:val="20"/>
                <w:lang w:val="mk-MK"/>
              </w:rPr>
              <w:t>)</w:t>
            </w:r>
            <w:r w:rsidR="009352F4" w:rsidRPr="00833C2B">
              <w:rPr>
                <w:rFonts w:ascii="Arial Narrow" w:hAnsi="Arial Narrow"/>
                <w:b/>
                <w:bCs/>
                <w:sz w:val="20"/>
                <w:szCs w:val="20"/>
                <w:lang w:val="mk-MK"/>
              </w:rPr>
              <w:t xml:space="preserve">  </w:t>
            </w:r>
          </w:p>
        </w:tc>
        <w:tc>
          <w:tcPr>
            <w:tcW w:w="4320" w:type="dxa"/>
          </w:tcPr>
          <w:p w14:paraId="3E327677" w14:textId="788FE40F" w:rsidR="00C95487" w:rsidRPr="00833C2B" w:rsidRDefault="00E36B00" w:rsidP="00F87280">
            <w:pPr>
              <w:ind w:left="0"/>
              <w:contextualSpacing/>
              <w:rPr>
                <w:rFonts w:ascii="Arial Narrow" w:hAnsi="Arial Narrow"/>
                <w:sz w:val="20"/>
                <w:szCs w:val="20"/>
                <w:lang w:val="mk-MK"/>
              </w:rPr>
            </w:pPr>
            <w:r w:rsidRPr="00833C2B">
              <w:rPr>
                <w:rFonts w:ascii="Arial Narrow" w:hAnsi="Arial Narrow"/>
                <w:sz w:val="20"/>
                <w:szCs w:val="20"/>
                <w:lang w:val="mk-MK"/>
              </w:rPr>
              <w:t>Да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w:t>
            </w:r>
          </w:p>
          <w:p w14:paraId="30F7832E" w14:textId="3FAE0C06" w:rsidR="00C95487" w:rsidRPr="00833C2B" w:rsidRDefault="00E36B00" w:rsidP="00F87280">
            <w:pPr>
              <w:ind w:left="0"/>
              <w:contextualSpacing/>
              <w:rPr>
                <w:rFonts w:ascii="Arial Narrow" w:hAnsi="Arial Narrow"/>
                <w:sz w:val="20"/>
                <w:szCs w:val="20"/>
                <w:lang w:val="mk-MK"/>
              </w:rPr>
            </w:pPr>
            <w:r w:rsidRPr="00833C2B">
              <w:rPr>
                <w:rFonts w:ascii="Arial Narrow" w:hAnsi="Arial Narrow"/>
                <w:sz w:val="20"/>
                <w:szCs w:val="20"/>
                <w:lang w:val="mk-MK"/>
              </w:rPr>
              <w:t>Не</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 (</w:t>
            </w:r>
            <w:r w:rsidRPr="00833C2B">
              <w:rPr>
                <w:rFonts w:ascii="Arial Narrow" w:hAnsi="Arial Narrow" w:cstheme="minorHAnsi"/>
                <w:sz w:val="20"/>
                <w:szCs w:val="20"/>
                <w:lang w:val="mk-MK"/>
              </w:rPr>
              <w:t>ОДИ НА</w:t>
            </w:r>
            <w:r w:rsidR="00C95487" w:rsidRPr="00833C2B">
              <w:rPr>
                <w:rFonts w:ascii="Arial Narrow" w:hAnsi="Arial Narrow" w:cstheme="minorHAnsi"/>
                <w:sz w:val="20"/>
                <w:szCs w:val="20"/>
                <w:lang w:val="mk-MK"/>
              </w:rPr>
              <w:t xml:space="preserve"> q2</w:t>
            </w:r>
            <w:r w:rsidR="00B840F1" w:rsidRPr="00833C2B">
              <w:rPr>
                <w:rFonts w:ascii="Arial Narrow" w:hAnsi="Arial Narrow" w:cstheme="minorHAnsi"/>
                <w:sz w:val="20"/>
                <w:szCs w:val="20"/>
                <w:lang w:val="mk-MK"/>
              </w:rPr>
              <w:t>2</w:t>
            </w:r>
            <w:r w:rsidR="00C95487" w:rsidRPr="00833C2B">
              <w:rPr>
                <w:rFonts w:ascii="Arial Narrow" w:hAnsi="Arial Narrow" w:cstheme="minorHAnsi"/>
                <w:sz w:val="20"/>
                <w:szCs w:val="20"/>
                <w:lang w:val="mk-MK"/>
              </w:rPr>
              <w:t>)</w:t>
            </w:r>
          </w:p>
          <w:p w14:paraId="22704E49" w14:textId="5FB21B15" w:rsidR="00C95487" w:rsidRPr="00833C2B" w:rsidRDefault="00E36B00"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БО/НЗ</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99 (</w:t>
            </w:r>
            <w:r w:rsidRPr="00833C2B">
              <w:rPr>
                <w:rFonts w:ascii="Arial Narrow" w:hAnsi="Arial Narrow" w:cstheme="minorHAnsi"/>
                <w:sz w:val="20"/>
                <w:szCs w:val="20"/>
                <w:lang w:val="mk-MK"/>
              </w:rPr>
              <w:t xml:space="preserve">ОДИ НА </w:t>
            </w:r>
            <w:r w:rsidR="00C95487" w:rsidRPr="00833C2B">
              <w:rPr>
                <w:rFonts w:ascii="Arial Narrow" w:hAnsi="Arial Narrow" w:cstheme="minorHAnsi"/>
                <w:sz w:val="20"/>
                <w:szCs w:val="20"/>
                <w:lang w:val="mk-MK"/>
              </w:rPr>
              <w:t>q2</w:t>
            </w:r>
            <w:r w:rsidR="00B840F1" w:rsidRPr="00833C2B">
              <w:rPr>
                <w:rFonts w:ascii="Arial Narrow" w:hAnsi="Arial Narrow" w:cstheme="minorHAnsi"/>
                <w:sz w:val="20"/>
                <w:szCs w:val="20"/>
                <w:lang w:val="mk-MK"/>
              </w:rPr>
              <w:t>2</w:t>
            </w:r>
            <w:r w:rsidR="00C95487" w:rsidRPr="00833C2B">
              <w:rPr>
                <w:rFonts w:ascii="Arial Narrow" w:hAnsi="Arial Narrow" w:cstheme="minorHAnsi"/>
                <w:sz w:val="20"/>
                <w:szCs w:val="20"/>
                <w:lang w:val="mk-MK"/>
              </w:rPr>
              <w:t>)</w:t>
            </w:r>
          </w:p>
        </w:tc>
      </w:tr>
      <w:tr w:rsidR="00C95487" w:rsidRPr="00495ACD" w14:paraId="71AE15E0" w14:textId="77777777" w:rsidTr="007C55E1">
        <w:tc>
          <w:tcPr>
            <w:tcW w:w="1170" w:type="dxa"/>
          </w:tcPr>
          <w:p w14:paraId="1BB5B230" w14:textId="475703FC" w:rsidR="00C95487" w:rsidRPr="00833C2B" w:rsidRDefault="00020ED6"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mk-MK"/>
              </w:rPr>
            </w:pPr>
            <w:r w:rsidRPr="00833C2B">
              <w:rPr>
                <w:rFonts w:ascii="Arial Narrow" w:hAnsi="Arial Narrow"/>
                <w:b/>
                <w:bCs/>
                <w:sz w:val="20"/>
                <w:szCs w:val="20"/>
                <w:lang w:val="mk-MK"/>
              </w:rPr>
              <w:t>q20</w:t>
            </w:r>
          </w:p>
        </w:tc>
        <w:tc>
          <w:tcPr>
            <w:tcW w:w="3847" w:type="dxa"/>
          </w:tcPr>
          <w:p w14:paraId="7A3FA213" w14:textId="77777777" w:rsidR="0092189A" w:rsidRPr="00833C2B" w:rsidRDefault="00F60CF4" w:rsidP="00F60CF4">
            <w:pPr>
              <w:pStyle w:val="Body"/>
              <w:rPr>
                <w:rFonts w:ascii="Arial Narrow" w:hAnsi="Arial Narrow"/>
                <w:sz w:val="20"/>
                <w:szCs w:val="20"/>
                <w:lang w:val="mk-MK"/>
              </w:rPr>
            </w:pPr>
            <w:r w:rsidRPr="00833C2B">
              <w:rPr>
                <w:rFonts w:ascii="Arial Narrow" w:hAnsi="Arial Narrow"/>
                <w:sz w:val="20"/>
                <w:szCs w:val="20"/>
                <w:lang w:val="mk-MK"/>
              </w:rPr>
              <w:t xml:space="preserve">Кои советници ги контактиравте? </w:t>
            </w:r>
          </w:p>
          <w:p w14:paraId="2EC8206A" w14:textId="77E3D3C2" w:rsidR="00F60CF4" w:rsidRPr="00833C2B" w:rsidRDefault="00F60CF4" w:rsidP="00F60CF4">
            <w:pPr>
              <w:pStyle w:val="Body"/>
              <w:rPr>
                <w:rFonts w:ascii="Arial Narrow" w:hAnsi="Arial Narrow"/>
                <w:b/>
                <w:sz w:val="20"/>
                <w:szCs w:val="20"/>
                <w:lang w:val="mk-MK"/>
              </w:rPr>
            </w:pPr>
            <w:r w:rsidRPr="00833C2B">
              <w:rPr>
                <w:rFonts w:ascii="Arial Narrow" w:hAnsi="Arial Narrow"/>
                <w:b/>
                <w:sz w:val="20"/>
                <w:szCs w:val="20"/>
                <w:lang w:val="mk-MK"/>
              </w:rPr>
              <w:t xml:space="preserve">(АНКЕТАР: </w:t>
            </w:r>
            <w:r w:rsidR="00AA4AAE" w:rsidRPr="00833C2B">
              <w:rPr>
                <w:rFonts w:ascii="Arial Narrow" w:hAnsi="Arial Narrow"/>
                <w:b/>
                <w:sz w:val="20"/>
                <w:szCs w:val="20"/>
                <w:u w:val="single"/>
                <w:lang w:val="mk-MK"/>
              </w:rPr>
              <w:t>НЕ ЧИТАЈ</w:t>
            </w:r>
            <w:r w:rsidRPr="00833C2B">
              <w:rPr>
                <w:rFonts w:ascii="Arial Narrow" w:hAnsi="Arial Narrow"/>
                <w:b/>
                <w:sz w:val="20"/>
                <w:szCs w:val="20"/>
                <w:lang w:val="mk-MK"/>
              </w:rPr>
              <w:t xml:space="preserve">. ЗАБЕЛЕЖЕТЕ  ГИ СИТЕ СПОМЕНАТИ ОДГОВОРИ. ПОТТИКНЕТЕ СО:  </w:t>
            </w:r>
            <w:r w:rsidRPr="00833C2B">
              <w:rPr>
                <w:rFonts w:ascii="Arial Narrow" w:hAnsi="Arial Narrow"/>
                <w:bCs/>
                <w:sz w:val="20"/>
                <w:szCs w:val="20"/>
                <w:lang w:val="mk-MK"/>
              </w:rPr>
              <w:t>Некои други официјални советници?</w:t>
            </w:r>
            <w:r w:rsidRPr="00833C2B">
              <w:rPr>
                <w:rFonts w:ascii="Arial Narrow" w:hAnsi="Arial Narrow"/>
                <w:b/>
                <w:sz w:val="20"/>
                <w:szCs w:val="20"/>
                <w:lang w:val="mk-MK"/>
              </w:rPr>
              <w:t xml:space="preserve"> </w:t>
            </w:r>
            <w:r w:rsidRPr="00833C2B">
              <w:rPr>
                <w:rFonts w:ascii="Arial Narrow" w:hAnsi="Arial Narrow"/>
                <w:sz w:val="20"/>
                <w:szCs w:val="20"/>
                <w:lang w:val="mk-MK"/>
              </w:rPr>
              <w:t xml:space="preserve"> </w:t>
            </w:r>
          </w:p>
          <w:p w14:paraId="4E905AEC" w14:textId="77777777" w:rsidR="00F60CF4" w:rsidRPr="00833C2B" w:rsidRDefault="00F60CF4" w:rsidP="00F60CF4">
            <w:pPr>
              <w:pStyle w:val="Body"/>
              <w:rPr>
                <w:rFonts w:ascii="Arial Narrow" w:hAnsi="Arial Narrow"/>
                <w:sz w:val="20"/>
                <w:szCs w:val="20"/>
                <w:lang w:val="mk-MK"/>
              </w:rPr>
            </w:pPr>
          </w:p>
          <w:p w14:paraId="42455A9D" w14:textId="4CBD4C24" w:rsidR="00F60CF4" w:rsidRPr="00833C2B" w:rsidRDefault="00F60CF4" w:rsidP="00F60CF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mk-MK"/>
              </w:rPr>
            </w:pPr>
            <w:r w:rsidRPr="00833C2B">
              <w:rPr>
                <w:rFonts w:ascii="Arial Narrow" w:hAnsi="Arial Narrow"/>
                <w:b/>
                <w:sz w:val="20"/>
                <w:szCs w:val="20"/>
                <w:lang w:val="mk-MK"/>
              </w:rPr>
              <w:t>(АНКЕТАР: АКО ИСПИТАНИКОТ ОДГОВОРИ  “1”, БЕЗ ОГЛЕД НА ТОА КОЛК</w:t>
            </w:r>
            <w:r w:rsidR="002004B5" w:rsidRPr="00833C2B">
              <w:rPr>
                <w:rFonts w:ascii="Arial Narrow" w:hAnsi="Arial Narrow"/>
                <w:b/>
                <w:sz w:val="20"/>
                <w:szCs w:val="20"/>
                <w:lang w:val="mk-MK"/>
              </w:rPr>
              <w:t>У ДРУГИ ОДГОВОРИ ИМА ДАДЕНО, ОДЕТЕ</w:t>
            </w:r>
            <w:r w:rsidRPr="00833C2B">
              <w:rPr>
                <w:rFonts w:ascii="Arial Narrow" w:hAnsi="Arial Narrow"/>
                <w:b/>
                <w:sz w:val="20"/>
                <w:szCs w:val="20"/>
                <w:lang w:val="mk-MK"/>
              </w:rPr>
              <w:t xml:space="preserve"> НА q21.)</w:t>
            </w:r>
          </w:p>
        </w:tc>
        <w:tc>
          <w:tcPr>
            <w:tcW w:w="5243" w:type="dxa"/>
            <w:gridSpan w:val="2"/>
          </w:tcPr>
          <w:p w14:paraId="79B22408" w14:textId="77645971" w:rsidR="00C95487" w:rsidRPr="00833C2B" w:rsidRDefault="007E02A0" w:rsidP="00F87280">
            <w:pPr>
              <w:pBdr>
                <w:top w:val="nil"/>
                <w:left w:val="nil"/>
                <w:bottom w:val="nil"/>
                <w:right w:val="nil"/>
                <w:between w:val="nil"/>
                <w:bar w:val="nil"/>
              </w:pBdr>
              <w:tabs>
                <w:tab w:val="num" w:pos="360"/>
              </w:tabs>
              <w:ind w:left="0" w:right="0"/>
              <w:rPr>
                <w:rFonts w:ascii="Arial Narrow" w:eastAsia="Arial Narrow" w:hAnsi="Arial Narrow" w:cs="Arial Narrow"/>
                <w:sz w:val="20"/>
                <w:szCs w:val="20"/>
                <w:lang w:val="mk-MK"/>
              </w:rPr>
            </w:pPr>
            <w:r w:rsidRPr="00833C2B">
              <w:rPr>
                <w:rFonts w:ascii="Arial Narrow" w:hAnsi="Arial Narrow"/>
                <w:color w:val="000000"/>
                <w:sz w:val="20"/>
                <w:szCs w:val="20"/>
                <w:u w:color="000000"/>
                <w:lang w:val="mk-MK"/>
              </w:rPr>
              <w:t>Роднина, пријател или познаник</w:t>
            </w:r>
            <w:r w:rsidRPr="00833C2B">
              <w:rPr>
                <w:rFonts w:ascii="Arial Narrow" w:hAnsi="Arial Narrow"/>
                <w:sz w:val="20"/>
                <w:szCs w:val="20"/>
                <w:u w:val="dotted" w:color="595959" w:themeColor="text1" w:themeTint="A6"/>
                <w:lang w:val="mk-MK"/>
              </w:rPr>
              <w:tab/>
            </w:r>
            <w:r w:rsidR="007C55E1" w:rsidRPr="00833C2B">
              <w:rPr>
                <w:rFonts w:ascii="Arial Narrow" w:hAnsi="Arial Narrow"/>
                <w:sz w:val="20"/>
                <w:szCs w:val="20"/>
                <w:u w:val="dotted" w:color="595959" w:themeColor="text1" w:themeTint="A6"/>
                <w:lang w:val="mk-MK"/>
              </w:rPr>
              <w:tab/>
            </w:r>
            <w:r w:rsidRPr="00833C2B">
              <w:rPr>
                <w:rFonts w:ascii="Arial Narrow" w:hAnsi="Arial Narrow"/>
                <w:color w:val="000000"/>
                <w:sz w:val="20"/>
                <w:szCs w:val="20"/>
                <w:u w:color="000000"/>
                <w:lang w:val="mk-MK"/>
              </w:rPr>
              <w:t xml:space="preserve">1 </w:t>
            </w:r>
          </w:p>
          <w:p w14:paraId="74B177C8" w14:textId="40BD02FE" w:rsidR="00C95487" w:rsidRPr="00833C2B" w:rsidRDefault="007E02A0"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lang w:val="mk-MK"/>
              </w:rPr>
            </w:pPr>
            <w:r w:rsidRPr="00833C2B">
              <w:rPr>
                <w:rFonts w:ascii="Arial Narrow" w:hAnsi="Arial Narrow"/>
                <w:color w:val="000000"/>
                <w:sz w:val="20"/>
                <w:szCs w:val="20"/>
                <w:u w:color="000000"/>
                <w:lang w:val="mk-MK"/>
              </w:rPr>
              <w:t>Адвокат, професионален советник или служба</w:t>
            </w:r>
            <w:r w:rsidR="00F31A27" w:rsidRPr="00833C2B">
              <w:rPr>
                <w:rFonts w:ascii="Arial Narrow" w:hAnsi="Arial Narrow"/>
                <w:color w:val="000000"/>
                <w:sz w:val="20"/>
                <w:szCs w:val="20"/>
                <w:u w:color="000000"/>
                <w:lang w:val="mk-MK"/>
              </w:rPr>
              <w:t xml:space="preserve"> за советување</w:t>
            </w:r>
            <w:r w:rsidR="00C95487" w:rsidRPr="00833C2B">
              <w:rPr>
                <w:rFonts w:ascii="Arial Narrow" w:hAnsi="Arial Narrow"/>
                <w:color w:val="000000"/>
                <w:sz w:val="20"/>
                <w:szCs w:val="20"/>
                <w:u w:val="dotted" w:color="595959" w:themeColor="text1" w:themeTint="A6"/>
                <w:lang w:val="mk-MK"/>
              </w:rPr>
              <w:tab/>
            </w:r>
            <w:r w:rsidR="00F31A27" w:rsidRPr="00833C2B">
              <w:rPr>
                <w:rFonts w:ascii="Arial Narrow" w:hAnsi="Arial Narrow"/>
                <w:sz w:val="20"/>
                <w:szCs w:val="20"/>
                <w:u w:val="dotted" w:color="595959" w:themeColor="text1" w:themeTint="A6"/>
                <w:lang w:val="mk-MK"/>
              </w:rPr>
              <w:tab/>
            </w:r>
            <w:r w:rsidR="00F31A27" w:rsidRPr="00833C2B">
              <w:rPr>
                <w:rFonts w:ascii="Arial Narrow" w:hAnsi="Arial Narrow"/>
                <w:sz w:val="20"/>
                <w:szCs w:val="20"/>
                <w:u w:val="dotted" w:color="595959" w:themeColor="text1" w:themeTint="A6"/>
                <w:lang w:val="mk-MK"/>
              </w:rPr>
              <w:tab/>
            </w:r>
            <w:r w:rsidR="007C55E1" w:rsidRPr="00833C2B">
              <w:rPr>
                <w:rFonts w:ascii="Arial Narrow" w:hAnsi="Arial Narrow"/>
                <w:sz w:val="20"/>
                <w:szCs w:val="20"/>
                <w:u w:val="dotted" w:color="595959" w:themeColor="text1" w:themeTint="A6"/>
                <w:lang w:val="mk-MK"/>
              </w:rPr>
              <w:tab/>
            </w:r>
            <w:r w:rsidR="007C55E1" w:rsidRPr="00833C2B">
              <w:rPr>
                <w:rFonts w:ascii="Arial Narrow" w:hAnsi="Arial Narrow"/>
                <w:sz w:val="20"/>
                <w:szCs w:val="20"/>
                <w:u w:val="dotted" w:color="595959" w:themeColor="text1" w:themeTint="A6"/>
                <w:lang w:val="mk-MK"/>
              </w:rPr>
              <w:tab/>
            </w:r>
            <w:r w:rsidR="007C55E1" w:rsidRPr="00833C2B">
              <w:rPr>
                <w:rFonts w:ascii="Arial Narrow" w:hAnsi="Arial Narrow"/>
                <w:sz w:val="20"/>
                <w:szCs w:val="20"/>
                <w:u w:val="dotted" w:color="595959" w:themeColor="text1" w:themeTint="A6"/>
                <w:lang w:val="mk-MK"/>
              </w:rPr>
              <w:tab/>
            </w:r>
            <w:r w:rsidR="00C95487" w:rsidRPr="00833C2B">
              <w:rPr>
                <w:rFonts w:ascii="Arial Narrow" w:hAnsi="Arial Narrow"/>
                <w:color w:val="000000"/>
                <w:sz w:val="20"/>
                <w:szCs w:val="20"/>
                <w:u w:color="000000"/>
                <w:lang w:val="mk-MK"/>
              </w:rPr>
              <w:t>2 (</w:t>
            </w:r>
            <w:r w:rsidR="007060CE" w:rsidRPr="00833C2B">
              <w:rPr>
                <w:rFonts w:ascii="Arial Narrow" w:hAnsi="Arial Narrow" w:cstheme="minorHAnsi"/>
                <w:sz w:val="20"/>
                <w:szCs w:val="20"/>
                <w:lang w:val="mk-MK"/>
              </w:rPr>
              <w:t xml:space="preserve">ОДИ НА </w:t>
            </w:r>
            <w:r w:rsidR="00C95487" w:rsidRPr="00833C2B">
              <w:rPr>
                <w:rFonts w:ascii="Arial Narrow" w:hAnsi="Arial Narrow" w:cstheme="minorHAnsi"/>
                <w:sz w:val="20"/>
                <w:szCs w:val="20"/>
                <w:lang w:val="mk-MK"/>
              </w:rPr>
              <w:t>q2</w:t>
            </w:r>
            <w:r w:rsidR="00150CE1" w:rsidRPr="00833C2B">
              <w:rPr>
                <w:rFonts w:ascii="Arial Narrow" w:hAnsi="Arial Narrow" w:cstheme="minorHAnsi"/>
                <w:sz w:val="20"/>
                <w:szCs w:val="20"/>
                <w:lang w:val="mk-MK"/>
              </w:rPr>
              <w:t>3</w:t>
            </w:r>
            <w:r w:rsidR="00C95487" w:rsidRPr="00833C2B">
              <w:rPr>
                <w:rFonts w:ascii="Arial Narrow" w:hAnsi="Arial Narrow" w:cstheme="minorHAnsi"/>
                <w:sz w:val="20"/>
                <w:szCs w:val="20"/>
                <w:lang w:val="mk-MK"/>
              </w:rPr>
              <w:t>)</w:t>
            </w:r>
          </w:p>
          <w:p w14:paraId="574D3847" w14:textId="1D357B7C" w:rsidR="00C95487" w:rsidRPr="00833C2B" w:rsidRDefault="00612E80"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lang w:val="mk-MK"/>
              </w:rPr>
            </w:pPr>
            <w:r w:rsidRPr="00833C2B">
              <w:rPr>
                <w:rFonts w:ascii="Arial Narrow" w:hAnsi="Arial Narrow"/>
                <w:color w:val="000000"/>
                <w:sz w:val="20"/>
                <w:szCs w:val="20"/>
                <w:u w:color="000000"/>
                <w:lang w:val="mk-MK"/>
              </w:rPr>
              <w:t>Владина канцеларија за правна помош</w:t>
            </w:r>
            <w:r w:rsidR="00C95487" w:rsidRPr="00833C2B">
              <w:rPr>
                <w:rFonts w:ascii="Arial Narrow" w:hAnsi="Arial Narrow"/>
                <w:color w:val="000000"/>
                <w:sz w:val="20"/>
                <w:szCs w:val="20"/>
                <w:u w:val="dotted" w:color="595959" w:themeColor="text1" w:themeTint="A6"/>
                <w:lang w:val="mk-MK"/>
              </w:rPr>
              <w:tab/>
            </w:r>
            <w:r w:rsidR="00C95487" w:rsidRPr="00833C2B">
              <w:rPr>
                <w:rFonts w:ascii="Arial Narrow" w:hAnsi="Arial Narrow"/>
                <w:color w:val="000000"/>
                <w:sz w:val="20"/>
                <w:szCs w:val="20"/>
                <w:u w:color="000000"/>
                <w:lang w:val="mk-MK"/>
              </w:rPr>
              <w:t>3 (</w:t>
            </w:r>
            <w:r w:rsidR="007060CE" w:rsidRPr="00833C2B">
              <w:rPr>
                <w:rFonts w:ascii="Arial Narrow" w:hAnsi="Arial Narrow" w:cstheme="minorHAnsi"/>
                <w:sz w:val="20"/>
                <w:szCs w:val="20"/>
                <w:lang w:val="mk-MK"/>
              </w:rPr>
              <w:t xml:space="preserve">ОДИ НА </w:t>
            </w:r>
            <w:r w:rsidR="00C95487" w:rsidRPr="00833C2B">
              <w:rPr>
                <w:rFonts w:ascii="Arial Narrow" w:hAnsi="Arial Narrow" w:cstheme="minorHAnsi"/>
                <w:sz w:val="20"/>
                <w:szCs w:val="20"/>
                <w:lang w:val="mk-MK"/>
              </w:rPr>
              <w:t>q2</w:t>
            </w:r>
            <w:r w:rsidR="00150CE1" w:rsidRPr="00833C2B">
              <w:rPr>
                <w:rFonts w:ascii="Arial Narrow" w:hAnsi="Arial Narrow" w:cstheme="minorHAnsi"/>
                <w:sz w:val="20"/>
                <w:szCs w:val="20"/>
                <w:lang w:val="mk-MK"/>
              </w:rPr>
              <w:t>3</w:t>
            </w:r>
            <w:r w:rsidR="00C95487" w:rsidRPr="00833C2B">
              <w:rPr>
                <w:rFonts w:ascii="Arial Narrow" w:hAnsi="Arial Narrow" w:cstheme="minorHAnsi"/>
                <w:sz w:val="20"/>
                <w:szCs w:val="20"/>
                <w:lang w:val="mk-MK"/>
              </w:rPr>
              <w:t>)</w:t>
            </w:r>
          </w:p>
          <w:p w14:paraId="481FD7E6" w14:textId="5FC830C5" w:rsidR="00C95487" w:rsidRPr="00833C2B" w:rsidRDefault="00612E80"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lang w:val="mk-MK"/>
              </w:rPr>
            </w:pPr>
            <w:r w:rsidRPr="00833C2B">
              <w:rPr>
                <w:rFonts w:ascii="Arial Narrow" w:hAnsi="Arial Narrow"/>
                <w:color w:val="000000"/>
                <w:sz w:val="20"/>
                <w:szCs w:val="20"/>
                <w:u w:color="000000"/>
                <w:lang w:val="mk-MK"/>
              </w:rPr>
              <w:t>Суд, владино тело или полиција</w:t>
            </w:r>
            <w:r w:rsidRPr="00833C2B">
              <w:rPr>
                <w:rFonts w:ascii="Arial Narrow" w:hAnsi="Arial Narrow"/>
                <w:sz w:val="20"/>
                <w:szCs w:val="20"/>
                <w:u w:val="dotted" w:color="595959" w:themeColor="text1" w:themeTint="A6"/>
                <w:lang w:val="mk-MK"/>
              </w:rPr>
              <w:tab/>
            </w:r>
            <w:r w:rsidR="007C55E1" w:rsidRPr="00833C2B">
              <w:rPr>
                <w:rFonts w:ascii="Arial Narrow" w:hAnsi="Arial Narrow"/>
                <w:sz w:val="20"/>
                <w:szCs w:val="20"/>
                <w:u w:val="dotted" w:color="595959" w:themeColor="text1" w:themeTint="A6"/>
                <w:lang w:val="mk-MK"/>
              </w:rPr>
              <w:tab/>
            </w:r>
            <w:r w:rsidR="00C95487" w:rsidRPr="00833C2B">
              <w:rPr>
                <w:rFonts w:ascii="Arial Narrow" w:hAnsi="Arial Narrow"/>
                <w:color w:val="000000"/>
                <w:sz w:val="20"/>
                <w:szCs w:val="20"/>
                <w:u w:color="000000"/>
                <w:lang w:val="mk-MK"/>
              </w:rPr>
              <w:t>4 (</w:t>
            </w:r>
            <w:r w:rsidR="007060CE" w:rsidRPr="00833C2B">
              <w:rPr>
                <w:rFonts w:ascii="Arial Narrow" w:hAnsi="Arial Narrow" w:cstheme="minorHAnsi"/>
                <w:sz w:val="20"/>
                <w:szCs w:val="20"/>
                <w:lang w:val="mk-MK"/>
              </w:rPr>
              <w:t xml:space="preserve">ОДИ НА </w:t>
            </w:r>
            <w:r w:rsidR="00C95487" w:rsidRPr="00833C2B">
              <w:rPr>
                <w:rFonts w:ascii="Arial Narrow" w:hAnsi="Arial Narrow" w:cstheme="minorHAnsi"/>
                <w:sz w:val="20"/>
                <w:szCs w:val="20"/>
                <w:lang w:val="mk-MK"/>
              </w:rPr>
              <w:t>q2</w:t>
            </w:r>
            <w:r w:rsidR="00150CE1" w:rsidRPr="00833C2B">
              <w:rPr>
                <w:rFonts w:ascii="Arial Narrow" w:hAnsi="Arial Narrow" w:cstheme="minorHAnsi"/>
                <w:sz w:val="20"/>
                <w:szCs w:val="20"/>
                <w:lang w:val="mk-MK"/>
              </w:rPr>
              <w:t>3</w:t>
            </w:r>
            <w:r w:rsidR="00C95487" w:rsidRPr="00833C2B">
              <w:rPr>
                <w:rFonts w:ascii="Arial Narrow" w:hAnsi="Arial Narrow" w:cstheme="minorHAnsi"/>
                <w:sz w:val="20"/>
                <w:szCs w:val="20"/>
                <w:lang w:val="mk-MK"/>
              </w:rPr>
              <w:t>)</w:t>
            </w:r>
          </w:p>
          <w:p w14:paraId="08AA6EA5" w14:textId="4C1F4E98" w:rsidR="00C95487" w:rsidRPr="00833C2B" w:rsidRDefault="00307FB8"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lang w:val="mk-MK"/>
              </w:rPr>
            </w:pPr>
            <w:r w:rsidRPr="00833C2B">
              <w:rPr>
                <w:rFonts w:ascii="Arial Narrow" w:hAnsi="Arial Narrow"/>
                <w:color w:val="000000"/>
                <w:sz w:val="20"/>
                <w:szCs w:val="20"/>
                <w:u w:color="000000"/>
                <w:lang w:val="mk-MK"/>
              </w:rPr>
              <w:t>Здравствен или социјален професионалец</w:t>
            </w:r>
            <w:r w:rsidR="00C95487" w:rsidRPr="00833C2B">
              <w:rPr>
                <w:rFonts w:ascii="Arial Narrow" w:hAnsi="Arial Narrow"/>
                <w:color w:val="000000"/>
                <w:sz w:val="20"/>
                <w:szCs w:val="20"/>
                <w:u w:val="dotted" w:color="595959" w:themeColor="text1" w:themeTint="A6"/>
                <w:lang w:val="mk-MK"/>
              </w:rPr>
              <w:tab/>
            </w:r>
            <w:r w:rsidR="00C95487" w:rsidRPr="00833C2B">
              <w:rPr>
                <w:rFonts w:ascii="Arial Narrow" w:hAnsi="Arial Narrow"/>
                <w:color w:val="000000"/>
                <w:sz w:val="20"/>
                <w:szCs w:val="20"/>
                <w:u w:color="000000"/>
                <w:lang w:val="mk-MK"/>
              </w:rPr>
              <w:t>5 (</w:t>
            </w:r>
            <w:r w:rsidR="007060CE" w:rsidRPr="00833C2B">
              <w:rPr>
                <w:rFonts w:ascii="Arial Narrow" w:hAnsi="Arial Narrow" w:cstheme="minorHAnsi"/>
                <w:sz w:val="20"/>
                <w:szCs w:val="20"/>
                <w:lang w:val="mk-MK"/>
              </w:rPr>
              <w:t xml:space="preserve">ОДИ НА </w:t>
            </w:r>
            <w:r w:rsidR="00C95487" w:rsidRPr="00833C2B">
              <w:rPr>
                <w:rFonts w:ascii="Arial Narrow" w:hAnsi="Arial Narrow" w:cstheme="minorHAnsi"/>
                <w:sz w:val="20"/>
                <w:szCs w:val="20"/>
                <w:lang w:val="mk-MK"/>
              </w:rPr>
              <w:t>q2</w:t>
            </w:r>
            <w:r w:rsidR="00150CE1" w:rsidRPr="00833C2B">
              <w:rPr>
                <w:rFonts w:ascii="Arial Narrow" w:hAnsi="Arial Narrow" w:cstheme="minorHAnsi"/>
                <w:sz w:val="20"/>
                <w:szCs w:val="20"/>
                <w:lang w:val="mk-MK"/>
              </w:rPr>
              <w:t>3</w:t>
            </w:r>
            <w:r w:rsidR="00C95487" w:rsidRPr="00833C2B">
              <w:rPr>
                <w:rFonts w:ascii="Arial Narrow" w:hAnsi="Arial Narrow" w:cstheme="minorHAnsi"/>
                <w:sz w:val="20"/>
                <w:szCs w:val="20"/>
                <w:lang w:val="mk-MK"/>
              </w:rPr>
              <w:t>)</w:t>
            </w:r>
          </w:p>
          <w:p w14:paraId="0D636C7D" w14:textId="17FAFF0E" w:rsidR="00C95487" w:rsidRPr="00833C2B" w:rsidRDefault="00307FB8"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lang w:val="mk-MK"/>
              </w:rPr>
            </w:pPr>
            <w:r w:rsidRPr="00833C2B">
              <w:rPr>
                <w:rFonts w:ascii="Arial Narrow" w:hAnsi="Arial Narrow"/>
                <w:color w:val="000000"/>
                <w:sz w:val="20"/>
                <w:szCs w:val="20"/>
                <w:u w:color="000000"/>
                <w:lang w:val="mk-MK"/>
              </w:rPr>
              <w:t>Синдикат или работодавач</w:t>
            </w:r>
            <w:r w:rsidR="00C95487" w:rsidRPr="00833C2B">
              <w:rPr>
                <w:rFonts w:ascii="Arial Narrow" w:hAnsi="Arial Narrow"/>
                <w:sz w:val="20"/>
                <w:szCs w:val="20"/>
                <w:u w:val="dotted"/>
                <w:lang w:val="mk-MK"/>
              </w:rPr>
              <w:tab/>
            </w:r>
            <w:r w:rsidR="007C55E1" w:rsidRPr="00833C2B">
              <w:rPr>
                <w:rFonts w:ascii="Arial Narrow" w:hAnsi="Arial Narrow"/>
                <w:sz w:val="20"/>
                <w:szCs w:val="20"/>
                <w:u w:val="dotted" w:color="595959" w:themeColor="text1" w:themeTint="A6"/>
                <w:lang w:val="mk-MK"/>
              </w:rPr>
              <w:tab/>
            </w:r>
            <w:r w:rsidR="00C95487" w:rsidRPr="00833C2B">
              <w:rPr>
                <w:rFonts w:ascii="Arial Narrow" w:hAnsi="Arial Narrow"/>
                <w:color w:val="000000"/>
                <w:sz w:val="20"/>
                <w:szCs w:val="20"/>
                <w:u w:val="dotted" w:color="595959" w:themeColor="text1" w:themeTint="A6"/>
                <w:lang w:val="mk-MK"/>
              </w:rPr>
              <w:tab/>
            </w:r>
            <w:r w:rsidR="00C95487" w:rsidRPr="00833C2B">
              <w:rPr>
                <w:rFonts w:ascii="Arial Narrow" w:hAnsi="Arial Narrow"/>
                <w:color w:val="000000"/>
                <w:sz w:val="20"/>
                <w:szCs w:val="20"/>
                <w:u w:color="000000"/>
                <w:lang w:val="mk-MK"/>
              </w:rPr>
              <w:t>6 (</w:t>
            </w:r>
            <w:r w:rsidR="007060CE" w:rsidRPr="00833C2B">
              <w:rPr>
                <w:rFonts w:ascii="Arial Narrow" w:hAnsi="Arial Narrow" w:cstheme="minorHAnsi"/>
                <w:sz w:val="20"/>
                <w:szCs w:val="20"/>
                <w:lang w:val="mk-MK"/>
              </w:rPr>
              <w:t xml:space="preserve">ОДИ НА </w:t>
            </w:r>
            <w:r w:rsidR="00C95487" w:rsidRPr="00833C2B">
              <w:rPr>
                <w:rFonts w:ascii="Arial Narrow" w:hAnsi="Arial Narrow" w:cstheme="minorHAnsi"/>
                <w:sz w:val="20"/>
                <w:szCs w:val="20"/>
                <w:lang w:val="mk-MK"/>
              </w:rPr>
              <w:t>q2</w:t>
            </w:r>
            <w:r w:rsidR="00150CE1" w:rsidRPr="00833C2B">
              <w:rPr>
                <w:rFonts w:ascii="Arial Narrow" w:hAnsi="Arial Narrow" w:cstheme="minorHAnsi"/>
                <w:sz w:val="20"/>
                <w:szCs w:val="20"/>
                <w:lang w:val="mk-MK"/>
              </w:rPr>
              <w:t>3</w:t>
            </w:r>
            <w:r w:rsidR="00C95487" w:rsidRPr="00833C2B">
              <w:rPr>
                <w:rFonts w:ascii="Arial Narrow" w:hAnsi="Arial Narrow" w:cstheme="minorHAnsi"/>
                <w:sz w:val="20"/>
                <w:szCs w:val="20"/>
                <w:lang w:val="mk-MK"/>
              </w:rPr>
              <w:t>)</w:t>
            </w:r>
          </w:p>
          <w:p w14:paraId="1C60A7A9" w14:textId="3DD31A01" w:rsidR="00C95487" w:rsidRPr="00833C2B" w:rsidRDefault="00EA15E2"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lang w:val="mk-MK"/>
              </w:rPr>
            </w:pPr>
            <w:r w:rsidRPr="00833C2B">
              <w:rPr>
                <w:rFonts w:ascii="Arial Narrow" w:hAnsi="Arial Narrow"/>
                <w:color w:val="000000"/>
                <w:sz w:val="20"/>
                <w:szCs w:val="20"/>
                <w:u w:color="000000"/>
                <w:lang w:val="mk-MK"/>
              </w:rPr>
              <w:t>Верски лидер / организација или лидер / организација  во заедница</w:t>
            </w:r>
            <w:r w:rsidR="00C95487" w:rsidRPr="00833C2B">
              <w:rPr>
                <w:rFonts w:ascii="Arial Narrow" w:hAnsi="Arial Narrow"/>
                <w:sz w:val="20"/>
                <w:szCs w:val="20"/>
                <w:u w:val="dotted"/>
                <w:lang w:val="mk-MK"/>
              </w:rPr>
              <w:tab/>
            </w:r>
            <w:r w:rsidR="007C55E1" w:rsidRPr="00833C2B">
              <w:rPr>
                <w:rFonts w:ascii="Arial Narrow" w:hAnsi="Arial Narrow"/>
                <w:sz w:val="20"/>
                <w:szCs w:val="20"/>
                <w:u w:val="dotted" w:color="595959" w:themeColor="text1" w:themeTint="A6"/>
                <w:lang w:val="mk-MK"/>
              </w:rPr>
              <w:tab/>
            </w:r>
            <w:r w:rsidR="007C55E1"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color w:val="000000"/>
                <w:sz w:val="20"/>
                <w:szCs w:val="20"/>
                <w:u w:color="000000"/>
                <w:lang w:val="mk-MK"/>
              </w:rPr>
              <w:t>7 (</w:t>
            </w:r>
            <w:r w:rsidR="007060CE" w:rsidRPr="00833C2B">
              <w:rPr>
                <w:rFonts w:ascii="Arial Narrow" w:hAnsi="Arial Narrow" w:cstheme="minorHAnsi"/>
                <w:sz w:val="20"/>
                <w:szCs w:val="20"/>
                <w:lang w:val="mk-MK"/>
              </w:rPr>
              <w:t xml:space="preserve">ОДИ НА </w:t>
            </w:r>
            <w:r w:rsidR="00C95487" w:rsidRPr="00833C2B">
              <w:rPr>
                <w:rFonts w:ascii="Arial Narrow" w:hAnsi="Arial Narrow" w:cstheme="minorHAnsi"/>
                <w:sz w:val="20"/>
                <w:szCs w:val="20"/>
                <w:lang w:val="mk-MK"/>
              </w:rPr>
              <w:t>q2</w:t>
            </w:r>
            <w:r w:rsidR="00150CE1" w:rsidRPr="00833C2B">
              <w:rPr>
                <w:rFonts w:ascii="Arial Narrow" w:hAnsi="Arial Narrow" w:cstheme="minorHAnsi"/>
                <w:sz w:val="20"/>
                <w:szCs w:val="20"/>
                <w:lang w:val="mk-MK"/>
              </w:rPr>
              <w:t>3</w:t>
            </w:r>
            <w:r w:rsidR="00C95487" w:rsidRPr="00833C2B">
              <w:rPr>
                <w:rFonts w:ascii="Arial Narrow" w:hAnsi="Arial Narrow" w:cstheme="minorHAnsi"/>
                <w:sz w:val="20"/>
                <w:szCs w:val="20"/>
                <w:lang w:val="mk-MK"/>
              </w:rPr>
              <w:t>)</w:t>
            </w:r>
          </w:p>
          <w:p w14:paraId="585E51B3" w14:textId="47C6382D" w:rsidR="00C95487" w:rsidRPr="00833C2B" w:rsidRDefault="00D3631B"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lang w:val="mk-MK"/>
              </w:rPr>
            </w:pPr>
            <w:r w:rsidRPr="00833C2B">
              <w:rPr>
                <w:rFonts w:ascii="Arial Narrow" w:hAnsi="Arial Narrow"/>
                <w:color w:val="000000"/>
                <w:sz w:val="20"/>
                <w:szCs w:val="20"/>
                <w:u w:color="000000"/>
                <w:lang w:val="mk-MK"/>
              </w:rPr>
              <w:t>Граѓанска или добротворна организациј</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color w:val="000000"/>
                <w:sz w:val="20"/>
                <w:szCs w:val="20"/>
                <w:u w:color="000000"/>
                <w:lang w:val="mk-MK"/>
              </w:rPr>
              <w:t>8 (</w:t>
            </w:r>
            <w:r w:rsidR="007060CE" w:rsidRPr="00833C2B">
              <w:rPr>
                <w:rFonts w:ascii="Arial Narrow" w:hAnsi="Arial Narrow" w:cstheme="minorHAnsi"/>
                <w:sz w:val="20"/>
                <w:szCs w:val="20"/>
                <w:lang w:val="mk-MK"/>
              </w:rPr>
              <w:t xml:space="preserve">ОДИ НА </w:t>
            </w:r>
            <w:r w:rsidR="00C95487" w:rsidRPr="00833C2B">
              <w:rPr>
                <w:rFonts w:ascii="Arial Narrow" w:hAnsi="Arial Narrow" w:cstheme="minorHAnsi"/>
                <w:sz w:val="20"/>
                <w:szCs w:val="20"/>
                <w:lang w:val="mk-MK"/>
              </w:rPr>
              <w:t>q2</w:t>
            </w:r>
            <w:r w:rsidR="00150CE1" w:rsidRPr="00833C2B">
              <w:rPr>
                <w:rFonts w:ascii="Arial Narrow" w:hAnsi="Arial Narrow" w:cstheme="minorHAnsi"/>
                <w:sz w:val="20"/>
                <w:szCs w:val="20"/>
                <w:lang w:val="mk-MK"/>
              </w:rPr>
              <w:t>3</w:t>
            </w:r>
            <w:r w:rsidR="00C95487" w:rsidRPr="00833C2B">
              <w:rPr>
                <w:rFonts w:ascii="Arial Narrow" w:hAnsi="Arial Narrow" w:cstheme="minorHAnsi"/>
                <w:sz w:val="20"/>
                <w:szCs w:val="20"/>
                <w:lang w:val="mk-MK"/>
              </w:rPr>
              <w:t>)</w:t>
            </w:r>
          </w:p>
          <w:p w14:paraId="357132BE" w14:textId="442AFDC2" w:rsidR="00C95487" w:rsidRPr="00833C2B" w:rsidRDefault="0087185F"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lang w:val="mk-MK"/>
              </w:rPr>
            </w:pPr>
            <w:r w:rsidRPr="00833C2B">
              <w:rPr>
                <w:rFonts w:ascii="Arial Narrow" w:hAnsi="Arial Narrow"/>
                <w:color w:val="000000"/>
                <w:sz w:val="20"/>
                <w:szCs w:val="20"/>
                <w:u w:color="000000"/>
                <w:lang w:val="mk-MK"/>
              </w:rPr>
              <w:t>Друга организација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lang w:val="mk-MK"/>
              </w:rPr>
              <w:tab/>
            </w:r>
            <w:r w:rsidR="00C95487" w:rsidRPr="00833C2B">
              <w:rPr>
                <w:rFonts w:ascii="Arial Narrow" w:hAnsi="Arial Narrow"/>
                <w:color w:val="000000"/>
                <w:sz w:val="20"/>
                <w:szCs w:val="20"/>
                <w:u w:color="000000"/>
                <w:lang w:val="mk-MK"/>
              </w:rPr>
              <w:t>9 (</w:t>
            </w:r>
            <w:r w:rsidR="007060CE" w:rsidRPr="00833C2B">
              <w:rPr>
                <w:rFonts w:ascii="Arial Narrow" w:hAnsi="Arial Narrow" w:cstheme="minorHAnsi"/>
                <w:sz w:val="20"/>
                <w:szCs w:val="20"/>
                <w:lang w:val="mk-MK"/>
              </w:rPr>
              <w:t xml:space="preserve">ОДИ НА </w:t>
            </w:r>
            <w:r w:rsidR="00C95487" w:rsidRPr="00833C2B">
              <w:rPr>
                <w:rFonts w:ascii="Arial Narrow" w:hAnsi="Arial Narrow" w:cstheme="minorHAnsi"/>
                <w:sz w:val="20"/>
                <w:szCs w:val="20"/>
                <w:lang w:val="mk-MK"/>
              </w:rPr>
              <w:t>q2</w:t>
            </w:r>
            <w:r w:rsidR="00150CE1" w:rsidRPr="00833C2B">
              <w:rPr>
                <w:rFonts w:ascii="Arial Narrow" w:hAnsi="Arial Narrow" w:cstheme="minorHAnsi"/>
                <w:sz w:val="20"/>
                <w:szCs w:val="20"/>
                <w:lang w:val="mk-MK"/>
              </w:rPr>
              <w:t>3</w:t>
            </w:r>
            <w:r w:rsidR="00C95487" w:rsidRPr="00833C2B">
              <w:rPr>
                <w:rFonts w:ascii="Arial Narrow" w:hAnsi="Arial Narrow" w:cstheme="minorHAnsi"/>
                <w:sz w:val="20"/>
                <w:szCs w:val="20"/>
                <w:lang w:val="mk-MK"/>
              </w:rPr>
              <w:t>)</w:t>
            </w:r>
          </w:p>
          <w:p w14:paraId="52B48062" w14:textId="044542D1" w:rsidR="00C95487" w:rsidRPr="00833C2B" w:rsidRDefault="0087185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eastAsia="Arial Narrow" w:hAnsi="Arial Narrow" w:cs="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БО/НЗ</w:t>
            </w:r>
            <w:r w:rsidR="007C55E1" w:rsidRPr="00833C2B">
              <w:rPr>
                <w:rFonts w:ascii="Arial Narrow" w:hAnsi="Arial Narrow"/>
                <w:sz w:val="20"/>
                <w:szCs w:val="20"/>
                <w:u w:val="dotted" w:color="595959" w:themeColor="text1" w:themeTint="A6"/>
                <w:lang w:val="mk-MK"/>
              </w:rPr>
              <w:tab/>
            </w:r>
            <w:r w:rsidR="007C55E1"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eastAsia="Arial Narrow" w:hAnsi="Arial Narrow" w:cs="Arial Narrow"/>
                <w:sz w:val="20"/>
                <w:szCs w:val="20"/>
                <w:lang w:val="mk-MK"/>
              </w:rPr>
              <w:t>99 (</w:t>
            </w:r>
            <w:r w:rsidR="007060CE" w:rsidRPr="00833C2B">
              <w:rPr>
                <w:rFonts w:ascii="Arial Narrow" w:hAnsi="Arial Narrow" w:cstheme="minorHAnsi"/>
                <w:sz w:val="20"/>
                <w:szCs w:val="20"/>
                <w:lang w:val="mk-MK"/>
              </w:rPr>
              <w:t xml:space="preserve">ОДИ НА </w:t>
            </w:r>
            <w:r w:rsidR="00C95487" w:rsidRPr="00833C2B">
              <w:rPr>
                <w:rFonts w:ascii="Arial Narrow" w:hAnsi="Arial Narrow" w:cstheme="minorHAnsi"/>
                <w:sz w:val="20"/>
                <w:szCs w:val="20"/>
                <w:lang w:val="mk-MK"/>
              </w:rPr>
              <w:t>q2</w:t>
            </w:r>
            <w:r w:rsidR="00150CE1" w:rsidRPr="00833C2B">
              <w:rPr>
                <w:rFonts w:ascii="Arial Narrow" w:hAnsi="Arial Narrow" w:cstheme="minorHAnsi"/>
                <w:sz w:val="20"/>
                <w:szCs w:val="20"/>
                <w:lang w:val="mk-MK"/>
              </w:rPr>
              <w:t>3</w:t>
            </w:r>
            <w:r w:rsidR="00C95487" w:rsidRPr="00833C2B">
              <w:rPr>
                <w:rFonts w:ascii="Arial Narrow" w:hAnsi="Arial Narrow" w:cstheme="minorHAnsi"/>
                <w:sz w:val="20"/>
                <w:szCs w:val="20"/>
                <w:lang w:val="mk-MK"/>
              </w:rPr>
              <w:t>)</w:t>
            </w:r>
          </w:p>
        </w:tc>
      </w:tr>
      <w:tr w:rsidR="00C95487" w:rsidRPr="00495ACD" w14:paraId="5FCAF3FC" w14:textId="77777777" w:rsidTr="00F87280">
        <w:tc>
          <w:tcPr>
            <w:tcW w:w="1170" w:type="dxa"/>
          </w:tcPr>
          <w:p w14:paraId="3E8A3041" w14:textId="7AC480E5"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mk-MK"/>
              </w:rPr>
            </w:pPr>
            <w:r w:rsidRPr="00833C2B">
              <w:rPr>
                <w:rFonts w:ascii="Arial Narrow" w:hAnsi="Arial Narrow"/>
                <w:b/>
                <w:bCs/>
                <w:sz w:val="20"/>
                <w:szCs w:val="20"/>
                <w:lang w:val="mk-MK"/>
              </w:rPr>
              <w:t>q2</w:t>
            </w:r>
            <w:r w:rsidR="00020ED6" w:rsidRPr="00833C2B">
              <w:rPr>
                <w:rFonts w:ascii="Arial Narrow" w:hAnsi="Arial Narrow"/>
                <w:b/>
                <w:bCs/>
                <w:sz w:val="20"/>
                <w:szCs w:val="20"/>
                <w:lang w:val="mk-MK"/>
              </w:rPr>
              <w:t>1</w:t>
            </w:r>
          </w:p>
        </w:tc>
        <w:tc>
          <w:tcPr>
            <w:tcW w:w="4770" w:type="dxa"/>
            <w:gridSpan w:val="2"/>
          </w:tcPr>
          <w:p w14:paraId="566A0D72" w14:textId="40D7AE9F" w:rsidR="00C95487" w:rsidRPr="00833C2B" w:rsidRDefault="00207677" w:rsidP="00F87280">
            <w:pPr>
              <w:pBdr>
                <w:top w:val="nil"/>
                <w:left w:val="nil"/>
                <w:bottom w:val="nil"/>
                <w:right w:val="nil"/>
                <w:between w:val="nil"/>
                <w:bar w:val="nil"/>
              </w:pBdr>
              <w:tabs>
                <w:tab w:val="num" w:pos="360"/>
              </w:tabs>
              <w:ind w:left="0" w:right="0"/>
              <w:rPr>
                <w:rFonts w:ascii="Arial Narrow" w:hAnsi="Arial Narrow"/>
                <w:sz w:val="20"/>
                <w:szCs w:val="20"/>
                <w:lang w:val="mk-MK"/>
              </w:rPr>
            </w:pPr>
            <w:r w:rsidRPr="00833C2B">
              <w:rPr>
                <w:rFonts w:ascii="Arial Narrow" w:hAnsi="Arial Narrow"/>
                <w:sz w:val="20"/>
                <w:szCs w:val="20"/>
                <w:lang w:val="mk-MK"/>
              </w:rPr>
              <w:t xml:space="preserve">Дали некој од семејството или пријателите со кои контактиравте е од правен факултет или работи во организација која </w:t>
            </w:r>
            <w:r w:rsidR="004951B5" w:rsidRPr="00833C2B">
              <w:rPr>
                <w:rFonts w:ascii="Arial Narrow" w:hAnsi="Arial Narrow"/>
                <w:sz w:val="20"/>
                <w:szCs w:val="20"/>
                <w:lang w:val="mk-MK"/>
              </w:rPr>
              <w:t>нуди</w:t>
            </w:r>
            <w:r w:rsidRPr="00833C2B">
              <w:rPr>
                <w:rFonts w:ascii="Arial Narrow" w:hAnsi="Arial Narrow"/>
                <w:sz w:val="20"/>
                <w:szCs w:val="20"/>
                <w:lang w:val="mk-MK"/>
              </w:rPr>
              <w:t xml:space="preserve"> правни совети?</w:t>
            </w:r>
          </w:p>
          <w:p w14:paraId="3D92B478"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mk-MK"/>
              </w:rPr>
            </w:pPr>
          </w:p>
        </w:tc>
        <w:tc>
          <w:tcPr>
            <w:tcW w:w="4320" w:type="dxa"/>
          </w:tcPr>
          <w:p w14:paraId="40222235" w14:textId="378099D8" w:rsidR="00C95487" w:rsidRPr="00833C2B" w:rsidRDefault="00CA07D0"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lang w:val="mk-MK"/>
              </w:rPr>
            </w:pPr>
            <w:r w:rsidRPr="00833C2B">
              <w:rPr>
                <w:rFonts w:ascii="Arial Narrow" w:hAnsi="Arial Narrow"/>
                <w:color w:val="000000"/>
                <w:sz w:val="20"/>
                <w:szCs w:val="20"/>
                <w:u w:color="000000"/>
                <w:lang w:val="mk-MK"/>
              </w:rPr>
              <w:t>Да</w:t>
            </w:r>
            <w:r w:rsidR="00C95487" w:rsidRPr="00833C2B">
              <w:rPr>
                <w:rFonts w:ascii="Arial Narrow" w:hAnsi="Arial Narrow"/>
                <w:color w:val="000000"/>
                <w:sz w:val="20"/>
                <w:szCs w:val="20"/>
                <w:u w:val="dotted" w:color="595959" w:themeColor="text1" w:themeTint="A6"/>
                <w:lang w:val="mk-MK"/>
              </w:rPr>
              <w:t xml:space="preserve"> </w:t>
            </w:r>
            <w:r w:rsidR="00C95487" w:rsidRPr="00833C2B">
              <w:rPr>
                <w:rFonts w:ascii="Arial Narrow" w:hAnsi="Arial Narrow"/>
                <w:color w:val="000000"/>
                <w:sz w:val="20"/>
                <w:szCs w:val="20"/>
                <w:u w:val="dotted" w:color="595959" w:themeColor="text1" w:themeTint="A6"/>
                <w:lang w:val="mk-MK"/>
              </w:rPr>
              <w:tab/>
            </w:r>
            <w:r w:rsidR="00C95487" w:rsidRPr="00833C2B">
              <w:rPr>
                <w:rFonts w:ascii="Arial Narrow" w:hAnsi="Arial Narrow"/>
                <w:color w:val="000000"/>
                <w:sz w:val="20"/>
                <w:szCs w:val="20"/>
                <w:u w:val="dotted" w:color="595959" w:themeColor="text1" w:themeTint="A6"/>
                <w:lang w:val="mk-MK"/>
              </w:rPr>
              <w:tab/>
            </w:r>
            <w:r w:rsidR="00C95487" w:rsidRPr="00833C2B">
              <w:rPr>
                <w:rFonts w:ascii="Arial Narrow" w:hAnsi="Arial Narrow"/>
                <w:color w:val="000000"/>
                <w:sz w:val="20"/>
                <w:szCs w:val="20"/>
                <w:u w:val="dotted" w:color="595959" w:themeColor="text1" w:themeTint="A6"/>
                <w:lang w:val="mk-MK"/>
              </w:rPr>
              <w:tab/>
            </w:r>
            <w:r w:rsidR="00C95487" w:rsidRPr="00833C2B">
              <w:rPr>
                <w:rFonts w:ascii="Arial Narrow" w:hAnsi="Arial Narrow"/>
                <w:color w:val="000000"/>
                <w:sz w:val="20"/>
                <w:szCs w:val="20"/>
                <w:u w:val="dotted" w:color="595959" w:themeColor="text1" w:themeTint="A6"/>
                <w:lang w:val="mk-MK"/>
              </w:rPr>
              <w:tab/>
            </w:r>
            <w:r w:rsidR="00C95487" w:rsidRPr="00833C2B">
              <w:rPr>
                <w:rFonts w:ascii="Arial Narrow" w:hAnsi="Arial Narrow"/>
                <w:color w:val="000000"/>
                <w:sz w:val="20"/>
                <w:szCs w:val="20"/>
                <w:u w:val="dotted" w:color="595959" w:themeColor="text1" w:themeTint="A6"/>
                <w:lang w:val="mk-MK"/>
              </w:rPr>
              <w:tab/>
            </w:r>
            <w:r w:rsidR="00C95487" w:rsidRPr="00833C2B">
              <w:rPr>
                <w:rFonts w:ascii="Arial Narrow" w:hAnsi="Arial Narrow"/>
                <w:color w:val="000000"/>
                <w:sz w:val="20"/>
                <w:szCs w:val="20"/>
                <w:u w:color="000000"/>
                <w:lang w:val="mk-MK"/>
              </w:rPr>
              <w:t>1 (</w:t>
            </w:r>
            <w:r w:rsidR="007060CE" w:rsidRPr="00833C2B">
              <w:rPr>
                <w:rFonts w:ascii="Arial Narrow" w:hAnsi="Arial Narrow" w:cstheme="minorHAnsi"/>
                <w:sz w:val="20"/>
                <w:szCs w:val="20"/>
                <w:lang w:val="mk-MK"/>
              </w:rPr>
              <w:t xml:space="preserve">ОДИ НА </w:t>
            </w:r>
            <w:r w:rsidR="00C95487" w:rsidRPr="00833C2B">
              <w:rPr>
                <w:rFonts w:ascii="Arial Narrow" w:hAnsi="Arial Narrow" w:cstheme="minorHAnsi"/>
                <w:sz w:val="20"/>
                <w:szCs w:val="20"/>
                <w:lang w:val="mk-MK"/>
              </w:rPr>
              <w:t>q2</w:t>
            </w:r>
            <w:r w:rsidR="002B579A" w:rsidRPr="00833C2B">
              <w:rPr>
                <w:rFonts w:ascii="Arial Narrow" w:hAnsi="Arial Narrow" w:cstheme="minorHAnsi"/>
                <w:sz w:val="20"/>
                <w:szCs w:val="20"/>
                <w:lang w:val="mk-MK"/>
              </w:rPr>
              <w:t>3</w:t>
            </w:r>
            <w:r w:rsidR="00C95487" w:rsidRPr="00833C2B">
              <w:rPr>
                <w:rFonts w:ascii="Arial Narrow" w:hAnsi="Arial Narrow" w:cstheme="minorHAnsi"/>
                <w:sz w:val="20"/>
                <w:szCs w:val="20"/>
                <w:lang w:val="mk-MK"/>
              </w:rPr>
              <w:t>)</w:t>
            </w:r>
          </w:p>
          <w:p w14:paraId="78871115" w14:textId="68957955" w:rsidR="00C95487" w:rsidRPr="00833C2B" w:rsidRDefault="00CA07D0" w:rsidP="00F87280">
            <w:pPr>
              <w:pBdr>
                <w:top w:val="nil"/>
                <w:left w:val="nil"/>
                <w:bottom w:val="nil"/>
                <w:right w:val="nil"/>
                <w:between w:val="nil"/>
                <w:bar w:val="nil"/>
              </w:pBdr>
              <w:tabs>
                <w:tab w:val="num" w:pos="360"/>
              </w:tabs>
              <w:ind w:left="0" w:right="0"/>
              <w:rPr>
                <w:rFonts w:ascii="Arial Narrow" w:hAnsi="Arial Narrow"/>
                <w:color w:val="000000"/>
                <w:sz w:val="20"/>
                <w:szCs w:val="20"/>
                <w:u w:color="000000"/>
                <w:lang w:val="mk-MK"/>
              </w:rPr>
            </w:pPr>
            <w:r w:rsidRPr="00833C2B">
              <w:rPr>
                <w:rFonts w:ascii="Arial Narrow" w:hAnsi="Arial Narrow"/>
                <w:color w:val="000000"/>
                <w:sz w:val="20"/>
                <w:szCs w:val="20"/>
                <w:u w:color="000000"/>
                <w:lang w:val="mk-MK"/>
              </w:rPr>
              <w:t>Не</w:t>
            </w:r>
            <w:r w:rsidR="00C95487" w:rsidRPr="00833C2B">
              <w:rPr>
                <w:rFonts w:ascii="Arial Narrow" w:hAnsi="Arial Narrow"/>
                <w:color w:val="000000"/>
                <w:sz w:val="20"/>
                <w:szCs w:val="20"/>
                <w:u w:val="dotted" w:color="595959" w:themeColor="text1" w:themeTint="A6"/>
                <w:lang w:val="mk-MK"/>
              </w:rPr>
              <w:t xml:space="preserve"> </w:t>
            </w:r>
            <w:r w:rsidR="00C95487" w:rsidRPr="00833C2B">
              <w:rPr>
                <w:rFonts w:ascii="Arial Narrow" w:hAnsi="Arial Narrow"/>
                <w:color w:val="000000"/>
                <w:sz w:val="20"/>
                <w:szCs w:val="20"/>
                <w:u w:val="dotted" w:color="595959" w:themeColor="text1" w:themeTint="A6"/>
                <w:lang w:val="mk-MK"/>
              </w:rPr>
              <w:tab/>
            </w:r>
            <w:r w:rsidR="00C95487" w:rsidRPr="00833C2B">
              <w:rPr>
                <w:rFonts w:ascii="Arial Narrow" w:hAnsi="Arial Narrow"/>
                <w:color w:val="000000"/>
                <w:sz w:val="20"/>
                <w:szCs w:val="20"/>
                <w:u w:val="dotted" w:color="595959" w:themeColor="text1" w:themeTint="A6"/>
                <w:lang w:val="mk-MK"/>
              </w:rPr>
              <w:tab/>
            </w:r>
            <w:r w:rsidR="00C95487" w:rsidRPr="00833C2B">
              <w:rPr>
                <w:rFonts w:ascii="Arial Narrow" w:hAnsi="Arial Narrow"/>
                <w:color w:val="000000"/>
                <w:sz w:val="20"/>
                <w:szCs w:val="20"/>
                <w:u w:val="dotted" w:color="595959" w:themeColor="text1" w:themeTint="A6"/>
                <w:lang w:val="mk-MK"/>
              </w:rPr>
              <w:tab/>
            </w:r>
            <w:r w:rsidR="00C95487" w:rsidRPr="00833C2B">
              <w:rPr>
                <w:rFonts w:ascii="Arial Narrow" w:hAnsi="Arial Narrow"/>
                <w:color w:val="000000"/>
                <w:sz w:val="20"/>
                <w:szCs w:val="20"/>
                <w:u w:val="dotted" w:color="595959" w:themeColor="text1" w:themeTint="A6"/>
                <w:lang w:val="mk-MK"/>
              </w:rPr>
              <w:tab/>
            </w:r>
            <w:r w:rsidR="00C95487" w:rsidRPr="00833C2B">
              <w:rPr>
                <w:rFonts w:ascii="Arial Narrow" w:hAnsi="Arial Narrow"/>
                <w:color w:val="000000"/>
                <w:sz w:val="20"/>
                <w:szCs w:val="20"/>
                <w:u w:val="dotted" w:color="595959" w:themeColor="text1" w:themeTint="A6"/>
                <w:lang w:val="mk-MK"/>
              </w:rPr>
              <w:tab/>
            </w:r>
            <w:r w:rsidR="00C95487" w:rsidRPr="00833C2B">
              <w:rPr>
                <w:rFonts w:ascii="Arial Narrow" w:hAnsi="Arial Narrow"/>
                <w:color w:val="000000"/>
                <w:sz w:val="20"/>
                <w:szCs w:val="20"/>
                <w:u w:color="000000"/>
                <w:lang w:val="mk-MK"/>
              </w:rPr>
              <w:t>2 (</w:t>
            </w:r>
            <w:r w:rsidR="007060CE" w:rsidRPr="00833C2B">
              <w:rPr>
                <w:rFonts w:ascii="Arial Narrow" w:hAnsi="Arial Narrow" w:cstheme="minorHAnsi"/>
                <w:sz w:val="20"/>
                <w:szCs w:val="20"/>
                <w:lang w:val="mk-MK"/>
              </w:rPr>
              <w:t xml:space="preserve">ОДИ НА </w:t>
            </w:r>
            <w:r w:rsidR="00C95487" w:rsidRPr="00833C2B">
              <w:rPr>
                <w:rFonts w:ascii="Arial Narrow" w:hAnsi="Arial Narrow" w:cstheme="minorHAnsi"/>
                <w:sz w:val="20"/>
                <w:szCs w:val="20"/>
                <w:lang w:val="mk-MK"/>
              </w:rPr>
              <w:t>q2</w:t>
            </w:r>
            <w:r w:rsidR="002B579A" w:rsidRPr="00833C2B">
              <w:rPr>
                <w:rFonts w:ascii="Arial Narrow" w:hAnsi="Arial Narrow" w:cstheme="minorHAnsi"/>
                <w:sz w:val="20"/>
                <w:szCs w:val="20"/>
                <w:lang w:val="mk-MK"/>
              </w:rPr>
              <w:t>3</w:t>
            </w:r>
            <w:r w:rsidR="00C95487" w:rsidRPr="00833C2B">
              <w:rPr>
                <w:rFonts w:ascii="Arial Narrow" w:hAnsi="Arial Narrow" w:cstheme="minorHAnsi"/>
                <w:sz w:val="20"/>
                <w:szCs w:val="20"/>
                <w:lang w:val="mk-MK"/>
              </w:rPr>
              <w:t>)</w:t>
            </w:r>
          </w:p>
          <w:p w14:paraId="70A75DEB" w14:textId="619C4856"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00CA07D0" w:rsidRPr="00833C2B">
              <w:rPr>
                <w:rFonts w:ascii="Arial Narrow" w:hAnsi="Arial Narrow"/>
                <w:b/>
                <w:sz w:val="20"/>
                <w:szCs w:val="20"/>
                <w:lang w:val="mk-MK"/>
              </w:rPr>
              <w:t xml:space="preserve">) </w:t>
            </w:r>
            <w:r w:rsidR="00CA07D0" w:rsidRPr="00833C2B">
              <w:rPr>
                <w:rFonts w:ascii="Arial Narrow" w:hAnsi="Arial Narrow"/>
                <w:sz w:val="20"/>
                <w:szCs w:val="20"/>
                <w:lang w:val="mk-MK"/>
              </w:rPr>
              <w:t>БО/НЗ</w:t>
            </w:r>
            <w:r w:rsidR="007060CE" w:rsidRPr="00833C2B">
              <w:rPr>
                <w:rFonts w:ascii="Arial Narrow" w:hAnsi="Arial Narrow"/>
                <w:sz w:val="20"/>
                <w:szCs w:val="20"/>
                <w:u w:val="dotted" w:color="595959" w:themeColor="text1" w:themeTint="A6"/>
                <w:lang w:val="mk-MK"/>
              </w:rPr>
              <w:tab/>
            </w:r>
            <w:r w:rsidR="007060CE" w:rsidRPr="00833C2B">
              <w:rPr>
                <w:rFonts w:ascii="Arial Narrow" w:hAnsi="Arial Narrow"/>
                <w:sz w:val="20"/>
                <w:szCs w:val="20"/>
                <w:lang w:val="mk-MK"/>
              </w:rPr>
              <w:t>99</w:t>
            </w:r>
            <w:r w:rsidRPr="00833C2B">
              <w:rPr>
                <w:rFonts w:ascii="Arial Narrow" w:hAnsi="Arial Narrow"/>
                <w:sz w:val="20"/>
                <w:szCs w:val="20"/>
                <w:lang w:val="mk-MK"/>
              </w:rPr>
              <w:t>(</w:t>
            </w:r>
            <w:r w:rsidR="007060CE" w:rsidRPr="00833C2B">
              <w:rPr>
                <w:rFonts w:ascii="Arial Narrow" w:hAnsi="Arial Narrow" w:cstheme="minorHAnsi"/>
                <w:sz w:val="20"/>
                <w:szCs w:val="20"/>
                <w:lang w:val="mk-MK"/>
              </w:rPr>
              <w:t xml:space="preserve">ОДИ НА </w:t>
            </w:r>
            <w:r w:rsidRPr="00833C2B">
              <w:rPr>
                <w:rFonts w:ascii="Arial Narrow" w:hAnsi="Arial Narrow" w:cstheme="minorHAnsi"/>
                <w:sz w:val="20"/>
                <w:szCs w:val="20"/>
                <w:lang w:val="mk-MK"/>
              </w:rPr>
              <w:t>q2</w:t>
            </w:r>
            <w:r w:rsidR="002B579A" w:rsidRPr="00833C2B">
              <w:rPr>
                <w:rFonts w:ascii="Arial Narrow" w:hAnsi="Arial Narrow" w:cstheme="minorHAnsi"/>
                <w:sz w:val="20"/>
                <w:szCs w:val="20"/>
                <w:lang w:val="mk-MK"/>
              </w:rPr>
              <w:t>3</w:t>
            </w:r>
            <w:r w:rsidRPr="00833C2B">
              <w:rPr>
                <w:rFonts w:ascii="Arial Narrow" w:hAnsi="Arial Narrow" w:cstheme="minorHAnsi"/>
                <w:sz w:val="20"/>
                <w:szCs w:val="20"/>
                <w:lang w:val="mk-MK"/>
              </w:rPr>
              <w:t>)</w:t>
            </w:r>
          </w:p>
        </w:tc>
      </w:tr>
      <w:tr w:rsidR="00C95487" w:rsidRPr="00495ACD" w14:paraId="3A78C771" w14:textId="77777777" w:rsidTr="00F87280">
        <w:tc>
          <w:tcPr>
            <w:tcW w:w="1170" w:type="dxa"/>
          </w:tcPr>
          <w:p w14:paraId="07FEEEE1" w14:textId="7488CA90"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mk-MK"/>
              </w:rPr>
            </w:pPr>
            <w:r w:rsidRPr="00833C2B">
              <w:rPr>
                <w:rFonts w:ascii="Arial Narrow" w:hAnsi="Arial Narrow"/>
                <w:b/>
                <w:bCs/>
                <w:sz w:val="20"/>
                <w:szCs w:val="20"/>
                <w:lang w:val="mk-MK"/>
              </w:rPr>
              <w:t>q2</w:t>
            </w:r>
            <w:r w:rsidR="00020ED6" w:rsidRPr="00833C2B">
              <w:rPr>
                <w:rFonts w:ascii="Arial Narrow" w:hAnsi="Arial Narrow"/>
                <w:b/>
                <w:bCs/>
                <w:sz w:val="20"/>
                <w:szCs w:val="20"/>
                <w:lang w:val="mk-MK"/>
              </w:rPr>
              <w:t>2</w:t>
            </w:r>
          </w:p>
        </w:tc>
        <w:tc>
          <w:tcPr>
            <w:tcW w:w="4770" w:type="dxa"/>
            <w:gridSpan w:val="2"/>
          </w:tcPr>
          <w:p w14:paraId="502A0A8E" w14:textId="77777777" w:rsidR="0092189A" w:rsidRPr="00833C2B" w:rsidRDefault="00896C3C" w:rsidP="00896C3C">
            <w:pPr>
              <w:pBdr>
                <w:top w:val="nil"/>
                <w:left w:val="nil"/>
                <w:bottom w:val="nil"/>
                <w:right w:val="nil"/>
                <w:between w:val="nil"/>
                <w:bar w:val="nil"/>
              </w:pBdr>
              <w:tabs>
                <w:tab w:val="num" w:pos="360"/>
              </w:tabs>
              <w:ind w:left="0" w:right="0"/>
              <w:rPr>
                <w:rFonts w:ascii="Arial Narrow" w:hAnsi="Arial Narrow"/>
                <w:color w:val="000000"/>
                <w:sz w:val="20"/>
                <w:szCs w:val="20"/>
                <w:lang w:val="mk-MK"/>
              </w:rPr>
            </w:pPr>
            <w:r w:rsidRPr="00833C2B">
              <w:rPr>
                <w:rFonts w:ascii="Arial Narrow" w:hAnsi="Arial Narrow"/>
                <w:color w:val="000000"/>
                <w:sz w:val="20"/>
                <w:szCs w:val="20"/>
                <w:lang w:val="mk-MK"/>
              </w:rPr>
              <w:t xml:space="preserve">Која беше главната причина поради која не ја земавте во предвид опцијата да добиете информации, совети или застапување од некого? </w:t>
            </w:r>
          </w:p>
          <w:p w14:paraId="3EB1B39D" w14:textId="753D6A75" w:rsidR="00896C3C" w:rsidRPr="00833C2B" w:rsidRDefault="00896C3C" w:rsidP="00896C3C">
            <w:pPr>
              <w:pBdr>
                <w:top w:val="nil"/>
                <w:left w:val="nil"/>
                <w:bottom w:val="nil"/>
                <w:right w:val="nil"/>
                <w:between w:val="nil"/>
                <w:bar w:val="nil"/>
              </w:pBdr>
              <w:tabs>
                <w:tab w:val="num" w:pos="360"/>
              </w:tabs>
              <w:ind w:left="0" w:right="0"/>
              <w:rPr>
                <w:rFonts w:ascii="Arial Narrow" w:hAnsi="Arial Narrow"/>
                <w:color w:val="000000"/>
                <w:sz w:val="20"/>
                <w:szCs w:val="20"/>
                <w:lang w:val="mk-MK"/>
              </w:rPr>
            </w:pPr>
            <w:r w:rsidRPr="00833C2B">
              <w:rPr>
                <w:rFonts w:ascii="Arial Narrow" w:hAnsi="Arial Narrow"/>
                <w:b/>
                <w:color w:val="000000"/>
                <w:sz w:val="20"/>
                <w:szCs w:val="20"/>
                <w:lang w:val="mk-MK"/>
              </w:rPr>
              <w:t>(АНКЕТАР: НЕ ГИ ЧИТАЈТЕ ОПЦИИТЕ. ДОЗВОЛЕТЕ НА ИСПИТАНИЦИТЕ СЛОБОДНО ДА ОДГОВАРААТ. ОЗНАЧЕТЕ САМО ЕДНА ОПЦИЈА.)</w:t>
            </w:r>
          </w:p>
          <w:p w14:paraId="74FA3AE1" w14:textId="77777777" w:rsidR="00896C3C" w:rsidRPr="00833C2B" w:rsidRDefault="00896C3C" w:rsidP="00F87280">
            <w:pPr>
              <w:pBdr>
                <w:top w:val="nil"/>
                <w:left w:val="nil"/>
                <w:bottom w:val="nil"/>
                <w:right w:val="nil"/>
                <w:between w:val="nil"/>
                <w:bar w:val="nil"/>
              </w:pBdr>
              <w:tabs>
                <w:tab w:val="num" w:pos="360"/>
              </w:tabs>
              <w:ind w:left="0" w:right="0"/>
              <w:rPr>
                <w:rFonts w:ascii="Arial Narrow" w:hAnsi="Arial Narrow"/>
                <w:color w:val="000000"/>
                <w:sz w:val="20"/>
                <w:szCs w:val="20"/>
                <w:lang w:val="mk-MK"/>
              </w:rPr>
            </w:pPr>
          </w:p>
          <w:p w14:paraId="6EF1DE4B"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mk-MK"/>
              </w:rPr>
            </w:pPr>
          </w:p>
        </w:tc>
        <w:tc>
          <w:tcPr>
            <w:tcW w:w="4320" w:type="dxa"/>
          </w:tcPr>
          <w:p w14:paraId="4F5845AA" w14:textId="77777777" w:rsidR="00685FEE" w:rsidRPr="00833C2B" w:rsidRDefault="00685FEE" w:rsidP="00685FEE">
            <w:pPr>
              <w:pBdr>
                <w:top w:val="nil"/>
                <w:left w:val="nil"/>
                <w:bottom w:val="nil"/>
                <w:right w:val="nil"/>
                <w:between w:val="nil"/>
                <w:bar w:val="nil"/>
              </w:pBdr>
              <w:tabs>
                <w:tab w:val="num" w:pos="360"/>
              </w:tabs>
              <w:ind w:left="0" w:right="0"/>
              <w:rPr>
                <w:rFonts w:ascii="Arial Narrow" w:hAnsi="Arial Narrow"/>
                <w:color w:val="000000"/>
                <w:sz w:val="20"/>
                <w:szCs w:val="20"/>
                <w:lang w:val="mk-MK"/>
              </w:rPr>
            </w:pPr>
            <w:r w:rsidRPr="00833C2B">
              <w:rPr>
                <w:rFonts w:ascii="Arial Narrow" w:hAnsi="Arial Narrow"/>
                <w:color w:val="000000"/>
                <w:sz w:val="20"/>
                <w:szCs w:val="20"/>
                <w:lang w:val="mk-MK"/>
              </w:rPr>
              <w:t>Мислев дека прашањето не е важно или не е тешко да се реши</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olor w:val="000000"/>
                <w:sz w:val="20"/>
                <w:szCs w:val="20"/>
                <w:lang w:val="mk-MK"/>
              </w:rPr>
              <w:t>1</w:t>
            </w:r>
          </w:p>
          <w:p w14:paraId="087578C2" w14:textId="77777777" w:rsidR="00685FEE" w:rsidRPr="00833C2B" w:rsidRDefault="00685FEE" w:rsidP="00685FEE">
            <w:pPr>
              <w:pBdr>
                <w:top w:val="nil"/>
                <w:left w:val="nil"/>
                <w:bottom w:val="nil"/>
                <w:right w:val="nil"/>
                <w:between w:val="nil"/>
                <w:bar w:val="nil"/>
              </w:pBdr>
              <w:tabs>
                <w:tab w:val="num" w:pos="360"/>
              </w:tabs>
              <w:ind w:left="0" w:right="0"/>
              <w:rPr>
                <w:rFonts w:ascii="Arial Narrow" w:hAnsi="Arial Narrow"/>
                <w:color w:val="000000"/>
                <w:sz w:val="20"/>
                <w:szCs w:val="20"/>
                <w:lang w:val="mk-MK"/>
              </w:rPr>
            </w:pPr>
            <w:r w:rsidRPr="00833C2B">
              <w:rPr>
                <w:rFonts w:ascii="Arial Narrow" w:hAnsi="Arial Narrow"/>
                <w:color w:val="000000"/>
                <w:sz w:val="20"/>
                <w:szCs w:val="20"/>
                <w:lang w:val="mk-MK"/>
              </w:rPr>
              <w:t>Мислев дека другата страна е во право</w:t>
            </w:r>
            <w:r w:rsidRPr="00833C2B">
              <w:rPr>
                <w:rFonts w:ascii="Arial Narrow" w:hAnsi="Arial Narrow" w:cstheme="minorHAnsi"/>
                <w:sz w:val="20"/>
                <w:szCs w:val="20"/>
                <w:u w:val="dotted"/>
                <w:lang w:val="mk-MK"/>
              </w:rPr>
              <w:tab/>
            </w:r>
            <w:r w:rsidRPr="00833C2B">
              <w:rPr>
                <w:rFonts w:ascii="Arial Narrow" w:hAnsi="Arial Narrow"/>
                <w:color w:val="000000"/>
                <w:sz w:val="20"/>
                <w:szCs w:val="20"/>
                <w:lang w:val="mk-MK"/>
              </w:rPr>
              <w:t xml:space="preserve">2 </w:t>
            </w:r>
          </w:p>
          <w:p w14:paraId="1DA65078" w14:textId="77777777" w:rsidR="00685FEE" w:rsidRPr="00833C2B" w:rsidRDefault="00685FEE" w:rsidP="00685FEE">
            <w:pPr>
              <w:pBdr>
                <w:top w:val="nil"/>
                <w:left w:val="nil"/>
                <w:bottom w:val="nil"/>
                <w:right w:val="nil"/>
                <w:between w:val="nil"/>
                <w:bar w:val="nil"/>
              </w:pBdr>
              <w:tabs>
                <w:tab w:val="num" w:pos="360"/>
              </w:tabs>
              <w:ind w:left="0" w:right="0"/>
              <w:rPr>
                <w:rFonts w:ascii="Arial Narrow" w:hAnsi="Arial Narrow"/>
                <w:color w:val="000000"/>
                <w:sz w:val="20"/>
                <w:szCs w:val="20"/>
                <w:lang w:val="mk-MK"/>
              </w:rPr>
            </w:pPr>
            <w:r w:rsidRPr="00833C2B">
              <w:rPr>
                <w:rFonts w:ascii="Arial Narrow" w:hAnsi="Arial Narrow"/>
                <w:color w:val="000000"/>
                <w:sz w:val="20"/>
                <w:szCs w:val="20"/>
                <w:lang w:val="mk-MK"/>
              </w:rPr>
              <w:t>Мислев дека не ми треба совет</w:t>
            </w:r>
            <w:r w:rsidRPr="00833C2B">
              <w:rPr>
                <w:rFonts w:ascii="Arial Narrow" w:hAnsi="Arial Narrow"/>
                <w:color w:val="000000"/>
                <w:sz w:val="20"/>
                <w:szCs w:val="20"/>
                <w:u w:val="dotted" w:color="595959" w:themeColor="text1" w:themeTint="A6"/>
                <w:lang w:val="mk-MK"/>
              </w:rPr>
              <w:tab/>
            </w:r>
            <w:r w:rsidRPr="00833C2B">
              <w:rPr>
                <w:rFonts w:ascii="Arial Narrow" w:hAnsi="Arial Narrow" w:cstheme="minorHAnsi"/>
                <w:sz w:val="20"/>
                <w:szCs w:val="20"/>
                <w:u w:val="dotted"/>
                <w:lang w:val="mk-MK"/>
              </w:rPr>
              <w:tab/>
            </w:r>
            <w:r w:rsidRPr="00833C2B">
              <w:rPr>
                <w:rFonts w:ascii="Arial Narrow" w:hAnsi="Arial Narrow"/>
                <w:color w:val="000000"/>
                <w:sz w:val="20"/>
                <w:szCs w:val="20"/>
                <w:lang w:val="mk-MK"/>
              </w:rPr>
              <w:t>3</w:t>
            </w:r>
          </w:p>
          <w:p w14:paraId="1069C298" w14:textId="79DF26DD" w:rsidR="00685FEE" w:rsidRPr="00833C2B" w:rsidRDefault="00685FEE" w:rsidP="00685FEE">
            <w:pPr>
              <w:pBdr>
                <w:top w:val="nil"/>
                <w:left w:val="nil"/>
                <w:bottom w:val="nil"/>
                <w:right w:val="nil"/>
                <w:between w:val="nil"/>
                <w:bar w:val="nil"/>
              </w:pBdr>
              <w:tabs>
                <w:tab w:val="num" w:pos="360"/>
              </w:tabs>
              <w:ind w:left="0" w:right="0"/>
              <w:rPr>
                <w:rFonts w:ascii="Arial Narrow" w:hAnsi="Arial Narrow"/>
                <w:color w:val="000000"/>
                <w:sz w:val="20"/>
                <w:szCs w:val="20"/>
                <w:lang w:val="mk-MK"/>
              </w:rPr>
            </w:pPr>
            <w:r w:rsidRPr="00833C2B">
              <w:rPr>
                <w:rFonts w:ascii="Arial Narrow" w:hAnsi="Arial Narrow"/>
                <w:color w:val="000000"/>
                <w:sz w:val="20"/>
                <w:szCs w:val="20"/>
                <w:lang w:val="mk-MK"/>
              </w:rPr>
              <w:t>Бев загрижен/а за финансиските трошоци</w:t>
            </w:r>
            <w:r w:rsidRPr="00833C2B">
              <w:rPr>
                <w:rFonts w:ascii="Arial Narrow" w:hAnsi="Arial Narrow"/>
                <w:color w:val="000000"/>
                <w:sz w:val="20"/>
                <w:szCs w:val="20"/>
                <w:u w:val="dotted" w:color="595959" w:themeColor="text1" w:themeTint="A6"/>
                <w:lang w:val="mk-MK"/>
              </w:rPr>
              <w:tab/>
            </w:r>
            <w:r w:rsidRPr="00833C2B">
              <w:rPr>
                <w:rFonts w:ascii="Arial Narrow" w:hAnsi="Arial Narrow"/>
                <w:color w:val="000000"/>
                <w:sz w:val="20"/>
                <w:szCs w:val="20"/>
                <w:lang w:val="mk-MK"/>
              </w:rPr>
              <w:t>4</w:t>
            </w:r>
          </w:p>
          <w:p w14:paraId="445B0122" w14:textId="77777777" w:rsidR="00685FEE" w:rsidRPr="00833C2B" w:rsidRDefault="00685FEE" w:rsidP="00685FEE">
            <w:pPr>
              <w:pBdr>
                <w:top w:val="nil"/>
                <w:left w:val="nil"/>
                <w:bottom w:val="nil"/>
                <w:right w:val="nil"/>
                <w:between w:val="nil"/>
                <w:bar w:val="nil"/>
              </w:pBdr>
              <w:tabs>
                <w:tab w:val="num" w:pos="360"/>
              </w:tabs>
              <w:ind w:left="0" w:right="0"/>
              <w:rPr>
                <w:rFonts w:ascii="Arial Narrow" w:hAnsi="Arial Narrow"/>
                <w:color w:val="000000"/>
                <w:sz w:val="20"/>
                <w:szCs w:val="20"/>
                <w:lang w:val="mk-MK"/>
              </w:rPr>
            </w:pPr>
            <w:r w:rsidRPr="00833C2B">
              <w:rPr>
                <w:rFonts w:ascii="Arial Narrow" w:hAnsi="Arial Narrow"/>
                <w:color w:val="000000"/>
                <w:sz w:val="20"/>
                <w:szCs w:val="20"/>
                <w:lang w:val="mk-MK"/>
              </w:rPr>
              <w:t>Добив помош за проблем и претходно и не ми беше од корист</w:t>
            </w:r>
            <w:r w:rsidRPr="00833C2B">
              <w:rPr>
                <w:rFonts w:ascii="Arial Narrow" w:hAnsi="Arial Narrow"/>
                <w:color w:val="000000"/>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olor w:val="000000"/>
                <w:sz w:val="20"/>
                <w:szCs w:val="20"/>
                <w:lang w:val="mk-MK"/>
              </w:rPr>
              <w:t>5</w:t>
            </w:r>
          </w:p>
          <w:p w14:paraId="72474CDD" w14:textId="77777777" w:rsidR="00685FEE" w:rsidRPr="00833C2B" w:rsidRDefault="00685FEE" w:rsidP="00685FEE">
            <w:pPr>
              <w:pBdr>
                <w:top w:val="nil"/>
                <w:left w:val="nil"/>
                <w:bottom w:val="nil"/>
                <w:right w:val="nil"/>
                <w:between w:val="nil"/>
                <w:bar w:val="nil"/>
              </w:pBdr>
              <w:tabs>
                <w:tab w:val="num" w:pos="360"/>
              </w:tabs>
              <w:ind w:left="0" w:right="0"/>
              <w:rPr>
                <w:rFonts w:ascii="Arial Narrow" w:hAnsi="Arial Narrow"/>
                <w:color w:val="000000"/>
                <w:sz w:val="20"/>
                <w:szCs w:val="20"/>
                <w:lang w:val="mk-MK"/>
              </w:rPr>
            </w:pPr>
            <w:r w:rsidRPr="00833C2B">
              <w:rPr>
                <w:rFonts w:ascii="Arial Narrow" w:hAnsi="Arial Narrow"/>
                <w:color w:val="000000"/>
                <w:sz w:val="20"/>
                <w:szCs w:val="20"/>
                <w:lang w:val="mk-MK"/>
              </w:rPr>
              <w:t>Не знаев на кого да му се јавам или каде да добијам совет</w:t>
            </w:r>
            <w:r w:rsidRPr="00833C2B">
              <w:rPr>
                <w:rFonts w:ascii="Arial Narrow" w:hAnsi="Arial Narrow"/>
                <w:color w:val="000000"/>
                <w:sz w:val="20"/>
                <w:szCs w:val="20"/>
                <w:u w:val="dotted" w:color="595959" w:themeColor="text1" w:themeTint="A6"/>
                <w:lang w:val="mk-MK"/>
              </w:rPr>
              <w:tab/>
            </w:r>
            <w:r w:rsidRPr="00833C2B">
              <w:rPr>
                <w:rFonts w:ascii="Arial Narrow" w:hAnsi="Arial Narrow"/>
                <w:color w:val="000000"/>
                <w:sz w:val="20"/>
                <w:szCs w:val="20"/>
                <w:lang w:val="mk-MK"/>
              </w:rPr>
              <w:t>6</w:t>
            </w:r>
          </w:p>
          <w:p w14:paraId="345CC07C" w14:textId="77777777" w:rsidR="00685FEE" w:rsidRPr="00833C2B" w:rsidRDefault="00685FEE" w:rsidP="00685FEE">
            <w:pPr>
              <w:pBdr>
                <w:top w:val="nil"/>
                <w:left w:val="nil"/>
                <w:bottom w:val="nil"/>
                <w:right w:val="nil"/>
                <w:between w:val="nil"/>
                <w:bar w:val="nil"/>
              </w:pBdr>
              <w:tabs>
                <w:tab w:val="num" w:pos="360"/>
              </w:tabs>
              <w:ind w:left="0" w:right="0"/>
              <w:rPr>
                <w:rFonts w:ascii="Arial Narrow" w:hAnsi="Arial Narrow"/>
                <w:color w:val="000000"/>
                <w:sz w:val="20"/>
                <w:szCs w:val="20"/>
                <w:lang w:val="mk-MK"/>
              </w:rPr>
            </w:pPr>
            <w:r w:rsidRPr="00833C2B">
              <w:rPr>
                <w:rFonts w:ascii="Arial Narrow" w:hAnsi="Arial Narrow"/>
                <w:color w:val="000000"/>
                <w:sz w:val="20"/>
                <w:szCs w:val="20"/>
                <w:lang w:val="mk-MK"/>
              </w:rPr>
              <w:t>Не знаев дека можам да добијам совет за овој проблем</w:t>
            </w:r>
            <w:r w:rsidRPr="00833C2B">
              <w:rPr>
                <w:rFonts w:ascii="Arial Narrow" w:hAnsi="Arial Narrow"/>
                <w:color w:val="000000"/>
                <w:sz w:val="20"/>
                <w:szCs w:val="20"/>
                <w:u w:val="dotted" w:color="595959" w:themeColor="text1" w:themeTint="A6"/>
                <w:lang w:val="mk-MK"/>
              </w:rPr>
              <w:tab/>
            </w:r>
            <w:r w:rsidRPr="00833C2B">
              <w:rPr>
                <w:rFonts w:ascii="Arial Narrow" w:hAnsi="Arial Narrow"/>
                <w:color w:val="000000"/>
                <w:sz w:val="20"/>
                <w:szCs w:val="20"/>
                <w:lang w:val="mk-MK"/>
              </w:rPr>
              <w:t>7</w:t>
            </w:r>
          </w:p>
          <w:p w14:paraId="655114CF" w14:textId="4767EBE5" w:rsidR="00685FEE" w:rsidRPr="00833C2B" w:rsidRDefault="00685FEE" w:rsidP="00685FEE">
            <w:pPr>
              <w:pBdr>
                <w:top w:val="nil"/>
                <w:left w:val="nil"/>
                <w:bottom w:val="nil"/>
                <w:right w:val="nil"/>
                <w:between w:val="nil"/>
                <w:bar w:val="nil"/>
              </w:pBdr>
              <w:tabs>
                <w:tab w:val="num" w:pos="360"/>
              </w:tabs>
              <w:ind w:left="0" w:right="0"/>
              <w:rPr>
                <w:rFonts w:ascii="Arial Narrow" w:hAnsi="Arial Narrow"/>
                <w:color w:val="000000"/>
                <w:sz w:val="20"/>
                <w:szCs w:val="20"/>
                <w:lang w:val="mk-MK"/>
              </w:rPr>
            </w:pPr>
            <w:r w:rsidRPr="00833C2B">
              <w:rPr>
                <w:rFonts w:ascii="Arial Narrow" w:hAnsi="Arial Narrow"/>
                <w:color w:val="000000"/>
                <w:sz w:val="20"/>
                <w:szCs w:val="20"/>
                <w:lang w:val="mk-MK"/>
              </w:rPr>
              <w:t>Се плашев да добијам совет</w:t>
            </w:r>
            <w:r w:rsidRPr="00833C2B">
              <w:rPr>
                <w:rFonts w:ascii="Arial Narrow" w:hAnsi="Arial Narrow"/>
                <w:color w:val="000000"/>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olor w:val="000000"/>
                <w:sz w:val="20"/>
                <w:szCs w:val="20"/>
                <w:lang w:val="mk-MK"/>
              </w:rPr>
              <w:t>8</w:t>
            </w:r>
          </w:p>
          <w:p w14:paraId="72983924" w14:textId="7A67506E" w:rsidR="00685FEE" w:rsidRPr="00833C2B" w:rsidRDefault="00685FEE" w:rsidP="00685FEE">
            <w:pPr>
              <w:pBdr>
                <w:top w:val="nil"/>
                <w:left w:val="nil"/>
                <w:bottom w:val="nil"/>
                <w:right w:val="nil"/>
                <w:between w:val="nil"/>
                <w:bar w:val="nil"/>
              </w:pBdr>
              <w:tabs>
                <w:tab w:val="num" w:pos="360"/>
              </w:tabs>
              <w:ind w:left="0" w:right="0"/>
              <w:rPr>
                <w:rFonts w:ascii="Arial Narrow" w:hAnsi="Arial Narrow"/>
                <w:color w:val="000000"/>
                <w:sz w:val="20"/>
                <w:szCs w:val="20"/>
                <w:lang w:val="mk-MK"/>
              </w:rPr>
            </w:pPr>
            <w:r w:rsidRPr="00833C2B">
              <w:rPr>
                <w:rFonts w:ascii="Arial Narrow" w:hAnsi="Arial Narrow"/>
                <w:color w:val="000000"/>
                <w:sz w:val="20"/>
                <w:szCs w:val="20"/>
                <w:lang w:val="mk-MK"/>
              </w:rPr>
              <w:t xml:space="preserve">Советниците беа премногу далеку или ќе </w:t>
            </w:r>
            <w:r w:rsidR="0006534A" w:rsidRPr="00833C2B">
              <w:rPr>
                <w:rFonts w:ascii="Arial Narrow" w:hAnsi="Arial Narrow"/>
                <w:color w:val="000000"/>
                <w:sz w:val="20"/>
                <w:szCs w:val="20"/>
                <w:lang w:val="mk-MK"/>
              </w:rPr>
              <w:t xml:space="preserve">одземеше </w:t>
            </w:r>
            <w:r w:rsidRPr="00833C2B">
              <w:rPr>
                <w:rFonts w:ascii="Arial Narrow" w:hAnsi="Arial Narrow"/>
                <w:color w:val="000000"/>
                <w:sz w:val="20"/>
                <w:szCs w:val="20"/>
                <w:lang w:val="mk-MK"/>
              </w:rPr>
              <w:t>премногу време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00644CBC"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u w:val="dotted"/>
                <w:lang w:val="mk-MK"/>
              </w:rPr>
              <w:tab/>
            </w:r>
            <w:r w:rsidRPr="00833C2B">
              <w:rPr>
                <w:rFonts w:ascii="Arial Narrow" w:hAnsi="Arial Narrow"/>
                <w:color w:val="000000"/>
                <w:sz w:val="20"/>
                <w:szCs w:val="20"/>
                <w:lang w:val="mk-MK"/>
              </w:rPr>
              <w:t>9</w:t>
            </w:r>
          </w:p>
          <w:p w14:paraId="54D50227" w14:textId="77777777" w:rsidR="00685FEE" w:rsidRPr="00833C2B" w:rsidRDefault="00685FEE" w:rsidP="00685FEE">
            <w:pPr>
              <w:pBdr>
                <w:top w:val="nil"/>
                <w:left w:val="nil"/>
                <w:bottom w:val="nil"/>
                <w:right w:val="nil"/>
                <w:between w:val="nil"/>
                <w:bar w:val="nil"/>
              </w:pBdr>
              <w:tabs>
                <w:tab w:val="num" w:pos="360"/>
              </w:tabs>
              <w:ind w:left="0" w:right="0"/>
              <w:rPr>
                <w:rFonts w:ascii="Arial Narrow" w:hAnsi="Arial Narrow"/>
                <w:color w:val="000000"/>
                <w:sz w:val="20"/>
                <w:szCs w:val="20"/>
                <w:lang w:val="mk-MK"/>
              </w:rPr>
            </w:pPr>
            <w:r w:rsidRPr="00833C2B">
              <w:rPr>
                <w:rFonts w:ascii="Arial Narrow" w:hAnsi="Arial Narrow"/>
                <w:color w:val="000000"/>
                <w:sz w:val="20"/>
                <w:szCs w:val="20"/>
                <w:lang w:val="mk-MK"/>
              </w:rPr>
              <w:t>Друго</w:t>
            </w:r>
            <w:r w:rsidRPr="00833C2B">
              <w:rPr>
                <w:rFonts w:ascii="Arial Narrow" w:hAnsi="Arial Narrow"/>
                <w:color w:val="000000"/>
                <w:sz w:val="20"/>
                <w:szCs w:val="20"/>
                <w:u w:val="dotted"/>
                <w:lang w:val="mk-MK"/>
              </w:rPr>
              <w:tab/>
            </w:r>
            <w:r w:rsidRPr="00833C2B">
              <w:rPr>
                <w:rFonts w:ascii="Arial Narrow" w:hAnsi="Arial Narrow"/>
                <w:color w:val="000000"/>
                <w:sz w:val="20"/>
                <w:szCs w:val="20"/>
                <w:u w:val="dotted"/>
                <w:lang w:val="mk-MK"/>
              </w:rPr>
              <w:tab/>
            </w:r>
            <w:r w:rsidRPr="00833C2B">
              <w:rPr>
                <w:rFonts w:ascii="Arial Narrow" w:hAnsi="Arial Narrow"/>
                <w:color w:val="000000"/>
                <w:sz w:val="20"/>
                <w:szCs w:val="20"/>
                <w:u w:val="dotted"/>
                <w:lang w:val="mk-MK"/>
              </w:rPr>
              <w:tab/>
            </w:r>
            <w:r w:rsidRPr="00833C2B">
              <w:rPr>
                <w:rFonts w:ascii="Arial Narrow" w:hAnsi="Arial Narrow"/>
                <w:color w:val="000000"/>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olor w:val="000000"/>
                <w:sz w:val="20"/>
                <w:szCs w:val="20"/>
                <w:lang w:val="mk-MK"/>
              </w:rPr>
              <w:t>10</w:t>
            </w:r>
          </w:p>
          <w:p w14:paraId="755E3734" w14:textId="06EBD369" w:rsidR="00C95487" w:rsidRPr="00833C2B" w:rsidRDefault="00685FEE" w:rsidP="00685FE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БО/НЗ</w:t>
            </w:r>
            <w:r w:rsidRPr="00833C2B">
              <w:rPr>
                <w:rFonts w:ascii="Arial Narrow" w:hAnsi="Arial Narrow"/>
                <w:b/>
                <w:sz w:val="20"/>
                <w:szCs w:val="20"/>
                <w:u w:val="dotted" w:color="595959" w:themeColor="text1" w:themeTint="A6"/>
                <w:lang w:val="mk-MK"/>
              </w:rPr>
              <w:tab/>
            </w:r>
            <w:r w:rsidRPr="00833C2B">
              <w:rPr>
                <w:rFonts w:ascii="Arial Narrow" w:hAnsi="Arial Narrow"/>
                <w:b/>
                <w:sz w:val="20"/>
                <w:szCs w:val="20"/>
                <w:u w:val="dotted" w:color="595959" w:themeColor="text1" w:themeTint="A6"/>
                <w:lang w:val="mk-MK"/>
              </w:rPr>
              <w:tab/>
              <w:t xml:space="preserve"> </w:t>
            </w:r>
            <w:r w:rsidRPr="00833C2B">
              <w:rPr>
                <w:rFonts w:ascii="Arial Narrow" w:hAnsi="Arial Narrow" w:cstheme="minorHAnsi"/>
                <w:sz w:val="20"/>
                <w:szCs w:val="20"/>
                <w:u w:val="dotted"/>
                <w:lang w:val="mk-MK"/>
              </w:rPr>
              <w:tab/>
            </w:r>
            <w:r w:rsidRPr="00833C2B">
              <w:rPr>
                <w:rFonts w:ascii="Arial Narrow" w:hAnsi="Arial Narrow"/>
                <w:sz w:val="20"/>
                <w:szCs w:val="20"/>
                <w:lang w:val="mk-MK"/>
              </w:rPr>
              <w:t>99</w:t>
            </w:r>
          </w:p>
        </w:tc>
      </w:tr>
    </w:tbl>
    <w:p w14:paraId="46881623" w14:textId="77777777" w:rsidR="00C95487" w:rsidRPr="00833C2B" w:rsidRDefault="00C95487" w:rsidP="00C95487">
      <w:pPr>
        <w:pStyle w:val="Body"/>
        <w:spacing w:after="0" w:line="240" w:lineRule="auto"/>
        <w:rPr>
          <w:rFonts w:ascii="Arial Narrow" w:hAnsi="Arial Narrow"/>
          <w:bCs/>
          <w:sz w:val="20"/>
          <w:szCs w:val="20"/>
          <w:lang w:val="mk-MK"/>
        </w:rPr>
      </w:pPr>
    </w:p>
    <w:tbl>
      <w:tblPr>
        <w:tblStyle w:val="TableGrid"/>
        <w:tblW w:w="10260" w:type="dxa"/>
        <w:tblInd w:w="-252" w:type="dxa"/>
        <w:tblLayout w:type="fixed"/>
        <w:tblLook w:val="04A0" w:firstRow="1" w:lastRow="0" w:firstColumn="1" w:lastColumn="0" w:noHBand="0" w:noVBand="1"/>
      </w:tblPr>
      <w:tblGrid>
        <w:gridCol w:w="1170"/>
        <w:gridCol w:w="3667"/>
        <w:gridCol w:w="810"/>
        <w:gridCol w:w="4613"/>
      </w:tblGrid>
      <w:tr w:rsidR="00C95487" w:rsidRPr="00833C2B" w14:paraId="4A9337CE" w14:textId="77777777" w:rsidTr="00883A79">
        <w:trPr>
          <w:trHeight w:val="1970"/>
        </w:trPr>
        <w:tc>
          <w:tcPr>
            <w:tcW w:w="1170" w:type="dxa"/>
          </w:tcPr>
          <w:p w14:paraId="6DC61F9E" w14:textId="6F6FC51B"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lastRenderedPageBreak/>
              <w:t>q2</w:t>
            </w:r>
            <w:r w:rsidR="007B7769" w:rsidRPr="00833C2B">
              <w:rPr>
                <w:rFonts w:ascii="Arial Narrow" w:hAnsi="Arial Narrow"/>
                <w:b/>
                <w:bCs/>
                <w:sz w:val="20"/>
                <w:szCs w:val="20"/>
                <w:lang w:val="mk-MK"/>
              </w:rPr>
              <w:t>3</w:t>
            </w:r>
          </w:p>
        </w:tc>
        <w:tc>
          <w:tcPr>
            <w:tcW w:w="4477" w:type="dxa"/>
            <w:gridSpan w:val="2"/>
          </w:tcPr>
          <w:p w14:paraId="10AC7CFD" w14:textId="34F64CF2" w:rsidR="00846ADC" w:rsidRPr="00833C2B" w:rsidRDefault="00846ADC" w:rsidP="00F87280">
            <w:pPr>
              <w:tabs>
                <w:tab w:val="num" w:pos="360"/>
              </w:tabs>
              <w:ind w:left="0" w:right="0"/>
              <w:rPr>
                <w:rFonts w:ascii="Arial Narrow" w:hAnsi="Arial Narrow"/>
                <w:color w:val="000000"/>
                <w:sz w:val="20"/>
                <w:szCs w:val="20"/>
                <w:lang w:val="mk-MK"/>
              </w:rPr>
            </w:pPr>
            <w:r w:rsidRPr="00833C2B">
              <w:rPr>
                <w:rFonts w:ascii="Arial Narrow" w:hAnsi="Arial Narrow"/>
                <w:color w:val="000000"/>
                <w:sz w:val="20"/>
                <w:szCs w:val="20"/>
                <w:lang w:val="mk-MK"/>
              </w:rPr>
              <w:t>Дали Вие, или некој кој дејствува во ваше име, другата страна или било кој друг, поднесовте тужба до суд или се обративте до било која трета страна поединец или организација, за да пресуди, посредува или интервенира за да помогне во разрешување на проблемот?</w:t>
            </w:r>
          </w:p>
          <w:p w14:paraId="7E3D2535" w14:textId="77777777" w:rsidR="00C95487" w:rsidRPr="00833C2B" w:rsidRDefault="00C95487" w:rsidP="00F87280">
            <w:pPr>
              <w:tabs>
                <w:tab w:val="num" w:pos="360"/>
              </w:tabs>
              <w:ind w:left="0" w:right="0"/>
              <w:rPr>
                <w:rFonts w:ascii="Arial Narrow" w:hAnsi="Arial Narrow"/>
                <w:color w:val="000000"/>
                <w:sz w:val="20"/>
                <w:szCs w:val="20"/>
                <w:lang w:val="mk-MK"/>
              </w:rPr>
            </w:pPr>
          </w:p>
          <w:p w14:paraId="0AC964C8" w14:textId="20741D28" w:rsidR="00846ADC" w:rsidRPr="00833C2B" w:rsidRDefault="00C95487" w:rsidP="002004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bCs/>
                <w:sz w:val="20"/>
                <w:szCs w:val="20"/>
                <w:lang w:val="mk-MK"/>
              </w:rPr>
              <w:t>(</w:t>
            </w:r>
            <w:r w:rsidR="002004B5" w:rsidRPr="00833C2B">
              <w:rPr>
                <w:rFonts w:ascii="Arial Narrow" w:hAnsi="Arial Narrow"/>
                <w:b/>
                <w:bCs/>
                <w:sz w:val="20"/>
                <w:szCs w:val="20"/>
                <w:lang w:val="mk-MK"/>
              </w:rPr>
              <w:t>(АНКЕТАР: АКО ИСПИТАНИКОТ Е ЗБУНЕТ, ПРОЧИТАЈТЕ</w:t>
            </w:r>
            <w:r w:rsidRPr="00833C2B">
              <w:rPr>
                <w:rFonts w:ascii="Arial Narrow" w:hAnsi="Arial Narrow"/>
                <w:b/>
                <w:bCs/>
                <w:sz w:val="20"/>
                <w:szCs w:val="20"/>
                <w:lang w:val="mk-MK"/>
              </w:rPr>
              <w:t>:</w:t>
            </w:r>
            <w:r w:rsidR="002004B5" w:rsidRPr="00833C2B">
              <w:rPr>
                <w:rFonts w:ascii="Arial Narrow" w:hAnsi="Arial Narrow"/>
                <w:b/>
                <w:bCs/>
                <w:sz w:val="20"/>
                <w:szCs w:val="20"/>
                <w:lang w:val="mk-MK"/>
              </w:rPr>
              <w:t xml:space="preserve"> </w:t>
            </w:r>
            <w:r w:rsidR="002004B5" w:rsidRPr="00833C2B">
              <w:rPr>
                <w:rFonts w:ascii="Arial Narrow" w:hAnsi="Arial Narrow"/>
                <w:bCs/>
                <w:sz w:val="20"/>
                <w:szCs w:val="20"/>
                <w:lang w:val="mk-MK"/>
              </w:rPr>
              <w:t xml:space="preserve">како на пример полиција, почитуван член на </w:t>
            </w:r>
            <w:r w:rsidR="005D38F4" w:rsidRPr="00833C2B">
              <w:rPr>
                <w:rFonts w:ascii="Arial Narrow" w:hAnsi="Arial Narrow"/>
                <w:bCs/>
                <w:sz w:val="20"/>
                <w:szCs w:val="20"/>
                <w:lang w:val="mk-MK"/>
              </w:rPr>
              <w:t xml:space="preserve">семејството или </w:t>
            </w:r>
            <w:r w:rsidR="002004B5" w:rsidRPr="00833C2B">
              <w:rPr>
                <w:rFonts w:ascii="Arial Narrow" w:hAnsi="Arial Narrow"/>
                <w:bCs/>
                <w:sz w:val="20"/>
                <w:szCs w:val="20"/>
                <w:lang w:val="mk-MK"/>
              </w:rPr>
              <w:t>заедницата или верски лидер</w:t>
            </w:r>
            <w:r w:rsidRPr="00833C2B">
              <w:rPr>
                <w:rFonts w:ascii="Arial Narrow" w:hAnsi="Arial Narrow"/>
                <w:b/>
                <w:sz w:val="20"/>
                <w:szCs w:val="20"/>
                <w:lang w:val="mk-MK"/>
              </w:rPr>
              <w:t>)</w:t>
            </w:r>
            <w:r w:rsidRPr="00833C2B">
              <w:rPr>
                <w:rFonts w:ascii="Arial Narrow" w:hAnsi="Arial Narrow"/>
                <w:sz w:val="20"/>
                <w:szCs w:val="20"/>
                <w:lang w:val="mk-MK"/>
              </w:rPr>
              <w:t xml:space="preserve"> </w:t>
            </w:r>
          </w:p>
        </w:tc>
        <w:tc>
          <w:tcPr>
            <w:tcW w:w="4613" w:type="dxa"/>
          </w:tcPr>
          <w:p w14:paraId="6B2C1050" w14:textId="2E9B27F2" w:rsidR="00C95487" w:rsidRPr="00833C2B" w:rsidRDefault="006E55A7" w:rsidP="00F87280">
            <w:pPr>
              <w:ind w:left="0"/>
              <w:rPr>
                <w:rFonts w:ascii="Arial Narrow" w:hAnsi="Arial Narrow"/>
                <w:sz w:val="20"/>
                <w:szCs w:val="20"/>
                <w:lang w:val="mk-MK"/>
              </w:rPr>
            </w:pPr>
            <w:r w:rsidRPr="00833C2B">
              <w:rPr>
                <w:rFonts w:ascii="Arial Narrow" w:hAnsi="Arial Narrow"/>
                <w:sz w:val="20"/>
                <w:szCs w:val="20"/>
                <w:lang w:val="mk-MK"/>
              </w:rPr>
              <w:t>Да</w:t>
            </w:r>
            <w:r w:rsidR="00C95487" w:rsidRPr="00833C2B">
              <w:rPr>
                <w:rFonts w:ascii="Arial Narrow" w:hAnsi="Arial Narrow"/>
                <w:sz w:val="20"/>
                <w:szCs w:val="20"/>
                <w:lang w:val="mk-MK"/>
              </w:rPr>
              <w:t>.</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w:t>
            </w:r>
            <w:r w:rsidR="00AC7F44"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980166" w:rsidRPr="00833C2B">
              <w:rPr>
                <w:rFonts w:ascii="Arial Narrow" w:hAnsi="Arial Narrow"/>
                <w:sz w:val="20"/>
                <w:szCs w:val="20"/>
                <w:lang w:val="mk-MK"/>
              </w:rPr>
              <w:t>27</w:t>
            </w:r>
            <w:r w:rsidR="00C95487" w:rsidRPr="00833C2B">
              <w:rPr>
                <w:rFonts w:ascii="Arial Narrow" w:hAnsi="Arial Narrow"/>
                <w:sz w:val="20"/>
                <w:szCs w:val="20"/>
                <w:lang w:val="mk-MK"/>
              </w:rPr>
              <w:t>)</w:t>
            </w:r>
          </w:p>
          <w:p w14:paraId="147ACE18" w14:textId="6C5E2AA2" w:rsidR="00C95487" w:rsidRPr="00833C2B" w:rsidRDefault="006E55A7" w:rsidP="00F87280">
            <w:pPr>
              <w:ind w:left="0"/>
              <w:rPr>
                <w:rFonts w:ascii="Arial Narrow" w:hAnsi="Arial Narrow"/>
                <w:sz w:val="20"/>
                <w:szCs w:val="20"/>
                <w:lang w:val="mk-MK"/>
              </w:rPr>
            </w:pPr>
            <w:r w:rsidRPr="00833C2B">
              <w:rPr>
                <w:rFonts w:ascii="Arial Narrow" w:hAnsi="Arial Narrow"/>
                <w:sz w:val="20"/>
                <w:szCs w:val="20"/>
                <w:lang w:val="mk-MK"/>
              </w:rPr>
              <w:t>Не</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 xml:space="preserve">2 </w:t>
            </w:r>
          </w:p>
          <w:p w14:paraId="46411A1A" w14:textId="24303FF2"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00BE5C40" w:rsidRPr="00833C2B">
              <w:rPr>
                <w:rFonts w:ascii="Arial Narrow" w:hAnsi="Arial Narrow"/>
                <w:sz w:val="20"/>
                <w:szCs w:val="20"/>
                <w:lang w:val="mk-MK"/>
              </w:rPr>
              <w:t>БО/НЗ</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 xml:space="preserve">99 </w:t>
            </w:r>
          </w:p>
        </w:tc>
      </w:tr>
      <w:tr w:rsidR="00C95487" w:rsidRPr="00495ACD" w14:paraId="00713E9E" w14:textId="77777777" w:rsidTr="00D66099">
        <w:tc>
          <w:tcPr>
            <w:tcW w:w="1170" w:type="dxa"/>
          </w:tcPr>
          <w:p w14:paraId="0CD0A3F2" w14:textId="7572F6D5"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t>q2</w:t>
            </w:r>
            <w:r w:rsidR="007B7769" w:rsidRPr="00833C2B">
              <w:rPr>
                <w:rFonts w:ascii="Arial Narrow" w:hAnsi="Arial Narrow"/>
                <w:b/>
                <w:bCs/>
                <w:sz w:val="20"/>
                <w:szCs w:val="20"/>
                <w:lang w:val="mk-MK"/>
              </w:rPr>
              <w:t>4</w:t>
            </w:r>
          </w:p>
        </w:tc>
        <w:tc>
          <w:tcPr>
            <w:tcW w:w="4477" w:type="dxa"/>
            <w:gridSpan w:val="2"/>
          </w:tcPr>
          <w:p w14:paraId="3B2E20AE" w14:textId="7639A29E" w:rsidR="00C95487" w:rsidRPr="00833C2B" w:rsidRDefault="00972BC4" w:rsidP="00F87280">
            <w:pPr>
              <w:pStyle w:val="Body"/>
              <w:rPr>
                <w:rFonts w:ascii="Arial Narrow" w:hAnsi="Arial Narrow"/>
                <w:sz w:val="20"/>
                <w:szCs w:val="20"/>
                <w:lang w:val="mk-MK"/>
              </w:rPr>
            </w:pPr>
            <w:r w:rsidRPr="00833C2B">
              <w:rPr>
                <w:rFonts w:ascii="Arial Narrow" w:hAnsi="Arial Narrow"/>
                <w:sz w:val="20"/>
                <w:szCs w:val="20"/>
                <w:lang w:val="mk-MK"/>
              </w:rPr>
              <w:t>Зошто никому не се обративте?</w:t>
            </w:r>
            <w:r w:rsidR="00C95487" w:rsidRPr="00833C2B">
              <w:rPr>
                <w:rFonts w:ascii="Arial Narrow" w:hAnsi="Arial Narrow"/>
                <w:sz w:val="20"/>
                <w:szCs w:val="20"/>
                <w:lang w:val="mk-MK"/>
              </w:rPr>
              <w:t xml:space="preserve"> </w:t>
            </w:r>
          </w:p>
          <w:p w14:paraId="1C208102" w14:textId="77777777" w:rsidR="0092189A" w:rsidRPr="00833C2B" w:rsidRDefault="0092189A" w:rsidP="00F87280">
            <w:pPr>
              <w:pStyle w:val="Body"/>
              <w:rPr>
                <w:rFonts w:ascii="Arial Narrow" w:hAnsi="Arial Narrow"/>
                <w:sz w:val="20"/>
                <w:szCs w:val="20"/>
                <w:lang w:val="mk-MK"/>
              </w:rPr>
            </w:pPr>
          </w:p>
          <w:p w14:paraId="1AC1D9A0" w14:textId="529648C8" w:rsidR="00972BC4" w:rsidRPr="00833C2B" w:rsidRDefault="00972BC4" w:rsidP="00972BC4">
            <w:pPr>
              <w:pBdr>
                <w:top w:val="nil"/>
                <w:left w:val="nil"/>
                <w:bottom w:val="nil"/>
                <w:right w:val="nil"/>
                <w:between w:val="nil"/>
                <w:bar w:val="nil"/>
              </w:pBdr>
              <w:tabs>
                <w:tab w:val="num" w:pos="360"/>
              </w:tabs>
              <w:ind w:left="0" w:right="0"/>
              <w:rPr>
                <w:rFonts w:ascii="Arial Narrow" w:hAnsi="Arial Narrow"/>
                <w:color w:val="000000"/>
                <w:sz w:val="20"/>
                <w:szCs w:val="20"/>
                <w:lang w:val="mk-MK"/>
              </w:rPr>
            </w:pPr>
            <w:r w:rsidRPr="00833C2B">
              <w:rPr>
                <w:rFonts w:ascii="Arial Narrow" w:hAnsi="Arial Narrow"/>
                <w:b/>
                <w:color w:val="000000"/>
                <w:sz w:val="20"/>
                <w:szCs w:val="20"/>
                <w:lang w:val="mk-MK"/>
              </w:rPr>
              <w:t xml:space="preserve">(АНКЕТАР: </w:t>
            </w:r>
            <w:r w:rsidRPr="00833C2B">
              <w:rPr>
                <w:rFonts w:ascii="Arial Narrow" w:hAnsi="Arial Narrow"/>
                <w:b/>
                <w:color w:val="000000"/>
                <w:sz w:val="20"/>
                <w:szCs w:val="20"/>
                <w:u w:val="single"/>
                <w:lang w:val="mk-MK"/>
              </w:rPr>
              <w:t>НЕ</w:t>
            </w:r>
            <w:r w:rsidRPr="00833C2B">
              <w:rPr>
                <w:rFonts w:ascii="Arial Narrow" w:hAnsi="Arial Narrow"/>
                <w:b/>
                <w:color w:val="000000"/>
                <w:sz w:val="20"/>
                <w:szCs w:val="20"/>
                <w:lang w:val="mk-MK"/>
              </w:rPr>
              <w:t xml:space="preserve"> ГИ ЧИТАЈТЕ ОПЦИИТЕ. ДОЗВОЛЕТЕ МУ НА ИСПИТАНИКОТ СЛОБОДНО ДА ОДГОВАРА. ОЗНАЧЕТЕ САМО </w:t>
            </w:r>
            <w:r w:rsidRPr="00833C2B">
              <w:rPr>
                <w:rFonts w:ascii="Arial Narrow" w:hAnsi="Arial Narrow"/>
                <w:b/>
                <w:color w:val="000000"/>
                <w:sz w:val="20"/>
                <w:szCs w:val="20"/>
                <w:u w:val="single"/>
                <w:lang w:val="mk-MK"/>
              </w:rPr>
              <w:t>ЕДНА</w:t>
            </w:r>
            <w:r w:rsidRPr="00833C2B">
              <w:rPr>
                <w:rFonts w:ascii="Arial Narrow" w:hAnsi="Arial Narrow"/>
                <w:b/>
                <w:color w:val="000000"/>
                <w:sz w:val="20"/>
                <w:szCs w:val="20"/>
                <w:lang w:val="mk-MK"/>
              </w:rPr>
              <w:t xml:space="preserve"> ОПЦИЈА.)</w:t>
            </w:r>
          </w:p>
          <w:p w14:paraId="2330EE99" w14:textId="77777777" w:rsidR="00C95487" w:rsidRPr="00833C2B" w:rsidRDefault="00C95487" w:rsidP="00F87280">
            <w:pPr>
              <w:tabs>
                <w:tab w:val="num" w:pos="360"/>
              </w:tabs>
              <w:ind w:left="0" w:right="0"/>
              <w:rPr>
                <w:rFonts w:ascii="Arial Narrow" w:hAnsi="Arial Narrow"/>
                <w:color w:val="000000"/>
                <w:sz w:val="20"/>
                <w:szCs w:val="20"/>
                <w:lang w:val="mk-MK"/>
              </w:rPr>
            </w:pPr>
          </w:p>
          <w:p w14:paraId="273E358E" w14:textId="77777777" w:rsidR="00C95487" w:rsidRPr="00833C2B" w:rsidRDefault="00C95487" w:rsidP="00F87280">
            <w:pPr>
              <w:rPr>
                <w:rFonts w:ascii="Arial Narrow" w:hAnsi="Arial Narrow"/>
                <w:sz w:val="20"/>
                <w:szCs w:val="20"/>
                <w:lang w:val="mk-MK"/>
              </w:rPr>
            </w:pPr>
          </w:p>
          <w:p w14:paraId="1899577D" w14:textId="77777777" w:rsidR="00C95487" w:rsidRPr="00833C2B" w:rsidRDefault="00C95487" w:rsidP="00F87280">
            <w:pPr>
              <w:rPr>
                <w:rFonts w:ascii="Arial Narrow" w:hAnsi="Arial Narrow"/>
                <w:sz w:val="20"/>
                <w:szCs w:val="20"/>
                <w:lang w:val="mk-MK"/>
              </w:rPr>
            </w:pPr>
          </w:p>
          <w:p w14:paraId="4DBE1427"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sz w:val="20"/>
                <w:szCs w:val="20"/>
                <w:lang w:val="mk-MK"/>
              </w:rPr>
              <w:tab/>
            </w:r>
          </w:p>
        </w:tc>
        <w:tc>
          <w:tcPr>
            <w:tcW w:w="4613" w:type="dxa"/>
          </w:tcPr>
          <w:p w14:paraId="1017E96C" w14:textId="6467EF8F" w:rsidR="00C95487" w:rsidRPr="00833C2B" w:rsidRDefault="00A17AC9" w:rsidP="00F87280">
            <w:pPr>
              <w:ind w:left="0" w:right="0"/>
              <w:rPr>
                <w:rFonts w:ascii="Arial Narrow" w:hAnsi="Arial Narrow"/>
                <w:sz w:val="20"/>
                <w:szCs w:val="20"/>
                <w:lang w:val="mk-MK"/>
              </w:rPr>
            </w:pPr>
            <w:r w:rsidRPr="00833C2B">
              <w:rPr>
                <w:rFonts w:ascii="Arial Narrow" w:hAnsi="Arial Narrow"/>
                <w:sz w:val="20"/>
                <w:szCs w:val="20"/>
                <w:lang w:val="mk-MK"/>
              </w:rPr>
              <w:t xml:space="preserve">Мислев дека проблемот не е доволно значаен или лесен за решавање </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lang w:val="mk-MK"/>
              </w:rPr>
              <w:t>1</w:t>
            </w:r>
          </w:p>
          <w:p w14:paraId="00629221" w14:textId="0C8F3170" w:rsidR="00C95487" w:rsidRPr="00833C2B" w:rsidRDefault="00C8295B" w:rsidP="00F87280">
            <w:pPr>
              <w:ind w:left="0" w:right="0"/>
              <w:rPr>
                <w:rFonts w:ascii="Arial Narrow" w:hAnsi="Arial Narrow"/>
                <w:sz w:val="20"/>
                <w:szCs w:val="20"/>
                <w:lang w:val="mk-MK"/>
              </w:rPr>
            </w:pPr>
            <w:r w:rsidRPr="00833C2B">
              <w:rPr>
                <w:rFonts w:ascii="Arial Narrow" w:hAnsi="Arial Narrow"/>
                <w:sz w:val="20"/>
                <w:szCs w:val="20"/>
                <w:lang w:val="mk-MK"/>
              </w:rPr>
              <w:t>Бев убеден/а дека проблемот можам сам/а да го решам</w:t>
            </w:r>
          </w:p>
          <w:p w14:paraId="608CB0D0" w14:textId="77777777" w:rsidR="00C95487" w:rsidRPr="00833C2B" w:rsidRDefault="00C95487" w:rsidP="00F87280">
            <w:pPr>
              <w:ind w:left="0" w:right="0"/>
              <w:rPr>
                <w:rFonts w:ascii="Arial Narrow" w:hAnsi="Arial Narrow"/>
                <w:sz w:val="20"/>
                <w:szCs w:val="20"/>
                <w:lang w:val="mk-MK"/>
              </w:rPr>
            </w:pP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F91ACB9" w14:textId="7934C2AB" w:rsidR="00C95487" w:rsidRPr="00833C2B" w:rsidRDefault="00F96795" w:rsidP="00F87280">
            <w:pPr>
              <w:ind w:left="0" w:right="0"/>
              <w:rPr>
                <w:rFonts w:ascii="Arial Narrow" w:hAnsi="Arial Narrow"/>
                <w:sz w:val="20"/>
                <w:szCs w:val="20"/>
                <w:lang w:val="mk-MK"/>
              </w:rPr>
            </w:pPr>
            <w:r w:rsidRPr="00833C2B">
              <w:rPr>
                <w:rFonts w:ascii="Arial Narrow" w:hAnsi="Arial Narrow"/>
                <w:sz w:val="20"/>
                <w:szCs w:val="20"/>
                <w:lang w:val="mk-MK"/>
              </w:rPr>
              <w:t>Решавањето на проблемот ќе одземеше многу време или ќе беа потребни многу бирократски процедур</w:t>
            </w:r>
            <w:r w:rsidRPr="00833C2B">
              <w:rPr>
                <w:rFonts w:ascii="Arial Narrow" w:hAnsi="Arial Narrow"/>
                <w:sz w:val="20"/>
                <w:szCs w:val="20"/>
                <w:u w:val="dotted"/>
                <w:lang w:val="mk-MK"/>
              </w:rPr>
              <w:t>и....</w:t>
            </w:r>
            <w:r w:rsidR="00644CBC" w:rsidRPr="00833C2B">
              <w:rPr>
                <w:rFonts w:ascii="Arial Narrow" w:hAnsi="Arial Narrow"/>
                <w:sz w:val="20"/>
                <w:szCs w:val="20"/>
                <w:u w:val="dotted" w:color="595959" w:themeColor="text1" w:themeTint="A6"/>
                <w:lang w:val="mk-MK"/>
              </w:rPr>
              <w:t xml:space="preserve"> </w:t>
            </w:r>
            <w:r w:rsidR="00644CBC" w:rsidRPr="00833C2B">
              <w:rPr>
                <w:rFonts w:ascii="Arial Narrow" w:hAnsi="Arial Narrow"/>
                <w:sz w:val="20"/>
                <w:szCs w:val="20"/>
                <w:u w:val="dotted" w:color="595959" w:themeColor="text1" w:themeTint="A6"/>
                <w:lang w:val="mk-MK"/>
              </w:rPr>
              <w:tab/>
            </w:r>
            <w:r w:rsidR="00644CBC" w:rsidRPr="00833C2B">
              <w:rPr>
                <w:rFonts w:ascii="Arial Narrow" w:hAnsi="Arial Narrow"/>
                <w:sz w:val="20"/>
                <w:szCs w:val="20"/>
                <w:u w:val="dotted" w:color="595959" w:themeColor="text1" w:themeTint="A6"/>
                <w:lang w:val="mk-MK"/>
              </w:rPr>
              <w:tab/>
            </w:r>
            <w:r w:rsidR="00644CBC" w:rsidRPr="00833C2B">
              <w:rPr>
                <w:rFonts w:ascii="Arial Narrow" w:hAnsi="Arial Narrow"/>
                <w:sz w:val="20"/>
                <w:szCs w:val="20"/>
                <w:u w:val="dotted" w:color="595959" w:themeColor="text1" w:themeTint="A6"/>
                <w:lang w:val="mk-MK"/>
              </w:rPr>
              <w:tab/>
            </w:r>
            <w:r w:rsidR="00644CBC" w:rsidRPr="00833C2B">
              <w:rPr>
                <w:rFonts w:ascii="Arial Narrow" w:hAnsi="Arial Narrow"/>
                <w:sz w:val="20"/>
                <w:szCs w:val="20"/>
                <w:u w:val="dotted" w:color="595959" w:themeColor="text1" w:themeTint="A6"/>
                <w:lang w:val="mk-MK"/>
              </w:rPr>
              <w:tab/>
            </w:r>
            <w:r w:rsidR="00644CBC" w:rsidRPr="00833C2B">
              <w:rPr>
                <w:rFonts w:ascii="Arial Narrow" w:hAnsi="Arial Narrow"/>
                <w:sz w:val="20"/>
                <w:szCs w:val="20"/>
                <w:u w:val="dotted" w:color="595959" w:themeColor="text1" w:themeTint="A6"/>
                <w:lang w:val="mk-MK"/>
              </w:rPr>
              <w:tab/>
            </w:r>
            <w:r w:rsidR="00644CBC"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lang w:val="mk-MK"/>
              </w:rPr>
              <w:t>.</w:t>
            </w:r>
            <w:r w:rsidR="00C95487" w:rsidRPr="00833C2B">
              <w:rPr>
                <w:rFonts w:ascii="Arial Narrow" w:hAnsi="Arial Narrow"/>
                <w:sz w:val="20"/>
                <w:szCs w:val="20"/>
                <w:lang w:val="mk-MK"/>
              </w:rPr>
              <w:t>3</w:t>
            </w:r>
          </w:p>
          <w:p w14:paraId="0C46FFA7" w14:textId="272D211C" w:rsidR="00C95487" w:rsidRPr="00833C2B" w:rsidRDefault="00F63A97" w:rsidP="00F87280">
            <w:pPr>
              <w:ind w:left="0" w:right="0"/>
              <w:rPr>
                <w:rFonts w:ascii="Arial Narrow" w:hAnsi="Arial Narrow"/>
                <w:sz w:val="20"/>
                <w:szCs w:val="20"/>
                <w:lang w:val="mk-MK"/>
              </w:rPr>
            </w:pPr>
            <w:r w:rsidRPr="00833C2B">
              <w:rPr>
                <w:rFonts w:ascii="Arial Narrow" w:hAnsi="Arial Narrow"/>
                <w:sz w:val="20"/>
                <w:szCs w:val="20"/>
                <w:lang w:val="mk-MK"/>
              </w:rPr>
              <w:t>Немав доволно докази или силен случа</w:t>
            </w:r>
            <w:r w:rsidR="00B96D23" w:rsidRPr="00833C2B">
              <w:rPr>
                <w:rFonts w:ascii="Arial Narrow" w:hAnsi="Arial Narrow" w:cstheme="minorHAnsi"/>
                <w:sz w:val="20"/>
                <w:szCs w:val="20"/>
                <w:u w:val="dotted"/>
                <w:lang w:val="mk-MK"/>
              </w:rPr>
              <w:t>ј</w:t>
            </w:r>
            <w:r w:rsidR="00C95487" w:rsidRPr="00833C2B">
              <w:rPr>
                <w:rFonts w:ascii="Arial Narrow" w:hAnsi="Arial Narrow"/>
                <w:sz w:val="20"/>
                <w:szCs w:val="20"/>
                <w:u w:val="dotted"/>
                <w:lang w:val="mk-MK"/>
              </w:rPr>
              <w:tab/>
            </w:r>
            <w:r w:rsidR="00C95487" w:rsidRPr="00833C2B">
              <w:rPr>
                <w:rFonts w:ascii="Arial Narrow" w:hAnsi="Arial Narrow"/>
                <w:sz w:val="20"/>
                <w:szCs w:val="20"/>
                <w:lang w:val="mk-MK"/>
              </w:rPr>
              <w:t>4</w:t>
            </w:r>
          </w:p>
          <w:p w14:paraId="1ACA652A" w14:textId="781D0BA2" w:rsidR="00C95487" w:rsidRPr="00833C2B" w:rsidRDefault="000F3EB7" w:rsidP="00F87280">
            <w:pPr>
              <w:ind w:left="0" w:right="0"/>
              <w:rPr>
                <w:rFonts w:ascii="Arial Narrow" w:hAnsi="Arial Narrow"/>
                <w:sz w:val="20"/>
                <w:szCs w:val="20"/>
                <w:lang w:val="mk-MK"/>
              </w:rPr>
            </w:pPr>
            <w:r w:rsidRPr="00833C2B">
              <w:rPr>
                <w:rFonts w:ascii="Arial Narrow" w:hAnsi="Arial Narrow"/>
                <w:sz w:val="20"/>
                <w:szCs w:val="20"/>
                <w:lang w:val="mk-MK"/>
              </w:rPr>
              <w:t>Се плашев од последиците</w:t>
            </w:r>
            <w:r w:rsidR="00C95487" w:rsidRPr="00833C2B">
              <w:rPr>
                <w:rFonts w:ascii="Arial Narrow" w:hAnsi="Arial Narrow"/>
                <w:sz w:val="20"/>
                <w:szCs w:val="20"/>
                <w:lang w:val="mk-MK"/>
              </w:rPr>
              <w:t xml:space="preserve"> / </w:t>
            </w:r>
            <w:r w:rsidRPr="00833C2B">
              <w:rPr>
                <w:rFonts w:ascii="Arial Narrow" w:hAnsi="Arial Narrow"/>
                <w:sz w:val="20"/>
                <w:szCs w:val="20"/>
                <w:lang w:val="mk-MK"/>
              </w:rPr>
              <w:t>Другата страна е многу помоќна</w:t>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cstheme="minorHAnsi"/>
                <w:sz w:val="20"/>
                <w:szCs w:val="20"/>
                <w:u w:val="dotted"/>
                <w:lang w:val="mk-MK"/>
              </w:rPr>
              <w:tab/>
            </w:r>
            <w:r w:rsidR="00644CBC"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5</w:t>
            </w:r>
          </w:p>
          <w:p w14:paraId="6197B846" w14:textId="43353DF2" w:rsidR="00C95487" w:rsidRPr="00833C2B" w:rsidRDefault="00F00A7E" w:rsidP="00F87280">
            <w:pPr>
              <w:ind w:left="0" w:right="0"/>
              <w:rPr>
                <w:rFonts w:ascii="Arial Narrow" w:hAnsi="Arial Narrow"/>
                <w:sz w:val="20"/>
                <w:szCs w:val="20"/>
                <w:lang w:val="mk-MK"/>
              </w:rPr>
            </w:pPr>
            <w:r w:rsidRPr="00833C2B">
              <w:rPr>
                <w:rFonts w:ascii="Arial Narrow" w:hAnsi="Arial Narrow"/>
                <w:sz w:val="20"/>
                <w:szCs w:val="20"/>
                <w:lang w:val="mk-MK"/>
              </w:rPr>
              <w:t>Не знаев што да правам, каде да одам, или како да го направам тоа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lang w:val="mk-MK"/>
              </w:rPr>
              <w:t>6</w:t>
            </w:r>
          </w:p>
          <w:p w14:paraId="574A7B05" w14:textId="0D544D40" w:rsidR="00C95487" w:rsidRPr="00833C2B" w:rsidRDefault="00EB76F7" w:rsidP="00F87280">
            <w:pPr>
              <w:ind w:left="0" w:right="0"/>
              <w:rPr>
                <w:rFonts w:ascii="Arial Narrow" w:hAnsi="Arial Narrow"/>
                <w:sz w:val="20"/>
                <w:szCs w:val="20"/>
                <w:lang w:val="mk-MK"/>
              </w:rPr>
            </w:pPr>
            <w:r w:rsidRPr="00833C2B">
              <w:rPr>
                <w:rFonts w:ascii="Arial Narrow" w:hAnsi="Arial Narrow"/>
                <w:sz w:val="20"/>
                <w:szCs w:val="20"/>
                <w:lang w:val="mk-MK"/>
              </w:rPr>
              <w:t xml:space="preserve">Проблеми со пристап </w:t>
            </w:r>
            <w:r w:rsidR="00C95487" w:rsidRPr="00833C2B">
              <w:rPr>
                <w:rFonts w:ascii="Arial Narrow" w:hAnsi="Arial Narrow"/>
                <w:sz w:val="20"/>
                <w:szCs w:val="20"/>
                <w:lang w:val="mk-MK"/>
              </w:rPr>
              <w:t xml:space="preserve"> (</w:t>
            </w:r>
            <w:r w:rsidRPr="00833C2B">
              <w:rPr>
                <w:rFonts w:ascii="Arial Narrow" w:hAnsi="Arial Narrow"/>
                <w:sz w:val="20"/>
                <w:szCs w:val="20"/>
                <w:lang w:val="mk-MK"/>
              </w:rPr>
              <w:t>трошок</w:t>
            </w:r>
            <w:r w:rsidR="00C95487" w:rsidRPr="00833C2B">
              <w:rPr>
                <w:rFonts w:ascii="Arial Narrow" w:hAnsi="Arial Narrow"/>
                <w:sz w:val="20"/>
                <w:szCs w:val="20"/>
                <w:lang w:val="mk-MK"/>
              </w:rPr>
              <w:t xml:space="preserve">, </w:t>
            </w:r>
            <w:r w:rsidRPr="00833C2B">
              <w:rPr>
                <w:rFonts w:ascii="Arial Narrow" w:hAnsi="Arial Narrow"/>
                <w:sz w:val="20"/>
                <w:szCs w:val="20"/>
                <w:lang w:val="mk-MK"/>
              </w:rPr>
              <w:t>растојание</w:t>
            </w:r>
            <w:r w:rsidR="00C95487" w:rsidRPr="00833C2B">
              <w:rPr>
                <w:rFonts w:ascii="Arial Narrow" w:hAnsi="Arial Narrow"/>
                <w:sz w:val="20"/>
                <w:szCs w:val="20"/>
                <w:lang w:val="mk-MK"/>
              </w:rPr>
              <w:t xml:space="preserve">, </w:t>
            </w:r>
            <w:r w:rsidRPr="00833C2B">
              <w:rPr>
                <w:rFonts w:ascii="Arial Narrow" w:hAnsi="Arial Narrow"/>
                <w:sz w:val="20"/>
                <w:szCs w:val="20"/>
                <w:lang w:val="mk-MK"/>
              </w:rPr>
              <w:t>распоред, etc.)</w:t>
            </w:r>
            <w:r w:rsidR="00C95487" w:rsidRPr="00833C2B">
              <w:rPr>
                <w:rFonts w:ascii="Arial Narrow" w:hAnsi="Arial Narrow"/>
                <w:sz w:val="20"/>
                <w:szCs w:val="20"/>
                <w:u w:val="dotted" w:color="595959" w:themeColor="text1" w:themeTint="A6"/>
                <w:lang w:val="mk-MK"/>
              </w:rPr>
              <w:tab/>
              <w:t xml:space="preserve"> </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cstheme="minorHAnsi"/>
                <w:sz w:val="20"/>
                <w:szCs w:val="20"/>
                <w:u w:val="dotted"/>
                <w:lang w:val="mk-MK"/>
              </w:rPr>
              <w:tab/>
            </w:r>
            <w:r w:rsidR="00644CBC"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7</w:t>
            </w:r>
          </w:p>
          <w:p w14:paraId="5F5E4163" w14:textId="232FFEC5" w:rsidR="00C95487" w:rsidRPr="00833C2B" w:rsidRDefault="00C658B6" w:rsidP="00F87280">
            <w:pPr>
              <w:ind w:left="0" w:right="0"/>
              <w:rPr>
                <w:rFonts w:ascii="Arial Narrow" w:hAnsi="Arial Narrow"/>
                <w:sz w:val="20"/>
                <w:szCs w:val="20"/>
                <w:lang w:val="mk-MK"/>
              </w:rPr>
            </w:pPr>
            <w:r w:rsidRPr="00833C2B">
              <w:rPr>
                <w:rFonts w:ascii="Arial Narrow" w:hAnsi="Arial Narrow"/>
                <w:sz w:val="20"/>
                <w:szCs w:val="20"/>
                <w:lang w:val="mk-MK"/>
              </w:rPr>
              <w:t>Не ми верував на властите</w:t>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lang w:val="mk-MK"/>
              </w:rPr>
              <w:t>8</w:t>
            </w:r>
          </w:p>
          <w:p w14:paraId="3DFF5340" w14:textId="553299F7" w:rsidR="00C95487" w:rsidRPr="00833C2B" w:rsidRDefault="00C658B6" w:rsidP="00F87280">
            <w:pPr>
              <w:ind w:left="0" w:right="0"/>
              <w:rPr>
                <w:rFonts w:ascii="Arial Narrow" w:hAnsi="Arial Narrow"/>
                <w:sz w:val="20"/>
                <w:szCs w:val="20"/>
                <w:lang w:val="mk-MK"/>
              </w:rPr>
            </w:pPr>
            <w:r w:rsidRPr="00833C2B">
              <w:rPr>
                <w:rFonts w:ascii="Arial Narrow" w:hAnsi="Arial Narrow"/>
                <w:sz w:val="20"/>
                <w:szCs w:val="20"/>
                <w:lang w:val="mk-MK"/>
              </w:rPr>
              <w:t>Ќе предизвикаше проблеми за моето семејство или ќе уништеше врска</w:t>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9</w:t>
            </w:r>
          </w:p>
          <w:p w14:paraId="07298164" w14:textId="5DFDF211" w:rsidR="00C95487" w:rsidRPr="00833C2B" w:rsidRDefault="00C8295B" w:rsidP="00F87280">
            <w:pPr>
              <w:ind w:left="0" w:right="0"/>
              <w:rPr>
                <w:rFonts w:ascii="Arial Narrow" w:hAnsi="Arial Narrow"/>
                <w:sz w:val="20"/>
                <w:szCs w:val="20"/>
                <w:lang w:val="mk-MK"/>
              </w:rPr>
            </w:pPr>
            <w:r w:rsidRPr="00833C2B">
              <w:rPr>
                <w:rFonts w:ascii="Arial Narrow" w:hAnsi="Arial Narrow"/>
                <w:sz w:val="20"/>
                <w:szCs w:val="20"/>
                <w:lang w:val="mk-MK"/>
              </w:rPr>
              <w:t>Јас го предизвикав пр</w:t>
            </w:r>
            <w:r w:rsidR="00C658B6" w:rsidRPr="00833C2B">
              <w:rPr>
                <w:rFonts w:ascii="Arial Narrow" w:hAnsi="Arial Narrow"/>
                <w:sz w:val="20"/>
                <w:szCs w:val="20"/>
                <w:lang w:val="mk-MK"/>
              </w:rPr>
              <w:t>облемот</w:t>
            </w:r>
            <w:r w:rsidR="00C95487" w:rsidRPr="00833C2B">
              <w:rPr>
                <w:rFonts w:ascii="Arial Narrow" w:hAnsi="Arial Narrow"/>
                <w:sz w:val="20"/>
                <w:szCs w:val="20"/>
                <w:lang w:val="mk-MK"/>
              </w:rPr>
              <w:t xml:space="preserve"> / </w:t>
            </w:r>
            <w:r w:rsidR="00C658B6" w:rsidRPr="00833C2B">
              <w:rPr>
                <w:rFonts w:ascii="Arial Narrow" w:hAnsi="Arial Narrow"/>
                <w:sz w:val="20"/>
                <w:szCs w:val="20"/>
                <w:lang w:val="mk-MK"/>
              </w:rPr>
              <w:t>Тоа беше до другата страна</w:t>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 xml:space="preserve">10 </w:t>
            </w:r>
          </w:p>
          <w:p w14:paraId="5E558336" w14:textId="6C2201F0" w:rsidR="00C95487" w:rsidRPr="00833C2B" w:rsidRDefault="0002536C" w:rsidP="00F87280">
            <w:pPr>
              <w:ind w:left="0" w:right="0"/>
              <w:rPr>
                <w:rFonts w:ascii="Arial Narrow" w:hAnsi="Arial Narrow"/>
                <w:sz w:val="20"/>
                <w:szCs w:val="20"/>
                <w:lang w:val="mk-MK"/>
              </w:rPr>
            </w:pPr>
            <w:r w:rsidRPr="00833C2B">
              <w:rPr>
                <w:rFonts w:ascii="Arial Narrow" w:hAnsi="Arial Narrow"/>
                <w:sz w:val="20"/>
                <w:szCs w:val="20"/>
                <w:lang w:val="mk-MK"/>
              </w:rPr>
              <w:t>Друго</w:t>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lang w:val="mk-MK"/>
              </w:rPr>
              <w:t>11</w:t>
            </w:r>
          </w:p>
          <w:p w14:paraId="11979D11" w14:textId="4A755A2E" w:rsidR="00C95487" w:rsidRPr="00833C2B" w:rsidRDefault="0002536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00BE5C40" w:rsidRPr="00833C2B">
              <w:rPr>
                <w:rFonts w:ascii="Arial Narrow" w:hAnsi="Arial Narrow"/>
                <w:sz w:val="20"/>
                <w:szCs w:val="20"/>
                <w:lang w:val="mk-MK"/>
              </w:rPr>
              <w:t>БО/НЗ</w:t>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lang w:val="mk-MK"/>
              </w:rPr>
              <w:t>99</w:t>
            </w:r>
          </w:p>
        </w:tc>
      </w:tr>
      <w:tr w:rsidR="00C95487" w:rsidRPr="00833C2B" w14:paraId="6D79FBCC" w14:textId="77777777" w:rsidTr="00D66099">
        <w:tc>
          <w:tcPr>
            <w:tcW w:w="1170" w:type="dxa"/>
          </w:tcPr>
          <w:p w14:paraId="137BD1AC" w14:textId="1123943B" w:rsidR="00C95487" w:rsidRPr="00833C2B" w:rsidRDefault="007B7769"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t>q25</w:t>
            </w:r>
          </w:p>
        </w:tc>
        <w:tc>
          <w:tcPr>
            <w:tcW w:w="4477" w:type="dxa"/>
            <w:gridSpan w:val="2"/>
          </w:tcPr>
          <w:p w14:paraId="102775A7" w14:textId="537658E5" w:rsidR="00C95487" w:rsidRPr="00833C2B" w:rsidRDefault="00FC07FB" w:rsidP="00DC67B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sz w:val="20"/>
                <w:szCs w:val="20"/>
                <w:lang w:val="mk-MK"/>
              </w:rPr>
              <w:t xml:space="preserve">Дали </w:t>
            </w:r>
            <w:r w:rsidR="00815FDE" w:rsidRPr="00833C2B">
              <w:rPr>
                <w:rFonts w:ascii="Arial Narrow" w:hAnsi="Arial Narrow"/>
                <w:sz w:val="20"/>
                <w:szCs w:val="20"/>
                <w:lang w:val="mk-MK"/>
              </w:rPr>
              <w:t xml:space="preserve">е </w:t>
            </w:r>
            <w:r w:rsidRPr="00833C2B">
              <w:rPr>
                <w:rFonts w:ascii="Arial Narrow" w:hAnsi="Arial Narrow"/>
                <w:sz w:val="20"/>
                <w:szCs w:val="20"/>
                <w:lang w:val="mk-MK"/>
              </w:rPr>
              <w:t xml:space="preserve">проблемот </w:t>
            </w:r>
            <w:r w:rsidR="00815FDE" w:rsidRPr="00833C2B">
              <w:rPr>
                <w:rFonts w:ascii="Arial Narrow" w:hAnsi="Arial Narrow"/>
                <w:sz w:val="20"/>
                <w:szCs w:val="20"/>
                <w:lang w:val="mk-MK"/>
              </w:rPr>
              <w:t>тековен</w:t>
            </w:r>
            <w:r w:rsidRPr="00833C2B">
              <w:rPr>
                <w:rFonts w:ascii="Arial Narrow" w:hAnsi="Arial Narrow"/>
                <w:sz w:val="20"/>
                <w:szCs w:val="20"/>
                <w:lang w:val="mk-MK"/>
              </w:rPr>
              <w:t xml:space="preserve"> или </w:t>
            </w:r>
            <w:r w:rsidR="00DC67BA" w:rsidRPr="00833C2B">
              <w:rPr>
                <w:rFonts w:ascii="Arial Narrow" w:hAnsi="Arial Narrow"/>
                <w:sz w:val="20"/>
                <w:szCs w:val="20"/>
                <w:lang w:val="mk-MK"/>
              </w:rPr>
              <w:t>окончан</w:t>
            </w:r>
            <w:r w:rsidRPr="00833C2B">
              <w:rPr>
                <w:rFonts w:ascii="Arial Narrow" w:hAnsi="Arial Narrow"/>
                <w:sz w:val="20"/>
                <w:szCs w:val="20"/>
                <w:lang w:val="mk-MK"/>
              </w:rPr>
              <w:t>? Под „</w:t>
            </w:r>
            <w:r w:rsidR="00DC67BA" w:rsidRPr="00833C2B">
              <w:rPr>
                <w:rFonts w:ascii="Arial Narrow" w:hAnsi="Arial Narrow"/>
                <w:sz w:val="20"/>
                <w:szCs w:val="20"/>
                <w:lang w:val="mk-MK"/>
              </w:rPr>
              <w:t>окончан</w:t>
            </w:r>
            <w:r w:rsidRPr="00833C2B">
              <w:rPr>
                <w:rFonts w:ascii="Arial Narrow" w:hAnsi="Arial Narrow"/>
                <w:sz w:val="20"/>
                <w:szCs w:val="20"/>
                <w:lang w:val="mk-MK"/>
              </w:rPr>
              <w:t xml:space="preserve">“ се подразбира дека проблемот е или целосно разрешен или се уште е актуелен, но вие и сите останати целосно сте се откажале од превземање на активности за негово разрешување. </w:t>
            </w:r>
          </w:p>
        </w:tc>
        <w:tc>
          <w:tcPr>
            <w:tcW w:w="4613" w:type="dxa"/>
          </w:tcPr>
          <w:p w14:paraId="54D92F31" w14:textId="43AFEB43" w:rsidR="00C95487" w:rsidRPr="00833C2B" w:rsidRDefault="00815FDE" w:rsidP="00F87280">
            <w:pPr>
              <w:ind w:left="0" w:right="0"/>
              <w:rPr>
                <w:rFonts w:ascii="Arial Narrow" w:hAnsi="Arial Narrow"/>
                <w:sz w:val="20"/>
                <w:szCs w:val="20"/>
                <w:lang w:val="mk-MK"/>
              </w:rPr>
            </w:pPr>
            <w:r w:rsidRPr="00833C2B">
              <w:rPr>
                <w:rFonts w:ascii="Arial Narrow" w:hAnsi="Arial Narrow"/>
                <w:sz w:val="20"/>
                <w:szCs w:val="20"/>
                <w:lang w:val="mk-MK"/>
              </w:rPr>
              <w:t>Тековен</w:t>
            </w:r>
            <w:r w:rsidR="00C95487" w:rsidRPr="00833C2B">
              <w:rPr>
                <w:rFonts w:ascii="Arial Narrow" w:hAnsi="Arial Narrow"/>
                <w:sz w:val="20"/>
                <w:szCs w:val="20"/>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w:t>
            </w:r>
            <w:r w:rsidR="00D104CC" w:rsidRPr="00833C2B">
              <w:rPr>
                <w:rFonts w:ascii="Arial Narrow" w:hAnsi="Arial Narrow" w:cstheme="minorHAnsi"/>
                <w:sz w:val="20"/>
                <w:szCs w:val="20"/>
                <w:lang w:val="mk-MK"/>
              </w:rPr>
              <w:t xml:space="preserve">ОДИ НА </w:t>
            </w:r>
            <w:r w:rsidR="00C95487" w:rsidRPr="00833C2B">
              <w:rPr>
                <w:rFonts w:ascii="Arial Narrow" w:hAnsi="Arial Narrow" w:cstheme="minorHAnsi"/>
                <w:sz w:val="20"/>
                <w:szCs w:val="20"/>
                <w:lang w:val="mk-MK"/>
              </w:rPr>
              <w:t>q3</w:t>
            </w:r>
            <w:r w:rsidR="00CF380B" w:rsidRPr="00833C2B">
              <w:rPr>
                <w:rFonts w:ascii="Arial Narrow" w:hAnsi="Arial Narrow" w:cstheme="minorHAnsi"/>
                <w:sz w:val="20"/>
                <w:szCs w:val="20"/>
                <w:lang w:val="mk-MK"/>
              </w:rPr>
              <w:t>4</w:t>
            </w:r>
            <w:r w:rsidR="00C95487" w:rsidRPr="00833C2B">
              <w:rPr>
                <w:rFonts w:ascii="Arial Narrow" w:hAnsi="Arial Narrow" w:cstheme="minorHAnsi"/>
                <w:sz w:val="20"/>
                <w:szCs w:val="20"/>
                <w:lang w:val="mk-MK"/>
              </w:rPr>
              <w:t>)</w:t>
            </w:r>
          </w:p>
          <w:p w14:paraId="2AF450BE" w14:textId="2495128C" w:rsidR="00C95487" w:rsidRPr="00833C2B" w:rsidRDefault="00815FDE" w:rsidP="00F87280">
            <w:pPr>
              <w:ind w:left="0" w:right="0"/>
              <w:rPr>
                <w:rFonts w:ascii="Arial Narrow" w:hAnsi="Arial Narrow"/>
                <w:sz w:val="20"/>
                <w:szCs w:val="20"/>
                <w:lang w:val="mk-MK"/>
              </w:rPr>
            </w:pPr>
            <w:r w:rsidRPr="00833C2B">
              <w:rPr>
                <w:rFonts w:ascii="Arial Narrow" w:hAnsi="Arial Narrow"/>
                <w:sz w:val="20"/>
                <w:szCs w:val="20"/>
                <w:lang w:val="mk-MK"/>
              </w:rPr>
              <w:t>Прерано е да се каже</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 (</w:t>
            </w:r>
            <w:r w:rsidR="00D104CC" w:rsidRPr="00833C2B">
              <w:rPr>
                <w:rFonts w:ascii="Arial Narrow" w:hAnsi="Arial Narrow" w:cstheme="minorHAnsi"/>
                <w:sz w:val="20"/>
                <w:szCs w:val="20"/>
                <w:lang w:val="mk-MK"/>
              </w:rPr>
              <w:t xml:space="preserve">ОДИ НА </w:t>
            </w:r>
            <w:r w:rsidR="00C95487" w:rsidRPr="00833C2B">
              <w:rPr>
                <w:rFonts w:ascii="Arial Narrow" w:hAnsi="Arial Narrow" w:cstheme="minorHAnsi"/>
                <w:sz w:val="20"/>
                <w:szCs w:val="20"/>
                <w:lang w:val="mk-MK"/>
              </w:rPr>
              <w:t>q3</w:t>
            </w:r>
            <w:r w:rsidR="00CF380B" w:rsidRPr="00833C2B">
              <w:rPr>
                <w:rFonts w:ascii="Arial Narrow" w:hAnsi="Arial Narrow" w:cstheme="minorHAnsi"/>
                <w:sz w:val="20"/>
                <w:szCs w:val="20"/>
                <w:lang w:val="mk-MK"/>
              </w:rPr>
              <w:t>4</w:t>
            </w:r>
            <w:r w:rsidR="00C95487" w:rsidRPr="00833C2B">
              <w:rPr>
                <w:rFonts w:ascii="Arial Narrow" w:hAnsi="Arial Narrow" w:cstheme="minorHAnsi"/>
                <w:sz w:val="20"/>
                <w:szCs w:val="20"/>
                <w:lang w:val="mk-MK"/>
              </w:rPr>
              <w:t>)</w:t>
            </w:r>
          </w:p>
          <w:p w14:paraId="79CA5466" w14:textId="13E15A1F" w:rsidR="00C95487" w:rsidRPr="00833C2B" w:rsidRDefault="00DC67BA" w:rsidP="00F87280">
            <w:pPr>
              <w:ind w:left="0" w:right="0"/>
              <w:rPr>
                <w:rFonts w:ascii="Arial Narrow" w:hAnsi="Arial Narrow"/>
                <w:sz w:val="20"/>
                <w:szCs w:val="20"/>
                <w:lang w:val="mk-MK"/>
              </w:rPr>
            </w:pPr>
            <w:r w:rsidRPr="00833C2B">
              <w:rPr>
                <w:rFonts w:ascii="Arial Narrow" w:hAnsi="Arial Narrow"/>
                <w:sz w:val="20"/>
                <w:szCs w:val="20"/>
                <w:lang w:val="mk-MK"/>
              </w:rPr>
              <w:t>Окончан</w:t>
            </w:r>
            <w:r w:rsidR="00C95487" w:rsidRPr="00833C2B">
              <w:rPr>
                <w:rFonts w:ascii="Arial Narrow" w:hAnsi="Arial Narrow"/>
                <w:sz w:val="20"/>
                <w:szCs w:val="20"/>
                <w:lang w:val="mk-MK"/>
              </w:rPr>
              <w:t>,</w:t>
            </w:r>
            <w:r w:rsidR="00815FDE" w:rsidRPr="00833C2B">
              <w:rPr>
                <w:rFonts w:ascii="Arial Narrow" w:hAnsi="Arial Narrow"/>
                <w:sz w:val="20"/>
                <w:szCs w:val="20"/>
                <w:lang w:val="mk-MK"/>
              </w:rPr>
              <w:t xml:space="preserve"> но проблемот се уште постои</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3</w:t>
            </w:r>
          </w:p>
          <w:p w14:paraId="6214C2EA" w14:textId="03DF0AA4" w:rsidR="00C95487" w:rsidRPr="00833C2B" w:rsidRDefault="00DC67BA" w:rsidP="00F87280">
            <w:pPr>
              <w:ind w:left="0" w:right="0"/>
              <w:rPr>
                <w:rFonts w:ascii="Arial Narrow" w:hAnsi="Arial Narrow"/>
                <w:sz w:val="20"/>
                <w:szCs w:val="20"/>
                <w:lang w:val="mk-MK"/>
              </w:rPr>
            </w:pPr>
            <w:r w:rsidRPr="00833C2B">
              <w:rPr>
                <w:rFonts w:ascii="Arial Narrow" w:hAnsi="Arial Narrow"/>
                <w:sz w:val="20"/>
                <w:szCs w:val="20"/>
                <w:lang w:val="mk-MK"/>
              </w:rPr>
              <w:t>Окончан</w:t>
            </w:r>
            <w:r w:rsidR="00C95487" w:rsidRPr="00833C2B">
              <w:rPr>
                <w:rFonts w:ascii="Arial Narrow" w:hAnsi="Arial Narrow"/>
                <w:sz w:val="20"/>
                <w:szCs w:val="20"/>
                <w:lang w:val="mk-MK"/>
              </w:rPr>
              <w:t xml:space="preserve"> </w:t>
            </w:r>
            <w:r w:rsidRPr="00833C2B">
              <w:rPr>
                <w:rFonts w:ascii="Arial Narrow" w:hAnsi="Arial Narrow"/>
                <w:sz w:val="20"/>
                <w:szCs w:val="20"/>
                <w:lang w:val="mk-MK"/>
              </w:rPr>
              <w:t>проблемот е целосно разрешен</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4</w:t>
            </w:r>
          </w:p>
          <w:p w14:paraId="51868092" w14:textId="1FFAB8AE"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00DC67BA" w:rsidRPr="00833C2B">
              <w:rPr>
                <w:rFonts w:ascii="Arial Narrow" w:hAnsi="Arial Narrow"/>
                <w:sz w:val="20"/>
                <w:szCs w:val="20"/>
                <w:lang w:val="mk-MK"/>
              </w:rPr>
              <w:t>Не знам</w:t>
            </w:r>
            <w:r w:rsidRPr="00833C2B">
              <w:rPr>
                <w:rFonts w:ascii="Arial Narrow" w:hAnsi="Arial Narrow"/>
                <w:sz w:val="20"/>
                <w:szCs w:val="20"/>
                <w:lang w:val="mk-MK"/>
              </w:rPr>
              <w:t>/</w:t>
            </w:r>
            <w:r w:rsidR="00DC67BA" w:rsidRPr="00833C2B">
              <w:rPr>
                <w:rFonts w:ascii="Arial Narrow" w:hAnsi="Arial Narrow"/>
                <w:sz w:val="20"/>
                <w:szCs w:val="20"/>
                <w:lang w:val="mk-MK"/>
              </w:rPr>
              <w:t>Нема одговор</w:t>
            </w:r>
          </w:p>
          <w:p w14:paraId="2FFF3AA8" w14:textId="32C12E8C"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 (</w:t>
            </w:r>
            <w:r w:rsidR="00D104CC" w:rsidRPr="00833C2B">
              <w:rPr>
                <w:rFonts w:ascii="Arial Narrow" w:hAnsi="Arial Narrow" w:cstheme="minorHAnsi"/>
                <w:sz w:val="20"/>
                <w:szCs w:val="20"/>
                <w:lang w:val="mk-MK"/>
              </w:rPr>
              <w:t xml:space="preserve">ОДИ НА </w:t>
            </w:r>
            <w:r w:rsidRPr="00833C2B">
              <w:rPr>
                <w:rFonts w:ascii="Arial Narrow" w:hAnsi="Arial Narrow" w:cstheme="minorHAnsi"/>
                <w:sz w:val="20"/>
                <w:szCs w:val="20"/>
                <w:lang w:val="mk-MK"/>
              </w:rPr>
              <w:t>q3</w:t>
            </w:r>
            <w:r w:rsidR="00CF380B" w:rsidRPr="00833C2B">
              <w:rPr>
                <w:rFonts w:ascii="Arial Narrow" w:hAnsi="Arial Narrow" w:cstheme="minorHAnsi"/>
                <w:sz w:val="20"/>
                <w:szCs w:val="20"/>
                <w:lang w:val="mk-MK"/>
              </w:rPr>
              <w:t>4</w:t>
            </w:r>
            <w:r w:rsidRPr="00833C2B">
              <w:rPr>
                <w:rFonts w:ascii="Arial Narrow" w:hAnsi="Arial Narrow" w:cstheme="minorHAnsi"/>
                <w:sz w:val="20"/>
                <w:szCs w:val="20"/>
                <w:lang w:val="mk-MK"/>
              </w:rPr>
              <w:t>)</w:t>
            </w:r>
          </w:p>
        </w:tc>
      </w:tr>
      <w:tr w:rsidR="00C95487" w:rsidRPr="00495ACD" w14:paraId="62F8DD3A" w14:textId="77777777" w:rsidTr="0080773A">
        <w:tc>
          <w:tcPr>
            <w:tcW w:w="1170" w:type="dxa"/>
          </w:tcPr>
          <w:p w14:paraId="7BBDA6DC" w14:textId="5F4C3AAD" w:rsidR="00C95487" w:rsidRPr="00833C2B" w:rsidRDefault="007B7769"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t>q26</w:t>
            </w:r>
          </w:p>
        </w:tc>
        <w:tc>
          <w:tcPr>
            <w:tcW w:w="3667" w:type="dxa"/>
          </w:tcPr>
          <w:p w14:paraId="35303048" w14:textId="77777777" w:rsidR="0092189A" w:rsidRPr="00833C2B" w:rsidRDefault="00643F2F"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 xml:space="preserve">Која од следниве изјави најдобро го отсликува начинот на која проблемот беше разрешен? Проблемот беше разрешен преку: </w:t>
            </w:r>
          </w:p>
          <w:p w14:paraId="35B7398A" w14:textId="2601FC13"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sz w:val="20"/>
                <w:szCs w:val="20"/>
                <w:lang w:val="mk-MK"/>
              </w:rPr>
            </w:pPr>
            <w:r w:rsidRPr="00833C2B">
              <w:rPr>
                <w:rFonts w:ascii="Arial Narrow" w:hAnsi="Arial Narrow"/>
                <w:b/>
                <w:sz w:val="20"/>
                <w:szCs w:val="20"/>
                <w:lang w:val="mk-MK"/>
              </w:rPr>
              <w:t>(</w:t>
            </w:r>
            <w:r w:rsidR="00643F2F" w:rsidRPr="00833C2B">
              <w:rPr>
                <w:rFonts w:ascii="Arial Narrow" w:hAnsi="Arial Narrow"/>
                <w:b/>
                <w:sz w:val="20"/>
                <w:szCs w:val="20"/>
                <w:lang w:val="mk-MK"/>
              </w:rPr>
              <w:t>АНКЕТАР</w:t>
            </w:r>
            <w:r w:rsidRPr="00833C2B">
              <w:rPr>
                <w:rFonts w:ascii="Arial Narrow" w:hAnsi="Arial Narrow"/>
                <w:b/>
                <w:sz w:val="20"/>
                <w:szCs w:val="20"/>
                <w:lang w:val="mk-MK"/>
              </w:rPr>
              <w:t xml:space="preserve">: </w:t>
            </w:r>
            <w:r w:rsidR="00643F2F" w:rsidRPr="00833C2B">
              <w:rPr>
                <w:rFonts w:ascii="Arial Narrow" w:hAnsi="Arial Narrow"/>
                <w:b/>
                <w:sz w:val="20"/>
                <w:szCs w:val="20"/>
                <w:lang w:val="mk-MK"/>
              </w:rPr>
              <w:t xml:space="preserve">ПОКАЖЕТЕ ЈА “КАРТИЧКА </w:t>
            </w:r>
            <w:r w:rsidRPr="00833C2B">
              <w:rPr>
                <w:rFonts w:ascii="Arial Narrow" w:hAnsi="Arial Narrow"/>
                <w:b/>
                <w:sz w:val="20"/>
                <w:szCs w:val="20"/>
                <w:lang w:val="mk-MK"/>
              </w:rPr>
              <w:t xml:space="preserve"> B”. </w:t>
            </w:r>
            <w:r w:rsidR="00643F2F" w:rsidRPr="00833C2B">
              <w:rPr>
                <w:rFonts w:ascii="Arial Narrow" w:hAnsi="Arial Narrow"/>
                <w:b/>
                <w:sz w:val="20"/>
                <w:szCs w:val="20"/>
                <w:lang w:val="mk-MK"/>
              </w:rPr>
              <w:t>ОЗНАЧЕТЕ САМО ЕДНА ОПЦИЈА</w:t>
            </w:r>
            <w:r w:rsidRPr="00833C2B">
              <w:rPr>
                <w:rFonts w:ascii="Arial Narrow" w:hAnsi="Arial Narrow"/>
                <w:b/>
                <w:sz w:val="20"/>
                <w:szCs w:val="20"/>
                <w:lang w:val="mk-MK"/>
              </w:rPr>
              <w:t>.)</w:t>
            </w:r>
          </w:p>
          <w:p w14:paraId="51272119"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sz w:val="20"/>
                <w:szCs w:val="20"/>
                <w:lang w:val="mk-MK"/>
              </w:rPr>
            </w:pPr>
          </w:p>
          <w:p w14:paraId="652D9E3C"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p>
          <w:p w14:paraId="221C620E"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p>
          <w:p w14:paraId="35EA6909"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p>
          <w:p w14:paraId="7CCC4FB7" w14:textId="2CA40806" w:rsidR="00C95487" w:rsidRPr="00833C2B" w:rsidRDefault="00C95487" w:rsidP="00643F2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sz w:val="20"/>
                <w:szCs w:val="20"/>
                <w:lang w:val="mk-MK"/>
              </w:rPr>
              <w:t>(</w:t>
            </w:r>
            <w:r w:rsidR="00643F2F" w:rsidRPr="00833C2B">
              <w:rPr>
                <w:rFonts w:ascii="Arial Narrow" w:hAnsi="Arial Narrow"/>
                <w:b/>
                <w:sz w:val="20"/>
                <w:szCs w:val="20"/>
                <w:lang w:val="mk-MK"/>
              </w:rPr>
              <w:t>АНКЕТАР</w:t>
            </w:r>
            <w:r w:rsidRPr="00833C2B">
              <w:rPr>
                <w:rFonts w:ascii="Arial Narrow" w:hAnsi="Arial Narrow"/>
                <w:b/>
                <w:sz w:val="20"/>
                <w:szCs w:val="20"/>
                <w:lang w:val="mk-MK"/>
              </w:rPr>
              <w:t xml:space="preserve">: </w:t>
            </w:r>
            <w:r w:rsidR="00643F2F" w:rsidRPr="00833C2B">
              <w:rPr>
                <w:rFonts w:ascii="Arial Narrow" w:hAnsi="Arial Narrow"/>
                <w:b/>
                <w:sz w:val="20"/>
                <w:szCs w:val="20"/>
                <w:lang w:val="mk-MK"/>
              </w:rPr>
              <w:t>ОДИ НА</w:t>
            </w:r>
            <w:r w:rsidRPr="00833C2B">
              <w:rPr>
                <w:rFonts w:ascii="Arial Narrow" w:hAnsi="Arial Narrow"/>
                <w:b/>
                <w:sz w:val="20"/>
                <w:szCs w:val="20"/>
                <w:lang w:val="mk-MK"/>
              </w:rPr>
              <w:t xml:space="preserve"> q</w:t>
            </w:r>
            <w:r w:rsidR="005E17F7" w:rsidRPr="00833C2B">
              <w:rPr>
                <w:rFonts w:ascii="Arial Narrow" w:hAnsi="Arial Narrow"/>
                <w:b/>
                <w:bCs/>
                <w:sz w:val="20"/>
                <w:szCs w:val="20"/>
                <w:lang w:val="mk-MK"/>
              </w:rPr>
              <w:t>31</w:t>
            </w:r>
            <w:r w:rsidRPr="00833C2B">
              <w:rPr>
                <w:rFonts w:ascii="Arial Narrow" w:hAnsi="Arial Narrow"/>
                <w:b/>
                <w:sz w:val="20"/>
                <w:szCs w:val="20"/>
                <w:lang w:val="mk-MK"/>
              </w:rPr>
              <w:t>a</w:t>
            </w:r>
            <w:r w:rsidR="00B87D7E" w:rsidRPr="00833C2B">
              <w:rPr>
                <w:rFonts w:ascii="Arial Narrow" w:hAnsi="Arial Narrow"/>
                <w:b/>
                <w:sz w:val="20"/>
                <w:szCs w:val="20"/>
                <w:lang w:val="mk-MK"/>
              </w:rPr>
              <w:t>.</w:t>
            </w:r>
            <w:r w:rsidRPr="00833C2B">
              <w:rPr>
                <w:rFonts w:ascii="Arial Narrow" w:hAnsi="Arial Narrow"/>
                <w:b/>
                <w:sz w:val="20"/>
                <w:szCs w:val="20"/>
                <w:lang w:val="mk-MK"/>
              </w:rPr>
              <w:t>)</w:t>
            </w:r>
          </w:p>
        </w:tc>
        <w:tc>
          <w:tcPr>
            <w:tcW w:w="5423" w:type="dxa"/>
            <w:gridSpan w:val="2"/>
          </w:tcPr>
          <w:p w14:paraId="39681341" w14:textId="02D29E44" w:rsidR="00C95487" w:rsidRPr="00833C2B" w:rsidRDefault="00D104CC" w:rsidP="00F87280">
            <w:pPr>
              <w:ind w:left="0" w:right="0"/>
              <w:rPr>
                <w:rFonts w:ascii="Arial Narrow" w:hAnsi="Arial Narrow"/>
                <w:sz w:val="20"/>
                <w:szCs w:val="20"/>
                <w:lang w:val="mk-MK"/>
              </w:rPr>
            </w:pPr>
            <w:r w:rsidRPr="00833C2B">
              <w:rPr>
                <w:rFonts w:ascii="Arial Narrow" w:hAnsi="Arial Narrow"/>
                <w:sz w:val="20"/>
                <w:szCs w:val="20"/>
                <w:lang w:val="mk-MK"/>
              </w:rPr>
              <w:t>Договор помеѓу вас другата страна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q3</w:t>
            </w:r>
            <w:r w:rsidR="005E17F7" w:rsidRPr="00833C2B">
              <w:rPr>
                <w:rFonts w:ascii="Arial Narrow" w:hAnsi="Arial Narrow"/>
                <w:sz w:val="20"/>
                <w:szCs w:val="20"/>
                <w:lang w:val="mk-MK"/>
              </w:rPr>
              <w:t>1</w:t>
            </w:r>
            <w:r w:rsidR="00C95487" w:rsidRPr="00833C2B">
              <w:rPr>
                <w:rFonts w:ascii="Arial Narrow" w:hAnsi="Arial Narrow"/>
                <w:sz w:val="20"/>
                <w:szCs w:val="20"/>
                <w:lang w:val="mk-MK"/>
              </w:rPr>
              <w:t>a)</w:t>
            </w:r>
          </w:p>
          <w:p w14:paraId="68B77D2D" w14:textId="63F8D113" w:rsidR="00C95487" w:rsidRPr="00833C2B" w:rsidRDefault="00D104CC" w:rsidP="00F87280">
            <w:pPr>
              <w:ind w:left="0" w:right="0"/>
              <w:rPr>
                <w:rFonts w:ascii="Arial Narrow" w:hAnsi="Arial Narrow"/>
                <w:sz w:val="20"/>
                <w:szCs w:val="20"/>
                <w:lang w:val="mk-MK"/>
              </w:rPr>
            </w:pPr>
            <w:r w:rsidRPr="00833C2B">
              <w:rPr>
                <w:rFonts w:ascii="Arial Narrow" w:hAnsi="Arial Narrow"/>
                <w:sz w:val="20"/>
                <w:szCs w:val="20"/>
                <w:lang w:val="mk-MK"/>
              </w:rPr>
              <w:t>Другата страна самостојно го направи токму она што вие го сакавте</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644CBC"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lang w:val="mk-MK"/>
              </w:rPr>
              <w:t>2</w:t>
            </w:r>
            <w:r w:rsidR="00644CBC" w:rsidRPr="00833C2B">
              <w:rPr>
                <w:rFonts w:ascii="Arial Narrow" w:hAnsi="Arial Narrow"/>
                <w:sz w:val="20"/>
                <w:szCs w:val="20"/>
                <w:lang w:val="mk-MK"/>
              </w:rPr>
              <w:t xml:space="preserve"> </w:t>
            </w:r>
            <w:r w:rsidR="00C95487" w:rsidRPr="00833C2B">
              <w:rPr>
                <w:rFonts w:ascii="Arial Narrow" w:hAnsi="Arial Narrow"/>
                <w:sz w:val="20"/>
                <w:szCs w:val="20"/>
                <w:lang w:val="mk-MK"/>
              </w:rPr>
              <w:t xml:space="preserve">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5E17F7" w:rsidRPr="00833C2B">
              <w:rPr>
                <w:rFonts w:ascii="Arial Narrow" w:hAnsi="Arial Narrow"/>
                <w:sz w:val="20"/>
                <w:szCs w:val="20"/>
                <w:lang w:val="mk-MK"/>
              </w:rPr>
              <w:t>31</w:t>
            </w:r>
            <w:r w:rsidR="00C95487" w:rsidRPr="00833C2B">
              <w:rPr>
                <w:rFonts w:ascii="Arial Narrow" w:hAnsi="Arial Narrow"/>
                <w:sz w:val="20"/>
                <w:szCs w:val="20"/>
                <w:lang w:val="mk-MK"/>
              </w:rPr>
              <w:t>a)</w:t>
            </w:r>
          </w:p>
          <w:p w14:paraId="624A1C02" w14:textId="40C46A70" w:rsidR="00C95487" w:rsidRPr="00833C2B" w:rsidRDefault="00D104CC" w:rsidP="00F87280">
            <w:pPr>
              <w:ind w:left="0" w:right="0"/>
              <w:rPr>
                <w:rFonts w:ascii="Arial Narrow" w:hAnsi="Arial Narrow"/>
                <w:sz w:val="20"/>
                <w:szCs w:val="20"/>
                <w:lang w:val="mk-MK"/>
              </w:rPr>
            </w:pPr>
            <w:r w:rsidRPr="00833C2B">
              <w:rPr>
                <w:rFonts w:ascii="Arial Narrow" w:hAnsi="Arial Narrow"/>
                <w:sz w:val="20"/>
                <w:szCs w:val="20"/>
                <w:lang w:val="mk-MK"/>
              </w:rPr>
              <w:t xml:space="preserve">Вие самостојно го направивте токму она што другата страна  го сакаше </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color="595959" w:themeColor="text1" w:themeTint="A6"/>
                <w:lang w:val="mk-MK"/>
              </w:rPr>
              <w:tab/>
            </w:r>
            <w:r w:rsidR="00644CBC"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3</w:t>
            </w:r>
            <w:r w:rsidR="00644CBC" w:rsidRPr="00833C2B">
              <w:rPr>
                <w:rFonts w:ascii="Arial Narrow" w:hAnsi="Arial Narrow"/>
                <w:sz w:val="20"/>
                <w:szCs w:val="20"/>
                <w:lang w:val="mk-MK"/>
              </w:rPr>
              <w:t xml:space="preserve"> </w:t>
            </w:r>
            <w:r w:rsidR="00C95487" w:rsidRPr="00833C2B">
              <w:rPr>
                <w:rFonts w:ascii="Arial Narrow" w:hAnsi="Arial Narrow"/>
                <w:sz w:val="20"/>
                <w:szCs w:val="20"/>
                <w:lang w:val="mk-MK"/>
              </w:rPr>
              <w:t>(</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5E17F7" w:rsidRPr="00833C2B">
              <w:rPr>
                <w:rFonts w:ascii="Arial Narrow" w:hAnsi="Arial Narrow"/>
                <w:sz w:val="20"/>
                <w:szCs w:val="20"/>
                <w:lang w:val="mk-MK"/>
              </w:rPr>
              <w:t>31</w:t>
            </w:r>
            <w:r w:rsidR="00C95487" w:rsidRPr="00833C2B">
              <w:rPr>
                <w:rFonts w:ascii="Arial Narrow" w:hAnsi="Arial Narrow"/>
                <w:sz w:val="20"/>
                <w:szCs w:val="20"/>
                <w:lang w:val="mk-MK"/>
              </w:rPr>
              <w:t>a)</w:t>
            </w:r>
          </w:p>
          <w:p w14:paraId="502171CF" w14:textId="68EE5446" w:rsidR="00C95487" w:rsidRPr="00833C2B" w:rsidRDefault="00D104CC" w:rsidP="00F87280">
            <w:pPr>
              <w:ind w:left="0" w:right="0"/>
              <w:rPr>
                <w:rFonts w:ascii="Arial Narrow" w:hAnsi="Arial Narrow"/>
                <w:sz w:val="20"/>
                <w:szCs w:val="20"/>
                <w:lang w:val="mk-MK"/>
              </w:rPr>
            </w:pPr>
            <w:r w:rsidRPr="00833C2B">
              <w:rPr>
                <w:rFonts w:ascii="Arial Narrow" w:hAnsi="Arial Narrow"/>
                <w:sz w:val="20"/>
                <w:szCs w:val="20"/>
                <w:lang w:val="mk-MK"/>
              </w:rPr>
              <w:t>Проблемот се реши сам од себе</w:t>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4</w:t>
            </w:r>
            <w:r w:rsidR="00644CBC" w:rsidRPr="00833C2B">
              <w:rPr>
                <w:rFonts w:ascii="Arial Narrow" w:hAnsi="Arial Narrow"/>
                <w:sz w:val="20"/>
                <w:szCs w:val="20"/>
                <w:lang w:val="mk-MK"/>
              </w:rPr>
              <w:t xml:space="preserve"> </w:t>
            </w:r>
            <w:r w:rsidR="00C95487" w:rsidRPr="00833C2B">
              <w:rPr>
                <w:rFonts w:ascii="Arial Narrow" w:hAnsi="Arial Narrow"/>
                <w:sz w:val="20"/>
                <w:szCs w:val="20"/>
                <w:lang w:val="mk-MK"/>
              </w:rPr>
              <w:t xml:space="preserve">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5E17F7" w:rsidRPr="00833C2B">
              <w:rPr>
                <w:rFonts w:ascii="Arial Narrow" w:hAnsi="Arial Narrow"/>
                <w:sz w:val="20"/>
                <w:szCs w:val="20"/>
                <w:lang w:val="mk-MK"/>
              </w:rPr>
              <w:t>31</w:t>
            </w:r>
            <w:r w:rsidR="00C95487" w:rsidRPr="00833C2B">
              <w:rPr>
                <w:rFonts w:ascii="Arial Narrow" w:hAnsi="Arial Narrow"/>
                <w:sz w:val="20"/>
                <w:szCs w:val="20"/>
                <w:lang w:val="mk-MK"/>
              </w:rPr>
              <w:t>a)</w:t>
            </w:r>
          </w:p>
          <w:p w14:paraId="2E18006C" w14:textId="28655EB7" w:rsidR="00C95487" w:rsidRPr="00833C2B" w:rsidRDefault="00D104CC" w:rsidP="00F87280">
            <w:pPr>
              <w:ind w:left="0" w:right="0"/>
              <w:rPr>
                <w:rFonts w:ascii="Arial Narrow" w:hAnsi="Arial Narrow"/>
                <w:sz w:val="20"/>
                <w:szCs w:val="20"/>
                <w:lang w:val="mk-MK"/>
              </w:rPr>
            </w:pPr>
            <w:r w:rsidRPr="00833C2B">
              <w:rPr>
                <w:rFonts w:ascii="Arial Narrow" w:hAnsi="Arial Narrow"/>
                <w:sz w:val="20"/>
                <w:szCs w:val="20"/>
                <w:lang w:val="mk-MK"/>
              </w:rPr>
              <w:t xml:space="preserve">Вие се оддалечивте од проблемот </w:t>
            </w:r>
            <w:r w:rsidR="00C95487" w:rsidRPr="00833C2B">
              <w:rPr>
                <w:rFonts w:ascii="Arial Narrow" w:hAnsi="Arial Narrow"/>
                <w:sz w:val="20"/>
                <w:szCs w:val="20"/>
                <w:lang w:val="mk-MK"/>
              </w:rPr>
              <w:t>(</w:t>
            </w:r>
            <w:r w:rsidRPr="00833C2B">
              <w:rPr>
                <w:rFonts w:ascii="Arial Narrow" w:hAnsi="Arial Narrow"/>
                <w:sz w:val="20"/>
                <w:szCs w:val="20"/>
                <w:lang w:val="mk-MK"/>
              </w:rPr>
              <w:t>пр.се преселивте</w:t>
            </w:r>
            <w:r w:rsidR="00C95487" w:rsidRPr="00833C2B">
              <w:rPr>
                <w:rFonts w:ascii="Arial Narrow" w:hAnsi="Arial Narrow"/>
                <w:sz w:val="20"/>
                <w:szCs w:val="20"/>
                <w:lang w:val="mk-MK"/>
              </w:rPr>
              <w:t xml:space="preserve">, </w:t>
            </w:r>
            <w:r w:rsidRPr="00833C2B">
              <w:rPr>
                <w:rFonts w:ascii="Arial Narrow" w:hAnsi="Arial Narrow"/>
                <w:sz w:val="20"/>
                <w:szCs w:val="20"/>
                <w:lang w:val="mk-MK"/>
              </w:rPr>
              <w:t>сменивте работа</w:t>
            </w:r>
            <w:r w:rsidR="00C95487" w:rsidRPr="00833C2B">
              <w:rPr>
                <w:rFonts w:ascii="Arial Narrow" w:hAnsi="Arial Narrow"/>
                <w:sz w:val="20"/>
                <w:szCs w:val="20"/>
                <w:lang w:val="mk-MK"/>
              </w:rPr>
              <w:t>)</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lang w:val="mk-MK"/>
              </w:rPr>
              <w:tab/>
            </w:r>
            <w:r w:rsidR="00644CBC" w:rsidRPr="00833C2B">
              <w:rPr>
                <w:rFonts w:ascii="Arial Narrow" w:hAnsi="Arial Narrow"/>
                <w:sz w:val="20"/>
                <w:szCs w:val="20"/>
                <w:u w:val="dotted" w:color="595959" w:themeColor="text1" w:themeTint="A6"/>
                <w:lang w:val="mk-MK"/>
              </w:rPr>
              <w:tab/>
            </w:r>
            <w:r w:rsidR="00644CBC" w:rsidRPr="00833C2B">
              <w:rPr>
                <w:rFonts w:ascii="Arial Narrow" w:hAnsi="Arial Narrow"/>
                <w:sz w:val="20"/>
                <w:szCs w:val="20"/>
                <w:u w:val="dotted" w:color="595959" w:themeColor="text1" w:themeTint="A6"/>
                <w:lang w:val="mk-MK"/>
              </w:rPr>
              <w:tab/>
            </w:r>
            <w:r w:rsidR="00644CBC"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5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5E17F7" w:rsidRPr="00833C2B">
              <w:rPr>
                <w:rFonts w:ascii="Arial Narrow" w:hAnsi="Arial Narrow"/>
                <w:sz w:val="20"/>
                <w:szCs w:val="20"/>
                <w:lang w:val="mk-MK"/>
              </w:rPr>
              <w:t>31</w:t>
            </w:r>
            <w:r w:rsidR="00C95487" w:rsidRPr="00833C2B">
              <w:rPr>
                <w:rFonts w:ascii="Arial Narrow" w:hAnsi="Arial Narrow"/>
                <w:sz w:val="20"/>
                <w:szCs w:val="20"/>
                <w:lang w:val="mk-MK"/>
              </w:rPr>
              <w:t>a)</w:t>
            </w:r>
          </w:p>
          <w:p w14:paraId="69D4EA20" w14:textId="446BCB66" w:rsidR="00C95487" w:rsidRPr="00833C2B" w:rsidRDefault="00D104CC" w:rsidP="00F87280">
            <w:pPr>
              <w:ind w:left="0" w:right="0"/>
              <w:rPr>
                <w:rFonts w:ascii="Arial Narrow" w:hAnsi="Arial Narrow"/>
                <w:sz w:val="20"/>
                <w:szCs w:val="20"/>
                <w:lang w:val="mk-MK"/>
              </w:rPr>
            </w:pPr>
            <w:r w:rsidRPr="00833C2B">
              <w:rPr>
                <w:rFonts w:ascii="Arial Narrow" w:hAnsi="Arial Narrow"/>
                <w:sz w:val="20"/>
                <w:szCs w:val="20"/>
                <w:lang w:val="mk-MK"/>
              </w:rPr>
              <w:t>Вие и</w:t>
            </w:r>
            <w:r w:rsidR="00C03D86" w:rsidRPr="00833C2B">
              <w:rPr>
                <w:rFonts w:ascii="Arial Narrow" w:hAnsi="Arial Narrow"/>
                <w:sz w:val="20"/>
                <w:szCs w:val="20"/>
                <w:lang w:val="mk-MK"/>
              </w:rPr>
              <w:t>/или</w:t>
            </w:r>
            <w:r w:rsidRPr="00833C2B">
              <w:rPr>
                <w:rFonts w:ascii="Arial Narrow" w:hAnsi="Arial Narrow"/>
                <w:sz w:val="20"/>
                <w:szCs w:val="20"/>
                <w:lang w:val="mk-MK"/>
              </w:rPr>
              <w:t xml:space="preserve"> сите останати страни се откажавте од настојувањето проблемот да се реши  </w:t>
            </w:r>
            <w:r w:rsidR="00644CBC" w:rsidRPr="00833C2B">
              <w:rPr>
                <w:rFonts w:ascii="Arial Narrow" w:hAnsi="Arial Narrow"/>
                <w:sz w:val="20"/>
                <w:szCs w:val="20"/>
                <w:u w:val="dotted" w:color="595959" w:themeColor="text1" w:themeTint="A6"/>
                <w:lang w:val="mk-MK"/>
              </w:rPr>
              <w:tab/>
            </w:r>
            <w:r w:rsidR="00644CBC" w:rsidRPr="00833C2B">
              <w:rPr>
                <w:rFonts w:ascii="Arial Narrow" w:hAnsi="Arial Narrow"/>
                <w:sz w:val="20"/>
                <w:szCs w:val="20"/>
                <w:u w:val="dotted" w:color="595959" w:themeColor="text1" w:themeTint="A6"/>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lang w:val="mk-MK"/>
              </w:rPr>
              <w:t>6</w:t>
            </w:r>
            <w:r w:rsidR="00644CBC" w:rsidRPr="00833C2B">
              <w:rPr>
                <w:rFonts w:ascii="Arial Narrow" w:hAnsi="Arial Narrow"/>
                <w:sz w:val="20"/>
                <w:szCs w:val="20"/>
                <w:lang w:val="mk-MK"/>
              </w:rPr>
              <w:t xml:space="preserve"> </w:t>
            </w:r>
            <w:r w:rsidR="00C95487" w:rsidRPr="00833C2B">
              <w:rPr>
                <w:rFonts w:ascii="Arial Narrow" w:hAnsi="Arial Narrow"/>
                <w:sz w:val="20"/>
                <w:szCs w:val="20"/>
                <w:lang w:val="mk-MK"/>
              </w:rPr>
              <w:t>(</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5E17F7" w:rsidRPr="00833C2B">
              <w:rPr>
                <w:rFonts w:ascii="Arial Narrow" w:hAnsi="Arial Narrow"/>
                <w:sz w:val="20"/>
                <w:szCs w:val="20"/>
                <w:lang w:val="mk-MK"/>
              </w:rPr>
              <w:t>31</w:t>
            </w:r>
            <w:r w:rsidR="00C95487" w:rsidRPr="00833C2B">
              <w:rPr>
                <w:rFonts w:ascii="Arial Narrow" w:hAnsi="Arial Narrow"/>
                <w:sz w:val="20"/>
                <w:szCs w:val="20"/>
                <w:lang w:val="mk-MK"/>
              </w:rPr>
              <w:t>a)</w:t>
            </w:r>
          </w:p>
          <w:p w14:paraId="2826C4FD" w14:textId="76244C6A" w:rsidR="00C95487" w:rsidRPr="00833C2B" w:rsidRDefault="00D104CC" w:rsidP="00F87280">
            <w:pPr>
              <w:ind w:left="0" w:right="0"/>
              <w:rPr>
                <w:rFonts w:ascii="Arial Narrow" w:hAnsi="Arial Narrow"/>
                <w:sz w:val="20"/>
                <w:szCs w:val="20"/>
                <w:lang w:val="mk-MK"/>
              </w:rPr>
            </w:pPr>
            <w:r w:rsidRPr="00833C2B">
              <w:rPr>
                <w:rFonts w:ascii="Arial Narrow" w:hAnsi="Arial Narrow"/>
                <w:sz w:val="20"/>
                <w:szCs w:val="20"/>
                <w:lang w:val="mk-MK"/>
              </w:rPr>
              <w:t>Ниедно од овие</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644CBC"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7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5E17F7" w:rsidRPr="00833C2B">
              <w:rPr>
                <w:rFonts w:ascii="Arial Narrow" w:hAnsi="Arial Narrow"/>
                <w:sz w:val="20"/>
                <w:szCs w:val="20"/>
                <w:lang w:val="mk-MK"/>
              </w:rPr>
              <w:t>31</w:t>
            </w:r>
            <w:r w:rsidR="00C95487" w:rsidRPr="00833C2B">
              <w:rPr>
                <w:rFonts w:ascii="Arial Narrow" w:hAnsi="Arial Narrow"/>
                <w:sz w:val="20"/>
                <w:szCs w:val="20"/>
                <w:lang w:val="mk-MK"/>
              </w:rPr>
              <w:t>a)</w:t>
            </w:r>
          </w:p>
          <w:p w14:paraId="725FDEF2" w14:textId="53EF4AAD" w:rsidR="00C95487" w:rsidRPr="00833C2B" w:rsidRDefault="00BE5C40"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БО/НЗ</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644CBC"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99 (</w:t>
            </w:r>
            <w:r w:rsidR="00D104CC"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5E17F7" w:rsidRPr="00833C2B">
              <w:rPr>
                <w:rFonts w:ascii="Arial Narrow" w:hAnsi="Arial Narrow"/>
                <w:sz w:val="20"/>
                <w:szCs w:val="20"/>
                <w:lang w:val="mk-MK"/>
              </w:rPr>
              <w:t>31</w:t>
            </w:r>
            <w:r w:rsidR="00C95487" w:rsidRPr="00833C2B">
              <w:rPr>
                <w:rFonts w:ascii="Arial Narrow" w:hAnsi="Arial Narrow"/>
                <w:sz w:val="20"/>
                <w:szCs w:val="20"/>
                <w:lang w:val="mk-MK"/>
              </w:rPr>
              <w:t>a)</w:t>
            </w:r>
          </w:p>
        </w:tc>
      </w:tr>
    </w:tbl>
    <w:p w14:paraId="6926F668" w14:textId="77777777" w:rsidR="00D07EE0" w:rsidRPr="00833C2B" w:rsidRDefault="00D07EE0" w:rsidP="00C95487">
      <w:pPr>
        <w:pStyle w:val="Body"/>
        <w:spacing w:after="0" w:line="240" w:lineRule="auto"/>
        <w:rPr>
          <w:rFonts w:ascii="Arial Narrow" w:hAnsi="Arial Narrow"/>
          <w:bCs/>
          <w:sz w:val="20"/>
          <w:szCs w:val="20"/>
          <w:lang w:val="mk-MK"/>
        </w:rPr>
      </w:pPr>
    </w:p>
    <w:p w14:paraId="0F1605AA" w14:textId="77777777" w:rsidR="00D07EE0" w:rsidRPr="00833C2B" w:rsidRDefault="00D07EE0" w:rsidP="00C95487">
      <w:pPr>
        <w:pStyle w:val="Body"/>
        <w:spacing w:after="0" w:line="240" w:lineRule="auto"/>
        <w:rPr>
          <w:rFonts w:ascii="Arial Narrow" w:hAnsi="Arial Narrow"/>
          <w:bCs/>
          <w:sz w:val="20"/>
          <w:szCs w:val="20"/>
          <w:lang w:val="mk-MK"/>
        </w:rPr>
      </w:pPr>
    </w:p>
    <w:tbl>
      <w:tblPr>
        <w:tblStyle w:val="TableGrid"/>
        <w:tblW w:w="10260" w:type="dxa"/>
        <w:tblInd w:w="-252" w:type="dxa"/>
        <w:tblLook w:val="04A0" w:firstRow="1" w:lastRow="0" w:firstColumn="1" w:lastColumn="0" w:noHBand="0" w:noVBand="1"/>
      </w:tblPr>
      <w:tblGrid>
        <w:gridCol w:w="450"/>
        <w:gridCol w:w="2340"/>
        <w:gridCol w:w="3690"/>
        <w:gridCol w:w="3780"/>
      </w:tblGrid>
      <w:tr w:rsidR="00C95487" w:rsidRPr="00495ACD" w14:paraId="2EAFAC75" w14:textId="77777777" w:rsidTr="00F87280">
        <w:tc>
          <w:tcPr>
            <w:tcW w:w="450" w:type="dxa"/>
            <w:shd w:val="clear" w:color="auto" w:fill="auto"/>
          </w:tcPr>
          <w:p w14:paraId="51ABC534"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p>
        </w:tc>
        <w:tc>
          <w:tcPr>
            <w:tcW w:w="2340" w:type="dxa"/>
            <w:shd w:val="clear" w:color="auto" w:fill="auto"/>
          </w:tcPr>
          <w:p w14:paraId="45B92E63"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p>
        </w:tc>
        <w:tc>
          <w:tcPr>
            <w:tcW w:w="3690" w:type="dxa"/>
            <w:shd w:val="clear" w:color="auto" w:fill="auto"/>
          </w:tcPr>
          <w:p w14:paraId="6C356547" w14:textId="36C2758F" w:rsidR="00C95487" w:rsidRPr="00833C2B" w:rsidRDefault="007B7769" w:rsidP="00F6205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sz w:val="20"/>
                <w:szCs w:val="20"/>
                <w:lang w:val="mk-MK"/>
              </w:rPr>
              <w:t>q27</w:t>
            </w:r>
            <w:r w:rsidR="00C95487" w:rsidRPr="00833C2B">
              <w:rPr>
                <w:rFonts w:ascii="Arial Narrow" w:hAnsi="Arial Narrow"/>
                <w:sz w:val="20"/>
                <w:szCs w:val="20"/>
                <w:lang w:val="mk-MK"/>
              </w:rPr>
              <w:t xml:space="preserve">: </w:t>
            </w:r>
            <w:r w:rsidR="002C5ED7" w:rsidRPr="00833C2B">
              <w:rPr>
                <w:rFonts w:ascii="Arial Narrow" w:hAnsi="Arial Narrow"/>
                <w:sz w:val="20"/>
                <w:szCs w:val="20"/>
                <w:lang w:val="mk-MK"/>
              </w:rPr>
              <w:t xml:space="preserve">Дали вие,некој кој делува во ваше име, другата страна или </w:t>
            </w:r>
            <w:r w:rsidR="00F6205C" w:rsidRPr="00833C2B">
              <w:rPr>
                <w:rFonts w:ascii="Arial Narrow" w:hAnsi="Arial Narrow"/>
                <w:sz w:val="20"/>
                <w:szCs w:val="20"/>
                <w:lang w:val="mk-MK"/>
              </w:rPr>
              <w:t>не</w:t>
            </w:r>
            <w:r w:rsidR="002C5ED7" w:rsidRPr="00833C2B">
              <w:rPr>
                <w:rFonts w:ascii="Arial Narrow" w:hAnsi="Arial Narrow"/>
                <w:sz w:val="20"/>
                <w:szCs w:val="20"/>
                <w:lang w:val="mk-MK"/>
              </w:rPr>
              <w:t>кој друг</w:t>
            </w:r>
            <w:r w:rsidR="00C95487" w:rsidRPr="00833C2B">
              <w:rPr>
                <w:rFonts w:ascii="Arial Narrow" w:hAnsi="Arial Narrow"/>
                <w:sz w:val="20"/>
                <w:szCs w:val="20"/>
                <w:lang w:val="mk-MK"/>
              </w:rPr>
              <w:t>:</w:t>
            </w:r>
          </w:p>
        </w:tc>
        <w:tc>
          <w:tcPr>
            <w:tcW w:w="3780" w:type="dxa"/>
            <w:shd w:val="clear" w:color="auto" w:fill="auto"/>
          </w:tcPr>
          <w:p w14:paraId="577B4269" w14:textId="10FAF288" w:rsidR="004C3AF5" w:rsidRPr="00833C2B" w:rsidRDefault="007B7769" w:rsidP="004C3A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q28</w:t>
            </w:r>
            <w:r w:rsidR="00C95487" w:rsidRPr="00833C2B">
              <w:rPr>
                <w:rFonts w:ascii="Arial Narrow" w:hAnsi="Arial Narrow"/>
                <w:b/>
                <w:sz w:val="20"/>
                <w:szCs w:val="20"/>
                <w:lang w:val="mk-MK"/>
              </w:rPr>
              <w:t>:</w:t>
            </w:r>
            <w:r w:rsidR="00C95487" w:rsidRPr="00833C2B">
              <w:rPr>
                <w:rFonts w:ascii="Arial Narrow" w:hAnsi="Arial Narrow"/>
                <w:sz w:val="20"/>
                <w:szCs w:val="20"/>
                <w:lang w:val="mk-MK"/>
              </w:rPr>
              <w:t xml:space="preserve"> </w:t>
            </w:r>
            <w:r w:rsidR="00F6205C" w:rsidRPr="00833C2B">
              <w:rPr>
                <w:rFonts w:ascii="Arial Narrow" w:hAnsi="Arial Narrow"/>
                <w:sz w:val="20"/>
                <w:szCs w:val="20"/>
                <w:lang w:val="mk-MK"/>
              </w:rPr>
              <w:t>Ко</w:t>
            </w:r>
            <w:r w:rsidR="004C3AF5" w:rsidRPr="00833C2B">
              <w:rPr>
                <w:rFonts w:ascii="Arial Narrow" w:hAnsi="Arial Narrow"/>
                <w:sz w:val="20"/>
                <w:szCs w:val="20"/>
                <w:lang w:val="mk-MK"/>
              </w:rPr>
              <w:t>ј го иницираше контактот, вие (некој кој делува во ваше име), другата страна или било кој друг:</w:t>
            </w:r>
          </w:p>
        </w:tc>
      </w:tr>
      <w:tr w:rsidR="00C95487" w:rsidRPr="00495ACD" w14:paraId="25A4EE4C" w14:textId="77777777" w:rsidTr="00F87280">
        <w:tc>
          <w:tcPr>
            <w:tcW w:w="450" w:type="dxa"/>
          </w:tcPr>
          <w:p w14:paraId="2477D714" w14:textId="77777777" w:rsidR="00C95487" w:rsidRPr="00833C2B" w:rsidRDefault="00C95487" w:rsidP="00F87280">
            <w:pPr>
              <w:pStyle w:val="Body"/>
              <w:rPr>
                <w:rFonts w:ascii="Arial Narrow" w:hAnsi="Arial Narrow"/>
                <w:b/>
                <w:bCs/>
                <w:sz w:val="20"/>
                <w:szCs w:val="20"/>
                <w:lang w:val="mk-MK"/>
              </w:rPr>
            </w:pPr>
            <w:r w:rsidRPr="00833C2B">
              <w:rPr>
                <w:rFonts w:ascii="Arial Narrow" w:hAnsi="Arial Narrow"/>
                <w:b/>
                <w:bCs/>
                <w:sz w:val="20"/>
                <w:szCs w:val="20"/>
                <w:lang w:val="mk-MK"/>
              </w:rPr>
              <w:t>A</w:t>
            </w:r>
          </w:p>
          <w:p w14:paraId="2482D430"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p>
        </w:tc>
        <w:tc>
          <w:tcPr>
            <w:tcW w:w="2340" w:type="dxa"/>
          </w:tcPr>
          <w:p w14:paraId="54D6EFA6" w14:textId="1D4B2C04" w:rsidR="00C95487" w:rsidRPr="00833C2B" w:rsidRDefault="004C3AF5" w:rsidP="004C3AF5">
            <w:pPr>
              <w:tabs>
                <w:tab w:val="num" w:pos="360"/>
              </w:tabs>
              <w:ind w:left="0" w:right="0"/>
              <w:rPr>
                <w:rFonts w:ascii="Arial Narrow" w:hAnsi="Arial Narrow"/>
                <w:bCs/>
                <w:sz w:val="20"/>
                <w:szCs w:val="20"/>
                <w:lang w:val="mk-MK"/>
              </w:rPr>
            </w:pPr>
            <w:r w:rsidRPr="00833C2B">
              <w:rPr>
                <w:rFonts w:ascii="Arial Narrow" w:hAnsi="Arial Narrow"/>
                <w:color w:val="000000"/>
                <w:sz w:val="20"/>
                <w:szCs w:val="20"/>
                <w:lang w:val="mk-MK"/>
              </w:rPr>
              <w:t>П</w:t>
            </w:r>
            <w:r w:rsidR="00163269" w:rsidRPr="00833C2B">
              <w:rPr>
                <w:rFonts w:ascii="Arial Narrow" w:hAnsi="Arial Narrow"/>
                <w:color w:val="000000"/>
                <w:sz w:val="20"/>
                <w:szCs w:val="20"/>
                <w:lang w:val="mk-MK"/>
              </w:rPr>
              <w:t>однесе</w:t>
            </w:r>
            <w:r w:rsidRPr="00833C2B">
              <w:rPr>
                <w:rFonts w:ascii="Arial Narrow" w:hAnsi="Arial Narrow"/>
                <w:color w:val="000000"/>
                <w:sz w:val="20"/>
                <w:szCs w:val="20"/>
                <w:lang w:val="mk-MK"/>
              </w:rPr>
              <w:t xml:space="preserve"> жалба до суд или трибунал </w:t>
            </w:r>
          </w:p>
        </w:tc>
        <w:tc>
          <w:tcPr>
            <w:tcW w:w="3690" w:type="dxa"/>
          </w:tcPr>
          <w:p w14:paraId="54B4A1C0" w14:textId="611B2D61" w:rsidR="00C95487" w:rsidRPr="00833C2B" w:rsidRDefault="000B3973" w:rsidP="00F87280">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252944" w:rsidRPr="00833C2B">
              <w:rPr>
                <w:rFonts w:ascii="Arial Narrow" w:hAnsi="Arial Narrow"/>
                <w:sz w:val="20"/>
                <w:szCs w:val="20"/>
                <w:lang w:val="mk-MK"/>
              </w:rPr>
              <w:t>28</w:t>
            </w:r>
            <w:r w:rsidR="00C95487" w:rsidRPr="00833C2B">
              <w:rPr>
                <w:rFonts w:ascii="Arial Narrow" w:hAnsi="Arial Narrow"/>
                <w:sz w:val="20"/>
                <w:szCs w:val="20"/>
                <w:lang w:val="mk-MK"/>
              </w:rPr>
              <w:t>a)</w:t>
            </w:r>
          </w:p>
          <w:p w14:paraId="30AE128D" w14:textId="69467A47" w:rsidR="00C95487" w:rsidRPr="00833C2B" w:rsidRDefault="000B3973" w:rsidP="00F87280">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252944" w:rsidRPr="00833C2B">
              <w:rPr>
                <w:rFonts w:ascii="Arial Narrow" w:hAnsi="Arial Narrow"/>
                <w:sz w:val="20"/>
                <w:szCs w:val="20"/>
                <w:lang w:val="mk-MK"/>
              </w:rPr>
              <w:t>27</w:t>
            </w:r>
            <w:r w:rsidR="00C95487" w:rsidRPr="00833C2B">
              <w:rPr>
                <w:rFonts w:ascii="Arial Narrow" w:hAnsi="Arial Narrow"/>
                <w:sz w:val="20"/>
                <w:szCs w:val="20"/>
                <w:lang w:val="mk-MK"/>
              </w:rPr>
              <w:t>b)</w:t>
            </w:r>
          </w:p>
          <w:p w14:paraId="210A6FDC" w14:textId="77903904" w:rsidR="00C95487" w:rsidRPr="00833C2B" w:rsidRDefault="000B3973" w:rsidP="000B3973">
            <w:pPr>
              <w:pStyle w:val="Body"/>
              <w:rPr>
                <w:rFonts w:ascii="Arial Narrow" w:hAnsi="Arial Narrow"/>
                <w:sz w:val="20"/>
                <w:szCs w:val="20"/>
                <w:lang w:val="mk-MK"/>
              </w:rPr>
            </w:pPr>
            <w:r w:rsidRPr="00833C2B">
              <w:rPr>
                <w:rFonts w:ascii="Arial Narrow" w:hAnsi="Arial Narrow"/>
                <w:b/>
                <w:sz w:val="20"/>
                <w:szCs w:val="20"/>
                <w:lang w:val="mk-MK"/>
              </w:rPr>
              <w:lastRenderedPageBreak/>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НЗ/БО</w:t>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hAnsi="Arial Narrow"/>
                <w:sz w:val="20"/>
                <w:szCs w:val="20"/>
                <w:lang w:val="mk-MK"/>
              </w:rPr>
              <w:t>99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252944" w:rsidRPr="00833C2B">
              <w:rPr>
                <w:rFonts w:ascii="Arial Narrow" w:hAnsi="Arial Narrow"/>
                <w:sz w:val="20"/>
                <w:szCs w:val="20"/>
                <w:lang w:val="mk-MK"/>
              </w:rPr>
              <w:t>27</w:t>
            </w:r>
            <w:r w:rsidR="00C95487" w:rsidRPr="00833C2B">
              <w:rPr>
                <w:rFonts w:ascii="Arial Narrow" w:hAnsi="Arial Narrow"/>
                <w:sz w:val="20"/>
                <w:szCs w:val="20"/>
                <w:lang w:val="mk-MK"/>
              </w:rPr>
              <w:t>b)</w:t>
            </w:r>
          </w:p>
        </w:tc>
        <w:tc>
          <w:tcPr>
            <w:tcW w:w="3780" w:type="dxa"/>
          </w:tcPr>
          <w:p w14:paraId="28720D16" w14:textId="49B7879A"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lastRenderedPageBreak/>
              <w:t>Јас</w:t>
            </w:r>
            <w:r w:rsidR="00C95487" w:rsidRPr="00833C2B">
              <w:rPr>
                <w:rFonts w:ascii="Arial Narrow" w:hAnsi="Arial Narrow"/>
                <w:sz w:val="20"/>
                <w:szCs w:val="20"/>
                <w:lang w:val="mk-MK"/>
              </w:rPr>
              <w:t xml:space="preserve"> (</w:t>
            </w:r>
            <w:r w:rsidRPr="00833C2B">
              <w:rPr>
                <w:rFonts w:ascii="Arial Narrow" w:hAnsi="Arial Narrow"/>
                <w:sz w:val="20"/>
                <w:szCs w:val="20"/>
                <w:lang w:val="mk-MK"/>
              </w:rPr>
              <w:t>некој во мое име</w:t>
            </w:r>
            <w:r w:rsidR="00C95487" w:rsidRPr="00833C2B">
              <w:rPr>
                <w:rFonts w:ascii="Arial Narrow" w:hAnsi="Arial Narrow"/>
                <w:sz w:val="20"/>
                <w:szCs w:val="20"/>
                <w:lang w:val="mk-MK"/>
              </w:rPr>
              <w:t>)</w:t>
            </w:r>
            <w:r w:rsidR="00C95487" w:rsidRPr="00833C2B">
              <w:rPr>
                <w:rFonts w:ascii="Arial Narrow" w:eastAsia="Arial Narrow" w:hAnsi="Arial Narrow" w:cs="Arial Narrow"/>
                <w:sz w:val="20"/>
                <w:szCs w:val="20"/>
                <w:u w:val="dotted" w:color="595959" w:themeColor="text1" w:themeTint="A6"/>
                <w:lang w:val="mk-MK"/>
              </w:rPr>
              <w:t xml:space="preserve"> </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w:t>
            </w:r>
            <w:r w:rsidR="00D104CC" w:rsidRPr="00833C2B">
              <w:rPr>
                <w:rFonts w:ascii="Arial Narrow" w:hAnsi="Arial Narrow" w:cstheme="minorHAnsi"/>
                <w:sz w:val="20"/>
                <w:szCs w:val="20"/>
                <w:lang w:val="mk-MK"/>
              </w:rPr>
              <w:t>ОДИ НА</w:t>
            </w:r>
            <w:r w:rsidR="00C95487" w:rsidRPr="00833C2B">
              <w:rPr>
                <w:rFonts w:ascii="Arial Narrow" w:hAnsi="Arial Narrow"/>
                <w:sz w:val="20"/>
                <w:szCs w:val="20"/>
                <w:lang w:val="mk-MK"/>
              </w:rPr>
              <w:t xml:space="preserve"> q</w:t>
            </w:r>
            <w:r w:rsidR="00C03B88" w:rsidRPr="00833C2B">
              <w:rPr>
                <w:rFonts w:ascii="Arial Narrow" w:hAnsi="Arial Narrow"/>
                <w:sz w:val="20"/>
                <w:szCs w:val="20"/>
                <w:lang w:val="mk-MK"/>
              </w:rPr>
              <w:t>27</w:t>
            </w:r>
            <w:r w:rsidR="00C95487" w:rsidRPr="00833C2B">
              <w:rPr>
                <w:rFonts w:ascii="Arial Narrow" w:hAnsi="Arial Narrow"/>
                <w:sz w:val="20"/>
                <w:szCs w:val="20"/>
                <w:lang w:val="mk-MK"/>
              </w:rPr>
              <w:t>b)</w:t>
            </w:r>
          </w:p>
          <w:p w14:paraId="3A6CC761" w14:textId="4E00AF73"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Другата страна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 (</w:t>
            </w:r>
            <w:r w:rsidR="00D104CC"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C03B88" w:rsidRPr="00833C2B">
              <w:rPr>
                <w:rFonts w:ascii="Arial Narrow" w:hAnsi="Arial Narrow"/>
                <w:sz w:val="20"/>
                <w:szCs w:val="20"/>
                <w:lang w:val="mk-MK"/>
              </w:rPr>
              <w:t>27</w:t>
            </w:r>
            <w:r w:rsidR="00C95487" w:rsidRPr="00833C2B">
              <w:rPr>
                <w:rFonts w:ascii="Arial Narrow" w:hAnsi="Arial Narrow"/>
                <w:sz w:val="20"/>
                <w:szCs w:val="20"/>
                <w:lang w:val="mk-MK"/>
              </w:rPr>
              <w:t>b)</w:t>
            </w:r>
          </w:p>
          <w:p w14:paraId="7A29AB87" w14:textId="0B57A240"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lastRenderedPageBreak/>
              <w:t>Некој друг</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3 (</w:t>
            </w:r>
            <w:r w:rsidR="00D104CC" w:rsidRPr="00833C2B">
              <w:rPr>
                <w:rFonts w:ascii="Arial Narrow" w:hAnsi="Arial Narrow" w:cstheme="minorHAnsi"/>
                <w:sz w:val="20"/>
                <w:szCs w:val="20"/>
                <w:lang w:val="mk-MK"/>
              </w:rPr>
              <w:t>ОДИ НА</w:t>
            </w:r>
            <w:r w:rsidR="00C95487" w:rsidRPr="00833C2B">
              <w:rPr>
                <w:rFonts w:ascii="Arial Narrow" w:hAnsi="Arial Narrow"/>
                <w:sz w:val="20"/>
                <w:szCs w:val="20"/>
                <w:lang w:val="mk-MK"/>
              </w:rPr>
              <w:t xml:space="preserve"> q</w:t>
            </w:r>
            <w:r w:rsidR="00C03B88" w:rsidRPr="00833C2B">
              <w:rPr>
                <w:rFonts w:ascii="Arial Narrow" w:hAnsi="Arial Narrow"/>
                <w:sz w:val="20"/>
                <w:szCs w:val="20"/>
                <w:lang w:val="mk-MK"/>
              </w:rPr>
              <w:t>27</w:t>
            </w:r>
            <w:r w:rsidR="00C95487" w:rsidRPr="00833C2B">
              <w:rPr>
                <w:rFonts w:ascii="Arial Narrow" w:hAnsi="Arial Narrow"/>
                <w:sz w:val="20"/>
                <w:szCs w:val="20"/>
                <w:lang w:val="mk-MK"/>
              </w:rPr>
              <w:t>b)</w:t>
            </w:r>
          </w:p>
          <w:p w14:paraId="2BA64B56" w14:textId="3BF83210" w:rsidR="00C95487" w:rsidRPr="00833C2B" w:rsidRDefault="000B3973"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НЗ/БО</w:t>
            </w:r>
            <w:r w:rsidR="00C95487" w:rsidRPr="00833C2B">
              <w:rPr>
                <w:rFonts w:ascii="Arial Narrow" w:hAnsi="Arial Narrow"/>
                <w:b/>
                <w:sz w:val="20"/>
                <w:szCs w:val="20"/>
                <w:lang w:val="mk-MK"/>
              </w:rPr>
              <w:t xml:space="preserve"> </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 xml:space="preserve">99 </w:t>
            </w:r>
            <w:r w:rsidR="00D104CC" w:rsidRPr="00833C2B">
              <w:rPr>
                <w:rFonts w:ascii="Arial Narrow" w:hAnsi="Arial Narrow" w:cstheme="minorHAnsi"/>
                <w:sz w:val="20"/>
                <w:szCs w:val="20"/>
                <w:lang w:val="mk-MK"/>
              </w:rPr>
              <w:t>ОДИ НА</w:t>
            </w:r>
            <w:r w:rsidR="00C95487" w:rsidRPr="00833C2B">
              <w:rPr>
                <w:rFonts w:ascii="Arial Narrow" w:hAnsi="Arial Narrow"/>
                <w:sz w:val="20"/>
                <w:szCs w:val="20"/>
                <w:lang w:val="mk-MK"/>
              </w:rPr>
              <w:t xml:space="preserve"> q</w:t>
            </w:r>
            <w:r w:rsidR="00C03B88" w:rsidRPr="00833C2B">
              <w:rPr>
                <w:rFonts w:ascii="Arial Narrow" w:hAnsi="Arial Narrow"/>
                <w:sz w:val="20"/>
                <w:szCs w:val="20"/>
                <w:lang w:val="mk-MK"/>
              </w:rPr>
              <w:t>27</w:t>
            </w:r>
            <w:r w:rsidR="00C95487" w:rsidRPr="00833C2B">
              <w:rPr>
                <w:rFonts w:ascii="Arial Narrow" w:hAnsi="Arial Narrow"/>
                <w:sz w:val="20"/>
                <w:szCs w:val="20"/>
                <w:lang w:val="mk-MK"/>
              </w:rPr>
              <w:t>b)</w:t>
            </w:r>
          </w:p>
        </w:tc>
      </w:tr>
      <w:tr w:rsidR="00C95487" w:rsidRPr="00495ACD" w14:paraId="47C82C9C" w14:textId="77777777" w:rsidTr="00F87280">
        <w:tc>
          <w:tcPr>
            <w:tcW w:w="450" w:type="dxa"/>
          </w:tcPr>
          <w:p w14:paraId="43569B19" w14:textId="77777777" w:rsidR="00C95487" w:rsidRPr="00833C2B" w:rsidRDefault="00C95487" w:rsidP="00F87280">
            <w:pPr>
              <w:pStyle w:val="Body"/>
              <w:rPr>
                <w:rFonts w:ascii="Arial Narrow" w:hAnsi="Arial Narrow"/>
                <w:b/>
                <w:bCs/>
                <w:sz w:val="20"/>
                <w:szCs w:val="20"/>
                <w:lang w:val="mk-MK"/>
              </w:rPr>
            </w:pPr>
            <w:r w:rsidRPr="00833C2B">
              <w:rPr>
                <w:rFonts w:ascii="Arial Narrow" w:hAnsi="Arial Narrow"/>
                <w:b/>
                <w:bCs/>
                <w:sz w:val="20"/>
                <w:szCs w:val="20"/>
                <w:lang w:val="mk-MK"/>
              </w:rPr>
              <w:lastRenderedPageBreak/>
              <w:t>B</w:t>
            </w:r>
          </w:p>
          <w:p w14:paraId="6C88DE7A"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p>
        </w:tc>
        <w:tc>
          <w:tcPr>
            <w:tcW w:w="2340" w:type="dxa"/>
          </w:tcPr>
          <w:p w14:paraId="7EF7C2F2" w14:textId="1AFE70F7" w:rsidR="00C95487" w:rsidRPr="00833C2B" w:rsidRDefault="004C3AF5" w:rsidP="004C3AF5">
            <w:pPr>
              <w:pStyle w:val="Body"/>
              <w:rPr>
                <w:rFonts w:ascii="Arial Narrow" w:hAnsi="Arial Narrow"/>
                <w:bCs/>
                <w:sz w:val="20"/>
                <w:szCs w:val="20"/>
                <w:lang w:val="mk-MK"/>
              </w:rPr>
            </w:pPr>
            <w:r w:rsidRPr="00833C2B">
              <w:rPr>
                <w:rFonts w:ascii="Arial Narrow" w:hAnsi="Arial Narrow"/>
                <w:sz w:val="20"/>
                <w:szCs w:val="20"/>
                <w:lang w:val="mk-MK"/>
              </w:rPr>
              <w:t>Ј</w:t>
            </w:r>
            <w:r w:rsidR="00163269" w:rsidRPr="00833C2B">
              <w:rPr>
                <w:rFonts w:ascii="Arial Narrow" w:hAnsi="Arial Narrow"/>
                <w:sz w:val="20"/>
                <w:szCs w:val="20"/>
                <w:lang w:val="mk-MK"/>
              </w:rPr>
              <w:t xml:space="preserve">а контактираше </w:t>
            </w:r>
            <w:r w:rsidRPr="00833C2B">
              <w:rPr>
                <w:rFonts w:ascii="Arial Narrow" w:hAnsi="Arial Narrow"/>
                <w:sz w:val="20"/>
                <w:szCs w:val="20"/>
                <w:lang w:val="mk-MK"/>
              </w:rPr>
              <w:t xml:space="preserve">полицијата (или други правосудни власти) </w:t>
            </w:r>
          </w:p>
        </w:tc>
        <w:tc>
          <w:tcPr>
            <w:tcW w:w="3690" w:type="dxa"/>
          </w:tcPr>
          <w:p w14:paraId="01FEA9AA" w14:textId="1E6214BD" w:rsidR="00C95487" w:rsidRPr="00833C2B" w:rsidRDefault="000B3973" w:rsidP="00F87280">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C03B88" w:rsidRPr="00833C2B">
              <w:rPr>
                <w:rFonts w:ascii="Arial Narrow" w:hAnsi="Arial Narrow"/>
                <w:sz w:val="20"/>
                <w:szCs w:val="20"/>
                <w:lang w:val="mk-MK"/>
              </w:rPr>
              <w:t>28</w:t>
            </w:r>
            <w:r w:rsidR="00C95487" w:rsidRPr="00833C2B">
              <w:rPr>
                <w:rFonts w:ascii="Arial Narrow" w:hAnsi="Arial Narrow"/>
                <w:sz w:val="20"/>
                <w:szCs w:val="20"/>
                <w:lang w:val="mk-MK"/>
              </w:rPr>
              <w:t>b)</w:t>
            </w:r>
          </w:p>
          <w:p w14:paraId="21BF9A07" w14:textId="39E0A053" w:rsidR="00C95487" w:rsidRPr="00833C2B" w:rsidRDefault="000B3973" w:rsidP="00F87280">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252944" w:rsidRPr="00833C2B">
              <w:rPr>
                <w:rFonts w:ascii="Arial Narrow" w:hAnsi="Arial Narrow"/>
                <w:sz w:val="20"/>
                <w:szCs w:val="20"/>
                <w:lang w:val="mk-MK"/>
              </w:rPr>
              <w:t>27</w:t>
            </w:r>
            <w:r w:rsidR="00C95487" w:rsidRPr="00833C2B">
              <w:rPr>
                <w:rFonts w:ascii="Arial Narrow" w:hAnsi="Arial Narrow"/>
                <w:sz w:val="20"/>
                <w:szCs w:val="20"/>
                <w:lang w:val="mk-MK"/>
              </w:rPr>
              <w:t>c)</w:t>
            </w:r>
          </w:p>
          <w:p w14:paraId="4E84CC05" w14:textId="44C8A7C0" w:rsidR="00C95487" w:rsidRPr="00833C2B" w:rsidRDefault="000B3973" w:rsidP="00F87280">
            <w:pPr>
              <w:pStyle w:val="Body"/>
              <w:rPr>
                <w:rFonts w:ascii="Arial Narrow" w:hAnsi="Arial Narrow"/>
                <w:bCs/>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НЗ/БО</w:t>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hAnsi="Arial Narrow"/>
                <w:sz w:val="20"/>
                <w:szCs w:val="20"/>
                <w:lang w:val="mk-MK"/>
              </w:rPr>
              <w:t>99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252944" w:rsidRPr="00833C2B">
              <w:rPr>
                <w:rFonts w:ascii="Arial Narrow" w:hAnsi="Arial Narrow"/>
                <w:sz w:val="20"/>
                <w:szCs w:val="20"/>
                <w:lang w:val="mk-MK"/>
              </w:rPr>
              <w:t>27</w:t>
            </w:r>
            <w:r w:rsidR="00C95487" w:rsidRPr="00833C2B">
              <w:rPr>
                <w:rFonts w:ascii="Arial Narrow" w:hAnsi="Arial Narrow"/>
                <w:sz w:val="20"/>
                <w:szCs w:val="20"/>
                <w:lang w:val="mk-MK"/>
              </w:rPr>
              <w:t>c)</w:t>
            </w:r>
          </w:p>
        </w:tc>
        <w:tc>
          <w:tcPr>
            <w:tcW w:w="3780" w:type="dxa"/>
          </w:tcPr>
          <w:p w14:paraId="5793C59D" w14:textId="54EE1432"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Јас (некој во мое име)</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w:t>
            </w:r>
            <w:r w:rsidR="00C2422E"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C03B88" w:rsidRPr="00833C2B">
              <w:rPr>
                <w:rFonts w:ascii="Arial Narrow" w:hAnsi="Arial Narrow"/>
                <w:sz w:val="20"/>
                <w:szCs w:val="20"/>
                <w:lang w:val="mk-MK"/>
              </w:rPr>
              <w:t>27</w:t>
            </w:r>
            <w:r w:rsidR="00C95487" w:rsidRPr="00833C2B">
              <w:rPr>
                <w:rFonts w:ascii="Arial Narrow" w:hAnsi="Arial Narrow"/>
                <w:sz w:val="20"/>
                <w:szCs w:val="20"/>
                <w:lang w:val="mk-MK"/>
              </w:rPr>
              <w:t>c)</w:t>
            </w:r>
          </w:p>
          <w:p w14:paraId="5B110428" w14:textId="69EE23DB"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Другата страна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 (</w:t>
            </w:r>
            <w:r w:rsidR="00C2422E"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C03B88" w:rsidRPr="00833C2B">
              <w:rPr>
                <w:rFonts w:ascii="Arial Narrow" w:hAnsi="Arial Narrow"/>
                <w:sz w:val="20"/>
                <w:szCs w:val="20"/>
                <w:lang w:val="mk-MK"/>
              </w:rPr>
              <w:t>27</w:t>
            </w:r>
            <w:r w:rsidR="00C95487" w:rsidRPr="00833C2B">
              <w:rPr>
                <w:rFonts w:ascii="Arial Narrow" w:hAnsi="Arial Narrow"/>
                <w:sz w:val="20"/>
                <w:szCs w:val="20"/>
                <w:lang w:val="mk-MK"/>
              </w:rPr>
              <w:t>c)</w:t>
            </w:r>
          </w:p>
          <w:p w14:paraId="36D9507E" w14:textId="6FE289CF"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Некој друг</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3 (</w:t>
            </w:r>
            <w:r w:rsidR="00C2422E" w:rsidRPr="00833C2B">
              <w:rPr>
                <w:rFonts w:ascii="Arial Narrow" w:hAnsi="Arial Narrow" w:cstheme="minorHAnsi"/>
                <w:sz w:val="20"/>
                <w:szCs w:val="20"/>
                <w:lang w:val="mk-MK"/>
              </w:rPr>
              <w:t>ОДИ НА</w:t>
            </w:r>
            <w:r w:rsidR="00C95487" w:rsidRPr="00833C2B">
              <w:rPr>
                <w:rFonts w:ascii="Arial Narrow" w:hAnsi="Arial Narrow"/>
                <w:sz w:val="20"/>
                <w:szCs w:val="20"/>
                <w:lang w:val="mk-MK"/>
              </w:rPr>
              <w:t xml:space="preserve"> q</w:t>
            </w:r>
            <w:r w:rsidR="00C03B88" w:rsidRPr="00833C2B">
              <w:rPr>
                <w:rFonts w:ascii="Arial Narrow" w:hAnsi="Arial Narrow"/>
                <w:sz w:val="20"/>
                <w:szCs w:val="20"/>
                <w:lang w:val="mk-MK"/>
              </w:rPr>
              <w:t>27</w:t>
            </w:r>
            <w:r w:rsidR="00C95487" w:rsidRPr="00833C2B">
              <w:rPr>
                <w:rFonts w:ascii="Arial Narrow" w:hAnsi="Arial Narrow"/>
                <w:sz w:val="20"/>
                <w:szCs w:val="20"/>
                <w:lang w:val="mk-MK"/>
              </w:rPr>
              <w:t>c)</w:t>
            </w:r>
          </w:p>
          <w:p w14:paraId="5AD56673" w14:textId="0665DE5E" w:rsidR="00C95487" w:rsidRPr="00833C2B" w:rsidRDefault="000B3973" w:rsidP="00D411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НЗ/БО</w:t>
            </w:r>
            <w:r w:rsidR="00C95487" w:rsidRPr="00833C2B">
              <w:rPr>
                <w:rFonts w:ascii="Arial Narrow" w:hAnsi="Arial Narrow"/>
                <w:b/>
                <w:sz w:val="20"/>
                <w:szCs w:val="20"/>
                <w:u w:val="dotted" w:color="595959" w:themeColor="text1" w:themeTint="A6"/>
                <w:lang w:val="mk-MK"/>
              </w:rPr>
              <w:tab/>
            </w:r>
            <w:r w:rsidR="00C95487" w:rsidRPr="00833C2B">
              <w:rPr>
                <w:rFonts w:ascii="Arial Narrow" w:hAnsi="Arial Narrow"/>
                <w:sz w:val="20"/>
                <w:szCs w:val="20"/>
                <w:lang w:val="mk-MK"/>
              </w:rPr>
              <w:t>99 (</w:t>
            </w:r>
            <w:r w:rsidR="00C2422E"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C03B88" w:rsidRPr="00833C2B">
              <w:rPr>
                <w:rFonts w:ascii="Arial Narrow" w:hAnsi="Arial Narrow"/>
                <w:sz w:val="20"/>
                <w:szCs w:val="20"/>
                <w:lang w:val="mk-MK"/>
              </w:rPr>
              <w:t>27</w:t>
            </w:r>
            <w:r w:rsidR="00C95487" w:rsidRPr="00833C2B">
              <w:rPr>
                <w:rFonts w:ascii="Arial Narrow" w:hAnsi="Arial Narrow"/>
                <w:sz w:val="20"/>
                <w:szCs w:val="20"/>
                <w:lang w:val="mk-MK"/>
              </w:rPr>
              <w:t>c)</w:t>
            </w:r>
          </w:p>
        </w:tc>
      </w:tr>
      <w:tr w:rsidR="00C95487" w:rsidRPr="00495ACD" w14:paraId="4CAC481E" w14:textId="77777777" w:rsidTr="00F87280">
        <w:tc>
          <w:tcPr>
            <w:tcW w:w="450" w:type="dxa"/>
          </w:tcPr>
          <w:p w14:paraId="6564268D"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t>C</w:t>
            </w:r>
          </w:p>
        </w:tc>
        <w:tc>
          <w:tcPr>
            <w:tcW w:w="2340" w:type="dxa"/>
          </w:tcPr>
          <w:p w14:paraId="4E27CCCF" w14:textId="2589150C" w:rsidR="00C95487" w:rsidRPr="00833C2B" w:rsidRDefault="004C3AF5" w:rsidP="004C3AF5">
            <w:pPr>
              <w:pStyle w:val="Body"/>
              <w:rPr>
                <w:rFonts w:ascii="Arial Narrow" w:hAnsi="Arial Narrow"/>
                <w:sz w:val="20"/>
                <w:szCs w:val="20"/>
                <w:lang w:val="mk-MK"/>
              </w:rPr>
            </w:pPr>
            <w:r w:rsidRPr="00833C2B">
              <w:rPr>
                <w:rFonts w:ascii="Arial Narrow" w:hAnsi="Arial Narrow"/>
                <w:sz w:val="20"/>
                <w:szCs w:val="20"/>
                <w:lang w:val="mk-MK"/>
              </w:rPr>
              <w:t>К</w:t>
            </w:r>
            <w:r w:rsidR="00163269" w:rsidRPr="00833C2B">
              <w:rPr>
                <w:rFonts w:ascii="Arial Narrow" w:hAnsi="Arial Narrow"/>
                <w:sz w:val="20"/>
                <w:szCs w:val="20"/>
                <w:lang w:val="mk-MK"/>
              </w:rPr>
              <w:t>онтактираше</w:t>
            </w:r>
            <w:r w:rsidRPr="00833C2B">
              <w:rPr>
                <w:rFonts w:ascii="Arial Narrow" w:hAnsi="Arial Narrow"/>
                <w:sz w:val="20"/>
                <w:szCs w:val="20"/>
                <w:lang w:val="mk-MK"/>
              </w:rPr>
              <w:t xml:space="preserve"> владина канцеларија или друг официјално именуван орган или агенција </w:t>
            </w:r>
          </w:p>
        </w:tc>
        <w:tc>
          <w:tcPr>
            <w:tcW w:w="3690" w:type="dxa"/>
          </w:tcPr>
          <w:p w14:paraId="67E8F604" w14:textId="1ED5179C" w:rsidR="00C95487" w:rsidRPr="00833C2B" w:rsidRDefault="00626636" w:rsidP="00F87280">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w:t>
            </w:r>
            <w:r w:rsidR="000B3973"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C03B88" w:rsidRPr="00833C2B">
              <w:rPr>
                <w:rFonts w:ascii="Arial Narrow" w:hAnsi="Arial Narrow"/>
                <w:sz w:val="20"/>
                <w:szCs w:val="20"/>
                <w:lang w:val="mk-MK"/>
              </w:rPr>
              <w:t>28</w:t>
            </w:r>
            <w:r w:rsidR="00C95487" w:rsidRPr="00833C2B">
              <w:rPr>
                <w:rFonts w:ascii="Arial Narrow" w:hAnsi="Arial Narrow"/>
                <w:sz w:val="20"/>
                <w:szCs w:val="20"/>
                <w:lang w:val="mk-MK"/>
              </w:rPr>
              <w:t>c)</w:t>
            </w:r>
          </w:p>
          <w:p w14:paraId="6F32E8F8" w14:textId="2A142CCA" w:rsidR="00C95487" w:rsidRPr="00833C2B" w:rsidRDefault="00626636" w:rsidP="00F87280">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 (</w:t>
            </w:r>
            <w:r w:rsidR="000B3973"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252944" w:rsidRPr="00833C2B">
              <w:rPr>
                <w:rFonts w:ascii="Arial Narrow" w:hAnsi="Arial Narrow"/>
                <w:sz w:val="20"/>
                <w:szCs w:val="20"/>
                <w:lang w:val="mk-MK"/>
              </w:rPr>
              <w:t>27</w:t>
            </w:r>
            <w:r w:rsidR="00C95487" w:rsidRPr="00833C2B">
              <w:rPr>
                <w:rFonts w:ascii="Arial Narrow" w:hAnsi="Arial Narrow"/>
                <w:sz w:val="20"/>
                <w:szCs w:val="20"/>
                <w:lang w:val="mk-MK"/>
              </w:rPr>
              <w:t>d)</w:t>
            </w:r>
          </w:p>
          <w:p w14:paraId="0F20530E" w14:textId="7EAA84DC" w:rsidR="00C95487" w:rsidRPr="00833C2B" w:rsidRDefault="000B3973" w:rsidP="00F87280">
            <w:pPr>
              <w:pStyle w:val="Body"/>
              <w:rPr>
                <w:rFonts w:ascii="Arial Narrow" w:hAnsi="Arial Narrow"/>
                <w:bCs/>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НЗ/БО</w:t>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hAnsi="Arial Narrow"/>
                <w:sz w:val="20"/>
                <w:szCs w:val="20"/>
                <w:lang w:val="mk-MK"/>
              </w:rPr>
              <w:t>99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252944" w:rsidRPr="00833C2B">
              <w:rPr>
                <w:rFonts w:ascii="Arial Narrow" w:hAnsi="Arial Narrow"/>
                <w:sz w:val="20"/>
                <w:szCs w:val="20"/>
                <w:lang w:val="mk-MK"/>
              </w:rPr>
              <w:t>27</w:t>
            </w:r>
            <w:r w:rsidR="00C95487" w:rsidRPr="00833C2B">
              <w:rPr>
                <w:rFonts w:ascii="Arial Narrow" w:hAnsi="Arial Narrow"/>
                <w:sz w:val="20"/>
                <w:szCs w:val="20"/>
                <w:lang w:val="mk-MK"/>
              </w:rPr>
              <w:t>d)</w:t>
            </w:r>
          </w:p>
        </w:tc>
        <w:tc>
          <w:tcPr>
            <w:tcW w:w="3780" w:type="dxa"/>
          </w:tcPr>
          <w:p w14:paraId="661EF55C" w14:textId="62A40BBC"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Јас (некој во мое име)</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w:t>
            </w:r>
            <w:r w:rsidR="00C2422E"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C03B88" w:rsidRPr="00833C2B">
              <w:rPr>
                <w:rFonts w:ascii="Arial Narrow" w:hAnsi="Arial Narrow"/>
                <w:sz w:val="20"/>
                <w:szCs w:val="20"/>
                <w:lang w:val="mk-MK"/>
              </w:rPr>
              <w:t>27</w:t>
            </w:r>
            <w:r w:rsidR="00C95487" w:rsidRPr="00833C2B">
              <w:rPr>
                <w:rFonts w:ascii="Arial Narrow" w:hAnsi="Arial Narrow"/>
                <w:sz w:val="20"/>
                <w:szCs w:val="20"/>
                <w:lang w:val="mk-MK"/>
              </w:rPr>
              <w:t>d)</w:t>
            </w:r>
          </w:p>
          <w:p w14:paraId="4CB7A9E1" w14:textId="11F4777F"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Другата страна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 (</w:t>
            </w:r>
            <w:r w:rsidR="00C2422E" w:rsidRPr="00833C2B">
              <w:rPr>
                <w:rFonts w:ascii="Arial Narrow" w:hAnsi="Arial Narrow" w:cstheme="minorHAnsi"/>
                <w:sz w:val="20"/>
                <w:szCs w:val="20"/>
                <w:lang w:val="mk-MK"/>
              </w:rPr>
              <w:t>ОДИ НА</w:t>
            </w:r>
            <w:r w:rsidR="00C95487" w:rsidRPr="00833C2B">
              <w:rPr>
                <w:rFonts w:ascii="Arial Narrow" w:hAnsi="Arial Narrow"/>
                <w:sz w:val="20"/>
                <w:szCs w:val="20"/>
                <w:lang w:val="mk-MK"/>
              </w:rPr>
              <w:t xml:space="preserve"> q</w:t>
            </w:r>
            <w:r w:rsidR="00C03B88" w:rsidRPr="00833C2B">
              <w:rPr>
                <w:rFonts w:ascii="Arial Narrow" w:hAnsi="Arial Narrow"/>
                <w:sz w:val="20"/>
                <w:szCs w:val="20"/>
                <w:lang w:val="mk-MK"/>
              </w:rPr>
              <w:t>27</w:t>
            </w:r>
            <w:r w:rsidR="00C95487" w:rsidRPr="00833C2B">
              <w:rPr>
                <w:rFonts w:ascii="Arial Narrow" w:hAnsi="Arial Narrow"/>
                <w:sz w:val="20"/>
                <w:szCs w:val="20"/>
                <w:lang w:val="mk-MK"/>
              </w:rPr>
              <w:t>d)</w:t>
            </w:r>
          </w:p>
          <w:p w14:paraId="3CFD0650" w14:textId="6A991029"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Некој друг</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3 (</w:t>
            </w:r>
            <w:r w:rsidR="00C2422E"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C03B88" w:rsidRPr="00833C2B">
              <w:rPr>
                <w:rFonts w:ascii="Arial Narrow" w:hAnsi="Arial Narrow"/>
                <w:sz w:val="20"/>
                <w:szCs w:val="20"/>
                <w:lang w:val="mk-MK"/>
              </w:rPr>
              <w:t>27</w:t>
            </w:r>
            <w:r w:rsidR="00C95487" w:rsidRPr="00833C2B">
              <w:rPr>
                <w:rFonts w:ascii="Arial Narrow" w:hAnsi="Arial Narrow"/>
                <w:sz w:val="20"/>
                <w:szCs w:val="20"/>
                <w:lang w:val="mk-MK"/>
              </w:rPr>
              <w:t>d)</w:t>
            </w:r>
          </w:p>
          <w:p w14:paraId="51E80247" w14:textId="0D0DEA9C" w:rsidR="00C95487" w:rsidRPr="00833C2B" w:rsidRDefault="000B3973"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НЗ/БО</w:t>
            </w:r>
            <w:r w:rsidR="00C95487" w:rsidRPr="00833C2B">
              <w:rPr>
                <w:rFonts w:ascii="Arial Narrow" w:hAnsi="Arial Narrow"/>
                <w:b/>
                <w:sz w:val="20"/>
                <w:szCs w:val="20"/>
                <w:u w:val="dotted" w:color="595959" w:themeColor="text1" w:themeTint="A6"/>
                <w:lang w:val="mk-MK"/>
              </w:rPr>
              <w:tab/>
            </w:r>
            <w:r w:rsidR="00C95487" w:rsidRPr="00833C2B">
              <w:rPr>
                <w:rFonts w:ascii="Arial Narrow" w:hAnsi="Arial Narrow"/>
                <w:sz w:val="20"/>
                <w:szCs w:val="20"/>
                <w:lang w:val="mk-MK"/>
              </w:rPr>
              <w:t>99 (</w:t>
            </w:r>
            <w:r w:rsidR="00C2422E" w:rsidRPr="00833C2B">
              <w:rPr>
                <w:rFonts w:ascii="Arial Narrow" w:hAnsi="Arial Narrow" w:cstheme="minorHAnsi"/>
                <w:sz w:val="20"/>
                <w:szCs w:val="20"/>
                <w:lang w:val="mk-MK"/>
              </w:rPr>
              <w:t>ОДИ НА</w:t>
            </w:r>
            <w:r w:rsidR="00C95487" w:rsidRPr="00833C2B">
              <w:rPr>
                <w:rFonts w:ascii="Arial Narrow" w:hAnsi="Arial Narrow"/>
                <w:sz w:val="20"/>
                <w:szCs w:val="20"/>
                <w:lang w:val="mk-MK"/>
              </w:rPr>
              <w:t xml:space="preserve"> q</w:t>
            </w:r>
            <w:r w:rsidR="00C03B88" w:rsidRPr="00833C2B">
              <w:rPr>
                <w:rFonts w:ascii="Arial Narrow" w:hAnsi="Arial Narrow"/>
                <w:sz w:val="20"/>
                <w:szCs w:val="20"/>
                <w:lang w:val="mk-MK"/>
              </w:rPr>
              <w:t>27</w:t>
            </w:r>
            <w:r w:rsidR="00C95487" w:rsidRPr="00833C2B">
              <w:rPr>
                <w:rFonts w:ascii="Arial Narrow" w:hAnsi="Arial Narrow"/>
                <w:sz w:val="20"/>
                <w:szCs w:val="20"/>
                <w:lang w:val="mk-MK"/>
              </w:rPr>
              <w:t xml:space="preserve">d)  </w:t>
            </w:r>
          </w:p>
        </w:tc>
      </w:tr>
      <w:tr w:rsidR="00C95487" w:rsidRPr="00495ACD" w14:paraId="28B37CEF" w14:textId="77777777" w:rsidTr="00F87280">
        <w:tc>
          <w:tcPr>
            <w:tcW w:w="450" w:type="dxa"/>
          </w:tcPr>
          <w:p w14:paraId="08577713"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t>D</w:t>
            </w:r>
          </w:p>
        </w:tc>
        <w:tc>
          <w:tcPr>
            <w:tcW w:w="2340" w:type="dxa"/>
          </w:tcPr>
          <w:p w14:paraId="291BCE60" w14:textId="7DA41119" w:rsidR="00C95487" w:rsidRPr="00833C2B" w:rsidRDefault="00163269" w:rsidP="00163269">
            <w:pPr>
              <w:pStyle w:val="Body"/>
              <w:rPr>
                <w:rFonts w:ascii="Arial Narrow" w:hAnsi="Arial Narrow"/>
                <w:bCs/>
                <w:sz w:val="20"/>
                <w:szCs w:val="20"/>
                <w:lang w:val="mk-MK"/>
              </w:rPr>
            </w:pPr>
            <w:r w:rsidRPr="00833C2B">
              <w:rPr>
                <w:rFonts w:ascii="Arial Narrow" w:hAnsi="Arial Narrow"/>
                <w:sz w:val="20"/>
                <w:szCs w:val="20"/>
                <w:lang w:val="mk-MK"/>
              </w:rPr>
              <w:t xml:space="preserve">Се обрати на религиозните власти или лидерот / организација на заедницата </w:t>
            </w:r>
          </w:p>
        </w:tc>
        <w:tc>
          <w:tcPr>
            <w:tcW w:w="3690" w:type="dxa"/>
          </w:tcPr>
          <w:p w14:paraId="2AC8FD23" w14:textId="7C4B585F" w:rsidR="00C95487" w:rsidRPr="00833C2B" w:rsidRDefault="00927A98" w:rsidP="00F87280">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w:t>
            </w:r>
            <w:r w:rsidR="00626636"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C03B88" w:rsidRPr="00833C2B">
              <w:rPr>
                <w:rFonts w:ascii="Arial Narrow" w:hAnsi="Arial Narrow"/>
                <w:sz w:val="20"/>
                <w:szCs w:val="20"/>
                <w:lang w:val="mk-MK"/>
              </w:rPr>
              <w:t>28</w:t>
            </w:r>
            <w:r w:rsidR="00C95487" w:rsidRPr="00833C2B">
              <w:rPr>
                <w:rFonts w:ascii="Arial Narrow" w:hAnsi="Arial Narrow"/>
                <w:sz w:val="20"/>
                <w:szCs w:val="20"/>
                <w:lang w:val="mk-MK"/>
              </w:rPr>
              <w:t>d)</w:t>
            </w:r>
          </w:p>
          <w:p w14:paraId="7BA3ED65" w14:textId="1EDCFB01" w:rsidR="00C95487" w:rsidRPr="00833C2B" w:rsidRDefault="00927A98" w:rsidP="00F87280">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 (</w:t>
            </w:r>
            <w:r w:rsidR="00626636"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252944" w:rsidRPr="00833C2B">
              <w:rPr>
                <w:rFonts w:ascii="Arial Narrow" w:hAnsi="Arial Narrow"/>
                <w:sz w:val="20"/>
                <w:szCs w:val="20"/>
                <w:lang w:val="mk-MK"/>
              </w:rPr>
              <w:t>27</w:t>
            </w:r>
            <w:r w:rsidR="00C95487" w:rsidRPr="00833C2B">
              <w:rPr>
                <w:rFonts w:ascii="Arial Narrow" w:hAnsi="Arial Narrow"/>
                <w:sz w:val="20"/>
                <w:szCs w:val="20"/>
                <w:lang w:val="mk-MK"/>
              </w:rPr>
              <w:t>e)</w:t>
            </w:r>
          </w:p>
          <w:p w14:paraId="5AD7390C" w14:textId="58B54C16" w:rsidR="00C95487" w:rsidRPr="00833C2B" w:rsidRDefault="000B3973" w:rsidP="00F87280">
            <w:pPr>
              <w:pStyle w:val="Body"/>
              <w:rPr>
                <w:rFonts w:ascii="Arial Narrow" w:hAnsi="Arial Narrow"/>
                <w:bCs/>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НЗ/БО</w:t>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hAnsi="Arial Narrow"/>
                <w:sz w:val="20"/>
                <w:szCs w:val="20"/>
                <w:lang w:val="mk-MK"/>
              </w:rPr>
              <w:t>99 (</w:t>
            </w:r>
            <w:r w:rsidR="00626636"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252944" w:rsidRPr="00833C2B">
              <w:rPr>
                <w:rFonts w:ascii="Arial Narrow" w:hAnsi="Arial Narrow"/>
                <w:sz w:val="20"/>
                <w:szCs w:val="20"/>
                <w:lang w:val="mk-MK"/>
              </w:rPr>
              <w:t>27</w:t>
            </w:r>
            <w:r w:rsidR="00C95487" w:rsidRPr="00833C2B">
              <w:rPr>
                <w:rFonts w:ascii="Arial Narrow" w:hAnsi="Arial Narrow"/>
                <w:sz w:val="20"/>
                <w:szCs w:val="20"/>
                <w:lang w:val="mk-MK"/>
              </w:rPr>
              <w:t>e)</w:t>
            </w:r>
          </w:p>
        </w:tc>
        <w:tc>
          <w:tcPr>
            <w:tcW w:w="3780" w:type="dxa"/>
          </w:tcPr>
          <w:p w14:paraId="0DB456DB" w14:textId="7DC14B48"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Јас (некој во мое име)</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w:t>
            </w:r>
            <w:r w:rsidR="00C2422E"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C03B88" w:rsidRPr="00833C2B">
              <w:rPr>
                <w:rFonts w:ascii="Arial Narrow" w:hAnsi="Arial Narrow"/>
                <w:sz w:val="20"/>
                <w:szCs w:val="20"/>
                <w:lang w:val="mk-MK"/>
              </w:rPr>
              <w:t>27</w:t>
            </w:r>
            <w:r w:rsidR="00C95487" w:rsidRPr="00833C2B">
              <w:rPr>
                <w:rFonts w:ascii="Arial Narrow" w:hAnsi="Arial Narrow"/>
                <w:sz w:val="20"/>
                <w:szCs w:val="20"/>
                <w:lang w:val="mk-MK"/>
              </w:rPr>
              <w:t xml:space="preserve">e)  </w:t>
            </w:r>
          </w:p>
          <w:p w14:paraId="5A74CCB3" w14:textId="465B796A"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Другата страна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 (</w:t>
            </w:r>
            <w:r w:rsidR="00C2422E"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C03B88" w:rsidRPr="00833C2B">
              <w:rPr>
                <w:rFonts w:ascii="Arial Narrow" w:hAnsi="Arial Narrow"/>
                <w:sz w:val="20"/>
                <w:szCs w:val="20"/>
                <w:lang w:val="mk-MK"/>
              </w:rPr>
              <w:t>27</w:t>
            </w:r>
            <w:r w:rsidR="00C95487" w:rsidRPr="00833C2B">
              <w:rPr>
                <w:rFonts w:ascii="Arial Narrow" w:hAnsi="Arial Narrow"/>
                <w:sz w:val="20"/>
                <w:szCs w:val="20"/>
                <w:lang w:val="mk-MK"/>
              </w:rPr>
              <w:t xml:space="preserve">e)  </w:t>
            </w:r>
          </w:p>
          <w:p w14:paraId="4DDDD142" w14:textId="3E4DA1C3"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Некој друг</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3 (</w:t>
            </w:r>
            <w:r w:rsidR="00C2422E" w:rsidRPr="00833C2B">
              <w:rPr>
                <w:rFonts w:ascii="Arial Narrow" w:hAnsi="Arial Narrow" w:cstheme="minorHAnsi"/>
                <w:sz w:val="20"/>
                <w:szCs w:val="20"/>
                <w:lang w:val="mk-MK"/>
              </w:rPr>
              <w:t>ОДИ НА</w:t>
            </w:r>
            <w:r w:rsidR="00C95487" w:rsidRPr="00833C2B">
              <w:rPr>
                <w:rFonts w:ascii="Arial Narrow" w:hAnsi="Arial Narrow"/>
                <w:sz w:val="20"/>
                <w:szCs w:val="20"/>
                <w:lang w:val="mk-MK"/>
              </w:rPr>
              <w:t xml:space="preserve"> q</w:t>
            </w:r>
            <w:r w:rsidR="00C03B88" w:rsidRPr="00833C2B">
              <w:rPr>
                <w:rFonts w:ascii="Arial Narrow" w:hAnsi="Arial Narrow"/>
                <w:sz w:val="20"/>
                <w:szCs w:val="20"/>
                <w:lang w:val="mk-MK"/>
              </w:rPr>
              <w:t>27</w:t>
            </w:r>
            <w:r w:rsidR="00C95487" w:rsidRPr="00833C2B">
              <w:rPr>
                <w:rFonts w:ascii="Arial Narrow" w:hAnsi="Arial Narrow"/>
                <w:sz w:val="20"/>
                <w:szCs w:val="20"/>
                <w:lang w:val="mk-MK"/>
              </w:rPr>
              <w:t xml:space="preserve">e)  </w:t>
            </w:r>
          </w:p>
          <w:p w14:paraId="51B1AFD6" w14:textId="43438FE7" w:rsidR="00C95487" w:rsidRPr="00833C2B" w:rsidRDefault="000B3973"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НЗ/БО</w:t>
            </w:r>
            <w:r w:rsidR="00C95487" w:rsidRPr="00833C2B">
              <w:rPr>
                <w:rFonts w:ascii="Arial Narrow" w:hAnsi="Arial Narrow"/>
                <w:b/>
                <w:sz w:val="20"/>
                <w:szCs w:val="20"/>
                <w:u w:val="dotted" w:color="595959" w:themeColor="text1" w:themeTint="A6"/>
                <w:lang w:val="mk-MK"/>
              </w:rPr>
              <w:tab/>
            </w:r>
            <w:r w:rsidR="00C95487" w:rsidRPr="00833C2B">
              <w:rPr>
                <w:rFonts w:ascii="Arial Narrow" w:hAnsi="Arial Narrow"/>
                <w:sz w:val="20"/>
                <w:szCs w:val="20"/>
                <w:lang w:val="mk-MK"/>
              </w:rPr>
              <w:t>99 (</w:t>
            </w:r>
            <w:r w:rsidR="00C2422E" w:rsidRPr="00833C2B">
              <w:rPr>
                <w:rFonts w:ascii="Arial Narrow" w:hAnsi="Arial Narrow" w:cstheme="minorHAnsi"/>
                <w:sz w:val="20"/>
                <w:szCs w:val="20"/>
                <w:lang w:val="mk-MK"/>
              </w:rPr>
              <w:t>ОДИ НА</w:t>
            </w:r>
            <w:r w:rsidR="00C95487" w:rsidRPr="00833C2B">
              <w:rPr>
                <w:rFonts w:ascii="Arial Narrow" w:hAnsi="Arial Narrow"/>
                <w:sz w:val="20"/>
                <w:szCs w:val="20"/>
                <w:lang w:val="mk-MK"/>
              </w:rPr>
              <w:t xml:space="preserve"> q</w:t>
            </w:r>
            <w:r w:rsidR="00C03B88" w:rsidRPr="00833C2B">
              <w:rPr>
                <w:rFonts w:ascii="Arial Narrow" w:hAnsi="Arial Narrow"/>
                <w:sz w:val="20"/>
                <w:szCs w:val="20"/>
                <w:lang w:val="mk-MK"/>
              </w:rPr>
              <w:t>27</w:t>
            </w:r>
            <w:r w:rsidR="00C95487" w:rsidRPr="00833C2B">
              <w:rPr>
                <w:rFonts w:ascii="Arial Narrow" w:hAnsi="Arial Narrow"/>
                <w:sz w:val="20"/>
                <w:szCs w:val="20"/>
                <w:lang w:val="mk-MK"/>
              </w:rPr>
              <w:t xml:space="preserve">e)   </w:t>
            </w:r>
          </w:p>
        </w:tc>
      </w:tr>
      <w:tr w:rsidR="00C95487" w:rsidRPr="00495ACD" w14:paraId="7AE8FB52" w14:textId="77777777" w:rsidTr="00F87280">
        <w:tc>
          <w:tcPr>
            <w:tcW w:w="450" w:type="dxa"/>
          </w:tcPr>
          <w:p w14:paraId="08CCAEA6"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t>E</w:t>
            </w:r>
          </w:p>
        </w:tc>
        <w:tc>
          <w:tcPr>
            <w:tcW w:w="2340" w:type="dxa"/>
          </w:tcPr>
          <w:p w14:paraId="2F54D745" w14:textId="4AACB2F7" w:rsidR="00C95487" w:rsidRPr="00833C2B" w:rsidRDefault="00163269" w:rsidP="00163269">
            <w:pPr>
              <w:pStyle w:val="Body"/>
              <w:rPr>
                <w:rFonts w:ascii="Arial Narrow" w:hAnsi="Arial Narrow"/>
                <w:sz w:val="20"/>
                <w:szCs w:val="20"/>
                <w:lang w:val="mk-MK"/>
              </w:rPr>
            </w:pPr>
            <w:r w:rsidRPr="00833C2B">
              <w:rPr>
                <w:rFonts w:ascii="Arial Narrow" w:hAnsi="Arial Narrow"/>
                <w:sz w:val="20"/>
                <w:szCs w:val="20"/>
                <w:lang w:val="mk-MK"/>
              </w:rPr>
              <w:t>Се обрати на трета страна за посредување во проблемот или формално помирување или арби</w:t>
            </w:r>
            <w:r w:rsidR="00BA578E" w:rsidRPr="00833C2B">
              <w:rPr>
                <w:rFonts w:ascii="Arial Narrow" w:hAnsi="Arial Narrow"/>
                <w:sz w:val="20"/>
                <w:szCs w:val="20"/>
                <w:lang w:val="mk-MK"/>
              </w:rPr>
              <w:t>тража</w:t>
            </w:r>
          </w:p>
        </w:tc>
        <w:tc>
          <w:tcPr>
            <w:tcW w:w="3690" w:type="dxa"/>
          </w:tcPr>
          <w:p w14:paraId="64D3380C" w14:textId="4A9D80D2" w:rsidR="00C95487" w:rsidRPr="00833C2B" w:rsidRDefault="00927A98" w:rsidP="00F87280">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C03B88" w:rsidRPr="00833C2B">
              <w:rPr>
                <w:rFonts w:ascii="Arial Narrow" w:hAnsi="Arial Narrow"/>
                <w:sz w:val="20"/>
                <w:szCs w:val="20"/>
                <w:lang w:val="mk-MK"/>
              </w:rPr>
              <w:t>28</w:t>
            </w:r>
            <w:r w:rsidR="00C95487" w:rsidRPr="00833C2B">
              <w:rPr>
                <w:rFonts w:ascii="Arial Narrow" w:hAnsi="Arial Narrow"/>
                <w:sz w:val="20"/>
                <w:szCs w:val="20"/>
                <w:lang w:val="mk-MK"/>
              </w:rPr>
              <w:t>e)</w:t>
            </w:r>
          </w:p>
          <w:p w14:paraId="161A173A" w14:textId="63D20DA9" w:rsidR="00C95487" w:rsidRPr="00833C2B" w:rsidRDefault="00927A98" w:rsidP="00F87280">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hAnsi="Arial Narrow"/>
                <w:sz w:val="20"/>
                <w:szCs w:val="20"/>
                <w:lang w:val="mk-MK"/>
              </w:rPr>
              <w:t>2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252944" w:rsidRPr="00833C2B">
              <w:rPr>
                <w:rFonts w:ascii="Arial Narrow" w:hAnsi="Arial Narrow"/>
                <w:sz w:val="20"/>
                <w:szCs w:val="20"/>
                <w:lang w:val="mk-MK"/>
              </w:rPr>
              <w:t>27</w:t>
            </w:r>
            <w:r w:rsidR="00C95487" w:rsidRPr="00833C2B">
              <w:rPr>
                <w:rFonts w:ascii="Arial Narrow" w:hAnsi="Arial Narrow"/>
                <w:sz w:val="20"/>
                <w:szCs w:val="20"/>
                <w:lang w:val="mk-MK"/>
              </w:rPr>
              <w:t>f)</w:t>
            </w:r>
          </w:p>
          <w:p w14:paraId="01F9D102" w14:textId="79C27B65" w:rsidR="00C95487" w:rsidRPr="00833C2B" w:rsidRDefault="000B3973" w:rsidP="00F87280">
            <w:pPr>
              <w:pStyle w:val="Body"/>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НЗ/БО</w:t>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hAnsi="Arial Narrow"/>
                <w:sz w:val="20"/>
                <w:szCs w:val="20"/>
                <w:lang w:val="mk-MK"/>
              </w:rPr>
              <w:t>99 (</w:t>
            </w:r>
            <w:r w:rsidR="00927A98"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252944" w:rsidRPr="00833C2B">
              <w:rPr>
                <w:rFonts w:ascii="Arial Narrow" w:hAnsi="Arial Narrow"/>
                <w:sz w:val="20"/>
                <w:szCs w:val="20"/>
                <w:lang w:val="mk-MK"/>
              </w:rPr>
              <w:t>27</w:t>
            </w:r>
            <w:r w:rsidR="00C95487" w:rsidRPr="00833C2B">
              <w:rPr>
                <w:rFonts w:ascii="Arial Narrow" w:hAnsi="Arial Narrow"/>
                <w:sz w:val="20"/>
                <w:szCs w:val="20"/>
                <w:lang w:val="mk-MK"/>
              </w:rPr>
              <w:t>f)</w:t>
            </w:r>
          </w:p>
        </w:tc>
        <w:tc>
          <w:tcPr>
            <w:tcW w:w="3780" w:type="dxa"/>
          </w:tcPr>
          <w:p w14:paraId="67D3F165" w14:textId="2C5612DE"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Јас (некој во мое име)</w:t>
            </w:r>
            <w:r w:rsidR="00C95487" w:rsidRPr="00833C2B">
              <w:rPr>
                <w:rFonts w:ascii="Arial Narrow" w:hAnsi="Arial Narrow"/>
                <w:sz w:val="20"/>
                <w:szCs w:val="20"/>
                <w:lang w:val="mk-MK"/>
              </w:rPr>
              <w:t>)</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w:t>
            </w:r>
            <w:r w:rsidR="00C2422E" w:rsidRPr="00833C2B">
              <w:rPr>
                <w:rFonts w:ascii="Arial Narrow" w:hAnsi="Arial Narrow" w:cstheme="minorHAnsi"/>
                <w:sz w:val="20"/>
                <w:szCs w:val="20"/>
                <w:lang w:val="mk-MK"/>
              </w:rPr>
              <w:t>ОДИ НА</w:t>
            </w:r>
            <w:r w:rsidR="00C95487" w:rsidRPr="00833C2B">
              <w:rPr>
                <w:rFonts w:ascii="Arial Narrow" w:hAnsi="Arial Narrow"/>
                <w:sz w:val="20"/>
                <w:szCs w:val="20"/>
                <w:lang w:val="mk-MK"/>
              </w:rPr>
              <w:t xml:space="preserve"> q</w:t>
            </w:r>
            <w:r w:rsidR="00C03B88" w:rsidRPr="00833C2B">
              <w:rPr>
                <w:rFonts w:ascii="Arial Narrow" w:hAnsi="Arial Narrow"/>
                <w:sz w:val="20"/>
                <w:szCs w:val="20"/>
                <w:lang w:val="mk-MK"/>
              </w:rPr>
              <w:t>27</w:t>
            </w:r>
            <w:r w:rsidR="00C95487" w:rsidRPr="00833C2B">
              <w:rPr>
                <w:rFonts w:ascii="Arial Narrow" w:hAnsi="Arial Narrow"/>
                <w:sz w:val="20"/>
                <w:szCs w:val="20"/>
                <w:lang w:val="mk-MK"/>
              </w:rPr>
              <w:t xml:space="preserve">f)  </w:t>
            </w:r>
          </w:p>
          <w:p w14:paraId="48E0AE53" w14:textId="575027DA"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Другата страна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 (</w:t>
            </w:r>
            <w:r w:rsidR="00C2422E" w:rsidRPr="00833C2B">
              <w:rPr>
                <w:rFonts w:ascii="Arial Narrow" w:hAnsi="Arial Narrow" w:cstheme="minorHAnsi"/>
                <w:sz w:val="20"/>
                <w:szCs w:val="20"/>
                <w:lang w:val="mk-MK"/>
              </w:rPr>
              <w:t>ОДИ НА</w:t>
            </w:r>
            <w:r w:rsidR="00C95487" w:rsidRPr="00833C2B">
              <w:rPr>
                <w:rFonts w:ascii="Arial Narrow" w:hAnsi="Arial Narrow"/>
                <w:sz w:val="20"/>
                <w:szCs w:val="20"/>
                <w:lang w:val="mk-MK"/>
              </w:rPr>
              <w:t xml:space="preserve"> q</w:t>
            </w:r>
            <w:r w:rsidR="00C03B88" w:rsidRPr="00833C2B">
              <w:rPr>
                <w:rFonts w:ascii="Arial Narrow" w:hAnsi="Arial Narrow"/>
                <w:sz w:val="20"/>
                <w:szCs w:val="20"/>
                <w:lang w:val="mk-MK"/>
              </w:rPr>
              <w:t>27</w:t>
            </w:r>
            <w:r w:rsidR="00C95487" w:rsidRPr="00833C2B">
              <w:rPr>
                <w:rFonts w:ascii="Arial Narrow" w:hAnsi="Arial Narrow"/>
                <w:sz w:val="20"/>
                <w:szCs w:val="20"/>
                <w:lang w:val="mk-MK"/>
              </w:rPr>
              <w:t xml:space="preserve">f)  </w:t>
            </w:r>
          </w:p>
          <w:p w14:paraId="6E8C6F94" w14:textId="3915C11E"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Некој друг</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3 (</w:t>
            </w:r>
            <w:r w:rsidR="00C2422E"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C03B88" w:rsidRPr="00833C2B">
              <w:rPr>
                <w:rFonts w:ascii="Arial Narrow" w:hAnsi="Arial Narrow"/>
                <w:sz w:val="20"/>
                <w:szCs w:val="20"/>
                <w:lang w:val="mk-MK"/>
              </w:rPr>
              <w:t>27</w:t>
            </w:r>
            <w:r w:rsidR="00C95487" w:rsidRPr="00833C2B">
              <w:rPr>
                <w:rFonts w:ascii="Arial Narrow" w:hAnsi="Arial Narrow"/>
                <w:sz w:val="20"/>
                <w:szCs w:val="20"/>
                <w:lang w:val="mk-MK"/>
              </w:rPr>
              <w:t xml:space="preserve">f)  </w:t>
            </w:r>
          </w:p>
          <w:p w14:paraId="3BB6799F" w14:textId="7ED18154" w:rsidR="00C95487" w:rsidRPr="00833C2B" w:rsidRDefault="000B3973"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НЗ/Б</w:t>
            </w:r>
            <w:r w:rsidR="00E81D20" w:rsidRPr="00833C2B">
              <w:rPr>
                <w:rFonts w:ascii="Arial Narrow" w:hAnsi="Arial Narrow"/>
                <w:sz w:val="20"/>
                <w:szCs w:val="20"/>
                <w:lang w:val="mk-MK"/>
              </w:rPr>
              <w:t>о</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99 (</w:t>
            </w:r>
            <w:r w:rsidR="00C2422E" w:rsidRPr="00833C2B">
              <w:rPr>
                <w:rFonts w:ascii="Arial Narrow" w:hAnsi="Arial Narrow" w:cstheme="minorHAnsi"/>
                <w:sz w:val="20"/>
                <w:szCs w:val="20"/>
                <w:lang w:val="mk-MK"/>
              </w:rPr>
              <w:t>ОДИ НА ОДИ НА</w:t>
            </w:r>
            <w:r w:rsidR="00C95487" w:rsidRPr="00833C2B">
              <w:rPr>
                <w:rFonts w:ascii="Arial Narrow" w:hAnsi="Arial Narrow"/>
                <w:sz w:val="20"/>
                <w:szCs w:val="20"/>
                <w:lang w:val="mk-MK"/>
              </w:rPr>
              <w:t xml:space="preserve"> q</w:t>
            </w:r>
            <w:r w:rsidR="00C03B88" w:rsidRPr="00833C2B">
              <w:rPr>
                <w:rFonts w:ascii="Arial Narrow" w:hAnsi="Arial Narrow"/>
                <w:sz w:val="20"/>
                <w:szCs w:val="20"/>
                <w:lang w:val="mk-MK"/>
              </w:rPr>
              <w:t>27</w:t>
            </w:r>
            <w:r w:rsidR="00C95487" w:rsidRPr="00833C2B">
              <w:rPr>
                <w:rFonts w:ascii="Arial Narrow" w:hAnsi="Arial Narrow"/>
                <w:sz w:val="20"/>
                <w:szCs w:val="20"/>
                <w:lang w:val="mk-MK"/>
              </w:rPr>
              <w:t xml:space="preserve">f)  </w:t>
            </w:r>
          </w:p>
          <w:p w14:paraId="1CA18145" w14:textId="549D9052" w:rsidR="00D07EE0" w:rsidRPr="00833C2B" w:rsidRDefault="00D07EE0"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p>
        </w:tc>
      </w:tr>
      <w:tr w:rsidR="00C95487" w:rsidRPr="00495ACD" w14:paraId="7BEA7A26" w14:textId="77777777" w:rsidTr="00F87280">
        <w:tc>
          <w:tcPr>
            <w:tcW w:w="450" w:type="dxa"/>
          </w:tcPr>
          <w:p w14:paraId="56FE6F06" w14:textId="77777777" w:rsidR="00C95487" w:rsidRPr="00833C2B" w:rsidRDefault="00C95487" w:rsidP="00F87280">
            <w:pPr>
              <w:pStyle w:val="Body"/>
              <w:rPr>
                <w:rFonts w:ascii="Arial Narrow" w:hAnsi="Arial Narrow"/>
                <w:b/>
                <w:bCs/>
                <w:sz w:val="20"/>
                <w:szCs w:val="20"/>
                <w:lang w:val="mk-MK"/>
              </w:rPr>
            </w:pPr>
            <w:r w:rsidRPr="00833C2B">
              <w:rPr>
                <w:rFonts w:ascii="Arial Narrow" w:hAnsi="Arial Narrow"/>
                <w:b/>
                <w:bCs/>
                <w:sz w:val="20"/>
                <w:szCs w:val="20"/>
                <w:lang w:val="mk-MK"/>
              </w:rPr>
              <w:t>F</w:t>
            </w:r>
          </w:p>
          <w:p w14:paraId="79F62B4B"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p>
        </w:tc>
        <w:tc>
          <w:tcPr>
            <w:tcW w:w="2340" w:type="dxa"/>
          </w:tcPr>
          <w:p w14:paraId="73E7CE95" w14:textId="193ECCF3" w:rsidR="00C95487" w:rsidRPr="00833C2B" w:rsidRDefault="006869BA" w:rsidP="006A534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sz w:val="20"/>
                <w:szCs w:val="20"/>
                <w:lang w:val="mk-MK"/>
              </w:rPr>
              <w:t xml:space="preserve">Поднесе жалба или </w:t>
            </w:r>
            <w:r w:rsidR="006A5344" w:rsidRPr="00833C2B">
              <w:rPr>
                <w:rFonts w:ascii="Arial Narrow" w:hAnsi="Arial Narrow"/>
                <w:sz w:val="20"/>
                <w:szCs w:val="20"/>
                <w:lang w:val="mk-MK"/>
              </w:rPr>
              <w:t>з</w:t>
            </w:r>
            <w:r w:rsidRPr="00833C2B">
              <w:rPr>
                <w:rFonts w:ascii="Arial Narrow" w:hAnsi="Arial Narrow"/>
                <w:sz w:val="20"/>
                <w:szCs w:val="20"/>
                <w:lang w:val="mk-MK"/>
              </w:rPr>
              <w:t>апочна</w:t>
            </w:r>
            <w:r w:rsidR="006A5344" w:rsidRPr="00833C2B">
              <w:rPr>
                <w:rFonts w:ascii="Arial Narrow" w:hAnsi="Arial Narrow"/>
                <w:sz w:val="20"/>
                <w:szCs w:val="20"/>
                <w:lang w:val="mk-MK"/>
              </w:rPr>
              <w:t xml:space="preserve"> формална жалбена постапка</w:t>
            </w:r>
          </w:p>
        </w:tc>
        <w:tc>
          <w:tcPr>
            <w:tcW w:w="3690" w:type="dxa"/>
          </w:tcPr>
          <w:p w14:paraId="1EED3187" w14:textId="489FA6E3" w:rsidR="00C95487" w:rsidRPr="00833C2B" w:rsidRDefault="00927A98" w:rsidP="00F87280">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C03B88" w:rsidRPr="00833C2B">
              <w:rPr>
                <w:rFonts w:ascii="Arial Narrow" w:hAnsi="Arial Narrow"/>
                <w:sz w:val="20"/>
                <w:szCs w:val="20"/>
                <w:lang w:val="mk-MK"/>
              </w:rPr>
              <w:t>28</w:t>
            </w:r>
            <w:r w:rsidR="00C95487" w:rsidRPr="00833C2B">
              <w:rPr>
                <w:rFonts w:ascii="Arial Narrow" w:hAnsi="Arial Narrow"/>
                <w:sz w:val="20"/>
                <w:szCs w:val="20"/>
                <w:lang w:val="mk-MK"/>
              </w:rPr>
              <w:t>f)</w:t>
            </w:r>
          </w:p>
          <w:p w14:paraId="0C91C437" w14:textId="070E6E6F" w:rsidR="00C95487" w:rsidRPr="00833C2B" w:rsidRDefault="00927A98" w:rsidP="00F87280">
            <w:pPr>
              <w:pStyle w:val="Body"/>
              <w:rPr>
                <w:rFonts w:ascii="Arial Narrow" w:eastAsia="Arial Narrow" w:hAnsi="Arial Narrow" w:cs="Arial Narrow"/>
                <w:sz w:val="20"/>
                <w:szCs w:val="20"/>
                <w:lang w:val="mk-MK"/>
              </w:rPr>
            </w:pPr>
            <w:r w:rsidRPr="00833C2B">
              <w:rPr>
                <w:rFonts w:ascii="Arial Narrow" w:hAnsi="Arial Narrow"/>
                <w:sz w:val="20"/>
                <w:szCs w:val="20"/>
                <w:lang w:val="mk-MK"/>
              </w:rPr>
              <w:t>Не</w:t>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hAnsi="Arial Narrow"/>
                <w:sz w:val="20"/>
                <w:szCs w:val="20"/>
                <w:lang w:val="mk-MK"/>
              </w:rPr>
              <w:t>2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252944" w:rsidRPr="00833C2B">
              <w:rPr>
                <w:rFonts w:ascii="Arial Narrow" w:hAnsi="Arial Narrow"/>
                <w:sz w:val="20"/>
                <w:szCs w:val="20"/>
                <w:lang w:val="mk-MK"/>
              </w:rPr>
              <w:t>27</w:t>
            </w:r>
            <w:r w:rsidR="00C95487" w:rsidRPr="00833C2B">
              <w:rPr>
                <w:rFonts w:ascii="Arial Narrow" w:hAnsi="Arial Narrow"/>
                <w:sz w:val="20"/>
                <w:szCs w:val="20"/>
                <w:lang w:val="mk-MK"/>
              </w:rPr>
              <w:t>g)</w:t>
            </w:r>
          </w:p>
          <w:p w14:paraId="4F211FFC" w14:textId="2889357D" w:rsidR="00C95487" w:rsidRPr="00833C2B" w:rsidRDefault="000B3973" w:rsidP="00F87280">
            <w:pPr>
              <w:pStyle w:val="Body"/>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НЗ/БО</w:t>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hAnsi="Arial Narrow"/>
                <w:sz w:val="20"/>
                <w:szCs w:val="20"/>
                <w:lang w:val="mk-MK"/>
              </w:rPr>
              <w:t>99 (</w:t>
            </w:r>
            <w:r w:rsidR="00927A98"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252944" w:rsidRPr="00833C2B">
              <w:rPr>
                <w:rFonts w:ascii="Arial Narrow" w:hAnsi="Arial Narrow"/>
                <w:sz w:val="20"/>
                <w:szCs w:val="20"/>
                <w:lang w:val="mk-MK"/>
              </w:rPr>
              <w:t>27</w:t>
            </w:r>
            <w:r w:rsidR="00C95487" w:rsidRPr="00833C2B">
              <w:rPr>
                <w:rFonts w:ascii="Arial Narrow" w:hAnsi="Arial Narrow"/>
                <w:sz w:val="20"/>
                <w:szCs w:val="20"/>
                <w:lang w:val="mk-MK"/>
              </w:rPr>
              <w:t>g)</w:t>
            </w:r>
          </w:p>
        </w:tc>
        <w:tc>
          <w:tcPr>
            <w:tcW w:w="3780" w:type="dxa"/>
          </w:tcPr>
          <w:p w14:paraId="44D4F49E" w14:textId="7DD516F6"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Јас (некој во мое име)</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w:t>
            </w:r>
            <w:r w:rsidR="00C2422E"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C03B88" w:rsidRPr="00833C2B">
              <w:rPr>
                <w:rFonts w:ascii="Arial Narrow" w:hAnsi="Arial Narrow"/>
                <w:sz w:val="20"/>
                <w:szCs w:val="20"/>
                <w:lang w:val="mk-MK"/>
              </w:rPr>
              <w:t>27</w:t>
            </w:r>
            <w:r w:rsidR="00C95487" w:rsidRPr="00833C2B">
              <w:rPr>
                <w:rFonts w:ascii="Arial Narrow" w:hAnsi="Arial Narrow"/>
                <w:sz w:val="20"/>
                <w:szCs w:val="20"/>
                <w:lang w:val="mk-MK"/>
              </w:rPr>
              <w:t xml:space="preserve">g)  </w:t>
            </w:r>
          </w:p>
          <w:p w14:paraId="38B924B8" w14:textId="0980679E"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Другата страна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 (</w:t>
            </w:r>
            <w:r w:rsidR="00C2422E" w:rsidRPr="00833C2B">
              <w:rPr>
                <w:rFonts w:ascii="Arial Narrow" w:hAnsi="Arial Narrow" w:cstheme="minorHAnsi"/>
                <w:sz w:val="20"/>
                <w:szCs w:val="20"/>
                <w:lang w:val="mk-MK"/>
              </w:rPr>
              <w:t>ОДИ НА</w:t>
            </w:r>
            <w:r w:rsidR="00C95487" w:rsidRPr="00833C2B">
              <w:rPr>
                <w:rFonts w:ascii="Arial Narrow" w:hAnsi="Arial Narrow"/>
                <w:sz w:val="20"/>
                <w:szCs w:val="20"/>
                <w:lang w:val="mk-MK"/>
              </w:rPr>
              <w:t xml:space="preserve"> q</w:t>
            </w:r>
            <w:r w:rsidR="00C03B88" w:rsidRPr="00833C2B">
              <w:rPr>
                <w:rFonts w:ascii="Arial Narrow" w:hAnsi="Arial Narrow"/>
                <w:sz w:val="20"/>
                <w:szCs w:val="20"/>
                <w:lang w:val="mk-MK"/>
              </w:rPr>
              <w:t>27</w:t>
            </w:r>
            <w:r w:rsidR="00C95487" w:rsidRPr="00833C2B">
              <w:rPr>
                <w:rFonts w:ascii="Arial Narrow" w:hAnsi="Arial Narrow"/>
                <w:sz w:val="20"/>
                <w:szCs w:val="20"/>
                <w:lang w:val="mk-MK"/>
              </w:rPr>
              <w:t xml:space="preserve">g)  </w:t>
            </w:r>
          </w:p>
          <w:p w14:paraId="31C28016" w14:textId="1E13BBFE"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Некој друг</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3 (</w:t>
            </w:r>
            <w:r w:rsidR="00C2422E" w:rsidRPr="00833C2B">
              <w:rPr>
                <w:rFonts w:ascii="Arial Narrow" w:hAnsi="Arial Narrow" w:cstheme="minorHAnsi"/>
                <w:sz w:val="20"/>
                <w:szCs w:val="20"/>
                <w:lang w:val="mk-MK"/>
              </w:rPr>
              <w:t>ОДИ НА</w:t>
            </w:r>
            <w:r w:rsidR="00C95487" w:rsidRPr="00833C2B">
              <w:rPr>
                <w:rFonts w:ascii="Arial Narrow" w:hAnsi="Arial Narrow"/>
                <w:sz w:val="20"/>
                <w:szCs w:val="20"/>
                <w:lang w:val="mk-MK"/>
              </w:rPr>
              <w:t xml:space="preserve"> q</w:t>
            </w:r>
            <w:r w:rsidR="00C03B88" w:rsidRPr="00833C2B">
              <w:rPr>
                <w:rFonts w:ascii="Arial Narrow" w:hAnsi="Arial Narrow"/>
                <w:sz w:val="20"/>
                <w:szCs w:val="20"/>
                <w:lang w:val="mk-MK"/>
              </w:rPr>
              <w:t>27</w:t>
            </w:r>
            <w:r w:rsidR="00C95487" w:rsidRPr="00833C2B">
              <w:rPr>
                <w:rFonts w:ascii="Arial Narrow" w:hAnsi="Arial Narrow"/>
                <w:sz w:val="20"/>
                <w:szCs w:val="20"/>
                <w:lang w:val="mk-MK"/>
              </w:rPr>
              <w:t xml:space="preserve">g)  </w:t>
            </w:r>
          </w:p>
          <w:p w14:paraId="0DB88C49" w14:textId="72854C6A" w:rsidR="00D07EE0"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w:t>
            </w:r>
            <w:r w:rsidR="00E81D20"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00E81D20" w:rsidRPr="00833C2B">
              <w:rPr>
                <w:rFonts w:ascii="Arial Narrow" w:hAnsi="Arial Narrow"/>
                <w:sz w:val="20"/>
                <w:szCs w:val="20"/>
                <w:lang w:val="mk-MK"/>
              </w:rPr>
              <w:t>НЗ/Бо</w:t>
            </w:r>
            <w:r w:rsidRPr="00833C2B">
              <w:rPr>
                <w:rFonts w:ascii="Arial Narrow" w:hAnsi="Arial Narrow"/>
                <w:b/>
                <w:sz w:val="20"/>
                <w:szCs w:val="20"/>
                <w:u w:val="dotted" w:color="595959" w:themeColor="text1" w:themeTint="A6"/>
                <w:lang w:val="mk-MK"/>
              </w:rPr>
              <w:tab/>
            </w:r>
            <w:r w:rsidRPr="00833C2B">
              <w:rPr>
                <w:rFonts w:ascii="Arial Narrow" w:hAnsi="Arial Narrow"/>
                <w:sz w:val="20"/>
                <w:szCs w:val="20"/>
                <w:lang w:val="mk-MK"/>
              </w:rPr>
              <w:t>99 (</w:t>
            </w:r>
            <w:r w:rsidR="00C2422E" w:rsidRPr="00833C2B">
              <w:rPr>
                <w:rFonts w:ascii="Arial Narrow" w:hAnsi="Arial Narrow" w:cstheme="minorHAnsi"/>
                <w:sz w:val="20"/>
                <w:szCs w:val="20"/>
                <w:lang w:val="mk-MK"/>
              </w:rPr>
              <w:t xml:space="preserve">ОДИ НА ОДИ НА </w:t>
            </w:r>
            <w:r w:rsidRPr="00833C2B">
              <w:rPr>
                <w:rFonts w:ascii="Arial Narrow" w:hAnsi="Arial Narrow"/>
                <w:sz w:val="20"/>
                <w:szCs w:val="20"/>
                <w:lang w:val="mk-MK"/>
              </w:rPr>
              <w:t>q</w:t>
            </w:r>
            <w:r w:rsidR="00C03B88" w:rsidRPr="00833C2B">
              <w:rPr>
                <w:rFonts w:ascii="Arial Narrow" w:hAnsi="Arial Narrow"/>
                <w:sz w:val="20"/>
                <w:szCs w:val="20"/>
                <w:lang w:val="mk-MK"/>
              </w:rPr>
              <w:t>27</w:t>
            </w:r>
            <w:r w:rsidRPr="00833C2B">
              <w:rPr>
                <w:rFonts w:ascii="Arial Narrow" w:hAnsi="Arial Narrow"/>
                <w:sz w:val="20"/>
                <w:szCs w:val="20"/>
                <w:lang w:val="mk-MK"/>
              </w:rPr>
              <w:t xml:space="preserve">g)  </w:t>
            </w:r>
          </w:p>
        </w:tc>
      </w:tr>
      <w:tr w:rsidR="00C95487" w:rsidRPr="00495ACD" w14:paraId="692365F1" w14:textId="77777777" w:rsidTr="00F87280">
        <w:tc>
          <w:tcPr>
            <w:tcW w:w="450" w:type="dxa"/>
          </w:tcPr>
          <w:p w14:paraId="6D5CF565"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t>G</w:t>
            </w:r>
          </w:p>
        </w:tc>
        <w:tc>
          <w:tcPr>
            <w:tcW w:w="2340" w:type="dxa"/>
          </w:tcPr>
          <w:p w14:paraId="223F0B9E" w14:textId="5C5F2030" w:rsidR="00C95487" w:rsidRPr="00833C2B" w:rsidRDefault="009005EE" w:rsidP="009005E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sz w:val="20"/>
                <w:szCs w:val="20"/>
                <w:lang w:val="mk-MK"/>
              </w:rPr>
              <w:t xml:space="preserve">Се обрати до друга институција или актер </w:t>
            </w:r>
          </w:p>
        </w:tc>
        <w:tc>
          <w:tcPr>
            <w:tcW w:w="3690" w:type="dxa"/>
          </w:tcPr>
          <w:p w14:paraId="67AD83D6" w14:textId="1B41D85A" w:rsidR="00C95487" w:rsidRPr="00833C2B" w:rsidRDefault="00927A98" w:rsidP="00F87280">
            <w:pPr>
              <w:pStyle w:val="Body"/>
              <w:rPr>
                <w:rFonts w:ascii="Arial Narrow" w:hAnsi="Arial Narrow"/>
                <w:sz w:val="20"/>
                <w:szCs w:val="20"/>
                <w:lang w:val="mk-MK"/>
              </w:rPr>
            </w:pPr>
            <w:r w:rsidRPr="00833C2B">
              <w:rPr>
                <w:rFonts w:ascii="Arial Narrow" w:hAnsi="Arial Narrow"/>
                <w:sz w:val="20"/>
                <w:szCs w:val="20"/>
                <w:lang w:val="mk-MK"/>
              </w:rPr>
              <w:t>Да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[SPECIFY]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A8449B" w:rsidRPr="00833C2B">
              <w:rPr>
                <w:rFonts w:ascii="Arial Narrow" w:hAnsi="Arial Narrow"/>
                <w:sz w:val="20"/>
                <w:szCs w:val="20"/>
                <w:lang w:val="mk-MK"/>
              </w:rPr>
              <w:t>28</w:t>
            </w:r>
            <w:r w:rsidR="00C95487" w:rsidRPr="00833C2B">
              <w:rPr>
                <w:rFonts w:ascii="Arial Narrow" w:hAnsi="Arial Narrow"/>
                <w:sz w:val="20"/>
                <w:szCs w:val="20"/>
                <w:lang w:val="mk-MK"/>
              </w:rPr>
              <w:t>g)</w:t>
            </w:r>
          </w:p>
          <w:p w14:paraId="06A7A7F9" w14:textId="22971EF8" w:rsidR="00C95487" w:rsidRPr="00833C2B" w:rsidRDefault="00927A98" w:rsidP="00F87280">
            <w:pPr>
              <w:pStyle w:val="Body"/>
              <w:rPr>
                <w:rFonts w:ascii="Arial Narrow" w:hAnsi="Arial Narrow"/>
                <w:sz w:val="20"/>
                <w:szCs w:val="20"/>
                <w:lang w:val="mk-MK"/>
              </w:rPr>
            </w:pPr>
            <w:r w:rsidRPr="00833C2B">
              <w:rPr>
                <w:rFonts w:ascii="Arial Narrow" w:hAnsi="Arial Narrow"/>
                <w:sz w:val="20"/>
                <w:szCs w:val="20"/>
                <w:lang w:val="mk-MK"/>
              </w:rPr>
              <w:t>Не</w:t>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eastAsia="Arial Narrow" w:hAnsi="Arial Narrow" w:cs="Arial Narrow"/>
                <w:sz w:val="20"/>
                <w:szCs w:val="20"/>
                <w:u w:val="dotted" w:color="595959" w:themeColor="text1" w:themeTint="A6"/>
                <w:lang w:val="mk-MK"/>
              </w:rPr>
              <w:tab/>
            </w:r>
            <w:r w:rsidR="00C95487" w:rsidRPr="00833C2B">
              <w:rPr>
                <w:rFonts w:ascii="Arial Narrow" w:hAnsi="Arial Narrow"/>
                <w:sz w:val="20"/>
                <w:szCs w:val="20"/>
                <w:lang w:val="mk-MK"/>
              </w:rPr>
              <w:t>2 (</w:t>
            </w:r>
            <w:r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9B41BF" w:rsidRPr="00833C2B">
              <w:rPr>
                <w:rFonts w:ascii="Arial Narrow" w:hAnsi="Arial Narrow"/>
                <w:sz w:val="20"/>
                <w:szCs w:val="20"/>
                <w:lang w:val="mk-MK"/>
              </w:rPr>
              <w:t>29</w:t>
            </w:r>
            <w:r w:rsidR="00C95487" w:rsidRPr="00833C2B">
              <w:rPr>
                <w:rFonts w:ascii="Arial Narrow" w:hAnsi="Arial Narrow"/>
                <w:sz w:val="20"/>
                <w:szCs w:val="20"/>
                <w:lang w:val="mk-MK"/>
              </w:rPr>
              <w:t>)</w:t>
            </w:r>
          </w:p>
          <w:p w14:paraId="68E3BF44" w14:textId="50C86413" w:rsidR="00C95487" w:rsidRPr="00833C2B" w:rsidRDefault="000B3973" w:rsidP="00F87280">
            <w:pPr>
              <w:pStyle w:val="Body"/>
              <w:rPr>
                <w:rFonts w:ascii="Arial Narrow" w:eastAsia="Arial Narrow" w:hAnsi="Arial Narrow" w:cs="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НЗ/БО</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99 (</w:t>
            </w:r>
            <w:r w:rsidR="00927A98" w:rsidRPr="00833C2B">
              <w:rPr>
                <w:rFonts w:ascii="Arial Narrow" w:hAnsi="Arial Narrow" w:cstheme="minorHAnsi"/>
                <w:sz w:val="20"/>
                <w:szCs w:val="20"/>
                <w:lang w:val="mk-MK"/>
              </w:rPr>
              <w:t xml:space="preserve">ОДИ НА </w:t>
            </w:r>
            <w:r w:rsidR="00C95487" w:rsidRPr="00833C2B">
              <w:rPr>
                <w:rFonts w:ascii="Arial Narrow" w:hAnsi="Arial Narrow"/>
                <w:sz w:val="20"/>
                <w:szCs w:val="20"/>
                <w:lang w:val="mk-MK"/>
              </w:rPr>
              <w:t>q</w:t>
            </w:r>
            <w:r w:rsidR="009B41BF" w:rsidRPr="00833C2B">
              <w:rPr>
                <w:rFonts w:ascii="Arial Narrow" w:hAnsi="Arial Narrow"/>
                <w:sz w:val="20"/>
                <w:szCs w:val="20"/>
                <w:lang w:val="mk-MK"/>
              </w:rPr>
              <w:t>29</w:t>
            </w:r>
            <w:r w:rsidR="00C95487" w:rsidRPr="00833C2B">
              <w:rPr>
                <w:rFonts w:ascii="Arial Narrow" w:hAnsi="Arial Narrow"/>
                <w:sz w:val="20"/>
                <w:szCs w:val="20"/>
                <w:lang w:val="mk-MK"/>
              </w:rPr>
              <w:t xml:space="preserve">)   </w:t>
            </w:r>
          </w:p>
        </w:tc>
        <w:tc>
          <w:tcPr>
            <w:tcW w:w="3780" w:type="dxa"/>
          </w:tcPr>
          <w:p w14:paraId="042D7C4F" w14:textId="7D1E886A"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Јас (некој во мое име)</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w:t>
            </w:r>
            <w:r w:rsidR="00C2422E" w:rsidRPr="00833C2B">
              <w:rPr>
                <w:rFonts w:ascii="Arial Narrow" w:hAnsi="Arial Narrow" w:cstheme="minorHAnsi"/>
                <w:sz w:val="20"/>
                <w:szCs w:val="20"/>
                <w:lang w:val="mk-MK"/>
              </w:rPr>
              <w:t>ОДИ НА</w:t>
            </w:r>
            <w:r w:rsidR="00C95487" w:rsidRPr="00833C2B">
              <w:rPr>
                <w:rFonts w:ascii="Arial Narrow" w:hAnsi="Arial Narrow"/>
                <w:sz w:val="20"/>
                <w:szCs w:val="20"/>
                <w:lang w:val="mk-MK"/>
              </w:rPr>
              <w:t xml:space="preserve"> q</w:t>
            </w:r>
            <w:r w:rsidR="00C03B88" w:rsidRPr="00833C2B">
              <w:rPr>
                <w:rFonts w:ascii="Arial Narrow" w:hAnsi="Arial Narrow"/>
                <w:sz w:val="20"/>
                <w:szCs w:val="20"/>
                <w:lang w:val="mk-MK"/>
              </w:rPr>
              <w:t>29</w:t>
            </w:r>
            <w:r w:rsidR="00C95487" w:rsidRPr="00833C2B">
              <w:rPr>
                <w:rFonts w:ascii="Arial Narrow" w:hAnsi="Arial Narrow"/>
                <w:sz w:val="20"/>
                <w:szCs w:val="20"/>
                <w:lang w:val="mk-MK"/>
              </w:rPr>
              <w:t>)</w:t>
            </w:r>
          </w:p>
          <w:p w14:paraId="600685B0" w14:textId="08EAE438"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Другата страна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 (</w:t>
            </w:r>
            <w:r w:rsidR="00C2422E" w:rsidRPr="00833C2B">
              <w:rPr>
                <w:rFonts w:ascii="Arial Narrow" w:hAnsi="Arial Narrow" w:cstheme="minorHAnsi"/>
                <w:sz w:val="20"/>
                <w:szCs w:val="20"/>
                <w:lang w:val="mk-MK"/>
              </w:rPr>
              <w:t>ОДИ НА</w:t>
            </w:r>
            <w:r w:rsidR="00C95487" w:rsidRPr="00833C2B">
              <w:rPr>
                <w:rFonts w:ascii="Arial Narrow" w:hAnsi="Arial Narrow"/>
                <w:sz w:val="20"/>
                <w:szCs w:val="20"/>
                <w:lang w:val="mk-MK"/>
              </w:rPr>
              <w:t xml:space="preserve"> q</w:t>
            </w:r>
            <w:r w:rsidR="00C03B88" w:rsidRPr="00833C2B">
              <w:rPr>
                <w:rFonts w:ascii="Arial Narrow" w:hAnsi="Arial Narrow"/>
                <w:sz w:val="20"/>
                <w:szCs w:val="20"/>
                <w:lang w:val="mk-MK"/>
              </w:rPr>
              <w:t>29</w:t>
            </w:r>
            <w:r w:rsidR="00C95487" w:rsidRPr="00833C2B">
              <w:rPr>
                <w:rFonts w:ascii="Arial Narrow" w:hAnsi="Arial Narrow"/>
                <w:sz w:val="20"/>
                <w:szCs w:val="20"/>
                <w:lang w:val="mk-MK"/>
              </w:rPr>
              <w:t>)</w:t>
            </w:r>
          </w:p>
          <w:p w14:paraId="7543AA78" w14:textId="3641F1E4" w:rsidR="00C95487" w:rsidRPr="00833C2B" w:rsidRDefault="00F6205C"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sz w:val="20"/>
                <w:szCs w:val="20"/>
                <w:lang w:val="mk-MK"/>
              </w:rPr>
              <w:t>Некој друг</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3 (</w:t>
            </w:r>
            <w:r w:rsidR="00C2422E" w:rsidRPr="00833C2B">
              <w:rPr>
                <w:rFonts w:ascii="Arial Narrow" w:hAnsi="Arial Narrow" w:cstheme="minorHAnsi"/>
                <w:sz w:val="20"/>
                <w:szCs w:val="20"/>
                <w:lang w:val="mk-MK"/>
              </w:rPr>
              <w:t>ОДИ НА</w:t>
            </w:r>
            <w:r w:rsidR="00C95487" w:rsidRPr="00833C2B">
              <w:rPr>
                <w:rFonts w:ascii="Arial Narrow" w:hAnsi="Arial Narrow"/>
                <w:sz w:val="20"/>
                <w:szCs w:val="20"/>
                <w:lang w:val="mk-MK"/>
              </w:rPr>
              <w:t xml:space="preserve"> q</w:t>
            </w:r>
            <w:r w:rsidR="00C03B88" w:rsidRPr="00833C2B">
              <w:rPr>
                <w:rFonts w:ascii="Arial Narrow" w:hAnsi="Arial Narrow"/>
                <w:sz w:val="20"/>
                <w:szCs w:val="20"/>
                <w:lang w:val="mk-MK"/>
              </w:rPr>
              <w:t>29</w:t>
            </w:r>
            <w:r w:rsidR="00C95487" w:rsidRPr="00833C2B">
              <w:rPr>
                <w:rFonts w:ascii="Arial Narrow" w:hAnsi="Arial Narrow"/>
                <w:sz w:val="20"/>
                <w:szCs w:val="20"/>
                <w:lang w:val="mk-MK"/>
              </w:rPr>
              <w:t>)</w:t>
            </w:r>
          </w:p>
          <w:p w14:paraId="3FEFAF43" w14:textId="1AE97E7D" w:rsidR="00C95487" w:rsidRPr="00833C2B" w:rsidRDefault="000B3973"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НЗ/БО</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99 (</w:t>
            </w:r>
            <w:r w:rsidR="00C2422E" w:rsidRPr="00833C2B">
              <w:rPr>
                <w:rFonts w:ascii="Arial Narrow" w:hAnsi="Arial Narrow" w:cstheme="minorHAnsi"/>
                <w:sz w:val="20"/>
                <w:szCs w:val="20"/>
                <w:lang w:val="mk-MK"/>
              </w:rPr>
              <w:t>ОДИ НА</w:t>
            </w:r>
            <w:r w:rsidR="00C95487" w:rsidRPr="00833C2B">
              <w:rPr>
                <w:rFonts w:ascii="Arial Narrow" w:hAnsi="Arial Narrow"/>
                <w:sz w:val="20"/>
                <w:szCs w:val="20"/>
                <w:lang w:val="mk-MK"/>
              </w:rPr>
              <w:t xml:space="preserve"> q</w:t>
            </w:r>
            <w:r w:rsidR="00C03B88" w:rsidRPr="00833C2B">
              <w:rPr>
                <w:rFonts w:ascii="Arial Narrow" w:hAnsi="Arial Narrow"/>
                <w:sz w:val="20"/>
                <w:szCs w:val="20"/>
                <w:lang w:val="mk-MK"/>
              </w:rPr>
              <w:t>29</w:t>
            </w:r>
            <w:r w:rsidR="00C95487" w:rsidRPr="00833C2B">
              <w:rPr>
                <w:rFonts w:ascii="Arial Narrow" w:hAnsi="Arial Narrow"/>
                <w:sz w:val="20"/>
                <w:szCs w:val="20"/>
                <w:lang w:val="mk-MK"/>
              </w:rPr>
              <w:t xml:space="preserve">)   </w:t>
            </w:r>
          </w:p>
        </w:tc>
      </w:tr>
    </w:tbl>
    <w:p w14:paraId="4FB8F323" w14:textId="77777777" w:rsidR="00C95487" w:rsidRPr="00833C2B" w:rsidRDefault="00C95487" w:rsidP="00C95487">
      <w:pPr>
        <w:pStyle w:val="Body"/>
        <w:spacing w:after="0" w:line="240" w:lineRule="auto"/>
        <w:rPr>
          <w:rFonts w:ascii="Arial Narrow" w:hAnsi="Arial Narrow"/>
          <w:bCs/>
          <w:sz w:val="20"/>
          <w:szCs w:val="20"/>
          <w:lang w:val="mk-MK"/>
        </w:rPr>
      </w:pPr>
    </w:p>
    <w:p w14:paraId="45917F1A" w14:textId="77777777" w:rsidR="00CC11EC" w:rsidRPr="00833C2B" w:rsidRDefault="00CC11EC" w:rsidP="00C95487">
      <w:pPr>
        <w:pStyle w:val="Body"/>
        <w:spacing w:after="0" w:line="240" w:lineRule="auto"/>
        <w:rPr>
          <w:rFonts w:ascii="Arial Narrow" w:hAnsi="Arial Narrow"/>
          <w:bCs/>
          <w:sz w:val="20"/>
          <w:szCs w:val="20"/>
          <w:lang w:val="mk-MK"/>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495ACD" w14:paraId="1380BF2A" w14:textId="77777777" w:rsidTr="00F87280">
        <w:tc>
          <w:tcPr>
            <w:tcW w:w="1170" w:type="dxa"/>
          </w:tcPr>
          <w:p w14:paraId="055470DE" w14:textId="4D6E8C69" w:rsidR="00C95487" w:rsidRPr="00833C2B" w:rsidRDefault="0025294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t>q29</w:t>
            </w:r>
          </w:p>
        </w:tc>
        <w:tc>
          <w:tcPr>
            <w:tcW w:w="4770" w:type="dxa"/>
          </w:tcPr>
          <w:p w14:paraId="137A9E63" w14:textId="094EA83F" w:rsidR="00D46D23" w:rsidRPr="00833C2B" w:rsidRDefault="00D46D23"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sz w:val="20"/>
                <w:szCs w:val="20"/>
                <w:lang w:val="mk-MK"/>
              </w:rPr>
              <w:t>Дали е проблемот тековен или окончан? Под „окончан“ се подразбира дека проблемот е или целосно разрешен или се уште е актуелен, но вие и сите останати целосно сте се откажале од превземање на активности за негово разрешување.</w:t>
            </w:r>
          </w:p>
        </w:tc>
        <w:tc>
          <w:tcPr>
            <w:tcW w:w="4320" w:type="dxa"/>
          </w:tcPr>
          <w:p w14:paraId="55F117E1" w14:textId="77777777" w:rsidR="00D46D23" w:rsidRPr="00833C2B" w:rsidRDefault="00D46D23" w:rsidP="00D46D23">
            <w:pPr>
              <w:ind w:left="0" w:right="0"/>
              <w:rPr>
                <w:rFonts w:ascii="Arial Narrow" w:hAnsi="Arial Narrow"/>
                <w:sz w:val="20"/>
                <w:szCs w:val="20"/>
                <w:lang w:val="mk-MK"/>
              </w:rPr>
            </w:pPr>
            <w:r w:rsidRPr="00833C2B">
              <w:rPr>
                <w:rFonts w:ascii="Arial Narrow" w:hAnsi="Arial Narrow"/>
                <w:sz w:val="20"/>
                <w:szCs w:val="20"/>
                <w:lang w:val="mk-MK"/>
              </w:rPr>
              <w:t>Тековен</w:t>
            </w:r>
            <w:r w:rsidRPr="00833C2B">
              <w:rPr>
                <w:rFonts w:ascii="Arial Narrow" w:hAnsi="Arial Narrow"/>
                <w:sz w:val="20"/>
                <w:szCs w:val="20"/>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1 (</w:t>
            </w:r>
            <w:r w:rsidRPr="00833C2B">
              <w:rPr>
                <w:rFonts w:ascii="Arial Narrow" w:hAnsi="Arial Narrow" w:cstheme="minorHAnsi"/>
                <w:sz w:val="20"/>
                <w:szCs w:val="20"/>
                <w:lang w:val="mk-MK"/>
              </w:rPr>
              <w:t>ОДИ НА q34)</w:t>
            </w:r>
          </w:p>
          <w:p w14:paraId="1D2DF81E" w14:textId="0AA63FE7" w:rsidR="00D46D23" w:rsidRPr="00833C2B" w:rsidRDefault="00D46D23" w:rsidP="00D46D23">
            <w:pPr>
              <w:ind w:left="0" w:right="0"/>
              <w:rPr>
                <w:rFonts w:ascii="Arial Narrow" w:hAnsi="Arial Narrow"/>
                <w:sz w:val="20"/>
                <w:szCs w:val="20"/>
                <w:lang w:val="mk-MK"/>
              </w:rPr>
            </w:pPr>
            <w:r w:rsidRPr="00833C2B">
              <w:rPr>
                <w:rFonts w:ascii="Arial Narrow" w:hAnsi="Arial Narrow"/>
                <w:sz w:val="20"/>
                <w:szCs w:val="20"/>
                <w:lang w:val="mk-MK"/>
              </w:rPr>
              <w:t>Прерано е да се каже</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2 (</w:t>
            </w:r>
            <w:r w:rsidRPr="00833C2B">
              <w:rPr>
                <w:rFonts w:ascii="Arial Narrow" w:hAnsi="Arial Narrow" w:cstheme="minorHAnsi"/>
                <w:sz w:val="20"/>
                <w:szCs w:val="20"/>
                <w:lang w:val="mk-MK"/>
              </w:rPr>
              <w:t>ОДИ НА q34)</w:t>
            </w:r>
          </w:p>
          <w:p w14:paraId="07946786" w14:textId="77777777" w:rsidR="00D46D23" w:rsidRPr="00833C2B" w:rsidRDefault="00D46D23" w:rsidP="00D46D23">
            <w:pPr>
              <w:ind w:left="0" w:right="0"/>
              <w:rPr>
                <w:rFonts w:ascii="Arial Narrow" w:hAnsi="Arial Narrow"/>
                <w:sz w:val="20"/>
                <w:szCs w:val="20"/>
                <w:lang w:val="mk-MK"/>
              </w:rPr>
            </w:pPr>
            <w:r w:rsidRPr="00833C2B">
              <w:rPr>
                <w:rFonts w:ascii="Arial Narrow" w:hAnsi="Arial Narrow"/>
                <w:sz w:val="20"/>
                <w:szCs w:val="20"/>
                <w:lang w:val="mk-MK"/>
              </w:rPr>
              <w:t>Окончан, но проблемот се уште постои</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3</w:t>
            </w:r>
          </w:p>
          <w:p w14:paraId="6354443D" w14:textId="77777777" w:rsidR="00D46D23" w:rsidRPr="00833C2B" w:rsidRDefault="00D46D23" w:rsidP="00D46D23">
            <w:pPr>
              <w:ind w:left="0" w:right="0"/>
              <w:rPr>
                <w:rFonts w:ascii="Arial Narrow" w:hAnsi="Arial Narrow"/>
                <w:sz w:val="20"/>
                <w:szCs w:val="20"/>
                <w:lang w:val="mk-MK"/>
              </w:rPr>
            </w:pPr>
            <w:r w:rsidRPr="00833C2B">
              <w:rPr>
                <w:rFonts w:ascii="Arial Narrow" w:hAnsi="Arial Narrow"/>
                <w:sz w:val="20"/>
                <w:szCs w:val="20"/>
                <w:lang w:val="mk-MK"/>
              </w:rPr>
              <w:t>Окончан проблемот е целосно разрешен</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4</w:t>
            </w:r>
          </w:p>
          <w:p w14:paraId="1B3320DF" w14:textId="41E86C95" w:rsidR="00C95487" w:rsidRPr="00833C2B" w:rsidRDefault="00D46D23" w:rsidP="00BA012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знам/Нема одговор</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 (</w:t>
            </w:r>
            <w:r w:rsidRPr="00833C2B">
              <w:rPr>
                <w:rFonts w:ascii="Arial Narrow" w:hAnsi="Arial Narrow" w:cstheme="minorHAnsi"/>
                <w:sz w:val="20"/>
                <w:szCs w:val="20"/>
                <w:lang w:val="mk-MK"/>
              </w:rPr>
              <w:t>ОДИ НА q34)</w:t>
            </w:r>
          </w:p>
        </w:tc>
      </w:tr>
      <w:tr w:rsidR="00C95487" w:rsidRPr="00495ACD" w14:paraId="0B263427" w14:textId="77777777" w:rsidTr="00F87280">
        <w:tc>
          <w:tcPr>
            <w:tcW w:w="1170" w:type="dxa"/>
          </w:tcPr>
          <w:p w14:paraId="4D3271EB" w14:textId="0FF4810F"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t>q3</w:t>
            </w:r>
            <w:r w:rsidR="00252944" w:rsidRPr="00833C2B">
              <w:rPr>
                <w:rFonts w:ascii="Arial Narrow" w:hAnsi="Arial Narrow"/>
                <w:b/>
                <w:bCs/>
                <w:sz w:val="20"/>
                <w:szCs w:val="20"/>
                <w:lang w:val="mk-MK"/>
              </w:rPr>
              <w:t>0</w:t>
            </w:r>
          </w:p>
        </w:tc>
        <w:tc>
          <w:tcPr>
            <w:tcW w:w="4770" w:type="dxa"/>
          </w:tcPr>
          <w:p w14:paraId="47386DDE"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p>
          <w:p w14:paraId="76ACBDDA" w14:textId="33144B7A" w:rsidR="00D56943" w:rsidRPr="00833C2B" w:rsidRDefault="00D56943" w:rsidP="00D5694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sz w:val="20"/>
                <w:szCs w:val="20"/>
                <w:lang w:val="mk-MK"/>
              </w:rPr>
            </w:pPr>
            <w:r w:rsidRPr="00833C2B">
              <w:rPr>
                <w:rFonts w:ascii="Arial Narrow" w:hAnsi="Arial Narrow"/>
                <w:sz w:val="20"/>
                <w:szCs w:val="20"/>
                <w:lang w:val="mk-MK"/>
              </w:rPr>
              <w:t xml:space="preserve">Која од следниве изјави најдобро го отсликува начинот на која проблемот беше разрешен? Проблемот беше разрешен преку: </w:t>
            </w:r>
            <w:r w:rsidRPr="00833C2B">
              <w:rPr>
                <w:rFonts w:ascii="Arial Narrow" w:hAnsi="Arial Narrow"/>
                <w:b/>
                <w:sz w:val="20"/>
                <w:szCs w:val="20"/>
                <w:lang w:val="mk-MK"/>
              </w:rPr>
              <w:t>(АНКЕТАР: ПОКАЖЕТЕ ЈА КАРТИЧКА  “C”. ОЗНАЧЕТЕ САМО ЕДНА ОПЦИЈА.)</w:t>
            </w:r>
          </w:p>
          <w:p w14:paraId="5BFC432A" w14:textId="77777777" w:rsidR="00D56943" w:rsidRPr="00833C2B" w:rsidRDefault="00D56943" w:rsidP="00D5694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sz w:val="20"/>
                <w:szCs w:val="20"/>
                <w:lang w:val="mk-MK"/>
              </w:rPr>
            </w:pPr>
          </w:p>
          <w:p w14:paraId="77A97C8B" w14:textId="77777777" w:rsidR="00D56943" w:rsidRPr="00833C2B" w:rsidRDefault="00D56943" w:rsidP="00D5694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p>
          <w:p w14:paraId="3C1BDBFA" w14:textId="77777777" w:rsidR="00D56943" w:rsidRPr="00833C2B" w:rsidRDefault="00D56943" w:rsidP="00D5694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p>
          <w:p w14:paraId="13D2ECDA" w14:textId="77777777" w:rsidR="00D56943" w:rsidRPr="00833C2B" w:rsidRDefault="00D56943" w:rsidP="00D5694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p>
          <w:p w14:paraId="14D6F3D8" w14:textId="2CA044C3" w:rsidR="00C95487" w:rsidRPr="00833C2B" w:rsidRDefault="00C95487" w:rsidP="00D5694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p>
        </w:tc>
        <w:tc>
          <w:tcPr>
            <w:tcW w:w="4320" w:type="dxa"/>
          </w:tcPr>
          <w:p w14:paraId="04A8A9D8" w14:textId="77777777" w:rsidR="00820A30" w:rsidRPr="00833C2B" w:rsidRDefault="00D56943" w:rsidP="00F87280">
            <w:pPr>
              <w:ind w:left="0"/>
              <w:rPr>
                <w:rFonts w:ascii="Arial Narrow" w:hAnsi="Arial Narrow"/>
                <w:sz w:val="20"/>
                <w:szCs w:val="20"/>
                <w:lang w:val="mk-MK"/>
              </w:rPr>
            </w:pPr>
            <w:r w:rsidRPr="00833C2B">
              <w:rPr>
                <w:rFonts w:ascii="Arial Narrow" w:hAnsi="Arial Narrow"/>
                <w:sz w:val="20"/>
                <w:szCs w:val="20"/>
                <w:lang w:val="mk-MK"/>
              </w:rPr>
              <w:t xml:space="preserve">Одлука или интернвенција од суд или друг </w:t>
            </w:r>
          </w:p>
          <w:p w14:paraId="0A751D39" w14:textId="1E2B7809" w:rsidR="00C95487" w:rsidRPr="00833C2B" w:rsidRDefault="00D56943" w:rsidP="00F87280">
            <w:pPr>
              <w:ind w:left="0"/>
              <w:rPr>
                <w:rFonts w:ascii="Arial Narrow" w:hAnsi="Arial Narrow"/>
                <w:sz w:val="20"/>
                <w:szCs w:val="20"/>
                <w:lang w:val="mk-MK"/>
              </w:rPr>
            </w:pPr>
            <w:r w:rsidRPr="00833C2B">
              <w:rPr>
                <w:rFonts w:ascii="Arial Narrow" w:hAnsi="Arial Narrow"/>
                <w:sz w:val="20"/>
                <w:szCs w:val="20"/>
                <w:lang w:val="mk-MK"/>
              </w:rPr>
              <w:t xml:space="preserve">официјален орган </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lang w:val="mk-MK"/>
              </w:rPr>
              <w:t xml:space="preserve">1 </w:t>
            </w:r>
          </w:p>
          <w:p w14:paraId="49EEBFFD" w14:textId="3C4B15E7" w:rsidR="00C95487" w:rsidRPr="00833C2B" w:rsidRDefault="00D56943" w:rsidP="00F87280">
            <w:pPr>
              <w:ind w:left="0"/>
              <w:rPr>
                <w:rFonts w:ascii="Arial Narrow" w:hAnsi="Arial Narrow"/>
                <w:sz w:val="20"/>
                <w:szCs w:val="20"/>
                <w:lang w:val="mk-MK"/>
              </w:rPr>
            </w:pPr>
            <w:r w:rsidRPr="00833C2B">
              <w:rPr>
                <w:rFonts w:ascii="Arial Narrow" w:hAnsi="Arial Narrow"/>
                <w:sz w:val="20"/>
                <w:szCs w:val="20"/>
                <w:lang w:val="mk-MK"/>
              </w:rPr>
              <w:t>Медиација или арбитража</w:t>
            </w:r>
            <w:r w:rsidR="00C95487" w:rsidRPr="00833C2B">
              <w:rPr>
                <w:rFonts w:ascii="Arial Narrow" w:hAnsi="Arial Narrow"/>
                <w:sz w:val="20"/>
                <w:szCs w:val="20"/>
                <w:u w:val="dotted" w:color="595959" w:themeColor="text1" w:themeTint="A6"/>
                <w:lang w:val="mk-MK"/>
              </w:rPr>
              <w:t xml:space="preserve"> </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lang w:val="mk-MK"/>
              </w:rPr>
              <w:t>2</w:t>
            </w:r>
          </w:p>
          <w:p w14:paraId="67483429" w14:textId="0E84DE42" w:rsidR="00C95487" w:rsidRPr="00833C2B" w:rsidRDefault="00D56943" w:rsidP="00F87280">
            <w:pPr>
              <w:ind w:left="0"/>
              <w:rPr>
                <w:rFonts w:ascii="Arial Narrow" w:hAnsi="Arial Narrow"/>
                <w:sz w:val="20"/>
                <w:szCs w:val="20"/>
                <w:lang w:val="mk-MK"/>
              </w:rPr>
            </w:pPr>
            <w:r w:rsidRPr="00833C2B">
              <w:rPr>
                <w:rFonts w:ascii="Arial Narrow" w:hAnsi="Arial Narrow"/>
                <w:sz w:val="20"/>
                <w:szCs w:val="20"/>
                <w:lang w:val="mk-MK"/>
              </w:rPr>
              <w:t>Дејтвување на друга трета страна</w:t>
            </w:r>
            <w:r w:rsidR="00C95487" w:rsidRPr="00833C2B">
              <w:rPr>
                <w:rFonts w:ascii="Arial Narrow" w:hAnsi="Arial Narrow"/>
                <w:sz w:val="20"/>
                <w:szCs w:val="20"/>
                <w:u w:val="dotted"/>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lang w:val="mk-MK"/>
              </w:rPr>
              <w:t>3</w:t>
            </w:r>
          </w:p>
          <w:p w14:paraId="5805EE45" w14:textId="7FB660F8" w:rsidR="00C95487" w:rsidRPr="00833C2B" w:rsidRDefault="00D56943" w:rsidP="00F87280">
            <w:pPr>
              <w:ind w:left="0"/>
              <w:rPr>
                <w:rFonts w:ascii="Arial Narrow" w:hAnsi="Arial Narrow"/>
                <w:sz w:val="20"/>
                <w:szCs w:val="20"/>
                <w:lang w:val="mk-MK"/>
              </w:rPr>
            </w:pPr>
            <w:r w:rsidRPr="00833C2B">
              <w:rPr>
                <w:rFonts w:ascii="Arial Narrow" w:hAnsi="Arial Narrow"/>
                <w:sz w:val="20"/>
                <w:szCs w:val="20"/>
                <w:lang w:val="mk-MK"/>
              </w:rPr>
              <w:t xml:space="preserve">Договор помеѓу вас и другата страна </w:t>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lang w:val="mk-MK"/>
              </w:rPr>
              <w:t xml:space="preserve">4 </w:t>
            </w:r>
          </w:p>
          <w:p w14:paraId="70140A67" w14:textId="77777777" w:rsidR="00820A30" w:rsidRPr="00833C2B" w:rsidRDefault="00D56943" w:rsidP="00F87280">
            <w:pPr>
              <w:ind w:left="0"/>
              <w:rPr>
                <w:rFonts w:ascii="Arial Narrow" w:hAnsi="Arial Narrow"/>
                <w:sz w:val="20"/>
                <w:szCs w:val="20"/>
                <w:lang w:val="mk-MK"/>
              </w:rPr>
            </w:pPr>
            <w:r w:rsidRPr="00833C2B">
              <w:rPr>
                <w:rFonts w:ascii="Arial Narrow" w:hAnsi="Arial Narrow"/>
                <w:sz w:val="20"/>
                <w:szCs w:val="20"/>
                <w:lang w:val="mk-MK"/>
              </w:rPr>
              <w:t>Другата страна самостојно го направи токму она што</w:t>
            </w:r>
          </w:p>
          <w:p w14:paraId="777811A4" w14:textId="4BDFF91E" w:rsidR="00C95487" w:rsidRPr="00833C2B" w:rsidRDefault="00D56943" w:rsidP="00F87280">
            <w:pPr>
              <w:ind w:left="0"/>
              <w:rPr>
                <w:rFonts w:ascii="Arial Narrow" w:hAnsi="Arial Narrow"/>
                <w:sz w:val="20"/>
                <w:szCs w:val="20"/>
                <w:lang w:val="mk-MK"/>
              </w:rPr>
            </w:pPr>
            <w:r w:rsidRPr="00833C2B">
              <w:rPr>
                <w:rFonts w:ascii="Arial Narrow" w:hAnsi="Arial Narrow"/>
                <w:sz w:val="20"/>
                <w:szCs w:val="20"/>
                <w:lang w:val="mk-MK"/>
              </w:rPr>
              <w:t xml:space="preserve"> вие го сакавте</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lang w:val="mk-MK"/>
              </w:rPr>
              <w:t xml:space="preserve">5 </w:t>
            </w:r>
          </w:p>
          <w:p w14:paraId="2DA07CF4" w14:textId="19DDD3EC" w:rsidR="00C95487" w:rsidRPr="00833C2B" w:rsidRDefault="00D56943" w:rsidP="00F87280">
            <w:pPr>
              <w:ind w:left="0"/>
              <w:rPr>
                <w:rFonts w:ascii="Arial Narrow" w:hAnsi="Arial Narrow"/>
                <w:sz w:val="20"/>
                <w:szCs w:val="20"/>
                <w:lang w:val="mk-MK"/>
              </w:rPr>
            </w:pPr>
            <w:r w:rsidRPr="00833C2B">
              <w:rPr>
                <w:rFonts w:ascii="Arial Narrow" w:hAnsi="Arial Narrow"/>
                <w:sz w:val="20"/>
                <w:szCs w:val="20"/>
                <w:lang w:val="mk-MK"/>
              </w:rPr>
              <w:t>Вие самостојно го направивте токму она што другата страна  го сакаше</w:t>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lang w:val="mk-MK"/>
              </w:rPr>
              <w:t xml:space="preserve">6 </w:t>
            </w:r>
          </w:p>
          <w:p w14:paraId="00E67669" w14:textId="49D17A71" w:rsidR="00C95487" w:rsidRPr="00833C2B" w:rsidRDefault="00D56943" w:rsidP="00F87280">
            <w:pPr>
              <w:ind w:left="0"/>
              <w:rPr>
                <w:rFonts w:ascii="Arial Narrow" w:hAnsi="Arial Narrow"/>
                <w:sz w:val="20"/>
                <w:szCs w:val="20"/>
                <w:lang w:val="mk-MK"/>
              </w:rPr>
            </w:pPr>
            <w:r w:rsidRPr="00833C2B">
              <w:rPr>
                <w:rFonts w:ascii="Arial Narrow" w:hAnsi="Arial Narrow"/>
                <w:sz w:val="20"/>
                <w:szCs w:val="20"/>
                <w:lang w:val="mk-MK"/>
              </w:rPr>
              <w:t>Проблемот се реши сам од себе</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lang w:val="mk-MK"/>
              </w:rPr>
              <w:t xml:space="preserve">7 </w:t>
            </w:r>
          </w:p>
          <w:p w14:paraId="24593E7D" w14:textId="1194875E" w:rsidR="00C95487" w:rsidRPr="00833C2B" w:rsidRDefault="00D56943" w:rsidP="00F87280">
            <w:pPr>
              <w:ind w:left="0"/>
              <w:rPr>
                <w:rFonts w:ascii="Arial Narrow" w:hAnsi="Arial Narrow"/>
                <w:sz w:val="20"/>
                <w:szCs w:val="20"/>
                <w:u w:val="dotted" w:color="595959" w:themeColor="text1" w:themeTint="A6"/>
                <w:lang w:val="mk-MK"/>
              </w:rPr>
            </w:pPr>
            <w:r w:rsidRPr="00833C2B">
              <w:rPr>
                <w:rFonts w:ascii="Arial Narrow" w:hAnsi="Arial Narrow"/>
                <w:sz w:val="20"/>
                <w:szCs w:val="20"/>
                <w:lang w:val="mk-MK"/>
              </w:rPr>
              <w:t>Вие се оддалечивте од проблемот (пр.се преселивте, сменивте работа)</w:t>
            </w:r>
            <w:r w:rsidR="00C95487" w:rsidRPr="00833C2B">
              <w:rPr>
                <w:rFonts w:ascii="Arial Narrow" w:hAnsi="Arial Narrow"/>
                <w:sz w:val="20"/>
                <w:szCs w:val="20"/>
                <w:lang w:val="mk-MK"/>
              </w:rPr>
              <w:t>)</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lang w:val="mk-MK"/>
              </w:rPr>
              <w:t xml:space="preserve">8 </w:t>
            </w:r>
          </w:p>
          <w:p w14:paraId="0EBEF890" w14:textId="2D4690D9" w:rsidR="00C95487" w:rsidRPr="00833C2B" w:rsidRDefault="00D56943" w:rsidP="00F87280">
            <w:pPr>
              <w:ind w:left="0"/>
              <w:rPr>
                <w:rFonts w:ascii="Arial Narrow" w:hAnsi="Arial Narrow"/>
                <w:sz w:val="20"/>
                <w:szCs w:val="20"/>
                <w:lang w:val="mk-MK"/>
              </w:rPr>
            </w:pPr>
            <w:r w:rsidRPr="00833C2B">
              <w:rPr>
                <w:rFonts w:ascii="Arial Narrow" w:hAnsi="Arial Narrow"/>
                <w:sz w:val="20"/>
                <w:szCs w:val="20"/>
                <w:lang w:val="mk-MK"/>
              </w:rPr>
              <w:t xml:space="preserve">Вие и/или сите останати страни се откажавте од настојувањето проблемот да се реши  </w:t>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lang w:val="mk-MK"/>
              </w:rPr>
              <w:t xml:space="preserve">9 </w:t>
            </w:r>
          </w:p>
          <w:p w14:paraId="4F525F4D" w14:textId="52B80161" w:rsidR="00C95487" w:rsidRPr="00833C2B" w:rsidRDefault="00C03D86" w:rsidP="00F87280">
            <w:pPr>
              <w:ind w:left="0"/>
              <w:rPr>
                <w:rFonts w:ascii="Arial Narrow" w:hAnsi="Arial Narrow"/>
                <w:sz w:val="20"/>
                <w:szCs w:val="20"/>
                <w:lang w:val="mk-MK"/>
              </w:rPr>
            </w:pPr>
            <w:r w:rsidRPr="00833C2B">
              <w:rPr>
                <w:rFonts w:ascii="Arial Narrow" w:hAnsi="Arial Narrow"/>
                <w:sz w:val="20"/>
                <w:szCs w:val="20"/>
                <w:lang w:val="mk-MK"/>
              </w:rPr>
              <w:t>Ниедно од овие</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lang w:val="mk-MK"/>
              </w:rPr>
              <w:t xml:space="preserve">10 </w:t>
            </w:r>
          </w:p>
          <w:p w14:paraId="261EEAE6" w14:textId="55F15CF7" w:rsidR="00C95487" w:rsidRPr="00833C2B" w:rsidRDefault="00C95487" w:rsidP="00C03D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00C03D86" w:rsidRPr="00833C2B">
              <w:rPr>
                <w:rFonts w:ascii="Arial Narrow" w:hAnsi="Arial Narrow"/>
                <w:sz w:val="20"/>
                <w:szCs w:val="20"/>
                <w:lang w:val="mk-MK"/>
              </w:rPr>
              <w:t>НЗ</w:t>
            </w:r>
            <w:r w:rsidRPr="00833C2B">
              <w:rPr>
                <w:rFonts w:ascii="Arial Narrow" w:hAnsi="Arial Narrow"/>
                <w:sz w:val="20"/>
                <w:szCs w:val="20"/>
                <w:lang w:val="mk-MK"/>
              </w:rPr>
              <w:t>/</w:t>
            </w:r>
            <w:r w:rsidR="00FD6D04" w:rsidRPr="00833C2B">
              <w:rPr>
                <w:rFonts w:ascii="Arial Narrow" w:hAnsi="Arial Narrow"/>
                <w:sz w:val="20"/>
                <w:szCs w:val="20"/>
                <w:lang w:val="mk-MK"/>
              </w:rPr>
              <w:t>Б</w:t>
            </w:r>
            <w:r w:rsidR="00C03D86" w:rsidRPr="00833C2B">
              <w:rPr>
                <w:rFonts w:ascii="Arial Narrow" w:hAnsi="Arial Narrow"/>
                <w:sz w:val="20"/>
                <w:szCs w:val="20"/>
                <w:lang w:val="mk-MK"/>
              </w:rPr>
              <w:t>О</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99 </w:t>
            </w:r>
          </w:p>
        </w:tc>
      </w:tr>
    </w:tbl>
    <w:p w14:paraId="53AB714B" w14:textId="77777777" w:rsidR="00C95487" w:rsidRPr="00833C2B" w:rsidRDefault="00C95487" w:rsidP="00C95487">
      <w:pPr>
        <w:pStyle w:val="Body"/>
        <w:spacing w:after="0" w:line="240" w:lineRule="auto"/>
        <w:rPr>
          <w:rFonts w:ascii="Arial Narrow" w:hAnsi="Arial Narrow"/>
          <w:bCs/>
          <w:sz w:val="20"/>
          <w:szCs w:val="20"/>
          <w:lang w:val="mk-MK"/>
        </w:rPr>
      </w:pPr>
    </w:p>
    <w:p w14:paraId="73261BC4" w14:textId="77777777" w:rsidR="00C95487" w:rsidRPr="00833C2B" w:rsidRDefault="00C95487" w:rsidP="00C95487">
      <w:pPr>
        <w:pStyle w:val="Body"/>
        <w:spacing w:after="0" w:line="240" w:lineRule="auto"/>
        <w:rPr>
          <w:rFonts w:ascii="Arial Narrow" w:hAnsi="Arial Narrow"/>
          <w:b/>
          <w:bCs/>
          <w:sz w:val="20"/>
          <w:szCs w:val="20"/>
          <w:lang w:val="mk-MK"/>
        </w:rPr>
      </w:pPr>
    </w:p>
    <w:p w14:paraId="18042006" w14:textId="4310A024" w:rsidR="00C95487" w:rsidRPr="00833C2B" w:rsidRDefault="00FD6D04" w:rsidP="00043F6C">
      <w:pPr>
        <w:ind w:left="0" w:right="0"/>
        <w:rPr>
          <w:rFonts w:ascii="Arial Narrow" w:eastAsia="Calibri" w:hAnsi="Arial Narrow" w:cs="Calibri"/>
          <w:b/>
          <w:bCs/>
          <w:color w:val="000000"/>
          <w:sz w:val="20"/>
          <w:szCs w:val="20"/>
          <w:u w:color="000000"/>
          <w:bdr w:val="nil"/>
          <w:lang w:val="mk-MK"/>
        </w:rPr>
      </w:pPr>
      <w:r w:rsidRPr="00833C2B">
        <w:rPr>
          <w:rFonts w:ascii="Arial Narrow" w:hAnsi="Arial Narrow"/>
          <w:b/>
          <w:sz w:val="20"/>
          <w:szCs w:val="20"/>
          <w:lang w:val="mk-MK"/>
        </w:rPr>
        <w:t>ПРОЧИТАЈ</w:t>
      </w:r>
      <w:r w:rsidR="00C95487" w:rsidRPr="00833C2B">
        <w:rPr>
          <w:rFonts w:ascii="Arial Narrow" w:hAnsi="Arial Narrow"/>
          <w:b/>
          <w:bCs/>
          <w:sz w:val="20"/>
          <w:szCs w:val="20"/>
          <w:lang w:val="mk-MK"/>
        </w:rPr>
        <w:t>:</w:t>
      </w:r>
      <w:r w:rsidR="00D6072E" w:rsidRPr="00833C2B">
        <w:rPr>
          <w:rFonts w:ascii="Arial Narrow" w:hAnsi="Arial Narrow"/>
          <w:b/>
          <w:bCs/>
          <w:sz w:val="20"/>
          <w:szCs w:val="20"/>
          <w:lang w:val="mk-MK"/>
        </w:rPr>
        <w:t xml:space="preserve"> </w:t>
      </w:r>
      <w:r w:rsidRPr="00833C2B">
        <w:rPr>
          <w:rFonts w:ascii="Arial Narrow" w:hAnsi="Arial Narrow"/>
          <w:bCs/>
          <w:sz w:val="20"/>
          <w:szCs w:val="20"/>
          <w:lang w:val="mk-MK"/>
        </w:rPr>
        <w:t xml:space="preserve">Без оглед на резултатот, дали сметате дека процесот за решавање на проблемот беше </w:t>
      </w:r>
      <w:r w:rsidR="00C95487" w:rsidRPr="00833C2B">
        <w:rPr>
          <w:rFonts w:ascii="Arial Narrow" w:hAnsi="Arial Narrow"/>
          <w:bCs/>
          <w:sz w:val="20"/>
          <w:szCs w:val="20"/>
          <w:lang w:val="mk-MK"/>
        </w:rPr>
        <w:t xml:space="preserve">:  </w:t>
      </w:r>
    </w:p>
    <w:p w14:paraId="714D365B" w14:textId="77777777" w:rsidR="00C95487" w:rsidRPr="00833C2B" w:rsidRDefault="00C95487" w:rsidP="00C95487">
      <w:pPr>
        <w:pStyle w:val="Body"/>
        <w:spacing w:after="0" w:line="240" w:lineRule="auto"/>
        <w:rPr>
          <w:rFonts w:ascii="Arial Narrow" w:hAnsi="Arial Narrow"/>
          <w:bCs/>
          <w:sz w:val="20"/>
          <w:szCs w:val="20"/>
          <w:lang w:val="mk-MK"/>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495ACD" w14:paraId="602B8D62" w14:textId="77777777" w:rsidTr="00F87280">
        <w:tc>
          <w:tcPr>
            <w:tcW w:w="1170" w:type="dxa"/>
          </w:tcPr>
          <w:p w14:paraId="3A2B3965" w14:textId="1670C003" w:rsidR="00C95487" w:rsidRPr="00833C2B" w:rsidRDefault="00C95487" w:rsidP="00F87280">
            <w:pPr>
              <w:pStyle w:val="Body"/>
              <w:rPr>
                <w:rFonts w:ascii="Arial Narrow" w:hAnsi="Arial Narrow"/>
                <w:b/>
                <w:bCs/>
                <w:sz w:val="20"/>
                <w:szCs w:val="20"/>
                <w:lang w:val="mk-MK"/>
              </w:rPr>
            </w:pPr>
            <w:r w:rsidRPr="00833C2B">
              <w:rPr>
                <w:rFonts w:ascii="Arial Narrow" w:hAnsi="Arial Narrow"/>
                <w:b/>
                <w:bCs/>
                <w:sz w:val="20"/>
                <w:szCs w:val="20"/>
                <w:lang w:val="mk-MK"/>
              </w:rPr>
              <w:lastRenderedPageBreak/>
              <w:t>q3</w:t>
            </w:r>
            <w:r w:rsidR="000C0205" w:rsidRPr="00833C2B">
              <w:rPr>
                <w:rFonts w:ascii="Arial Narrow" w:hAnsi="Arial Narrow"/>
                <w:b/>
                <w:bCs/>
                <w:sz w:val="20"/>
                <w:szCs w:val="20"/>
                <w:lang w:val="mk-MK"/>
              </w:rPr>
              <w:t>1</w:t>
            </w:r>
            <w:r w:rsidRPr="00833C2B">
              <w:rPr>
                <w:rFonts w:ascii="Arial Narrow" w:hAnsi="Arial Narrow"/>
                <w:b/>
                <w:bCs/>
                <w:sz w:val="20"/>
                <w:szCs w:val="20"/>
                <w:lang w:val="mk-MK"/>
              </w:rPr>
              <w:t>a</w:t>
            </w:r>
          </w:p>
          <w:p w14:paraId="2745A6BE"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p>
        </w:tc>
        <w:tc>
          <w:tcPr>
            <w:tcW w:w="4770" w:type="dxa"/>
          </w:tcPr>
          <w:p w14:paraId="361A92B4" w14:textId="1BB9AF82" w:rsidR="00C95487" w:rsidRPr="00833C2B" w:rsidRDefault="00FD6D04"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sz w:val="20"/>
                <w:szCs w:val="20"/>
                <w:lang w:val="mk-MK"/>
              </w:rPr>
              <w:t>Фер</w:t>
            </w:r>
            <w:r w:rsidR="00C95487" w:rsidRPr="00833C2B">
              <w:rPr>
                <w:rFonts w:ascii="Arial Narrow" w:hAnsi="Arial Narrow"/>
                <w:sz w:val="20"/>
                <w:szCs w:val="20"/>
                <w:lang w:val="mk-MK"/>
              </w:rPr>
              <w:t>?</w:t>
            </w:r>
          </w:p>
        </w:tc>
        <w:tc>
          <w:tcPr>
            <w:tcW w:w="4320" w:type="dxa"/>
          </w:tcPr>
          <w:p w14:paraId="3A369530" w14:textId="77777777" w:rsidR="00FD6D04" w:rsidRPr="00833C2B" w:rsidRDefault="00FD6D04" w:rsidP="00FD6D04">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5B0619C5" w14:textId="77777777" w:rsidR="00FD6D04" w:rsidRPr="00833C2B" w:rsidRDefault="00FD6D04" w:rsidP="00FD6D04">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352ED198" w14:textId="31618463" w:rsidR="00C95487" w:rsidRPr="00833C2B" w:rsidRDefault="00FD6D04" w:rsidP="00FD6D0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C95487" w:rsidRPr="00495ACD" w14:paraId="6DD08F93" w14:textId="77777777" w:rsidTr="00F87280">
        <w:tc>
          <w:tcPr>
            <w:tcW w:w="1170" w:type="dxa"/>
          </w:tcPr>
          <w:p w14:paraId="01DBC84A" w14:textId="7DDA0598" w:rsidR="00C95487" w:rsidRPr="00833C2B" w:rsidRDefault="00C95487" w:rsidP="00FD6D04">
            <w:pPr>
              <w:pStyle w:val="Body"/>
              <w:rPr>
                <w:rFonts w:ascii="Arial Narrow" w:hAnsi="Arial Narrow"/>
                <w:b/>
                <w:bCs/>
                <w:sz w:val="20"/>
                <w:szCs w:val="20"/>
                <w:lang w:val="mk-MK"/>
              </w:rPr>
            </w:pPr>
            <w:r w:rsidRPr="00833C2B">
              <w:rPr>
                <w:rFonts w:ascii="Arial Narrow" w:hAnsi="Arial Narrow"/>
                <w:b/>
                <w:bCs/>
                <w:sz w:val="20"/>
                <w:szCs w:val="20"/>
                <w:lang w:val="mk-MK"/>
              </w:rPr>
              <w:t>q3</w:t>
            </w:r>
            <w:r w:rsidR="000C0205" w:rsidRPr="00833C2B">
              <w:rPr>
                <w:rFonts w:ascii="Arial Narrow" w:hAnsi="Arial Narrow"/>
                <w:b/>
                <w:bCs/>
                <w:sz w:val="20"/>
                <w:szCs w:val="20"/>
                <w:lang w:val="mk-MK"/>
              </w:rPr>
              <w:t>1</w:t>
            </w:r>
            <w:r w:rsidRPr="00833C2B">
              <w:rPr>
                <w:rFonts w:ascii="Arial Narrow" w:hAnsi="Arial Narrow"/>
                <w:b/>
                <w:bCs/>
                <w:sz w:val="20"/>
                <w:szCs w:val="20"/>
                <w:lang w:val="mk-MK"/>
              </w:rPr>
              <w:t>b</w:t>
            </w:r>
          </w:p>
          <w:p w14:paraId="679F70A2" w14:textId="77777777" w:rsidR="00C95487" w:rsidRPr="00833C2B" w:rsidRDefault="00C95487" w:rsidP="00FD6D0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p>
        </w:tc>
        <w:tc>
          <w:tcPr>
            <w:tcW w:w="4770" w:type="dxa"/>
          </w:tcPr>
          <w:p w14:paraId="6AB0E811" w14:textId="1345A0CD" w:rsidR="00C95487" w:rsidRPr="00833C2B" w:rsidRDefault="00FD6D04" w:rsidP="00FD6D0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sz w:val="20"/>
                <w:szCs w:val="20"/>
                <w:lang w:val="mk-MK"/>
              </w:rPr>
              <w:t>Бавен</w:t>
            </w:r>
            <w:r w:rsidR="00C95487" w:rsidRPr="00833C2B">
              <w:rPr>
                <w:rFonts w:ascii="Arial Narrow" w:hAnsi="Arial Narrow"/>
                <w:sz w:val="20"/>
                <w:szCs w:val="20"/>
                <w:lang w:val="mk-MK"/>
              </w:rPr>
              <w:t>?</w:t>
            </w:r>
          </w:p>
        </w:tc>
        <w:tc>
          <w:tcPr>
            <w:tcW w:w="4320" w:type="dxa"/>
          </w:tcPr>
          <w:p w14:paraId="4F7BE05F" w14:textId="77777777" w:rsidR="00FD6D04" w:rsidRPr="00833C2B" w:rsidRDefault="00FD6D04" w:rsidP="00FD6D04">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5E5B8CC1" w14:textId="77777777" w:rsidR="00FD6D04" w:rsidRPr="00833C2B" w:rsidRDefault="00FD6D04" w:rsidP="00FD6D04">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200152C2" w14:textId="4D700795" w:rsidR="00C95487" w:rsidRPr="00833C2B" w:rsidRDefault="00FD6D04" w:rsidP="00FD6D0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r w:rsidR="00C95487" w:rsidRPr="00495ACD" w14:paraId="3670BDE0" w14:textId="77777777" w:rsidTr="00F87280">
        <w:tc>
          <w:tcPr>
            <w:tcW w:w="1170" w:type="dxa"/>
          </w:tcPr>
          <w:p w14:paraId="7520F5F5" w14:textId="4973A2BD" w:rsidR="00C95487" w:rsidRPr="00833C2B" w:rsidRDefault="00C95487" w:rsidP="00FD6D0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t>q3</w:t>
            </w:r>
            <w:r w:rsidR="000C0205" w:rsidRPr="00833C2B">
              <w:rPr>
                <w:rFonts w:ascii="Arial Narrow" w:hAnsi="Arial Narrow"/>
                <w:b/>
                <w:bCs/>
                <w:sz w:val="20"/>
                <w:szCs w:val="20"/>
                <w:lang w:val="mk-MK"/>
              </w:rPr>
              <w:t>1</w:t>
            </w:r>
            <w:r w:rsidRPr="00833C2B">
              <w:rPr>
                <w:rFonts w:ascii="Arial Narrow" w:hAnsi="Arial Narrow"/>
                <w:b/>
                <w:bCs/>
                <w:sz w:val="20"/>
                <w:szCs w:val="20"/>
                <w:lang w:val="mk-MK"/>
              </w:rPr>
              <w:t>c</w:t>
            </w:r>
          </w:p>
        </w:tc>
        <w:tc>
          <w:tcPr>
            <w:tcW w:w="4770" w:type="dxa"/>
          </w:tcPr>
          <w:p w14:paraId="0C88A614" w14:textId="45E738A9" w:rsidR="00C95487" w:rsidRPr="00833C2B" w:rsidRDefault="00FD6D04" w:rsidP="00FD6D0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sz w:val="20"/>
                <w:szCs w:val="20"/>
                <w:lang w:val="mk-MK"/>
              </w:rPr>
              <w:t>Скап</w:t>
            </w:r>
            <w:r w:rsidR="00C95487" w:rsidRPr="00833C2B">
              <w:rPr>
                <w:rFonts w:ascii="Arial Narrow" w:hAnsi="Arial Narrow"/>
                <w:sz w:val="20"/>
                <w:szCs w:val="20"/>
                <w:lang w:val="mk-MK"/>
              </w:rPr>
              <w:t>?</w:t>
            </w:r>
          </w:p>
        </w:tc>
        <w:tc>
          <w:tcPr>
            <w:tcW w:w="4320" w:type="dxa"/>
          </w:tcPr>
          <w:p w14:paraId="13C72EE8" w14:textId="77777777" w:rsidR="00FD6D04" w:rsidRPr="00833C2B" w:rsidRDefault="00FD6D04" w:rsidP="00FD6D04">
            <w:pPr>
              <w:pStyle w:val="Body"/>
              <w:rPr>
                <w:rFonts w:ascii="Arial Narrow" w:eastAsia="Arial Narrow" w:hAnsi="Arial Narrow" w:cs="Arial Narrow"/>
                <w:sz w:val="20"/>
                <w:szCs w:val="20"/>
                <w:lang w:val="mk-MK"/>
              </w:rPr>
            </w:pPr>
            <w:r w:rsidRPr="00833C2B">
              <w:rPr>
                <w:rFonts w:ascii="Arial Narrow" w:hAnsi="Arial Narrow"/>
                <w:sz w:val="20"/>
                <w:szCs w:val="20"/>
                <w:lang w:val="mk-MK"/>
              </w:rPr>
              <w:t>Да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 xml:space="preserve">1 </w:t>
            </w:r>
          </w:p>
          <w:p w14:paraId="5B5F3985" w14:textId="77777777" w:rsidR="00FD6D04" w:rsidRPr="00833C2B" w:rsidRDefault="00FD6D04" w:rsidP="00FD6D04">
            <w:pPr>
              <w:pStyle w:val="Body"/>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2</w:t>
            </w:r>
          </w:p>
          <w:p w14:paraId="0493D576" w14:textId="68A5AC56" w:rsidR="00C95487" w:rsidRPr="00833C2B" w:rsidRDefault="00FD6D04" w:rsidP="00FD6D0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eastAsia="Times New Roman" w:hAnsi="Arial Narrow" w:cs="Courier New"/>
                <w:bCs/>
                <w:sz w:val="20"/>
                <w:szCs w:val="20"/>
                <w:lang w:val="mk-MK"/>
              </w:rPr>
              <w:t>(</w:t>
            </w:r>
            <w:r w:rsidR="00AA4AAE" w:rsidRPr="00833C2B">
              <w:rPr>
                <w:rFonts w:ascii="Arial Narrow" w:hAnsi="Arial Narrow"/>
                <w:b/>
                <w:sz w:val="20"/>
                <w:szCs w:val="20"/>
                <w:lang w:val="mk-MK"/>
              </w:rPr>
              <w:t>НЕ ЧИТАЈ</w:t>
            </w:r>
            <w:r w:rsidRPr="00833C2B">
              <w:rPr>
                <w:rFonts w:ascii="Arial Narrow" w:eastAsia="Times New Roman" w:hAnsi="Arial Narrow" w:cs="Courier New"/>
                <w:bCs/>
                <w:sz w:val="20"/>
                <w:szCs w:val="20"/>
                <w:lang w:val="mk-MK"/>
              </w:rPr>
              <w:t>) НЗ/БО</w:t>
            </w:r>
            <w:r w:rsidRPr="00833C2B">
              <w:rPr>
                <w:rFonts w:ascii="Arial Narrow" w:hAnsi="Arial Narrow" w:cstheme="minorHAnsi"/>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bl>
    <w:p w14:paraId="1E310215" w14:textId="77777777" w:rsidR="00C95487" w:rsidRPr="00833C2B" w:rsidRDefault="00C95487" w:rsidP="00FD6D04">
      <w:pPr>
        <w:pStyle w:val="Body"/>
        <w:spacing w:after="0" w:line="240" w:lineRule="auto"/>
        <w:rPr>
          <w:rFonts w:ascii="Arial Narrow" w:hAnsi="Arial Narrow"/>
          <w:bCs/>
          <w:sz w:val="20"/>
          <w:szCs w:val="20"/>
          <w:lang w:val="mk-MK"/>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833C2B" w14:paraId="6EE25786" w14:textId="77777777" w:rsidTr="00F87280">
        <w:tc>
          <w:tcPr>
            <w:tcW w:w="1170" w:type="dxa"/>
          </w:tcPr>
          <w:p w14:paraId="5929B2F3" w14:textId="7C3DE279"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t>q3</w:t>
            </w:r>
            <w:r w:rsidR="000C0205" w:rsidRPr="00833C2B">
              <w:rPr>
                <w:rFonts w:ascii="Arial Narrow" w:hAnsi="Arial Narrow"/>
                <w:b/>
                <w:bCs/>
                <w:sz w:val="20"/>
                <w:szCs w:val="20"/>
                <w:lang w:val="mk-MK"/>
              </w:rPr>
              <w:t>2</w:t>
            </w:r>
            <w:r w:rsidRPr="00833C2B">
              <w:rPr>
                <w:rFonts w:ascii="Arial Narrow" w:hAnsi="Arial Narrow"/>
                <w:b/>
                <w:bCs/>
                <w:sz w:val="20"/>
                <w:szCs w:val="20"/>
                <w:lang w:val="mk-MK"/>
              </w:rPr>
              <w:t>a</w:t>
            </w:r>
          </w:p>
        </w:tc>
        <w:tc>
          <w:tcPr>
            <w:tcW w:w="4770" w:type="dxa"/>
          </w:tcPr>
          <w:p w14:paraId="2FC2ED85" w14:textId="1AF45D9E" w:rsidR="00C95487" w:rsidRPr="00833C2B" w:rsidRDefault="00365CA5" w:rsidP="00365CA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sz w:val="20"/>
                <w:szCs w:val="20"/>
                <w:lang w:val="mk-MK"/>
              </w:rPr>
              <w:t xml:space="preserve">Во колкава мера исходот од проблемот или спорот беше во ваша корист? </w:t>
            </w:r>
          </w:p>
        </w:tc>
        <w:tc>
          <w:tcPr>
            <w:tcW w:w="4320" w:type="dxa"/>
          </w:tcPr>
          <w:p w14:paraId="641EC79A" w14:textId="14EA6A22" w:rsidR="00C95487" w:rsidRPr="00833C2B" w:rsidRDefault="0054423E" w:rsidP="00F87280">
            <w:pPr>
              <w:ind w:left="0"/>
              <w:rPr>
                <w:rFonts w:ascii="Arial Narrow" w:hAnsi="Arial Narrow"/>
                <w:sz w:val="20"/>
                <w:szCs w:val="20"/>
                <w:lang w:val="mk-MK"/>
              </w:rPr>
            </w:pPr>
            <w:r w:rsidRPr="00833C2B">
              <w:rPr>
                <w:rFonts w:ascii="Arial Narrow" w:hAnsi="Arial Narrow"/>
                <w:sz w:val="20"/>
                <w:szCs w:val="20"/>
                <w:lang w:val="mk-MK"/>
              </w:rPr>
              <w:t>Генерално беше во моја корист</w:t>
            </w:r>
            <w:r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lang w:val="mk-MK"/>
              </w:rPr>
              <w:t>1</w:t>
            </w:r>
            <w:r w:rsidR="00C95487" w:rsidRPr="00833C2B">
              <w:rPr>
                <w:rFonts w:ascii="Arial Narrow" w:hAnsi="Arial Narrow"/>
                <w:sz w:val="20"/>
                <w:szCs w:val="20"/>
                <w:lang w:val="mk-MK"/>
              </w:rPr>
              <w:tab/>
            </w:r>
          </w:p>
          <w:p w14:paraId="0BDC594F" w14:textId="2AB7E5CA" w:rsidR="00C95487" w:rsidRPr="00833C2B" w:rsidRDefault="0054423E" w:rsidP="00F87280">
            <w:pPr>
              <w:ind w:left="0"/>
              <w:rPr>
                <w:rFonts w:ascii="Arial Narrow" w:hAnsi="Arial Narrow"/>
                <w:sz w:val="20"/>
                <w:szCs w:val="20"/>
                <w:lang w:val="mk-MK"/>
              </w:rPr>
            </w:pPr>
            <w:r w:rsidRPr="00833C2B">
              <w:rPr>
                <w:rFonts w:ascii="Arial Narrow" w:hAnsi="Arial Narrow"/>
                <w:sz w:val="20"/>
                <w:szCs w:val="20"/>
                <w:lang w:val="mk-MK"/>
              </w:rPr>
              <w:t>Донекаде беше во моја корист</w:t>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w:t>
            </w:r>
          </w:p>
          <w:p w14:paraId="1F5AD091" w14:textId="0521A22F" w:rsidR="00C95487" w:rsidRPr="00833C2B" w:rsidRDefault="0054423E" w:rsidP="00F87280">
            <w:pPr>
              <w:ind w:left="0"/>
              <w:rPr>
                <w:rFonts w:ascii="Arial Narrow" w:hAnsi="Arial Narrow"/>
                <w:sz w:val="20"/>
                <w:szCs w:val="20"/>
                <w:lang w:val="mk-MK"/>
              </w:rPr>
            </w:pPr>
            <w:r w:rsidRPr="00833C2B">
              <w:rPr>
                <w:rFonts w:ascii="Arial Narrow" w:hAnsi="Arial Narrow"/>
                <w:sz w:val="20"/>
                <w:szCs w:val="20"/>
                <w:lang w:val="mk-MK"/>
              </w:rPr>
              <w:t>Генералноп не беше во моја корист</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3</w:t>
            </w:r>
          </w:p>
          <w:p w14:paraId="7A000C3C" w14:textId="15D211EC"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0054423E" w:rsidRPr="00833C2B">
              <w:rPr>
                <w:rFonts w:ascii="Arial Narrow" w:eastAsia="Times New Roman" w:hAnsi="Arial Narrow" w:cs="Courier New"/>
                <w:bCs/>
                <w:sz w:val="20"/>
                <w:szCs w:val="20"/>
                <w:lang w:val="mk-MK"/>
              </w:rPr>
              <w:t>) НЗ/БО</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w:t>
            </w:r>
          </w:p>
        </w:tc>
      </w:tr>
      <w:tr w:rsidR="00C95487" w:rsidRPr="00833C2B" w14:paraId="14A9EFDF" w14:textId="77777777" w:rsidTr="00F87280">
        <w:tc>
          <w:tcPr>
            <w:tcW w:w="1170" w:type="dxa"/>
          </w:tcPr>
          <w:p w14:paraId="7C44A816" w14:textId="6E0A0C35" w:rsidR="00C95487" w:rsidRPr="00833C2B" w:rsidRDefault="00C95487" w:rsidP="00F87280">
            <w:pPr>
              <w:pStyle w:val="Body"/>
              <w:rPr>
                <w:rFonts w:ascii="Arial Narrow" w:hAnsi="Arial Narrow"/>
                <w:b/>
                <w:bCs/>
                <w:sz w:val="20"/>
                <w:szCs w:val="20"/>
                <w:lang w:val="mk-MK"/>
              </w:rPr>
            </w:pPr>
            <w:r w:rsidRPr="00833C2B">
              <w:rPr>
                <w:rFonts w:ascii="Arial Narrow" w:hAnsi="Arial Narrow"/>
                <w:b/>
                <w:bCs/>
                <w:sz w:val="20"/>
                <w:szCs w:val="20"/>
                <w:lang w:val="mk-MK"/>
              </w:rPr>
              <w:t>q3</w:t>
            </w:r>
            <w:r w:rsidR="000C0205" w:rsidRPr="00833C2B">
              <w:rPr>
                <w:rFonts w:ascii="Arial Narrow" w:hAnsi="Arial Narrow"/>
                <w:b/>
                <w:bCs/>
                <w:sz w:val="20"/>
                <w:szCs w:val="20"/>
                <w:lang w:val="mk-MK"/>
              </w:rPr>
              <w:t>2</w:t>
            </w:r>
            <w:r w:rsidRPr="00833C2B">
              <w:rPr>
                <w:rFonts w:ascii="Arial Narrow" w:hAnsi="Arial Narrow"/>
                <w:b/>
                <w:bCs/>
                <w:sz w:val="20"/>
                <w:szCs w:val="20"/>
                <w:lang w:val="mk-MK"/>
              </w:rPr>
              <w:t>b</w:t>
            </w:r>
          </w:p>
          <w:p w14:paraId="70F1504C"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p>
        </w:tc>
        <w:tc>
          <w:tcPr>
            <w:tcW w:w="4770" w:type="dxa"/>
          </w:tcPr>
          <w:p w14:paraId="74A25AA2" w14:textId="2AAFA404" w:rsidR="00C95487" w:rsidRPr="00833C2B" w:rsidRDefault="0054423E" w:rsidP="0054423E">
            <w:pPr>
              <w:pStyle w:val="Body"/>
              <w:rPr>
                <w:rFonts w:ascii="Arial Narrow" w:hAnsi="Arial Narrow"/>
                <w:sz w:val="20"/>
                <w:szCs w:val="20"/>
                <w:lang w:val="mk-MK"/>
              </w:rPr>
            </w:pPr>
            <w:r w:rsidRPr="00833C2B">
              <w:rPr>
                <w:rFonts w:ascii="Arial Narrow" w:hAnsi="Arial Narrow"/>
                <w:sz w:val="20"/>
                <w:szCs w:val="20"/>
                <w:lang w:val="mk-MK"/>
              </w:rPr>
              <w:t xml:space="preserve">Колку месеци беа потребни за разрешување на проблемот, од моментот кога се обративте до суд, владин орган или трета страна? </w:t>
            </w:r>
            <w:r w:rsidR="00C95487" w:rsidRPr="00833C2B">
              <w:rPr>
                <w:rFonts w:ascii="Arial Narrow" w:hAnsi="Arial Narrow"/>
                <w:b/>
                <w:sz w:val="20"/>
                <w:szCs w:val="20"/>
                <w:lang w:val="mk-MK"/>
              </w:rPr>
              <w:t>(</w:t>
            </w:r>
            <w:r w:rsidRPr="00833C2B">
              <w:rPr>
                <w:rFonts w:ascii="Arial Narrow" w:hAnsi="Arial Narrow"/>
                <w:b/>
                <w:sz w:val="20"/>
                <w:szCs w:val="20"/>
                <w:lang w:val="mk-MK"/>
              </w:rPr>
              <w:t>ВНЕСЕТЕ БРОЈ</w:t>
            </w:r>
            <w:r w:rsidR="00C95487" w:rsidRPr="00833C2B">
              <w:rPr>
                <w:rFonts w:ascii="Arial Narrow" w:hAnsi="Arial Narrow"/>
                <w:b/>
                <w:sz w:val="20"/>
                <w:szCs w:val="20"/>
                <w:lang w:val="mk-MK"/>
              </w:rPr>
              <w:t>)</w:t>
            </w:r>
          </w:p>
        </w:tc>
        <w:tc>
          <w:tcPr>
            <w:tcW w:w="4320" w:type="dxa"/>
          </w:tcPr>
          <w:p w14:paraId="137BEFC4"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p>
        </w:tc>
      </w:tr>
      <w:tr w:rsidR="00C95487" w:rsidRPr="00495ACD" w14:paraId="0F14943A" w14:textId="77777777" w:rsidTr="00F87280">
        <w:tc>
          <w:tcPr>
            <w:tcW w:w="1170" w:type="dxa"/>
          </w:tcPr>
          <w:p w14:paraId="5664044B" w14:textId="52F18B3B" w:rsidR="00C95487" w:rsidRPr="00833C2B" w:rsidRDefault="00C95487" w:rsidP="00F87280">
            <w:pPr>
              <w:pStyle w:val="Body"/>
              <w:rPr>
                <w:rFonts w:ascii="Arial Narrow" w:hAnsi="Arial Narrow"/>
                <w:b/>
                <w:bCs/>
                <w:sz w:val="20"/>
                <w:szCs w:val="20"/>
                <w:lang w:val="mk-MK"/>
              </w:rPr>
            </w:pPr>
            <w:r w:rsidRPr="00833C2B">
              <w:rPr>
                <w:rFonts w:ascii="Arial Narrow" w:hAnsi="Arial Narrow"/>
                <w:b/>
                <w:bCs/>
                <w:sz w:val="20"/>
                <w:szCs w:val="20"/>
                <w:lang w:val="mk-MK"/>
              </w:rPr>
              <w:t>q3</w:t>
            </w:r>
            <w:r w:rsidR="000C0205" w:rsidRPr="00833C2B">
              <w:rPr>
                <w:rFonts w:ascii="Arial Narrow" w:hAnsi="Arial Narrow"/>
                <w:b/>
                <w:bCs/>
                <w:sz w:val="20"/>
                <w:szCs w:val="20"/>
                <w:lang w:val="mk-MK"/>
              </w:rPr>
              <w:t>2</w:t>
            </w:r>
            <w:r w:rsidRPr="00833C2B">
              <w:rPr>
                <w:rFonts w:ascii="Arial Narrow" w:hAnsi="Arial Narrow"/>
                <w:b/>
                <w:bCs/>
                <w:sz w:val="20"/>
                <w:szCs w:val="20"/>
                <w:lang w:val="mk-MK"/>
              </w:rPr>
              <w:t>c</w:t>
            </w:r>
          </w:p>
          <w:p w14:paraId="5605999F"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p>
        </w:tc>
        <w:tc>
          <w:tcPr>
            <w:tcW w:w="4770" w:type="dxa"/>
          </w:tcPr>
          <w:p w14:paraId="2FE34393" w14:textId="5EF39587" w:rsidR="00C95487" w:rsidRPr="00833C2B" w:rsidRDefault="00C94ACB" w:rsidP="00C94AC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sz w:val="20"/>
                <w:szCs w:val="20"/>
                <w:lang w:val="mk-MK"/>
              </w:rPr>
              <w:t>Дали вие лично направивте трошоци  (покрај вашето време) за разрешување на проблемот?</w:t>
            </w:r>
          </w:p>
        </w:tc>
        <w:tc>
          <w:tcPr>
            <w:tcW w:w="4320" w:type="dxa"/>
          </w:tcPr>
          <w:p w14:paraId="3CA43DF0" w14:textId="3FFA1DC7" w:rsidR="00C95487" w:rsidRPr="00833C2B" w:rsidRDefault="00605143" w:rsidP="00F87280">
            <w:pPr>
              <w:ind w:left="0"/>
              <w:rPr>
                <w:rFonts w:ascii="Arial Narrow" w:hAnsi="Arial Narrow"/>
                <w:sz w:val="20"/>
                <w:szCs w:val="20"/>
                <w:lang w:val="mk-MK"/>
              </w:rPr>
            </w:pPr>
            <w:r w:rsidRPr="00833C2B">
              <w:rPr>
                <w:rFonts w:ascii="Arial Narrow" w:hAnsi="Arial Narrow"/>
                <w:sz w:val="20"/>
                <w:szCs w:val="20"/>
                <w:lang w:val="mk-MK"/>
              </w:rPr>
              <w:t>Да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cstheme="minorHAnsi"/>
                <w:sz w:val="20"/>
                <w:szCs w:val="20"/>
                <w:u w:val="dotted"/>
                <w:lang w:val="mk-MK"/>
              </w:rPr>
              <w:tab/>
            </w:r>
            <w:r w:rsidR="00C95487" w:rsidRPr="00833C2B">
              <w:rPr>
                <w:rFonts w:ascii="Arial Narrow" w:hAnsi="Arial Narrow"/>
                <w:sz w:val="20"/>
                <w:szCs w:val="20"/>
                <w:lang w:val="mk-MK"/>
              </w:rPr>
              <w:t>1</w:t>
            </w:r>
          </w:p>
          <w:p w14:paraId="03E8EA5F" w14:textId="3EAC19E6" w:rsidR="00C95487" w:rsidRPr="00833C2B" w:rsidRDefault="00605143" w:rsidP="00F87280">
            <w:pPr>
              <w:ind w:left="0"/>
              <w:rPr>
                <w:rFonts w:ascii="Arial Narrow" w:hAnsi="Arial Narrow"/>
                <w:sz w:val="20"/>
                <w:szCs w:val="20"/>
                <w:lang w:val="mk-MK"/>
              </w:rPr>
            </w:pPr>
            <w:r w:rsidRPr="00833C2B">
              <w:rPr>
                <w:rFonts w:ascii="Arial Narrow" w:hAnsi="Arial Narrow"/>
                <w:sz w:val="20"/>
                <w:szCs w:val="20"/>
                <w:lang w:val="mk-MK"/>
              </w:rPr>
              <w:t>Не</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 (</w:t>
            </w:r>
            <w:r w:rsidRPr="00833C2B">
              <w:rPr>
                <w:rFonts w:ascii="Arial Narrow" w:hAnsi="Arial Narrow"/>
                <w:sz w:val="20"/>
                <w:szCs w:val="20"/>
                <w:lang w:val="mk-MK"/>
              </w:rPr>
              <w:t>ОДИ НА</w:t>
            </w:r>
            <w:r w:rsidR="00C95487" w:rsidRPr="00833C2B">
              <w:rPr>
                <w:rFonts w:ascii="Arial Narrow" w:hAnsi="Arial Narrow"/>
                <w:sz w:val="20"/>
                <w:szCs w:val="20"/>
                <w:lang w:val="mk-MK"/>
              </w:rPr>
              <w:t xml:space="preserve"> q3</w:t>
            </w:r>
            <w:r w:rsidR="00FC36EE" w:rsidRPr="00833C2B">
              <w:rPr>
                <w:rFonts w:ascii="Arial Narrow" w:hAnsi="Arial Narrow"/>
                <w:sz w:val="20"/>
                <w:szCs w:val="20"/>
                <w:lang w:val="mk-MK"/>
              </w:rPr>
              <w:t>3</w:t>
            </w:r>
            <w:r w:rsidR="00C95487" w:rsidRPr="00833C2B">
              <w:rPr>
                <w:rFonts w:ascii="Arial Narrow" w:hAnsi="Arial Narrow"/>
                <w:sz w:val="20"/>
                <w:szCs w:val="20"/>
                <w:lang w:val="mk-MK"/>
              </w:rPr>
              <w:t>)</w:t>
            </w:r>
          </w:p>
          <w:p w14:paraId="1973EB3F" w14:textId="05FAAA61" w:rsidR="00C95487" w:rsidRPr="00833C2B" w:rsidRDefault="00C95487" w:rsidP="0060514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00605143" w:rsidRPr="00833C2B">
              <w:rPr>
                <w:rFonts w:ascii="Arial Narrow" w:eastAsia="Times New Roman" w:hAnsi="Arial Narrow" w:cs="Courier New"/>
                <w:bCs/>
                <w:sz w:val="20"/>
                <w:szCs w:val="20"/>
                <w:lang w:val="mk-MK"/>
              </w:rPr>
              <w:t>) НЗ/БО</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 (</w:t>
            </w:r>
            <w:r w:rsidR="00605143" w:rsidRPr="00833C2B">
              <w:rPr>
                <w:rFonts w:ascii="Arial Narrow" w:hAnsi="Arial Narrow"/>
                <w:sz w:val="20"/>
                <w:szCs w:val="20"/>
                <w:lang w:val="mk-MK"/>
              </w:rPr>
              <w:t>ОДИ НА</w:t>
            </w:r>
            <w:r w:rsidRPr="00833C2B">
              <w:rPr>
                <w:rFonts w:ascii="Arial Narrow" w:hAnsi="Arial Narrow"/>
                <w:sz w:val="20"/>
                <w:szCs w:val="20"/>
                <w:lang w:val="mk-MK"/>
              </w:rPr>
              <w:t xml:space="preserve"> q3</w:t>
            </w:r>
            <w:r w:rsidR="00FC36EE" w:rsidRPr="00833C2B">
              <w:rPr>
                <w:rFonts w:ascii="Arial Narrow" w:hAnsi="Arial Narrow"/>
                <w:sz w:val="20"/>
                <w:szCs w:val="20"/>
                <w:lang w:val="mk-MK"/>
              </w:rPr>
              <w:t>3</w:t>
            </w:r>
            <w:r w:rsidRPr="00833C2B">
              <w:rPr>
                <w:rFonts w:ascii="Arial Narrow" w:hAnsi="Arial Narrow"/>
                <w:sz w:val="20"/>
                <w:szCs w:val="20"/>
                <w:lang w:val="mk-MK"/>
              </w:rPr>
              <w:t>)</w:t>
            </w:r>
          </w:p>
        </w:tc>
      </w:tr>
      <w:tr w:rsidR="00C95487" w:rsidRPr="00495ACD" w14:paraId="799C3BFB" w14:textId="77777777" w:rsidTr="00F87280">
        <w:tc>
          <w:tcPr>
            <w:tcW w:w="1170" w:type="dxa"/>
          </w:tcPr>
          <w:p w14:paraId="23871B5C" w14:textId="5571FD59" w:rsidR="00C95487" w:rsidRPr="00833C2B" w:rsidRDefault="00C95487" w:rsidP="00F87280">
            <w:pPr>
              <w:pStyle w:val="Body"/>
              <w:rPr>
                <w:rFonts w:ascii="Arial Narrow" w:hAnsi="Arial Narrow"/>
                <w:b/>
                <w:bCs/>
                <w:sz w:val="20"/>
                <w:szCs w:val="20"/>
                <w:lang w:val="mk-MK"/>
              </w:rPr>
            </w:pPr>
            <w:r w:rsidRPr="00833C2B">
              <w:rPr>
                <w:rFonts w:ascii="Arial Narrow" w:hAnsi="Arial Narrow"/>
                <w:b/>
                <w:bCs/>
                <w:sz w:val="20"/>
                <w:szCs w:val="20"/>
                <w:lang w:val="mk-MK"/>
              </w:rPr>
              <w:t>q3</w:t>
            </w:r>
            <w:r w:rsidR="000C0205" w:rsidRPr="00833C2B">
              <w:rPr>
                <w:rFonts w:ascii="Arial Narrow" w:hAnsi="Arial Narrow"/>
                <w:b/>
                <w:bCs/>
                <w:sz w:val="20"/>
                <w:szCs w:val="20"/>
                <w:lang w:val="mk-MK"/>
              </w:rPr>
              <w:t>2</w:t>
            </w:r>
            <w:r w:rsidRPr="00833C2B">
              <w:rPr>
                <w:rFonts w:ascii="Arial Narrow" w:hAnsi="Arial Narrow"/>
                <w:b/>
                <w:bCs/>
                <w:sz w:val="20"/>
                <w:szCs w:val="20"/>
                <w:lang w:val="mk-MK"/>
              </w:rPr>
              <w:t>d</w:t>
            </w:r>
          </w:p>
          <w:p w14:paraId="11316B4C"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p>
        </w:tc>
        <w:tc>
          <w:tcPr>
            <w:tcW w:w="4770" w:type="dxa"/>
          </w:tcPr>
          <w:p w14:paraId="2FEDF20A" w14:textId="7A31A577" w:rsidR="00C95487" w:rsidRPr="00833C2B" w:rsidRDefault="000F1291" w:rsidP="000F129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sz w:val="20"/>
                <w:szCs w:val="20"/>
                <w:lang w:val="mk-MK"/>
              </w:rPr>
              <w:t xml:space="preserve">Колку ви беше тешко да обезбедите пари за да ги покриете овие трошоци? </w:t>
            </w:r>
          </w:p>
        </w:tc>
        <w:tc>
          <w:tcPr>
            <w:tcW w:w="4320" w:type="dxa"/>
          </w:tcPr>
          <w:p w14:paraId="566B42A6" w14:textId="493549D4" w:rsidR="00C95487" w:rsidRPr="00833C2B" w:rsidRDefault="000F1291" w:rsidP="00F87280">
            <w:pPr>
              <w:ind w:left="0"/>
              <w:rPr>
                <w:rFonts w:ascii="Arial Narrow" w:hAnsi="Arial Narrow"/>
                <w:sz w:val="20"/>
                <w:szCs w:val="20"/>
                <w:lang w:val="mk-MK"/>
              </w:rPr>
            </w:pPr>
            <w:r w:rsidRPr="00833C2B">
              <w:rPr>
                <w:rFonts w:ascii="Arial Narrow" w:hAnsi="Arial Narrow"/>
                <w:sz w:val="20"/>
                <w:szCs w:val="20"/>
                <w:lang w:val="mk-MK"/>
              </w:rPr>
              <w:t>Многу лесно</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w:t>
            </w:r>
            <w:r w:rsidR="00C95487" w:rsidRPr="00833C2B">
              <w:rPr>
                <w:rFonts w:ascii="Arial Narrow" w:hAnsi="Arial Narrow"/>
                <w:sz w:val="20"/>
                <w:szCs w:val="20"/>
                <w:lang w:val="mk-MK"/>
              </w:rPr>
              <w:tab/>
            </w:r>
          </w:p>
          <w:p w14:paraId="6BE8AC0D" w14:textId="1201E9D3" w:rsidR="00C95487" w:rsidRPr="00833C2B" w:rsidRDefault="000F1291" w:rsidP="00F87280">
            <w:pPr>
              <w:ind w:left="0"/>
              <w:rPr>
                <w:rFonts w:ascii="Arial Narrow" w:hAnsi="Arial Narrow"/>
                <w:sz w:val="20"/>
                <w:szCs w:val="20"/>
                <w:lang w:val="mk-MK"/>
              </w:rPr>
            </w:pPr>
            <w:r w:rsidRPr="00833C2B">
              <w:rPr>
                <w:rFonts w:ascii="Arial Narrow" w:hAnsi="Arial Narrow"/>
                <w:sz w:val="20"/>
                <w:szCs w:val="20"/>
                <w:lang w:val="mk-MK"/>
              </w:rPr>
              <w:t>Донекаде лесно</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w:t>
            </w:r>
          </w:p>
          <w:p w14:paraId="581D4F14" w14:textId="232140D1" w:rsidR="00C95487" w:rsidRPr="00833C2B" w:rsidRDefault="000F1291" w:rsidP="00F87280">
            <w:pPr>
              <w:ind w:left="0"/>
              <w:rPr>
                <w:rFonts w:ascii="Arial Narrow" w:hAnsi="Arial Narrow"/>
                <w:sz w:val="20"/>
                <w:szCs w:val="20"/>
                <w:lang w:val="mk-MK"/>
              </w:rPr>
            </w:pPr>
            <w:r w:rsidRPr="00833C2B">
              <w:rPr>
                <w:rFonts w:ascii="Arial Narrow" w:hAnsi="Arial Narrow"/>
                <w:sz w:val="20"/>
                <w:szCs w:val="20"/>
                <w:lang w:val="mk-MK"/>
              </w:rPr>
              <w:t>Тешко</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3</w:t>
            </w:r>
          </w:p>
          <w:p w14:paraId="776FA2E1" w14:textId="3481BA8B" w:rsidR="00C95487" w:rsidRPr="00833C2B" w:rsidRDefault="000F1291" w:rsidP="00F87280">
            <w:pPr>
              <w:ind w:left="0"/>
              <w:rPr>
                <w:rFonts w:ascii="Arial Narrow" w:hAnsi="Arial Narrow"/>
                <w:sz w:val="20"/>
                <w:szCs w:val="20"/>
                <w:lang w:val="mk-MK"/>
              </w:rPr>
            </w:pPr>
            <w:r w:rsidRPr="00833C2B">
              <w:rPr>
                <w:rFonts w:ascii="Arial Narrow" w:hAnsi="Arial Narrow"/>
                <w:sz w:val="20"/>
                <w:szCs w:val="20"/>
                <w:lang w:val="mk-MK"/>
              </w:rPr>
              <w:t>Скоро невозможно</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4</w:t>
            </w:r>
          </w:p>
          <w:p w14:paraId="10C8922B" w14:textId="15BC8A5D"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000F1291" w:rsidRPr="00833C2B">
              <w:rPr>
                <w:rFonts w:ascii="Arial Narrow" w:eastAsia="Times New Roman" w:hAnsi="Arial Narrow" w:cs="Courier New"/>
                <w:bCs/>
                <w:sz w:val="20"/>
                <w:szCs w:val="20"/>
                <w:lang w:val="mk-MK"/>
              </w:rPr>
              <w:t>НЗ/БО</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w:t>
            </w:r>
          </w:p>
        </w:tc>
      </w:tr>
    </w:tbl>
    <w:p w14:paraId="79B60D82" w14:textId="77777777" w:rsidR="00C95487" w:rsidRPr="00833C2B" w:rsidRDefault="00C95487" w:rsidP="00C95487">
      <w:pPr>
        <w:pStyle w:val="Body"/>
        <w:spacing w:after="0" w:line="240" w:lineRule="auto"/>
        <w:rPr>
          <w:rFonts w:ascii="Arial Narrow" w:hAnsi="Arial Narrow"/>
          <w:bCs/>
          <w:sz w:val="20"/>
          <w:szCs w:val="20"/>
          <w:lang w:val="mk-MK"/>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495ACD" w14:paraId="3755227B" w14:textId="77777777" w:rsidTr="00F87280">
        <w:tc>
          <w:tcPr>
            <w:tcW w:w="1170" w:type="dxa"/>
          </w:tcPr>
          <w:p w14:paraId="583121D8" w14:textId="57B7A1E3" w:rsidR="00C95487" w:rsidRPr="00833C2B" w:rsidRDefault="00C95487" w:rsidP="00F87280">
            <w:pPr>
              <w:pStyle w:val="Body"/>
              <w:rPr>
                <w:rFonts w:ascii="Arial Narrow" w:hAnsi="Arial Narrow"/>
                <w:b/>
                <w:bCs/>
                <w:sz w:val="20"/>
                <w:szCs w:val="20"/>
                <w:lang w:val="mk-MK"/>
              </w:rPr>
            </w:pPr>
            <w:r w:rsidRPr="00833C2B">
              <w:rPr>
                <w:rFonts w:ascii="Arial Narrow" w:hAnsi="Arial Narrow"/>
                <w:b/>
                <w:bCs/>
                <w:sz w:val="20"/>
                <w:szCs w:val="20"/>
                <w:lang w:val="mk-MK"/>
              </w:rPr>
              <w:t>q3</w:t>
            </w:r>
            <w:r w:rsidR="000C0205" w:rsidRPr="00833C2B">
              <w:rPr>
                <w:rFonts w:ascii="Arial Narrow" w:hAnsi="Arial Narrow"/>
                <w:b/>
                <w:bCs/>
                <w:sz w:val="20"/>
                <w:szCs w:val="20"/>
                <w:lang w:val="mk-MK"/>
              </w:rPr>
              <w:t>3</w:t>
            </w:r>
          </w:p>
          <w:p w14:paraId="6FEC51C7"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p>
        </w:tc>
        <w:tc>
          <w:tcPr>
            <w:tcW w:w="4770" w:type="dxa"/>
          </w:tcPr>
          <w:p w14:paraId="580A383A" w14:textId="173A0B2A" w:rsidR="00C95487" w:rsidRPr="00833C2B" w:rsidRDefault="005C444C" w:rsidP="005C444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mk-MK"/>
              </w:rPr>
            </w:pPr>
            <w:r w:rsidRPr="00833C2B">
              <w:rPr>
                <w:rFonts w:ascii="Arial Narrow" w:hAnsi="Arial Narrow"/>
                <w:sz w:val="20"/>
                <w:szCs w:val="20"/>
                <w:lang w:val="mk-MK"/>
              </w:rPr>
              <w:t>Колку сте задоволни или незадоволни од</w:t>
            </w:r>
            <w:r w:rsidR="00814231" w:rsidRPr="00833C2B">
              <w:rPr>
                <w:rFonts w:ascii="Arial Narrow" w:hAnsi="Arial Narrow"/>
                <w:sz w:val="20"/>
                <w:szCs w:val="20"/>
                <w:lang w:val="mk-MK"/>
              </w:rPr>
              <w:t xml:space="preserve"> исходот на </w:t>
            </w:r>
            <w:r w:rsidRPr="00833C2B">
              <w:rPr>
                <w:rFonts w:ascii="Arial Narrow" w:hAnsi="Arial Narrow"/>
                <w:sz w:val="20"/>
                <w:szCs w:val="20"/>
                <w:lang w:val="mk-MK"/>
              </w:rPr>
              <w:t xml:space="preserve">проблемот? </w:t>
            </w:r>
          </w:p>
        </w:tc>
        <w:tc>
          <w:tcPr>
            <w:tcW w:w="4320" w:type="dxa"/>
          </w:tcPr>
          <w:p w14:paraId="1B1BE981" w14:textId="7B4EB0C8" w:rsidR="00C95487" w:rsidRPr="00833C2B" w:rsidRDefault="005C444C" w:rsidP="00F87280">
            <w:pPr>
              <w:ind w:left="0"/>
              <w:rPr>
                <w:rFonts w:ascii="Arial Narrow" w:hAnsi="Arial Narrow"/>
                <w:sz w:val="20"/>
                <w:szCs w:val="20"/>
                <w:lang w:val="mk-MK"/>
              </w:rPr>
            </w:pPr>
            <w:r w:rsidRPr="00833C2B">
              <w:rPr>
                <w:rFonts w:ascii="Arial Narrow" w:hAnsi="Arial Narrow"/>
                <w:sz w:val="20"/>
                <w:szCs w:val="20"/>
                <w:lang w:val="mk-MK"/>
              </w:rPr>
              <w:t>Многу задоволен/на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 (</w:t>
            </w:r>
            <w:r w:rsidRPr="00833C2B">
              <w:rPr>
                <w:rFonts w:ascii="Arial Narrow" w:hAnsi="Arial Narrow"/>
                <w:sz w:val="20"/>
                <w:szCs w:val="20"/>
                <w:lang w:val="mk-MK"/>
              </w:rPr>
              <w:t xml:space="preserve">ОДИ НА </w:t>
            </w:r>
            <w:r w:rsidRPr="00833C2B">
              <w:rPr>
                <w:rFonts w:ascii="Arial Narrow" w:hAnsi="Arial Narrow" w:cstheme="minorHAnsi"/>
                <w:sz w:val="20"/>
                <w:szCs w:val="20"/>
                <w:lang w:val="mk-MK"/>
              </w:rPr>
              <w:t>НА</w:t>
            </w:r>
            <w:r w:rsidR="00C95487" w:rsidRPr="00833C2B">
              <w:rPr>
                <w:rFonts w:ascii="Arial Narrow" w:hAnsi="Arial Narrow" w:cstheme="minorHAnsi"/>
                <w:sz w:val="20"/>
                <w:szCs w:val="20"/>
                <w:lang w:val="mk-MK"/>
              </w:rPr>
              <w:t xml:space="preserve"> q</w:t>
            </w:r>
            <w:r w:rsidR="00A60523" w:rsidRPr="00833C2B">
              <w:rPr>
                <w:rFonts w:ascii="Arial Narrow" w:hAnsi="Arial Narrow" w:cstheme="minorHAnsi"/>
                <w:sz w:val="20"/>
                <w:szCs w:val="20"/>
                <w:lang w:val="mk-MK"/>
              </w:rPr>
              <w:t>35</w:t>
            </w:r>
            <w:r w:rsidR="00C95487" w:rsidRPr="00833C2B">
              <w:rPr>
                <w:rFonts w:ascii="Arial Narrow" w:hAnsi="Arial Narrow" w:cstheme="minorHAnsi"/>
                <w:sz w:val="20"/>
                <w:szCs w:val="20"/>
                <w:lang w:val="mk-MK"/>
              </w:rPr>
              <w:t>)</w:t>
            </w:r>
          </w:p>
          <w:p w14:paraId="18D9CAF0" w14:textId="7E7C22C4" w:rsidR="00C95487" w:rsidRPr="00833C2B" w:rsidRDefault="005C444C" w:rsidP="00F87280">
            <w:pPr>
              <w:ind w:left="0"/>
              <w:rPr>
                <w:rFonts w:ascii="Arial Narrow" w:hAnsi="Arial Narrow"/>
                <w:sz w:val="20"/>
                <w:szCs w:val="20"/>
                <w:lang w:val="mk-MK"/>
              </w:rPr>
            </w:pPr>
            <w:r w:rsidRPr="00833C2B">
              <w:rPr>
                <w:rFonts w:ascii="Arial Narrow" w:hAnsi="Arial Narrow"/>
                <w:sz w:val="20"/>
                <w:szCs w:val="20"/>
                <w:lang w:val="mk-MK"/>
              </w:rPr>
              <w:t xml:space="preserve">Задоволен/Задоволна </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 (</w:t>
            </w:r>
            <w:r w:rsidR="00C95487" w:rsidRPr="00833C2B">
              <w:rPr>
                <w:rFonts w:ascii="Arial Narrow" w:hAnsi="Arial Narrow" w:cstheme="minorHAnsi"/>
                <w:sz w:val="20"/>
                <w:szCs w:val="20"/>
                <w:lang w:val="mk-MK"/>
              </w:rPr>
              <w:t>GO TO q</w:t>
            </w:r>
            <w:r w:rsidR="00A60523" w:rsidRPr="00833C2B">
              <w:rPr>
                <w:rFonts w:ascii="Arial Narrow" w:hAnsi="Arial Narrow" w:cstheme="minorHAnsi"/>
                <w:sz w:val="20"/>
                <w:szCs w:val="20"/>
                <w:lang w:val="mk-MK"/>
              </w:rPr>
              <w:t>35</w:t>
            </w:r>
            <w:r w:rsidR="00C95487" w:rsidRPr="00833C2B">
              <w:rPr>
                <w:rFonts w:ascii="Arial Narrow" w:hAnsi="Arial Narrow" w:cstheme="minorHAnsi"/>
                <w:sz w:val="20"/>
                <w:szCs w:val="20"/>
                <w:lang w:val="mk-MK"/>
              </w:rPr>
              <w:t>)</w:t>
            </w:r>
          </w:p>
          <w:p w14:paraId="764B2131" w14:textId="0B25FE69" w:rsidR="00C95487" w:rsidRPr="00833C2B" w:rsidRDefault="005C444C" w:rsidP="00F87280">
            <w:pPr>
              <w:ind w:left="0"/>
              <w:rPr>
                <w:rFonts w:ascii="Arial Narrow" w:hAnsi="Arial Narrow"/>
                <w:sz w:val="20"/>
                <w:szCs w:val="20"/>
                <w:lang w:val="mk-MK"/>
              </w:rPr>
            </w:pPr>
            <w:r w:rsidRPr="00833C2B">
              <w:rPr>
                <w:rFonts w:ascii="Arial Narrow" w:hAnsi="Arial Narrow"/>
                <w:sz w:val="20"/>
                <w:szCs w:val="20"/>
                <w:lang w:val="mk-MK"/>
              </w:rPr>
              <w:t xml:space="preserve">Незадоволен/на </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3 (</w:t>
            </w:r>
            <w:r w:rsidRPr="00833C2B">
              <w:rPr>
                <w:rFonts w:ascii="Arial Narrow" w:hAnsi="Arial Narrow"/>
                <w:sz w:val="20"/>
                <w:szCs w:val="20"/>
                <w:lang w:val="mk-MK"/>
              </w:rPr>
              <w:t xml:space="preserve">ОДИ НА </w:t>
            </w:r>
            <w:r w:rsidR="00C95487" w:rsidRPr="00833C2B">
              <w:rPr>
                <w:rFonts w:ascii="Arial Narrow" w:hAnsi="Arial Narrow" w:cstheme="minorHAnsi"/>
                <w:sz w:val="20"/>
                <w:szCs w:val="20"/>
                <w:lang w:val="mk-MK"/>
              </w:rPr>
              <w:t>q</w:t>
            </w:r>
            <w:r w:rsidR="00A60523" w:rsidRPr="00833C2B">
              <w:rPr>
                <w:rFonts w:ascii="Arial Narrow" w:hAnsi="Arial Narrow" w:cstheme="minorHAnsi"/>
                <w:sz w:val="20"/>
                <w:szCs w:val="20"/>
                <w:lang w:val="mk-MK"/>
              </w:rPr>
              <w:t>35</w:t>
            </w:r>
            <w:r w:rsidR="00C95487" w:rsidRPr="00833C2B">
              <w:rPr>
                <w:rFonts w:ascii="Arial Narrow" w:hAnsi="Arial Narrow" w:cstheme="minorHAnsi"/>
                <w:sz w:val="20"/>
                <w:szCs w:val="20"/>
                <w:lang w:val="mk-MK"/>
              </w:rPr>
              <w:t>)</w:t>
            </w:r>
          </w:p>
          <w:p w14:paraId="3B4543FF" w14:textId="14E0D4C8" w:rsidR="00C95487" w:rsidRPr="00833C2B" w:rsidRDefault="005C444C" w:rsidP="00F87280">
            <w:pPr>
              <w:ind w:left="0"/>
              <w:rPr>
                <w:rFonts w:ascii="Arial Narrow" w:hAnsi="Arial Narrow"/>
                <w:sz w:val="20"/>
                <w:szCs w:val="20"/>
                <w:lang w:val="mk-MK"/>
              </w:rPr>
            </w:pPr>
            <w:r w:rsidRPr="00833C2B">
              <w:rPr>
                <w:rFonts w:ascii="Arial Narrow" w:hAnsi="Arial Narrow"/>
                <w:sz w:val="20"/>
                <w:szCs w:val="20"/>
                <w:lang w:val="mk-MK"/>
              </w:rPr>
              <w:t>Многу незадоволен/на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4 (</w:t>
            </w:r>
            <w:r w:rsidR="00814231" w:rsidRPr="00833C2B">
              <w:rPr>
                <w:rFonts w:ascii="Arial Narrow" w:hAnsi="Arial Narrow"/>
                <w:sz w:val="20"/>
                <w:szCs w:val="20"/>
                <w:lang w:val="mk-MK"/>
              </w:rPr>
              <w:t xml:space="preserve">ОДИ НА </w:t>
            </w:r>
            <w:r w:rsidR="00C95487" w:rsidRPr="00833C2B">
              <w:rPr>
                <w:rFonts w:ascii="Arial Narrow" w:hAnsi="Arial Narrow" w:cstheme="minorHAnsi"/>
                <w:sz w:val="20"/>
                <w:szCs w:val="20"/>
                <w:lang w:val="mk-MK"/>
              </w:rPr>
              <w:t xml:space="preserve"> q</w:t>
            </w:r>
            <w:r w:rsidR="00A60523" w:rsidRPr="00833C2B">
              <w:rPr>
                <w:rFonts w:ascii="Arial Narrow" w:hAnsi="Arial Narrow" w:cstheme="minorHAnsi"/>
                <w:sz w:val="20"/>
                <w:szCs w:val="20"/>
                <w:lang w:val="mk-MK"/>
              </w:rPr>
              <w:t>35</w:t>
            </w:r>
            <w:r w:rsidR="00C95487" w:rsidRPr="00833C2B">
              <w:rPr>
                <w:rFonts w:ascii="Arial Narrow" w:hAnsi="Arial Narrow" w:cstheme="minorHAnsi"/>
                <w:sz w:val="20"/>
                <w:szCs w:val="20"/>
                <w:lang w:val="mk-MK"/>
              </w:rPr>
              <w:t>)</w:t>
            </w:r>
          </w:p>
          <w:p w14:paraId="6B4E5664" w14:textId="19B2C189" w:rsidR="00C95487" w:rsidRPr="00833C2B" w:rsidRDefault="00C95487" w:rsidP="00F87280">
            <w:pPr>
              <w:ind w:left="0" w:righ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00F570A4" w:rsidRPr="00833C2B">
              <w:rPr>
                <w:rFonts w:ascii="Arial Narrow" w:hAnsi="Arial Narrow"/>
                <w:b/>
                <w:sz w:val="20"/>
                <w:szCs w:val="20"/>
                <w:lang w:val="mk-MK"/>
              </w:rPr>
              <w:t xml:space="preserve">) </w:t>
            </w:r>
            <w:r w:rsidR="00F570A4" w:rsidRPr="00833C2B">
              <w:rPr>
                <w:rFonts w:ascii="Arial Narrow" w:eastAsia="Times New Roman" w:hAnsi="Arial Narrow" w:cs="Courier New"/>
                <w:bCs/>
                <w:sz w:val="20"/>
                <w:szCs w:val="20"/>
                <w:lang w:val="mk-MK"/>
              </w:rPr>
              <w:t>НЗ/БО</w:t>
            </w:r>
            <w:r w:rsidRPr="00833C2B">
              <w:rPr>
                <w:rFonts w:ascii="Arial Narrow" w:hAnsi="Arial Narrow"/>
                <w:sz w:val="20"/>
                <w:szCs w:val="20"/>
                <w:u w:val="dotted" w:color="595959" w:themeColor="text1" w:themeTint="A6"/>
                <w:lang w:val="mk-MK"/>
              </w:rPr>
              <w:tab/>
            </w:r>
            <w:r w:rsidR="002A1540" w:rsidRPr="00427525">
              <w:rPr>
                <w:rFonts w:ascii="Arial Narrow" w:hAnsi="Arial Narrow"/>
                <w:sz w:val="20"/>
                <w:szCs w:val="20"/>
                <w:u w:val="dotted" w:color="595959" w:themeColor="text1" w:themeTint="A6"/>
                <w:lang w:val="mk-MK"/>
              </w:rPr>
              <w:t xml:space="preserve">              </w:t>
            </w:r>
            <w:r w:rsidRPr="00833C2B">
              <w:rPr>
                <w:rFonts w:ascii="Arial Narrow" w:hAnsi="Arial Narrow"/>
                <w:sz w:val="20"/>
                <w:szCs w:val="20"/>
                <w:lang w:val="mk-MK"/>
              </w:rPr>
              <w:t>99 (</w:t>
            </w:r>
            <w:r w:rsidR="005C444C" w:rsidRPr="00833C2B">
              <w:rPr>
                <w:rFonts w:ascii="Arial Narrow" w:hAnsi="Arial Narrow"/>
                <w:sz w:val="20"/>
                <w:szCs w:val="20"/>
                <w:lang w:val="mk-MK"/>
              </w:rPr>
              <w:t xml:space="preserve">ОДИ НА </w:t>
            </w:r>
            <w:r w:rsidRPr="00833C2B">
              <w:rPr>
                <w:rFonts w:ascii="Arial Narrow" w:hAnsi="Arial Narrow" w:cstheme="minorHAnsi"/>
                <w:sz w:val="20"/>
                <w:szCs w:val="20"/>
                <w:lang w:val="mk-MK"/>
              </w:rPr>
              <w:t>q</w:t>
            </w:r>
            <w:r w:rsidR="00A60523" w:rsidRPr="00833C2B">
              <w:rPr>
                <w:rFonts w:ascii="Arial Narrow" w:hAnsi="Arial Narrow" w:cstheme="minorHAnsi"/>
                <w:sz w:val="20"/>
                <w:szCs w:val="20"/>
                <w:lang w:val="mk-MK"/>
              </w:rPr>
              <w:t>35</w:t>
            </w:r>
            <w:r w:rsidRPr="00833C2B">
              <w:rPr>
                <w:rFonts w:ascii="Arial Narrow" w:hAnsi="Arial Narrow" w:cstheme="minorHAnsi"/>
                <w:sz w:val="20"/>
                <w:szCs w:val="20"/>
                <w:lang w:val="mk-MK"/>
              </w:rPr>
              <w:t>)</w:t>
            </w:r>
          </w:p>
        </w:tc>
      </w:tr>
      <w:tr w:rsidR="00C95487" w:rsidRPr="00833C2B" w14:paraId="39731012" w14:textId="77777777" w:rsidTr="00F87280">
        <w:tc>
          <w:tcPr>
            <w:tcW w:w="1170" w:type="dxa"/>
          </w:tcPr>
          <w:p w14:paraId="58188EBE" w14:textId="03FD4465" w:rsidR="00C95487" w:rsidRPr="00833C2B" w:rsidRDefault="00C95487" w:rsidP="00F87280">
            <w:pPr>
              <w:pStyle w:val="Body"/>
              <w:rPr>
                <w:rFonts w:ascii="Arial Narrow" w:hAnsi="Arial Narrow"/>
                <w:b/>
                <w:bCs/>
                <w:sz w:val="20"/>
                <w:szCs w:val="20"/>
                <w:lang w:val="mk-MK"/>
              </w:rPr>
            </w:pPr>
            <w:r w:rsidRPr="00833C2B">
              <w:rPr>
                <w:rFonts w:ascii="Arial Narrow" w:hAnsi="Arial Narrow"/>
                <w:b/>
                <w:bCs/>
                <w:sz w:val="20"/>
                <w:szCs w:val="20"/>
                <w:lang w:val="mk-MK"/>
              </w:rPr>
              <w:t>q3</w:t>
            </w:r>
            <w:r w:rsidR="000C0205" w:rsidRPr="00833C2B">
              <w:rPr>
                <w:rFonts w:ascii="Arial Narrow" w:hAnsi="Arial Narrow"/>
                <w:b/>
                <w:bCs/>
                <w:sz w:val="20"/>
                <w:szCs w:val="20"/>
                <w:lang w:val="mk-MK"/>
              </w:rPr>
              <w:t>4</w:t>
            </w:r>
          </w:p>
          <w:p w14:paraId="4128E27E" w14:textId="77777777" w:rsidR="00C95487" w:rsidRPr="00833C2B" w:rsidRDefault="00C95487"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p>
        </w:tc>
        <w:tc>
          <w:tcPr>
            <w:tcW w:w="4770" w:type="dxa"/>
          </w:tcPr>
          <w:p w14:paraId="5885E2F3" w14:textId="5829D5F7" w:rsidR="00C95487" w:rsidRPr="00833C2B" w:rsidRDefault="00814231" w:rsidP="0081423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mk-MK"/>
              </w:rPr>
            </w:pPr>
            <w:r w:rsidRPr="00833C2B">
              <w:rPr>
                <w:rFonts w:ascii="Arial Narrow" w:hAnsi="Arial Narrow"/>
                <w:sz w:val="20"/>
                <w:szCs w:val="20"/>
                <w:lang w:val="mk-MK"/>
              </w:rPr>
              <w:t>Колку сте задоволни или незадоволни од тоа како се одвиваат работите  со проблемот до сега?</w:t>
            </w:r>
          </w:p>
        </w:tc>
        <w:tc>
          <w:tcPr>
            <w:tcW w:w="4320" w:type="dxa"/>
          </w:tcPr>
          <w:p w14:paraId="236062B0" w14:textId="48041E58" w:rsidR="00C95487" w:rsidRPr="00833C2B" w:rsidRDefault="00F570A4" w:rsidP="00F87280">
            <w:pPr>
              <w:ind w:left="0"/>
              <w:rPr>
                <w:rFonts w:ascii="Arial Narrow" w:hAnsi="Arial Narrow"/>
                <w:sz w:val="20"/>
                <w:szCs w:val="20"/>
                <w:lang w:val="mk-MK"/>
              </w:rPr>
            </w:pPr>
            <w:r w:rsidRPr="00833C2B">
              <w:rPr>
                <w:rFonts w:ascii="Arial Narrow" w:hAnsi="Arial Narrow"/>
                <w:sz w:val="20"/>
                <w:szCs w:val="20"/>
                <w:lang w:val="mk-MK"/>
              </w:rPr>
              <w:t>Многу задоволен/на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w:t>
            </w:r>
          </w:p>
          <w:p w14:paraId="43B6CEAE" w14:textId="5EE2B197" w:rsidR="00C95487" w:rsidRPr="00833C2B" w:rsidRDefault="00F570A4" w:rsidP="00F87280">
            <w:pPr>
              <w:ind w:left="0"/>
              <w:rPr>
                <w:rFonts w:ascii="Arial Narrow" w:hAnsi="Arial Narrow"/>
                <w:sz w:val="20"/>
                <w:szCs w:val="20"/>
                <w:lang w:val="mk-MK"/>
              </w:rPr>
            </w:pPr>
            <w:r w:rsidRPr="00833C2B">
              <w:rPr>
                <w:rFonts w:ascii="Arial Narrow" w:hAnsi="Arial Narrow"/>
                <w:sz w:val="20"/>
                <w:szCs w:val="20"/>
                <w:lang w:val="mk-MK"/>
              </w:rPr>
              <w:t>Задоволен/Задоволна</w:t>
            </w:r>
            <w:r w:rsidR="00427525" w:rsidRPr="00833C2B">
              <w:rPr>
                <w:rFonts w:ascii="Arial Narrow" w:hAnsi="Arial Narrow"/>
                <w:sz w:val="20"/>
                <w:szCs w:val="20"/>
                <w:u w:val="dotted" w:color="595959" w:themeColor="text1" w:themeTint="A6"/>
                <w:lang w:val="mk-MK"/>
              </w:rPr>
              <w:tab/>
            </w:r>
            <w:r w:rsidR="00427525" w:rsidRPr="00833C2B">
              <w:rPr>
                <w:rFonts w:ascii="Arial Narrow" w:hAnsi="Arial Narrow"/>
                <w:sz w:val="20"/>
                <w:szCs w:val="20"/>
                <w:u w:val="dotted" w:color="595959" w:themeColor="text1" w:themeTint="A6"/>
                <w:lang w:val="mk-MK"/>
              </w:rPr>
              <w:tab/>
            </w:r>
            <w:r w:rsidR="00427525"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w:t>
            </w:r>
          </w:p>
          <w:p w14:paraId="5723D3C2" w14:textId="300347FA" w:rsidR="00C95487" w:rsidRPr="00833C2B" w:rsidRDefault="00F570A4" w:rsidP="00F87280">
            <w:pPr>
              <w:ind w:left="0"/>
              <w:rPr>
                <w:rFonts w:ascii="Arial Narrow" w:hAnsi="Arial Narrow"/>
                <w:sz w:val="20"/>
                <w:szCs w:val="20"/>
                <w:lang w:val="mk-MK"/>
              </w:rPr>
            </w:pPr>
            <w:r w:rsidRPr="00833C2B">
              <w:rPr>
                <w:rFonts w:ascii="Arial Narrow" w:hAnsi="Arial Narrow"/>
                <w:sz w:val="20"/>
                <w:szCs w:val="20"/>
                <w:lang w:val="mk-MK"/>
              </w:rPr>
              <w:t>Незадоволен/на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162C05" w:rsidRPr="00833C2B">
              <w:rPr>
                <w:rFonts w:ascii="Arial Narrow" w:hAnsi="Arial Narrow"/>
                <w:sz w:val="20"/>
                <w:szCs w:val="20"/>
                <w:u w:val="dotted" w:color="595959" w:themeColor="text1" w:themeTint="A6"/>
                <w:lang w:val="mk-MK"/>
              </w:rPr>
              <w:t xml:space="preserve">                </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3</w:t>
            </w:r>
          </w:p>
          <w:p w14:paraId="147F9E8F" w14:textId="384CB7FD" w:rsidR="00C95487" w:rsidRPr="00833C2B" w:rsidRDefault="00F570A4" w:rsidP="00F87280">
            <w:pPr>
              <w:ind w:left="0"/>
              <w:rPr>
                <w:rFonts w:ascii="Arial Narrow" w:hAnsi="Arial Narrow"/>
                <w:sz w:val="20"/>
                <w:szCs w:val="20"/>
                <w:lang w:val="mk-MK"/>
              </w:rPr>
            </w:pPr>
            <w:r w:rsidRPr="00833C2B">
              <w:rPr>
                <w:rFonts w:ascii="Arial Narrow" w:hAnsi="Arial Narrow"/>
                <w:sz w:val="20"/>
                <w:szCs w:val="20"/>
                <w:lang w:val="mk-MK"/>
              </w:rPr>
              <w:t>Многу незадоволен/на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4</w:t>
            </w:r>
          </w:p>
          <w:p w14:paraId="7EF288B2" w14:textId="5619FEF9" w:rsidR="00C95487" w:rsidRPr="00833C2B" w:rsidRDefault="00C95487" w:rsidP="00F87280">
            <w:pPr>
              <w:ind w:left="0" w:righ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00F570A4" w:rsidRPr="00833C2B">
              <w:rPr>
                <w:rFonts w:ascii="Arial Narrow" w:hAnsi="Arial Narrow"/>
                <w:b/>
                <w:sz w:val="20"/>
                <w:szCs w:val="20"/>
                <w:lang w:val="mk-MK"/>
              </w:rPr>
              <w:t xml:space="preserve">) </w:t>
            </w:r>
            <w:r w:rsidR="00F570A4" w:rsidRPr="00833C2B">
              <w:rPr>
                <w:rFonts w:ascii="Arial Narrow" w:eastAsia="Times New Roman" w:hAnsi="Arial Narrow" w:cs="Courier New"/>
                <w:bCs/>
                <w:sz w:val="20"/>
                <w:szCs w:val="20"/>
                <w:lang w:val="mk-MK"/>
              </w:rPr>
              <w:t>НЗ/БО</w:t>
            </w:r>
            <w:r w:rsidR="00427525" w:rsidRPr="00833C2B">
              <w:rPr>
                <w:rFonts w:ascii="Arial Narrow" w:hAnsi="Arial Narrow"/>
                <w:sz w:val="20"/>
                <w:szCs w:val="20"/>
                <w:u w:val="dotted" w:color="595959" w:themeColor="text1" w:themeTint="A6"/>
                <w:lang w:val="mk-MK"/>
              </w:rPr>
              <w:tab/>
            </w:r>
            <w:r w:rsidR="00427525" w:rsidRPr="00833C2B">
              <w:rPr>
                <w:rFonts w:ascii="Arial Narrow" w:hAnsi="Arial Narrow"/>
                <w:sz w:val="20"/>
                <w:szCs w:val="20"/>
                <w:u w:val="dotted" w:color="595959" w:themeColor="text1" w:themeTint="A6"/>
                <w:lang w:val="mk-MK"/>
              </w:rPr>
              <w:tab/>
            </w:r>
            <w:r w:rsidR="00427525"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w:t>
            </w:r>
          </w:p>
        </w:tc>
      </w:tr>
    </w:tbl>
    <w:p w14:paraId="0E3C62AD" w14:textId="77777777" w:rsidR="00C95487" w:rsidRPr="00833C2B" w:rsidRDefault="00C95487" w:rsidP="00C95487">
      <w:pPr>
        <w:pStyle w:val="Body"/>
        <w:spacing w:after="0" w:line="240" w:lineRule="auto"/>
        <w:rPr>
          <w:rFonts w:ascii="Arial Narrow" w:hAnsi="Arial Narrow"/>
          <w:bCs/>
          <w:sz w:val="20"/>
          <w:szCs w:val="20"/>
          <w:lang w:val="mk-MK"/>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495ACD" w14:paraId="0C8683C7" w14:textId="77777777" w:rsidTr="00F87280">
        <w:tc>
          <w:tcPr>
            <w:tcW w:w="1170" w:type="dxa"/>
          </w:tcPr>
          <w:p w14:paraId="3DA23C0C" w14:textId="2133C9C8" w:rsidR="00C95487" w:rsidRPr="00833C2B" w:rsidRDefault="000C0205"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t>q35</w:t>
            </w:r>
          </w:p>
        </w:tc>
        <w:tc>
          <w:tcPr>
            <w:tcW w:w="4770" w:type="dxa"/>
          </w:tcPr>
          <w:p w14:paraId="13E670DA" w14:textId="6F44E939" w:rsidR="00C95487" w:rsidRPr="00833C2B" w:rsidRDefault="00F570A4" w:rsidP="007E498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
                <w:bCs/>
                <w:sz w:val="20"/>
                <w:szCs w:val="20"/>
                <w:lang w:val="mk-MK"/>
              </w:rPr>
            </w:pPr>
            <w:r w:rsidRPr="00833C2B">
              <w:rPr>
                <w:rFonts w:ascii="Arial Narrow" w:hAnsi="Arial Narrow" w:cstheme="minorHAnsi"/>
                <w:sz w:val="20"/>
                <w:szCs w:val="20"/>
                <w:lang w:val="mk-MK"/>
              </w:rPr>
              <w:t xml:space="preserve">Кој од следниве описи најдобро го опишува проблемот? Может да изберете повеќе од една или ниту една опција. </w:t>
            </w:r>
            <w:r w:rsidR="00C95487" w:rsidRPr="00833C2B">
              <w:rPr>
                <w:rFonts w:ascii="Arial Narrow" w:hAnsi="Arial Narrow" w:cstheme="minorHAnsi"/>
                <w:sz w:val="20"/>
                <w:szCs w:val="20"/>
                <w:lang w:val="mk-MK"/>
              </w:rPr>
              <w:t xml:space="preserve"> </w:t>
            </w:r>
            <w:r w:rsidR="00C95487" w:rsidRPr="00833C2B">
              <w:rPr>
                <w:rFonts w:ascii="Arial Narrow" w:hAnsi="Arial Narrow" w:cstheme="minorHAnsi"/>
                <w:b/>
                <w:sz w:val="20"/>
                <w:szCs w:val="20"/>
                <w:lang w:val="mk-MK"/>
              </w:rPr>
              <w:t>(</w:t>
            </w:r>
            <w:r w:rsidR="00766A46" w:rsidRPr="00833C2B">
              <w:rPr>
                <w:rFonts w:ascii="Arial Narrow" w:hAnsi="Arial Narrow" w:cstheme="minorHAnsi"/>
                <w:b/>
                <w:sz w:val="20"/>
                <w:szCs w:val="20"/>
                <w:lang w:val="mk-MK"/>
              </w:rPr>
              <w:t>ПРАШАЈТЕ ЗА СЕКОЈА ОПЦИЈА ПОСЕБНО. ОЗНАЧЕТЕ ГИ СИТЕ КОИ СЕ ИЗБРАНИ</w:t>
            </w:r>
            <w:r w:rsidR="00C95487" w:rsidRPr="00833C2B">
              <w:rPr>
                <w:rFonts w:ascii="Arial Narrow" w:hAnsi="Arial Narrow" w:cstheme="minorHAnsi"/>
                <w:b/>
                <w:sz w:val="20"/>
                <w:szCs w:val="20"/>
                <w:lang w:val="mk-MK"/>
              </w:rPr>
              <w:t>.)</w:t>
            </w:r>
          </w:p>
        </w:tc>
        <w:tc>
          <w:tcPr>
            <w:tcW w:w="4320" w:type="dxa"/>
          </w:tcPr>
          <w:p w14:paraId="0A842288" w14:textId="10657595" w:rsidR="00C95487" w:rsidRPr="00833C2B" w:rsidRDefault="0045443C" w:rsidP="00F87280">
            <w:pPr>
              <w:ind w:left="0" w:right="0"/>
              <w:rPr>
                <w:rFonts w:ascii="Arial Narrow" w:hAnsi="Arial Narrow"/>
                <w:sz w:val="20"/>
                <w:szCs w:val="20"/>
                <w:lang w:val="mk-MK"/>
              </w:rPr>
            </w:pPr>
            <w:r w:rsidRPr="00833C2B">
              <w:rPr>
                <w:rFonts w:ascii="Arial Narrow" w:hAnsi="Arial Narrow"/>
                <w:sz w:val="20"/>
                <w:szCs w:val="20"/>
                <w:lang w:val="mk-MK"/>
              </w:rPr>
              <w:t>Лоша среќа</w:t>
            </w:r>
            <w:r w:rsidR="00C95487" w:rsidRPr="00833C2B">
              <w:rPr>
                <w:rFonts w:ascii="Arial Narrow" w:hAnsi="Arial Narrow"/>
                <w:sz w:val="20"/>
                <w:szCs w:val="20"/>
                <w:lang w:val="mk-MK"/>
              </w:rPr>
              <w:t xml:space="preserve"> / </w:t>
            </w:r>
            <w:r w:rsidRPr="00833C2B">
              <w:rPr>
                <w:rFonts w:ascii="Arial Narrow" w:hAnsi="Arial Narrow"/>
                <w:sz w:val="20"/>
                <w:szCs w:val="20"/>
                <w:lang w:val="mk-MK"/>
              </w:rPr>
              <w:t>дел од животот</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w:t>
            </w:r>
          </w:p>
          <w:p w14:paraId="0A2D6BE3" w14:textId="7B0D45B6" w:rsidR="00C95487" w:rsidRPr="00833C2B" w:rsidRDefault="0045443C" w:rsidP="00F87280">
            <w:pPr>
              <w:ind w:left="0" w:right="0"/>
              <w:rPr>
                <w:rFonts w:ascii="Arial Narrow" w:hAnsi="Arial Narrow"/>
                <w:sz w:val="20"/>
                <w:szCs w:val="20"/>
                <w:lang w:val="mk-MK"/>
              </w:rPr>
            </w:pPr>
            <w:r w:rsidRPr="00833C2B">
              <w:rPr>
                <w:rFonts w:ascii="Arial Narrow" w:hAnsi="Arial Narrow"/>
                <w:sz w:val="20"/>
                <w:szCs w:val="20"/>
                <w:lang w:val="mk-MK"/>
              </w:rPr>
              <w:t>Бирократија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427525"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2</w:t>
            </w:r>
          </w:p>
          <w:p w14:paraId="0B90AAF3" w14:textId="35464D5E" w:rsidR="00C95487" w:rsidRPr="00833C2B" w:rsidRDefault="0045443C" w:rsidP="00F87280">
            <w:pPr>
              <w:ind w:left="0" w:right="0"/>
              <w:rPr>
                <w:rFonts w:ascii="Arial Narrow" w:hAnsi="Arial Narrow"/>
                <w:sz w:val="20"/>
                <w:szCs w:val="20"/>
                <w:lang w:val="mk-MK"/>
              </w:rPr>
            </w:pPr>
            <w:r w:rsidRPr="00833C2B">
              <w:rPr>
                <w:rFonts w:ascii="Arial Narrow" w:hAnsi="Arial Narrow"/>
                <w:sz w:val="20"/>
                <w:szCs w:val="20"/>
                <w:lang w:val="mk-MK"/>
              </w:rPr>
              <w:t xml:space="preserve">Семејна или лична работа </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427525"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3</w:t>
            </w:r>
          </w:p>
          <w:p w14:paraId="47FAEAB1" w14:textId="44A0AEBD" w:rsidR="00C95487" w:rsidRPr="00833C2B" w:rsidRDefault="0045443C" w:rsidP="00F87280">
            <w:pPr>
              <w:ind w:left="0" w:right="0"/>
              <w:rPr>
                <w:rFonts w:ascii="Arial Narrow" w:hAnsi="Arial Narrow"/>
                <w:sz w:val="20"/>
                <w:szCs w:val="20"/>
                <w:lang w:val="mk-MK"/>
              </w:rPr>
            </w:pPr>
            <w:r w:rsidRPr="00833C2B">
              <w:rPr>
                <w:rFonts w:ascii="Arial Narrow" w:hAnsi="Arial Narrow"/>
                <w:sz w:val="20"/>
                <w:szCs w:val="20"/>
                <w:lang w:val="mk-MK"/>
              </w:rPr>
              <w:t>Правен</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427525"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4</w:t>
            </w:r>
          </w:p>
          <w:p w14:paraId="000A6DE8" w14:textId="087C2B14" w:rsidR="00C95487" w:rsidRPr="00833C2B" w:rsidRDefault="0045443C" w:rsidP="00F87280">
            <w:pPr>
              <w:ind w:left="0" w:right="0"/>
              <w:rPr>
                <w:rFonts w:ascii="Arial Narrow" w:hAnsi="Arial Narrow"/>
                <w:sz w:val="20"/>
                <w:szCs w:val="20"/>
                <w:lang w:val="mk-MK"/>
              </w:rPr>
            </w:pPr>
            <w:r w:rsidRPr="00833C2B">
              <w:rPr>
                <w:rFonts w:ascii="Arial Narrow" w:hAnsi="Arial Narrow"/>
                <w:sz w:val="20"/>
                <w:szCs w:val="20"/>
                <w:lang w:val="mk-MK"/>
              </w:rPr>
              <w:t>Политички</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5</w:t>
            </w:r>
          </w:p>
          <w:p w14:paraId="2B271C73" w14:textId="5CC5D2C8" w:rsidR="00C95487" w:rsidRPr="00833C2B" w:rsidRDefault="0045443C" w:rsidP="00F87280">
            <w:pPr>
              <w:ind w:left="0" w:right="0"/>
              <w:rPr>
                <w:rFonts w:ascii="Arial Narrow" w:hAnsi="Arial Narrow"/>
                <w:sz w:val="20"/>
                <w:szCs w:val="20"/>
                <w:lang w:val="mk-MK"/>
              </w:rPr>
            </w:pPr>
            <w:r w:rsidRPr="00833C2B">
              <w:rPr>
                <w:rFonts w:ascii="Arial Narrow" w:hAnsi="Arial Narrow"/>
                <w:sz w:val="20"/>
                <w:szCs w:val="20"/>
                <w:lang w:val="mk-MK"/>
              </w:rPr>
              <w:t>Прашање на општеството/заедницата</w:t>
            </w:r>
            <w:r w:rsidR="00C95487" w:rsidRPr="00833C2B">
              <w:rPr>
                <w:rFonts w:ascii="Arial Narrow" w:hAnsi="Arial Narrow"/>
                <w:sz w:val="20"/>
                <w:szCs w:val="20"/>
                <w:u w:val="dotted"/>
                <w:lang w:val="mk-MK"/>
              </w:rPr>
              <w:tab/>
            </w:r>
            <w:r w:rsidR="00C95487" w:rsidRPr="00833C2B">
              <w:rPr>
                <w:rFonts w:ascii="Arial Narrow" w:hAnsi="Arial Narrow"/>
                <w:sz w:val="20"/>
                <w:szCs w:val="20"/>
                <w:lang w:val="mk-MK"/>
              </w:rPr>
              <w:t>6</w:t>
            </w:r>
          </w:p>
          <w:p w14:paraId="064C7E88" w14:textId="578D8CC9" w:rsidR="00C95487" w:rsidRPr="00833C2B" w:rsidRDefault="0045443C" w:rsidP="00F87280">
            <w:pPr>
              <w:ind w:left="0" w:right="0"/>
              <w:rPr>
                <w:rFonts w:ascii="Arial Narrow" w:hAnsi="Arial Narrow"/>
                <w:sz w:val="20"/>
                <w:szCs w:val="20"/>
                <w:lang w:val="mk-MK"/>
              </w:rPr>
            </w:pPr>
            <w:r w:rsidRPr="00833C2B">
              <w:rPr>
                <w:rFonts w:ascii="Arial Narrow" w:hAnsi="Arial Narrow"/>
                <w:sz w:val="20"/>
                <w:szCs w:val="20"/>
                <w:lang w:val="mk-MK"/>
              </w:rPr>
              <w:t>Економски</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427525"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7</w:t>
            </w:r>
          </w:p>
          <w:p w14:paraId="167B1FFA" w14:textId="5071DCB9" w:rsidR="00F20A5E" w:rsidRPr="00833C2B" w:rsidRDefault="00F20A5E" w:rsidP="00F87280">
            <w:pPr>
              <w:ind w:left="0" w:righ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00F570A4" w:rsidRPr="00833C2B">
              <w:rPr>
                <w:rFonts w:ascii="Arial Narrow" w:hAnsi="Arial Narrow"/>
                <w:b/>
                <w:sz w:val="20"/>
                <w:szCs w:val="20"/>
                <w:lang w:val="mk-MK"/>
              </w:rPr>
              <w:t xml:space="preserve">) </w:t>
            </w:r>
            <w:r w:rsidR="00F570A4" w:rsidRPr="00833C2B">
              <w:rPr>
                <w:rFonts w:ascii="Arial Narrow" w:eastAsia="Times New Roman" w:hAnsi="Arial Narrow" w:cs="Courier New"/>
                <w:bCs/>
                <w:sz w:val="20"/>
                <w:szCs w:val="20"/>
                <w:lang w:val="mk-MK"/>
              </w:rPr>
              <w:t>НЗ/БО</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00427525"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w:t>
            </w:r>
          </w:p>
        </w:tc>
      </w:tr>
    </w:tbl>
    <w:p w14:paraId="19448AEC" w14:textId="77777777" w:rsidR="00CC11EC" w:rsidRPr="00833C2B" w:rsidRDefault="00CC11EC" w:rsidP="00C95487">
      <w:pPr>
        <w:pStyle w:val="Body"/>
        <w:spacing w:after="0" w:line="240" w:lineRule="auto"/>
        <w:rPr>
          <w:rFonts w:ascii="Arial Narrow" w:hAnsi="Arial Narrow"/>
          <w:b/>
          <w:bCs/>
          <w:sz w:val="20"/>
          <w:szCs w:val="20"/>
          <w:lang w:val="mk-MK"/>
        </w:rPr>
      </w:pPr>
    </w:p>
    <w:p w14:paraId="090A9F05" w14:textId="77777777" w:rsidR="00CC11EC" w:rsidRPr="00833C2B" w:rsidRDefault="00CC11EC" w:rsidP="00C95487">
      <w:pPr>
        <w:pStyle w:val="Body"/>
        <w:spacing w:after="0" w:line="240" w:lineRule="auto"/>
        <w:rPr>
          <w:rFonts w:ascii="Arial Narrow" w:hAnsi="Arial Narrow"/>
          <w:b/>
          <w:bCs/>
          <w:sz w:val="20"/>
          <w:szCs w:val="20"/>
          <w:lang w:val="mk-MK"/>
        </w:rPr>
      </w:pPr>
    </w:p>
    <w:p w14:paraId="1D42BAEB" w14:textId="761AD90E" w:rsidR="00C95487" w:rsidRPr="00833C2B" w:rsidRDefault="0045443C" w:rsidP="00C95487">
      <w:pPr>
        <w:pStyle w:val="Body"/>
        <w:spacing w:after="0" w:line="240" w:lineRule="auto"/>
        <w:rPr>
          <w:rFonts w:ascii="Arial Narrow" w:hAnsi="Arial Narrow"/>
          <w:bCs/>
          <w:sz w:val="20"/>
          <w:szCs w:val="20"/>
          <w:lang w:val="mk-MK"/>
        </w:rPr>
      </w:pPr>
      <w:r w:rsidRPr="00833C2B">
        <w:rPr>
          <w:rFonts w:ascii="Arial Narrow" w:hAnsi="Arial Narrow"/>
          <w:b/>
          <w:bCs/>
          <w:sz w:val="20"/>
          <w:szCs w:val="20"/>
          <w:lang w:val="mk-MK"/>
        </w:rPr>
        <w:t>ПРОЧИТАЈ</w:t>
      </w:r>
      <w:r w:rsidR="00C95487" w:rsidRPr="00833C2B">
        <w:rPr>
          <w:rFonts w:ascii="Arial Narrow" w:hAnsi="Arial Narrow"/>
          <w:b/>
          <w:bCs/>
          <w:sz w:val="20"/>
          <w:szCs w:val="20"/>
          <w:lang w:val="mk-MK"/>
        </w:rPr>
        <w:t>:</w:t>
      </w:r>
      <w:r w:rsidR="008E34F4" w:rsidRPr="00833C2B">
        <w:rPr>
          <w:rFonts w:ascii="Arial Narrow" w:hAnsi="Arial Narrow"/>
          <w:b/>
          <w:bCs/>
          <w:sz w:val="20"/>
          <w:szCs w:val="20"/>
          <w:lang w:val="mk-MK"/>
        </w:rPr>
        <w:t xml:space="preserve"> </w:t>
      </w:r>
      <w:r w:rsidRPr="00833C2B">
        <w:rPr>
          <w:rFonts w:ascii="Arial Narrow" w:hAnsi="Arial Narrow"/>
          <w:bCs/>
          <w:sz w:val="20"/>
          <w:szCs w:val="20"/>
          <w:lang w:val="mk-MK"/>
        </w:rPr>
        <w:t xml:space="preserve">Во колакава мера се согласувте или не се согласувате со следиве изјави во врска со проблемот? </w:t>
      </w:r>
      <w:r w:rsidR="00C95487" w:rsidRPr="00833C2B">
        <w:rPr>
          <w:rFonts w:ascii="Arial Narrow" w:hAnsi="Arial Narrow"/>
          <w:bCs/>
          <w:sz w:val="20"/>
          <w:szCs w:val="20"/>
          <w:lang w:val="mk-MK"/>
        </w:rPr>
        <w:t xml:space="preserve"> </w:t>
      </w:r>
    </w:p>
    <w:p w14:paraId="24098072" w14:textId="77777777" w:rsidR="00C95487" w:rsidRPr="00833C2B" w:rsidRDefault="00C95487" w:rsidP="00C95487">
      <w:pPr>
        <w:pStyle w:val="Body"/>
        <w:spacing w:after="0" w:line="240" w:lineRule="auto"/>
        <w:rPr>
          <w:rFonts w:ascii="Arial Narrow" w:hAnsi="Arial Narrow"/>
          <w:bCs/>
          <w:sz w:val="20"/>
          <w:szCs w:val="20"/>
          <w:lang w:val="mk-MK"/>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495ACD" w14:paraId="35C24AFA" w14:textId="77777777" w:rsidTr="00F87280">
        <w:tc>
          <w:tcPr>
            <w:tcW w:w="1170" w:type="dxa"/>
          </w:tcPr>
          <w:p w14:paraId="1B915C4C" w14:textId="21541495" w:rsidR="00C95487" w:rsidRPr="00833C2B" w:rsidRDefault="000C0205"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t>q36</w:t>
            </w:r>
            <w:r w:rsidR="00C95487" w:rsidRPr="00833C2B">
              <w:rPr>
                <w:rFonts w:ascii="Arial Narrow" w:hAnsi="Arial Narrow"/>
                <w:b/>
                <w:bCs/>
                <w:sz w:val="20"/>
                <w:szCs w:val="20"/>
                <w:lang w:val="mk-MK"/>
              </w:rPr>
              <w:t>a</w:t>
            </w:r>
          </w:p>
        </w:tc>
        <w:tc>
          <w:tcPr>
            <w:tcW w:w="4770" w:type="dxa"/>
          </w:tcPr>
          <w:p w14:paraId="328EA301" w14:textId="4B8DBF2C" w:rsidR="00C95487" w:rsidRPr="00427525" w:rsidRDefault="005003C9" w:rsidP="005003C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427525">
              <w:rPr>
                <w:rFonts w:ascii="Arial Narrow" w:hAnsi="Arial Narrow" w:cstheme="minorHAnsi"/>
                <w:sz w:val="20"/>
                <w:szCs w:val="20"/>
                <w:lang w:val="mk-MK"/>
              </w:rPr>
              <w:t xml:space="preserve">Ги разбрав или </w:t>
            </w:r>
            <w:r w:rsidR="00473968" w:rsidRPr="00427525">
              <w:rPr>
                <w:rFonts w:ascii="Arial Narrow" w:hAnsi="Arial Narrow" w:cstheme="minorHAnsi"/>
                <w:sz w:val="20"/>
                <w:szCs w:val="20"/>
                <w:lang w:val="mk-MK"/>
              </w:rPr>
              <w:t>ги сфатив</w:t>
            </w:r>
            <w:r w:rsidRPr="00427525">
              <w:rPr>
                <w:rFonts w:ascii="Arial Narrow" w:hAnsi="Arial Narrow" w:cstheme="minorHAnsi"/>
                <w:sz w:val="20"/>
                <w:szCs w:val="20"/>
                <w:lang w:val="mk-MK"/>
              </w:rPr>
              <w:t xml:space="preserve"> моите законски права и обврски. </w:t>
            </w:r>
          </w:p>
        </w:tc>
        <w:tc>
          <w:tcPr>
            <w:tcW w:w="4320" w:type="dxa"/>
          </w:tcPr>
          <w:p w14:paraId="25103D93" w14:textId="0AA760B6" w:rsidR="00C95487" w:rsidRPr="00833C2B" w:rsidRDefault="000B5D43" w:rsidP="00F87280">
            <w:pPr>
              <w:ind w:left="0" w:right="0"/>
              <w:rPr>
                <w:rFonts w:ascii="Arial Narrow" w:hAnsi="Arial Narrow"/>
                <w:sz w:val="20"/>
                <w:szCs w:val="20"/>
                <w:lang w:val="mk-MK"/>
              </w:rPr>
            </w:pPr>
            <w:r w:rsidRPr="00833C2B">
              <w:rPr>
                <w:rFonts w:ascii="Arial Narrow" w:hAnsi="Arial Narrow"/>
                <w:sz w:val="20"/>
                <w:szCs w:val="20"/>
                <w:lang w:val="mk-MK"/>
              </w:rPr>
              <w:t>Потполно се согласувам</w:t>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lang w:val="mk-MK"/>
              </w:rPr>
              <w:t>1</w:t>
            </w:r>
          </w:p>
          <w:p w14:paraId="7B16EC91" w14:textId="24568F48" w:rsidR="00C95487" w:rsidRPr="00833C2B" w:rsidRDefault="000B5D43" w:rsidP="00F87280">
            <w:pPr>
              <w:ind w:left="0" w:right="0"/>
              <w:rPr>
                <w:rFonts w:ascii="Arial Narrow" w:hAnsi="Arial Narrow"/>
                <w:sz w:val="20"/>
                <w:szCs w:val="20"/>
                <w:lang w:val="mk-MK"/>
              </w:rPr>
            </w:pPr>
            <w:r w:rsidRPr="00833C2B">
              <w:rPr>
                <w:rFonts w:ascii="Arial Narrow" w:hAnsi="Arial Narrow"/>
                <w:sz w:val="20"/>
                <w:szCs w:val="20"/>
                <w:lang w:val="mk-MK"/>
              </w:rPr>
              <w:t>Се согласувам</w:t>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lang w:val="mk-MK"/>
              </w:rPr>
              <w:t>2</w:t>
            </w:r>
          </w:p>
          <w:p w14:paraId="397E7169" w14:textId="06D6334B" w:rsidR="00C95487" w:rsidRPr="00833C2B" w:rsidRDefault="000B5D43" w:rsidP="00F87280">
            <w:pPr>
              <w:ind w:left="0" w:right="0"/>
              <w:rPr>
                <w:rFonts w:ascii="Arial Narrow" w:hAnsi="Arial Narrow"/>
                <w:sz w:val="20"/>
                <w:szCs w:val="20"/>
                <w:lang w:val="mk-MK"/>
              </w:rPr>
            </w:pPr>
            <w:r w:rsidRPr="00833C2B">
              <w:rPr>
                <w:rFonts w:ascii="Arial Narrow" w:hAnsi="Arial Narrow"/>
                <w:sz w:val="20"/>
                <w:szCs w:val="20"/>
                <w:lang w:val="mk-MK"/>
              </w:rPr>
              <w:t>Не се согласувам</w:t>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lang w:val="mk-MK"/>
              </w:rPr>
              <w:t>3</w:t>
            </w:r>
          </w:p>
          <w:p w14:paraId="42D19100" w14:textId="4163BA48" w:rsidR="00C95487" w:rsidRPr="00833C2B" w:rsidRDefault="000B5D43" w:rsidP="00F87280">
            <w:pPr>
              <w:ind w:left="0" w:righ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u w:val="dotted"/>
                <w:lang w:val="mk-MK"/>
              </w:rPr>
              <w:tab/>
            </w:r>
            <w:r w:rsidR="00C95487" w:rsidRPr="00833C2B">
              <w:rPr>
                <w:rFonts w:ascii="Arial Narrow" w:hAnsi="Arial Narrow"/>
                <w:sz w:val="20"/>
                <w:szCs w:val="20"/>
                <w:lang w:val="mk-MK"/>
              </w:rPr>
              <w:t>4</w:t>
            </w:r>
          </w:p>
          <w:p w14:paraId="7CB48E41" w14:textId="3F620056" w:rsidR="00C95487" w:rsidRPr="00833C2B" w:rsidRDefault="00C95487" w:rsidP="0037031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0037031C" w:rsidRPr="00833C2B">
              <w:rPr>
                <w:rFonts w:ascii="Arial Narrow" w:hAnsi="Arial Narrow"/>
                <w:sz w:val="20"/>
                <w:szCs w:val="20"/>
                <w:lang w:val="mk-MK"/>
              </w:rPr>
              <w:t>Не знам</w:t>
            </w:r>
            <w:r w:rsidRPr="00833C2B">
              <w:rPr>
                <w:rFonts w:ascii="Arial Narrow" w:hAnsi="Arial Narrow"/>
                <w:sz w:val="20"/>
                <w:szCs w:val="20"/>
                <w:lang w:val="mk-MK"/>
              </w:rPr>
              <w:t>/</w:t>
            </w:r>
            <w:r w:rsidR="0037031C" w:rsidRPr="00833C2B">
              <w:rPr>
                <w:rFonts w:ascii="Arial Narrow" w:hAnsi="Arial Narrow"/>
                <w:sz w:val="20"/>
                <w:szCs w:val="20"/>
                <w:lang w:val="mk-MK"/>
              </w:rPr>
              <w:t>Без одговор</w:t>
            </w:r>
            <w:r w:rsidR="00427525" w:rsidRPr="00833C2B">
              <w:rPr>
                <w:rFonts w:ascii="Arial Narrow" w:hAnsi="Arial Narrow"/>
                <w:sz w:val="20"/>
                <w:szCs w:val="20"/>
                <w:u w:val="dotted" w:color="595959" w:themeColor="text1" w:themeTint="A6"/>
                <w:lang w:val="mk-MK"/>
              </w:rPr>
              <w:tab/>
            </w:r>
            <w:r w:rsidR="00427525"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w:t>
            </w:r>
          </w:p>
        </w:tc>
      </w:tr>
      <w:tr w:rsidR="00BB50CB" w:rsidRPr="00495ACD" w14:paraId="3D793420" w14:textId="77777777" w:rsidTr="00F87280">
        <w:tc>
          <w:tcPr>
            <w:tcW w:w="1170" w:type="dxa"/>
          </w:tcPr>
          <w:p w14:paraId="79C319EE" w14:textId="16CDB217" w:rsidR="00BB50CB" w:rsidRPr="00833C2B" w:rsidRDefault="00BB50CB"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t>q36b</w:t>
            </w:r>
          </w:p>
        </w:tc>
        <w:tc>
          <w:tcPr>
            <w:tcW w:w="4770" w:type="dxa"/>
          </w:tcPr>
          <w:p w14:paraId="4CC6B9BE" w14:textId="59953E53" w:rsidR="00BB50CB" w:rsidRPr="00427525" w:rsidRDefault="00BB50CB" w:rsidP="00AF78C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427525">
              <w:rPr>
                <w:rFonts w:ascii="Arial Narrow" w:hAnsi="Arial Narrow" w:cstheme="minorHAnsi"/>
                <w:sz w:val="20"/>
                <w:szCs w:val="20"/>
                <w:lang w:val="mk-MK"/>
              </w:rPr>
              <w:t xml:space="preserve">Знаев каде да добијам точни инфоормации и совет за разрешување на проблемот. </w:t>
            </w:r>
          </w:p>
        </w:tc>
        <w:tc>
          <w:tcPr>
            <w:tcW w:w="4320" w:type="dxa"/>
          </w:tcPr>
          <w:p w14:paraId="45648B28" w14:textId="77777777" w:rsidR="00BB50CB" w:rsidRPr="00833C2B" w:rsidRDefault="00BB50CB" w:rsidP="00522636">
            <w:pPr>
              <w:ind w:left="0" w:righ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3D3B6874" w14:textId="77777777" w:rsidR="00BB50CB" w:rsidRPr="00833C2B" w:rsidRDefault="00BB50CB" w:rsidP="00522636">
            <w:pPr>
              <w:ind w:left="0" w:righ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B230BB3" w14:textId="77777777" w:rsidR="00BB50CB" w:rsidRPr="00833C2B" w:rsidRDefault="00BB50CB" w:rsidP="00522636">
            <w:pPr>
              <w:ind w:left="0" w:right="0"/>
              <w:rPr>
                <w:rFonts w:ascii="Arial Narrow" w:hAnsi="Arial Narrow"/>
                <w:sz w:val="20"/>
                <w:szCs w:val="20"/>
                <w:lang w:val="mk-MK"/>
              </w:rPr>
            </w:pPr>
            <w:r w:rsidRPr="00833C2B">
              <w:rPr>
                <w:rFonts w:ascii="Arial Narrow" w:hAnsi="Arial Narrow"/>
                <w:sz w:val="20"/>
                <w:szCs w:val="20"/>
                <w:lang w:val="mk-MK"/>
              </w:rPr>
              <w:lastRenderedPageBreak/>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7A849888" w14:textId="77777777" w:rsidR="00BB50CB" w:rsidRPr="00833C2B" w:rsidRDefault="00BB50CB" w:rsidP="00522636">
            <w:pPr>
              <w:ind w:left="0" w:righ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5AA66B8F" w14:textId="0427D69C" w:rsidR="00BB50CB" w:rsidRPr="00833C2B" w:rsidRDefault="00BB50CB"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427525" w:rsidRPr="00833C2B">
              <w:rPr>
                <w:rFonts w:ascii="Arial Narrow" w:hAnsi="Arial Narrow"/>
                <w:sz w:val="20"/>
                <w:szCs w:val="20"/>
                <w:u w:val="dotted" w:color="595959" w:themeColor="text1" w:themeTint="A6"/>
                <w:lang w:val="mk-MK"/>
              </w:rPr>
              <w:tab/>
            </w:r>
            <w:r w:rsidR="00427525"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w:t>
            </w:r>
          </w:p>
        </w:tc>
      </w:tr>
      <w:tr w:rsidR="00BB50CB" w:rsidRPr="00495ACD" w14:paraId="54A6D0D3" w14:textId="77777777" w:rsidTr="00F87280">
        <w:tc>
          <w:tcPr>
            <w:tcW w:w="1170" w:type="dxa"/>
          </w:tcPr>
          <w:p w14:paraId="6DD18E08" w14:textId="6AF992F1" w:rsidR="00BB50CB" w:rsidRPr="00833C2B" w:rsidRDefault="00BB50CB"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bCs/>
                <w:sz w:val="20"/>
                <w:szCs w:val="20"/>
                <w:lang w:val="mk-MK"/>
              </w:rPr>
              <w:lastRenderedPageBreak/>
              <w:t>q36c</w:t>
            </w:r>
          </w:p>
        </w:tc>
        <w:tc>
          <w:tcPr>
            <w:tcW w:w="4770" w:type="dxa"/>
          </w:tcPr>
          <w:p w14:paraId="1B42C404" w14:textId="575189C7" w:rsidR="00BB50CB" w:rsidRPr="00427525" w:rsidRDefault="00BB50CB" w:rsidP="00DD05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427525">
              <w:rPr>
                <w:rFonts w:ascii="Arial Narrow" w:hAnsi="Arial Narrow" w:cstheme="minorHAnsi"/>
                <w:sz w:val="20"/>
                <w:szCs w:val="20"/>
                <w:lang w:val="mk-MK"/>
              </w:rPr>
              <w:t>Можев да ја добијам сета експертска помош која ми беше потребна.</w:t>
            </w:r>
          </w:p>
        </w:tc>
        <w:tc>
          <w:tcPr>
            <w:tcW w:w="4320" w:type="dxa"/>
          </w:tcPr>
          <w:p w14:paraId="2F0F8288" w14:textId="77777777" w:rsidR="00BB50CB" w:rsidRPr="00833C2B" w:rsidRDefault="00BB50CB" w:rsidP="00522636">
            <w:pPr>
              <w:ind w:left="0" w:righ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10F7314" w14:textId="77777777" w:rsidR="00BB50CB" w:rsidRPr="00833C2B" w:rsidRDefault="00BB50CB" w:rsidP="00522636">
            <w:pPr>
              <w:ind w:left="0" w:righ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48BE674F" w14:textId="77777777" w:rsidR="00BB50CB" w:rsidRPr="00833C2B" w:rsidRDefault="00BB50CB" w:rsidP="00522636">
            <w:pPr>
              <w:ind w:left="0" w:righ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4B8E1F83" w14:textId="77777777" w:rsidR="00BB50CB" w:rsidRPr="00833C2B" w:rsidRDefault="00BB50CB" w:rsidP="00522636">
            <w:pPr>
              <w:ind w:left="0" w:righ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01C744CB" w14:textId="3EE0DCB0" w:rsidR="00BB50CB" w:rsidRPr="00833C2B" w:rsidRDefault="00BB50CB"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427525" w:rsidRPr="00833C2B">
              <w:rPr>
                <w:rFonts w:ascii="Arial Narrow" w:hAnsi="Arial Narrow"/>
                <w:sz w:val="20"/>
                <w:szCs w:val="20"/>
                <w:u w:val="dotted" w:color="595959" w:themeColor="text1" w:themeTint="A6"/>
                <w:lang w:val="mk-MK"/>
              </w:rPr>
              <w:tab/>
            </w:r>
            <w:r w:rsidR="00427525"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w:t>
            </w:r>
          </w:p>
        </w:tc>
      </w:tr>
      <w:tr w:rsidR="00BB50CB" w:rsidRPr="00495ACD" w14:paraId="51446929" w14:textId="77777777" w:rsidTr="00F87280">
        <w:tc>
          <w:tcPr>
            <w:tcW w:w="1170" w:type="dxa"/>
          </w:tcPr>
          <w:p w14:paraId="1EA60786" w14:textId="70FC00A7" w:rsidR="00BB50CB" w:rsidRPr="00833C2B" w:rsidRDefault="00BB50CB"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833C2B">
              <w:rPr>
                <w:rFonts w:ascii="Arial Narrow" w:hAnsi="Arial Narrow"/>
                <w:b/>
                <w:sz w:val="20"/>
                <w:szCs w:val="20"/>
                <w:lang w:val="mk-MK"/>
              </w:rPr>
              <w:t>q</w:t>
            </w:r>
            <w:r w:rsidRPr="00833C2B">
              <w:rPr>
                <w:rFonts w:ascii="Arial Narrow" w:hAnsi="Arial Narrow"/>
                <w:b/>
                <w:bCs/>
                <w:sz w:val="20"/>
                <w:szCs w:val="20"/>
                <w:lang w:val="mk-MK"/>
              </w:rPr>
              <w:t>36</w:t>
            </w:r>
            <w:r w:rsidRPr="00833C2B">
              <w:rPr>
                <w:rFonts w:ascii="Arial Narrow" w:hAnsi="Arial Narrow"/>
                <w:b/>
                <w:sz w:val="20"/>
                <w:szCs w:val="20"/>
                <w:lang w:val="mk-MK"/>
              </w:rPr>
              <w:t>d</w:t>
            </w:r>
          </w:p>
        </w:tc>
        <w:tc>
          <w:tcPr>
            <w:tcW w:w="4770" w:type="dxa"/>
          </w:tcPr>
          <w:p w14:paraId="627B5421" w14:textId="50AC65F0" w:rsidR="00BB50CB" w:rsidRPr="00427525" w:rsidRDefault="00BB50CB" w:rsidP="00F5527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bCs/>
                <w:sz w:val="20"/>
                <w:szCs w:val="20"/>
                <w:lang w:val="mk-MK"/>
              </w:rPr>
            </w:pPr>
            <w:r w:rsidRPr="00427525">
              <w:rPr>
                <w:rFonts w:ascii="Arial Narrow" w:hAnsi="Arial Narrow" w:cstheme="minorHAnsi"/>
                <w:sz w:val="20"/>
                <w:szCs w:val="20"/>
                <w:lang w:val="mk-MK"/>
              </w:rPr>
              <w:t>Бев (сум) убеден/а д</w:t>
            </w:r>
            <w:r w:rsidR="004F66FC" w:rsidRPr="00427525">
              <w:rPr>
                <w:rFonts w:ascii="Arial Narrow" w:hAnsi="Arial Narrow" w:cstheme="minorHAnsi"/>
                <w:sz w:val="20"/>
                <w:szCs w:val="20"/>
                <w:lang w:val="mk-MK"/>
              </w:rPr>
              <w:t xml:space="preserve">ека можев (можам) да </w:t>
            </w:r>
            <w:r w:rsidR="009B690F" w:rsidRPr="00427525">
              <w:rPr>
                <w:rFonts w:ascii="Arial Narrow" w:hAnsi="Arial Narrow" w:cstheme="minorHAnsi"/>
                <w:sz w:val="20"/>
                <w:szCs w:val="20"/>
                <w:lang w:val="mk-MK"/>
              </w:rPr>
              <w:t xml:space="preserve">постигнам </w:t>
            </w:r>
            <w:r w:rsidR="00473968" w:rsidRPr="00427525">
              <w:rPr>
                <w:rFonts w:ascii="Arial Narrow" w:hAnsi="Arial Narrow" w:cstheme="minorHAnsi"/>
                <w:sz w:val="20"/>
                <w:szCs w:val="20"/>
                <w:lang w:val="mk-MK"/>
              </w:rPr>
              <w:t xml:space="preserve">фер </w:t>
            </w:r>
            <w:r w:rsidRPr="00427525">
              <w:rPr>
                <w:rFonts w:ascii="Arial Narrow" w:hAnsi="Arial Narrow" w:cstheme="minorHAnsi"/>
                <w:sz w:val="20"/>
                <w:szCs w:val="20"/>
                <w:lang w:val="mk-MK"/>
              </w:rPr>
              <w:t>резултат.</w:t>
            </w:r>
          </w:p>
        </w:tc>
        <w:tc>
          <w:tcPr>
            <w:tcW w:w="4320" w:type="dxa"/>
          </w:tcPr>
          <w:p w14:paraId="5FBDAA48" w14:textId="77777777" w:rsidR="00BB50CB" w:rsidRPr="00833C2B" w:rsidRDefault="00BB50CB" w:rsidP="00522636">
            <w:pPr>
              <w:ind w:left="0" w:righ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A3A72BD" w14:textId="77777777" w:rsidR="00BB50CB" w:rsidRPr="00833C2B" w:rsidRDefault="00BB50CB" w:rsidP="00522636">
            <w:pPr>
              <w:ind w:left="0" w:righ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F506352" w14:textId="77777777" w:rsidR="00BB50CB" w:rsidRPr="00833C2B" w:rsidRDefault="00BB50CB" w:rsidP="00522636">
            <w:pPr>
              <w:ind w:left="0" w:righ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49FF3680" w14:textId="77777777" w:rsidR="00BB50CB" w:rsidRPr="00833C2B" w:rsidRDefault="00BB50CB" w:rsidP="00522636">
            <w:pPr>
              <w:ind w:left="0" w:righ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74FAB6D1" w14:textId="7E321A95" w:rsidR="00BB50CB" w:rsidRPr="00833C2B" w:rsidRDefault="00BB50CB"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427525" w:rsidRPr="00833C2B">
              <w:rPr>
                <w:rFonts w:ascii="Arial Narrow" w:hAnsi="Arial Narrow"/>
                <w:sz w:val="20"/>
                <w:szCs w:val="20"/>
                <w:u w:val="dotted" w:color="595959" w:themeColor="text1" w:themeTint="A6"/>
                <w:lang w:val="mk-MK"/>
              </w:rPr>
              <w:tab/>
            </w:r>
            <w:r w:rsidR="00427525"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w:t>
            </w:r>
          </w:p>
        </w:tc>
      </w:tr>
    </w:tbl>
    <w:p w14:paraId="75D1E635" w14:textId="77777777" w:rsidR="007A08D5" w:rsidRPr="00833C2B" w:rsidRDefault="007A08D5" w:rsidP="00C95487">
      <w:pPr>
        <w:pStyle w:val="Body"/>
        <w:spacing w:after="0" w:line="240" w:lineRule="auto"/>
        <w:rPr>
          <w:rFonts w:ascii="Arial Narrow" w:hAnsi="Arial Narrow"/>
          <w:b/>
          <w:sz w:val="20"/>
          <w:szCs w:val="20"/>
          <w:lang w:val="mk-MK"/>
        </w:rPr>
      </w:pPr>
    </w:p>
    <w:p w14:paraId="57B757EA" w14:textId="77777777" w:rsidR="00043F6C" w:rsidRPr="00833C2B" w:rsidRDefault="00043F6C" w:rsidP="00C95487">
      <w:pPr>
        <w:pStyle w:val="Body"/>
        <w:spacing w:after="0" w:line="240" w:lineRule="auto"/>
        <w:rPr>
          <w:rFonts w:ascii="Arial Narrow" w:hAnsi="Arial Narrow"/>
          <w:b/>
          <w:sz w:val="20"/>
          <w:szCs w:val="20"/>
          <w:lang w:val="mk-MK"/>
        </w:rPr>
      </w:pPr>
    </w:p>
    <w:p w14:paraId="0523E52C" w14:textId="2000F0BD" w:rsidR="00C95487" w:rsidRPr="00833C2B" w:rsidRDefault="00576EC5" w:rsidP="00C95487">
      <w:pPr>
        <w:pStyle w:val="Body"/>
        <w:spacing w:after="0" w:line="240" w:lineRule="auto"/>
        <w:rPr>
          <w:rFonts w:ascii="Arial Narrow" w:hAnsi="Arial Narrow"/>
          <w:sz w:val="20"/>
          <w:szCs w:val="20"/>
          <w:lang w:val="mk-MK"/>
        </w:rPr>
      </w:pPr>
      <w:r w:rsidRPr="00833C2B">
        <w:rPr>
          <w:rFonts w:ascii="Arial Narrow" w:hAnsi="Arial Narrow"/>
          <w:b/>
          <w:sz w:val="20"/>
          <w:szCs w:val="20"/>
          <w:lang w:val="mk-MK"/>
        </w:rPr>
        <w:t>ПРОЧИТАЈ</w:t>
      </w:r>
      <w:r w:rsidR="00C95487" w:rsidRPr="00833C2B">
        <w:rPr>
          <w:rFonts w:ascii="Arial Narrow" w:hAnsi="Arial Narrow"/>
          <w:b/>
          <w:sz w:val="20"/>
          <w:szCs w:val="20"/>
          <w:lang w:val="mk-MK"/>
        </w:rPr>
        <w:t>:</w:t>
      </w:r>
      <w:r w:rsidR="00C95487" w:rsidRPr="00833C2B">
        <w:rPr>
          <w:rFonts w:ascii="Arial Narrow" w:hAnsi="Arial Narrow"/>
          <w:sz w:val="20"/>
          <w:szCs w:val="20"/>
          <w:lang w:val="mk-MK"/>
        </w:rPr>
        <w:t xml:space="preserve"> </w:t>
      </w:r>
      <w:r w:rsidRPr="00833C2B">
        <w:rPr>
          <w:rFonts w:ascii="Arial Narrow" w:hAnsi="Arial Narrow"/>
          <w:sz w:val="20"/>
          <w:szCs w:val="20"/>
          <w:lang w:val="mk-MK"/>
        </w:rPr>
        <w:t>Д</w:t>
      </w:r>
      <w:r w:rsidR="00A53DB2" w:rsidRPr="00833C2B">
        <w:rPr>
          <w:rFonts w:ascii="Arial Narrow" w:hAnsi="Arial Narrow"/>
          <w:sz w:val="20"/>
          <w:szCs w:val="20"/>
          <w:lang w:val="mk-MK"/>
        </w:rPr>
        <w:t xml:space="preserve">али во било кој момент, </w:t>
      </w:r>
      <w:r w:rsidRPr="00833C2B">
        <w:rPr>
          <w:rFonts w:ascii="Arial Narrow" w:hAnsi="Arial Narrow"/>
          <w:sz w:val="20"/>
          <w:szCs w:val="20"/>
          <w:lang w:val="mk-MK"/>
        </w:rPr>
        <w:t xml:space="preserve">заради проблемот </w:t>
      </w:r>
      <w:r w:rsidR="00A53DB2" w:rsidRPr="00833C2B">
        <w:rPr>
          <w:rFonts w:ascii="Arial Narrow" w:hAnsi="Arial Narrow"/>
          <w:sz w:val="20"/>
          <w:szCs w:val="20"/>
          <w:lang w:val="mk-MK"/>
        </w:rPr>
        <w:t>искусивте</w:t>
      </w:r>
      <w:r w:rsidR="00C95487" w:rsidRPr="00833C2B">
        <w:rPr>
          <w:rFonts w:ascii="Arial Narrow" w:hAnsi="Arial Narrow"/>
          <w:sz w:val="20"/>
          <w:szCs w:val="20"/>
          <w:lang w:val="mk-MK"/>
        </w:rPr>
        <w:t xml:space="preserve">: </w:t>
      </w:r>
    </w:p>
    <w:p w14:paraId="4D1B83BA" w14:textId="77777777" w:rsidR="00C95487" w:rsidRPr="00833C2B" w:rsidRDefault="00C95487" w:rsidP="00C95487">
      <w:pPr>
        <w:pStyle w:val="Body"/>
        <w:spacing w:after="0" w:line="240" w:lineRule="auto"/>
        <w:rPr>
          <w:rFonts w:ascii="Arial Narrow" w:hAnsi="Arial Narrow"/>
          <w:sz w:val="20"/>
          <w:szCs w:val="20"/>
          <w:lang w:val="mk-MK"/>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495ACD" w14:paraId="5CCCDED3" w14:textId="77777777" w:rsidTr="00F87280">
        <w:tc>
          <w:tcPr>
            <w:tcW w:w="1170" w:type="dxa"/>
          </w:tcPr>
          <w:p w14:paraId="33995FFF" w14:textId="6E4DC48B" w:rsidR="00C95487" w:rsidRPr="00833C2B" w:rsidRDefault="000C0205"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bCs/>
                <w:sz w:val="20"/>
                <w:szCs w:val="20"/>
                <w:lang w:val="mk-MK"/>
              </w:rPr>
              <w:t>q37</w:t>
            </w:r>
            <w:r w:rsidR="00C95487" w:rsidRPr="00833C2B">
              <w:rPr>
                <w:rFonts w:ascii="Arial Narrow" w:hAnsi="Arial Narrow"/>
                <w:b/>
                <w:bCs/>
                <w:sz w:val="20"/>
                <w:szCs w:val="20"/>
                <w:lang w:val="mk-MK"/>
              </w:rPr>
              <w:t>a</w:t>
            </w:r>
          </w:p>
        </w:tc>
        <w:tc>
          <w:tcPr>
            <w:tcW w:w="4770" w:type="dxa"/>
          </w:tcPr>
          <w:p w14:paraId="1E0482EB" w14:textId="1B55B041" w:rsidR="00C95487" w:rsidRPr="00833C2B" w:rsidRDefault="00A53DB2" w:rsidP="0081092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cs="Times New Roman"/>
                <w:sz w:val="20"/>
                <w:szCs w:val="20"/>
                <w:lang w:val="mk-MK"/>
              </w:rPr>
              <w:t xml:space="preserve">Болест поврзана со стрес, повреда или физички лошо здравје </w:t>
            </w:r>
          </w:p>
        </w:tc>
        <w:tc>
          <w:tcPr>
            <w:tcW w:w="4320" w:type="dxa"/>
          </w:tcPr>
          <w:p w14:paraId="2E1F3D93" w14:textId="2381DB3D" w:rsidR="00C95487" w:rsidRPr="00833C2B" w:rsidRDefault="00A53DB2" w:rsidP="00F87280">
            <w:pPr>
              <w:ind w:left="0"/>
              <w:rPr>
                <w:rFonts w:ascii="Arial Narrow" w:hAnsi="Arial Narrow"/>
                <w:sz w:val="20"/>
                <w:szCs w:val="20"/>
                <w:lang w:val="mk-MK"/>
              </w:rPr>
            </w:pPr>
            <w:r w:rsidRPr="00833C2B">
              <w:rPr>
                <w:rFonts w:ascii="Arial Narrow" w:hAnsi="Arial Narrow"/>
                <w:sz w:val="20"/>
                <w:szCs w:val="20"/>
                <w:lang w:val="mk-MK"/>
              </w:rPr>
              <w:t>Да</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1</w:t>
            </w:r>
          </w:p>
          <w:p w14:paraId="7F89FFD3" w14:textId="18CC8B4F" w:rsidR="00C95487" w:rsidRPr="00833C2B" w:rsidRDefault="00A53DB2" w:rsidP="00F87280">
            <w:pPr>
              <w:ind w:left="0"/>
              <w:rPr>
                <w:rFonts w:ascii="Arial Narrow" w:hAnsi="Arial Narrow"/>
                <w:sz w:val="20"/>
                <w:szCs w:val="20"/>
                <w:lang w:val="mk-MK"/>
              </w:rPr>
            </w:pPr>
            <w:r w:rsidRPr="00833C2B">
              <w:rPr>
                <w:rFonts w:ascii="Arial Narrow" w:hAnsi="Arial Narrow"/>
                <w:sz w:val="20"/>
                <w:szCs w:val="20"/>
                <w:lang w:val="mk-MK"/>
              </w:rPr>
              <w:t>Не</w:t>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u w:val="dotted" w:color="595959" w:themeColor="text1" w:themeTint="A6"/>
                <w:lang w:val="mk-MK"/>
              </w:rPr>
              <w:tab/>
            </w:r>
            <w:r w:rsidR="00C95487" w:rsidRPr="00833C2B">
              <w:rPr>
                <w:rFonts w:ascii="Arial Narrow" w:hAnsi="Arial Narrow"/>
                <w:sz w:val="20"/>
                <w:szCs w:val="20"/>
                <w:lang w:val="mk-MK"/>
              </w:rPr>
              <w:t xml:space="preserve">2 </w:t>
            </w:r>
          </w:p>
          <w:p w14:paraId="6C28302B" w14:textId="3C022AA9" w:rsidR="00C95487" w:rsidRPr="00833C2B" w:rsidRDefault="00C95487" w:rsidP="00A53DB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00A53DB2" w:rsidRPr="00833C2B">
              <w:rPr>
                <w:rFonts w:ascii="Arial Narrow" w:hAnsi="Arial Narrow"/>
                <w:b/>
                <w:sz w:val="20"/>
                <w:szCs w:val="20"/>
                <w:lang w:val="mk-MK"/>
              </w:rPr>
              <w:t>)</w:t>
            </w:r>
            <w:r w:rsidRPr="00833C2B">
              <w:rPr>
                <w:rFonts w:ascii="Arial Narrow" w:hAnsi="Arial Narrow"/>
                <w:b/>
                <w:sz w:val="20"/>
                <w:szCs w:val="20"/>
                <w:lang w:val="mk-MK"/>
              </w:rPr>
              <w:t xml:space="preserve">) </w:t>
            </w:r>
            <w:r w:rsidR="00A53DB2" w:rsidRPr="00833C2B">
              <w:rPr>
                <w:rFonts w:ascii="Arial Narrow" w:hAnsi="Arial Narrow"/>
                <w:sz w:val="20"/>
                <w:szCs w:val="20"/>
                <w:lang w:val="mk-MK"/>
              </w:rPr>
              <w:t>НЗ</w:t>
            </w:r>
            <w:r w:rsidRPr="00833C2B">
              <w:rPr>
                <w:rFonts w:ascii="Arial Narrow" w:hAnsi="Arial Narrow"/>
                <w:sz w:val="20"/>
                <w:szCs w:val="20"/>
                <w:lang w:val="mk-MK"/>
              </w:rPr>
              <w:t>/</w:t>
            </w:r>
            <w:r w:rsidR="00A53DB2" w:rsidRPr="00833C2B">
              <w:rPr>
                <w:rFonts w:ascii="Arial Narrow" w:hAnsi="Arial Narrow"/>
                <w:sz w:val="20"/>
                <w:szCs w:val="20"/>
                <w:lang w:val="mk-MK"/>
              </w:rPr>
              <w:t>БО</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w:t>
            </w:r>
          </w:p>
        </w:tc>
      </w:tr>
      <w:tr w:rsidR="00A53DB2" w:rsidRPr="00495ACD" w14:paraId="3717C294" w14:textId="77777777" w:rsidTr="00F87280">
        <w:tc>
          <w:tcPr>
            <w:tcW w:w="1170" w:type="dxa"/>
          </w:tcPr>
          <w:p w14:paraId="3A8D3293" w14:textId="2C2F6520" w:rsidR="00A53DB2" w:rsidRPr="00833C2B" w:rsidRDefault="00A53DB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bCs/>
                <w:sz w:val="20"/>
                <w:szCs w:val="20"/>
                <w:lang w:val="mk-MK"/>
              </w:rPr>
              <w:t>q37b</w:t>
            </w:r>
          </w:p>
        </w:tc>
        <w:tc>
          <w:tcPr>
            <w:tcW w:w="4770" w:type="dxa"/>
          </w:tcPr>
          <w:p w14:paraId="55D9F6C9" w14:textId="35C3C080" w:rsidR="00A53DB2" w:rsidRPr="00833C2B" w:rsidRDefault="00A53DB2" w:rsidP="00A53DB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cs="Times New Roman"/>
                <w:sz w:val="20"/>
                <w:szCs w:val="20"/>
                <w:lang w:val="mk-MK"/>
              </w:rPr>
              <w:t xml:space="preserve">Прекин на врска или нарушување  на семејните осноси </w:t>
            </w:r>
          </w:p>
        </w:tc>
        <w:tc>
          <w:tcPr>
            <w:tcW w:w="4320" w:type="dxa"/>
          </w:tcPr>
          <w:p w14:paraId="3A743E45" w14:textId="77777777" w:rsidR="00A53DB2" w:rsidRPr="00833C2B" w:rsidRDefault="00A53DB2" w:rsidP="00522636">
            <w:pPr>
              <w:ind w:left="0"/>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1</w:t>
            </w:r>
          </w:p>
          <w:p w14:paraId="1885C1FF" w14:textId="77777777" w:rsidR="00A53DB2" w:rsidRPr="00833C2B" w:rsidRDefault="00A53DB2" w:rsidP="00522636">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 xml:space="preserve">2 </w:t>
            </w:r>
          </w:p>
          <w:p w14:paraId="03F05C76" w14:textId="2D4BFA02" w:rsidR="00A53DB2" w:rsidRPr="00833C2B" w:rsidRDefault="00A53DB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НЗ/БО</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w:t>
            </w:r>
          </w:p>
        </w:tc>
      </w:tr>
      <w:tr w:rsidR="00A53DB2" w:rsidRPr="00495ACD" w14:paraId="3CCBD697" w14:textId="77777777" w:rsidTr="00F87280">
        <w:tc>
          <w:tcPr>
            <w:tcW w:w="1170" w:type="dxa"/>
          </w:tcPr>
          <w:p w14:paraId="25908BF2" w14:textId="16B35D17" w:rsidR="00A53DB2" w:rsidRPr="00833C2B" w:rsidRDefault="00A53DB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bCs/>
                <w:sz w:val="20"/>
                <w:szCs w:val="20"/>
                <w:lang w:val="mk-MK"/>
              </w:rPr>
              <w:t>q37c</w:t>
            </w:r>
          </w:p>
        </w:tc>
        <w:tc>
          <w:tcPr>
            <w:tcW w:w="4770" w:type="dxa"/>
          </w:tcPr>
          <w:p w14:paraId="35559722" w14:textId="7AEF5AFC" w:rsidR="00A53DB2" w:rsidRPr="00833C2B" w:rsidRDefault="00A53DB2" w:rsidP="00A53DB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cs="TimesNewRomanPSMT"/>
                <w:sz w:val="20"/>
                <w:szCs w:val="20"/>
                <w:lang w:val="mk-MK"/>
              </w:rPr>
              <w:t xml:space="preserve">Загуба на приход, губење на работа, финансиски потешкотии или потреба за преместување </w:t>
            </w:r>
          </w:p>
        </w:tc>
        <w:tc>
          <w:tcPr>
            <w:tcW w:w="4320" w:type="dxa"/>
          </w:tcPr>
          <w:p w14:paraId="2169BF0F" w14:textId="77777777" w:rsidR="00A53DB2" w:rsidRPr="00833C2B" w:rsidRDefault="00A53DB2" w:rsidP="00522636">
            <w:pPr>
              <w:ind w:left="0"/>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1</w:t>
            </w:r>
          </w:p>
          <w:p w14:paraId="70D36668" w14:textId="77777777" w:rsidR="00A53DB2" w:rsidRPr="00833C2B" w:rsidRDefault="00A53DB2" w:rsidP="00522636">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 xml:space="preserve">2 </w:t>
            </w:r>
          </w:p>
          <w:p w14:paraId="0B07942A" w14:textId="0E2042DF" w:rsidR="00A53DB2" w:rsidRPr="00833C2B" w:rsidRDefault="00A53DB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НЗ/БО</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w:t>
            </w:r>
          </w:p>
        </w:tc>
      </w:tr>
      <w:tr w:rsidR="00A53DB2" w:rsidRPr="00495ACD" w14:paraId="14B715C3" w14:textId="77777777" w:rsidTr="00F87280">
        <w:tc>
          <w:tcPr>
            <w:tcW w:w="1170" w:type="dxa"/>
          </w:tcPr>
          <w:p w14:paraId="72F435B2" w14:textId="6A3E74EC" w:rsidR="00A53DB2" w:rsidRPr="00833C2B" w:rsidRDefault="00A53DB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bCs/>
                <w:sz w:val="20"/>
                <w:szCs w:val="20"/>
                <w:lang w:val="mk-MK"/>
              </w:rPr>
              <w:t>q37d</w:t>
            </w:r>
          </w:p>
        </w:tc>
        <w:tc>
          <w:tcPr>
            <w:tcW w:w="4770" w:type="dxa"/>
          </w:tcPr>
          <w:p w14:paraId="1DBCDB83" w14:textId="67A4A769" w:rsidR="00A53DB2" w:rsidRPr="00833C2B" w:rsidRDefault="00A53DB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cs="TimesNewRomanPSMT"/>
                <w:sz w:val="20"/>
                <w:szCs w:val="20"/>
                <w:lang w:val="mk-MK"/>
              </w:rPr>
              <w:t>Проблеми со алхохол или дрога</w:t>
            </w:r>
          </w:p>
        </w:tc>
        <w:tc>
          <w:tcPr>
            <w:tcW w:w="4320" w:type="dxa"/>
          </w:tcPr>
          <w:p w14:paraId="5A7CA550" w14:textId="77777777" w:rsidR="00A53DB2" w:rsidRPr="00833C2B" w:rsidRDefault="00A53DB2" w:rsidP="00522636">
            <w:pPr>
              <w:ind w:left="0"/>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1</w:t>
            </w:r>
          </w:p>
          <w:p w14:paraId="7ADEDC94" w14:textId="77777777" w:rsidR="00A53DB2" w:rsidRPr="00833C2B" w:rsidRDefault="00A53DB2" w:rsidP="00522636">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 xml:space="preserve">2 </w:t>
            </w:r>
          </w:p>
          <w:p w14:paraId="2F316331" w14:textId="7B566E93" w:rsidR="00A53DB2" w:rsidRPr="00833C2B" w:rsidRDefault="00A53DB2" w:rsidP="00F8728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НЗ/БО</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lang w:val="mk-MK"/>
              </w:rPr>
              <w:t>99</w:t>
            </w:r>
          </w:p>
        </w:tc>
      </w:tr>
    </w:tbl>
    <w:p w14:paraId="4ECA8DD7" w14:textId="77777777" w:rsidR="00C95487" w:rsidRPr="00833C2B" w:rsidRDefault="00C95487" w:rsidP="00C95487">
      <w:pPr>
        <w:spacing w:after="0" w:line="240" w:lineRule="auto"/>
        <w:ind w:left="0" w:right="0"/>
        <w:rPr>
          <w:rFonts w:ascii="Arial Narrow" w:eastAsia="Times New Roman" w:hAnsi="Arial Narrow" w:cs="Arial"/>
          <w:snapToGrid w:val="0"/>
          <w:sz w:val="20"/>
          <w:szCs w:val="16"/>
          <w:lang w:val="mk-MK" w:eastAsia="es-ES"/>
        </w:rPr>
      </w:pPr>
    </w:p>
    <w:p w14:paraId="4BB04D31" w14:textId="77777777" w:rsidR="00C95487" w:rsidRPr="00833C2B" w:rsidRDefault="00C95487" w:rsidP="00C95487">
      <w:pPr>
        <w:spacing w:after="0" w:line="240" w:lineRule="auto"/>
        <w:ind w:left="0" w:right="0"/>
        <w:rPr>
          <w:rFonts w:ascii="Arial Narrow" w:eastAsia="Times New Roman" w:hAnsi="Arial Narrow" w:cs="Arial"/>
          <w:snapToGrid w:val="0"/>
          <w:sz w:val="20"/>
          <w:szCs w:val="16"/>
          <w:lang w:val="mk-MK" w:eastAsia="es-ES"/>
        </w:rPr>
      </w:pPr>
    </w:p>
    <w:p w14:paraId="0022A8C9" w14:textId="77777777" w:rsidR="00CC11EC" w:rsidRPr="00833C2B" w:rsidRDefault="00CC11EC">
      <w:pPr>
        <w:ind w:left="0" w:right="0"/>
        <w:rPr>
          <w:rFonts w:ascii="Arial Narrow" w:eastAsia="Times New Roman" w:hAnsi="Arial Narrow" w:cs="Arial"/>
          <w:b/>
          <w:snapToGrid w:val="0"/>
          <w:sz w:val="20"/>
          <w:szCs w:val="16"/>
          <w:lang w:val="mk-MK" w:eastAsia="es-ES"/>
        </w:rPr>
      </w:pPr>
      <w:r w:rsidRPr="00833C2B">
        <w:rPr>
          <w:rFonts w:ascii="Arial Narrow" w:eastAsia="Times New Roman" w:hAnsi="Arial Narrow" w:cs="Arial"/>
          <w:b/>
          <w:snapToGrid w:val="0"/>
          <w:sz w:val="20"/>
          <w:szCs w:val="16"/>
          <w:lang w:val="mk-MK" w:eastAsia="es-ES"/>
        </w:rPr>
        <w:br w:type="page"/>
      </w:r>
    </w:p>
    <w:p w14:paraId="458E33B5" w14:textId="0F621830" w:rsidR="00C95487" w:rsidRPr="00833C2B" w:rsidRDefault="004726C4" w:rsidP="00C95487">
      <w:pPr>
        <w:spacing w:after="0" w:line="240" w:lineRule="auto"/>
        <w:ind w:left="0" w:right="0"/>
        <w:rPr>
          <w:rFonts w:ascii="Arial Narrow" w:eastAsia="Times New Roman" w:hAnsi="Arial Narrow" w:cs="Arial"/>
          <w:b/>
          <w:snapToGrid w:val="0"/>
          <w:sz w:val="20"/>
          <w:szCs w:val="16"/>
          <w:lang w:val="mk-MK" w:eastAsia="es-ES"/>
        </w:rPr>
      </w:pPr>
      <w:r w:rsidRPr="00833C2B">
        <w:rPr>
          <w:rFonts w:ascii="Arial Narrow" w:eastAsia="Times New Roman" w:hAnsi="Arial Narrow" w:cs="Arial"/>
          <w:b/>
          <w:snapToGrid w:val="0"/>
          <w:sz w:val="20"/>
          <w:szCs w:val="16"/>
          <w:lang w:val="mk-MK" w:eastAsia="es-ES"/>
        </w:rPr>
        <w:lastRenderedPageBreak/>
        <w:t>АНКЕТАР</w:t>
      </w:r>
      <w:r w:rsidR="00C95487" w:rsidRPr="00833C2B">
        <w:rPr>
          <w:rFonts w:ascii="Arial Narrow" w:eastAsia="Times New Roman" w:hAnsi="Arial Narrow" w:cs="Arial"/>
          <w:b/>
          <w:snapToGrid w:val="0"/>
          <w:sz w:val="20"/>
          <w:szCs w:val="16"/>
          <w:lang w:val="mk-MK" w:eastAsia="es-ES"/>
        </w:rPr>
        <w:t xml:space="preserve">: </w:t>
      </w:r>
      <w:r w:rsidRPr="00833C2B">
        <w:rPr>
          <w:rFonts w:ascii="Arial Narrow" w:eastAsia="Times New Roman" w:hAnsi="Arial Narrow" w:cs="Arial"/>
          <w:b/>
          <w:snapToGrid w:val="0"/>
          <w:sz w:val="20"/>
          <w:szCs w:val="16"/>
          <w:lang w:val="mk-MK" w:eastAsia="es-ES"/>
        </w:rPr>
        <w:t xml:space="preserve">ПРЕГЛЕДАЈТЕ ГИ ПРАШАЊАТА </w:t>
      </w:r>
      <w:r w:rsidR="00C95487" w:rsidRPr="00833C2B">
        <w:rPr>
          <w:rFonts w:ascii="Arial Narrow" w:eastAsia="Times New Roman" w:hAnsi="Arial Narrow" w:cs="Arial"/>
          <w:b/>
          <w:snapToGrid w:val="0"/>
          <w:sz w:val="20"/>
          <w:szCs w:val="16"/>
          <w:lang w:val="mk-MK" w:eastAsia="es-ES"/>
        </w:rPr>
        <w:t>q</w:t>
      </w:r>
      <w:r w:rsidR="00F31252" w:rsidRPr="00833C2B">
        <w:rPr>
          <w:rFonts w:ascii="Arial Narrow" w:eastAsia="Times New Roman" w:hAnsi="Arial Narrow" w:cs="Arial"/>
          <w:b/>
          <w:snapToGrid w:val="0"/>
          <w:sz w:val="20"/>
          <w:szCs w:val="16"/>
          <w:lang w:val="mk-MK" w:eastAsia="es-ES"/>
        </w:rPr>
        <w:t>37</w:t>
      </w:r>
      <w:r w:rsidR="00C95487" w:rsidRPr="00833C2B">
        <w:rPr>
          <w:rFonts w:ascii="Arial Narrow" w:eastAsia="Times New Roman" w:hAnsi="Arial Narrow" w:cs="Arial"/>
          <w:b/>
          <w:snapToGrid w:val="0"/>
          <w:sz w:val="20"/>
          <w:szCs w:val="16"/>
          <w:lang w:val="mk-MK" w:eastAsia="es-ES"/>
        </w:rPr>
        <w:t xml:space="preserve">a </w:t>
      </w:r>
      <w:r w:rsidRPr="00833C2B">
        <w:rPr>
          <w:rFonts w:ascii="Arial Narrow" w:eastAsia="Times New Roman" w:hAnsi="Arial Narrow" w:cs="Arial"/>
          <w:b/>
          <w:snapToGrid w:val="0"/>
          <w:sz w:val="20"/>
          <w:szCs w:val="16"/>
          <w:lang w:val="mk-MK" w:eastAsia="es-ES"/>
        </w:rPr>
        <w:t>ДО</w:t>
      </w:r>
      <w:r w:rsidR="00C95487" w:rsidRPr="00833C2B">
        <w:rPr>
          <w:rFonts w:ascii="Arial Narrow" w:eastAsia="Times New Roman" w:hAnsi="Arial Narrow" w:cs="Arial"/>
          <w:b/>
          <w:snapToGrid w:val="0"/>
          <w:sz w:val="20"/>
          <w:szCs w:val="16"/>
          <w:lang w:val="mk-MK" w:eastAsia="es-ES"/>
        </w:rPr>
        <w:t xml:space="preserve"> q</w:t>
      </w:r>
      <w:r w:rsidR="00F31252" w:rsidRPr="00833C2B">
        <w:rPr>
          <w:rFonts w:ascii="Arial Narrow" w:eastAsia="Times New Roman" w:hAnsi="Arial Narrow" w:cs="Arial"/>
          <w:b/>
          <w:snapToGrid w:val="0"/>
          <w:sz w:val="20"/>
          <w:szCs w:val="16"/>
          <w:lang w:val="mk-MK" w:eastAsia="es-ES"/>
        </w:rPr>
        <w:t>37</w:t>
      </w:r>
      <w:r w:rsidR="00C95487" w:rsidRPr="00833C2B">
        <w:rPr>
          <w:rFonts w:ascii="Arial Narrow" w:eastAsia="Times New Roman" w:hAnsi="Arial Narrow" w:cs="Arial"/>
          <w:b/>
          <w:snapToGrid w:val="0"/>
          <w:sz w:val="20"/>
          <w:szCs w:val="16"/>
          <w:lang w:val="mk-MK" w:eastAsia="es-ES"/>
        </w:rPr>
        <w:t xml:space="preserve">d. </w:t>
      </w:r>
    </w:p>
    <w:p w14:paraId="7B627799" w14:textId="77777777" w:rsidR="00C95487" w:rsidRPr="00833C2B" w:rsidRDefault="00C95487" w:rsidP="00C95487">
      <w:pPr>
        <w:spacing w:after="0" w:line="240" w:lineRule="auto"/>
        <w:ind w:left="0" w:right="0"/>
        <w:rPr>
          <w:rFonts w:ascii="Arial Narrow" w:eastAsia="Times New Roman" w:hAnsi="Arial Narrow" w:cs="Arial"/>
          <w:b/>
          <w:snapToGrid w:val="0"/>
          <w:sz w:val="20"/>
          <w:szCs w:val="16"/>
          <w:lang w:val="mk-MK" w:eastAsia="es-ES"/>
        </w:rPr>
      </w:pPr>
    </w:p>
    <w:p w14:paraId="6ECFE939" w14:textId="19F4D178" w:rsidR="004726C4" w:rsidRPr="00833C2B" w:rsidRDefault="004726C4" w:rsidP="004726C4">
      <w:pPr>
        <w:pStyle w:val="ListParagraph"/>
        <w:numPr>
          <w:ilvl w:val="0"/>
          <w:numId w:val="22"/>
        </w:numPr>
        <w:spacing w:after="0" w:line="240" w:lineRule="auto"/>
        <w:rPr>
          <w:rFonts w:ascii="Arial Narrow" w:hAnsi="Arial Narrow"/>
          <w:b/>
          <w:bCs/>
          <w:sz w:val="20"/>
          <w:szCs w:val="20"/>
          <w:lang w:val="mk-MK"/>
        </w:rPr>
      </w:pPr>
      <w:r w:rsidRPr="00833C2B">
        <w:rPr>
          <w:rFonts w:ascii="Arial Narrow" w:hAnsi="Arial Narrow"/>
          <w:b/>
          <w:bCs/>
          <w:sz w:val="20"/>
          <w:szCs w:val="20"/>
          <w:lang w:val="mk-MK"/>
        </w:rPr>
        <w:t xml:space="preserve">АКО ИСПИТАНИКОТ ОДГОВОРИЛ „ДА“ НА </w:t>
      </w:r>
      <w:r w:rsidRPr="00833C2B">
        <w:rPr>
          <w:rFonts w:ascii="Arial Narrow" w:hAnsi="Arial Narrow"/>
          <w:b/>
          <w:bCs/>
          <w:sz w:val="20"/>
          <w:szCs w:val="20"/>
          <w:u w:val="single"/>
          <w:lang w:val="mk-MK"/>
        </w:rPr>
        <w:t>ЕДНО ИЛИ ПОВЕЌЕ ОД ОВИЕ ПРАШАЊА</w:t>
      </w:r>
      <w:r w:rsidRPr="00833C2B">
        <w:rPr>
          <w:rFonts w:ascii="Arial Narrow" w:hAnsi="Arial Narrow"/>
          <w:b/>
          <w:bCs/>
          <w:sz w:val="20"/>
          <w:szCs w:val="20"/>
          <w:lang w:val="mk-MK"/>
        </w:rPr>
        <w:t xml:space="preserve"> ОДЕТЕ НА </w:t>
      </w:r>
      <w:r w:rsidRPr="00833C2B">
        <w:rPr>
          <w:rFonts w:ascii="Arial Narrow" w:eastAsia="Times New Roman" w:hAnsi="Arial Narrow" w:cs="Arial"/>
          <w:b/>
          <w:snapToGrid w:val="0"/>
          <w:sz w:val="20"/>
          <w:szCs w:val="16"/>
          <w:lang w:val="mk-MK" w:eastAsia="es-ES"/>
        </w:rPr>
        <w:t>q37e.</w:t>
      </w:r>
    </w:p>
    <w:p w14:paraId="2782197D" w14:textId="3A1E421C" w:rsidR="00C95487" w:rsidRPr="00833C2B" w:rsidRDefault="004726C4" w:rsidP="00C84400">
      <w:pPr>
        <w:pStyle w:val="ListParagraph"/>
        <w:numPr>
          <w:ilvl w:val="0"/>
          <w:numId w:val="22"/>
        </w:numPr>
        <w:spacing w:after="0" w:line="240" w:lineRule="auto"/>
        <w:rPr>
          <w:rFonts w:ascii="Arial Narrow" w:hAnsi="Arial Narrow"/>
          <w:b/>
          <w:bCs/>
          <w:sz w:val="20"/>
          <w:szCs w:val="20"/>
          <w:lang w:val="mk-MK"/>
        </w:rPr>
      </w:pPr>
      <w:r w:rsidRPr="00833C2B">
        <w:rPr>
          <w:rFonts w:ascii="Arial Narrow" w:hAnsi="Arial Narrow"/>
          <w:b/>
          <w:bCs/>
          <w:sz w:val="20"/>
          <w:szCs w:val="20"/>
          <w:lang w:val="mk-MK"/>
        </w:rPr>
        <w:t xml:space="preserve">АКО ИСПИТАНИКОТ ОДГОВОРИЛ „НЕ“ ИЛИ „НЕ ЗНАМ“ НА </w:t>
      </w:r>
      <w:r w:rsidRPr="00833C2B">
        <w:rPr>
          <w:rFonts w:ascii="Arial Narrow" w:hAnsi="Arial Narrow"/>
          <w:b/>
          <w:bCs/>
          <w:sz w:val="20"/>
          <w:szCs w:val="20"/>
          <w:u w:val="single"/>
          <w:lang w:val="mk-MK"/>
        </w:rPr>
        <w:t>СИТЕ ОВИЕ ПРАШАЊА</w:t>
      </w:r>
      <w:r w:rsidRPr="00833C2B">
        <w:rPr>
          <w:rFonts w:ascii="Arial Narrow" w:hAnsi="Arial Narrow"/>
          <w:b/>
          <w:bCs/>
          <w:sz w:val="20"/>
          <w:szCs w:val="20"/>
          <w:lang w:val="mk-MK"/>
        </w:rPr>
        <w:t xml:space="preserve"> </w:t>
      </w:r>
      <w:r w:rsidR="00C95487" w:rsidRPr="00833C2B">
        <w:rPr>
          <w:rFonts w:ascii="Arial Narrow" w:eastAsia="Times New Roman" w:hAnsi="Arial Narrow" w:cs="Arial"/>
          <w:b/>
          <w:snapToGrid w:val="0"/>
          <w:sz w:val="20"/>
          <w:szCs w:val="16"/>
          <w:lang w:val="mk-MK" w:eastAsia="es-ES"/>
        </w:rPr>
        <w:t xml:space="preserve"> </w:t>
      </w:r>
      <w:r w:rsidRPr="00833C2B">
        <w:rPr>
          <w:rFonts w:ascii="Arial Narrow" w:hAnsi="Arial Narrow"/>
          <w:b/>
          <w:bCs/>
          <w:sz w:val="20"/>
          <w:szCs w:val="20"/>
          <w:lang w:val="mk-MK"/>
        </w:rPr>
        <w:t xml:space="preserve">ОДЕТЕ НА </w:t>
      </w:r>
      <w:r w:rsidR="00C95487" w:rsidRPr="00833C2B">
        <w:rPr>
          <w:rFonts w:ascii="Arial Narrow" w:eastAsia="Times New Roman" w:hAnsi="Arial Narrow" w:cs="Arial"/>
          <w:b/>
          <w:snapToGrid w:val="0"/>
          <w:sz w:val="20"/>
          <w:szCs w:val="16"/>
          <w:lang w:val="mk-MK" w:eastAsia="es-ES"/>
        </w:rPr>
        <w:t>q</w:t>
      </w:r>
      <w:r w:rsidR="001B06DC" w:rsidRPr="00833C2B">
        <w:rPr>
          <w:rFonts w:ascii="Arial Narrow" w:eastAsia="Times New Roman" w:hAnsi="Arial Narrow" w:cs="Arial"/>
          <w:b/>
          <w:snapToGrid w:val="0"/>
          <w:sz w:val="20"/>
          <w:szCs w:val="16"/>
          <w:lang w:val="mk-MK" w:eastAsia="es-ES"/>
        </w:rPr>
        <w:t>38</w:t>
      </w:r>
      <w:r w:rsidR="00C95487" w:rsidRPr="00833C2B">
        <w:rPr>
          <w:rFonts w:ascii="Arial Narrow" w:eastAsia="Times New Roman" w:hAnsi="Arial Narrow" w:cs="Arial"/>
          <w:b/>
          <w:snapToGrid w:val="0"/>
          <w:sz w:val="20"/>
          <w:szCs w:val="16"/>
          <w:lang w:val="mk-MK" w:eastAsia="es-ES"/>
        </w:rPr>
        <w:t>.</w:t>
      </w:r>
    </w:p>
    <w:p w14:paraId="4518A5FA" w14:textId="77777777" w:rsidR="00C95487" w:rsidRPr="00833C2B" w:rsidRDefault="00C95487" w:rsidP="00C95487">
      <w:pPr>
        <w:spacing w:after="0" w:line="240" w:lineRule="auto"/>
        <w:ind w:left="0" w:right="0"/>
        <w:rPr>
          <w:rFonts w:ascii="Arial Narrow" w:eastAsia="Times New Roman" w:hAnsi="Arial Narrow" w:cs="Arial"/>
          <w:snapToGrid w:val="0"/>
          <w:sz w:val="20"/>
          <w:szCs w:val="16"/>
          <w:lang w:val="mk-MK" w:eastAsia="es-ES"/>
        </w:rPr>
      </w:pPr>
    </w:p>
    <w:p w14:paraId="5DA4524B" w14:textId="2F63B166" w:rsidR="00C95487" w:rsidRPr="00833C2B" w:rsidRDefault="00192064" w:rsidP="00C95487">
      <w:pPr>
        <w:spacing w:after="0" w:line="240" w:lineRule="auto"/>
        <w:ind w:left="0" w:right="0"/>
        <w:rPr>
          <w:rFonts w:ascii="Arial Narrow" w:eastAsia="Times New Roman" w:hAnsi="Arial Narrow" w:cs="Arial"/>
          <w:snapToGrid w:val="0"/>
          <w:sz w:val="20"/>
          <w:szCs w:val="16"/>
          <w:lang w:val="mk-MK" w:eastAsia="es-ES"/>
        </w:rPr>
      </w:pPr>
      <w:r w:rsidRPr="00833C2B">
        <w:rPr>
          <w:rFonts w:ascii="Arial Narrow" w:eastAsia="Times New Roman" w:hAnsi="Arial Narrow" w:cs="Arial"/>
          <w:snapToGrid w:val="0"/>
          <w:sz w:val="20"/>
          <w:szCs w:val="16"/>
          <w:lang w:val="mk-MK" w:eastAsia="es-ES"/>
        </w:rPr>
        <w:t xml:space="preserve">Рековте дека </w:t>
      </w:r>
      <w:r w:rsidR="007E23CE" w:rsidRPr="00833C2B">
        <w:rPr>
          <w:rFonts w:ascii="Arial Narrow" w:eastAsia="Times New Roman" w:hAnsi="Arial Narrow" w:cs="Arial"/>
          <w:snapToGrid w:val="0"/>
          <w:sz w:val="20"/>
          <w:szCs w:val="16"/>
          <w:lang w:val="mk-MK" w:eastAsia="es-ES"/>
        </w:rPr>
        <w:t xml:space="preserve">вашиот проблем предизвикал потешкотии. Би сакале да слушнеме нешто повеќе за оваа ситуација. </w:t>
      </w:r>
    </w:p>
    <w:p w14:paraId="03F5E55C" w14:textId="77777777" w:rsidR="00C95487" w:rsidRPr="00833C2B" w:rsidRDefault="00C95487" w:rsidP="00C95487">
      <w:pPr>
        <w:spacing w:after="0" w:line="240" w:lineRule="auto"/>
        <w:ind w:left="0" w:right="0"/>
        <w:rPr>
          <w:rFonts w:ascii="Arial Narrow" w:eastAsia="Times New Roman" w:hAnsi="Arial Narrow" w:cs="Arial"/>
          <w:snapToGrid w:val="0"/>
          <w:sz w:val="20"/>
          <w:szCs w:val="16"/>
          <w:lang w:val="mk-MK" w:eastAsia="es-ES"/>
        </w:rPr>
      </w:pPr>
    </w:p>
    <w:tbl>
      <w:tblPr>
        <w:tblStyle w:val="TableGrid"/>
        <w:tblW w:w="10260" w:type="dxa"/>
        <w:tblInd w:w="-252" w:type="dxa"/>
        <w:tblLook w:val="04A0" w:firstRow="1" w:lastRow="0" w:firstColumn="1" w:lastColumn="0" w:noHBand="0" w:noVBand="1"/>
      </w:tblPr>
      <w:tblGrid>
        <w:gridCol w:w="1170"/>
        <w:gridCol w:w="4770"/>
        <w:gridCol w:w="4320"/>
      </w:tblGrid>
      <w:tr w:rsidR="00C95487" w:rsidRPr="00833C2B" w14:paraId="4B02640A" w14:textId="77777777" w:rsidTr="00F87280">
        <w:trPr>
          <w:trHeight w:val="539"/>
        </w:trPr>
        <w:tc>
          <w:tcPr>
            <w:tcW w:w="1170" w:type="dxa"/>
            <w:shd w:val="clear" w:color="auto" w:fill="auto"/>
          </w:tcPr>
          <w:p w14:paraId="0B6CB34C" w14:textId="1177481C" w:rsidR="00C95487" w:rsidRPr="00833C2B" w:rsidRDefault="00C95487" w:rsidP="00F87280">
            <w:pPr>
              <w:ind w:left="0" w:right="0"/>
              <w:rPr>
                <w:rFonts w:ascii="Arial Narrow" w:eastAsia="Times New Roman" w:hAnsi="Arial Narrow" w:cs="Arial"/>
                <w:b/>
                <w:snapToGrid w:val="0"/>
                <w:sz w:val="20"/>
                <w:szCs w:val="16"/>
                <w:lang w:val="mk-MK" w:eastAsia="es-ES"/>
              </w:rPr>
            </w:pPr>
            <w:r w:rsidRPr="00833C2B">
              <w:rPr>
                <w:rFonts w:ascii="Arial Narrow" w:eastAsia="Times New Roman" w:hAnsi="Arial Narrow" w:cs="Arial"/>
                <w:b/>
                <w:snapToGrid w:val="0"/>
                <w:sz w:val="20"/>
                <w:szCs w:val="16"/>
                <w:lang w:val="mk-MK" w:eastAsia="es-ES"/>
              </w:rPr>
              <w:t>q</w:t>
            </w:r>
            <w:r w:rsidR="00CF3772" w:rsidRPr="00833C2B">
              <w:rPr>
                <w:rFonts w:ascii="Arial Narrow" w:hAnsi="Arial Narrow"/>
                <w:b/>
                <w:bCs/>
                <w:sz w:val="20"/>
                <w:szCs w:val="20"/>
                <w:lang w:val="mk-MK"/>
              </w:rPr>
              <w:t>37</w:t>
            </w:r>
            <w:r w:rsidRPr="00833C2B">
              <w:rPr>
                <w:rFonts w:ascii="Arial Narrow" w:eastAsia="Times New Roman" w:hAnsi="Arial Narrow" w:cs="Arial"/>
                <w:b/>
                <w:snapToGrid w:val="0"/>
                <w:sz w:val="20"/>
                <w:szCs w:val="16"/>
                <w:lang w:val="mk-MK" w:eastAsia="es-ES"/>
              </w:rPr>
              <w:t>e</w:t>
            </w:r>
          </w:p>
        </w:tc>
        <w:tc>
          <w:tcPr>
            <w:tcW w:w="4770" w:type="dxa"/>
            <w:shd w:val="clear" w:color="auto" w:fill="auto"/>
          </w:tcPr>
          <w:p w14:paraId="642718EA" w14:textId="29808DB8" w:rsidR="00C95487" w:rsidRPr="00833C2B" w:rsidRDefault="00810926" w:rsidP="00810926">
            <w:pPr>
              <w:ind w:left="0" w:right="0"/>
              <w:rPr>
                <w:rFonts w:ascii="Arial Narrow" w:eastAsia="Times New Roman" w:hAnsi="Arial Narrow" w:cs="Arial"/>
                <w:snapToGrid w:val="0"/>
                <w:sz w:val="20"/>
                <w:szCs w:val="16"/>
                <w:lang w:val="mk-MK" w:eastAsia="es-ES"/>
              </w:rPr>
            </w:pPr>
            <w:r w:rsidRPr="00833C2B">
              <w:rPr>
                <w:rFonts w:ascii="Arial Narrow" w:eastAsia="Times New Roman" w:hAnsi="Arial Narrow" w:cs="Arial"/>
                <w:snapToGrid w:val="0"/>
                <w:sz w:val="20"/>
                <w:szCs w:val="16"/>
                <w:lang w:val="mk-MK" w:eastAsia="es-ES"/>
              </w:rPr>
              <w:t xml:space="preserve">Доколку како резултат на ова потешкотија не рабтевте, колку дена не работевте? </w:t>
            </w:r>
          </w:p>
        </w:tc>
        <w:tc>
          <w:tcPr>
            <w:tcW w:w="4320" w:type="dxa"/>
            <w:shd w:val="clear" w:color="auto" w:fill="auto"/>
          </w:tcPr>
          <w:p w14:paraId="4AF3AC96" w14:textId="733CD953" w:rsidR="00C95487" w:rsidRPr="00833C2B" w:rsidRDefault="00C95487" w:rsidP="00F87280">
            <w:pPr>
              <w:ind w:left="0" w:right="0"/>
              <w:rPr>
                <w:rFonts w:ascii="Arial Narrow" w:eastAsia="Times New Roman" w:hAnsi="Arial Narrow" w:cs="Arial"/>
                <w:snapToGrid w:val="0"/>
                <w:sz w:val="20"/>
                <w:szCs w:val="16"/>
                <w:lang w:val="mk-MK" w:eastAsia="es-ES"/>
              </w:rPr>
            </w:pPr>
            <w:r w:rsidRPr="00833C2B">
              <w:rPr>
                <w:rFonts w:ascii="Arial Narrow" w:eastAsia="Times New Roman" w:hAnsi="Arial Narrow" w:cs="Arial"/>
                <w:snapToGrid w:val="0"/>
                <w:sz w:val="20"/>
                <w:szCs w:val="16"/>
                <w:lang w:val="mk-MK" w:eastAsia="es-ES"/>
              </w:rPr>
              <w:t>[</w:t>
            </w:r>
            <w:r w:rsidR="00FE53BA" w:rsidRPr="00833C2B">
              <w:rPr>
                <w:rFonts w:ascii="Arial Narrow" w:eastAsia="Times New Roman" w:hAnsi="Arial Narrow" w:cs="Arial"/>
                <w:snapToGrid w:val="0"/>
                <w:sz w:val="20"/>
                <w:szCs w:val="16"/>
                <w:lang w:val="mk-MK" w:eastAsia="es-ES"/>
              </w:rPr>
              <w:t>Отворен одговор</w:t>
            </w:r>
            <w:r w:rsidRPr="00833C2B">
              <w:rPr>
                <w:rFonts w:ascii="Arial Narrow" w:eastAsia="Times New Roman" w:hAnsi="Arial Narrow" w:cs="Arial"/>
                <w:snapToGrid w:val="0"/>
                <w:sz w:val="20"/>
                <w:szCs w:val="16"/>
                <w:lang w:val="mk-MK" w:eastAsia="es-ES"/>
              </w:rPr>
              <w:t xml:space="preserve">]  _______ </w:t>
            </w:r>
            <w:r w:rsidR="00FE53BA" w:rsidRPr="00833C2B">
              <w:rPr>
                <w:rFonts w:ascii="Arial Narrow" w:eastAsia="Times New Roman" w:hAnsi="Arial Narrow" w:cs="Arial"/>
                <w:snapToGrid w:val="0"/>
                <w:sz w:val="20"/>
                <w:szCs w:val="16"/>
                <w:lang w:val="mk-MK" w:eastAsia="es-ES"/>
              </w:rPr>
              <w:t>денови</w:t>
            </w:r>
          </w:p>
          <w:p w14:paraId="0130DFB2" w14:textId="77777777" w:rsidR="00C95487" w:rsidRPr="00833C2B" w:rsidRDefault="00C95487" w:rsidP="00F87280">
            <w:pPr>
              <w:ind w:left="0" w:right="0"/>
              <w:rPr>
                <w:rFonts w:ascii="Arial Narrow" w:eastAsia="Times New Roman" w:hAnsi="Arial Narrow" w:cs="Arial"/>
                <w:snapToGrid w:val="0"/>
                <w:sz w:val="20"/>
                <w:szCs w:val="16"/>
                <w:lang w:val="mk-MK" w:eastAsia="es-ES"/>
              </w:rPr>
            </w:pPr>
          </w:p>
        </w:tc>
      </w:tr>
      <w:tr w:rsidR="00C95487" w:rsidRPr="004B2D7E" w14:paraId="614A1CC9" w14:textId="77777777" w:rsidTr="00F87280">
        <w:trPr>
          <w:trHeight w:val="692"/>
        </w:trPr>
        <w:tc>
          <w:tcPr>
            <w:tcW w:w="1170" w:type="dxa"/>
            <w:shd w:val="clear" w:color="auto" w:fill="auto"/>
          </w:tcPr>
          <w:p w14:paraId="35C4AC33" w14:textId="74410681" w:rsidR="00C95487" w:rsidRPr="00833C2B" w:rsidRDefault="00C95487" w:rsidP="00F87280">
            <w:pPr>
              <w:ind w:left="0" w:right="0"/>
              <w:rPr>
                <w:rFonts w:ascii="Arial Narrow" w:eastAsia="Times New Roman" w:hAnsi="Arial Narrow" w:cs="Arial"/>
                <w:b/>
                <w:snapToGrid w:val="0"/>
                <w:sz w:val="20"/>
                <w:szCs w:val="16"/>
                <w:lang w:val="mk-MK" w:eastAsia="es-ES"/>
              </w:rPr>
            </w:pPr>
            <w:r w:rsidRPr="00833C2B">
              <w:rPr>
                <w:rFonts w:ascii="Arial Narrow" w:eastAsia="Times New Roman" w:hAnsi="Arial Narrow" w:cs="Arial"/>
                <w:b/>
                <w:snapToGrid w:val="0"/>
                <w:sz w:val="20"/>
                <w:szCs w:val="16"/>
                <w:lang w:val="mk-MK" w:eastAsia="es-ES"/>
              </w:rPr>
              <w:t>q</w:t>
            </w:r>
            <w:r w:rsidR="00CF3772" w:rsidRPr="00833C2B">
              <w:rPr>
                <w:rFonts w:ascii="Arial Narrow" w:hAnsi="Arial Narrow"/>
                <w:b/>
                <w:bCs/>
                <w:sz w:val="20"/>
                <w:szCs w:val="20"/>
                <w:lang w:val="mk-MK"/>
              </w:rPr>
              <w:t>37</w:t>
            </w:r>
            <w:r w:rsidRPr="00833C2B">
              <w:rPr>
                <w:rFonts w:ascii="Arial Narrow" w:eastAsia="Times New Roman" w:hAnsi="Arial Narrow" w:cs="Arial"/>
                <w:b/>
                <w:snapToGrid w:val="0"/>
                <w:sz w:val="20"/>
                <w:szCs w:val="16"/>
                <w:lang w:val="mk-MK" w:eastAsia="es-ES"/>
              </w:rPr>
              <w:t>f</w:t>
            </w:r>
          </w:p>
        </w:tc>
        <w:tc>
          <w:tcPr>
            <w:tcW w:w="4770" w:type="dxa"/>
            <w:shd w:val="clear" w:color="auto" w:fill="auto"/>
          </w:tcPr>
          <w:p w14:paraId="550EFA4A" w14:textId="62932C42" w:rsidR="00C95487" w:rsidRPr="00833C2B" w:rsidRDefault="00810926" w:rsidP="00810926">
            <w:pPr>
              <w:ind w:left="0" w:right="0"/>
              <w:rPr>
                <w:rFonts w:ascii="Arial Narrow" w:eastAsia="Times New Roman" w:hAnsi="Arial Narrow" w:cs="Arial"/>
                <w:snapToGrid w:val="0"/>
                <w:sz w:val="20"/>
                <w:szCs w:val="16"/>
                <w:lang w:val="mk-MK" w:eastAsia="es-ES"/>
              </w:rPr>
            </w:pPr>
            <w:r w:rsidRPr="00833C2B">
              <w:rPr>
                <w:rFonts w:ascii="Arial Narrow" w:eastAsia="Times New Roman" w:hAnsi="Arial Narrow" w:cs="Arial"/>
                <w:snapToGrid w:val="0"/>
                <w:sz w:val="20"/>
                <w:szCs w:val="16"/>
                <w:lang w:val="mk-MK" w:eastAsia="es-ES"/>
              </w:rPr>
              <w:t xml:space="preserve">Доколку како резултат на неработење изгубивте приход, колкав беше приходот што го изгубивте? </w:t>
            </w:r>
          </w:p>
        </w:tc>
        <w:tc>
          <w:tcPr>
            <w:tcW w:w="4320" w:type="dxa"/>
            <w:shd w:val="clear" w:color="auto" w:fill="auto"/>
          </w:tcPr>
          <w:p w14:paraId="3AA4D9F3" w14:textId="1CB5D330" w:rsidR="00C95487" w:rsidRPr="00427525" w:rsidRDefault="00C95487" w:rsidP="00FE53BA">
            <w:pPr>
              <w:ind w:left="0" w:right="0"/>
              <w:rPr>
                <w:rFonts w:ascii="Arial Narrow" w:eastAsia="Times New Roman" w:hAnsi="Arial Narrow" w:cs="Arial"/>
                <w:snapToGrid w:val="0"/>
                <w:sz w:val="20"/>
                <w:szCs w:val="16"/>
                <w:lang w:eastAsia="es-ES"/>
              </w:rPr>
            </w:pPr>
            <w:r w:rsidRPr="00833C2B">
              <w:rPr>
                <w:rFonts w:ascii="Arial Narrow" w:eastAsia="Times New Roman" w:hAnsi="Arial Narrow" w:cs="Arial"/>
                <w:snapToGrid w:val="0"/>
                <w:sz w:val="20"/>
                <w:szCs w:val="16"/>
                <w:lang w:val="mk-MK" w:eastAsia="es-ES"/>
              </w:rPr>
              <w:t>[</w:t>
            </w:r>
            <w:r w:rsidR="00FE53BA" w:rsidRPr="00833C2B">
              <w:rPr>
                <w:rFonts w:ascii="Arial Narrow" w:eastAsia="Times New Roman" w:hAnsi="Arial Narrow" w:cs="Arial"/>
                <w:snapToGrid w:val="0"/>
                <w:sz w:val="20"/>
                <w:szCs w:val="16"/>
                <w:lang w:val="mk-MK" w:eastAsia="es-ES"/>
              </w:rPr>
              <w:t>Отворен одговор</w:t>
            </w:r>
            <w:r w:rsidRPr="00833C2B">
              <w:rPr>
                <w:rFonts w:ascii="Arial Narrow" w:eastAsia="Times New Roman" w:hAnsi="Arial Narrow" w:cs="Arial"/>
                <w:snapToGrid w:val="0"/>
                <w:sz w:val="20"/>
                <w:szCs w:val="16"/>
                <w:lang w:val="mk-MK" w:eastAsia="es-ES"/>
              </w:rPr>
              <w:t>]  ________ [</w:t>
            </w:r>
            <w:r w:rsidR="000A28EB" w:rsidRPr="00427525">
              <w:rPr>
                <w:rFonts w:ascii="Arial Narrow" w:eastAsia="Times New Roman" w:hAnsi="Arial Narrow" w:cs="Arial"/>
                <w:snapToGrid w:val="0"/>
                <w:sz w:val="20"/>
                <w:szCs w:val="16"/>
                <w:lang w:val="mk-MK" w:eastAsia="es-ES"/>
              </w:rPr>
              <w:t>денари</w:t>
            </w:r>
            <w:r w:rsidR="00427525">
              <w:rPr>
                <w:rFonts w:ascii="Arial Narrow" w:eastAsia="Times New Roman" w:hAnsi="Arial Narrow" w:cs="Arial"/>
                <w:snapToGrid w:val="0"/>
                <w:sz w:val="20"/>
                <w:szCs w:val="16"/>
                <w:lang w:eastAsia="es-ES"/>
              </w:rPr>
              <w:t>]</w:t>
            </w:r>
          </w:p>
        </w:tc>
      </w:tr>
    </w:tbl>
    <w:p w14:paraId="733F3F3B" w14:textId="77777777" w:rsidR="00C95487" w:rsidRPr="00833C2B" w:rsidRDefault="00C95487" w:rsidP="00C95487">
      <w:pPr>
        <w:spacing w:after="0" w:line="240" w:lineRule="auto"/>
        <w:ind w:left="0" w:right="0"/>
        <w:rPr>
          <w:rFonts w:ascii="Arial Narrow" w:eastAsia="Times New Roman" w:hAnsi="Arial Narrow" w:cs="Arial"/>
          <w:snapToGrid w:val="0"/>
          <w:sz w:val="20"/>
          <w:szCs w:val="16"/>
          <w:lang w:val="mk-MK" w:eastAsia="es-ES"/>
        </w:rPr>
      </w:pPr>
    </w:p>
    <w:tbl>
      <w:tblPr>
        <w:tblStyle w:val="TableGrid"/>
        <w:tblW w:w="10260" w:type="dxa"/>
        <w:tblInd w:w="-252" w:type="dxa"/>
        <w:tblLayout w:type="fixed"/>
        <w:tblLook w:val="04A0" w:firstRow="1" w:lastRow="0" w:firstColumn="1" w:lastColumn="0" w:noHBand="0" w:noVBand="1"/>
      </w:tblPr>
      <w:tblGrid>
        <w:gridCol w:w="1170"/>
        <w:gridCol w:w="3780"/>
        <w:gridCol w:w="5310"/>
      </w:tblGrid>
      <w:tr w:rsidR="00C95487" w:rsidRPr="00495ACD" w14:paraId="7B0646D5" w14:textId="77777777" w:rsidTr="00F87280">
        <w:trPr>
          <w:trHeight w:val="539"/>
        </w:trPr>
        <w:tc>
          <w:tcPr>
            <w:tcW w:w="1170" w:type="dxa"/>
            <w:shd w:val="clear" w:color="auto" w:fill="auto"/>
          </w:tcPr>
          <w:p w14:paraId="5C69B012" w14:textId="1BB35DB4" w:rsidR="00C95487" w:rsidRPr="00833C2B" w:rsidRDefault="00CF3772" w:rsidP="00F87280">
            <w:pPr>
              <w:ind w:left="0" w:right="0"/>
              <w:rPr>
                <w:rFonts w:ascii="Arial Narrow" w:eastAsia="Times New Roman" w:hAnsi="Arial Narrow" w:cs="Arial"/>
                <w:b/>
                <w:snapToGrid w:val="0"/>
                <w:sz w:val="20"/>
                <w:szCs w:val="16"/>
                <w:lang w:val="mk-MK" w:eastAsia="es-ES"/>
              </w:rPr>
            </w:pPr>
            <w:r w:rsidRPr="00833C2B">
              <w:rPr>
                <w:rFonts w:ascii="Arial Narrow" w:eastAsia="Times New Roman" w:hAnsi="Arial Narrow" w:cs="Arial"/>
                <w:b/>
                <w:snapToGrid w:val="0"/>
                <w:sz w:val="20"/>
                <w:szCs w:val="16"/>
                <w:lang w:val="mk-MK" w:eastAsia="es-ES"/>
              </w:rPr>
              <w:t>q</w:t>
            </w:r>
            <w:r w:rsidRPr="00833C2B">
              <w:rPr>
                <w:rFonts w:ascii="Arial Narrow" w:hAnsi="Arial Narrow"/>
                <w:b/>
                <w:bCs/>
                <w:sz w:val="20"/>
                <w:szCs w:val="20"/>
                <w:lang w:val="mk-MK"/>
              </w:rPr>
              <w:t>37</w:t>
            </w:r>
            <w:r w:rsidR="00C95487" w:rsidRPr="00833C2B">
              <w:rPr>
                <w:rFonts w:ascii="Arial Narrow" w:eastAsia="Times New Roman" w:hAnsi="Arial Narrow" w:cs="Arial"/>
                <w:b/>
                <w:snapToGrid w:val="0"/>
                <w:sz w:val="20"/>
                <w:szCs w:val="16"/>
                <w:lang w:val="mk-MK" w:eastAsia="es-ES"/>
              </w:rPr>
              <w:t>g</w:t>
            </w:r>
          </w:p>
        </w:tc>
        <w:tc>
          <w:tcPr>
            <w:tcW w:w="3780" w:type="dxa"/>
            <w:shd w:val="clear" w:color="auto" w:fill="auto"/>
          </w:tcPr>
          <w:p w14:paraId="5D948345" w14:textId="47DFEDD6" w:rsidR="00C95487" w:rsidRPr="00833C2B" w:rsidRDefault="00810926" w:rsidP="00810926">
            <w:pPr>
              <w:ind w:left="0" w:right="0"/>
              <w:rPr>
                <w:rFonts w:ascii="Arial Narrow" w:eastAsia="Times New Roman" w:hAnsi="Arial Narrow" w:cs="Arial"/>
                <w:snapToGrid w:val="0"/>
                <w:sz w:val="20"/>
                <w:szCs w:val="16"/>
                <w:lang w:val="mk-MK" w:eastAsia="es-ES"/>
              </w:rPr>
            </w:pPr>
            <w:r w:rsidRPr="00833C2B">
              <w:rPr>
                <w:rFonts w:ascii="Arial Narrow" w:eastAsia="Times New Roman" w:hAnsi="Arial Narrow" w:cs="Arial"/>
                <w:snapToGrid w:val="0"/>
                <w:sz w:val="20"/>
                <w:szCs w:val="16"/>
                <w:lang w:val="mk-MK" w:eastAsia="es-ES"/>
              </w:rPr>
              <w:t>Дали како резултат на оваа потешкотија посетивте здравствен професионалец (односно медицински доктор, терапевт, психолог, итн</w:t>
            </w:r>
            <w:r w:rsidR="00C95487" w:rsidRPr="00833C2B">
              <w:rPr>
                <w:rFonts w:ascii="Arial Narrow" w:eastAsia="Times New Roman" w:hAnsi="Arial Narrow" w:cs="Arial"/>
                <w:snapToGrid w:val="0"/>
                <w:sz w:val="20"/>
                <w:szCs w:val="16"/>
                <w:lang w:val="mk-MK" w:eastAsia="es-ES"/>
              </w:rPr>
              <w:t>.)?</w:t>
            </w:r>
          </w:p>
        </w:tc>
        <w:tc>
          <w:tcPr>
            <w:tcW w:w="5310" w:type="dxa"/>
            <w:shd w:val="clear" w:color="auto" w:fill="auto"/>
          </w:tcPr>
          <w:p w14:paraId="257CDB04" w14:textId="65326209" w:rsidR="00C95487" w:rsidRPr="00833C2B" w:rsidRDefault="00C84400" w:rsidP="00F87280">
            <w:pPr>
              <w:ind w:left="0" w:right="0"/>
              <w:rPr>
                <w:rFonts w:ascii="Arial Narrow" w:eastAsia="Times New Roman" w:hAnsi="Arial Narrow" w:cs="Arial"/>
                <w:snapToGrid w:val="0"/>
                <w:sz w:val="20"/>
                <w:szCs w:val="16"/>
                <w:lang w:val="mk-MK" w:eastAsia="es-ES"/>
              </w:rPr>
            </w:pPr>
            <w:r w:rsidRPr="00833C2B">
              <w:rPr>
                <w:rFonts w:ascii="Arial Narrow" w:eastAsia="Times New Roman" w:hAnsi="Arial Narrow" w:cs="Arial"/>
                <w:snapToGrid w:val="0"/>
                <w:sz w:val="20"/>
                <w:szCs w:val="16"/>
                <w:lang w:val="mk-MK" w:eastAsia="es-ES"/>
              </w:rPr>
              <w:t>Да</w:t>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lang w:val="mk-MK" w:eastAsia="es-ES"/>
              </w:rPr>
              <w:t>1 (GO TO q</w:t>
            </w:r>
            <w:r w:rsidR="00621014" w:rsidRPr="00833C2B">
              <w:rPr>
                <w:rFonts w:ascii="Arial Narrow" w:eastAsia="Times New Roman" w:hAnsi="Arial Narrow" w:cs="Arial"/>
                <w:snapToGrid w:val="0"/>
                <w:sz w:val="20"/>
                <w:szCs w:val="16"/>
                <w:lang w:val="mk-MK" w:eastAsia="es-ES"/>
              </w:rPr>
              <w:t>37</w:t>
            </w:r>
            <w:r w:rsidR="00C95487" w:rsidRPr="00833C2B">
              <w:rPr>
                <w:rFonts w:ascii="Arial Narrow" w:eastAsia="Times New Roman" w:hAnsi="Arial Narrow" w:cs="Arial"/>
                <w:snapToGrid w:val="0"/>
                <w:sz w:val="20"/>
                <w:szCs w:val="16"/>
                <w:lang w:val="mk-MK" w:eastAsia="es-ES"/>
              </w:rPr>
              <w:t>g_1)</w:t>
            </w:r>
          </w:p>
          <w:p w14:paraId="41EADFFA" w14:textId="420C2038" w:rsidR="00C95487" w:rsidRPr="00833C2B" w:rsidRDefault="00C84400" w:rsidP="00F87280">
            <w:pPr>
              <w:ind w:left="0" w:right="0"/>
              <w:rPr>
                <w:rFonts w:ascii="Arial Narrow" w:eastAsia="Times New Roman" w:hAnsi="Arial Narrow" w:cs="Arial"/>
                <w:snapToGrid w:val="0"/>
                <w:sz w:val="20"/>
                <w:szCs w:val="16"/>
                <w:lang w:val="mk-MK" w:eastAsia="es-ES"/>
              </w:rPr>
            </w:pPr>
            <w:r w:rsidRPr="00833C2B">
              <w:rPr>
                <w:rFonts w:ascii="Arial Narrow" w:eastAsia="Times New Roman" w:hAnsi="Arial Narrow" w:cs="Arial"/>
                <w:snapToGrid w:val="0"/>
                <w:sz w:val="20"/>
                <w:szCs w:val="16"/>
                <w:lang w:val="mk-MK" w:eastAsia="es-ES"/>
              </w:rPr>
              <w:t>Не</w:t>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lang w:val="mk-MK" w:eastAsia="es-ES"/>
              </w:rPr>
              <w:t>2 (GO TO q</w:t>
            </w:r>
            <w:r w:rsidR="00621014" w:rsidRPr="00833C2B">
              <w:rPr>
                <w:rFonts w:ascii="Arial Narrow" w:eastAsia="Times New Roman" w:hAnsi="Arial Narrow" w:cs="Arial"/>
                <w:snapToGrid w:val="0"/>
                <w:sz w:val="20"/>
                <w:szCs w:val="16"/>
                <w:lang w:val="mk-MK" w:eastAsia="es-ES"/>
              </w:rPr>
              <w:t>37</w:t>
            </w:r>
            <w:r w:rsidR="00C95487" w:rsidRPr="00833C2B">
              <w:rPr>
                <w:rFonts w:ascii="Arial Narrow" w:eastAsia="Times New Roman" w:hAnsi="Arial Narrow" w:cs="Arial"/>
                <w:snapToGrid w:val="0"/>
                <w:sz w:val="20"/>
                <w:szCs w:val="16"/>
                <w:lang w:val="mk-MK" w:eastAsia="es-ES"/>
              </w:rPr>
              <w:t>h)</w:t>
            </w:r>
          </w:p>
          <w:p w14:paraId="6A9F4426" w14:textId="63AEE165" w:rsidR="00C95487" w:rsidRPr="00833C2B" w:rsidRDefault="00C95487" w:rsidP="007F7C47">
            <w:pPr>
              <w:ind w:left="0" w:right="0"/>
              <w:rPr>
                <w:rFonts w:ascii="Arial Narrow" w:eastAsia="Times New Roman" w:hAnsi="Arial Narrow" w:cs="Arial"/>
                <w:snapToGrid w:val="0"/>
                <w:sz w:val="20"/>
                <w:szCs w:val="16"/>
                <w:lang w:val="mk-MK" w:eastAsia="es-ES"/>
              </w:rPr>
            </w:pPr>
            <w:r w:rsidRPr="00833C2B">
              <w:rPr>
                <w:rFonts w:ascii="Arial Narrow" w:eastAsia="Times New Roman" w:hAnsi="Arial Narrow" w:cs="Arial"/>
                <w:b/>
                <w:snapToGrid w:val="0"/>
                <w:sz w:val="20"/>
                <w:szCs w:val="16"/>
                <w:lang w:val="mk-MK" w:eastAsia="es-ES"/>
              </w:rPr>
              <w:t>(</w:t>
            </w:r>
            <w:r w:rsidR="00AA4AAE" w:rsidRPr="00833C2B">
              <w:rPr>
                <w:rFonts w:ascii="Arial Narrow" w:hAnsi="Arial Narrow"/>
                <w:b/>
                <w:sz w:val="20"/>
                <w:szCs w:val="20"/>
                <w:lang w:val="mk-MK"/>
              </w:rPr>
              <w:t>НЕ ЧИТАЈ</w:t>
            </w:r>
            <w:r w:rsidRPr="00833C2B">
              <w:rPr>
                <w:rFonts w:ascii="Arial Narrow" w:eastAsia="Times New Roman" w:hAnsi="Arial Narrow" w:cs="Arial"/>
                <w:b/>
                <w:snapToGrid w:val="0"/>
                <w:sz w:val="20"/>
                <w:szCs w:val="16"/>
                <w:lang w:val="mk-MK" w:eastAsia="es-ES"/>
              </w:rPr>
              <w:t xml:space="preserve">) </w:t>
            </w:r>
            <w:r w:rsidR="007F7C47" w:rsidRPr="00833C2B">
              <w:rPr>
                <w:rFonts w:ascii="Arial Narrow" w:eastAsia="Times New Roman" w:hAnsi="Arial Narrow" w:cs="Arial"/>
                <w:snapToGrid w:val="0"/>
                <w:sz w:val="20"/>
                <w:szCs w:val="16"/>
                <w:lang w:val="mk-MK" w:eastAsia="es-ES"/>
              </w:rPr>
              <w:t>Не знам</w:t>
            </w:r>
            <w:r w:rsidRPr="00833C2B">
              <w:rPr>
                <w:rFonts w:ascii="Arial Narrow" w:eastAsia="Times New Roman" w:hAnsi="Arial Narrow" w:cs="Arial"/>
                <w:snapToGrid w:val="0"/>
                <w:sz w:val="20"/>
                <w:szCs w:val="16"/>
                <w:lang w:val="mk-MK" w:eastAsia="es-ES"/>
              </w:rPr>
              <w:t>/</w:t>
            </w:r>
            <w:r w:rsidR="007F7C47" w:rsidRPr="00833C2B">
              <w:rPr>
                <w:rFonts w:ascii="Arial Narrow" w:eastAsia="Times New Roman" w:hAnsi="Arial Narrow" w:cs="Arial"/>
                <w:snapToGrid w:val="0"/>
                <w:sz w:val="20"/>
                <w:szCs w:val="16"/>
                <w:lang w:val="mk-MK" w:eastAsia="es-ES"/>
              </w:rPr>
              <w:t>Без одговор</w:t>
            </w:r>
            <w:r w:rsidRPr="00833C2B">
              <w:rPr>
                <w:rFonts w:ascii="Arial Narrow" w:eastAsia="Times New Roman" w:hAnsi="Arial Narrow" w:cs="Arial"/>
                <w:snapToGrid w:val="0"/>
                <w:sz w:val="20"/>
                <w:szCs w:val="16"/>
                <w:u w:val="dotted"/>
                <w:lang w:val="mk-MK" w:eastAsia="es-ES"/>
              </w:rPr>
              <w:tab/>
            </w:r>
            <w:r w:rsidRPr="00833C2B">
              <w:rPr>
                <w:rFonts w:ascii="Arial Narrow" w:eastAsia="Times New Roman" w:hAnsi="Arial Narrow" w:cs="Arial"/>
                <w:snapToGrid w:val="0"/>
                <w:sz w:val="20"/>
                <w:szCs w:val="16"/>
                <w:u w:val="dotted"/>
                <w:lang w:val="mk-MK" w:eastAsia="es-ES"/>
              </w:rPr>
              <w:tab/>
            </w:r>
            <w:r w:rsidRPr="00833C2B">
              <w:rPr>
                <w:rFonts w:ascii="Arial Narrow" w:eastAsia="Times New Roman" w:hAnsi="Arial Narrow" w:cs="Arial"/>
                <w:snapToGrid w:val="0"/>
                <w:sz w:val="20"/>
                <w:szCs w:val="16"/>
                <w:lang w:val="mk-MK" w:eastAsia="es-ES"/>
              </w:rPr>
              <w:t>99 (GO TO q</w:t>
            </w:r>
            <w:r w:rsidR="00621014" w:rsidRPr="00833C2B">
              <w:rPr>
                <w:rFonts w:ascii="Arial Narrow" w:eastAsia="Times New Roman" w:hAnsi="Arial Narrow" w:cs="Arial"/>
                <w:snapToGrid w:val="0"/>
                <w:sz w:val="20"/>
                <w:szCs w:val="16"/>
                <w:lang w:val="mk-MK" w:eastAsia="es-ES"/>
              </w:rPr>
              <w:t>37</w:t>
            </w:r>
            <w:r w:rsidRPr="00833C2B">
              <w:rPr>
                <w:rFonts w:ascii="Arial Narrow" w:eastAsia="Times New Roman" w:hAnsi="Arial Narrow" w:cs="Arial"/>
                <w:snapToGrid w:val="0"/>
                <w:sz w:val="20"/>
                <w:szCs w:val="16"/>
                <w:lang w:val="mk-MK" w:eastAsia="es-ES"/>
              </w:rPr>
              <w:t>h)</w:t>
            </w:r>
          </w:p>
        </w:tc>
      </w:tr>
      <w:tr w:rsidR="00C95487" w:rsidRPr="00495ACD" w14:paraId="2CF9C42F" w14:textId="77777777" w:rsidTr="00F87280">
        <w:trPr>
          <w:trHeight w:val="620"/>
        </w:trPr>
        <w:tc>
          <w:tcPr>
            <w:tcW w:w="1170" w:type="dxa"/>
            <w:shd w:val="clear" w:color="auto" w:fill="auto"/>
          </w:tcPr>
          <w:p w14:paraId="3AD86233" w14:textId="6A745921" w:rsidR="00C95487" w:rsidRPr="00833C2B" w:rsidRDefault="00C95487" w:rsidP="00F87280">
            <w:pPr>
              <w:ind w:left="0" w:right="0"/>
              <w:rPr>
                <w:rFonts w:ascii="Arial Narrow" w:eastAsia="Times New Roman" w:hAnsi="Arial Narrow" w:cs="Arial"/>
                <w:b/>
                <w:snapToGrid w:val="0"/>
                <w:sz w:val="20"/>
                <w:szCs w:val="16"/>
                <w:lang w:val="mk-MK" w:eastAsia="es-ES"/>
              </w:rPr>
            </w:pPr>
            <w:r w:rsidRPr="00833C2B">
              <w:rPr>
                <w:rFonts w:ascii="Arial Narrow" w:eastAsia="Times New Roman" w:hAnsi="Arial Narrow" w:cs="Arial"/>
                <w:b/>
                <w:snapToGrid w:val="0"/>
                <w:sz w:val="20"/>
                <w:szCs w:val="16"/>
                <w:lang w:val="mk-MK" w:eastAsia="es-ES"/>
              </w:rPr>
              <w:t>q</w:t>
            </w:r>
            <w:r w:rsidR="00CF3772" w:rsidRPr="00833C2B">
              <w:rPr>
                <w:rFonts w:ascii="Arial Narrow" w:hAnsi="Arial Narrow"/>
                <w:b/>
                <w:bCs/>
                <w:sz w:val="20"/>
                <w:szCs w:val="20"/>
                <w:lang w:val="mk-MK"/>
              </w:rPr>
              <w:t>37</w:t>
            </w:r>
            <w:r w:rsidRPr="00833C2B">
              <w:rPr>
                <w:rFonts w:ascii="Arial Narrow" w:eastAsia="Times New Roman" w:hAnsi="Arial Narrow" w:cs="Arial"/>
                <w:b/>
                <w:snapToGrid w:val="0"/>
                <w:sz w:val="20"/>
                <w:szCs w:val="16"/>
                <w:lang w:val="mk-MK" w:eastAsia="es-ES"/>
              </w:rPr>
              <w:t>g_1</w:t>
            </w:r>
          </w:p>
        </w:tc>
        <w:tc>
          <w:tcPr>
            <w:tcW w:w="3780" w:type="dxa"/>
            <w:shd w:val="clear" w:color="auto" w:fill="auto"/>
          </w:tcPr>
          <w:p w14:paraId="1A3C0C15" w14:textId="1247A703" w:rsidR="00C95487" w:rsidRPr="00833C2B" w:rsidRDefault="00C95487" w:rsidP="007B0E7B">
            <w:pPr>
              <w:ind w:left="0" w:right="0"/>
              <w:rPr>
                <w:rFonts w:ascii="Arial Narrow" w:eastAsia="Times New Roman" w:hAnsi="Arial Narrow" w:cs="Arial"/>
                <w:snapToGrid w:val="0"/>
                <w:sz w:val="20"/>
                <w:szCs w:val="16"/>
                <w:lang w:val="mk-MK" w:eastAsia="es-ES"/>
              </w:rPr>
            </w:pPr>
            <w:r w:rsidRPr="00833C2B">
              <w:rPr>
                <w:rFonts w:ascii="Arial Narrow" w:eastAsia="Times New Roman" w:hAnsi="Arial Narrow" w:cs="Arial"/>
                <w:b/>
                <w:snapToGrid w:val="0"/>
                <w:sz w:val="20"/>
                <w:szCs w:val="16"/>
                <w:lang w:val="mk-MK" w:eastAsia="es-ES"/>
              </w:rPr>
              <w:t>(</w:t>
            </w:r>
            <w:r w:rsidR="00042715" w:rsidRPr="00833C2B">
              <w:rPr>
                <w:rFonts w:ascii="Arial Narrow" w:eastAsia="Times New Roman" w:hAnsi="Arial Narrow" w:cs="Arial"/>
                <w:b/>
                <w:snapToGrid w:val="0"/>
                <w:sz w:val="20"/>
                <w:szCs w:val="16"/>
                <w:lang w:val="mk-MK" w:eastAsia="es-ES"/>
              </w:rPr>
              <w:t>ПРАШАЈ</w:t>
            </w:r>
            <w:r w:rsidR="007B0E7B" w:rsidRPr="00833C2B">
              <w:rPr>
                <w:rFonts w:ascii="Arial Narrow" w:eastAsia="Times New Roman" w:hAnsi="Arial Narrow" w:cs="Arial"/>
                <w:b/>
                <w:snapToGrid w:val="0"/>
                <w:sz w:val="20"/>
                <w:szCs w:val="16"/>
                <w:lang w:val="mk-MK" w:eastAsia="es-ES"/>
              </w:rPr>
              <w:t>ТЕ</w:t>
            </w:r>
            <w:r w:rsidR="00042715" w:rsidRPr="00833C2B">
              <w:rPr>
                <w:rFonts w:ascii="Arial Narrow" w:eastAsia="Times New Roman" w:hAnsi="Arial Narrow" w:cs="Arial"/>
                <w:b/>
                <w:snapToGrid w:val="0"/>
                <w:sz w:val="20"/>
                <w:szCs w:val="16"/>
                <w:lang w:val="mk-MK" w:eastAsia="es-ES"/>
              </w:rPr>
              <w:t xml:space="preserve"> ДАЛИ</w:t>
            </w:r>
            <w:r w:rsidRPr="00833C2B">
              <w:rPr>
                <w:rFonts w:ascii="Arial Narrow" w:eastAsia="Times New Roman" w:hAnsi="Arial Narrow" w:cs="Arial"/>
                <w:b/>
                <w:snapToGrid w:val="0"/>
                <w:sz w:val="20"/>
                <w:szCs w:val="16"/>
                <w:lang w:val="mk-MK" w:eastAsia="es-ES"/>
              </w:rPr>
              <w:t xml:space="preserve"> q</w:t>
            </w:r>
            <w:r w:rsidR="00B039DB" w:rsidRPr="00833C2B">
              <w:rPr>
                <w:rFonts w:ascii="Arial Narrow" w:eastAsia="Times New Roman" w:hAnsi="Arial Narrow" w:cs="Arial"/>
                <w:b/>
                <w:snapToGrid w:val="0"/>
                <w:sz w:val="20"/>
                <w:szCs w:val="16"/>
                <w:lang w:val="mk-MK" w:eastAsia="es-ES"/>
              </w:rPr>
              <w:t>37</w:t>
            </w:r>
            <w:r w:rsidRPr="00833C2B">
              <w:rPr>
                <w:rFonts w:ascii="Arial Narrow" w:eastAsia="Times New Roman" w:hAnsi="Arial Narrow" w:cs="Arial"/>
                <w:b/>
                <w:snapToGrid w:val="0"/>
                <w:sz w:val="20"/>
                <w:szCs w:val="16"/>
                <w:lang w:val="mk-MK" w:eastAsia="es-ES"/>
              </w:rPr>
              <w:t xml:space="preserve">g = 1) </w:t>
            </w:r>
            <w:r w:rsidR="00042715" w:rsidRPr="00833C2B">
              <w:rPr>
                <w:rFonts w:ascii="Arial Narrow" w:eastAsia="Times New Roman" w:hAnsi="Arial Narrow" w:cs="Arial"/>
                <w:snapToGrid w:val="0"/>
                <w:sz w:val="20"/>
                <w:szCs w:val="16"/>
                <w:lang w:val="mk-MK" w:eastAsia="es-ES"/>
              </w:rPr>
              <w:t>Доколку посетивте здравствен професионалец</w:t>
            </w:r>
            <w:r w:rsidR="007B0E7B" w:rsidRPr="00833C2B">
              <w:rPr>
                <w:rFonts w:ascii="Arial Narrow" w:eastAsia="Times New Roman" w:hAnsi="Arial Narrow" w:cs="Arial"/>
                <w:snapToGrid w:val="0"/>
                <w:sz w:val="20"/>
                <w:szCs w:val="16"/>
                <w:lang w:val="mk-MK" w:eastAsia="es-ES"/>
              </w:rPr>
              <w:t xml:space="preserve">, колку посети направивте? </w:t>
            </w:r>
          </w:p>
        </w:tc>
        <w:tc>
          <w:tcPr>
            <w:tcW w:w="5310" w:type="dxa"/>
            <w:shd w:val="clear" w:color="auto" w:fill="auto"/>
          </w:tcPr>
          <w:p w14:paraId="0CA83508" w14:textId="185A01FE" w:rsidR="00C95487" w:rsidRPr="00833C2B" w:rsidRDefault="00C95487" w:rsidP="00F87280">
            <w:pPr>
              <w:ind w:left="0" w:right="0"/>
              <w:rPr>
                <w:rFonts w:ascii="Arial Narrow" w:eastAsia="Times New Roman" w:hAnsi="Arial Narrow" w:cs="Arial"/>
                <w:snapToGrid w:val="0"/>
                <w:sz w:val="20"/>
                <w:szCs w:val="16"/>
                <w:lang w:val="mk-MK" w:eastAsia="es-ES"/>
              </w:rPr>
            </w:pPr>
            <w:r w:rsidRPr="00833C2B">
              <w:rPr>
                <w:rFonts w:ascii="Arial Narrow" w:eastAsia="Times New Roman" w:hAnsi="Arial Narrow" w:cs="Arial"/>
                <w:snapToGrid w:val="0"/>
                <w:sz w:val="20"/>
                <w:szCs w:val="16"/>
                <w:lang w:val="mk-MK" w:eastAsia="es-ES"/>
              </w:rPr>
              <w:t>[</w:t>
            </w:r>
            <w:r w:rsidR="007F7C47" w:rsidRPr="00833C2B">
              <w:rPr>
                <w:rFonts w:ascii="Arial Narrow" w:eastAsia="Times New Roman" w:hAnsi="Arial Narrow" w:cs="Arial"/>
                <w:snapToGrid w:val="0"/>
                <w:sz w:val="20"/>
                <w:szCs w:val="16"/>
                <w:lang w:val="mk-MK" w:eastAsia="es-ES"/>
              </w:rPr>
              <w:t>Отворен одговор</w:t>
            </w:r>
            <w:r w:rsidRPr="00833C2B">
              <w:rPr>
                <w:rFonts w:ascii="Arial Narrow" w:eastAsia="Times New Roman" w:hAnsi="Arial Narrow" w:cs="Arial"/>
                <w:snapToGrid w:val="0"/>
                <w:sz w:val="20"/>
                <w:szCs w:val="16"/>
                <w:lang w:val="mk-MK" w:eastAsia="es-ES"/>
              </w:rPr>
              <w:t xml:space="preserve">]  _______ </w:t>
            </w:r>
            <w:r w:rsidR="007F7C47" w:rsidRPr="00833C2B">
              <w:rPr>
                <w:rFonts w:ascii="Arial Narrow" w:eastAsia="Times New Roman" w:hAnsi="Arial Narrow" w:cs="Arial"/>
                <w:snapToGrid w:val="0"/>
                <w:sz w:val="20"/>
                <w:szCs w:val="16"/>
                <w:lang w:val="mk-MK" w:eastAsia="es-ES"/>
              </w:rPr>
              <w:t>посети на здравствен професионалец</w:t>
            </w:r>
          </w:p>
          <w:p w14:paraId="2C073E9C" w14:textId="77777777" w:rsidR="00C95487" w:rsidRPr="00833C2B" w:rsidRDefault="00C95487" w:rsidP="00F87280">
            <w:pPr>
              <w:ind w:left="0" w:right="0"/>
              <w:rPr>
                <w:rFonts w:ascii="Arial Narrow" w:eastAsia="Times New Roman" w:hAnsi="Arial Narrow" w:cs="Arial"/>
                <w:snapToGrid w:val="0"/>
                <w:sz w:val="20"/>
                <w:szCs w:val="16"/>
                <w:lang w:val="mk-MK" w:eastAsia="es-ES"/>
              </w:rPr>
            </w:pPr>
          </w:p>
        </w:tc>
      </w:tr>
    </w:tbl>
    <w:p w14:paraId="04E80CEE" w14:textId="77777777" w:rsidR="00C95487" w:rsidRPr="00833C2B" w:rsidRDefault="00C95487" w:rsidP="00C95487">
      <w:pPr>
        <w:spacing w:after="0" w:line="240" w:lineRule="auto"/>
        <w:ind w:left="0" w:right="0"/>
        <w:rPr>
          <w:rFonts w:ascii="Arial Narrow" w:eastAsia="Times New Roman" w:hAnsi="Arial Narrow" w:cs="Arial"/>
          <w:snapToGrid w:val="0"/>
          <w:sz w:val="20"/>
          <w:szCs w:val="16"/>
          <w:lang w:val="mk-MK" w:eastAsia="es-ES"/>
        </w:rPr>
      </w:pPr>
    </w:p>
    <w:tbl>
      <w:tblPr>
        <w:tblStyle w:val="TableGrid"/>
        <w:tblW w:w="10260" w:type="dxa"/>
        <w:tblInd w:w="-252" w:type="dxa"/>
        <w:tblLayout w:type="fixed"/>
        <w:tblLook w:val="04A0" w:firstRow="1" w:lastRow="0" w:firstColumn="1" w:lastColumn="0" w:noHBand="0" w:noVBand="1"/>
      </w:tblPr>
      <w:tblGrid>
        <w:gridCol w:w="1170"/>
        <w:gridCol w:w="3780"/>
        <w:gridCol w:w="5310"/>
      </w:tblGrid>
      <w:tr w:rsidR="00C95487" w:rsidRPr="00495ACD" w14:paraId="37557E63" w14:textId="77777777" w:rsidTr="00F87280">
        <w:trPr>
          <w:trHeight w:val="539"/>
        </w:trPr>
        <w:tc>
          <w:tcPr>
            <w:tcW w:w="1170" w:type="dxa"/>
            <w:shd w:val="clear" w:color="auto" w:fill="auto"/>
          </w:tcPr>
          <w:p w14:paraId="5544AF5F" w14:textId="6D73FE19" w:rsidR="00C95487" w:rsidRPr="00833C2B" w:rsidRDefault="00C95487" w:rsidP="00F87280">
            <w:pPr>
              <w:ind w:left="0" w:right="0"/>
              <w:rPr>
                <w:rFonts w:ascii="Arial Narrow" w:eastAsia="Times New Roman" w:hAnsi="Arial Narrow" w:cs="Arial"/>
                <w:b/>
                <w:snapToGrid w:val="0"/>
                <w:sz w:val="20"/>
                <w:szCs w:val="16"/>
                <w:lang w:val="mk-MK" w:eastAsia="es-ES"/>
              </w:rPr>
            </w:pPr>
            <w:r w:rsidRPr="00833C2B">
              <w:rPr>
                <w:rFonts w:ascii="Arial Narrow" w:eastAsia="Times New Roman" w:hAnsi="Arial Narrow" w:cs="Arial"/>
                <w:b/>
                <w:snapToGrid w:val="0"/>
                <w:sz w:val="20"/>
                <w:szCs w:val="16"/>
                <w:lang w:val="mk-MK" w:eastAsia="es-ES"/>
              </w:rPr>
              <w:t>q</w:t>
            </w:r>
            <w:r w:rsidR="00621014" w:rsidRPr="00833C2B">
              <w:rPr>
                <w:rFonts w:ascii="Arial Narrow" w:hAnsi="Arial Narrow"/>
                <w:b/>
                <w:bCs/>
                <w:sz w:val="20"/>
                <w:szCs w:val="20"/>
                <w:lang w:val="mk-MK"/>
              </w:rPr>
              <w:t>37</w:t>
            </w:r>
            <w:r w:rsidRPr="00833C2B">
              <w:rPr>
                <w:rFonts w:ascii="Arial Narrow" w:eastAsia="Times New Roman" w:hAnsi="Arial Narrow" w:cs="Arial"/>
                <w:b/>
                <w:snapToGrid w:val="0"/>
                <w:sz w:val="20"/>
                <w:szCs w:val="16"/>
                <w:lang w:val="mk-MK" w:eastAsia="es-ES"/>
              </w:rPr>
              <w:t>h</w:t>
            </w:r>
          </w:p>
        </w:tc>
        <w:tc>
          <w:tcPr>
            <w:tcW w:w="3780" w:type="dxa"/>
            <w:shd w:val="clear" w:color="auto" w:fill="auto"/>
          </w:tcPr>
          <w:p w14:paraId="4708B018" w14:textId="5DA0FA12" w:rsidR="00C95487" w:rsidRPr="00833C2B" w:rsidRDefault="007B0E7B" w:rsidP="007B0E7B">
            <w:pPr>
              <w:ind w:left="0" w:right="0"/>
              <w:rPr>
                <w:rFonts w:ascii="Arial Narrow" w:eastAsia="Times New Roman" w:hAnsi="Arial Narrow" w:cs="Arial"/>
                <w:snapToGrid w:val="0"/>
                <w:sz w:val="20"/>
                <w:szCs w:val="16"/>
                <w:lang w:val="mk-MK" w:eastAsia="es-ES"/>
              </w:rPr>
            </w:pPr>
            <w:r w:rsidRPr="00833C2B">
              <w:rPr>
                <w:rFonts w:ascii="Arial Narrow" w:eastAsia="Times New Roman" w:hAnsi="Arial Narrow" w:cs="Arial"/>
                <w:snapToGrid w:val="0"/>
                <w:sz w:val="20"/>
                <w:szCs w:val="16"/>
                <w:lang w:val="mk-MK" w:eastAsia="es-ES"/>
              </w:rPr>
              <w:t xml:space="preserve">Дали како резултат на оваа потешкотија бевте хоспитализирани? </w:t>
            </w:r>
          </w:p>
        </w:tc>
        <w:tc>
          <w:tcPr>
            <w:tcW w:w="5310" w:type="dxa"/>
            <w:shd w:val="clear" w:color="auto" w:fill="auto"/>
          </w:tcPr>
          <w:p w14:paraId="335867BB" w14:textId="73230DD1" w:rsidR="00C95487" w:rsidRPr="00833C2B" w:rsidRDefault="007B0E7B" w:rsidP="00F87280">
            <w:pPr>
              <w:ind w:left="0" w:right="0"/>
              <w:rPr>
                <w:rFonts w:ascii="Arial Narrow" w:eastAsia="Times New Roman" w:hAnsi="Arial Narrow" w:cs="Arial"/>
                <w:snapToGrid w:val="0"/>
                <w:sz w:val="20"/>
                <w:szCs w:val="16"/>
                <w:lang w:val="mk-MK" w:eastAsia="es-ES"/>
              </w:rPr>
            </w:pPr>
            <w:r w:rsidRPr="00833C2B">
              <w:rPr>
                <w:rFonts w:ascii="Arial Narrow" w:eastAsia="Times New Roman" w:hAnsi="Arial Narrow" w:cs="Arial"/>
                <w:snapToGrid w:val="0"/>
                <w:sz w:val="20"/>
                <w:szCs w:val="16"/>
                <w:lang w:val="mk-MK" w:eastAsia="es-ES"/>
              </w:rPr>
              <w:t>Да</w:t>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lang w:val="mk-MK" w:eastAsia="es-ES"/>
              </w:rPr>
              <w:t>1 (GO TO q</w:t>
            </w:r>
            <w:r w:rsidR="00621014" w:rsidRPr="00833C2B">
              <w:rPr>
                <w:rFonts w:ascii="Arial Narrow" w:eastAsia="Times New Roman" w:hAnsi="Arial Narrow" w:cs="Arial"/>
                <w:snapToGrid w:val="0"/>
                <w:sz w:val="20"/>
                <w:szCs w:val="16"/>
                <w:lang w:val="mk-MK" w:eastAsia="es-ES"/>
              </w:rPr>
              <w:t>37</w:t>
            </w:r>
            <w:r w:rsidR="00C95487" w:rsidRPr="00833C2B">
              <w:rPr>
                <w:rFonts w:ascii="Arial Narrow" w:eastAsia="Times New Roman" w:hAnsi="Arial Narrow" w:cs="Arial"/>
                <w:snapToGrid w:val="0"/>
                <w:sz w:val="20"/>
                <w:szCs w:val="16"/>
                <w:lang w:val="mk-MK" w:eastAsia="es-ES"/>
              </w:rPr>
              <w:t>h_1)</w:t>
            </w:r>
          </w:p>
          <w:p w14:paraId="619030B2" w14:textId="30588309" w:rsidR="00C95487" w:rsidRPr="00833C2B" w:rsidRDefault="007B0E7B" w:rsidP="00F87280">
            <w:pPr>
              <w:ind w:left="0" w:right="0"/>
              <w:rPr>
                <w:rFonts w:ascii="Arial Narrow" w:eastAsia="Times New Roman" w:hAnsi="Arial Narrow" w:cs="Arial"/>
                <w:snapToGrid w:val="0"/>
                <w:sz w:val="20"/>
                <w:szCs w:val="16"/>
                <w:lang w:val="mk-MK" w:eastAsia="es-ES"/>
              </w:rPr>
            </w:pPr>
            <w:r w:rsidRPr="00833C2B">
              <w:rPr>
                <w:rFonts w:ascii="Arial Narrow" w:eastAsia="Times New Roman" w:hAnsi="Arial Narrow" w:cs="Arial"/>
                <w:snapToGrid w:val="0"/>
                <w:sz w:val="20"/>
                <w:szCs w:val="16"/>
                <w:lang w:val="mk-MK" w:eastAsia="es-ES"/>
              </w:rPr>
              <w:t>Не</w:t>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u w:val="dotted"/>
                <w:lang w:val="mk-MK" w:eastAsia="es-ES"/>
              </w:rPr>
              <w:tab/>
            </w:r>
            <w:r w:rsidR="00C95487" w:rsidRPr="00833C2B">
              <w:rPr>
                <w:rFonts w:ascii="Arial Narrow" w:eastAsia="Times New Roman" w:hAnsi="Arial Narrow" w:cs="Arial"/>
                <w:snapToGrid w:val="0"/>
                <w:sz w:val="20"/>
                <w:szCs w:val="16"/>
                <w:lang w:val="mk-MK" w:eastAsia="es-ES"/>
              </w:rPr>
              <w:t>2 (GO TO q</w:t>
            </w:r>
            <w:r w:rsidR="00621014" w:rsidRPr="00833C2B">
              <w:rPr>
                <w:rFonts w:ascii="Arial Narrow" w:eastAsia="Times New Roman" w:hAnsi="Arial Narrow" w:cs="Arial"/>
                <w:snapToGrid w:val="0"/>
                <w:sz w:val="20"/>
                <w:szCs w:val="16"/>
                <w:lang w:val="mk-MK" w:eastAsia="es-ES"/>
              </w:rPr>
              <w:t>38</w:t>
            </w:r>
            <w:r w:rsidR="00C95487" w:rsidRPr="00833C2B">
              <w:rPr>
                <w:rFonts w:ascii="Arial Narrow" w:eastAsia="Times New Roman" w:hAnsi="Arial Narrow" w:cs="Arial"/>
                <w:snapToGrid w:val="0"/>
                <w:sz w:val="20"/>
                <w:szCs w:val="16"/>
                <w:lang w:val="mk-MK" w:eastAsia="es-ES"/>
              </w:rPr>
              <w:t>)</w:t>
            </w:r>
          </w:p>
          <w:p w14:paraId="73A90C9B" w14:textId="5FF65056" w:rsidR="00C95487" w:rsidRPr="00833C2B" w:rsidRDefault="00C95487" w:rsidP="00F87280">
            <w:pPr>
              <w:ind w:left="0" w:right="0"/>
              <w:rPr>
                <w:rFonts w:ascii="Arial Narrow" w:eastAsia="Times New Roman" w:hAnsi="Arial Narrow" w:cs="Arial"/>
                <w:snapToGrid w:val="0"/>
                <w:sz w:val="20"/>
                <w:szCs w:val="16"/>
                <w:lang w:val="mk-MK" w:eastAsia="es-ES"/>
              </w:rPr>
            </w:pPr>
            <w:r w:rsidRPr="00833C2B">
              <w:rPr>
                <w:rFonts w:ascii="Arial Narrow" w:eastAsia="Times New Roman" w:hAnsi="Arial Narrow" w:cs="Arial"/>
                <w:b/>
                <w:snapToGrid w:val="0"/>
                <w:sz w:val="20"/>
                <w:szCs w:val="16"/>
                <w:lang w:val="mk-MK" w:eastAsia="es-ES"/>
              </w:rPr>
              <w:t>(</w:t>
            </w:r>
            <w:r w:rsidR="00AA4AAE" w:rsidRPr="00833C2B">
              <w:rPr>
                <w:rFonts w:ascii="Arial Narrow" w:hAnsi="Arial Narrow"/>
                <w:b/>
                <w:sz w:val="20"/>
                <w:szCs w:val="20"/>
                <w:lang w:val="mk-MK"/>
              </w:rPr>
              <w:t>НЕ ЧИТАЈ</w:t>
            </w:r>
            <w:r w:rsidR="007B0E7B" w:rsidRPr="00833C2B">
              <w:rPr>
                <w:rFonts w:ascii="Arial Narrow" w:eastAsia="Times New Roman" w:hAnsi="Arial Narrow" w:cs="Arial"/>
                <w:b/>
                <w:snapToGrid w:val="0"/>
                <w:sz w:val="20"/>
                <w:szCs w:val="16"/>
                <w:lang w:val="mk-MK" w:eastAsia="es-ES"/>
              </w:rPr>
              <w:t xml:space="preserve">) </w:t>
            </w:r>
            <w:r w:rsidR="007B0E7B" w:rsidRPr="00833C2B">
              <w:rPr>
                <w:rFonts w:ascii="Arial Narrow" w:eastAsia="Times New Roman" w:hAnsi="Arial Narrow" w:cs="Arial"/>
                <w:snapToGrid w:val="0"/>
                <w:sz w:val="20"/>
                <w:szCs w:val="16"/>
                <w:lang w:val="mk-MK" w:eastAsia="es-ES"/>
              </w:rPr>
              <w:t>Не знам/Без одговор</w:t>
            </w:r>
            <w:r w:rsidRPr="00833C2B">
              <w:rPr>
                <w:rFonts w:ascii="Arial Narrow" w:eastAsia="Times New Roman" w:hAnsi="Arial Narrow" w:cs="Arial"/>
                <w:snapToGrid w:val="0"/>
                <w:sz w:val="20"/>
                <w:szCs w:val="16"/>
                <w:u w:val="dotted"/>
                <w:lang w:val="mk-MK" w:eastAsia="es-ES"/>
              </w:rPr>
              <w:tab/>
            </w:r>
            <w:r w:rsidRPr="00833C2B">
              <w:rPr>
                <w:rFonts w:ascii="Arial Narrow" w:eastAsia="Times New Roman" w:hAnsi="Arial Narrow" w:cs="Arial"/>
                <w:snapToGrid w:val="0"/>
                <w:sz w:val="20"/>
                <w:szCs w:val="16"/>
                <w:lang w:val="mk-MK" w:eastAsia="es-ES"/>
              </w:rPr>
              <w:t>99 (GO TO q</w:t>
            </w:r>
            <w:r w:rsidR="00621014" w:rsidRPr="00833C2B">
              <w:rPr>
                <w:rFonts w:ascii="Arial Narrow" w:eastAsia="Times New Roman" w:hAnsi="Arial Narrow" w:cs="Arial"/>
                <w:snapToGrid w:val="0"/>
                <w:sz w:val="20"/>
                <w:szCs w:val="16"/>
                <w:lang w:val="mk-MK" w:eastAsia="es-ES"/>
              </w:rPr>
              <w:t>38</w:t>
            </w:r>
            <w:r w:rsidRPr="00833C2B">
              <w:rPr>
                <w:rFonts w:ascii="Arial Narrow" w:eastAsia="Times New Roman" w:hAnsi="Arial Narrow" w:cs="Arial"/>
                <w:snapToGrid w:val="0"/>
                <w:sz w:val="20"/>
                <w:szCs w:val="16"/>
                <w:lang w:val="mk-MK" w:eastAsia="es-ES"/>
              </w:rPr>
              <w:t>)</w:t>
            </w:r>
          </w:p>
        </w:tc>
      </w:tr>
      <w:tr w:rsidR="00C95487" w:rsidRPr="00495ACD" w14:paraId="782B2FC6" w14:textId="77777777" w:rsidTr="00F87280">
        <w:trPr>
          <w:trHeight w:val="620"/>
        </w:trPr>
        <w:tc>
          <w:tcPr>
            <w:tcW w:w="1170" w:type="dxa"/>
            <w:shd w:val="clear" w:color="auto" w:fill="auto"/>
          </w:tcPr>
          <w:p w14:paraId="65DE5AFA" w14:textId="7CB8C5F5" w:rsidR="00C95487" w:rsidRPr="00833C2B" w:rsidRDefault="00C95487" w:rsidP="00F87280">
            <w:pPr>
              <w:ind w:left="0" w:right="0"/>
              <w:rPr>
                <w:rFonts w:ascii="Arial Narrow" w:eastAsia="Times New Roman" w:hAnsi="Arial Narrow" w:cs="Arial"/>
                <w:b/>
                <w:snapToGrid w:val="0"/>
                <w:sz w:val="20"/>
                <w:szCs w:val="16"/>
                <w:lang w:val="mk-MK" w:eastAsia="es-ES"/>
              </w:rPr>
            </w:pPr>
            <w:r w:rsidRPr="00833C2B">
              <w:rPr>
                <w:rFonts w:ascii="Arial Narrow" w:eastAsia="Times New Roman" w:hAnsi="Arial Narrow" w:cs="Arial"/>
                <w:b/>
                <w:snapToGrid w:val="0"/>
                <w:sz w:val="20"/>
                <w:szCs w:val="16"/>
                <w:lang w:val="mk-MK" w:eastAsia="es-ES"/>
              </w:rPr>
              <w:t>q</w:t>
            </w:r>
            <w:r w:rsidR="00621014" w:rsidRPr="00833C2B">
              <w:rPr>
                <w:rFonts w:ascii="Arial Narrow" w:hAnsi="Arial Narrow"/>
                <w:b/>
                <w:bCs/>
                <w:sz w:val="20"/>
                <w:szCs w:val="20"/>
                <w:lang w:val="mk-MK"/>
              </w:rPr>
              <w:t>37</w:t>
            </w:r>
            <w:r w:rsidRPr="00833C2B">
              <w:rPr>
                <w:rFonts w:ascii="Arial Narrow" w:eastAsia="Times New Roman" w:hAnsi="Arial Narrow" w:cs="Arial"/>
                <w:b/>
                <w:snapToGrid w:val="0"/>
                <w:sz w:val="20"/>
                <w:szCs w:val="16"/>
                <w:lang w:val="mk-MK" w:eastAsia="es-ES"/>
              </w:rPr>
              <w:t>h_1</w:t>
            </w:r>
          </w:p>
        </w:tc>
        <w:tc>
          <w:tcPr>
            <w:tcW w:w="3780" w:type="dxa"/>
            <w:shd w:val="clear" w:color="auto" w:fill="auto"/>
          </w:tcPr>
          <w:p w14:paraId="1E551FCF" w14:textId="2E9202E9" w:rsidR="00C95487" w:rsidRPr="00833C2B" w:rsidRDefault="00C95487" w:rsidP="007B0E7B">
            <w:pPr>
              <w:ind w:left="0" w:right="0"/>
              <w:rPr>
                <w:rFonts w:ascii="Arial Narrow" w:eastAsia="Times New Roman" w:hAnsi="Arial Narrow" w:cs="Arial"/>
                <w:snapToGrid w:val="0"/>
                <w:sz w:val="20"/>
                <w:szCs w:val="16"/>
                <w:lang w:val="mk-MK" w:eastAsia="es-ES"/>
              </w:rPr>
            </w:pPr>
            <w:r w:rsidRPr="00833C2B">
              <w:rPr>
                <w:rFonts w:ascii="Arial Narrow" w:eastAsia="Times New Roman" w:hAnsi="Arial Narrow" w:cs="Arial"/>
                <w:b/>
                <w:snapToGrid w:val="0"/>
                <w:sz w:val="20"/>
                <w:szCs w:val="16"/>
                <w:lang w:val="mk-MK" w:eastAsia="es-ES"/>
              </w:rPr>
              <w:t>(</w:t>
            </w:r>
            <w:r w:rsidR="007B0E7B" w:rsidRPr="00833C2B">
              <w:rPr>
                <w:rFonts w:ascii="Arial Narrow" w:eastAsia="Times New Roman" w:hAnsi="Arial Narrow" w:cs="Arial"/>
                <w:b/>
                <w:snapToGrid w:val="0"/>
                <w:sz w:val="20"/>
                <w:szCs w:val="16"/>
                <w:lang w:val="mk-MK" w:eastAsia="es-ES"/>
              </w:rPr>
              <w:t xml:space="preserve">ПРАШАЈТЕ ДАЛИ </w:t>
            </w:r>
            <w:r w:rsidRPr="00833C2B">
              <w:rPr>
                <w:rFonts w:ascii="Arial Narrow" w:eastAsia="Times New Roman" w:hAnsi="Arial Narrow" w:cs="Arial"/>
                <w:b/>
                <w:snapToGrid w:val="0"/>
                <w:sz w:val="20"/>
                <w:szCs w:val="16"/>
                <w:lang w:val="mk-MK" w:eastAsia="es-ES"/>
              </w:rPr>
              <w:t>q</w:t>
            </w:r>
            <w:r w:rsidR="002C1FFF" w:rsidRPr="00833C2B">
              <w:rPr>
                <w:rFonts w:ascii="Arial Narrow" w:eastAsia="Times New Roman" w:hAnsi="Arial Narrow" w:cs="Arial"/>
                <w:b/>
                <w:snapToGrid w:val="0"/>
                <w:sz w:val="20"/>
                <w:szCs w:val="16"/>
                <w:lang w:val="mk-MK" w:eastAsia="es-ES"/>
              </w:rPr>
              <w:t>37</w:t>
            </w:r>
            <w:r w:rsidRPr="00833C2B">
              <w:rPr>
                <w:rFonts w:ascii="Arial Narrow" w:eastAsia="Times New Roman" w:hAnsi="Arial Narrow" w:cs="Arial"/>
                <w:b/>
                <w:snapToGrid w:val="0"/>
                <w:sz w:val="20"/>
                <w:szCs w:val="16"/>
                <w:lang w:val="mk-MK" w:eastAsia="es-ES"/>
              </w:rPr>
              <w:t xml:space="preserve">h = 1) </w:t>
            </w:r>
            <w:r w:rsidR="007B0E7B" w:rsidRPr="00833C2B">
              <w:rPr>
                <w:rFonts w:ascii="Arial Narrow" w:eastAsia="Times New Roman" w:hAnsi="Arial Narrow" w:cs="Arial"/>
                <w:snapToGrid w:val="0"/>
                <w:sz w:val="20"/>
                <w:szCs w:val="16"/>
                <w:lang w:val="mk-MK" w:eastAsia="es-ES"/>
              </w:rPr>
              <w:t>Дали како резултат на оваа потешкотија бевте хоспитализирани</w:t>
            </w:r>
            <w:r w:rsidRPr="00833C2B">
              <w:rPr>
                <w:rFonts w:ascii="Arial Narrow" w:eastAsia="Times New Roman" w:hAnsi="Arial Narrow" w:cs="Arial"/>
                <w:snapToGrid w:val="0"/>
                <w:sz w:val="20"/>
                <w:szCs w:val="16"/>
                <w:lang w:val="mk-MK" w:eastAsia="es-ES"/>
              </w:rPr>
              <w:t xml:space="preserve">, </w:t>
            </w:r>
            <w:r w:rsidR="007B0E7B" w:rsidRPr="00833C2B">
              <w:rPr>
                <w:rFonts w:ascii="Arial Narrow" w:eastAsia="Times New Roman" w:hAnsi="Arial Narrow" w:cs="Arial"/>
                <w:snapToGrid w:val="0"/>
                <w:sz w:val="20"/>
                <w:szCs w:val="16"/>
                <w:lang w:val="mk-MK" w:eastAsia="es-ES"/>
              </w:rPr>
              <w:t xml:space="preserve">колку дена бевте во болница? </w:t>
            </w:r>
          </w:p>
        </w:tc>
        <w:tc>
          <w:tcPr>
            <w:tcW w:w="5310" w:type="dxa"/>
            <w:shd w:val="clear" w:color="auto" w:fill="auto"/>
          </w:tcPr>
          <w:p w14:paraId="42B20CC2" w14:textId="753D21FC" w:rsidR="00C95487" w:rsidRPr="00833C2B" w:rsidRDefault="00C95487" w:rsidP="00F87280">
            <w:pPr>
              <w:ind w:left="0" w:right="0"/>
              <w:rPr>
                <w:rFonts w:ascii="Arial Narrow" w:eastAsia="Times New Roman" w:hAnsi="Arial Narrow" w:cs="Arial"/>
                <w:snapToGrid w:val="0"/>
                <w:sz w:val="20"/>
                <w:szCs w:val="16"/>
                <w:lang w:val="mk-MK" w:eastAsia="es-ES"/>
              </w:rPr>
            </w:pPr>
            <w:r w:rsidRPr="00833C2B">
              <w:rPr>
                <w:rFonts w:ascii="Arial Narrow" w:eastAsia="Times New Roman" w:hAnsi="Arial Narrow" w:cs="Arial"/>
                <w:snapToGrid w:val="0"/>
                <w:sz w:val="20"/>
                <w:szCs w:val="16"/>
                <w:lang w:val="mk-MK" w:eastAsia="es-ES"/>
              </w:rPr>
              <w:t>[</w:t>
            </w:r>
            <w:r w:rsidR="007B0E7B" w:rsidRPr="00833C2B">
              <w:rPr>
                <w:rFonts w:ascii="Arial Narrow" w:eastAsia="Times New Roman" w:hAnsi="Arial Narrow" w:cs="Arial"/>
                <w:snapToGrid w:val="0"/>
                <w:sz w:val="20"/>
                <w:szCs w:val="16"/>
                <w:lang w:val="mk-MK" w:eastAsia="es-ES"/>
              </w:rPr>
              <w:t>Отворен одговор</w:t>
            </w:r>
            <w:r w:rsidRPr="00833C2B">
              <w:rPr>
                <w:rFonts w:ascii="Arial Narrow" w:eastAsia="Times New Roman" w:hAnsi="Arial Narrow" w:cs="Arial"/>
                <w:snapToGrid w:val="0"/>
                <w:sz w:val="20"/>
                <w:szCs w:val="16"/>
                <w:lang w:val="mk-MK" w:eastAsia="es-ES"/>
              </w:rPr>
              <w:t xml:space="preserve">]  _______ </w:t>
            </w:r>
            <w:r w:rsidR="007B0E7B" w:rsidRPr="00833C2B">
              <w:rPr>
                <w:rFonts w:ascii="Arial Narrow" w:eastAsia="Times New Roman" w:hAnsi="Arial Narrow" w:cs="Arial"/>
                <w:snapToGrid w:val="0"/>
                <w:sz w:val="20"/>
                <w:szCs w:val="16"/>
                <w:lang w:val="mk-MK" w:eastAsia="es-ES"/>
              </w:rPr>
              <w:t>дена поминати во болница</w:t>
            </w:r>
          </w:p>
          <w:p w14:paraId="43A05009" w14:textId="77777777" w:rsidR="00C95487" w:rsidRPr="00833C2B" w:rsidRDefault="00C95487" w:rsidP="00F87280">
            <w:pPr>
              <w:ind w:left="0" w:right="0"/>
              <w:rPr>
                <w:rFonts w:ascii="Arial Narrow" w:eastAsia="Times New Roman" w:hAnsi="Arial Narrow" w:cs="Arial"/>
                <w:snapToGrid w:val="0"/>
                <w:sz w:val="20"/>
                <w:szCs w:val="16"/>
                <w:lang w:val="mk-MK" w:eastAsia="es-ES"/>
              </w:rPr>
            </w:pPr>
          </w:p>
        </w:tc>
      </w:tr>
    </w:tbl>
    <w:p w14:paraId="7B61AC0C" w14:textId="716D039F" w:rsidR="00D66099" w:rsidRPr="00833C2B" w:rsidRDefault="00D66099" w:rsidP="005245C4">
      <w:pPr>
        <w:pStyle w:val="HTMLPreformatted"/>
        <w:shd w:val="clear" w:color="auto" w:fill="FFFFFF"/>
        <w:rPr>
          <w:rFonts w:ascii="Arial Narrow" w:hAnsi="Arial Narrow"/>
          <w:b/>
          <w:lang w:val="mk-MK"/>
        </w:rPr>
      </w:pPr>
    </w:p>
    <w:p w14:paraId="7E30D502" w14:textId="32689D72" w:rsidR="000A4C9D" w:rsidRPr="00833C2B" w:rsidRDefault="000A4C9D" w:rsidP="005245C4">
      <w:pPr>
        <w:pStyle w:val="HTMLPreformatted"/>
        <w:shd w:val="clear" w:color="auto" w:fill="FFFFFF"/>
        <w:rPr>
          <w:rFonts w:ascii="Arial Narrow" w:hAnsi="Arial Narrow"/>
          <w:b/>
          <w:lang w:val="mk-MK"/>
        </w:rPr>
      </w:pPr>
    </w:p>
    <w:p w14:paraId="36408B61" w14:textId="77777777" w:rsidR="00C95487" w:rsidRPr="00833C2B" w:rsidRDefault="00C95487" w:rsidP="005245C4">
      <w:pPr>
        <w:pStyle w:val="HTMLPreformatted"/>
        <w:shd w:val="clear" w:color="auto" w:fill="FFFFFF"/>
        <w:rPr>
          <w:rFonts w:ascii="Arial Narrow" w:hAnsi="Arial Narrow"/>
          <w:b/>
          <w:lang w:val="mk-MK"/>
        </w:rPr>
      </w:pPr>
    </w:p>
    <w:p w14:paraId="65C1FFC8" w14:textId="53587287" w:rsidR="007A097F" w:rsidRPr="00833C2B" w:rsidRDefault="00E27139" w:rsidP="007A097F">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val="mk-MK" w:eastAsia="es-ES"/>
        </w:rPr>
      </w:pPr>
      <w:r w:rsidRPr="00833C2B">
        <w:rPr>
          <w:rFonts w:ascii="Arial Narrow" w:eastAsia="Times New Roman" w:hAnsi="Arial Narrow" w:cs="Arial"/>
          <w:b/>
          <w:snapToGrid w:val="0"/>
          <w:lang w:val="mk-MK" w:eastAsia="es-ES"/>
        </w:rPr>
        <w:t>6</w:t>
      </w:r>
      <w:r w:rsidR="007A097F" w:rsidRPr="00833C2B">
        <w:rPr>
          <w:rFonts w:ascii="Arial Narrow" w:eastAsia="Times New Roman" w:hAnsi="Arial Narrow" w:cs="Arial"/>
          <w:b/>
          <w:snapToGrid w:val="0"/>
          <w:lang w:val="mk-MK" w:eastAsia="es-ES"/>
        </w:rPr>
        <w:t xml:space="preserve">. </w:t>
      </w:r>
      <w:r w:rsidR="007B0E7B" w:rsidRPr="00833C2B">
        <w:rPr>
          <w:rFonts w:ascii="Arial Narrow" w:eastAsia="Times New Roman" w:hAnsi="Arial Narrow" w:cs="Arial"/>
          <w:b/>
          <w:snapToGrid w:val="0"/>
          <w:lang w:val="mk-MK" w:eastAsia="es-ES"/>
        </w:rPr>
        <w:t>ХИПОТЕТИЧКИ СИТУАЦИИ</w:t>
      </w:r>
      <w:r w:rsidR="007A097F" w:rsidRPr="00833C2B">
        <w:rPr>
          <w:rFonts w:ascii="Arial Narrow" w:eastAsia="Times New Roman" w:hAnsi="Arial Narrow" w:cs="Arial"/>
          <w:b/>
          <w:snapToGrid w:val="0"/>
          <w:lang w:val="mk-MK" w:eastAsia="es-ES"/>
        </w:rPr>
        <w:t xml:space="preserve"> </w:t>
      </w:r>
    </w:p>
    <w:p w14:paraId="63968E96" w14:textId="1BC616D6" w:rsidR="009020DE" w:rsidRPr="00833C2B" w:rsidRDefault="009020DE" w:rsidP="009020DE">
      <w:pPr>
        <w:tabs>
          <w:tab w:val="left" w:pos="180"/>
        </w:tabs>
        <w:spacing w:after="0" w:line="240" w:lineRule="auto"/>
        <w:ind w:left="0" w:right="0"/>
        <w:rPr>
          <w:rFonts w:ascii="Arial Narrow" w:hAnsi="Arial Narrow" w:cstheme="minorHAnsi"/>
          <w:b/>
          <w:u w:val="single"/>
          <w:lang w:val="mk-MK"/>
        </w:rPr>
      </w:pPr>
    </w:p>
    <w:p w14:paraId="4444251A" w14:textId="2AB50B0A" w:rsidR="001E462A" w:rsidRPr="00833C2B" w:rsidRDefault="007B0E7B" w:rsidP="001E462A">
      <w:pPr>
        <w:tabs>
          <w:tab w:val="left" w:pos="180"/>
        </w:tabs>
        <w:spacing w:after="0" w:line="240" w:lineRule="auto"/>
        <w:ind w:left="0" w:right="0"/>
        <w:rPr>
          <w:rFonts w:ascii="Arial Narrow" w:hAnsi="Arial Narrow" w:cstheme="minorHAnsi"/>
          <w:b/>
          <w:u w:val="single"/>
          <w:lang w:val="mk-MK"/>
        </w:rPr>
      </w:pPr>
      <w:r w:rsidRPr="00833C2B">
        <w:rPr>
          <w:rFonts w:ascii="Arial Narrow" w:hAnsi="Arial Narrow" w:cstheme="minorHAnsi"/>
          <w:b/>
          <w:u w:val="single"/>
          <w:lang w:val="mk-MK"/>
        </w:rPr>
        <w:t>ОПЦИЈА</w:t>
      </w:r>
      <w:r w:rsidR="001E462A" w:rsidRPr="00833C2B">
        <w:rPr>
          <w:rFonts w:ascii="Arial Narrow" w:hAnsi="Arial Narrow" w:cstheme="minorHAnsi"/>
          <w:b/>
          <w:u w:val="single"/>
          <w:lang w:val="mk-MK"/>
        </w:rPr>
        <w:t xml:space="preserve"> A</w:t>
      </w:r>
    </w:p>
    <w:p w14:paraId="05503409" w14:textId="77777777" w:rsidR="001E462A" w:rsidRPr="00833C2B" w:rsidRDefault="001E462A" w:rsidP="001E462A">
      <w:pPr>
        <w:tabs>
          <w:tab w:val="left" w:pos="180"/>
        </w:tabs>
        <w:spacing w:after="0" w:line="240" w:lineRule="auto"/>
        <w:ind w:left="0" w:right="0"/>
        <w:rPr>
          <w:rFonts w:ascii="Arial Narrow" w:hAnsi="Arial Narrow" w:cstheme="minorHAnsi"/>
          <w:b/>
          <w:u w:val="single"/>
          <w:lang w:val="mk-MK"/>
        </w:rPr>
      </w:pPr>
    </w:p>
    <w:p w14:paraId="4687E8AD" w14:textId="0CBD0815" w:rsidR="007A097F" w:rsidRPr="00833C2B" w:rsidRDefault="007B0E7B" w:rsidP="001E462A">
      <w:pPr>
        <w:tabs>
          <w:tab w:val="left" w:pos="180"/>
        </w:tabs>
        <w:spacing w:after="0" w:line="240" w:lineRule="auto"/>
        <w:ind w:left="0" w:right="0"/>
        <w:rPr>
          <w:rFonts w:ascii="Arial Narrow" w:hAnsi="Arial Narrow" w:cstheme="minorHAnsi"/>
          <w:b/>
          <w:lang w:val="mk-MK"/>
        </w:rPr>
      </w:pPr>
      <w:r w:rsidRPr="00833C2B">
        <w:rPr>
          <w:rFonts w:ascii="Arial Narrow" w:hAnsi="Arial Narrow" w:cstheme="minorHAnsi"/>
          <w:b/>
          <w:lang w:val="mk-MK"/>
        </w:rPr>
        <w:t>АНКЕТАР</w:t>
      </w:r>
      <w:r w:rsidR="001E462A" w:rsidRPr="00833C2B">
        <w:rPr>
          <w:rFonts w:ascii="Arial Narrow" w:hAnsi="Arial Narrow" w:cstheme="minorHAnsi"/>
          <w:b/>
          <w:lang w:val="mk-MK"/>
        </w:rPr>
        <w:t xml:space="preserve">: </w:t>
      </w:r>
      <w:r w:rsidR="000A6CA9" w:rsidRPr="00833C2B">
        <w:rPr>
          <w:rFonts w:ascii="Arial Narrow" w:hAnsi="Arial Narrow" w:cstheme="minorHAnsi"/>
          <w:b/>
          <w:lang w:val="mk-MK"/>
        </w:rPr>
        <w:t>АНКЕ</w:t>
      </w:r>
      <w:r w:rsidR="001E462A" w:rsidRPr="00833C2B">
        <w:rPr>
          <w:rFonts w:ascii="Arial Narrow" w:hAnsi="Arial Narrow" w:cstheme="minorHAnsi"/>
          <w:b/>
          <w:lang w:val="mk-MK"/>
        </w:rPr>
        <w:t>T</w:t>
      </w:r>
      <w:r w:rsidR="000A6CA9" w:rsidRPr="00833C2B">
        <w:rPr>
          <w:rFonts w:ascii="Arial Narrow" w:hAnsi="Arial Narrow" w:cstheme="minorHAnsi"/>
          <w:b/>
          <w:lang w:val="mk-MK"/>
        </w:rPr>
        <w:t>АТА ПО СЛУЧАЕН ИЗБОР ЌЕ ПОНУДИ ОПЦИЈА А ИЛИ ОПЦИЈА Б ЗА СЕКОЈ ИСПИТАНИК</w:t>
      </w:r>
      <w:r w:rsidR="001E462A" w:rsidRPr="00833C2B">
        <w:rPr>
          <w:rFonts w:ascii="Arial Narrow" w:hAnsi="Arial Narrow" w:cstheme="minorHAnsi"/>
          <w:b/>
          <w:lang w:val="mk-MK"/>
        </w:rPr>
        <w:t>.</w:t>
      </w:r>
    </w:p>
    <w:p w14:paraId="705B64C8" w14:textId="77777777" w:rsidR="001E462A" w:rsidRPr="00833C2B" w:rsidRDefault="001E462A" w:rsidP="001E462A">
      <w:pPr>
        <w:tabs>
          <w:tab w:val="left" w:pos="180"/>
        </w:tabs>
        <w:spacing w:after="0" w:line="240" w:lineRule="auto"/>
        <w:ind w:left="0" w:right="0"/>
        <w:rPr>
          <w:rFonts w:ascii="Arial Narrow" w:hAnsi="Arial Narrow" w:cstheme="minorHAnsi"/>
          <w:b/>
          <w:sz w:val="20"/>
          <w:szCs w:val="20"/>
          <w:lang w:val="mk-MK"/>
        </w:rPr>
      </w:pPr>
    </w:p>
    <w:p w14:paraId="66F61295" w14:textId="6601F4B7" w:rsidR="007A097F" w:rsidRPr="00833C2B" w:rsidRDefault="008555A9" w:rsidP="007A097F">
      <w:pPr>
        <w:tabs>
          <w:tab w:val="left" w:pos="180"/>
        </w:tabs>
        <w:spacing w:after="0" w:line="240" w:lineRule="auto"/>
        <w:ind w:left="0" w:right="0"/>
        <w:rPr>
          <w:rFonts w:ascii="Arial Narrow" w:hAnsi="Arial Narrow" w:cstheme="minorHAnsi"/>
          <w:sz w:val="20"/>
          <w:szCs w:val="20"/>
          <w:lang w:val="mk-MK"/>
        </w:rPr>
      </w:pPr>
      <w:r w:rsidRPr="00833C2B">
        <w:rPr>
          <w:rFonts w:ascii="Arial Narrow" w:hAnsi="Arial Narrow" w:cstheme="minorHAnsi"/>
          <w:b/>
          <w:sz w:val="20"/>
          <w:szCs w:val="20"/>
          <w:lang w:val="mk-MK"/>
        </w:rPr>
        <w:t>ПРОЧИТАЈ</w:t>
      </w:r>
      <w:r w:rsidR="007A097F" w:rsidRPr="00833C2B">
        <w:rPr>
          <w:rFonts w:ascii="Arial Narrow" w:hAnsi="Arial Narrow" w:cstheme="minorHAnsi"/>
          <w:b/>
          <w:sz w:val="20"/>
          <w:szCs w:val="20"/>
          <w:lang w:val="mk-MK"/>
        </w:rPr>
        <w:t>:</w:t>
      </w:r>
      <w:r w:rsidRPr="00833C2B">
        <w:rPr>
          <w:rFonts w:ascii="Arial Narrow" w:hAnsi="Arial Narrow" w:cstheme="minorHAnsi"/>
          <w:b/>
          <w:sz w:val="20"/>
          <w:szCs w:val="20"/>
          <w:lang w:val="mk-MK"/>
        </w:rPr>
        <w:t xml:space="preserve"> </w:t>
      </w:r>
      <w:r w:rsidRPr="00833C2B">
        <w:rPr>
          <w:rFonts w:ascii="Arial Narrow" w:hAnsi="Arial Narrow" w:cstheme="minorHAnsi"/>
          <w:sz w:val="20"/>
          <w:szCs w:val="20"/>
          <w:lang w:val="mk-MK"/>
        </w:rPr>
        <w:t>Следниве прашања се однесуваат на хипотетички ситуации. За секое прашање ќе понудам неколку претпоставки.</w:t>
      </w:r>
      <w:r w:rsidRPr="00833C2B">
        <w:rPr>
          <w:rFonts w:ascii="Arial Narrow" w:hAnsi="Arial Narrow" w:cstheme="minorHAnsi"/>
          <w:b/>
          <w:sz w:val="20"/>
          <w:szCs w:val="20"/>
          <w:lang w:val="mk-MK"/>
        </w:rPr>
        <w:t xml:space="preserve"> </w:t>
      </w:r>
      <w:r w:rsidR="007A097F" w:rsidRPr="00833C2B">
        <w:rPr>
          <w:rFonts w:ascii="Arial Narrow" w:hAnsi="Arial Narrow" w:cstheme="minorHAnsi"/>
          <w:i/>
          <w:sz w:val="20"/>
          <w:szCs w:val="20"/>
          <w:lang w:val="mk-MK"/>
        </w:rPr>
        <w:t xml:space="preserve"> </w:t>
      </w:r>
      <w:r w:rsidRPr="00833C2B">
        <w:rPr>
          <w:rFonts w:ascii="Arial Narrow" w:hAnsi="Arial Narrow" w:cstheme="minorHAnsi"/>
          <w:sz w:val="20"/>
          <w:szCs w:val="20"/>
          <w:lang w:val="mk-MK"/>
        </w:rPr>
        <w:t xml:space="preserve">Ве </w:t>
      </w:r>
      <w:r w:rsidR="005B05A7" w:rsidRPr="00833C2B">
        <w:rPr>
          <w:rFonts w:ascii="Arial Narrow" w:hAnsi="Arial Narrow" w:cstheme="minorHAnsi"/>
          <w:sz w:val="20"/>
          <w:szCs w:val="20"/>
          <w:lang w:val="mk-MK"/>
        </w:rPr>
        <w:t>молам</w:t>
      </w:r>
      <w:r w:rsidRPr="00833C2B">
        <w:rPr>
          <w:rFonts w:ascii="Arial Narrow" w:hAnsi="Arial Narrow" w:cstheme="minorHAnsi"/>
          <w:sz w:val="20"/>
          <w:szCs w:val="20"/>
          <w:lang w:val="mk-MK"/>
        </w:rPr>
        <w:t xml:space="preserve"> изберете една опција која најдобро ги претставува вашите ставови.</w:t>
      </w:r>
    </w:p>
    <w:p w14:paraId="0933C0E3" w14:textId="77777777" w:rsidR="007A097F" w:rsidRPr="00833C2B" w:rsidRDefault="007A097F" w:rsidP="007A097F">
      <w:pPr>
        <w:spacing w:after="0" w:line="240" w:lineRule="auto"/>
        <w:ind w:left="0"/>
        <w:rPr>
          <w:rFonts w:ascii="Arial Narrow" w:hAnsi="Arial Narrow"/>
          <w:sz w:val="20"/>
          <w:szCs w:val="20"/>
          <w:lang w:val="mk-MK"/>
        </w:rPr>
      </w:pPr>
    </w:p>
    <w:tbl>
      <w:tblPr>
        <w:tblStyle w:val="TableGrid"/>
        <w:tblW w:w="9990" w:type="dxa"/>
        <w:tblInd w:w="-245" w:type="dxa"/>
        <w:tblCellMar>
          <w:left w:w="115" w:type="dxa"/>
          <w:right w:w="115" w:type="dxa"/>
        </w:tblCellMar>
        <w:tblLook w:val="04A0" w:firstRow="1" w:lastRow="0" w:firstColumn="1" w:lastColumn="0" w:noHBand="0" w:noVBand="1"/>
      </w:tblPr>
      <w:tblGrid>
        <w:gridCol w:w="1170"/>
        <w:gridCol w:w="4770"/>
        <w:gridCol w:w="4050"/>
      </w:tblGrid>
      <w:tr w:rsidR="007A097F" w:rsidRPr="00495ACD" w14:paraId="293D2E9A" w14:textId="77777777" w:rsidTr="006638C8">
        <w:tc>
          <w:tcPr>
            <w:tcW w:w="1170" w:type="dxa"/>
          </w:tcPr>
          <w:p w14:paraId="217B8761" w14:textId="6DDD5FBB" w:rsidR="007A097F" w:rsidRPr="00833C2B" w:rsidRDefault="001B06DC" w:rsidP="00243E14">
            <w:pPr>
              <w:ind w:left="0"/>
              <w:rPr>
                <w:rFonts w:ascii="Arial Narrow" w:hAnsi="Arial Narrow"/>
                <w:b/>
                <w:sz w:val="20"/>
                <w:szCs w:val="20"/>
                <w:lang w:val="mk-MK"/>
              </w:rPr>
            </w:pPr>
            <w:r w:rsidRPr="00833C2B">
              <w:rPr>
                <w:rFonts w:ascii="Arial Narrow" w:hAnsi="Arial Narrow"/>
                <w:b/>
                <w:sz w:val="20"/>
                <w:szCs w:val="20"/>
                <w:lang w:val="mk-MK"/>
              </w:rPr>
              <w:t>q38</w:t>
            </w:r>
            <w:r w:rsidR="007A097F" w:rsidRPr="00833C2B">
              <w:rPr>
                <w:rFonts w:ascii="Arial Narrow" w:hAnsi="Arial Narrow"/>
                <w:b/>
                <w:sz w:val="20"/>
                <w:szCs w:val="20"/>
                <w:lang w:val="mk-MK"/>
              </w:rPr>
              <w:t xml:space="preserve">_G1 </w:t>
            </w:r>
          </w:p>
          <w:p w14:paraId="1B054F96" w14:textId="77777777" w:rsidR="007A097F" w:rsidRPr="00833C2B" w:rsidRDefault="007A097F" w:rsidP="00243E14">
            <w:pPr>
              <w:ind w:left="0"/>
              <w:rPr>
                <w:rFonts w:ascii="Arial Narrow" w:hAnsi="Arial Narrow"/>
                <w:sz w:val="20"/>
                <w:szCs w:val="20"/>
                <w:lang w:val="mk-MK"/>
              </w:rPr>
            </w:pPr>
          </w:p>
        </w:tc>
        <w:tc>
          <w:tcPr>
            <w:tcW w:w="4770" w:type="dxa"/>
          </w:tcPr>
          <w:p w14:paraId="43AFEB4B" w14:textId="734CB33A" w:rsidR="00B7222F" w:rsidRPr="00833C2B" w:rsidRDefault="00B7222F" w:rsidP="00B7222F">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Да претпоставиме дека властите  за заштита на животната средина 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известуваат индустриска фабрика дека   </w:t>
            </w:r>
          </w:p>
          <w:p w14:paraId="35CADB93" w14:textId="452315B0" w:rsidR="007A097F" w:rsidRPr="00833C2B" w:rsidRDefault="00B7222F" w:rsidP="00B7222F">
            <w:pPr>
              <w:ind w:left="0"/>
              <w:rPr>
                <w:rFonts w:ascii="Arial Narrow" w:hAnsi="Arial Narrow" w:cstheme="minorHAnsi"/>
                <w:sz w:val="20"/>
                <w:szCs w:val="20"/>
                <w:lang w:val="mk-MK"/>
              </w:rPr>
            </w:pPr>
            <w:r w:rsidRPr="00833C2B">
              <w:rPr>
                <w:rFonts w:ascii="Arial Narrow" w:hAnsi="Arial Narrow" w:cstheme="minorHAnsi"/>
                <w:sz w:val="20"/>
                <w:szCs w:val="20"/>
                <w:lang w:val="mk-MK"/>
              </w:rPr>
              <w:t>Предизвикува загадување на река над легално дозволеното ниво. Кое од следниве сценарија е најверојатно?  Изберете еден одговор.</w:t>
            </w:r>
          </w:p>
        </w:tc>
        <w:tc>
          <w:tcPr>
            <w:tcW w:w="4050" w:type="dxa"/>
          </w:tcPr>
          <w:p w14:paraId="42566514" w14:textId="1AFF9816" w:rsidR="007A097F" w:rsidRPr="00833C2B" w:rsidRDefault="00B7222F" w:rsidP="00243E14">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 xml:space="preserve">Компанијата </w:t>
            </w:r>
            <w:r w:rsidR="00AC73E4" w:rsidRPr="00833C2B">
              <w:rPr>
                <w:rFonts w:ascii="Arial Narrow" w:hAnsi="Arial Narrow" w:cstheme="minorHAnsi"/>
                <w:sz w:val="20"/>
                <w:szCs w:val="20"/>
                <w:lang w:val="mk-MK"/>
              </w:rPr>
              <w:t xml:space="preserve">ќе </w:t>
            </w:r>
            <w:r w:rsidRPr="00833C2B">
              <w:rPr>
                <w:rFonts w:ascii="Arial Narrow" w:hAnsi="Arial Narrow" w:cstheme="minorHAnsi"/>
                <w:sz w:val="20"/>
                <w:szCs w:val="20"/>
                <w:lang w:val="mk-MK"/>
              </w:rPr>
              <w:t xml:space="preserve">го почитува со законот </w:t>
            </w:r>
            <w:r w:rsidR="007A097F" w:rsidRPr="00833C2B">
              <w:rPr>
                <w:rFonts w:ascii="Arial Narrow" w:hAnsi="Arial Narrow" w:cstheme="minorHAnsi"/>
                <w:sz w:val="20"/>
                <w:szCs w:val="20"/>
                <w:lang w:val="mk-MK"/>
              </w:rPr>
              <w:t>(</w:t>
            </w:r>
            <w:r w:rsidRPr="00833C2B">
              <w:rPr>
                <w:rFonts w:ascii="Arial Narrow" w:hAnsi="Arial Narrow" w:cstheme="minorHAnsi"/>
                <w:sz w:val="20"/>
                <w:szCs w:val="20"/>
                <w:lang w:val="mk-MK"/>
              </w:rPr>
              <w:t>доброволно или заради судска наредба, парични казни или други санкции</w:t>
            </w:r>
            <w:r w:rsidR="007A097F" w:rsidRPr="00833C2B">
              <w:rPr>
                <w:rFonts w:ascii="Arial Narrow" w:hAnsi="Arial Narrow" w:cstheme="minorHAnsi"/>
                <w:sz w:val="20"/>
                <w:szCs w:val="20"/>
                <w:lang w:val="mk-MK"/>
              </w:rPr>
              <w:t>)</w:t>
            </w:r>
            <w:r w:rsidR="007A097F" w:rsidRPr="00833C2B">
              <w:rPr>
                <w:rFonts w:ascii="Arial Narrow" w:hAnsi="Arial Narrow" w:cstheme="minorHAnsi"/>
                <w:sz w:val="20"/>
                <w:szCs w:val="20"/>
                <w:u w:val="dotted"/>
                <w:lang w:val="mk-MK"/>
              </w:rPr>
              <w:tab/>
            </w:r>
            <w:r w:rsidR="007A097F" w:rsidRPr="00833C2B">
              <w:rPr>
                <w:rFonts w:ascii="Arial Narrow" w:hAnsi="Arial Narrow" w:cstheme="minorHAnsi"/>
                <w:sz w:val="20"/>
                <w:szCs w:val="20"/>
                <w:u w:val="dotted"/>
                <w:lang w:val="mk-MK"/>
              </w:rPr>
              <w:tab/>
            </w:r>
            <w:r w:rsidR="007A097F" w:rsidRPr="00833C2B">
              <w:rPr>
                <w:rFonts w:ascii="Arial Narrow" w:hAnsi="Arial Narrow" w:cstheme="minorHAnsi"/>
                <w:sz w:val="20"/>
                <w:szCs w:val="20"/>
                <w:lang w:val="mk-MK"/>
              </w:rPr>
              <w:t>1</w:t>
            </w:r>
          </w:p>
          <w:p w14:paraId="07707F78" w14:textId="2948BA43" w:rsidR="007A097F" w:rsidRPr="00833C2B" w:rsidRDefault="00AC73E4" w:rsidP="00243E14">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Апсолутно ништо нема да с еслучи</w:t>
            </w:r>
            <w:r w:rsidR="007A097F" w:rsidRPr="00833C2B">
              <w:rPr>
                <w:rFonts w:ascii="Arial Narrow" w:hAnsi="Arial Narrow" w:cstheme="minorHAnsi"/>
                <w:sz w:val="20"/>
                <w:szCs w:val="20"/>
                <w:u w:val="dotted"/>
                <w:lang w:val="mk-MK"/>
              </w:rPr>
              <w:tab/>
            </w:r>
            <w:r w:rsidR="007A097F" w:rsidRPr="00833C2B">
              <w:rPr>
                <w:rFonts w:ascii="Arial Narrow" w:hAnsi="Arial Narrow" w:cstheme="minorHAnsi"/>
                <w:sz w:val="20"/>
                <w:szCs w:val="20"/>
                <w:u w:val="dotted"/>
                <w:lang w:val="mk-MK"/>
              </w:rPr>
              <w:tab/>
            </w:r>
            <w:r w:rsidR="007A097F" w:rsidRPr="00833C2B">
              <w:rPr>
                <w:rFonts w:ascii="Arial Narrow" w:hAnsi="Arial Narrow" w:cstheme="minorHAnsi"/>
                <w:sz w:val="20"/>
                <w:szCs w:val="20"/>
                <w:lang w:val="mk-MK"/>
              </w:rPr>
              <w:t>2</w:t>
            </w:r>
          </w:p>
          <w:p w14:paraId="01D6D1D9" w14:textId="2AE322A6" w:rsidR="007A097F" w:rsidRPr="00833C2B" w:rsidRDefault="007A097F" w:rsidP="00243E14">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006713BF" w:rsidRPr="00833C2B">
              <w:rPr>
                <w:rFonts w:ascii="Arial Narrow" w:hAnsi="Arial Narrow"/>
                <w:b/>
                <w:sz w:val="20"/>
                <w:szCs w:val="20"/>
                <w:lang w:val="mk-MK"/>
              </w:rPr>
              <w:t xml:space="preserve">) </w:t>
            </w:r>
            <w:r w:rsidR="006713BF" w:rsidRPr="00833C2B">
              <w:rPr>
                <w:rFonts w:ascii="Arial Narrow" w:hAnsi="Arial Narrow"/>
                <w:sz w:val="20"/>
                <w:szCs w:val="20"/>
                <w:lang w:val="mk-MK"/>
              </w:rPr>
              <w:t>Не знам/Без одговор</w:t>
            </w:r>
            <w:r w:rsidR="006713BF" w:rsidRPr="00833C2B">
              <w:rPr>
                <w:rFonts w:ascii="Arial Narrow" w:hAnsi="Arial Narrow"/>
                <w:sz w:val="20"/>
                <w:szCs w:val="20"/>
                <w:u w:val="dotted"/>
                <w:lang w:val="mk-MK"/>
              </w:rPr>
              <w:t xml:space="preserve"> ....</w:t>
            </w:r>
            <w:r w:rsidRPr="00833C2B">
              <w:rPr>
                <w:rFonts w:ascii="Arial Narrow" w:hAnsi="Arial Narrow"/>
                <w:sz w:val="20"/>
                <w:szCs w:val="20"/>
                <w:lang w:val="mk-MK"/>
              </w:rPr>
              <w:t>99</w:t>
            </w:r>
          </w:p>
        </w:tc>
      </w:tr>
      <w:tr w:rsidR="007A097F" w:rsidRPr="00495ACD" w14:paraId="2E08DE98" w14:textId="77777777" w:rsidTr="006638C8">
        <w:tblPrEx>
          <w:tblCellMar>
            <w:left w:w="108" w:type="dxa"/>
            <w:right w:w="108" w:type="dxa"/>
          </w:tblCellMar>
        </w:tblPrEx>
        <w:tc>
          <w:tcPr>
            <w:tcW w:w="1170" w:type="dxa"/>
          </w:tcPr>
          <w:p w14:paraId="266E8C59" w14:textId="71D4CFFD" w:rsidR="007A097F" w:rsidRPr="00833C2B" w:rsidRDefault="004B3637" w:rsidP="00243E14">
            <w:pPr>
              <w:ind w:left="0"/>
              <w:rPr>
                <w:rFonts w:ascii="Arial Narrow" w:hAnsi="Arial Narrow"/>
                <w:sz w:val="20"/>
                <w:szCs w:val="20"/>
                <w:lang w:val="mk-MK"/>
              </w:rPr>
            </w:pPr>
            <w:r w:rsidRPr="00833C2B">
              <w:rPr>
                <w:rFonts w:ascii="Arial Narrow" w:hAnsi="Arial Narrow"/>
                <w:b/>
                <w:sz w:val="20"/>
                <w:szCs w:val="20"/>
                <w:lang w:val="mk-MK"/>
              </w:rPr>
              <w:t>q39</w:t>
            </w:r>
            <w:r w:rsidR="007A097F" w:rsidRPr="00833C2B">
              <w:rPr>
                <w:rFonts w:ascii="Arial Narrow" w:hAnsi="Arial Narrow"/>
                <w:b/>
                <w:sz w:val="20"/>
                <w:szCs w:val="20"/>
                <w:lang w:val="mk-MK"/>
              </w:rPr>
              <w:t>_G1</w:t>
            </w:r>
          </w:p>
        </w:tc>
        <w:tc>
          <w:tcPr>
            <w:tcW w:w="4770" w:type="dxa"/>
          </w:tcPr>
          <w:p w14:paraId="12FBDB63" w14:textId="5E889C13" w:rsidR="007A097F" w:rsidRPr="00833C2B" w:rsidRDefault="007B6C9C" w:rsidP="006A22E7">
            <w:pPr>
              <w:ind w:left="0" w:right="0"/>
              <w:rPr>
                <w:rFonts w:ascii="Arial Narrow" w:hAnsi="Arial Narrow"/>
                <w:b/>
                <w:sz w:val="20"/>
                <w:szCs w:val="20"/>
                <w:lang w:val="mk-MK"/>
              </w:rPr>
            </w:pPr>
            <w:r w:rsidRPr="00833C2B">
              <w:rPr>
                <w:rFonts w:ascii="Arial Narrow" w:hAnsi="Arial Narrow" w:cstheme="minorHAnsi"/>
                <w:sz w:val="20"/>
                <w:szCs w:val="20"/>
                <w:lang w:val="mk-MK"/>
              </w:rPr>
              <w:t>Да претпоставиме дека криминалец е криминалец е фатен од страна на вашите соседи откако извршил сериозено криминално дело.</w:t>
            </w:r>
            <w:r w:rsidR="007A097F" w:rsidRPr="00833C2B">
              <w:rPr>
                <w:rFonts w:ascii="Arial Narrow" w:hAnsi="Arial Narrow" w:cstheme="minorHAnsi"/>
                <w:sz w:val="20"/>
                <w:szCs w:val="20"/>
                <w:lang w:val="mk-MK"/>
              </w:rPr>
              <w:t>.</w:t>
            </w:r>
            <w:r w:rsidRPr="00833C2B">
              <w:rPr>
                <w:rFonts w:ascii="Arial Narrow" w:hAnsi="Arial Narrow" w:cstheme="minorHAnsi"/>
                <w:sz w:val="20"/>
                <w:szCs w:val="20"/>
                <w:lang w:val="mk-MK"/>
              </w:rPr>
              <w:t xml:space="preserve"> Кое од следниве две сценарија  поверојатно да се случи? </w:t>
            </w:r>
            <w:r w:rsidR="007A097F" w:rsidRPr="00833C2B">
              <w:rPr>
                <w:rFonts w:ascii="Arial Narrow" w:hAnsi="Arial Narrow" w:cstheme="minorHAnsi"/>
                <w:b/>
                <w:sz w:val="20"/>
                <w:szCs w:val="20"/>
                <w:lang w:val="mk-MK"/>
              </w:rPr>
              <w:t>(</w:t>
            </w:r>
            <w:r w:rsidR="006A22E7" w:rsidRPr="00833C2B">
              <w:rPr>
                <w:rFonts w:ascii="Arial Narrow" w:hAnsi="Arial Narrow" w:cstheme="minorHAnsi"/>
                <w:b/>
                <w:sz w:val="20"/>
                <w:szCs w:val="20"/>
                <w:lang w:val="mk-MK"/>
              </w:rPr>
              <w:t>ЕДЕН ОДГОВОР</w:t>
            </w:r>
            <w:r w:rsidR="007A097F" w:rsidRPr="00833C2B">
              <w:rPr>
                <w:rFonts w:ascii="Arial Narrow" w:hAnsi="Arial Narrow" w:cstheme="minorHAnsi"/>
                <w:b/>
                <w:sz w:val="20"/>
                <w:szCs w:val="20"/>
                <w:lang w:val="mk-MK"/>
              </w:rPr>
              <w:t xml:space="preserve">) </w:t>
            </w:r>
          </w:p>
        </w:tc>
        <w:tc>
          <w:tcPr>
            <w:tcW w:w="4050" w:type="dxa"/>
          </w:tcPr>
          <w:p w14:paraId="631C19CA" w14:textId="5F01BED7" w:rsidR="007A097F" w:rsidRPr="00833C2B" w:rsidRDefault="006A22E7"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Криминалецот ќе биде претепан од соседите</w:t>
            </w:r>
            <w:r w:rsidR="007A097F" w:rsidRPr="00833C2B">
              <w:rPr>
                <w:rFonts w:ascii="Arial Narrow" w:hAnsi="Arial Narrow" w:cstheme="minorHAnsi"/>
                <w:sz w:val="20"/>
                <w:szCs w:val="20"/>
                <w:u w:val="dotted"/>
                <w:lang w:val="mk-MK"/>
              </w:rPr>
              <w:tab/>
            </w:r>
            <w:r w:rsidR="007A097F" w:rsidRPr="00833C2B">
              <w:rPr>
                <w:rFonts w:ascii="Arial Narrow" w:hAnsi="Arial Narrow" w:cstheme="minorHAnsi"/>
                <w:sz w:val="20"/>
                <w:szCs w:val="20"/>
                <w:lang w:val="mk-MK"/>
              </w:rPr>
              <w:t>1</w:t>
            </w:r>
          </w:p>
          <w:p w14:paraId="17319CA2" w14:textId="66294B34" w:rsidR="007A097F" w:rsidRPr="00833C2B" w:rsidRDefault="006A22E7" w:rsidP="00243E14">
            <w:pPr>
              <w:ind w:left="0"/>
              <w:rPr>
                <w:rFonts w:ascii="Arial Narrow" w:hAnsi="Arial Narrow"/>
                <w:sz w:val="20"/>
                <w:szCs w:val="20"/>
                <w:lang w:val="mk-MK"/>
              </w:rPr>
            </w:pPr>
            <w:r w:rsidRPr="00833C2B">
              <w:rPr>
                <w:rFonts w:ascii="Arial Narrow" w:hAnsi="Arial Narrow" w:cstheme="minorHAnsi"/>
                <w:sz w:val="20"/>
                <w:szCs w:val="20"/>
                <w:lang w:val="mk-MK"/>
              </w:rPr>
              <w:t>Криминалецот ќе биде предаден на властите неповреден</w:t>
            </w:r>
            <w:r w:rsidR="007A097F" w:rsidRPr="00833C2B">
              <w:rPr>
                <w:rFonts w:ascii="Calibri Light" w:hAnsi="Calibri Light"/>
                <w:sz w:val="20"/>
                <w:szCs w:val="20"/>
                <w:u w:val="dotted"/>
                <w:lang w:val="mk-MK"/>
              </w:rPr>
              <w:tab/>
            </w:r>
            <w:r w:rsidR="007A097F" w:rsidRPr="00833C2B">
              <w:rPr>
                <w:rFonts w:ascii="Calibri Light" w:hAnsi="Calibri Light"/>
                <w:sz w:val="20"/>
                <w:szCs w:val="20"/>
                <w:u w:val="dotted"/>
                <w:lang w:val="mk-MK"/>
              </w:rPr>
              <w:tab/>
            </w:r>
            <w:r w:rsidR="007A097F" w:rsidRPr="00833C2B">
              <w:rPr>
                <w:rFonts w:ascii="Calibri Light" w:hAnsi="Calibri Light"/>
                <w:sz w:val="20"/>
                <w:szCs w:val="20"/>
                <w:u w:val="dotted"/>
                <w:lang w:val="mk-MK"/>
              </w:rPr>
              <w:tab/>
            </w:r>
            <w:r w:rsidR="007A097F" w:rsidRPr="00833C2B">
              <w:rPr>
                <w:rFonts w:ascii="Calibri Light" w:hAnsi="Calibri Light"/>
                <w:sz w:val="20"/>
                <w:szCs w:val="20"/>
                <w:u w:val="dotted"/>
                <w:lang w:val="mk-MK"/>
              </w:rPr>
              <w:tab/>
            </w:r>
            <w:r w:rsidR="007A097F" w:rsidRPr="00833C2B">
              <w:rPr>
                <w:rFonts w:ascii="Arial Narrow" w:hAnsi="Arial Narrow"/>
                <w:sz w:val="20"/>
                <w:szCs w:val="20"/>
                <w:lang w:val="mk-MK"/>
              </w:rPr>
              <w:t>2</w:t>
            </w:r>
          </w:p>
          <w:p w14:paraId="6552A174" w14:textId="4C373C96" w:rsidR="007A097F" w:rsidRPr="00833C2B" w:rsidRDefault="007A097F" w:rsidP="00243E14">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006713BF" w:rsidRPr="00833C2B">
              <w:rPr>
                <w:rFonts w:ascii="Arial Narrow" w:hAnsi="Arial Narrow"/>
                <w:b/>
                <w:sz w:val="20"/>
                <w:szCs w:val="20"/>
                <w:lang w:val="mk-MK"/>
              </w:rPr>
              <w:t xml:space="preserve">) </w:t>
            </w:r>
            <w:r w:rsidR="006713BF"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bl>
    <w:p w14:paraId="255045F0" w14:textId="77777777" w:rsidR="007A097F" w:rsidRPr="00833C2B" w:rsidRDefault="007A097F" w:rsidP="007A097F">
      <w:pPr>
        <w:spacing w:after="0" w:line="240" w:lineRule="auto"/>
        <w:ind w:left="0"/>
        <w:rPr>
          <w:rFonts w:ascii="Arial Narrow" w:hAnsi="Arial Narrow"/>
          <w:sz w:val="20"/>
          <w:szCs w:val="20"/>
          <w:lang w:val="mk-MK"/>
        </w:rPr>
      </w:pPr>
    </w:p>
    <w:p w14:paraId="3346AD7A" w14:textId="77777777" w:rsidR="00A85F8F" w:rsidRPr="00833C2B" w:rsidRDefault="00A85F8F" w:rsidP="007A097F">
      <w:pPr>
        <w:spacing w:after="0" w:line="240" w:lineRule="auto"/>
        <w:ind w:left="0"/>
        <w:rPr>
          <w:rFonts w:ascii="Arial Narrow" w:hAnsi="Arial Narrow"/>
          <w:b/>
          <w:sz w:val="20"/>
          <w:szCs w:val="20"/>
          <w:lang w:val="mk-MK"/>
        </w:rPr>
      </w:pPr>
    </w:p>
    <w:p w14:paraId="5B88A94C" w14:textId="77777777" w:rsidR="00CC11EC" w:rsidRPr="00833C2B" w:rsidRDefault="00CC11EC" w:rsidP="007A097F">
      <w:pPr>
        <w:spacing w:after="0" w:line="240" w:lineRule="auto"/>
        <w:ind w:left="0"/>
        <w:rPr>
          <w:rFonts w:ascii="Arial Narrow" w:hAnsi="Arial Narrow"/>
          <w:b/>
          <w:sz w:val="20"/>
          <w:szCs w:val="20"/>
          <w:lang w:val="mk-MK"/>
        </w:rPr>
      </w:pPr>
    </w:p>
    <w:p w14:paraId="65373104" w14:textId="77777777" w:rsidR="00CC11EC" w:rsidRPr="00833C2B" w:rsidRDefault="00CC11EC" w:rsidP="007A097F">
      <w:pPr>
        <w:spacing w:after="0" w:line="240" w:lineRule="auto"/>
        <w:ind w:left="0"/>
        <w:rPr>
          <w:rFonts w:ascii="Arial Narrow" w:hAnsi="Arial Narrow"/>
          <w:b/>
          <w:sz w:val="20"/>
          <w:szCs w:val="20"/>
          <w:lang w:val="mk-MK"/>
        </w:rPr>
      </w:pPr>
    </w:p>
    <w:p w14:paraId="39F310D8" w14:textId="77777777" w:rsidR="00CC11EC" w:rsidRPr="00833C2B" w:rsidRDefault="00CC11EC" w:rsidP="007A097F">
      <w:pPr>
        <w:spacing w:after="0" w:line="240" w:lineRule="auto"/>
        <w:ind w:left="0"/>
        <w:rPr>
          <w:rFonts w:ascii="Arial Narrow" w:hAnsi="Arial Narrow"/>
          <w:b/>
          <w:sz w:val="20"/>
          <w:szCs w:val="20"/>
          <w:lang w:val="mk-MK"/>
        </w:rPr>
      </w:pPr>
    </w:p>
    <w:p w14:paraId="10307665" w14:textId="77777777" w:rsidR="00CC11EC" w:rsidRPr="00833C2B" w:rsidRDefault="00CC11EC" w:rsidP="007A097F">
      <w:pPr>
        <w:spacing w:after="0" w:line="240" w:lineRule="auto"/>
        <w:ind w:left="0"/>
        <w:rPr>
          <w:rFonts w:ascii="Arial Narrow" w:hAnsi="Arial Narrow"/>
          <w:b/>
          <w:sz w:val="20"/>
          <w:szCs w:val="20"/>
          <w:lang w:val="mk-MK"/>
        </w:rPr>
      </w:pPr>
    </w:p>
    <w:p w14:paraId="20660188" w14:textId="77777777" w:rsidR="00CC11EC" w:rsidRPr="00833C2B" w:rsidRDefault="00CC11EC" w:rsidP="007A097F">
      <w:pPr>
        <w:spacing w:after="0" w:line="240" w:lineRule="auto"/>
        <w:ind w:left="0"/>
        <w:rPr>
          <w:rFonts w:ascii="Arial Narrow" w:hAnsi="Arial Narrow"/>
          <w:b/>
          <w:sz w:val="20"/>
          <w:szCs w:val="20"/>
          <w:lang w:val="mk-MK"/>
        </w:rPr>
      </w:pPr>
    </w:p>
    <w:p w14:paraId="3F63364B" w14:textId="0B8D7883" w:rsidR="007A097F" w:rsidRPr="00833C2B" w:rsidRDefault="0058187D" w:rsidP="007A097F">
      <w:pPr>
        <w:spacing w:after="0" w:line="240" w:lineRule="auto"/>
        <w:ind w:left="0"/>
        <w:rPr>
          <w:rFonts w:ascii="Arial Narrow" w:hAnsi="Arial Narrow"/>
          <w:b/>
          <w:sz w:val="20"/>
          <w:szCs w:val="20"/>
          <w:lang w:val="mk-MK"/>
        </w:rPr>
      </w:pPr>
      <w:r w:rsidRPr="00833C2B">
        <w:rPr>
          <w:rFonts w:ascii="Arial Narrow" w:hAnsi="Arial Narrow"/>
          <w:b/>
          <w:sz w:val="20"/>
          <w:szCs w:val="20"/>
          <w:lang w:val="mk-MK"/>
        </w:rPr>
        <w:t>ПРОЧИТАЈ</w:t>
      </w:r>
      <w:r w:rsidR="00E70324" w:rsidRPr="00833C2B">
        <w:rPr>
          <w:rFonts w:ascii="Arial Narrow" w:hAnsi="Arial Narrow"/>
          <w:b/>
          <w:sz w:val="20"/>
          <w:szCs w:val="20"/>
          <w:lang w:val="mk-MK"/>
        </w:rPr>
        <w:t xml:space="preserve"> </w:t>
      </w:r>
      <w:r w:rsidR="007A097F" w:rsidRPr="00833C2B">
        <w:rPr>
          <w:rFonts w:ascii="Arial Narrow" w:hAnsi="Arial Narrow"/>
          <w:b/>
          <w:sz w:val="20"/>
          <w:szCs w:val="20"/>
          <w:lang w:val="mk-MK"/>
        </w:rPr>
        <w:t>:</w:t>
      </w:r>
      <w:r w:rsidR="007A097F" w:rsidRPr="00833C2B">
        <w:rPr>
          <w:rFonts w:ascii="Arial Narrow" w:hAnsi="Arial Narrow"/>
          <w:sz w:val="20"/>
          <w:szCs w:val="20"/>
          <w:lang w:val="mk-MK"/>
        </w:rPr>
        <w:t xml:space="preserve"> </w:t>
      </w:r>
      <w:r w:rsidRPr="00833C2B">
        <w:rPr>
          <w:rFonts w:ascii="Arial Narrow" w:hAnsi="Arial Narrow"/>
          <w:sz w:val="20"/>
          <w:szCs w:val="20"/>
          <w:lang w:val="mk-MK"/>
        </w:rPr>
        <w:t xml:space="preserve">За следниве прашања, ве молиме одговорете со </w:t>
      </w:r>
      <w:r w:rsidRPr="00833C2B">
        <w:rPr>
          <w:rFonts w:ascii="Arial Narrow" w:hAnsi="Arial Narrow"/>
          <w:b/>
          <w:sz w:val="20"/>
          <w:szCs w:val="20"/>
          <w:lang w:val="mk-MK"/>
        </w:rPr>
        <w:t>Потполно веројтано</w:t>
      </w:r>
      <w:r w:rsidR="007A097F" w:rsidRPr="00833C2B">
        <w:rPr>
          <w:rFonts w:ascii="Arial Narrow" w:hAnsi="Arial Narrow"/>
          <w:b/>
          <w:sz w:val="20"/>
          <w:szCs w:val="20"/>
          <w:lang w:val="mk-MK"/>
        </w:rPr>
        <w:t xml:space="preserve">, </w:t>
      </w:r>
      <w:r w:rsidRPr="00833C2B">
        <w:rPr>
          <w:rFonts w:ascii="Arial Narrow" w:hAnsi="Arial Narrow"/>
          <w:b/>
          <w:sz w:val="20"/>
          <w:szCs w:val="20"/>
          <w:lang w:val="mk-MK"/>
        </w:rPr>
        <w:t>Веројатно</w:t>
      </w:r>
      <w:r w:rsidR="007A097F" w:rsidRPr="00833C2B">
        <w:rPr>
          <w:rFonts w:ascii="Arial Narrow" w:hAnsi="Arial Narrow"/>
          <w:b/>
          <w:sz w:val="20"/>
          <w:szCs w:val="20"/>
          <w:lang w:val="mk-MK"/>
        </w:rPr>
        <w:t xml:space="preserve">, </w:t>
      </w:r>
      <w:r w:rsidRPr="00833C2B">
        <w:rPr>
          <w:rFonts w:ascii="Arial Narrow" w:hAnsi="Arial Narrow"/>
          <w:b/>
          <w:sz w:val="20"/>
          <w:szCs w:val="20"/>
          <w:lang w:val="mk-MK"/>
        </w:rPr>
        <w:t xml:space="preserve">Не многу веројатно </w:t>
      </w:r>
      <w:r w:rsidR="007A097F" w:rsidRPr="00833C2B">
        <w:rPr>
          <w:rFonts w:ascii="Arial Narrow" w:hAnsi="Arial Narrow"/>
          <w:b/>
          <w:sz w:val="20"/>
          <w:szCs w:val="20"/>
          <w:lang w:val="mk-MK"/>
        </w:rPr>
        <w:t xml:space="preserve">, </w:t>
      </w:r>
      <w:r w:rsidRPr="00833C2B">
        <w:rPr>
          <w:rFonts w:ascii="Arial Narrow" w:hAnsi="Arial Narrow"/>
          <w:sz w:val="20"/>
          <w:szCs w:val="20"/>
          <w:lang w:val="mk-MK"/>
        </w:rPr>
        <w:t>или</w:t>
      </w:r>
      <w:r w:rsidR="007A097F" w:rsidRPr="00833C2B">
        <w:rPr>
          <w:rFonts w:ascii="Arial Narrow" w:hAnsi="Arial Narrow"/>
          <w:b/>
          <w:sz w:val="20"/>
          <w:szCs w:val="20"/>
          <w:lang w:val="mk-MK"/>
        </w:rPr>
        <w:t xml:space="preserve"> </w:t>
      </w:r>
      <w:r w:rsidRPr="00833C2B">
        <w:rPr>
          <w:rFonts w:ascii="Arial Narrow" w:hAnsi="Arial Narrow"/>
          <w:b/>
          <w:sz w:val="20"/>
          <w:szCs w:val="20"/>
          <w:lang w:val="mk-MK"/>
        </w:rPr>
        <w:t>Потполно неверојатно</w:t>
      </w:r>
    </w:p>
    <w:p w14:paraId="5C26A3DA" w14:textId="77777777" w:rsidR="007A097F" w:rsidRPr="00833C2B" w:rsidRDefault="007A097F" w:rsidP="007A097F">
      <w:pPr>
        <w:spacing w:after="0" w:line="240" w:lineRule="auto"/>
        <w:ind w:left="0"/>
        <w:rPr>
          <w:rFonts w:ascii="Arial Narrow" w:hAnsi="Arial Narrow"/>
          <w:b/>
          <w:sz w:val="20"/>
          <w:szCs w:val="20"/>
          <w:lang w:val="mk-MK"/>
        </w:rPr>
      </w:pPr>
    </w:p>
    <w:tbl>
      <w:tblPr>
        <w:tblStyle w:val="TableGrid"/>
        <w:tblW w:w="9990" w:type="dxa"/>
        <w:tblInd w:w="-252" w:type="dxa"/>
        <w:tblLook w:val="04A0" w:firstRow="1" w:lastRow="0" w:firstColumn="1" w:lastColumn="0" w:noHBand="0" w:noVBand="1"/>
      </w:tblPr>
      <w:tblGrid>
        <w:gridCol w:w="1170"/>
        <w:gridCol w:w="4770"/>
        <w:gridCol w:w="4050"/>
      </w:tblGrid>
      <w:tr w:rsidR="007A097F" w:rsidRPr="00495ACD" w14:paraId="6F821B25" w14:textId="77777777" w:rsidTr="00243E14">
        <w:tc>
          <w:tcPr>
            <w:tcW w:w="1170" w:type="dxa"/>
          </w:tcPr>
          <w:p w14:paraId="5168BC69" w14:textId="302D94C7" w:rsidR="007A097F" w:rsidRPr="00833C2B" w:rsidRDefault="00D72202" w:rsidP="00243E14">
            <w:pPr>
              <w:ind w:left="0"/>
              <w:rPr>
                <w:rFonts w:ascii="Arial Narrow" w:hAnsi="Arial Narrow"/>
                <w:b/>
                <w:sz w:val="20"/>
                <w:szCs w:val="20"/>
                <w:lang w:val="mk-MK"/>
              </w:rPr>
            </w:pPr>
            <w:r w:rsidRPr="00833C2B">
              <w:rPr>
                <w:rFonts w:ascii="Arial Narrow" w:hAnsi="Arial Narrow"/>
                <w:b/>
                <w:sz w:val="20"/>
                <w:szCs w:val="20"/>
                <w:lang w:val="mk-MK"/>
              </w:rPr>
              <w:t>q40</w:t>
            </w:r>
            <w:r w:rsidR="007A097F" w:rsidRPr="00833C2B">
              <w:rPr>
                <w:rFonts w:ascii="Arial Narrow" w:hAnsi="Arial Narrow"/>
                <w:b/>
                <w:sz w:val="20"/>
                <w:szCs w:val="20"/>
                <w:lang w:val="mk-MK"/>
              </w:rPr>
              <w:t>a_G1</w:t>
            </w:r>
          </w:p>
          <w:p w14:paraId="3A10D64C" w14:textId="77777777" w:rsidR="007A097F" w:rsidRPr="00833C2B" w:rsidRDefault="007A097F" w:rsidP="00243E14">
            <w:pPr>
              <w:ind w:left="0"/>
              <w:rPr>
                <w:rFonts w:ascii="Arial Narrow" w:hAnsi="Arial Narrow"/>
                <w:b/>
                <w:sz w:val="20"/>
                <w:szCs w:val="20"/>
                <w:lang w:val="mk-MK"/>
              </w:rPr>
            </w:pPr>
          </w:p>
        </w:tc>
        <w:tc>
          <w:tcPr>
            <w:tcW w:w="4770" w:type="dxa"/>
          </w:tcPr>
          <w:p w14:paraId="423E8AEF" w14:textId="77777777" w:rsidR="00DA316F" w:rsidRPr="00833C2B" w:rsidRDefault="00666BEB"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Ве молам да претпоставите дека еден ден </w:t>
            </w:r>
            <w:r w:rsidR="00DA316F" w:rsidRPr="00833C2B">
              <w:rPr>
                <w:rFonts w:ascii="Arial Narrow" w:hAnsi="Arial Narrow" w:cstheme="minorHAnsi"/>
                <w:sz w:val="20"/>
                <w:szCs w:val="20"/>
                <w:lang w:val="mk-MK"/>
              </w:rPr>
              <w:t>Владата</w:t>
            </w:r>
          </w:p>
          <w:p w14:paraId="0E9315B7" w14:textId="77777777" w:rsidR="00DA316F" w:rsidRPr="00833C2B" w:rsidRDefault="00666BEB"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одлучува да усвои политика која е јасно спротивна на </w:t>
            </w:r>
          </w:p>
          <w:p w14:paraId="1ECF7F46" w14:textId="5DA9D23E" w:rsidR="007D4085" w:rsidRPr="00833C2B" w:rsidRDefault="00666BEB"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Уставот на </w:t>
            </w:r>
            <w:r w:rsidR="00833C2B" w:rsidRPr="00833C2B">
              <w:rPr>
                <w:rFonts w:ascii="Arial Narrow" w:hAnsi="Arial Narrow" w:cstheme="minorHAnsi"/>
                <w:sz w:val="20"/>
                <w:szCs w:val="20"/>
                <w:lang w:val="mk-MK"/>
              </w:rPr>
              <w:t>Македонија</w:t>
            </w:r>
            <w:r w:rsidR="007A097F" w:rsidRPr="00833C2B">
              <w:rPr>
                <w:rFonts w:ascii="Arial Narrow" w:hAnsi="Arial Narrow" w:cstheme="minorHAnsi"/>
                <w:sz w:val="20"/>
                <w:szCs w:val="20"/>
                <w:lang w:val="mk-MK"/>
              </w:rPr>
              <w:t xml:space="preserve">: </w:t>
            </w:r>
          </w:p>
          <w:p w14:paraId="06587DBC" w14:textId="62EDEAB9" w:rsidR="00666BEB" w:rsidRPr="00833C2B" w:rsidRDefault="00666BEB" w:rsidP="00666BEB">
            <w:pPr>
              <w:ind w:left="0"/>
              <w:rPr>
                <w:rFonts w:ascii="Arial Narrow" w:hAnsi="Arial Narrow" w:cstheme="minorHAnsi"/>
                <w:sz w:val="20"/>
                <w:szCs w:val="20"/>
                <w:lang w:val="mk-MK"/>
              </w:rPr>
            </w:pPr>
            <w:r w:rsidRPr="00833C2B">
              <w:rPr>
                <w:rFonts w:ascii="Arial Narrow" w:hAnsi="Arial Narrow"/>
                <w:sz w:val="20"/>
                <w:szCs w:val="20"/>
                <w:lang w:val="mk-MK"/>
              </w:rPr>
              <w:t>Ко</w:t>
            </w:r>
            <w:r w:rsidR="00F77EF0" w:rsidRPr="00833C2B">
              <w:rPr>
                <w:rFonts w:ascii="Arial Narrow" w:hAnsi="Arial Narrow"/>
                <w:sz w:val="20"/>
                <w:szCs w:val="20"/>
                <w:lang w:val="mk-MK"/>
              </w:rPr>
              <w:t>лку е веројатно</w:t>
            </w:r>
            <w:r w:rsidRPr="00833C2B">
              <w:rPr>
                <w:rFonts w:ascii="Arial Narrow" w:hAnsi="Arial Narrow"/>
                <w:sz w:val="20"/>
                <w:szCs w:val="20"/>
                <w:lang w:val="mk-MK"/>
              </w:rPr>
              <w:t xml:space="preserve"> Парламентот да може да ги спречи незаконските активности на </w:t>
            </w:r>
            <w:r w:rsidR="00DA316F" w:rsidRPr="00833C2B">
              <w:rPr>
                <w:rFonts w:ascii="Arial Narrow" w:hAnsi="Arial Narrow" w:cstheme="minorHAnsi"/>
                <w:sz w:val="20"/>
                <w:szCs w:val="20"/>
                <w:lang w:val="mk-MK"/>
              </w:rPr>
              <w:t>Владата</w:t>
            </w:r>
            <w:r w:rsidRPr="00833C2B">
              <w:rPr>
                <w:rFonts w:ascii="Arial Narrow" w:hAnsi="Arial Narrow"/>
                <w:sz w:val="20"/>
                <w:szCs w:val="20"/>
                <w:lang w:val="mk-MK"/>
              </w:rPr>
              <w:t>?</w:t>
            </w:r>
          </w:p>
          <w:p w14:paraId="32F9E665" w14:textId="02FE2B82" w:rsidR="007A097F" w:rsidRPr="00833C2B" w:rsidRDefault="007A097F" w:rsidP="00243E14">
            <w:pPr>
              <w:ind w:left="0"/>
              <w:rPr>
                <w:rFonts w:ascii="Arial Narrow" w:hAnsi="Arial Narrow" w:cstheme="minorHAnsi"/>
                <w:sz w:val="20"/>
                <w:szCs w:val="20"/>
                <w:lang w:val="mk-MK"/>
              </w:rPr>
            </w:pPr>
          </w:p>
        </w:tc>
        <w:tc>
          <w:tcPr>
            <w:tcW w:w="4050" w:type="dxa"/>
          </w:tcPr>
          <w:p w14:paraId="380880CA" w14:textId="4D54E499" w:rsidR="007A097F" w:rsidRPr="00833C2B" w:rsidRDefault="0058187D" w:rsidP="00243E14">
            <w:pPr>
              <w:ind w:left="0"/>
              <w:rPr>
                <w:rFonts w:ascii="Arial Narrow" w:hAnsi="Arial Narrow"/>
                <w:sz w:val="20"/>
                <w:szCs w:val="20"/>
                <w:lang w:val="mk-MK"/>
              </w:rPr>
            </w:pPr>
            <w:r w:rsidRPr="00833C2B">
              <w:rPr>
                <w:rFonts w:ascii="Arial Narrow" w:hAnsi="Arial Narrow"/>
                <w:sz w:val="20"/>
                <w:szCs w:val="20"/>
                <w:lang w:val="mk-MK"/>
              </w:rPr>
              <w:t>Потполно верој</w:t>
            </w:r>
            <w:r w:rsidR="00E714A1" w:rsidRPr="00833C2B">
              <w:rPr>
                <w:rFonts w:ascii="Arial Narrow" w:hAnsi="Arial Narrow"/>
                <w:sz w:val="20"/>
                <w:szCs w:val="20"/>
                <w:lang w:val="mk-MK"/>
              </w:rPr>
              <w:t>ат</w:t>
            </w:r>
            <w:r w:rsidRPr="00833C2B">
              <w:rPr>
                <w:rFonts w:ascii="Arial Narrow" w:hAnsi="Arial Narrow"/>
                <w:sz w:val="20"/>
                <w:szCs w:val="20"/>
                <w:lang w:val="mk-MK"/>
              </w:rPr>
              <w:t>но</w:t>
            </w:r>
            <w:r w:rsidR="007A097F" w:rsidRPr="00833C2B">
              <w:rPr>
                <w:rFonts w:ascii="Arial Narrow" w:hAnsi="Arial Narrow"/>
                <w:sz w:val="20"/>
                <w:szCs w:val="20"/>
                <w:u w:val="dotted"/>
                <w:lang w:val="mk-MK"/>
              </w:rPr>
              <w:tab/>
            </w:r>
            <w:r w:rsidR="007A097F" w:rsidRPr="00833C2B">
              <w:rPr>
                <w:rFonts w:ascii="Arial Narrow" w:hAnsi="Arial Narrow"/>
                <w:sz w:val="20"/>
                <w:szCs w:val="20"/>
                <w:u w:val="dotted"/>
                <w:lang w:val="mk-MK"/>
              </w:rPr>
              <w:tab/>
            </w:r>
            <w:r w:rsidR="007A097F" w:rsidRPr="00833C2B">
              <w:rPr>
                <w:rFonts w:ascii="Arial Narrow" w:hAnsi="Arial Narrow"/>
                <w:sz w:val="20"/>
                <w:szCs w:val="20"/>
                <w:u w:val="dotted"/>
                <w:lang w:val="mk-MK"/>
              </w:rPr>
              <w:tab/>
            </w:r>
            <w:r w:rsidR="007A097F" w:rsidRPr="00833C2B">
              <w:rPr>
                <w:rFonts w:ascii="Arial Narrow" w:hAnsi="Arial Narrow"/>
                <w:sz w:val="20"/>
                <w:szCs w:val="20"/>
                <w:lang w:val="mk-MK"/>
              </w:rPr>
              <w:t>1</w:t>
            </w:r>
          </w:p>
          <w:p w14:paraId="3941A5E4" w14:textId="507E6177" w:rsidR="007A097F" w:rsidRPr="00833C2B" w:rsidRDefault="0058187D" w:rsidP="00243E14">
            <w:pPr>
              <w:ind w:left="0"/>
              <w:rPr>
                <w:rFonts w:ascii="Arial Narrow" w:hAnsi="Arial Narrow"/>
                <w:sz w:val="20"/>
                <w:szCs w:val="20"/>
                <w:lang w:val="mk-MK"/>
              </w:rPr>
            </w:pPr>
            <w:r w:rsidRPr="00833C2B">
              <w:rPr>
                <w:rFonts w:ascii="Arial Narrow" w:hAnsi="Arial Narrow"/>
                <w:sz w:val="20"/>
                <w:szCs w:val="20"/>
                <w:lang w:val="mk-MK"/>
              </w:rPr>
              <w:t>Веројатно</w:t>
            </w:r>
            <w:r w:rsidR="007A097F" w:rsidRPr="00833C2B">
              <w:rPr>
                <w:rFonts w:ascii="Arial Narrow" w:hAnsi="Arial Narrow"/>
                <w:sz w:val="20"/>
                <w:szCs w:val="20"/>
                <w:u w:val="dotted"/>
                <w:lang w:val="mk-MK"/>
              </w:rPr>
              <w:tab/>
            </w:r>
            <w:r w:rsidR="007A097F" w:rsidRPr="00833C2B">
              <w:rPr>
                <w:rFonts w:ascii="Arial Narrow" w:hAnsi="Arial Narrow"/>
                <w:sz w:val="20"/>
                <w:szCs w:val="20"/>
                <w:u w:val="dotted"/>
                <w:lang w:val="mk-MK"/>
              </w:rPr>
              <w:tab/>
            </w:r>
            <w:r w:rsidR="007A097F" w:rsidRPr="00833C2B">
              <w:rPr>
                <w:rFonts w:ascii="Arial Narrow" w:hAnsi="Arial Narrow"/>
                <w:sz w:val="20"/>
                <w:szCs w:val="20"/>
                <w:u w:val="dotted"/>
                <w:lang w:val="mk-MK"/>
              </w:rPr>
              <w:tab/>
            </w:r>
            <w:r w:rsidR="007A097F" w:rsidRPr="00833C2B">
              <w:rPr>
                <w:rFonts w:ascii="Arial Narrow" w:hAnsi="Arial Narrow"/>
                <w:sz w:val="20"/>
                <w:szCs w:val="20"/>
                <w:u w:val="dotted"/>
                <w:lang w:val="mk-MK"/>
              </w:rPr>
              <w:tab/>
            </w:r>
            <w:r w:rsidR="007A097F" w:rsidRPr="00833C2B">
              <w:rPr>
                <w:rFonts w:ascii="Arial Narrow" w:hAnsi="Arial Narrow"/>
                <w:sz w:val="20"/>
                <w:szCs w:val="20"/>
                <w:lang w:val="mk-MK"/>
              </w:rPr>
              <w:t>2</w:t>
            </w:r>
          </w:p>
          <w:p w14:paraId="2685F3DF" w14:textId="63315E45" w:rsidR="007A097F" w:rsidRPr="00833C2B" w:rsidRDefault="0058187D" w:rsidP="00243E14">
            <w:pPr>
              <w:ind w:left="0"/>
              <w:rPr>
                <w:rFonts w:ascii="Arial Narrow" w:hAnsi="Arial Narrow"/>
                <w:sz w:val="20"/>
                <w:szCs w:val="20"/>
                <w:lang w:val="mk-MK"/>
              </w:rPr>
            </w:pPr>
            <w:r w:rsidRPr="00833C2B">
              <w:rPr>
                <w:rFonts w:ascii="Arial Narrow" w:hAnsi="Arial Narrow"/>
                <w:sz w:val="20"/>
                <w:szCs w:val="20"/>
                <w:lang w:val="mk-MK"/>
              </w:rPr>
              <w:t>Не многу веројатно</w:t>
            </w:r>
            <w:r w:rsidR="007A097F" w:rsidRPr="00833C2B">
              <w:rPr>
                <w:rFonts w:ascii="Arial Narrow" w:hAnsi="Arial Narrow"/>
                <w:sz w:val="20"/>
                <w:szCs w:val="20"/>
                <w:u w:val="dotted"/>
                <w:lang w:val="mk-MK"/>
              </w:rPr>
              <w:tab/>
            </w:r>
            <w:r w:rsidR="007A097F" w:rsidRPr="00833C2B">
              <w:rPr>
                <w:rFonts w:ascii="Arial Narrow" w:hAnsi="Arial Narrow"/>
                <w:sz w:val="20"/>
                <w:szCs w:val="20"/>
                <w:u w:val="dotted"/>
                <w:lang w:val="mk-MK"/>
              </w:rPr>
              <w:tab/>
            </w:r>
            <w:r w:rsidR="007A097F" w:rsidRPr="00833C2B">
              <w:rPr>
                <w:rFonts w:ascii="Arial Narrow" w:hAnsi="Arial Narrow"/>
                <w:sz w:val="20"/>
                <w:szCs w:val="20"/>
                <w:u w:val="dotted"/>
                <w:lang w:val="mk-MK"/>
              </w:rPr>
              <w:tab/>
            </w:r>
            <w:r w:rsidR="007A097F" w:rsidRPr="00833C2B">
              <w:rPr>
                <w:rFonts w:ascii="Arial Narrow" w:hAnsi="Arial Narrow"/>
                <w:sz w:val="20"/>
                <w:szCs w:val="20"/>
                <w:lang w:val="mk-MK"/>
              </w:rPr>
              <w:t>3</w:t>
            </w:r>
          </w:p>
          <w:p w14:paraId="7BE975E5" w14:textId="4B356236" w:rsidR="007A097F" w:rsidRPr="00833C2B" w:rsidRDefault="0058187D" w:rsidP="00243E14">
            <w:pPr>
              <w:ind w:left="0"/>
              <w:rPr>
                <w:rFonts w:ascii="Arial Narrow" w:hAnsi="Arial Narrow"/>
                <w:sz w:val="20"/>
                <w:szCs w:val="20"/>
                <w:lang w:val="mk-MK"/>
              </w:rPr>
            </w:pPr>
            <w:r w:rsidRPr="00833C2B">
              <w:rPr>
                <w:rFonts w:ascii="Arial Narrow" w:hAnsi="Arial Narrow"/>
                <w:sz w:val="20"/>
                <w:szCs w:val="20"/>
                <w:lang w:val="mk-MK"/>
              </w:rPr>
              <w:t>Потполно неверојатно</w:t>
            </w:r>
            <w:r w:rsidR="007A097F" w:rsidRPr="00833C2B">
              <w:rPr>
                <w:rFonts w:ascii="Arial Narrow" w:hAnsi="Arial Narrow"/>
                <w:sz w:val="20"/>
                <w:szCs w:val="20"/>
                <w:u w:val="dotted"/>
                <w:lang w:val="mk-MK"/>
              </w:rPr>
              <w:tab/>
            </w:r>
            <w:r w:rsidR="007A097F" w:rsidRPr="00833C2B">
              <w:rPr>
                <w:rFonts w:ascii="Arial Narrow" w:hAnsi="Arial Narrow"/>
                <w:sz w:val="20"/>
                <w:szCs w:val="20"/>
                <w:u w:val="dotted"/>
                <w:lang w:val="mk-MK"/>
              </w:rPr>
              <w:tab/>
            </w:r>
            <w:r w:rsidR="007A097F" w:rsidRPr="00833C2B">
              <w:rPr>
                <w:rFonts w:ascii="Arial Narrow" w:hAnsi="Arial Narrow"/>
                <w:sz w:val="20"/>
                <w:szCs w:val="20"/>
                <w:u w:val="dotted"/>
                <w:lang w:val="mk-MK"/>
              </w:rPr>
              <w:tab/>
            </w:r>
            <w:r w:rsidR="007A097F" w:rsidRPr="00833C2B">
              <w:rPr>
                <w:rFonts w:ascii="Arial Narrow" w:hAnsi="Arial Narrow"/>
                <w:sz w:val="20"/>
                <w:szCs w:val="20"/>
                <w:lang w:val="mk-MK"/>
              </w:rPr>
              <w:t>4</w:t>
            </w:r>
          </w:p>
          <w:p w14:paraId="465CC1C2" w14:textId="19617F6C" w:rsidR="007A097F" w:rsidRPr="00833C2B" w:rsidRDefault="007A097F" w:rsidP="00243E14">
            <w:pPr>
              <w:ind w:left="0"/>
              <w:rPr>
                <w:rFonts w:ascii="Arial Narrow" w:hAnsi="Arial Narrow"/>
                <w:b/>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007F01EF" w:rsidRPr="00833C2B">
              <w:rPr>
                <w:rFonts w:ascii="Arial Narrow" w:hAnsi="Arial Narrow"/>
                <w:b/>
                <w:sz w:val="20"/>
                <w:szCs w:val="20"/>
                <w:lang w:val="mk-MK"/>
              </w:rPr>
              <w:t xml:space="preserve">) </w:t>
            </w:r>
            <w:r w:rsidR="007F01EF"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E70324" w:rsidRPr="00495ACD" w14:paraId="5C33156F" w14:textId="77777777" w:rsidTr="00243E14">
        <w:tc>
          <w:tcPr>
            <w:tcW w:w="1170" w:type="dxa"/>
          </w:tcPr>
          <w:p w14:paraId="6D585B51" w14:textId="7464DCC5" w:rsidR="00E70324" w:rsidRPr="00833C2B" w:rsidRDefault="00E70324" w:rsidP="00E70324">
            <w:pPr>
              <w:ind w:left="0"/>
              <w:rPr>
                <w:rFonts w:ascii="Arial Narrow" w:hAnsi="Arial Narrow"/>
                <w:b/>
                <w:sz w:val="20"/>
                <w:szCs w:val="20"/>
                <w:lang w:val="mk-MK"/>
              </w:rPr>
            </w:pPr>
            <w:r w:rsidRPr="00833C2B">
              <w:rPr>
                <w:rFonts w:ascii="Arial Narrow" w:hAnsi="Arial Narrow"/>
                <w:b/>
                <w:sz w:val="20"/>
                <w:szCs w:val="20"/>
                <w:lang w:val="mk-MK"/>
              </w:rPr>
              <w:t>q40b_G1</w:t>
            </w:r>
          </w:p>
        </w:tc>
        <w:tc>
          <w:tcPr>
            <w:tcW w:w="4770" w:type="dxa"/>
          </w:tcPr>
          <w:p w14:paraId="25B44284" w14:textId="6A519AD1" w:rsidR="00E70324" w:rsidRPr="00833C2B" w:rsidRDefault="00E70324" w:rsidP="00E70324">
            <w:pPr>
              <w:ind w:left="0" w:right="0"/>
              <w:rPr>
                <w:rFonts w:ascii="Arial Narrow" w:hAnsi="Arial Narrow"/>
                <w:b/>
                <w:sz w:val="20"/>
                <w:szCs w:val="20"/>
                <w:lang w:val="mk-MK"/>
              </w:rPr>
            </w:pPr>
            <w:r w:rsidRPr="00833C2B">
              <w:rPr>
                <w:rFonts w:ascii="Arial Narrow" w:hAnsi="Arial Narrow"/>
                <w:sz w:val="20"/>
                <w:szCs w:val="20"/>
                <w:lang w:val="mk-MK"/>
              </w:rPr>
              <w:t xml:space="preserve">Колку е веројатно судовите да можат да ги спречат незаконските активности на </w:t>
            </w:r>
            <w:r w:rsidR="00DA316F" w:rsidRPr="00833C2B">
              <w:rPr>
                <w:rFonts w:ascii="Arial Narrow" w:hAnsi="Arial Narrow" w:cstheme="minorHAnsi"/>
                <w:sz w:val="20"/>
                <w:szCs w:val="20"/>
                <w:lang w:val="mk-MK"/>
              </w:rPr>
              <w:t>Владата</w:t>
            </w:r>
            <w:r w:rsidRPr="00833C2B">
              <w:rPr>
                <w:rFonts w:ascii="Arial Narrow" w:hAnsi="Arial Narrow"/>
                <w:sz w:val="20"/>
                <w:szCs w:val="20"/>
                <w:lang w:val="mk-MK"/>
              </w:rPr>
              <w:t>?</w:t>
            </w:r>
          </w:p>
        </w:tc>
        <w:tc>
          <w:tcPr>
            <w:tcW w:w="4050" w:type="dxa"/>
          </w:tcPr>
          <w:p w14:paraId="5DC390A0" w14:textId="77777777" w:rsidR="00E70324" w:rsidRPr="00833C2B" w:rsidRDefault="00E70324" w:rsidP="00C64468">
            <w:pPr>
              <w:ind w:left="0"/>
              <w:rPr>
                <w:rFonts w:ascii="Arial Narrow" w:hAnsi="Arial Narrow"/>
                <w:sz w:val="20"/>
                <w:szCs w:val="20"/>
                <w:lang w:val="mk-MK"/>
              </w:rPr>
            </w:pPr>
            <w:r w:rsidRPr="00833C2B">
              <w:rPr>
                <w:rFonts w:ascii="Arial Narrow" w:hAnsi="Arial Narrow"/>
                <w:sz w:val="20"/>
                <w:szCs w:val="20"/>
                <w:lang w:val="mk-MK"/>
              </w:rPr>
              <w:t>Потполно 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32902670" w14:textId="77777777" w:rsidR="00E70324" w:rsidRPr="00833C2B" w:rsidRDefault="00E70324" w:rsidP="00C64468">
            <w:pPr>
              <w:ind w:left="0"/>
              <w:rPr>
                <w:rFonts w:ascii="Arial Narrow" w:hAnsi="Arial Narrow"/>
                <w:sz w:val="20"/>
                <w:szCs w:val="20"/>
                <w:lang w:val="mk-MK"/>
              </w:rPr>
            </w:pPr>
            <w:r w:rsidRPr="00833C2B">
              <w:rPr>
                <w:rFonts w:ascii="Arial Narrow" w:hAnsi="Arial Narrow"/>
                <w:sz w:val="20"/>
                <w:szCs w:val="20"/>
                <w:lang w:val="mk-MK"/>
              </w:rPr>
              <w:t>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5F1F6822" w14:textId="77777777" w:rsidR="00E70324" w:rsidRPr="00833C2B" w:rsidRDefault="00E70324" w:rsidP="00C64468">
            <w:pPr>
              <w:ind w:left="0"/>
              <w:rPr>
                <w:rFonts w:ascii="Arial Narrow" w:hAnsi="Arial Narrow"/>
                <w:sz w:val="20"/>
                <w:szCs w:val="20"/>
                <w:lang w:val="mk-MK"/>
              </w:rPr>
            </w:pPr>
            <w:r w:rsidRPr="00833C2B">
              <w:rPr>
                <w:rFonts w:ascii="Arial Narrow" w:hAnsi="Arial Narrow"/>
                <w:sz w:val="20"/>
                <w:szCs w:val="20"/>
                <w:lang w:val="mk-MK"/>
              </w:rPr>
              <w:t>Не многу 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52EACB33" w14:textId="77777777" w:rsidR="00E70324" w:rsidRPr="00833C2B" w:rsidRDefault="00E70324" w:rsidP="00C64468">
            <w:pPr>
              <w:ind w:left="0"/>
              <w:rPr>
                <w:rFonts w:ascii="Arial Narrow" w:hAnsi="Arial Narrow"/>
                <w:sz w:val="20"/>
                <w:szCs w:val="20"/>
                <w:lang w:val="mk-MK"/>
              </w:rPr>
            </w:pPr>
            <w:r w:rsidRPr="00833C2B">
              <w:rPr>
                <w:rFonts w:ascii="Arial Narrow" w:hAnsi="Arial Narrow"/>
                <w:sz w:val="20"/>
                <w:szCs w:val="20"/>
                <w:lang w:val="mk-MK"/>
              </w:rPr>
              <w:t>Потполно неверојатно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83CB686" w14:textId="14823E1E" w:rsidR="00E70324" w:rsidRPr="00833C2B" w:rsidRDefault="00E70324" w:rsidP="00E70324">
            <w:pPr>
              <w:ind w:left="0"/>
              <w:rPr>
                <w:rFonts w:ascii="Arial Narrow" w:hAnsi="Arial Narrow"/>
                <w:b/>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E70324" w:rsidRPr="00495ACD" w14:paraId="381D7631" w14:textId="77777777" w:rsidTr="00243E14">
        <w:tc>
          <w:tcPr>
            <w:tcW w:w="1170" w:type="dxa"/>
          </w:tcPr>
          <w:p w14:paraId="2ECA2C9A" w14:textId="32FEAE7A" w:rsidR="00E70324" w:rsidRPr="00833C2B" w:rsidRDefault="00E70324" w:rsidP="00243E14">
            <w:pPr>
              <w:ind w:left="0"/>
              <w:rPr>
                <w:rFonts w:ascii="Arial Narrow" w:hAnsi="Arial Narrow"/>
                <w:b/>
                <w:sz w:val="20"/>
                <w:szCs w:val="20"/>
                <w:lang w:val="mk-MK"/>
              </w:rPr>
            </w:pPr>
            <w:r w:rsidRPr="00833C2B">
              <w:rPr>
                <w:rFonts w:ascii="Arial Narrow" w:hAnsi="Arial Narrow"/>
                <w:b/>
                <w:sz w:val="20"/>
                <w:szCs w:val="20"/>
                <w:lang w:val="mk-MK"/>
              </w:rPr>
              <w:t>q40c_G1</w:t>
            </w:r>
          </w:p>
        </w:tc>
        <w:tc>
          <w:tcPr>
            <w:tcW w:w="4770" w:type="dxa"/>
          </w:tcPr>
          <w:p w14:paraId="1B0CAA54" w14:textId="2C973D9C" w:rsidR="00E70324" w:rsidRPr="00833C2B" w:rsidRDefault="00E70324" w:rsidP="00C56942">
            <w:pPr>
              <w:ind w:left="0" w:right="0"/>
              <w:rPr>
                <w:rFonts w:ascii="Arial Narrow" w:hAnsi="Arial Narrow"/>
                <w:b/>
                <w:sz w:val="20"/>
                <w:szCs w:val="20"/>
                <w:lang w:val="mk-MK"/>
              </w:rPr>
            </w:pPr>
            <w:r w:rsidRPr="00833C2B">
              <w:rPr>
                <w:rFonts w:ascii="Arial Narrow" w:hAnsi="Arial Narrow"/>
                <w:sz w:val="20"/>
                <w:szCs w:val="20"/>
                <w:lang w:val="mk-MK"/>
              </w:rPr>
              <w:t xml:space="preserve">Колку е веројатно граѓаните да можат да ги спречат незаконските активности на </w:t>
            </w:r>
            <w:r w:rsidR="00DA316F" w:rsidRPr="00833C2B">
              <w:rPr>
                <w:rFonts w:ascii="Arial Narrow" w:hAnsi="Arial Narrow" w:cstheme="minorHAnsi"/>
                <w:sz w:val="20"/>
                <w:szCs w:val="20"/>
                <w:lang w:val="mk-MK"/>
              </w:rPr>
              <w:t>Владата</w:t>
            </w:r>
            <w:r w:rsidRPr="00833C2B">
              <w:rPr>
                <w:rFonts w:ascii="Arial Narrow" w:hAnsi="Arial Narrow"/>
                <w:sz w:val="20"/>
                <w:szCs w:val="20"/>
                <w:lang w:val="mk-MK"/>
              </w:rPr>
              <w:t>?</w:t>
            </w:r>
          </w:p>
        </w:tc>
        <w:tc>
          <w:tcPr>
            <w:tcW w:w="4050" w:type="dxa"/>
          </w:tcPr>
          <w:p w14:paraId="30F166CA" w14:textId="77777777" w:rsidR="00E70324" w:rsidRPr="00833C2B" w:rsidRDefault="00E70324" w:rsidP="00C64468">
            <w:pPr>
              <w:ind w:left="0"/>
              <w:rPr>
                <w:rFonts w:ascii="Arial Narrow" w:hAnsi="Arial Narrow"/>
                <w:sz w:val="20"/>
                <w:szCs w:val="20"/>
                <w:lang w:val="mk-MK"/>
              </w:rPr>
            </w:pPr>
            <w:r w:rsidRPr="00833C2B">
              <w:rPr>
                <w:rFonts w:ascii="Arial Narrow" w:hAnsi="Arial Narrow"/>
                <w:sz w:val="20"/>
                <w:szCs w:val="20"/>
                <w:lang w:val="mk-MK"/>
              </w:rPr>
              <w:t>Потполно 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3801104D" w14:textId="77777777" w:rsidR="00E70324" w:rsidRPr="00833C2B" w:rsidRDefault="00E70324" w:rsidP="00C64468">
            <w:pPr>
              <w:ind w:left="0"/>
              <w:rPr>
                <w:rFonts w:ascii="Arial Narrow" w:hAnsi="Arial Narrow"/>
                <w:sz w:val="20"/>
                <w:szCs w:val="20"/>
                <w:lang w:val="mk-MK"/>
              </w:rPr>
            </w:pPr>
            <w:r w:rsidRPr="00833C2B">
              <w:rPr>
                <w:rFonts w:ascii="Arial Narrow" w:hAnsi="Arial Narrow"/>
                <w:sz w:val="20"/>
                <w:szCs w:val="20"/>
                <w:lang w:val="mk-MK"/>
              </w:rPr>
              <w:t>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1BDB274D" w14:textId="77777777" w:rsidR="00E70324" w:rsidRPr="00833C2B" w:rsidRDefault="00E70324" w:rsidP="00C64468">
            <w:pPr>
              <w:ind w:left="0"/>
              <w:rPr>
                <w:rFonts w:ascii="Arial Narrow" w:hAnsi="Arial Narrow"/>
                <w:sz w:val="20"/>
                <w:szCs w:val="20"/>
                <w:lang w:val="mk-MK"/>
              </w:rPr>
            </w:pPr>
            <w:r w:rsidRPr="00833C2B">
              <w:rPr>
                <w:rFonts w:ascii="Arial Narrow" w:hAnsi="Arial Narrow"/>
                <w:sz w:val="20"/>
                <w:szCs w:val="20"/>
                <w:lang w:val="mk-MK"/>
              </w:rPr>
              <w:t>Не многу 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417F79D5" w14:textId="77777777" w:rsidR="00E70324" w:rsidRPr="00833C2B" w:rsidRDefault="00E70324" w:rsidP="00C64468">
            <w:pPr>
              <w:ind w:left="0"/>
              <w:rPr>
                <w:rFonts w:ascii="Arial Narrow" w:hAnsi="Arial Narrow"/>
                <w:sz w:val="20"/>
                <w:szCs w:val="20"/>
                <w:lang w:val="mk-MK"/>
              </w:rPr>
            </w:pPr>
            <w:r w:rsidRPr="00833C2B">
              <w:rPr>
                <w:rFonts w:ascii="Arial Narrow" w:hAnsi="Arial Narrow"/>
                <w:sz w:val="20"/>
                <w:szCs w:val="20"/>
                <w:lang w:val="mk-MK"/>
              </w:rPr>
              <w:t>Потполно неверојатно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521AE03" w14:textId="5271B772" w:rsidR="00E70324" w:rsidRPr="00833C2B" w:rsidRDefault="00E70324" w:rsidP="00243E14">
            <w:pPr>
              <w:ind w:left="0"/>
              <w:rPr>
                <w:rFonts w:ascii="Arial Narrow" w:hAnsi="Arial Narrow"/>
                <w:b/>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E70324" w:rsidRPr="00495ACD" w14:paraId="48205279" w14:textId="77777777" w:rsidTr="00243E14">
        <w:tc>
          <w:tcPr>
            <w:tcW w:w="1170" w:type="dxa"/>
          </w:tcPr>
          <w:p w14:paraId="5D4C0C1E" w14:textId="72AABECD" w:rsidR="00E70324" w:rsidRPr="00833C2B" w:rsidRDefault="00E70324" w:rsidP="00E70324">
            <w:pPr>
              <w:ind w:left="0"/>
              <w:rPr>
                <w:rFonts w:ascii="Arial Narrow" w:hAnsi="Arial Narrow"/>
                <w:b/>
                <w:sz w:val="20"/>
                <w:szCs w:val="20"/>
                <w:lang w:val="mk-MK"/>
              </w:rPr>
            </w:pPr>
            <w:r w:rsidRPr="00833C2B">
              <w:rPr>
                <w:rFonts w:ascii="Arial Narrow" w:hAnsi="Arial Narrow"/>
                <w:b/>
                <w:sz w:val="20"/>
                <w:szCs w:val="20"/>
                <w:lang w:val="mk-MK"/>
              </w:rPr>
              <w:t>q40d_G1</w:t>
            </w:r>
          </w:p>
        </w:tc>
        <w:tc>
          <w:tcPr>
            <w:tcW w:w="4770" w:type="dxa"/>
          </w:tcPr>
          <w:p w14:paraId="21B62CE4" w14:textId="77777777" w:rsidR="007F2E4F" w:rsidRPr="00833C2B" w:rsidRDefault="00E70324" w:rsidP="007F2E4F">
            <w:pPr>
              <w:ind w:left="0"/>
              <w:rPr>
                <w:rFonts w:ascii="Arial Narrow" w:hAnsi="Arial Narrow"/>
                <w:sz w:val="20"/>
                <w:szCs w:val="20"/>
                <w:lang w:val="mk-MK"/>
              </w:rPr>
            </w:pPr>
            <w:r w:rsidRPr="00833C2B">
              <w:rPr>
                <w:rFonts w:ascii="Arial Narrow" w:hAnsi="Arial Narrow" w:cstheme="minorHAnsi"/>
                <w:sz w:val="20"/>
                <w:szCs w:val="20"/>
                <w:lang w:val="mk-MK"/>
              </w:rPr>
              <w:t xml:space="preserve">Размислете за сопствениците на бизниси на мало (на пример, продажба на храна во мали фирми). </w:t>
            </w:r>
            <w:r w:rsidRPr="00833C2B">
              <w:rPr>
                <w:rFonts w:ascii="Arial Narrow" w:hAnsi="Arial Narrow"/>
                <w:sz w:val="20"/>
                <w:szCs w:val="20"/>
                <w:lang w:val="mk-MK"/>
              </w:rPr>
              <w:t xml:space="preserve">Колку е веројатно </w:t>
            </w:r>
          </w:p>
          <w:p w14:paraId="4979BE54" w14:textId="7FB43AE1" w:rsidR="00E70324" w:rsidRPr="00833C2B" w:rsidRDefault="00E70324" w:rsidP="007F2E4F">
            <w:pPr>
              <w:ind w:left="0"/>
              <w:rPr>
                <w:rFonts w:ascii="Arial Narrow" w:hAnsi="Arial Narrow"/>
                <w:b/>
                <w:sz w:val="20"/>
                <w:szCs w:val="20"/>
                <w:lang w:val="mk-MK"/>
              </w:rPr>
            </w:pPr>
            <w:r w:rsidRPr="00833C2B">
              <w:rPr>
                <w:rFonts w:ascii="Arial Narrow" w:hAnsi="Arial Narrow"/>
                <w:sz w:val="20"/>
                <w:szCs w:val="20"/>
                <w:lang w:val="mk-MK"/>
              </w:rPr>
              <w:t xml:space="preserve">овие луѓе да  </w:t>
            </w:r>
            <w:r w:rsidR="007F2E4F" w:rsidRPr="00833C2B">
              <w:rPr>
                <w:rFonts w:ascii="Arial Narrow" w:hAnsi="Arial Narrow"/>
                <w:sz w:val="20"/>
                <w:szCs w:val="20"/>
                <w:lang w:val="mk-MK"/>
              </w:rPr>
              <w:t>бидат казнети</w:t>
            </w:r>
            <w:r w:rsidRPr="00833C2B">
              <w:rPr>
                <w:rFonts w:ascii="Arial Narrow" w:hAnsi="Arial Narrow"/>
                <w:sz w:val="20"/>
                <w:szCs w:val="20"/>
                <w:lang w:val="mk-MK"/>
              </w:rPr>
              <w:t xml:space="preserve">: доколку се вклучат во бизнис операции без потребната документација? </w:t>
            </w:r>
          </w:p>
        </w:tc>
        <w:tc>
          <w:tcPr>
            <w:tcW w:w="4050" w:type="dxa"/>
          </w:tcPr>
          <w:p w14:paraId="391BCCAC" w14:textId="77777777" w:rsidR="00E70324" w:rsidRPr="00833C2B" w:rsidRDefault="00E70324" w:rsidP="00C64468">
            <w:pPr>
              <w:ind w:left="0"/>
              <w:rPr>
                <w:rFonts w:ascii="Arial Narrow" w:hAnsi="Arial Narrow"/>
                <w:sz w:val="20"/>
                <w:szCs w:val="20"/>
                <w:lang w:val="mk-MK"/>
              </w:rPr>
            </w:pPr>
            <w:r w:rsidRPr="00833C2B">
              <w:rPr>
                <w:rFonts w:ascii="Arial Narrow" w:hAnsi="Arial Narrow"/>
                <w:sz w:val="20"/>
                <w:szCs w:val="20"/>
                <w:lang w:val="mk-MK"/>
              </w:rPr>
              <w:t>Потполно 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A87B9B3" w14:textId="77777777" w:rsidR="00E70324" w:rsidRPr="00833C2B" w:rsidRDefault="00E70324" w:rsidP="00C64468">
            <w:pPr>
              <w:ind w:left="0"/>
              <w:rPr>
                <w:rFonts w:ascii="Arial Narrow" w:hAnsi="Arial Narrow"/>
                <w:sz w:val="20"/>
                <w:szCs w:val="20"/>
                <w:lang w:val="mk-MK"/>
              </w:rPr>
            </w:pPr>
            <w:r w:rsidRPr="00833C2B">
              <w:rPr>
                <w:rFonts w:ascii="Arial Narrow" w:hAnsi="Arial Narrow"/>
                <w:sz w:val="20"/>
                <w:szCs w:val="20"/>
                <w:lang w:val="mk-MK"/>
              </w:rPr>
              <w:t>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43EBF25A" w14:textId="77777777" w:rsidR="00E70324" w:rsidRPr="00833C2B" w:rsidRDefault="00E70324" w:rsidP="00C64468">
            <w:pPr>
              <w:ind w:left="0"/>
              <w:rPr>
                <w:rFonts w:ascii="Arial Narrow" w:hAnsi="Arial Narrow"/>
                <w:sz w:val="20"/>
                <w:szCs w:val="20"/>
                <w:lang w:val="mk-MK"/>
              </w:rPr>
            </w:pPr>
            <w:r w:rsidRPr="00833C2B">
              <w:rPr>
                <w:rFonts w:ascii="Arial Narrow" w:hAnsi="Arial Narrow"/>
                <w:sz w:val="20"/>
                <w:szCs w:val="20"/>
                <w:lang w:val="mk-MK"/>
              </w:rPr>
              <w:t>Не многу 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4DBD36F1" w14:textId="77777777" w:rsidR="00E70324" w:rsidRPr="00833C2B" w:rsidRDefault="00E70324" w:rsidP="00C64468">
            <w:pPr>
              <w:ind w:left="0"/>
              <w:rPr>
                <w:rFonts w:ascii="Arial Narrow" w:hAnsi="Arial Narrow"/>
                <w:sz w:val="20"/>
                <w:szCs w:val="20"/>
                <w:lang w:val="mk-MK"/>
              </w:rPr>
            </w:pPr>
            <w:r w:rsidRPr="00833C2B">
              <w:rPr>
                <w:rFonts w:ascii="Arial Narrow" w:hAnsi="Arial Narrow"/>
                <w:sz w:val="20"/>
                <w:szCs w:val="20"/>
                <w:lang w:val="mk-MK"/>
              </w:rPr>
              <w:t>Потполно неверојатно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C5A8800" w14:textId="6EF1A9FE" w:rsidR="00E70324" w:rsidRPr="00833C2B" w:rsidRDefault="00E70324" w:rsidP="00E70324">
            <w:pPr>
              <w:ind w:left="0"/>
              <w:rPr>
                <w:rFonts w:ascii="Arial Narrow" w:hAnsi="Arial Narrow"/>
                <w:b/>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E70324" w:rsidRPr="00495ACD" w14:paraId="4D2CB83A" w14:textId="77777777" w:rsidTr="00243E14">
        <w:tc>
          <w:tcPr>
            <w:tcW w:w="1170" w:type="dxa"/>
          </w:tcPr>
          <w:p w14:paraId="1B08CA12" w14:textId="500400B7" w:rsidR="00E70324" w:rsidRPr="00833C2B" w:rsidRDefault="00E70324" w:rsidP="00243E14">
            <w:pPr>
              <w:ind w:left="0"/>
              <w:rPr>
                <w:rFonts w:ascii="Arial Narrow" w:hAnsi="Arial Narrow"/>
                <w:b/>
                <w:sz w:val="20"/>
                <w:szCs w:val="20"/>
                <w:lang w:val="mk-MK"/>
              </w:rPr>
            </w:pPr>
            <w:r w:rsidRPr="00833C2B">
              <w:rPr>
                <w:rFonts w:ascii="Arial Narrow" w:hAnsi="Arial Narrow"/>
                <w:b/>
                <w:sz w:val="20"/>
                <w:szCs w:val="20"/>
                <w:lang w:val="mk-MK"/>
              </w:rPr>
              <w:t>q40e_G1</w:t>
            </w:r>
          </w:p>
        </w:tc>
        <w:tc>
          <w:tcPr>
            <w:tcW w:w="4770" w:type="dxa"/>
          </w:tcPr>
          <w:p w14:paraId="3B3CCD69" w14:textId="0A46CCD4" w:rsidR="00E70324" w:rsidRPr="00833C2B" w:rsidRDefault="00E70324" w:rsidP="00CC069F">
            <w:pPr>
              <w:ind w:left="0"/>
              <w:rPr>
                <w:rFonts w:ascii="Arial Narrow" w:hAnsi="Arial Narrow" w:cstheme="minorHAnsi"/>
                <w:sz w:val="20"/>
                <w:szCs w:val="20"/>
                <w:lang w:val="mk-MK"/>
              </w:rPr>
            </w:pPr>
            <w:r w:rsidRPr="00833C2B">
              <w:rPr>
                <w:rFonts w:ascii="Arial Narrow" w:hAnsi="Arial Narrow"/>
                <w:sz w:val="20"/>
                <w:szCs w:val="20"/>
                <w:lang w:val="mk-MK"/>
              </w:rPr>
              <w:t xml:space="preserve">Колку е веројатно овие луѓе да бидат казнети доколку: не се регистрирале за плаќање данок тогаш кога требало? </w:t>
            </w:r>
          </w:p>
          <w:p w14:paraId="26A109D1" w14:textId="77777777" w:rsidR="00E70324" w:rsidRPr="00833C2B" w:rsidRDefault="00E70324" w:rsidP="00243E14">
            <w:pPr>
              <w:ind w:left="0" w:right="0"/>
              <w:rPr>
                <w:rFonts w:ascii="Arial Narrow" w:hAnsi="Arial Narrow" w:cstheme="minorHAnsi"/>
                <w:sz w:val="20"/>
                <w:szCs w:val="20"/>
                <w:lang w:val="mk-MK"/>
              </w:rPr>
            </w:pPr>
          </w:p>
          <w:p w14:paraId="7362D246" w14:textId="77777777" w:rsidR="00E70324" w:rsidRPr="00833C2B" w:rsidRDefault="00E70324" w:rsidP="00365D83">
            <w:pPr>
              <w:ind w:left="0" w:right="0"/>
              <w:rPr>
                <w:rFonts w:ascii="Arial Narrow" w:hAnsi="Arial Narrow"/>
                <w:b/>
                <w:sz w:val="20"/>
                <w:szCs w:val="20"/>
                <w:lang w:val="mk-MK"/>
              </w:rPr>
            </w:pPr>
          </w:p>
        </w:tc>
        <w:tc>
          <w:tcPr>
            <w:tcW w:w="4050" w:type="dxa"/>
          </w:tcPr>
          <w:p w14:paraId="06796DEA" w14:textId="77777777" w:rsidR="00E70324" w:rsidRPr="00833C2B" w:rsidRDefault="00E70324" w:rsidP="00C64468">
            <w:pPr>
              <w:ind w:left="0"/>
              <w:rPr>
                <w:rFonts w:ascii="Arial Narrow" w:hAnsi="Arial Narrow"/>
                <w:sz w:val="20"/>
                <w:szCs w:val="20"/>
                <w:lang w:val="mk-MK"/>
              </w:rPr>
            </w:pPr>
            <w:r w:rsidRPr="00833C2B">
              <w:rPr>
                <w:rFonts w:ascii="Arial Narrow" w:hAnsi="Arial Narrow"/>
                <w:sz w:val="20"/>
                <w:szCs w:val="20"/>
                <w:lang w:val="mk-MK"/>
              </w:rPr>
              <w:t>Потполно 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B7A54F0" w14:textId="77777777" w:rsidR="00E70324" w:rsidRPr="00833C2B" w:rsidRDefault="00E70324" w:rsidP="00C64468">
            <w:pPr>
              <w:ind w:left="0"/>
              <w:rPr>
                <w:rFonts w:ascii="Arial Narrow" w:hAnsi="Arial Narrow"/>
                <w:sz w:val="20"/>
                <w:szCs w:val="20"/>
                <w:lang w:val="mk-MK"/>
              </w:rPr>
            </w:pPr>
            <w:r w:rsidRPr="00833C2B">
              <w:rPr>
                <w:rFonts w:ascii="Arial Narrow" w:hAnsi="Arial Narrow"/>
                <w:sz w:val="20"/>
                <w:szCs w:val="20"/>
                <w:lang w:val="mk-MK"/>
              </w:rPr>
              <w:t>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1F197E77" w14:textId="77777777" w:rsidR="00E70324" w:rsidRPr="00833C2B" w:rsidRDefault="00E70324" w:rsidP="00C64468">
            <w:pPr>
              <w:ind w:left="0"/>
              <w:rPr>
                <w:rFonts w:ascii="Arial Narrow" w:hAnsi="Arial Narrow"/>
                <w:sz w:val="20"/>
                <w:szCs w:val="20"/>
                <w:lang w:val="mk-MK"/>
              </w:rPr>
            </w:pPr>
            <w:r w:rsidRPr="00833C2B">
              <w:rPr>
                <w:rFonts w:ascii="Arial Narrow" w:hAnsi="Arial Narrow"/>
                <w:sz w:val="20"/>
                <w:szCs w:val="20"/>
                <w:lang w:val="mk-MK"/>
              </w:rPr>
              <w:t>Не многу 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01557B3" w14:textId="77777777" w:rsidR="00E70324" w:rsidRPr="00833C2B" w:rsidRDefault="00E70324" w:rsidP="00C64468">
            <w:pPr>
              <w:ind w:left="0"/>
              <w:rPr>
                <w:rFonts w:ascii="Arial Narrow" w:hAnsi="Arial Narrow"/>
                <w:sz w:val="20"/>
                <w:szCs w:val="20"/>
                <w:lang w:val="mk-MK"/>
              </w:rPr>
            </w:pPr>
            <w:r w:rsidRPr="00833C2B">
              <w:rPr>
                <w:rFonts w:ascii="Arial Narrow" w:hAnsi="Arial Narrow"/>
                <w:sz w:val="20"/>
                <w:szCs w:val="20"/>
                <w:lang w:val="mk-MK"/>
              </w:rPr>
              <w:t>Потполно неверојатно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5AD8E096" w14:textId="3DD237E8" w:rsidR="00E70324" w:rsidRPr="00833C2B" w:rsidRDefault="00E70324" w:rsidP="00243E14">
            <w:pPr>
              <w:ind w:left="0"/>
              <w:rPr>
                <w:rFonts w:ascii="Arial Narrow" w:hAnsi="Arial Narrow"/>
                <w:b/>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bl>
    <w:p w14:paraId="33DFC436" w14:textId="77777777" w:rsidR="00C52208" w:rsidRPr="00833C2B" w:rsidRDefault="00C52208" w:rsidP="007A097F">
      <w:pPr>
        <w:tabs>
          <w:tab w:val="left" w:pos="180"/>
        </w:tabs>
        <w:spacing w:after="0" w:line="240" w:lineRule="auto"/>
        <w:ind w:left="0" w:right="0"/>
        <w:rPr>
          <w:rFonts w:ascii="Arial Narrow" w:hAnsi="Arial Narrow" w:cstheme="minorHAnsi"/>
          <w:b/>
          <w:sz w:val="20"/>
          <w:szCs w:val="20"/>
          <w:lang w:val="mk-MK"/>
        </w:rPr>
      </w:pPr>
    </w:p>
    <w:p w14:paraId="2189E2E9" w14:textId="77777777" w:rsidR="000A4C9D" w:rsidRPr="00833C2B" w:rsidRDefault="000A4C9D" w:rsidP="007A097F">
      <w:pPr>
        <w:tabs>
          <w:tab w:val="left" w:pos="180"/>
        </w:tabs>
        <w:spacing w:after="0" w:line="240" w:lineRule="auto"/>
        <w:ind w:left="0" w:right="0"/>
        <w:rPr>
          <w:rFonts w:ascii="Arial Narrow" w:hAnsi="Arial Narrow" w:cstheme="minorHAnsi"/>
          <w:b/>
          <w:sz w:val="20"/>
          <w:szCs w:val="20"/>
          <w:lang w:val="mk-MK"/>
        </w:rPr>
      </w:pPr>
    </w:p>
    <w:p w14:paraId="49284030" w14:textId="1D0508EA" w:rsidR="00416C95" w:rsidRPr="00833C2B" w:rsidRDefault="00416C95" w:rsidP="00416C95">
      <w:pPr>
        <w:tabs>
          <w:tab w:val="left" w:pos="180"/>
        </w:tabs>
        <w:spacing w:after="0" w:line="240" w:lineRule="auto"/>
        <w:ind w:left="0" w:right="0"/>
        <w:rPr>
          <w:rFonts w:ascii="Arial Narrow" w:hAnsi="Arial Narrow" w:cstheme="minorHAnsi"/>
          <w:b/>
          <w:u w:val="single"/>
          <w:lang w:val="mk-MK"/>
        </w:rPr>
      </w:pPr>
      <w:r w:rsidRPr="00833C2B">
        <w:rPr>
          <w:rFonts w:ascii="Arial Narrow" w:hAnsi="Arial Narrow" w:cstheme="minorHAnsi"/>
          <w:b/>
          <w:u w:val="single"/>
          <w:lang w:val="mk-MK"/>
        </w:rPr>
        <w:t>ОПЦИЈА Б</w:t>
      </w:r>
    </w:p>
    <w:p w14:paraId="283346C8" w14:textId="77777777" w:rsidR="00416C95" w:rsidRPr="00833C2B" w:rsidRDefault="00416C95" w:rsidP="00416C95">
      <w:pPr>
        <w:tabs>
          <w:tab w:val="left" w:pos="180"/>
        </w:tabs>
        <w:spacing w:after="0" w:line="240" w:lineRule="auto"/>
        <w:ind w:left="0" w:right="0"/>
        <w:rPr>
          <w:rFonts w:ascii="Arial Narrow" w:hAnsi="Arial Narrow" w:cstheme="minorHAnsi"/>
          <w:b/>
          <w:u w:val="single"/>
          <w:lang w:val="mk-MK"/>
        </w:rPr>
      </w:pPr>
    </w:p>
    <w:p w14:paraId="522F3C39" w14:textId="6533BBEB" w:rsidR="00416C95" w:rsidRPr="00833C2B" w:rsidRDefault="00416C95" w:rsidP="00416C95">
      <w:pPr>
        <w:tabs>
          <w:tab w:val="left" w:pos="180"/>
        </w:tabs>
        <w:spacing w:after="0" w:line="240" w:lineRule="auto"/>
        <w:ind w:left="0" w:right="0"/>
        <w:rPr>
          <w:rFonts w:ascii="Arial Narrow" w:hAnsi="Arial Narrow" w:cstheme="minorHAnsi"/>
          <w:b/>
          <w:lang w:val="mk-MK"/>
        </w:rPr>
      </w:pPr>
      <w:r w:rsidRPr="00833C2B">
        <w:rPr>
          <w:rFonts w:ascii="Arial Narrow" w:hAnsi="Arial Narrow" w:cstheme="minorHAnsi"/>
          <w:b/>
          <w:lang w:val="mk-MK"/>
        </w:rPr>
        <w:t>АНКЕТАР: АНКЕTАТА ПО СЛУЧАЕН ИЗБОР ЌЕ ПОНУДИ ОПЦИЈА А ИЛИ ОПЦИЈА Б ЗА СЕКОЈ ИСПИТАНИК.</w:t>
      </w:r>
    </w:p>
    <w:p w14:paraId="7926412D" w14:textId="77777777" w:rsidR="00416C95" w:rsidRPr="00833C2B" w:rsidRDefault="00416C95" w:rsidP="00416C95">
      <w:pPr>
        <w:tabs>
          <w:tab w:val="left" w:pos="180"/>
        </w:tabs>
        <w:spacing w:after="0" w:line="240" w:lineRule="auto"/>
        <w:ind w:left="0" w:right="0"/>
        <w:rPr>
          <w:rFonts w:ascii="Arial Narrow" w:hAnsi="Arial Narrow" w:cstheme="minorHAnsi"/>
          <w:b/>
          <w:sz w:val="20"/>
          <w:szCs w:val="20"/>
          <w:lang w:val="mk-MK"/>
        </w:rPr>
      </w:pPr>
    </w:p>
    <w:p w14:paraId="4B9F5FD2" w14:textId="76612825" w:rsidR="00416C95" w:rsidRPr="00833C2B" w:rsidRDefault="00416C95" w:rsidP="00416C95">
      <w:pPr>
        <w:tabs>
          <w:tab w:val="left" w:pos="180"/>
        </w:tabs>
        <w:spacing w:after="0" w:line="240" w:lineRule="auto"/>
        <w:ind w:left="0" w:right="0"/>
        <w:rPr>
          <w:rFonts w:ascii="Arial Narrow" w:hAnsi="Arial Narrow" w:cstheme="minorHAnsi"/>
          <w:sz w:val="20"/>
          <w:szCs w:val="20"/>
          <w:lang w:val="mk-MK"/>
        </w:rPr>
      </w:pPr>
      <w:r w:rsidRPr="00833C2B">
        <w:rPr>
          <w:rFonts w:ascii="Arial Narrow" w:hAnsi="Arial Narrow" w:cstheme="minorHAnsi"/>
          <w:b/>
          <w:sz w:val="20"/>
          <w:szCs w:val="20"/>
          <w:lang w:val="mk-MK"/>
        </w:rPr>
        <w:t xml:space="preserve">ПРОЧИТАЈ: </w:t>
      </w:r>
      <w:r w:rsidRPr="00833C2B">
        <w:rPr>
          <w:rFonts w:ascii="Arial Narrow" w:hAnsi="Arial Narrow" w:cstheme="minorHAnsi"/>
          <w:sz w:val="20"/>
          <w:szCs w:val="20"/>
          <w:lang w:val="mk-MK"/>
        </w:rPr>
        <w:t>Следниве прашања се однесуваат на хипотетички ситуации. За секое прашање ќе понудам неколку претпоставки.</w:t>
      </w:r>
      <w:r w:rsidRPr="00833C2B">
        <w:rPr>
          <w:rFonts w:ascii="Arial Narrow" w:hAnsi="Arial Narrow" w:cstheme="minorHAnsi"/>
          <w:b/>
          <w:sz w:val="20"/>
          <w:szCs w:val="20"/>
          <w:lang w:val="mk-MK"/>
        </w:rPr>
        <w:t xml:space="preserve"> </w:t>
      </w:r>
      <w:r w:rsidRPr="00833C2B">
        <w:rPr>
          <w:rFonts w:ascii="Arial Narrow" w:hAnsi="Arial Narrow" w:cstheme="minorHAnsi"/>
          <w:i/>
          <w:sz w:val="20"/>
          <w:szCs w:val="20"/>
          <w:lang w:val="mk-MK"/>
        </w:rPr>
        <w:t xml:space="preserve"> </w:t>
      </w:r>
      <w:r w:rsidRPr="00833C2B">
        <w:rPr>
          <w:rFonts w:ascii="Arial Narrow" w:hAnsi="Arial Narrow" w:cstheme="minorHAnsi"/>
          <w:sz w:val="20"/>
          <w:szCs w:val="20"/>
          <w:lang w:val="mk-MK"/>
        </w:rPr>
        <w:t xml:space="preserve">Ве </w:t>
      </w:r>
      <w:r w:rsidR="005B05A7" w:rsidRPr="00833C2B">
        <w:rPr>
          <w:rFonts w:ascii="Arial Narrow" w:hAnsi="Arial Narrow" w:cstheme="minorHAnsi"/>
          <w:sz w:val="20"/>
          <w:szCs w:val="20"/>
          <w:lang w:val="mk-MK"/>
        </w:rPr>
        <w:t>молам</w:t>
      </w:r>
      <w:r w:rsidRPr="00833C2B">
        <w:rPr>
          <w:rFonts w:ascii="Arial Narrow" w:hAnsi="Arial Narrow" w:cstheme="minorHAnsi"/>
          <w:sz w:val="20"/>
          <w:szCs w:val="20"/>
          <w:lang w:val="mk-MK"/>
        </w:rPr>
        <w:t xml:space="preserve"> изберете една опција која најдобро ги претставува вашите ставови.</w:t>
      </w:r>
    </w:p>
    <w:p w14:paraId="1EBE7351" w14:textId="77777777" w:rsidR="007A097F" w:rsidRPr="00833C2B" w:rsidRDefault="007A097F" w:rsidP="007A097F">
      <w:pPr>
        <w:spacing w:after="0" w:line="240" w:lineRule="auto"/>
        <w:ind w:left="0" w:right="0"/>
        <w:rPr>
          <w:rFonts w:ascii="Arial Narrow" w:hAnsi="Arial Narrow"/>
          <w:sz w:val="20"/>
          <w:szCs w:val="20"/>
          <w:lang w:val="mk-MK"/>
        </w:rPr>
      </w:pPr>
    </w:p>
    <w:tbl>
      <w:tblPr>
        <w:tblStyle w:val="TableGrid"/>
        <w:tblW w:w="9990" w:type="dxa"/>
        <w:tblInd w:w="-252" w:type="dxa"/>
        <w:tblLook w:val="04A0" w:firstRow="1" w:lastRow="0" w:firstColumn="1" w:lastColumn="0" w:noHBand="0" w:noVBand="1"/>
      </w:tblPr>
      <w:tblGrid>
        <w:gridCol w:w="1170"/>
        <w:gridCol w:w="4770"/>
        <w:gridCol w:w="4050"/>
      </w:tblGrid>
      <w:tr w:rsidR="007A097F" w:rsidRPr="00495ACD" w14:paraId="0340DC05" w14:textId="77777777" w:rsidTr="00243E14">
        <w:tc>
          <w:tcPr>
            <w:tcW w:w="1170" w:type="dxa"/>
          </w:tcPr>
          <w:p w14:paraId="0B5AACAB" w14:textId="32B66B67" w:rsidR="007A097F" w:rsidRPr="00833C2B" w:rsidRDefault="00D64CD1" w:rsidP="00243E14">
            <w:pPr>
              <w:ind w:left="0" w:right="0"/>
              <w:rPr>
                <w:rFonts w:ascii="Arial Narrow" w:hAnsi="Arial Narrow"/>
                <w:b/>
                <w:sz w:val="20"/>
                <w:szCs w:val="20"/>
                <w:lang w:val="mk-MK"/>
              </w:rPr>
            </w:pPr>
            <w:r w:rsidRPr="00833C2B">
              <w:rPr>
                <w:rFonts w:ascii="Arial Narrow" w:hAnsi="Arial Narrow"/>
                <w:b/>
                <w:sz w:val="20"/>
                <w:szCs w:val="20"/>
                <w:lang w:val="mk-MK"/>
              </w:rPr>
              <w:t>q38</w:t>
            </w:r>
            <w:r w:rsidR="007A097F" w:rsidRPr="00833C2B">
              <w:rPr>
                <w:rFonts w:ascii="Arial Narrow" w:hAnsi="Arial Narrow"/>
                <w:b/>
                <w:sz w:val="20"/>
                <w:szCs w:val="20"/>
                <w:lang w:val="mk-MK"/>
              </w:rPr>
              <w:t>_G2</w:t>
            </w:r>
          </w:p>
          <w:p w14:paraId="309ECA9E" w14:textId="77777777" w:rsidR="007A097F" w:rsidRPr="00833C2B" w:rsidRDefault="007A097F" w:rsidP="00243E14">
            <w:pPr>
              <w:ind w:left="0" w:right="0"/>
              <w:rPr>
                <w:rFonts w:ascii="Arial Narrow" w:hAnsi="Arial Narrow"/>
                <w:sz w:val="20"/>
                <w:szCs w:val="20"/>
                <w:lang w:val="mk-MK"/>
              </w:rPr>
            </w:pPr>
          </w:p>
        </w:tc>
        <w:tc>
          <w:tcPr>
            <w:tcW w:w="4770" w:type="dxa"/>
          </w:tcPr>
          <w:p w14:paraId="56CFCADA" w14:textId="6A652386" w:rsidR="007A097F" w:rsidRPr="00833C2B" w:rsidRDefault="00221D7A" w:rsidP="001A101C">
            <w:pPr>
              <w:ind w:left="0" w:right="0"/>
              <w:rPr>
                <w:rFonts w:ascii="Arial Narrow" w:hAnsi="Arial Narrow"/>
                <w:sz w:val="20"/>
                <w:szCs w:val="20"/>
                <w:lang w:val="mk-MK"/>
              </w:rPr>
            </w:pPr>
            <w:r w:rsidRPr="00833C2B">
              <w:rPr>
                <w:rFonts w:ascii="Arial Narrow" w:hAnsi="Arial Narrow" w:cstheme="minorHAnsi"/>
                <w:sz w:val="20"/>
                <w:szCs w:val="20"/>
                <w:lang w:val="mk-MK"/>
              </w:rPr>
              <w:t xml:space="preserve">Да претпоставиме дека </w:t>
            </w:r>
            <w:r w:rsidRPr="00833C2B">
              <w:rPr>
                <w:rFonts w:ascii="Arial Narrow" w:hAnsi="Arial Narrow" w:cstheme="minorHAnsi"/>
                <w:sz w:val="20"/>
                <w:szCs w:val="20"/>
                <w:u w:val="single"/>
                <w:lang w:val="mk-MK"/>
              </w:rPr>
              <w:t>висок</w:t>
            </w:r>
            <w:r w:rsidRPr="00833C2B">
              <w:rPr>
                <w:rFonts w:ascii="Arial Narrow" w:hAnsi="Arial Narrow" w:cstheme="minorHAnsi"/>
                <w:sz w:val="20"/>
                <w:szCs w:val="20"/>
                <w:lang w:val="mk-MK"/>
              </w:rPr>
              <w:t xml:space="preserve"> владин функционер зема државни пари за сопствена корист. Да претпоставиме дека еден од неговите вработени е сведок на ваквото однесување, го пријавува истото на релевантните власти и обезбедува доволно докази за тоа</w:t>
            </w:r>
            <w:r w:rsidRPr="00833C2B">
              <w:rPr>
                <w:rFonts w:ascii="Arial Narrow" w:hAnsi="Arial Narrow" w:cstheme="minorHAnsi"/>
                <w:b/>
                <w:sz w:val="20"/>
                <w:szCs w:val="20"/>
                <w:lang w:val="mk-MK"/>
              </w:rPr>
              <w:t>. Да претпоставиме дека медиумите ги добиваат овие информации и ја објавуваат приказната.</w:t>
            </w:r>
            <w:r w:rsidRPr="00833C2B">
              <w:rPr>
                <w:rFonts w:ascii="Arial Narrow" w:hAnsi="Arial Narrow" w:cstheme="minorHAnsi"/>
                <w:sz w:val="20"/>
                <w:szCs w:val="20"/>
                <w:lang w:val="mk-MK"/>
              </w:rPr>
              <w:t xml:space="preserve">   </w:t>
            </w:r>
            <w:r w:rsidR="0011434B" w:rsidRPr="00833C2B">
              <w:rPr>
                <w:rFonts w:ascii="Arial Narrow" w:hAnsi="Arial Narrow" w:cstheme="minorHAnsi"/>
                <w:sz w:val="20"/>
                <w:szCs w:val="20"/>
                <w:lang w:val="mk-MK"/>
              </w:rPr>
              <w:t xml:space="preserve">Кој од следниве резултати најверојатно </w:t>
            </w:r>
            <w:r w:rsidR="001A101C" w:rsidRPr="00833C2B">
              <w:rPr>
                <w:rFonts w:ascii="Arial Narrow" w:hAnsi="Arial Narrow" w:cstheme="minorHAnsi"/>
                <w:sz w:val="20"/>
                <w:szCs w:val="20"/>
                <w:lang w:val="mk-MK"/>
              </w:rPr>
              <w:t>ќе</w:t>
            </w:r>
            <w:r w:rsidR="0011434B" w:rsidRPr="00833C2B">
              <w:rPr>
                <w:rFonts w:ascii="Arial Narrow" w:hAnsi="Arial Narrow" w:cstheme="minorHAnsi"/>
                <w:sz w:val="20"/>
                <w:szCs w:val="20"/>
                <w:lang w:val="mk-MK"/>
              </w:rPr>
              <w:t xml:space="preserve"> се случи? </w:t>
            </w:r>
            <w:r w:rsidR="007A097F" w:rsidRPr="00833C2B">
              <w:rPr>
                <w:rFonts w:ascii="Arial Narrow" w:hAnsi="Arial Narrow" w:cstheme="minorHAnsi"/>
                <w:b/>
                <w:sz w:val="20"/>
                <w:szCs w:val="20"/>
                <w:lang w:val="mk-MK"/>
              </w:rPr>
              <w:t>(</w:t>
            </w:r>
            <w:r w:rsidR="0011434B" w:rsidRPr="00833C2B">
              <w:rPr>
                <w:rFonts w:ascii="Arial Narrow" w:hAnsi="Arial Narrow" w:cstheme="minorHAnsi"/>
                <w:b/>
                <w:sz w:val="20"/>
                <w:szCs w:val="20"/>
                <w:lang w:val="mk-MK"/>
              </w:rPr>
              <w:t>ЕДЕН ОДГОВОР</w:t>
            </w:r>
            <w:r w:rsidR="001A3C90" w:rsidRPr="00833C2B">
              <w:rPr>
                <w:rFonts w:ascii="Arial Narrow" w:hAnsi="Arial Narrow" w:cstheme="minorHAnsi"/>
                <w:b/>
                <w:sz w:val="20"/>
                <w:szCs w:val="20"/>
                <w:lang w:val="mk-MK"/>
              </w:rPr>
              <w:t>)</w:t>
            </w:r>
          </w:p>
        </w:tc>
        <w:tc>
          <w:tcPr>
            <w:tcW w:w="4050" w:type="dxa"/>
          </w:tcPr>
          <w:p w14:paraId="7CA5FF45" w14:textId="33553DA6" w:rsidR="007A097F" w:rsidRPr="00833C2B" w:rsidRDefault="003132EC" w:rsidP="00243E14">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 xml:space="preserve">Обвинувањата </w:t>
            </w:r>
            <w:r w:rsidR="001A101C" w:rsidRPr="00833C2B">
              <w:rPr>
                <w:rFonts w:ascii="Arial Narrow" w:hAnsi="Arial Narrow" w:cstheme="minorHAnsi"/>
                <w:sz w:val="20"/>
                <w:szCs w:val="20"/>
                <w:lang w:val="mk-MK"/>
              </w:rPr>
              <w:t>ќе бидат</w:t>
            </w:r>
            <w:r w:rsidRPr="00833C2B">
              <w:rPr>
                <w:rFonts w:ascii="Arial Narrow" w:hAnsi="Arial Narrow" w:cstheme="minorHAnsi"/>
                <w:sz w:val="20"/>
                <w:szCs w:val="20"/>
                <w:lang w:val="mk-MK"/>
              </w:rPr>
              <w:t xml:space="preserve"> целосно игнорирани од властите  </w:t>
            </w:r>
            <w:r w:rsidR="007A097F" w:rsidRPr="00833C2B">
              <w:rPr>
                <w:rFonts w:ascii="Arial Narrow" w:hAnsi="Arial Narrow" w:cstheme="minorHAnsi"/>
                <w:sz w:val="20"/>
                <w:szCs w:val="20"/>
                <w:u w:val="dotted"/>
                <w:lang w:val="mk-MK"/>
              </w:rPr>
              <w:tab/>
            </w:r>
            <w:r w:rsidR="007A097F" w:rsidRPr="00833C2B">
              <w:rPr>
                <w:rFonts w:ascii="Arial Narrow" w:hAnsi="Arial Narrow" w:cstheme="minorHAnsi"/>
                <w:sz w:val="20"/>
                <w:szCs w:val="20"/>
                <w:u w:val="dotted"/>
                <w:lang w:val="mk-MK"/>
              </w:rPr>
              <w:tab/>
            </w:r>
            <w:r w:rsidR="007A097F" w:rsidRPr="00833C2B">
              <w:rPr>
                <w:rFonts w:ascii="Arial Narrow" w:hAnsi="Arial Narrow" w:cstheme="minorHAnsi"/>
                <w:sz w:val="20"/>
                <w:szCs w:val="20"/>
                <w:u w:val="dotted"/>
                <w:lang w:val="mk-MK"/>
              </w:rPr>
              <w:tab/>
            </w:r>
            <w:r w:rsidR="007A097F" w:rsidRPr="00833C2B">
              <w:rPr>
                <w:rFonts w:ascii="Arial Narrow" w:hAnsi="Arial Narrow" w:cstheme="minorHAnsi"/>
                <w:sz w:val="20"/>
                <w:szCs w:val="20"/>
                <w:u w:val="dotted"/>
                <w:lang w:val="mk-MK"/>
              </w:rPr>
              <w:tab/>
            </w:r>
            <w:r w:rsidR="007A097F" w:rsidRPr="00833C2B">
              <w:rPr>
                <w:rFonts w:ascii="Arial Narrow" w:hAnsi="Arial Narrow" w:cstheme="minorHAnsi"/>
                <w:sz w:val="20"/>
                <w:szCs w:val="20"/>
                <w:lang w:val="mk-MK"/>
              </w:rPr>
              <w:t>1</w:t>
            </w:r>
          </w:p>
          <w:p w14:paraId="073EFC25" w14:textId="084E1AFE" w:rsidR="007A097F" w:rsidRPr="00833C2B" w:rsidRDefault="001A101C" w:rsidP="00243E14">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Ќе се отвори истрага но никогаш нема да се дојде</w:t>
            </w:r>
            <w:r w:rsidR="003132EC" w:rsidRPr="00833C2B">
              <w:rPr>
                <w:rFonts w:ascii="Arial Narrow" w:hAnsi="Arial Narrow" w:cstheme="minorHAnsi"/>
                <w:sz w:val="20"/>
                <w:szCs w:val="20"/>
                <w:lang w:val="mk-MK"/>
              </w:rPr>
              <w:t xml:space="preserve"> до никакви заклучоци</w:t>
            </w:r>
            <w:r w:rsidR="007A097F" w:rsidRPr="00833C2B">
              <w:rPr>
                <w:rFonts w:ascii="Arial Narrow" w:hAnsi="Arial Narrow" w:cstheme="minorHAnsi"/>
                <w:sz w:val="20"/>
                <w:szCs w:val="20"/>
                <w:lang w:val="mk-MK"/>
              </w:rPr>
              <w:tab/>
            </w:r>
            <w:r w:rsidR="007A097F" w:rsidRPr="00833C2B">
              <w:rPr>
                <w:rFonts w:ascii="Arial Narrow" w:hAnsi="Arial Narrow" w:cstheme="minorHAnsi"/>
                <w:sz w:val="20"/>
                <w:szCs w:val="20"/>
                <w:u w:val="dotted"/>
                <w:lang w:val="mk-MK"/>
              </w:rPr>
              <w:tab/>
            </w:r>
            <w:r w:rsidR="007A097F" w:rsidRPr="00833C2B">
              <w:rPr>
                <w:rFonts w:ascii="Arial Narrow" w:hAnsi="Arial Narrow" w:cstheme="minorHAnsi"/>
                <w:sz w:val="20"/>
                <w:szCs w:val="20"/>
                <w:u w:val="dotted"/>
                <w:lang w:val="mk-MK"/>
              </w:rPr>
              <w:tab/>
            </w:r>
            <w:r w:rsidR="007A097F" w:rsidRPr="00833C2B">
              <w:rPr>
                <w:rFonts w:ascii="Arial Narrow" w:hAnsi="Arial Narrow" w:cstheme="minorHAnsi"/>
                <w:sz w:val="20"/>
                <w:szCs w:val="20"/>
                <w:lang w:val="mk-MK"/>
              </w:rPr>
              <w:t>2</w:t>
            </w:r>
          </w:p>
          <w:p w14:paraId="165BD782" w14:textId="656BCC6F" w:rsidR="007A097F" w:rsidRPr="00833C2B" w:rsidRDefault="001A101C" w:rsidP="00243E14">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Високиот владин функционер ќе биде кривично гонет и казнет (преку парична или затворска казна)</w:t>
            </w:r>
            <w:r w:rsidR="007A097F" w:rsidRPr="00833C2B">
              <w:rPr>
                <w:rFonts w:ascii="Arial Narrow" w:hAnsi="Arial Narrow" w:cstheme="minorHAnsi"/>
                <w:sz w:val="20"/>
                <w:szCs w:val="20"/>
                <w:u w:val="dotted"/>
                <w:lang w:val="mk-MK"/>
              </w:rPr>
              <w:tab/>
            </w:r>
            <w:r w:rsidR="00194B18" w:rsidRPr="00833C2B">
              <w:rPr>
                <w:rFonts w:ascii="Arial Narrow" w:hAnsi="Arial Narrow" w:cstheme="minorHAnsi"/>
                <w:sz w:val="20"/>
                <w:szCs w:val="20"/>
                <w:u w:val="dotted"/>
                <w:lang w:val="mk-MK"/>
              </w:rPr>
              <w:t xml:space="preserve">                                                             </w:t>
            </w:r>
            <w:r w:rsidR="007A097F" w:rsidRPr="00833C2B">
              <w:rPr>
                <w:rFonts w:ascii="Arial Narrow" w:hAnsi="Arial Narrow" w:cstheme="minorHAnsi"/>
                <w:sz w:val="20"/>
                <w:szCs w:val="20"/>
                <w:lang w:val="mk-MK"/>
              </w:rPr>
              <w:t xml:space="preserve"> 3</w:t>
            </w:r>
          </w:p>
          <w:p w14:paraId="5C675551" w14:textId="02C68C9B" w:rsidR="007A097F" w:rsidRPr="00833C2B" w:rsidRDefault="00EF5BEB" w:rsidP="00243E14">
            <w:pPr>
              <w:ind w:left="0" w:righ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7A097F" w:rsidRPr="00833C2B">
              <w:rPr>
                <w:rFonts w:ascii="Arial Narrow" w:hAnsi="Arial Narrow"/>
                <w:sz w:val="20"/>
                <w:szCs w:val="20"/>
                <w:u w:val="dotted"/>
                <w:lang w:val="mk-MK"/>
              </w:rPr>
              <w:tab/>
            </w:r>
            <w:r w:rsidR="007A097F" w:rsidRPr="00833C2B">
              <w:rPr>
                <w:rFonts w:ascii="Calibri Light" w:hAnsi="Calibri Light"/>
                <w:sz w:val="20"/>
                <w:szCs w:val="20"/>
                <w:u w:val="dotted"/>
                <w:lang w:val="mk-MK"/>
              </w:rPr>
              <w:tab/>
            </w:r>
            <w:r w:rsidR="007A097F" w:rsidRPr="00833C2B">
              <w:rPr>
                <w:rFonts w:ascii="Arial Narrow" w:hAnsi="Arial Narrow"/>
                <w:sz w:val="20"/>
                <w:szCs w:val="20"/>
                <w:lang w:val="mk-MK"/>
              </w:rPr>
              <w:t>99</w:t>
            </w:r>
          </w:p>
        </w:tc>
      </w:tr>
    </w:tbl>
    <w:p w14:paraId="6A456C41" w14:textId="77777777" w:rsidR="007A097F" w:rsidRPr="00833C2B" w:rsidRDefault="007A097F" w:rsidP="007A097F">
      <w:pPr>
        <w:spacing w:after="0" w:line="240" w:lineRule="auto"/>
        <w:ind w:left="0" w:right="0"/>
        <w:rPr>
          <w:rFonts w:ascii="Arial Narrow" w:hAnsi="Arial Narrow"/>
          <w:sz w:val="20"/>
          <w:szCs w:val="20"/>
          <w:lang w:val="mk-MK"/>
        </w:rPr>
      </w:pPr>
    </w:p>
    <w:tbl>
      <w:tblPr>
        <w:tblStyle w:val="TableGrid"/>
        <w:tblW w:w="9990" w:type="dxa"/>
        <w:tblInd w:w="-252" w:type="dxa"/>
        <w:tblLook w:val="04A0" w:firstRow="1" w:lastRow="0" w:firstColumn="1" w:lastColumn="0" w:noHBand="0" w:noVBand="1"/>
      </w:tblPr>
      <w:tblGrid>
        <w:gridCol w:w="1170"/>
        <w:gridCol w:w="4770"/>
        <w:gridCol w:w="4050"/>
      </w:tblGrid>
      <w:tr w:rsidR="007A097F" w:rsidRPr="00495ACD" w14:paraId="12CFB50A" w14:textId="77777777" w:rsidTr="00243E14">
        <w:tc>
          <w:tcPr>
            <w:tcW w:w="1170" w:type="dxa"/>
          </w:tcPr>
          <w:p w14:paraId="0456DB8D" w14:textId="3E434542" w:rsidR="007A097F" w:rsidRPr="00833C2B" w:rsidRDefault="002A7DDF" w:rsidP="007D4AB5">
            <w:pPr>
              <w:ind w:left="0" w:right="0"/>
              <w:rPr>
                <w:rFonts w:ascii="Arial Narrow" w:hAnsi="Arial Narrow"/>
                <w:sz w:val="20"/>
                <w:szCs w:val="20"/>
                <w:lang w:val="mk-MK"/>
              </w:rPr>
            </w:pPr>
            <w:r w:rsidRPr="00833C2B">
              <w:rPr>
                <w:rFonts w:ascii="Arial Narrow" w:hAnsi="Arial Narrow"/>
                <w:b/>
                <w:sz w:val="20"/>
                <w:szCs w:val="20"/>
                <w:lang w:val="mk-MK"/>
              </w:rPr>
              <w:t>q39</w:t>
            </w:r>
            <w:r w:rsidR="007A097F" w:rsidRPr="00833C2B">
              <w:rPr>
                <w:rFonts w:ascii="Arial Narrow" w:hAnsi="Arial Narrow"/>
                <w:b/>
                <w:sz w:val="20"/>
                <w:szCs w:val="20"/>
                <w:lang w:val="mk-MK"/>
              </w:rPr>
              <w:t>_G2</w:t>
            </w:r>
          </w:p>
        </w:tc>
        <w:tc>
          <w:tcPr>
            <w:tcW w:w="4770" w:type="dxa"/>
          </w:tcPr>
          <w:p w14:paraId="68D05B70" w14:textId="52B9F287" w:rsidR="007A097F" w:rsidRPr="00833C2B" w:rsidRDefault="006A34A9" w:rsidP="00BC04EF">
            <w:pPr>
              <w:ind w:left="0" w:right="0"/>
              <w:rPr>
                <w:rFonts w:ascii="Arial Narrow" w:hAnsi="Arial Narrow"/>
                <w:b/>
                <w:sz w:val="20"/>
                <w:szCs w:val="20"/>
                <w:lang w:val="mk-MK"/>
              </w:rPr>
            </w:pPr>
            <w:r w:rsidRPr="00833C2B">
              <w:rPr>
                <w:rFonts w:ascii="Arial Narrow" w:hAnsi="Arial Narrow" w:cstheme="minorHAnsi"/>
                <w:sz w:val="20"/>
                <w:szCs w:val="20"/>
                <w:lang w:val="mk-MK"/>
              </w:rPr>
              <w:t xml:space="preserve">Според вас, повеќето судии одлучуваат </w:t>
            </w:r>
            <w:r w:rsidR="009563A4" w:rsidRPr="00833C2B">
              <w:rPr>
                <w:rFonts w:ascii="Arial Narrow" w:hAnsi="Arial Narrow" w:cstheme="minorHAnsi"/>
                <w:sz w:val="20"/>
                <w:szCs w:val="20"/>
                <w:lang w:val="mk-MK"/>
              </w:rPr>
              <w:t>за случаите според тоа</w:t>
            </w:r>
            <w:r w:rsidR="003F1FF1" w:rsidRPr="00833C2B">
              <w:rPr>
                <w:rFonts w:ascii="Arial Narrow" w:hAnsi="Arial Narrow" w:cstheme="minorHAnsi"/>
                <w:sz w:val="20"/>
                <w:szCs w:val="20"/>
                <w:lang w:val="mk-MK"/>
              </w:rPr>
              <w:t xml:space="preserve"> што</w:t>
            </w:r>
            <w:r w:rsidR="009563A4" w:rsidRPr="00833C2B">
              <w:rPr>
                <w:rFonts w:ascii="Arial Narrow" w:hAnsi="Arial Narrow" w:cstheme="minorHAnsi"/>
                <w:sz w:val="20"/>
                <w:szCs w:val="20"/>
                <w:lang w:val="mk-MK"/>
              </w:rPr>
              <w:t xml:space="preserve">: </w:t>
            </w:r>
            <w:r w:rsidR="001A3C90" w:rsidRPr="00833C2B">
              <w:rPr>
                <w:rFonts w:ascii="Arial Narrow" w:hAnsi="Arial Narrow" w:cstheme="minorHAnsi"/>
                <w:b/>
                <w:sz w:val="20"/>
                <w:szCs w:val="20"/>
                <w:lang w:val="mk-MK"/>
              </w:rPr>
              <w:t>(</w:t>
            </w:r>
            <w:r w:rsidR="0011434B" w:rsidRPr="00833C2B">
              <w:rPr>
                <w:rFonts w:ascii="Arial Narrow" w:hAnsi="Arial Narrow" w:cstheme="minorHAnsi"/>
                <w:b/>
                <w:sz w:val="20"/>
                <w:szCs w:val="20"/>
                <w:lang w:val="mk-MK"/>
              </w:rPr>
              <w:t>ЕДЕН ОДГОВОР</w:t>
            </w:r>
            <w:r w:rsidR="001A3C90" w:rsidRPr="00833C2B">
              <w:rPr>
                <w:rFonts w:ascii="Arial Narrow" w:hAnsi="Arial Narrow" w:cstheme="minorHAnsi"/>
                <w:b/>
                <w:sz w:val="20"/>
                <w:szCs w:val="20"/>
                <w:lang w:val="mk-MK"/>
              </w:rPr>
              <w:t>)</w:t>
            </w:r>
          </w:p>
        </w:tc>
        <w:tc>
          <w:tcPr>
            <w:tcW w:w="4050" w:type="dxa"/>
          </w:tcPr>
          <w:p w14:paraId="1C50CF33" w14:textId="51846B1A" w:rsidR="007A097F" w:rsidRPr="00833C2B" w:rsidRDefault="003F1FF1" w:rsidP="00243E14">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 xml:space="preserve">Владата им кажува да прават </w:t>
            </w:r>
            <w:r w:rsidR="007A097F" w:rsidRPr="00833C2B">
              <w:rPr>
                <w:rFonts w:ascii="Arial Narrow" w:hAnsi="Arial Narrow" w:cstheme="minorHAnsi"/>
                <w:sz w:val="20"/>
                <w:szCs w:val="20"/>
                <w:u w:val="dotted"/>
                <w:lang w:val="mk-MK"/>
              </w:rPr>
              <w:tab/>
            </w:r>
            <w:r w:rsidR="007A097F" w:rsidRPr="00833C2B">
              <w:rPr>
                <w:rFonts w:ascii="Calibri Light" w:hAnsi="Calibri Light"/>
                <w:sz w:val="20"/>
                <w:szCs w:val="20"/>
                <w:u w:val="dotted"/>
                <w:lang w:val="mk-MK"/>
              </w:rPr>
              <w:tab/>
            </w:r>
            <w:r w:rsidR="007A097F" w:rsidRPr="00833C2B">
              <w:rPr>
                <w:rFonts w:ascii="Arial Narrow" w:hAnsi="Arial Narrow" w:cstheme="minorHAnsi"/>
                <w:sz w:val="20"/>
                <w:szCs w:val="20"/>
                <w:lang w:val="mk-MK"/>
              </w:rPr>
              <w:t>1</w:t>
            </w:r>
          </w:p>
          <w:p w14:paraId="6329A680" w14:textId="0992E9B6" w:rsidR="007A097F" w:rsidRPr="00833C2B" w:rsidRDefault="00995BBE" w:rsidP="00243E14">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Моќните приватни интереси им кажуваат да прават</w:t>
            </w:r>
            <w:r w:rsidR="00194B18" w:rsidRPr="00833C2B">
              <w:rPr>
                <w:rFonts w:ascii="Arial Narrow" w:hAnsi="Arial Narrow" w:cstheme="minorHAnsi"/>
                <w:sz w:val="20"/>
                <w:szCs w:val="20"/>
                <w:lang w:val="mk-MK"/>
              </w:rPr>
              <w:t xml:space="preserve">         </w:t>
            </w:r>
            <w:r w:rsidR="007A097F" w:rsidRPr="00833C2B">
              <w:rPr>
                <w:rFonts w:ascii="Arial Narrow" w:hAnsi="Arial Narrow" w:cstheme="minorHAnsi"/>
                <w:sz w:val="20"/>
                <w:szCs w:val="20"/>
                <w:u w:val="dotted"/>
                <w:lang w:val="mk-MK"/>
              </w:rPr>
              <w:tab/>
            </w:r>
            <w:r w:rsidR="00194B18" w:rsidRPr="00833C2B">
              <w:rPr>
                <w:rFonts w:ascii="Arial Narrow" w:hAnsi="Arial Narrow" w:cstheme="minorHAnsi"/>
                <w:sz w:val="20"/>
                <w:szCs w:val="20"/>
                <w:u w:val="dotted"/>
                <w:lang w:val="mk-MK"/>
              </w:rPr>
              <w:t xml:space="preserve">                                               </w:t>
            </w:r>
            <w:r w:rsidR="007A097F" w:rsidRPr="00833C2B">
              <w:rPr>
                <w:rFonts w:ascii="Arial Narrow" w:hAnsi="Arial Narrow" w:cstheme="minorHAnsi"/>
                <w:sz w:val="20"/>
                <w:szCs w:val="20"/>
                <w:lang w:val="mk-MK"/>
              </w:rPr>
              <w:t>2</w:t>
            </w:r>
          </w:p>
          <w:p w14:paraId="4FE56792" w14:textId="3020ACB7" w:rsidR="007A097F" w:rsidRPr="00833C2B" w:rsidRDefault="00995BBE" w:rsidP="00243E14">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 xml:space="preserve">Вели законот </w:t>
            </w:r>
            <w:r w:rsidR="007A097F" w:rsidRPr="00833C2B">
              <w:rPr>
                <w:rFonts w:ascii="Arial Narrow" w:hAnsi="Arial Narrow" w:cstheme="minorHAnsi"/>
                <w:sz w:val="20"/>
                <w:szCs w:val="20"/>
                <w:u w:val="dotted"/>
                <w:lang w:val="mk-MK"/>
              </w:rPr>
              <w:tab/>
            </w:r>
            <w:r w:rsidR="007A097F" w:rsidRPr="00833C2B">
              <w:rPr>
                <w:rFonts w:ascii="Arial Narrow" w:hAnsi="Arial Narrow" w:cstheme="minorHAnsi"/>
                <w:sz w:val="20"/>
                <w:szCs w:val="20"/>
                <w:u w:val="dotted"/>
                <w:lang w:val="mk-MK"/>
              </w:rPr>
              <w:tab/>
            </w:r>
            <w:r w:rsidR="007A097F" w:rsidRPr="00833C2B">
              <w:rPr>
                <w:rFonts w:ascii="Arial Narrow" w:hAnsi="Arial Narrow" w:cstheme="minorHAnsi"/>
                <w:sz w:val="20"/>
                <w:szCs w:val="20"/>
                <w:u w:val="dotted"/>
                <w:lang w:val="mk-MK"/>
              </w:rPr>
              <w:tab/>
            </w:r>
            <w:r w:rsidR="007A097F" w:rsidRPr="00833C2B">
              <w:rPr>
                <w:rFonts w:ascii="Calibri Light" w:hAnsi="Calibri Light"/>
                <w:sz w:val="20"/>
                <w:szCs w:val="20"/>
                <w:u w:val="dotted"/>
                <w:lang w:val="mk-MK"/>
              </w:rPr>
              <w:tab/>
            </w:r>
            <w:r w:rsidR="007A097F" w:rsidRPr="00833C2B">
              <w:rPr>
                <w:rFonts w:ascii="Arial Narrow" w:hAnsi="Arial Narrow" w:cstheme="minorHAnsi"/>
                <w:sz w:val="20"/>
                <w:szCs w:val="20"/>
                <w:lang w:val="mk-MK"/>
              </w:rPr>
              <w:t>3</w:t>
            </w:r>
          </w:p>
          <w:p w14:paraId="2EC33B89" w14:textId="024A2559" w:rsidR="007A097F" w:rsidRPr="00833C2B" w:rsidRDefault="00EF5BEB" w:rsidP="00243E14">
            <w:pPr>
              <w:ind w:left="0" w:righ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007A097F" w:rsidRPr="00833C2B">
              <w:rPr>
                <w:rFonts w:ascii="Arial Narrow" w:hAnsi="Arial Narrow"/>
                <w:sz w:val="20"/>
                <w:szCs w:val="20"/>
                <w:u w:val="dotted"/>
                <w:lang w:val="mk-MK"/>
              </w:rPr>
              <w:tab/>
            </w:r>
            <w:r w:rsidR="007A097F" w:rsidRPr="00833C2B">
              <w:rPr>
                <w:rFonts w:ascii="Calibri Light" w:hAnsi="Calibri Light"/>
                <w:sz w:val="20"/>
                <w:szCs w:val="20"/>
                <w:u w:val="dotted"/>
                <w:lang w:val="mk-MK"/>
              </w:rPr>
              <w:tab/>
            </w:r>
            <w:r w:rsidR="007A097F" w:rsidRPr="00833C2B">
              <w:rPr>
                <w:rFonts w:ascii="Arial Narrow" w:hAnsi="Arial Narrow"/>
                <w:sz w:val="20"/>
                <w:szCs w:val="20"/>
                <w:lang w:val="mk-MK"/>
              </w:rPr>
              <w:t>99</w:t>
            </w:r>
          </w:p>
        </w:tc>
      </w:tr>
    </w:tbl>
    <w:p w14:paraId="7390107D" w14:textId="77777777" w:rsidR="00CC11EC" w:rsidRPr="00833C2B" w:rsidRDefault="00CC11EC" w:rsidP="007A097F">
      <w:pPr>
        <w:spacing w:after="0" w:line="240" w:lineRule="auto"/>
        <w:ind w:left="0"/>
        <w:rPr>
          <w:rFonts w:ascii="Arial Narrow" w:hAnsi="Arial Narrow"/>
          <w:b/>
          <w:sz w:val="20"/>
          <w:szCs w:val="20"/>
          <w:lang w:val="mk-MK"/>
        </w:rPr>
      </w:pPr>
    </w:p>
    <w:p w14:paraId="1216E408" w14:textId="3B30658B" w:rsidR="007A097F" w:rsidRPr="00833C2B" w:rsidRDefault="00995BBE" w:rsidP="007A097F">
      <w:pPr>
        <w:spacing w:after="0" w:line="240" w:lineRule="auto"/>
        <w:ind w:left="0"/>
        <w:rPr>
          <w:rFonts w:ascii="Arial Narrow" w:hAnsi="Arial Narrow"/>
          <w:b/>
          <w:sz w:val="20"/>
          <w:szCs w:val="20"/>
          <w:lang w:val="mk-MK"/>
        </w:rPr>
      </w:pPr>
      <w:r w:rsidRPr="00833C2B">
        <w:rPr>
          <w:rFonts w:ascii="Arial Narrow" w:hAnsi="Arial Narrow"/>
          <w:b/>
          <w:sz w:val="20"/>
          <w:szCs w:val="20"/>
          <w:lang w:val="mk-MK"/>
        </w:rPr>
        <w:t>ПРОЧИТАЈ</w:t>
      </w:r>
      <w:r w:rsidR="007A097F" w:rsidRPr="00833C2B">
        <w:rPr>
          <w:rFonts w:ascii="Arial Narrow" w:hAnsi="Arial Narrow"/>
          <w:b/>
          <w:sz w:val="20"/>
          <w:szCs w:val="20"/>
          <w:lang w:val="mk-MK"/>
        </w:rPr>
        <w:t>:</w:t>
      </w:r>
      <w:r w:rsidR="007A097F" w:rsidRPr="00833C2B">
        <w:rPr>
          <w:rFonts w:ascii="Arial Narrow" w:hAnsi="Arial Narrow"/>
          <w:sz w:val="20"/>
          <w:szCs w:val="20"/>
          <w:lang w:val="mk-MK"/>
        </w:rPr>
        <w:t xml:space="preserve"> </w:t>
      </w:r>
      <w:r w:rsidRPr="00833C2B">
        <w:rPr>
          <w:rFonts w:ascii="Arial Narrow" w:hAnsi="Arial Narrow"/>
          <w:sz w:val="20"/>
          <w:szCs w:val="20"/>
          <w:lang w:val="mk-MK"/>
        </w:rPr>
        <w:t xml:space="preserve">За следниве прашања, ве молиме одговорете со </w:t>
      </w:r>
      <w:r w:rsidRPr="00833C2B">
        <w:rPr>
          <w:rFonts w:ascii="Arial Narrow" w:hAnsi="Arial Narrow"/>
          <w:b/>
          <w:sz w:val="20"/>
          <w:szCs w:val="20"/>
          <w:lang w:val="mk-MK"/>
        </w:rPr>
        <w:t xml:space="preserve">Потполно веројтано, Веројатно, Не многу веројатно , </w:t>
      </w:r>
      <w:r w:rsidRPr="00833C2B">
        <w:rPr>
          <w:rFonts w:ascii="Arial Narrow" w:hAnsi="Arial Narrow"/>
          <w:sz w:val="20"/>
          <w:szCs w:val="20"/>
          <w:lang w:val="mk-MK"/>
        </w:rPr>
        <w:t>или</w:t>
      </w:r>
      <w:r w:rsidRPr="00833C2B">
        <w:rPr>
          <w:rFonts w:ascii="Arial Narrow" w:hAnsi="Arial Narrow"/>
          <w:b/>
          <w:sz w:val="20"/>
          <w:szCs w:val="20"/>
          <w:lang w:val="mk-MK"/>
        </w:rPr>
        <w:t xml:space="preserve"> Потполно неверојатно</w:t>
      </w:r>
      <w:r w:rsidRPr="00833C2B">
        <w:rPr>
          <w:rFonts w:ascii="Arial Narrow" w:hAnsi="Arial Narrow"/>
          <w:sz w:val="20"/>
          <w:szCs w:val="20"/>
          <w:lang w:val="mk-MK"/>
        </w:rPr>
        <w:t xml:space="preserve"> </w:t>
      </w:r>
    </w:p>
    <w:p w14:paraId="1336CA45" w14:textId="77777777" w:rsidR="007A097F" w:rsidRPr="00833C2B" w:rsidRDefault="007A097F" w:rsidP="007A097F">
      <w:pPr>
        <w:spacing w:after="0" w:line="240" w:lineRule="auto"/>
        <w:ind w:left="0"/>
        <w:rPr>
          <w:rFonts w:ascii="Arial Narrow" w:hAnsi="Arial Narrow"/>
          <w:b/>
          <w:sz w:val="20"/>
          <w:szCs w:val="20"/>
          <w:lang w:val="mk-MK"/>
        </w:rPr>
      </w:pPr>
    </w:p>
    <w:tbl>
      <w:tblPr>
        <w:tblStyle w:val="TableGrid"/>
        <w:tblW w:w="9990" w:type="dxa"/>
        <w:tblInd w:w="-252" w:type="dxa"/>
        <w:tblLook w:val="04A0" w:firstRow="1" w:lastRow="0" w:firstColumn="1" w:lastColumn="0" w:noHBand="0" w:noVBand="1"/>
      </w:tblPr>
      <w:tblGrid>
        <w:gridCol w:w="1170"/>
        <w:gridCol w:w="4770"/>
        <w:gridCol w:w="4050"/>
      </w:tblGrid>
      <w:tr w:rsidR="00995BBE" w:rsidRPr="00495ACD" w14:paraId="07B8F933" w14:textId="77777777" w:rsidTr="00243E14">
        <w:tc>
          <w:tcPr>
            <w:tcW w:w="1170" w:type="dxa"/>
          </w:tcPr>
          <w:p w14:paraId="37FA77DB" w14:textId="76726AF0" w:rsidR="00995BBE" w:rsidRPr="00833C2B" w:rsidRDefault="00995BBE" w:rsidP="00243E14">
            <w:pPr>
              <w:ind w:left="0"/>
              <w:rPr>
                <w:rFonts w:ascii="Arial Narrow" w:hAnsi="Arial Narrow"/>
                <w:b/>
                <w:sz w:val="20"/>
                <w:szCs w:val="20"/>
                <w:lang w:val="mk-MK"/>
              </w:rPr>
            </w:pPr>
            <w:r w:rsidRPr="00833C2B">
              <w:rPr>
                <w:rFonts w:ascii="Arial Narrow" w:hAnsi="Arial Narrow"/>
                <w:b/>
                <w:sz w:val="20"/>
                <w:szCs w:val="20"/>
                <w:lang w:val="mk-MK"/>
              </w:rPr>
              <w:t>q40a_G2</w:t>
            </w:r>
          </w:p>
        </w:tc>
        <w:tc>
          <w:tcPr>
            <w:tcW w:w="4770" w:type="dxa"/>
          </w:tcPr>
          <w:p w14:paraId="2727D726" w14:textId="77777777" w:rsidR="009E15B9" w:rsidRPr="00833C2B" w:rsidRDefault="00850381" w:rsidP="00850381">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Да претпоставиме дека владин претставник носи одлука </w:t>
            </w:r>
          </w:p>
          <w:p w14:paraId="4102CB13" w14:textId="77777777" w:rsidR="009E15B9" w:rsidRPr="00833C2B" w:rsidRDefault="00850381" w:rsidP="00850381">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која е очигледно нелегална или нефер и луѓето се жалат за одлуката  пред суд. Во пракса, колку е веројатно дека </w:t>
            </w:r>
          </w:p>
          <w:p w14:paraId="2F3799E7" w14:textId="3E759C87" w:rsidR="00850381" w:rsidRPr="00833C2B" w:rsidRDefault="00850381" w:rsidP="00850381">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судиите ќе можат да ја спречат илегалната одлука?  </w:t>
            </w:r>
          </w:p>
          <w:p w14:paraId="1ED4EEA4" w14:textId="10E7469F" w:rsidR="00995BBE" w:rsidRPr="00833C2B" w:rsidRDefault="00995BBE" w:rsidP="00243E14">
            <w:pPr>
              <w:ind w:left="0"/>
              <w:rPr>
                <w:rFonts w:ascii="Arial Narrow" w:hAnsi="Arial Narrow"/>
                <w:b/>
                <w:sz w:val="20"/>
                <w:szCs w:val="20"/>
                <w:lang w:val="mk-MK"/>
              </w:rPr>
            </w:pPr>
          </w:p>
        </w:tc>
        <w:tc>
          <w:tcPr>
            <w:tcW w:w="4050" w:type="dxa"/>
          </w:tcPr>
          <w:p w14:paraId="24CB801A" w14:textId="4AB45CCA" w:rsidR="00995BBE" w:rsidRPr="00833C2B" w:rsidRDefault="00995BBE" w:rsidP="005B05A7">
            <w:pPr>
              <w:ind w:left="0"/>
              <w:rPr>
                <w:rFonts w:ascii="Arial Narrow" w:hAnsi="Arial Narrow"/>
                <w:sz w:val="20"/>
                <w:szCs w:val="20"/>
                <w:lang w:val="mk-MK"/>
              </w:rPr>
            </w:pPr>
            <w:r w:rsidRPr="00833C2B">
              <w:rPr>
                <w:rFonts w:ascii="Arial Narrow" w:hAnsi="Arial Narrow"/>
                <w:sz w:val="20"/>
                <w:szCs w:val="20"/>
                <w:lang w:val="mk-MK"/>
              </w:rPr>
              <w:t>Потполно 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2DFE2FB3" w14:textId="04587C51" w:rsidR="00995BBE" w:rsidRPr="00833C2B" w:rsidRDefault="00995BBE" w:rsidP="005B05A7">
            <w:pPr>
              <w:ind w:left="0"/>
              <w:rPr>
                <w:rFonts w:ascii="Arial Narrow" w:hAnsi="Arial Narrow"/>
                <w:sz w:val="20"/>
                <w:szCs w:val="20"/>
                <w:lang w:val="mk-MK"/>
              </w:rPr>
            </w:pPr>
            <w:r w:rsidRPr="00833C2B">
              <w:rPr>
                <w:rFonts w:ascii="Arial Narrow" w:hAnsi="Arial Narrow"/>
                <w:sz w:val="20"/>
                <w:szCs w:val="20"/>
                <w:lang w:val="mk-MK"/>
              </w:rPr>
              <w:t>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B78C018" w14:textId="1D129214" w:rsidR="00995BBE" w:rsidRPr="00833C2B" w:rsidRDefault="00995BBE" w:rsidP="005B05A7">
            <w:pPr>
              <w:ind w:left="0"/>
              <w:rPr>
                <w:rFonts w:ascii="Arial Narrow" w:hAnsi="Arial Narrow"/>
                <w:sz w:val="20"/>
                <w:szCs w:val="20"/>
                <w:lang w:val="mk-MK"/>
              </w:rPr>
            </w:pPr>
            <w:r w:rsidRPr="00833C2B">
              <w:rPr>
                <w:rFonts w:ascii="Arial Narrow" w:hAnsi="Arial Narrow"/>
                <w:sz w:val="20"/>
                <w:szCs w:val="20"/>
                <w:lang w:val="mk-MK"/>
              </w:rPr>
              <w:t>Не многу 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26E18EF" w14:textId="6C7ACFD8" w:rsidR="00995BBE" w:rsidRPr="00833C2B" w:rsidRDefault="00995BBE" w:rsidP="005B05A7">
            <w:pPr>
              <w:ind w:left="0"/>
              <w:rPr>
                <w:rFonts w:ascii="Arial Narrow" w:hAnsi="Arial Narrow"/>
                <w:sz w:val="20"/>
                <w:szCs w:val="20"/>
                <w:lang w:val="mk-MK"/>
              </w:rPr>
            </w:pPr>
            <w:r w:rsidRPr="00833C2B">
              <w:rPr>
                <w:rFonts w:ascii="Arial Narrow" w:hAnsi="Arial Narrow"/>
                <w:sz w:val="20"/>
                <w:szCs w:val="20"/>
                <w:lang w:val="mk-MK"/>
              </w:rPr>
              <w:t>Потполно неверојатно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5CECE924" w14:textId="731DC44A" w:rsidR="00995BBE" w:rsidRPr="00833C2B" w:rsidRDefault="00995BBE" w:rsidP="00243E14">
            <w:pPr>
              <w:ind w:left="0"/>
              <w:rPr>
                <w:rFonts w:ascii="Arial Narrow" w:hAnsi="Arial Narrow"/>
                <w:b/>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194B18" w:rsidRPr="00495ACD" w14:paraId="1789D4CF" w14:textId="77777777" w:rsidTr="00243E14">
        <w:tc>
          <w:tcPr>
            <w:tcW w:w="1170" w:type="dxa"/>
          </w:tcPr>
          <w:p w14:paraId="5E3CDB50" w14:textId="12E2AC7C" w:rsidR="00194B18" w:rsidRPr="00833C2B" w:rsidRDefault="00194B18" w:rsidP="00194B18">
            <w:pPr>
              <w:ind w:left="0" w:right="0"/>
              <w:rPr>
                <w:rFonts w:ascii="Arial Narrow" w:hAnsi="Arial Narrow"/>
                <w:b/>
                <w:sz w:val="20"/>
                <w:szCs w:val="20"/>
                <w:lang w:val="mk-MK"/>
              </w:rPr>
            </w:pPr>
            <w:r w:rsidRPr="00833C2B">
              <w:rPr>
                <w:rFonts w:ascii="Arial Narrow" w:hAnsi="Arial Narrow"/>
                <w:b/>
                <w:sz w:val="20"/>
                <w:szCs w:val="20"/>
                <w:lang w:val="mk-MK"/>
              </w:rPr>
              <w:t>q40b_G2</w:t>
            </w:r>
          </w:p>
          <w:p w14:paraId="5FB67855" w14:textId="77777777" w:rsidR="00194B18" w:rsidRPr="00833C2B" w:rsidRDefault="00194B18" w:rsidP="00194B18">
            <w:pPr>
              <w:ind w:left="0"/>
              <w:rPr>
                <w:rFonts w:ascii="Arial Narrow" w:hAnsi="Arial Narrow"/>
                <w:b/>
                <w:sz w:val="20"/>
                <w:szCs w:val="20"/>
                <w:lang w:val="mk-MK"/>
              </w:rPr>
            </w:pPr>
          </w:p>
        </w:tc>
        <w:tc>
          <w:tcPr>
            <w:tcW w:w="4770" w:type="dxa"/>
          </w:tcPr>
          <w:p w14:paraId="516B1973" w14:textId="77777777" w:rsidR="009E15B9" w:rsidRPr="00833C2B" w:rsidRDefault="00194B18" w:rsidP="00194B1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Доколку некој во вашето соседство изврши убиство, колку е веројатно дека криминалецот  ќе биде кривично гонет и </w:t>
            </w:r>
          </w:p>
          <w:p w14:paraId="763340C6" w14:textId="23355E30" w:rsidR="00194B18" w:rsidRPr="00833C2B" w:rsidRDefault="00194B18" w:rsidP="00194B18">
            <w:pPr>
              <w:ind w:left="0"/>
              <w:rPr>
                <w:rFonts w:ascii="Arial Narrow" w:hAnsi="Arial Narrow"/>
                <w:b/>
                <w:sz w:val="20"/>
                <w:szCs w:val="20"/>
                <w:lang w:val="mk-MK"/>
              </w:rPr>
            </w:pPr>
            <w:r w:rsidRPr="00833C2B">
              <w:rPr>
                <w:rFonts w:ascii="Arial Narrow" w:hAnsi="Arial Narrow" w:cstheme="minorHAnsi"/>
                <w:sz w:val="20"/>
                <w:szCs w:val="20"/>
                <w:lang w:val="mk-MK"/>
              </w:rPr>
              <w:t xml:space="preserve">осуден? </w:t>
            </w:r>
          </w:p>
        </w:tc>
        <w:tc>
          <w:tcPr>
            <w:tcW w:w="4050" w:type="dxa"/>
          </w:tcPr>
          <w:p w14:paraId="77368354" w14:textId="77777777" w:rsidR="00194B18" w:rsidRPr="00833C2B" w:rsidRDefault="00194B18" w:rsidP="00194B18">
            <w:pPr>
              <w:ind w:left="0"/>
              <w:rPr>
                <w:rFonts w:ascii="Arial Narrow" w:hAnsi="Arial Narrow"/>
                <w:sz w:val="20"/>
                <w:szCs w:val="20"/>
                <w:lang w:val="mk-MK"/>
              </w:rPr>
            </w:pPr>
            <w:r w:rsidRPr="00833C2B">
              <w:rPr>
                <w:rFonts w:ascii="Arial Narrow" w:hAnsi="Arial Narrow"/>
                <w:sz w:val="20"/>
                <w:szCs w:val="20"/>
                <w:lang w:val="mk-MK"/>
              </w:rPr>
              <w:t>Потполно 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1592388" w14:textId="77777777" w:rsidR="00194B18" w:rsidRPr="00833C2B" w:rsidRDefault="00194B18" w:rsidP="00194B18">
            <w:pPr>
              <w:ind w:left="0"/>
              <w:rPr>
                <w:rFonts w:ascii="Arial Narrow" w:hAnsi="Arial Narrow"/>
                <w:sz w:val="20"/>
                <w:szCs w:val="20"/>
                <w:lang w:val="mk-MK"/>
              </w:rPr>
            </w:pPr>
            <w:r w:rsidRPr="00833C2B">
              <w:rPr>
                <w:rFonts w:ascii="Arial Narrow" w:hAnsi="Arial Narrow"/>
                <w:sz w:val="20"/>
                <w:szCs w:val="20"/>
                <w:lang w:val="mk-MK"/>
              </w:rPr>
              <w:t>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53B4CF2E" w14:textId="77777777" w:rsidR="00194B18" w:rsidRPr="00833C2B" w:rsidRDefault="00194B18" w:rsidP="00194B18">
            <w:pPr>
              <w:ind w:left="0"/>
              <w:rPr>
                <w:rFonts w:ascii="Arial Narrow" w:hAnsi="Arial Narrow"/>
                <w:sz w:val="20"/>
                <w:szCs w:val="20"/>
                <w:lang w:val="mk-MK"/>
              </w:rPr>
            </w:pPr>
            <w:r w:rsidRPr="00833C2B">
              <w:rPr>
                <w:rFonts w:ascii="Arial Narrow" w:hAnsi="Arial Narrow"/>
                <w:sz w:val="20"/>
                <w:szCs w:val="20"/>
                <w:lang w:val="mk-MK"/>
              </w:rPr>
              <w:t>Не многу 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5A7CE915" w14:textId="77777777" w:rsidR="00194B18" w:rsidRPr="00833C2B" w:rsidRDefault="00194B18" w:rsidP="00194B18">
            <w:pPr>
              <w:ind w:left="0"/>
              <w:rPr>
                <w:rFonts w:ascii="Arial Narrow" w:hAnsi="Arial Narrow"/>
                <w:sz w:val="20"/>
                <w:szCs w:val="20"/>
                <w:lang w:val="mk-MK"/>
              </w:rPr>
            </w:pPr>
            <w:r w:rsidRPr="00833C2B">
              <w:rPr>
                <w:rFonts w:ascii="Arial Narrow" w:hAnsi="Arial Narrow"/>
                <w:sz w:val="20"/>
                <w:szCs w:val="20"/>
                <w:lang w:val="mk-MK"/>
              </w:rPr>
              <w:t>Потполно неверојатно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05AEA202" w14:textId="0506B9FA" w:rsidR="00194B18" w:rsidRPr="00833C2B" w:rsidRDefault="00194B18" w:rsidP="00194B18">
            <w:pPr>
              <w:ind w:left="0"/>
              <w:rPr>
                <w:rFonts w:ascii="Arial Narrow" w:hAnsi="Arial Narrow"/>
                <w:b/>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194B18" w:rsidRPr="00495ACD" w14:paraId="0B673DD7" w14:textId="77777777" w:rsidTr="00243E14">
        <w:tc>
          <w:tcPr>
            <w:tcW w:w="1170" w:type="dxa"/>
          </w:tcPr>
          <w:p w14:paraId="1DB5D7E0" w14:textId="1B037BC7" w:rsidR="00194B18" w:rsidRPr="00833C2B" w:rsidRDefault="00194B18" w:rsidP="00194B18">
            <w:pPr>
              <w:ind w:left="0" w:right="0"/>
              <w:rPr>
                <w:rFonts w:ascii="Arial Narrow" w:hAnsi="Arial Narrow"/>
                <w:b/>
                <w:sz w:val="20"/>
                <w:szCs w:val="20"/>
                <w:lang w:val="mk-MK"/>
              </w:rPr>
            </w:pPr>
            <w:r w:rsidRPr="00833C2B">
              <w:rPr>
                <w:rFonts w:ascii="Arial Narrow" w:hAnsi="Arial Narrow"/>
                <w:b/>
                <w:sz w:val="20"/>
                <w:szCs w:val="20"/>
                <w:lang w:val="mk-MK"/>
              </w:rPr>
              <w:t>q40c_G2</w:t>
            </w:r>
          </w:p>
          <w:p w14:paraId="64277B93" w14:textId="77777777" w:rsidR="00194B18" w:rsidRPr="00833C2B" w:rsidRDefault="00194B18" w:rsidP="00194B18">
            <w:pPr>
              <w:ind w:left="0"/>
              <w:rPr>
                <w:rFonts w:ascii="Arial Narrow" w:hAnsi="Arial Narrow"/>
                <w:b/>
                <w:sz w:val="20"/>
                <w:szCs w:val="20"/>
                <w:lang w:val="mk-MK"/>
              </w:rPr>
            </w:pPr>
          </w:p>
        </w:tc>
        <w:tc>
          <w:tcPr>
            <w:tcW w:w="4770" w:type="dxa"/>
          </w:tcPr>
          <w:p w14:paraId="4BF1D549" w14:textId="77777777" w:rsidR="00194B18" w:rsidRPr="00833C2B" w:rsidRDefault="00194B18" w:rsidP="00194B18">
            <w:pPr>
              <w:ind w:left="0"/>
              <w:rPr>
                <w:rFonts w:ascii="Arial Narrow" w:hAnsi="Arial Narrow" w:cstheme="minorHAnsi"/>
                <w:sz w:val="20"/>
                <w:szCs w:val="20"/>
                <w:lang w:val="mk-MK"/>
              </w:rPr>
            </w:pPr>
          </w:p>
          <w:p w14:paraId="11E11F64" w14:textId="77777777" w:rsidR="009E15B9" w:rsidRPr="00833C2B" w:rsidRDefault="00194B18" w:rsidP="00194B18">
            <w:pPr>
              <w:ind w:left="0"/>
              <w:rPr>
                <w:rFonts w:ascii="Arial Narrow" w:hAnsi="Arial Narrow"/>
                <w:sz w:val="20"/>
                <w:szCs w:val="20"/>
                <w:lang w:val="mk-MK"/>
              </w:rPr>
            </w:pPr>
            <w:r w:rsidRPr="00833C2B">
              <w:rPr>
                <w:rFonts w:ascii="Arial Narrow" w:hAnsi="Arial Narrow"/>
                <w:sz w:val="20"/>
                <w:szCs w:val="20"/>
                <w:lang w:val="mk-MK"/>
              </w:rPr>
              <w:t xml:space="preserve">Доколку начелник на полиција биде фатен како зема пари </w:t>
            </w:r>
          </w:p>
          <w:p w14:paraId="723F9352" w14:textId="77777777" w:rsidR="009E15B9" w:rsidRPr="00833C2B" w:rsidRDefault="00194B18" w:rsidP="00194B18">
            <w:pPr>
              <w:ind w:left="0"/>
              <w:rPr>
                <w:rFonts w:ascii="Arial Narrow" w:hAnsi="Arial Narrow"/>
                <w:sz w:val="20"/>
                <w:szCs w:val="20"/>
                <w:lang w:val="mk-MK"/>
              </w:rPr>
            </w:pPr>
            <w:r w:rsidRPr="00833C2B">
              <w:rPr>
                <w:rFonts w:ascii="Arial Narrow" w:hAnsi="Arial Narrow"/>
                <w:sz w:val="20"/>
                <w:szCs w:val="20"/>
                <w:lang w:val="mk-MK"/>
              </w:rPr>
              <w:t xml:space="preserve">од криминална организација, како на пример нарко картел </w:t>
            </w:r>
          </w:p>
          <w:p w14:paraId="0170D711" w14:textId="77777777" w:rsidR="009E15B9" w:rsidRPr="00833C2B" w:rsidRDefault="00194B18" w:rsidP="00194B18">
            <w:pPr>
              <w:ind w:left="0"/>
              <w:rPr>
                <w:rFonts w:ascii="Arial Narrow" w:hAnsi="Arial Narrow"/>
                <w:sz w:val="20"/>
                <w:szCs w:val="20"/>
                <w:lang w:val="mk-MK"/>
              </w:rPr>
            </w:pPr>
            <w:r w:rsidRPr="00833C2B">
              <w:rPr>
                <w:rFonts w:ascii="Arial Narrow" w:hAnsi="Arial Narrow"/>
                <w:sz w:val="20"/>
                <w:szCs w:val="20"/>
                <w:lang w:val="mk-MK"/>
              </w:rPr>
              <w:t xml:space="preserve">или шверцер на оружје, колку е веројатно дека ќе биде </w:t>
            </w:r>
          </w:p>
          <w:p w14:paraId="089CEF9B" w14:textId="60F753AE" w:rsidR="00194B18" w:rsidRPr="00833C2B" w:rsidRDefault="00194B18" w:rsidP="00194B18">
            <w:pPr>
              <w:ind w:left="0"/>
              <w:rPr>
                <w:rFonts w:ascii="Arial Narrow" w:hAnsi="Arial Narrow"/>
                <w:sz w:val="20"/>
                <w:szCs w:val="20"/>
                <w:lang w:val="mk-MK"/>
              </w:rPr>
            </w:pPr>
            <w:r w:rsidRPr="00833C2B">
              <w:rPr>
                <w:rFonts w:ascii="Arial Narrow" w:hAnsi="Arial Narrow"/>
                <w:sz w:val="20"/>
                <w:szCs w:val="20"/>
                <w:lang w:val="mk-MK"/>
              </w:rPr>
              <w:t xml:space="preserve">испратен во затвор? </w:t>
            </w:r>
          </w:p>
          <w:p w14:paraId="59BC9004" w14:textId="3E7AD07C" w:rsidR="00194B18" w:rsidRPr="00833C2B" w:rsidRDefault="00194B18" w:rsidP="00194B18">
            <w:pPr>
              <w:ind w:left="0"/>
              <w:rPr>
                <w:rFonts w:ascii="Arial Narrow" w:hAnsi="Arial Narrow"/>
                <w:sz w:val="20"/>
                <w:szCs w:val="20"/>
                <w:lang w:val="mk-MK"/>
              </w:rPr>
            </w:pPr>
            <w:r w:rsidRPr="00833C2B">
              <w:rPr>
                <w:rFonts w:ascii="Arial Narrow" w:hAnsi="Arial Narrow"/>
                <w:sz w:val="20"/>
                <w:szCs w:val="20"/>
                <w:lang w:val="mk-MK"/>
              </w:rPr>
              <w:t xml:space="preserve"> </w:t>
            </w:r>
          </w:p>
        </w:tc>
        <w:tc>
          <w:tcPr>
            <w:tcW w:w="4050" w:type="dxa"/>
          </w:tcPr>
          <w:p w14:paraId="385601D6" w14:textId="77777777" w:rsidR="00194B18" w:rsidRPr="00833C2B" w:rsidRDefault="00194B18" w:rsidP="00194B18">
            <w:pPr>
              <w:ind w:left="0"/>
              <w:rPr>
                <w:rFonts w:ascii="Arial Narrow" w:hAnsi="Arial Narrow"/>
                <w:sz w:val="20"/>
                <w:szCs w:val="20"/>
                <w:lang w:val="mk-MK"/>
              </w:rPr>
            </w:pPr>
            <w:r w:rsidRPr="00833C2B">
              <w:rPr>
                <w:rFonts w:ascii="Arial Narrow" w:hAnsi="Arial Narrow"/>
                <w:sz w:val="20"/>
                <w:szCs w:val="20"/>
                <w:lang w:val="mk-MK"/>
              </w:rPr>
              <w:t>Потполно 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56913A58" w14:textId="77777777" w:rsidR="00194B18" w:rsidRPr="00833C2B" w:rsidRDefault="00194B18" w:rsidP="00194B18">
            <w:pPr>
              <w:ind w:left="0"/>
              <w:rPr>
                <w:rFonts w:ascii="Arial Narrow" w:hAnsi="Arial Narrow"/>
                <w:sz w:val="20"/>
                <w:szCs w:val="20"/>
                <w:lang w:val="mk-MK"/>
              </w:rPr>
            </w:pPr>
            <w:r w:rsidRPr="00833C2B">
              <w:rPr>
                <w:rFonts w:ascii="Arial Narrow" w:hAnsi="Arial Narrow"/>
                <w:sz w:val="20"/>
                <w:szCs w:val="20"/>
                <w:lang w:val="mk-MK"/>
              </w:rPr>
              <w:t>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1C782660" w14:textId="77777777" w:rsidR="00194B18" w:rsidRPr="00833C2B" w:rsidRDefault="00194B18" w:rsidP="00194B18">
            <w:pPr>
              <w:ind w:left="0"/>
              <w:rPr>
                <w:rFonts w:ascii="Arial Narrow" w:hAnsi="Arial Narrow"/>
                <w:sz w:val="20"/>
                <w:szCs w:val="20"/>
                <w:lang w:val="mk-MK"/>
              </w:rPr>
            </w:pPr>
            <w:r w:rsidRPr="00833C2B">
              <w:rPr>
                <w:rFonts w:ascii="Arial Narrow" w:hAnsi="Arial Narrow"/>
                <w:sz w:val="20"/>
                <w:szCs w:val="20"/>
                <w:lang w:val="mk-MK"/>
              </w:rPr>
              <w:t>Не многу 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4864F3A3" w14:textId="77777777" w:rsidR="00194B18" w:rsidRPr="00833C2B" w:rsidRDefault="00194B18" w:rsidP="00194B18">
            <w:pPr>
              <w:ind w:left="0"/>
              <w:rPr>
                <w:rFonts w:ascii="Arial Narrow" w:hAnsi="Arial Narrow"/>
                <w:sz w:val="20"/>
                <w:szCs w:val="20"/>
                <w:lang w:val="mk-MK"/>
              </w:rPr>
            </w:pPr>
            <w:r w:rsidRPr="00833C2B">
              <w:rPr>
                <w:rFonts w:ascii="Arial Narrow" w:hAnsi="Arial Narrow"/>
                <w:sz w:val="20"/>
                <w:szCs w:val="20"/>
                <w:lang w:val="mk-MK"/>
              </w:rPr>
              <w:t>Потполно неверојатно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59CC3DAF" w14:textId="63E387FC" w:rsidR="00194B18" w:rsidRPr="00833C2B" w:rsidRDefault="00194B18" w:rsidP="00194B18">
            <w:pPr>
              <w:ind w:left="0"/>
              <w:rPr>
                <w:rFonts w:ascii="Arial Narrow" w:hAnsi="Arial Narrow"/>
                <w:b/>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995BBE" w:rsidRPr="00495ACD" w14:paraId="16134B6F" w14:textId="77777777" w:rsidTr="00243E14">
        <w:tc>
          <w:tcPr>
            <w:tcW w:w="1170" w:type="dxa"/>
          </w:tcPr>
          <w:p w14:paraId="12BC1DBA" w14:textId="07A0B686" w:rsidR="00995BBE" w:rsidRPr="00833C2B" w:rsidRDefault="00995BBE" w:rsidP="00243E14">
            <w:pPr>
              <w:ind w:left="0"/>
              <w:rPr>
                <w:rFonts w:ascii="Arial Narrow" w:hAnsi="Arial Narrow"/>
                <w:b/>
                <w:sz w:val="20"/>
                <w:szCs w:val="20"/>
                <w:lang w:val="mk-MK"/>
              </w:rPr>
            </w:pPr>
            <w:r w:rsidRPr="00833C2B">
              <w:rPr>
                <w:rFonts w:ascii="Arial Narrow" w:hAnsi="Arial Narrow"/>
                <w:b/>
                <w:sz w:val="20"/>
                <w:szCs w:val="20"/>
                <w:lang w:val="mk-MK"/>
              </w:rPr>
              <w:t>q40d_G2</w:t>
            </w:r>
          </w:p>
        </w:tc>
        <w:tc>
          <w:tcPr>
            <w:tcW w:w="4770" w:type="dxa"/>
          </w:tcPr>
          <w:p w14:paraId="3D79A00E" w14:textId="77777777" w:rsidR="00404D7B" w:rsidRPr="00833C2B" w:rsidRDefault="0041654D"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Кога разговараме со луѓето за локалната влат, често забележуваме значајни разлики во однос на тоа колку </w:t>
            </w:r>
          </w:p>
          <w:p w14:paraId="38958E40" w14:textId="16BAD3DB" w:rsidR="00404D7B" w:rsidRPr="00833C2B" w:rsidRDefault="0041654D"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добро локалната власти ги извршува своите обврски. Ве молиме </w:t>
            </w:r>
            <w:r w:rsidR="00404D7B" w:rsidRPr="00833C2B">
              <w:rPr>
                <w:rFonts w:ascii="Arial Narrow" w:hAnsi="Arial Narrow" w:cstheme="minorHAnsi"/>
                <w:sz w:val="20"/>
                <w:szCs w:val="20"/>
                <w:lang w:val="mk-MK"/>
              </w:rPr>
              <w:t xml:space="preserve"> </w:t>
            </w:r>
            <w:r w:rsidRPr="00833C2B">
              <w:rPr>
                <w:rFonts w:ascii="Arial Narrow" w:hAnsi="Arial Narrow" w:cstheme="minorHAnsi"/>
                <w:sz w:val="20"/>
                <w:szCs w:val="20"/>
                <w:lang w:val="mk-MK"/>
              </w:rPr>
              <w:t>да ни кажете според вас колку добро или лошо локалната власт (општинска</w:t>
            </w:r>
            <w:r w:rsidR="00BF5F9C" w:rsidRPr="00833C2B">
              <w:rPr>
                <w:rFonts w:ascii="Arial Narrow" w:hAnsi="Arial Narrow" w:cstheme="minorHAnsi"/>
                <w:sz w:val="20"/>
                <w:szCs w:val="20"/>
                <w:lang w:val="mk-MK"/>
              </w:rPr>
              <w:t xml:space="preserve"> </w:t>
            </w:r>
            <w:r w:rsidRPr="00833C2B">
              <w:rPr>
                <w:rFonts w:ascii="Arial Narrow" w:hAnsi="Arial Narrow" w:cstheme="minorHAnsi"/>
                <w:sz w:val="20"/>
                <w:szCs w:val="20"/>
                <w:lang w:val="mk-MK"/>
              </w:rPr>
              <w:t xml:space="preserve">) ги извршува </w:t>
            </w:r>
          </w:p>
          <w:p w14:paraId="5EB8AF7A" w14:textId="636B826A" w:rsidR="0041654D" w:rsidRPr="00833C2B" w:rsidRDefault="0041654D"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следниве процедури?</w:t>
            </w:r>
          </w:p>
          <w:p w14:paraId="6E30C15F" w14:textId="77777777" w:rsidR="0041654D" w:rsidRPr="00833C2B" w:rsidRDefault="0041654D" w:rsidP="00243E14">
            <w:pPr>
              <w:ind w:left="0"/>
              <w:rPr>
                <w:rFonts w:ascii="Arial Narrow" w:hAnsi="Arial Narrow" w:cstheme="minorHAnsi"/>
                <w:sz w:val="20"/>
                <w:szCs w:val="20"/>
                <w:lang w:val="mk-MK"/>
              </w:rPr>
            </w:pPr>
          </w:p>
          <w:p w14:paraId="1353B829" w14:textId="77777777" w:rsidR="00404D7B" w:rsidRPr="00833C2B" w:rsidRDefault="0041654D"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Обезбедување на ефикасен начин за поднесување на</w:t>
            </w:r>
          </w:p>
          <w:p w14:paraId="291B4340" w14:textId="7B5552BB" w:rsidR="0041654D" w:rsidRPr="00833C2B" w:rsidRDefault="0041654D" w:rsidP="00243E14">
            <w:pPr>
              <w:ind w:left="0"/>
              <w:rPr>
                <w:rFonts w:ascii="Arial Narrow" w:hAnsi="Arial Narrow"/>
                <w:b/>
                <w:sz w:val="20"/>
                <w:szCs w:val="20"/>
                <w:lang w:val="mk-MK"/>
              </w:rPr>
            </w:pPr>
            <w:r w:rsidRPr="00833C2B">
              <w:rPr>
                <w:rFonts w:ascii="Arial Narrow" w:hAnsi="Arial Narrow" w:cstheme="minorHAnsi"/>
                <w:sz w:val="20"/>
                <w:szCs w:val="20"/>
                <w:lang w:val="mk-MK"/>
              </w:rPr>
              <w:t xml:space="preserve"> поплаки за јавни услуги. </w:t>
            </w:r>
          </w:p>
        </w:tc>
        <w:tc>
          <w:tcPr>
            <w:tcW w:w="4050" w:type="dxa"/>
          </w:tcPr>
          <w:p w14:paraId="6F6AFB8F" w14:textId="09775B31" w:rsidR="00995BBE" w:rsidRPr="00833C2B" w:rsidRDefault="009802C2" w:rsidP="005B05A7">
            <w:pPr>
              <w:ind w:left="0"/>
              <w:rPr>
                <w:rFonts w:ascii="Arial Narrow" w:hAnsi="Arial Narrow"/>
                <w:sz w:val="20"/>
                <w:szCs w:val="20"/>
                <w:lang w:val="mk-MK"/>
              </w:rPr>
            </w:pPr>
            <w:r w:rsidRPr="00833C2B">
              <w:rPr>
                <w:rFonts w:ascii="Arial Narrow" w:hAnsi="Arial Narrow"/>
                <w:sz w:val="20"/>
                <w:szCs w:val="20"/>
                <w:lang w:val="mk-MK"/>
              </w:rPr>
              <w:t>Многу добро</w:t>
            </w:r>
            <w:r w:rsidR="00995BBE" w:rsidRPr="00833C2B">
              <w:rPr>
                <w:rFonts w:ascii="Arial Narrow" w:hAnsi="Arial Narrow"/>
                <w:sz w:val="20"/>
                <w:szCs w:val="20"/>
                <w:u w:val="dotted"/>
                <w:lang w:val="mk-MK"/>
              </w:rPr>
              <w:tab/>
            </w:r>
            <w:r w:rsidR="00995BBE" w:rsidRPr="00833C2B">
              <w:rPr>
                <w:rFonts w:ascii="Arial Narrow" w:hAnsi="Arial Narrow"/>
                <w:sz w:val="20"/>
                <w:szCs w:val="20"/>
                <w:u w:val="dotted"/>
                <w:lang w:val="mk-MK"/>
              </w:rPr>
              <w:tab/>
            </w:r>
            <w:r w:rsidR="00995BBE" w:rsidRPr="00833C2B">
              <w:rPr>
                <w:rFonts w:ascii="Arial Narrow" w:hAnsi="Arial Narrow"/>
                <w:sz w:val="20"/>
                <w:szCs w:val="20"/>
                <w:u w:val="dotted"/>
                <w:lang w:val="mk-MK"/>
              </w:rPr>
              <w:tab/>
            </w:r>
            <w:r w:rsidR="00995BBE" w:rsidRPr="00833C2B">
              <w:rPr>
                <w:rFonts w:ascii="Arial Narrow" w:hAnsi="Arial Narrow"/>
                <w:sz w:val="20"/>
                <w:szCs w:val="20"/>
                <w:u w:val="dotted"/>
                <w:lang w:val="mk-MK"/>
              </w:rPr>
              <w:tab/>
            </w:r>
            <w:r w:rsidR="00995BBE" w:rsidRPr="00833C2B">
              <w:rPr>
                <w:rFonts w:ascii="Arial Narrow" w:hAnsi="Arial Narrow"/>
                <w:sz w:val="20"/>
                <w:szCs w:val="20"/>
                <w:lang w:val="mk-MK"/>
              </w:rPr>
              <w:t>1</w:t>
            </w:r>
          </w:p>
          <w:p w14:paraId="76418D30" w14:textId="444F0220" w:rsidR="00995BBE" w:rsidRPr="00833C2B" w:rsidRDefault="009802C2" w:rsidP="005B05A7">
            <w:pPr>
              <w:ind w:left="0"/>
              <w:rPr>
                <w:rFonts w:ascii="Arial Narrow" w:hAnsi="Arial Narrow"/>
                <w:sz w:val="20"/>
                <w:szCs w:val="20"/>
                <w:lang w:val="mk-MK"/>
              </w:rPr>
            </w:pPr>
            <w:r w:rsidRPr="00833C2B">
              <w:rPr>
                <w:rFonts w:ascii="Arial Narrow" w:hAnsi="Arial Narrow"/>
                <w:sz w:val="20"/>
                <w:szCs w:val="20"/>
                <w:lang w:val="mk-MK"/>
              </w:rPr>
              <w:t>Донекаде добро</w:t>
            </w:r>
            <w:r w:rsidR="00995BBE" w:rsidRPr="00833C2B">
              <w:rPr>
                <w:rFonts w:ascii="Arial Narrow" w:hAnsi="Arial Narrow"/>
                <w:sz w:val="20"/>
                <w:szCs w:val="20"/>
                <w:u w:val="dotted"/>
                <w:lang w:val="mk-MK"/>
              </w:rPr>
              <w:tab/>
            </w:r>
            <w:r w:rsidR="00995BBE" w:rsidRPr="00833C2B">
              <w:rPr>
                <w:rFonts w:ascii="Arial Narrow" w:hAnsi="Arial Narrow"/>
                <w:sz w:val="20"/>
                <w:szCs w:val="20"/>
                <w:u w:val="dotted"/>
                <w:lang w:val="mk-MK"/>
              </w:rPr>
              <w:tab/>
            </w:r>
            <w:r w:rsidR="00995BBE" w:rsidRPr="00833C2B">
              <w:rPr>
                <w:rFonts w:ascii="Arial Narrow" w:hAnsi="Arial Narrow"/>
                <w:sz w:val="20"/>
                <w:szCs w:val="20"/>
                <w:u w:val="dotted"/>
                <w:lang w:val="mk-MK"/>
              </w:rPr>
              <w:tab/>
            </w:r>
            <w:r w:rsidR="00995BBE" w:rsidRPr="00833C2B">
              <w:rPr>
                <w:rFonts w:ascii="Arial Narrow" w:hAnsi="Arial Narrow"/>
                <w:sz w:val="20"/>
                <w:szCs w:val="20"/>
                <w:u w:val="dotted"/>
                <w:lang w:val="mk-MK"/>
              </w:rPr>
              <w:tab/>
            </w:r>
            <w:r w:rsidR="00995BBE" w:rsidRPr="00833C2B">
              <w:rPr>
                <w:rFonts w:ascii="Arial Narrow" w:hAnsi="Arial Narrow"/>
                <w:sz w:val="20"/>
                <w:szCs w:val="20"/>
                <w:lang w:val="mk-MK"/>
              </w:rPr>
              <w:t>2</w:t>
            </w:r>
          </w:p>
          <w:p w14:paraId="4BD26E89" w14:textId="2611580C" w:rsidR="00995BBE" w:rsidRPr="00833C2B" w:rsidRDefault="009802C2" w:rsidP="005B05A7">
            <w:pPr>
              <w:ind w:left="0"/>
              <w:rPr>
                <w:rFonts w:ascii="Arial Narrow" w:hAnsi="Arial Narrow"/>
                <w:sz w:val="20"/>
                <w:szCs w:val="20"/>
                <w:lang w:val="mk-MK"/>
              </w:rPr>
            </w:pPr>
            <w:r w:rsidRPr="00833C2B">
              <w:rPr>
                <w:rFonts w:ascii="Arial Narrow" w:hAnsi="Arial Narrow"/>
                <w:sz w:val="20"/>
                <w:szCs w:val="20"/>
                <w:lang w:val="mk-MK"/>
              </w:rPr>
              <w:t>Донекаде лошо</w:t>
            </w:r>
            <w:r w:rsidR="00995BBE" w:rsidRPr="00833C2B">
              <w:rPr>
                <w:rFonts w:ascii="Arial Narrow" w:hAnsi="Arial Narrow"/>
                <w:sz w:val="20"/>
                <w:szCs w:val="20"/>
                <w:u w:val="dotted"/>
                <w:lang w:val="mk-MK"/>
              </w:rPr>
              <w:tab/>
            </w:r>
            <w:r w:rsidR="00995BBE" w:rsidRPr="00833C2B">
              <w:rPr>
                <w:rFonts w:ascii="Arial Narrow" w:hAnsi="Arial Narrow"/>
                <w:sz w:val="20"/>
                <w:szCs w:val="20"/>
                <w:u w:val="dotted"/>
                <w:lang w:val="mk-MK"/>
              </w:rPr>
              <w:tab/>
            </w:r>
            <w:r w:rsidR="00995BBE" w:rsidRPr="00833C2B">
              <w:rPr>
                <w:rFonts w:ascii="Arial Narrow" w:hAnsi="Arial Narrow"/>
                <w:sz w:val="20"/>
                <w:szCs w:val="20"/>
                <w:u w:val="dotted"/>
                <w:lang w:val="mk-MK"/>
              </w:rPr>
              <w:tab/>
            </w:r>
            <w:r w:rsidR="00995BBE" w:rsidRPr="00833C2B">
              <w:rPr>
                <w:rFonts w:ascii="Arial Narrow" w:hAnsi="Arial Narrow"/>
                <w:sz w:val="20"/>
                <w:szCs w:val="20"/>
                <w:u w:val="dotted"/>
                <w:lang w:val="mk-MK"/>
              </w:rPr>
              <w:tab/>
            </w:r>
            <w:r w:rsidR="00995BBE" w:rsidRPr="00833C2B">
              <w:rPr>
                <w:rFonts w:ascii="Arial Narrow" w:hAnsi="Arial Narrow"/>
                <w:sz w:val="20"/>
                <w:szCs w:val="20"/>
                <w:lang w:val="mk-MK"/>
              </w:rPr>
              <w:t>3</w:t>
            </w:r>
          </w:p>
          <w:p w14:paraId="62E76099" w14:textId="6937C5B7" w:rsidR="00995BBE" w:rsidRPr="00833C2B" w:rsidRDefault="009802C2" w:rsidP="005B05A7">
            <w:pPr>
              <w:ind w:left="0"/>
              <w:rPr>
                <w:rFonts w:ascii="Arial Narrow" w:hAnsi="Arial Narrow"/>
                <w:sz w:val="20"/>
                <w:szCs w:val="20"/>
                <w:lang w:val="mk-MK"/>
              </w:rPr>
            </w:pPr>
            <w:r w:rsidRPr="00833C2B">
              <w:rPr>
                <w:rFonts w:ascii="Arial Narrow" w:hAnsi="Arial Narrow"/>
                <w:sz w:val="20"/>
                <w:szCs w:val="20"/>
                <w:lang w:val="mk-MK"/>
              </w:rPr>
              <w:t>Многу лошо</w:t>
            </w:r>
            <w:r w:rsidR="00995BBE" w:rsidRPr="00833C2B">
              <w:rPr>
                <w:rFonts w:ascii="Arial Narrow" w:hAnsi="Arial Narrow"/>
                <w:sz w:val="20"/>
                <w:szCs w:val="20"/>
                <w:u w:val="dotted"/>
                <w:lang w:val="mk-MK"/>
              </w:rPr>
              <w:tab/>
            </w:r>
            <w:r w:rsidR="00995BBE" w:rsidRPr="00833C2B">
              <w:rPr>
                <w:rFonts w:ascii="Arial Narrow" w:hAnsi="Arial Narrow"/>
                <w:sz w:val="20"/>
                <w:szCs w:val="20"/>
                <w:u w:val="dotted"/>
                <w:lang w:val="mk-MK"/>
              </w:rPr>
              <w:tab/>
            </w:r>
            <w:r w:rsidR="00995BBE" w:rsidRPr="00833C2B">
              <w:rPr>
                <w:rFonts w:ascii="Arial Narrow" w:hAnsi="Arial Narrow"/>
                <w:sz w:val="20"/>
                <w:szCs w:val="20"/>
                <w:u w:val="dotted"/>
                <w:lang w:val="mk-MK"/>
              </w:rPr>
              <w:tab/>
            </w:r>
            <w:r w:rsidR="00995BBE" w:rsidRPr="00833C2B">
              <w:rPr>
                <w:rFonts w:ascii="Arial Narrow" w:hAnsi="Arial Narrow"/>
                <w:sz w:val="20"/>
                <w:szCs w:val="20"/>
                <w:u w:val="dotted"/>
                <w:lang w:val="mk-MK"/>
              </w:rPr>
              <w:tab/>
            </w:r>
            <w:r w:rsidR="00995BBE" w:rsidRPr="00833C2B">
              <w:rPr>
                <w:rFonts w:ascii="Arial Narrow" w:hAnsi="Arial Narrow"/>
                <w:sz w:val="20"/>
                <w:szCs w:val="20"/>
                <w:lang w:val="mk-MK"/>
              </w:rPr>
              <w:t>4</w:t>
            </w:r>
          </w:p>
          <w:p w14:paraId="36C3F178" w14:textId="00214465" w:rsidR="00995BBE" w:rsidRPr="00833C2B" w:rsidRDefault="00995BBE" w:rsidP="00243E14">
            <w:pPr>
              <w:ind w:left="0"/>
              <w:rPr>
                <w:rFonts w:ascii="Arial Narrow" w:hAnsi="Arial Narrow"/>
                <w:b/>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995BBE" w:rsidRPr="00495ACD" w14:paraId="0BBF2A32" w14:textId="77777777" w:rsidTr="00D00A20">
        <w:trPr>
          <w:trHeight w:val="1187"/>
        </w:trPr>
        <w:tc>
          <w:tcPr>
            <w:tcW w:w="1170" w:type="dxa"/>
          </w:tcPr>
          <w:p w14:paraId="7D4195B2" w14:textId="07294CF7" w:rsidR="00995BBE" w:rsidRPr="00833C2B" w:rsidRDefault="00995BBE" w:rsidP="00243E14">
            <w:pPr>
              <w:ind w:left="0"/>
              <w:rPr>
                <w:rFonts w:ascii="Arial Narrow" w:hAnsi="Arial Narrow"/>
                <w:b/>
                <w:sz w:val="20"/>
                <w:szCs w:val="20"/>
                <w:lang w:val="mk-MK"/>
              </w:rPr>
            </w:pPr>
            <w:r w:rsidRPr="00833C2B">
              <w:rPr>
                <w:rFonts w:ascii="Arial Narrow" w:hAnsi="Arial Narrow"/>
                <w:b/>
                <w:sz w:val="20"/>
                <w:szCs w:val="20"/>
                <w:lang w:val="mk-MK"/>
              </w:rPr>
              <w:t>q40e_G2</w:t>
            </w:r>
          </w:p>
        </w:tc>
        <w:tc>
          <w:tcPr>
            <w:tcW w:w="4770" w:type="dxa"/>
          </w:tcPr>
          <w:p w14:paraId="5BD4DC9E" w14:textId="77777777" w:rsidR="0041654D" w:rsidRPr="00833C2B" w:rsidRDefault="0041654D" w:rsidP="0041654D">
            <w:pPr>
              <w:ind w:left="0"/>
              <w:rPr>
                <w:rFonts w:ascii="Arial Narrow" w:hAnsi="Arial Narrow" w:cstheme="minorHAnsi"/>
                <w:sz w:val="20"/>
                <w:szCs w:val="20"/>
                <w:lang w:val="mk-MK"/>
              </w:rPr>
            </w:pPr>
            <w:r w:rsidRPr="00833C2B">
              <w:rPr>
                <w:rFonts w:ascii="Arial Narrow" w:hAnsi="Arial Narrow" w:cstheme="minorHAnsi"/>
                <w:sz w:val="20"/>
                <w:szCs w:val="20"/>
                <w:lang w:val="mk-MK"/>
              </w:rPr>
              <w:t>Обезбедување на ефикасен начин за справување</w:t>
            </w:r>
          </w:p>
          <w:p w14:paraId="5818CC97" w14:textId="6E8A8E80" w:rsidR="00995BBE" w:rsidRPr="00833C2B" w:rsidRDefault="0041654D" w:rsidP="0041654D">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со поплаки против претставниците на локалната власт</w:t>
            </w:r>
          </w:p>
        </w:tc>
        <w:tc>
          <w:tcPr>
            <w:tcW w:w="4050" w:type="dxa"/>
          </w:tcPr>
          <w:p w14:paraId="47B09817" w14:textId="77777777" w:rsidR="009802C2" w:rsidRPr="00833C2B" w:rsidRDefault="009802C2" w:rsidP="009802C2">
            <w:pPr>
              <w:ind w:left="0"/>
              <w:rPr>
                <w:rFonts w:ascii="Arial Narrow" w:hAnsi="Arial Narrow"/>
                <w:sz w:val="20"/>
                <w:szCs w:val="20"/>
                <w:lang w:val="mk-MK"/>
              </w:rPr>
            </w:pPr>
            <w:r w:rsidRPr="00833C2B">
              <w:rPr>
                <w:rFonts w:ascii="Arial Narrow" w:hAnsi="Arial Narrow"/>
                <w:sz w:val="20"/>
                <w:szCs w:val="20"/>
                <w:lang w:val="mk-MK"/>
              </w:rPr>
              <w:t>Многу добро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5CC77A87" w14:textId="2E770C9A" w:rsidR="009802C2" w:rsidRPr="00833C2B" w:rsidRDefault="009802C2" w:rsidP="009802C2">
            <w:pPr>
              <w:ind w:left="0"/>
              <w:rPr>
                <w:rFonts w:ascii="Arial Narrow" w:hAnsi="Arial Narrow"/>
                <w:sz w:val="20"/>
                <w:szCs w:val="20"/>
                <w:lang w:val="mk-MK"/>
              </w:rPr>
            </w:pPr>
            <w:r w:rsidRPr="00833C2B">
              <w:rPr>
                <w:rFonts w:ascii="Arial Narrow" w:hAnsi="Arial Narrow"/>
                <w:sz w:val="20"/>
                <w:szCs w:val="20"/>
                <w:lang w:val="mk-MK"/>
              </w:rPr>
              <w:t>Донекаде добро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6BB47484" w14:textId="282B3F99" w:rsidR="009802C2" w:rsidRPr="00833C2B" w:rsidRDefault="009802C2" w:rsidP="009802C2">
            <w:pPr>
              <w:ind w:left="0"/>
              <w:rPr>
                <w:rFonts w:ascii="Arial Narrow" w:hAnsi="Arial Narrow"/>
                <w:sz w:val="20"/>
                <w:szCs w:val="20"/>
                <w:lang w:val="mk-MK"/>
              </w:rPr>
            </w:pPr>
            <w:r w:rsidRPr="00833C2B">
              <w:rPr>
                <w:rFonts w:ascii="Arial Narrow" w:hAnsi="Arial Narrow"/>
                <w:sz w:val="20"/>
                <w:szCs w:val="20"/>
                <w:lang w:val="mk-MK"/>
              </w:rPr>
              <w:t>Донекаде лошо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D9AD2EC" w14:textId="77777777" w:rsidR="009802C2" w:rsidRPr="00833C2B" w:rsidRDefault="009802C2" w:rsidP="009802C2">
            <w:pPr>
              <w:ind w:left="0"/>
              <w:rPr>
                <w:rFonts w:ascii="Arial Narrow" w:hAnsi="Arial Narrow"/>
                <w:b/>
                <w:sz w:val="20"/>
                <w:szCs w:val="20"/>
                <w:lang w:val="mk-MK"/>
              </w:rPr>
            </w:pPr>
            <w:r w:rsidRPr="00833C2B">
              <w:rPr>
                <w:rFonts w:ascii="Arial Narrow" w:hAnsi="Arial Narrow"/>
                <w:sz w:val="20"/>
                <w:szCs w:val="20"/>
                <w:lang w:val="mk-MK"/>
              </w:rPr>
              <w:t>Многу лошо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r w:rsidRPr="00833C2B">
              <w:rPr>
                <w:rFonts w:ascii="Arial Narrow" w:hAnsi="Arial Narrow"/>
                <w:b/>
                <w:sz w:val="20"/>
                <w:szCs w:val="20"/>
                <w:lang w:val="mk-MK"/>
              </w:rPr>
              <w:t xml:space="preserve"> </w:t>
            </w:r>
          </w:p>
          <w:p w14:paraId="1F9E01FE" w14:textId="7BCD7F36" w:rsidR="00995BBE" w:rsidRPr="00833C2B" w:rsidRDefault="00995BBE" w:rsidP="009802C2">
            <w:pPr>
              <w:ind w:left="0"/>
              <w:rPr>
                <w:rFonts w:ascii="Arial Narrow" w:hAnsi="Arial Narrow"/>
                <w:b/>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bl>
    <w:p w14:paraId="42325CBA" w14:textId="789E2AA9" w:rsidR="00BB57C2" w:rsidRPr="00833C2B" w:rsidRDefault="00BB57C2" w:rsidP="003A6500">
      <w:pPr>
        <w:spacing w:after="0" w:line="240" w:lineRule="auto"/>
        <w:ind w:left="0"/>
        <w:rPr>
          <w:rFonts w:ascii="Arial Narrow" w:hAnsi="Arial Narrow" w:cstheme="minorHAnsi"/>
          <w:b/>
          <w:szCs w:val="20"/>
          <w:lang w:val="mk-MK"/>
        </w:rPr>
      </w:pPr>
    </w:p>
    <w:p w14:paraId="66D79080" w14:textId="78D58743" w:rsidR="00CC11EC" w:rsidRPr="00833C2B" w:rsidRDefault="00CC11EC">
      <w:pPr>
        <w:ind w:left="0" w:right="0"/>
        <w:rPr>
          <w:rFonts w:ascii="Arial Narrow" w:hAnsi="Arial Narrow" w:cstheme="minorHAnsi"/>
          <w:b/>
          <w:szCs w:val="20"/>
          <w:lang w:val="mk-MK"/>
        </w:rPr>
      </w:pPr>
      <w:r w:rsidRPr="00833C2B">
        <w:rPr>
          <w:rFonts w:ascii="Arial Narrow" w:hAnsi="Arial Narrow" w:cstheme="minorHAnsi"/>
          <w:b/>
          <w:szCs w:val="20"/>
          <w:lang w:val="mk-MK"/>
        </w:rPr>
        <w:br w:type="page"/>
      </w:r>
    </w:p>
    <w:p w14:paraId="32B31F49" w14:textId="77777777" w:rsidR="001A1302" w:rsidRPr="00833C2B" w:rsidRDefault="001A1302" w:rsidP="003A6500">
      <w:pPr>
        <w:spacing w:after="0" w:line="240" w:lineRule="auto"/>
        <w:ind w:left="0"/>
        <w:rPr>
          <w:rFonts w:ascii="Arial Narrow" w:hAnsi="Arial Narrow" w:cstheme="minorHAnsi"/>
          <w:b/>
          <w:szCs w:val="20"/>
          <w:lang w:val="mk-MK"/>
        </w:rPr>
      </w:pPr>
    </w:p>
    <w:p w14:paraId="0E00B650" w14:textId="77777777" w:rsidR="001A1302" w:rsidRPr="00833C2B" w:rsidRDefault="001A1302" w:rsidP="003A6500">
      <w:pPr>
        <w:spacing w:after="0" w:line="240" w:lineRule="auto"/>
        <w:ind w:left="0"/>
        <w:rPr>
          <w:rFonts w:ascii="Arial Narrow" w:hAnsi="Arial Narrow" w:cstheme="minorHAnsi"/>
          <w:b/>
          <w:szCs w:val="20"/>
          <w:lang w:val="mk-MK"/>
        </w:rPr>
      </w:pPr>
    </w:p>
    <w:p w14:paraId="098AC5EB" w14:textId="362DCA12" w:rsidR="00756338" w:rsidRPr="00833C2B" w:rsidRDefault="00E27139" w:rsidP="00756338">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val="mk-MK" w:eastAsia="es-ES"/>
        </w:rPr>
      </w:pPr>
      <w:r w:rsidRPr="00833C2B">
        <w:rPr>
          <w:rFonts w:ascii="Arial Narrow" w:eastAsia="Times New Roman" w:hAnsi="Arial Narrow" w:cs="Arial"/>
          <w:b/>
          <w:snapToGrid w:val="0"/>
          <w:lang w:val="mk-MK" w:eastAsia="es-ES"/>
        </w:rPr>
        <w:t>7</w:t>
      </w:r>
      <w:r w:rsidR="00756338" w:rsidRPr="00833C2B">
        <w:rPr>
          <w:rFonts w:ascii="Arial Narrow" w:eastAsia="Times New Roman" w:hAnsi="Arial Narrow" w:cs="Arial"/>
          <w:b/>
          <w:snapToGrid w:val="0"/>
          <w:lang w:val="mk-MK" w:eastAsia="es-ES"/>
        </w:rPr>
        <w:t xml:space="preserve">. </w:t>
      </w:r>
      <w:r w:rsidR="00E677CC" w:rsidRPr="00833C2B">
        <w:rPr>
          <w:rFonts w:ascii="Arial Narrow" w:eastAsia="Times New Roman" w:hAnsi="Arial Narrow" w:cs="Arial"/>
          <w:b/>
          <w:snapToGrid w:val="0"/>
          <w:lang w:val="mk-MK" w:eastAsia="es-ES"/>
        </w:rPr>
        <w:t xml:space="preserve">ГРАЃАНСКО УЧЕСТВО </w:t>
      </w:r>
    </w:p>
    <w:p w14:paraId="5C5A26AE" w14:textId="77777777" w:rsidR="00756338" w:rsidRPr="00833C2B" w:rsidRDefault="00756338" w:rsidP="003A6500">
      <w:pPr>
        <w:spacing w:after="0" w:line="240" w:lineRule="auto"/>
        <w:ind w:left="0"/>
        <w:rPr>
          <w:rFonts w:ascii="Arial Narrow" w:hAnsi="Arial Narrow" w:cstheme="minorHAnsi"/>
          <w:b/>
          <w:szCs w:val="20"/>
          <w:lang w:val="mk-MK"/>
        </w:rPr>
      </w:pPr>
    </w:p>
    <w:p w14:paraId="65B0DE92" w14:textId="77777777" w:rsidR="005B05A7" w:rsidRPr="00833C2B" w:rsidRDefault="005B05A7" w:rsidP="005B05A7">
      <w:pPr>
        <w:tabs>
          <w:tab w:val="left" w:pos="180"/>
        </w:tabs>
        <w:spacing w:after="0" w:line="240" w:lineRule="auto"/>
        <w:ind w:left="0" w:right="0"/>
        <w:rPr>
          <w:rFonts w:ascii="Arial Narrow" w:hAnsi="Arial Narrow" w:cstheme="minorHAnsi"/>
          <w:b/>
          <w:u w:val="single"/>
          <w:lang w:val="mk-MK"/>
        </w:rPr>
      </w:pPr>
      <w:r w:rsidRPr="00833C2B">
        <w:rPr>
          <w:rFonts w:ascii="Arial Narrow" w:hAnsi="Arial Narrow" w:cstheme="minorHAnsi"/>
          <w:b/>
          <w:u w:val="single"/>
          <w:lang w:val="mk-MK"/>
        </w:rPr>
        <w:t>ОПЦИЈА A</w:t>
      </w:r>
    </w:p>
    <w:p w14:paraId="4D5777F5" w14:textId="77777777" w:rsidR="005B05A7" w:rsidRPr="00833C2B" w:rsidRDefault="005B05A7" w:rsidP="005B05A7">
      <w:pPr>
        <w:tabs>
          <w:tab w:val="left" w:pos="180"/>
        </w:tabs>
        <w:spacing w:after="0" w:line="240" w:lineRule="auto"/>
        <w:ind w:left="0" w:right="0"/>
        <w:rPr>
          <w:rFonts w:ascii="Arial Narrow" w:hAnsi="Arial Narrow" w:cstheme="minorHAnsi"/>
          <w:b/>
          <w:u w:val="single"/>
          <w:lang w:val="mk-MK"/>
        </w:rPr>
      </w:pPr>
    </w:p>
    <w:p w14:paraId="2FA1C194" w14:textId="77777777" w:rsidR="005B05A7" w:rsidRPr="00833C2B" w:rsidRDefault="005B05A7" w:rsidP="005B05A7">
      <w:pPr>
        <w:tabs>
          <w:tab w:val="left" w:pos="180"/>
        </w:tabs>
        <w:spacing w:after="0" w:line="240" w:lineRule="auto"/>
        <w:ind w:left="0" w:right="0"/>
        <w:rPr>
          <w:rFonts w:ascii="Arial Narrow" w:hAnsi="Arial Narrow" w:cstheme="minorHAnsi"/>
          <w:b/>
          <w:lang w:val="mk-MK"/>
        </w:rPr>
      </w:pPr>
      <w:r w:rsidRPr="00833C2B">
        <w:rPr>
          <w:rFonts w:ascii="Arial Narrow" w:hAnsi="Arial Narrow" w:cstheme="minorHAnsi"/>
          <w:b/>
          <w:lang w:val="mk-MK"/>
        </w:rPr>
        <w:t>АНКЕТАР: АНКЕTАТА ПО СЛУЧАЕН ИЗБОР ЌЕ ПОНУДИ ОПЦИЈА А ИЛИ ОПЦИЈА Б ЗА СЕКОЈ ИСПИТАНИК.</w:t>
      </w:r>
    </w:p>
    <w:p w14:paraId="6B8C20DB" w14:textId="77777777" w:rsidR="005B05A7" w:rsidRPr="00833C2B" w:rsidRDefault="005B05A7" w:rsidP="005B05A7">
      <w:pPr>
        <w:tabs>
          <w:tab w:val="left" w:pos="180"/>
        </w:tabs>
        <w:spacing w:after="0" w:line="240" w:lineRule="auto"/>
        <w:ind w:left="0" w:right="0"/>
        <w:rPr>
          <w:rFonts w:ascii="Arial Narrow" w:hAnsi="Arial Narrow" w:cstheme="minorHAnsi"/>
          <w:b/>
          <w:sz w:val="20"/>
          <w:szCs w:val="20"/>
          <w:lang w:val="mk-MK"/>
        </w:rPr>
      </w:pPr>
    </w:p>
    <w:p w14:paraId="79D56672" w14:textId="2EBC8D27" w:rsidR="005B05A7" w:rsidRPr="00833C2B" w:rsidRDefault="005B05A7" w:rsidP="005B05A7">
      <w:pPr>
        <w:tabs>
          <w:tab w:val="left" w:pos="180"/>
        </w:tabs>
        <w:spacing w:after="0" w:line="240" w:lineRule="auto"/>
        <w:ind w:left="0" w:right="0"/>
        <w:rPr>
          <w:rFonts w:ascii="Arial Narrow" w:hAnsi="Arial Narrow" w:cstheme="minorHAnsi"/>
          <w:sz w:val="20"/>
          <w:szCs w:val="20"/>
          <w:lang w:val="mk-MK"/>
        </w:rPr>
      </w:pPr>
      <w:r w:rsidRPr="00833C2B">
        <w:rPr>
          <w:rFonts w:ascii="Arial Narrow" w:hAnsi="Arial Narrow" w:cstheme="minorHAnsi"/>
          <w:b/>
          <w:sz w:val="20"/>
          <w:szCs w:val="20"/>
          <w:lang w:val="mk-MK"/>
        </w:rPr>
        <w:t xml:space="preserve">ПРОЧИТАЈ: </w:t>
      </w:r>
      <w:r w:rsidRPr="00833C2B">
        <w:rPr>
          <w:rFonts w:ascii="Arial Narrow" w:hAnsi="Arial Narrow" w:cstheme="minorHAnsi"/>
          <w:sz w:val="20"/>
          <w:szCs w:val="20"/>
          <w:lang w:val="mk-MK"/>
        </w:rPr>
        <w:t>Ве молам означете</w:t>
      </w:r>
      <w:r w:rsidR="00225668" w:rsidRPr="00833C2B">
        <w:rPr>
          <w:rFonts w:ascii="Arial Narrow" w:hAnsi="Arial Narrow" w:cstheme="minorHAnsi"/>
          <w:sz w:val="20"/>
          <w:szCs w:val="20"/>
          <w:lang w:val="mk-MK"/>
        </w:rPr>
        <w:t xml:space="preserve"> дали </w:t>
      </w:r>
      <w:r w:rsidRPr="00833C2B">
        <w:rPr>
          <w:rFonts w:ascii="Arial Narrow" w:hAnsi="Arial Narrow" w:cstheme="minorHAnsi"/>
          <w:sz w:val="20"/>
          <w:szCs w:val="20"/>
          <w:lang w:val="mk-MK"/>
        </w:rPr>
        <w:t xml:space="preserve"> </w:t>
      </w:r>
      <w:r w:rsidRPr="00833C2B">
        <w:rPr>
          <w:rFonts w:ascii="Arial Narrow" w:hAnsi="Arial Narrow" w:cstheme="minorHAnsi"/>
          <w:b/>
          <w:sz w:val="20"/>
          <w:szCs w:val="20"/>
          <w:lang w:val="mk-MK"/>
        </w:rPr>
        <w:t>потп</w:t>
      </w:r>
      <w:r w:rsidR="00225668" w:rsidRPr="00833C2B">
        <w:rPr>
          <w:rFonts w:ascii="Arial Narrow" w:hAnsi="Arial Narrow" w:cstheme="minorHAnsi"/>
          <w:b/>
          <w:sz w:val="20"/>
          <w:szCs w:val="20"/>
          <w:lang w:val="mk-MK"/>
        </w:rPr>
        <w:t xml:space="preserve">олно се согласувате, се согласувте, не се согласувате, воопшто не се согласувате </w:t>
      </w:r>
      <w:r w:rsidR="00225668" w:rsidRPr="00833C2B">
        <w:rPr>
          <w:rFonts w:ascii="Arial Narrow" w:hAnsi="Arial Narrow" w:cstheme="minorHAnsi"/>
          <w:sz w:val="20"/>
          <w:szCs w:val="20"/>
          <w:lang w:val="mk-MK"/>
        </w:rPr>
        <w:t>со следниве изјави</w:t>
      </w:r>
      <w:r w:rsidRPr="00833C2B">
        <w:rPr>
          <w:rFonts w:ascii="Arial Narrow" w:hAnsi="Arial Narrow" w:cstheme="minorHAnsi"/>
          <w:sz w:val="20"/>
          <w:szCs w:val="20"/>
          <w:lang w:val="mk-MK"/>
        </w:rPr>
        <w:t>.</w:t>
      </w:r>
    </w:p>
    <w:p w14:paraId="0CB28877" w14:textId="77777777" w:rsidR="003A6500" w:rsidRPr="00833C2B" w:rsidRDefault="003A6500" w:rsidP="003A6500">
      <w:pPr>
        <w:spacing w:after="0" w:line="240" w:lineRule="auto"/>
        <w:ind w:left="0"/>
        <w:rPr>
          <w:rFonts w:ascii="Arial Narrow" w:hAnsi="Arial Narrow" w:cstheme="minorHAnsi"/>
          <w:sz w:val="20"/>
          <w:szCs w:val="20"/>
          <w:lang w:val="mk-MK"/>
        </w:rPr>
      </w:pPr>
    </w:p>
    <w:tbl>
      <w:tblPr>
        <w:tblStyle w:val="TableGrid"/>
        <w:tblW w:w="10080" w:type="dxa"/>
        <w:tblInd w:w="-252" w:type="dxa"/>
        <w:tblLook w:val="04A0" w:firstRow="1" w:lastRow="0" w:firstColumn="1" w:lastColumn="0" w:noHBand="0" w:noVBand="1"/>
      </w:tblPr>
      <w:tblGrid>
        <w:gridCol w:w="990"/>
        <w:gridCol w:w="4950"/>
        <w:gridCol w:w="4140"/>
      </w:tblGrid>
      <w:tr w:rsidR="003A6500" w:rsidRPr="00495ACD" w14:paraId="495137D7" w14:textId="77777777" w:rsidTr="00243E14">
        <w:tc>
          <w:tcPr>
            <w:tcW w:w="990" w:type="dxa"/>
          </w:tcPr>
          <w:p w14:paraId="3829F773" w14:textId="32192B6A" w:rsidR="003A6500" w:rsidRPr="00833C2B" w:rsidRDefault="00FB1031" w:rsidP="00243E14">
            <w:pPr>
              <w:ind w:left="0"/>
              <w:rPr>
                <w:rFonts w:ascii="Arial Narrow" w:hAnsi="Arial Narrow" w:cstheme="minorHAnsi"/>
                <w:sz w:val="20"/>
                <w:szCs w:val="20"/>
                <w:lang w:val="mk-MK"/>
              </w:rPr>
            </w:pPr>
            <w:r w:rsidRPr="00833C2B">
              <w:rPr>
                <w:rFonts w:ascii="Arial Narrow" w:hAnsi="Arial Narrow"/>
                <w:b/>
                <w:sz w:val="20"/>
                <w:szCs w:val="20"/>
                <w:lang w:val="mk-MK"/>
              </w:rPr>
              <w:t>q41</w:t>
            </w:r>
            <w:r w:rsidR="003A6500" w:rsidRPr="00833C2B">
              <w:rPr>
                <w:rFonts w:ascii="Arial Narrow" w:hAnsi="Arial Narrow"/>
                <w:b/>
                <w:sz w:val="20"/>
                <w:szCs w:val="20"/>
                <w:lang w:val="mk-MK"/>
              </w:rPr>
              <w:t>a_G1</w:t>
            </w:r>
          </w:p>
        </w:tc>
        <w:tc>
          <w:tcPr>
            <w:tcW w:w="4950" w:type="dxa"/>
          </w:tcPr>
          <w:p w14:paraId="076C9FE9" w14:textId="56A3B783" w:rsidR="00CD6DD1" w:rsidRPr="00833C2B" w:rsidRDefault="00CD6DD1" w:rsidP="00CD6DD1">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пракса, основните закони 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се објаснети </w:t>
            </w:r>
          </w:p>
          <w:p w14:paraId="3D0F8963" w14:textId="6D3F628B" w:rsidR="003A6500" w:rsidRPr="00833C2B" w:rsidRDefault="00CD6DD1" w:rsidP="00CD6DD1">
            <w:pPr>
              <w:ind w:left="0"/>
              <w:rPr>
                <w:rFonts w:ascii="Arial Narrow" w:hAnsi="Arial Narrow" w:cstheme="minorHAnsi"/>
                <w:sz w:val="20"/>
                <w:szCs w:val="20"/>
                <w:lang w:val="mk-MK"/>
              </w:rPr>
            </w:pPr>
            <w:r w:rsidRPr="00833C2B">
              <w:rPr>
                <w:rFonts w:ascii="Arial Narrow" w:hAnsi="Arial Narrow" w:cstheme="minorHAnsi"/>
                <w:sz w:val="20"/>
                <w:szCs w:val="20"/>
                <w:lang w:val="mk-MK"/>
              </w:rPr>
              <w:t>на едноставен јазик за луѓето да можат да ги разберат.</w:t>
            </w:r>
          </w:p>
        </w:tc>
        <w:tc>
          <w:tcPr>
            <w:tcW w:w="4140" w:type="dxa"/>
          </w:tcPr>
          <w:p w14:paraId="18165CAE" w14:textId="02932BF2" w:rsidR="003A6500" w:rsidRPr="00833C2B" w:rsidRDefault="000F66C7" w:rsidP="00243E14">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003A6500" w:rsidRPr="00833C2B">
              <w:rPr>
                <w:rFonts w:ascii="Arial Narrow" w:hAnsi="Arial Narrow"/>
                <w:sz w:val="20"/>
                <w:szCs w:val="20"/>
                <w:lang w:val="mk-MK"/>
              </w:rPr>
              <w:t>1</w:t>
            </w:r>
          </w:p>
          <w:p w14:paraId="2CEE3E27" w14:textId="25F5384B" w:rsidR="003A6500" w:rsidRPr="00833C2B" w:rsidRDefault="000F66C7" w:rsidP="00243E14">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003A6500" w:rsidRPr="00833C2B">
              <w:rPr>
                <w:rFonts w:ascii="Arial Narrow" w:hAnsi="Arial Narrow"/>
                <w:sz w:val="20"/>
                <w:szCs w:val="20"/>
                <w:lang w:val="mk-MK"/>
              </w:rPr>
              <w:t>2</w:t>
            </w:r>
          </w:p>
          <w:p w14:paraId="4AD327D2" w14:textId="3D2D9F47" w:rsidR="003A6500" w:rsidRPr="00833C2B" w:rsidRDefault="000F66C7" w:rsidP="00243E14">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003A6500" w:rsidRPr="00833C2B">
              <w:rPr>
                <w:rFonts w:ascii="Arial Narrow" w:hAnsi="Arial Narrow"/>
                <w:sz w:val="20"/>
                <w:szCs w:val="20"/>
                <w:u w:val="dotted"/>
                <w:lang w:val="mk-MK"/>
              </w:rPr>
              <w:tab/>
            </w:r>
            <w:r w:rsidR="003A6500" w:rsidRPr="00833C2B">
              <w:rPr>
                <w:rFonts w:ascii="Arial Narrow" w:hAnsi="Arial Narrow"/>
                <w:sz w:val="20"/>
                <w:szCs w:val="20"/>
                <w:lang w:val="mk-MK"/>
              </w:rPr>
              <w:t>3</w:t>
            </w:r>
          </w:p>
          <w:p w14:paraId="21AB9256" w14:textId="44A6C0F6" w:rsidR="003A6500" w:rsidRPr="00833C2B" w:rsidRDefault="000F66C7" w:rsidP="00243E14">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003A6500" w:rsidRPr="00833C2B">
              <w:rPr>
                <w:rFonts w:ascii="Arial Narrow" w:hAnsi="Arial Narrow"/>
                <w:sz w:val="20"/>
                <w:szCs w:val="20"/>
                <w:u w:val="dotted"/>
                <w:lang w:val="mk-MK"/>
              </w:rPr>
              <w:tab/>
            </w:r>
            <w:r w:rsidR="003A6500" w:rsidRPr="00833C2B">
              <w:rPr>
                <w:rFonts w:ascii="Arial Narrow" w:hAnsi="Arial Narrow"/>
                <w:sz w:val="20"/>
                <w:szCs w:val="20"/>
                <w:lang w:val="mk-MK"/>
              </w:rPr>
              <w:t>4</w:t>
            </w:r>
          </w:p>
          <w:p w14:paraId="4E19A80F" w14:textId="41296F44" w:rsidR="003A6500" w:rsidRPr="00833C2B" w:rsidRDefault="00C13301" w:rsidP="00243E14">
            <w:pPr>
              <w:ind w:left="0"/>
              <w:rPr>
                <w:rFonts w:ascii="Arial Narrow" w:hAnsi="Arial Narrow" w:cstheme="minorHAnsi"/>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000F66C7" w:rsidRPr="00833C2B">
              <w:rPr>
                <w:rFonts w:ascii="Arial Narrow" w:hAnsi="Arial Narrow"/>
                <w:b/>
                <w:sz w:val="20"/>
                <w:szCs w:val="20"/>
                <w:lang w:val="mk-MK"/>
              </w:rPr>
              <w:t xml:space="preserve">) </w:t>
            </w:r>
            <w:r w:rsidR="000F66C7" w:rsidRPr="00833C2B">
              <w:rPr>
                <w:rFonts w:ascii="Arial Narrow" w:hAnsi="Arial Narrow"/>
                <w:sz w:val="20"/>
                <w:szCs w:val="20"/>
                <w:lang w:val="mk-MK"/>
              </w:rPr>
              <w:t>Не знам/Без одговор</w:t>
            </w:r>
            <w:r w:rsidR="003A6500" w:rsidRPr="00833C2B">
              <w:rPr>
                <w:rFonts w:ascii="Arial Narrow" w:hAnsi="Arial Narrow"/>
                <w:sz w:val="20"/>
                <w:szCs w:val="20"/>
                <w:u w:val="dotted"/>
                <w:lang w:val="mk-MK"/>
              </w:rPr>
              <w:tab/>
            </w:r>
            <w:r w:rsidR="003A6500" w:rsidRPr="00833C2B">
              <w:rPr>
                <w:rFonts w:ascii="Calibri Light" w:hAnsi="Calibri Light"/>
                <w:sz w:val="20"/>
                <w:szCs w:val="20"/>
                <w:u w:val="dotted"/>
                <w:lang w:val="mk-MK"/>
              </w:rPr>
              <w:tab/>
            </w:r>
            <w:r w:rsidR="003A6500" w:rsidRPr="00833C2B">
              <w:rPr>
                <w:rFonts w:ascii="Arial Narrow" w:hAnsi="Arial Narrow"/>
                <w:sz w:val="20"/>
                <w:szCs w:val="20"/>
                <w:lang w:val="mk-MK"/>
              </w:rPr>
              <w:t>99</w:t>
            </w:r>
          </w:p>
        </w:tc>
      </w:tr>
      <w:tr w:rsidR="00C13301" w:rsidRPr="00495ACD" w14:paraId="32D2D70A" w14:textId="77777777" w:rsidTr="00243E14">
        <w:tc>
          <w:tcPr>
            <w:tcW w:w="990" w:type="dxa"/>
          </w:tcPr>
          <w:p w14:paraId="4BD81EA1" w14:textId="759641CB" w:rsidR="00C13301" w:rsidRPr="00833C2B" w:rsidRDefault="00C13301" w:rsidP="00243E14">
            <w:pPr>
              <w:ind w:left="0" w:right="0"/>
              <w:rPr>
                <w:rFonts w:ascii="Arial Narrow" w:hAnsi="Arial Narrow"/>
                <w:b/>
                <w:sz w:val="20"/>
                <w:szCs w:val="20"/>
                <w:lang w:val="mk-MK"/>
              </w:rPr>
            </w:pPr>
            <w:r w:rsidRPr="00833C2B">
              <w:rPr>
                <w:rFonts w:ascii="Arial Narrow" w:hAnsi="Arial Narrow"/>
                <w:b/>
                <w:sz w:val="20"/>
                <w:szCs w:val="20"/>
                <w:lang w:val="mk-MK"/>
              </w:rPr>
              <w:t>q41b_G1</w:t>
            </w:r>
          </w:p>
          <w:p w14:paraId="3D1BD311" w14:textId="77777777" w:rsidR="00C13301" w:rsidRPr="00833C2B" w:rsidRDefault="00C13301" w:rsidP="00243E14">
            <w:pPr>
              <w:ind w:left="0"/>
              <w:rPr>
                <w:rFonts w:ascii="Arial Narrow" w:hAnsi="Arial Narrow" w:cstheme="minorHAnsi"/>
                <w:sz w:val="20"/>
                <w:szCs w:val="20"/>
                <w:lang w:val="mk-MK"/>
              </w:rPr>
            </w:pPr>
          </w:p>
        </w:tc>
        <w:tc>
          <w:tcPr>
            <w:tcW w:w="4950" w:type="dxa"/>
          </w:tcPr>
          <w:p w14:paraId="4F429F57" w14:textId="386F6D80" w:rsidR="00CD6DD1" w:rsidRPr="00833C2B" w:rsidRDefault="00CD6DD1" w:rsidP="00CD6DD1">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пракса, основните закони 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се достапни на </w:t>
            </w:r>
          </w:p>
          <w:p w14:paraId="660E6267" w14:textId="49E7A1A6" w:rsidR="00CD6DD1" w:rsidRPr="00833C2B" w:rsidRDefault="00CD6DD1" w:rsidP="00CD6DD1">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сите официјални јазици. </w:t>
            </w:r>
          </w:p>
          <w:p w14:paraId="29527C2E" w14:textId="71A88F13" w:rsidR="00C13301" w:rsidRPr="00833C2B" w:rsidRDefault="00C13301" w:rsidP="00243E14">
            <w:pPr>
              <w:ind w:left="0"/>
              <w:rPr>
                <w:rFonts w:ascii="Arial Narrow" w:hAnsi="Arial Narrow" w:cstheme="minorHAnsi"/>
                <w:sz w:val="20"/>
                <w:szCs w:val="20"/>
                <w:lang w:val="mk-MK"/>
              </w:rPr>
            </w:pPr>
          </w:p>
        </w:tc>
        <w:tc>
          <w:tcPr>
            <w:tcW w:w="4140" w:type="dxa"/>
          </w:tcPr>
          <w:p w14:paraId="6941F6FB"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22ACD806"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5BE813AD"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7147C835"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F9CF0E9" w14:textId="6F29D2A8" w:rsidR="00C13301" w:rsidRPr="00833C2B" w:rsidRDefault="00C13301" w:rsidP="00243E14">
            <w:pPr>
              <w:ind w:left="0"/>
              <w:rPr>
                <w:rFonts w:ascii="Arial Narrow" w:hAnsi="Arial Narrow" w:cstheme="minorHAnsi"/>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C13301" w:rsidRPr="00495ACD" w14:paraId="1307A25C" w14:textId="77777777" w:rsidTr="00243E14">
        <w:tc>
          <w:tcPr>
            <w:tcW w:w="990" w:type="dxa"/>
          </w:tcPr>
          <w:p w14:paraId="5D905D8B" w14:textId="28654B57" w:rsidR="00C13301" w:rsidRPr="00833C2B" w:rsidRDefault="00C13301" w:rsidP="00243E14">
            <w:pPr>
              <w:ind w:left="0" w:right="0"/>
              <w:rPr>
                <w:rFonts w:ascii="Arial Narrow" w:hAnsi="Arial Narrow"/>
                <w:b/>
                <w:sz w:val="20"/>
                <w:szCs w:val="20"/>
                <w:lang w:val="mk-MK"/>
              </w:rPr>
            </w:pPr>
            <w:r w:rsidRPr="00833C2B">
              <w:rPr>
                <w:rFonts w:ascii="Arial Narrow" w:hAnsi="Arial Narrow"/>
                <w:b/>
                <w:sz w:val="20"/>
                <w:szCs w:val="20"/>
                <w:lang w:val="mk-MK"/>
              </w:rPr>
              <w:t>q41c_G1</w:t>
            </w:r>
          </w:p>
          <w:p w14:paraId="06617F35" w14:textId="77777777" w:rsidR="00C13301" w:rsidRPr="00833C2B" w:rsidRDefault="00C13301" w:rsidP="00243E14">
            <w:pPr>
              <w:ind w:left="0"/>
              <w:rPr>
                <w:rFonts w:ascii="Arial Narrow" w:hAnsi="Arial Narrow" w:cstheme="minorHAnsi"/>
                <w:sz w:val="20"/>
                <w:szCs w:val="20"/>
                <w:lang w:val="mk-MK"/>
              </w:rPr>
            </w:pPr>
          </w:p>
        </w:tc>
        <w:tc>
          <w:tcPr>
            <w:tcW w:w="4950" w:type="dxa"/>
          </w:tcPr>
          <w:p w14:paraId="6FEF8159" w14:textId="1CA5FAFF" w:rsidR="000041C9" w:rsidRPr="00833C2B" w:rsidRDefault="000041C9"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 медиумите (ТВ, радио, весници) можат</w:t>
            </w:r>
          </w:p>
          <w:p w14:paraId="0759BB72" w14:textId="63F8EC97" w:rsidR="000041C9" w:rsidRPr="00833C2B" w:rsidRDefault="000041C9" w:rsidP="000041C9">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слободно да изразуваат мислења против владините претставници, политики и активности без страв од одмазда  </w:t>
            </w:r>
          </w:p>
          <w:p w14:paraId="3F812BEB" w14:textId="3ED75984" w:rsidR="00C13301" w:rsidRPr="00833C2B" w:rsidRDefault="00C13301" w:rsidP="00243E14">
            <w:pPr>
              <w:ind w:left="0"/>
              <w:rPr>
                <w:rFonts w:ascii="Arial Narrow" w:hAnsi="Arial Narrow" w:cstheme="minorHAnsi"/>
                <w:sz w:val="20"/>
                <w:szCs w:val="20"/>
                <w:lang w:val="mk-MK"/>
              </w:rPr>
            </w:pPr>
          </w:p>
        </w:tc>
        <w:tc>
          <w:tcPr>
            <w:tcW w:w="4140" w:type="dxa"/>
          </w:tcPr>
          <w:p w14:paraId="1717DBA0"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951448C"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DBF63E9"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0268AC34"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E306E63" w14:textId="77E111C8" w:rsidR="00C13301" w:rsidRPr="00833C2B" w:rsidRDefault="00C13301" w:rsidP="00243E14">
            <w:pPr>
              <w:ind w:left="0"/>
              <w:rPr>
                <w:rFonts w:ascii="Arial Narrow" w:hAnsi="Arial Narrow" w:cstheme="minorHAnsi"/>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C13301" w:rsidRPr="00495ACD" w14:paraId="163ED80D" w14:textId="77777777" w:rsidTr="00243E14">
        <w:tc>
          <w:tcPr>
            <w:tcW w:w="990" w:type="dxa"/>
          </w:tcPr>
          <w:p w14:paraId="26EC6775" w14:textId="3F1E6C99" w:rsidR="00C13301" w:rsidRPr="00833C2B" w:rsidRDefault="00C13301" w:rsidP="00243E14">
            <w:pPr>
              <w:ind w:left="0" w:right="0"/>
              <w:rPr>
                <w:rFonts w:ascii="Arial Narrow" w:hAnsi="Arial Narrow"/>
                <w:b/>
                <w:sz w:val="20"/>
                <w:szCs w:val="20"/>
                <w:lang w:val="mk-MK"/>
              </w:rPr>
            </w:pPr>
            <w:r w:rsidRPr="00833C2B">
              <w:rPr>
                <w:rFonts w:ascii="Arial Narrow" w:hAnsi="Arial Narrow"/>
                <w:b/>
                <w:sz w:val="20"/>
                <w:szCs w:val="20"/>
                <w:lang w:val="mk-MK"/>
              </w:rPr>
              <w:t>q41d_G1</w:t>
            </w:r>
          </w:p>
          <w:p w14:paraId="5649CAA5" w14:textId="77777777" w:rsidR="00C13301" w:rsidRPr="00833C2B" w:rsidRDefault="00C13301" w:rsidP="00243E14">
            <w:pPr>
              <w:ind w:left="0"/>
              <w:rPr>
                <w:rFonts w:ascii="Arial Narrow" w:hAnsi="Arial Narrow" w:cstheme="minorHAnsi"/>
                <w:sz w:val="20"/>
                <w:szCs w:val="20"/>
                <w:lang w:val="mk-MK"/>
              </w:rPr>
            </w:pPr>
          </w:p>
        </w:tc>
        <w:tc>
          <w:tcPr>
            <w:tcW w:w="4950" w:type="dxa"/>
          </w:tcPr>
          <w:p w14:paraId="7D21DAE6" w14:textId="1A96C60B" w:rsidR="00C13301" w:rsidRPr="00833C2B" w:rsidRDefault="00A9551C" w:rsidP="00557F44">
            <w:pPr>
              <w:ind w:left="0"/>
              <w:rPr>
                <w:rFonts w:ascii="Arial Narrow" w:hAnsi="Arial Narrow" w:cstheme="minorHAnsi"/>
                <w:sz w:val="20"/>
                <w:szCs w:val="20"/>
                <w:lang w:val="mk-MK"/>
              </w:rPr>
            </w:pPr>
            <w:r w:rsidRPr="00833C2B">
              <w:rPr>
                <w:rFonts w:ascii="Arial Narrow" w:hAnsi="Arial Narrow" w:cstheme="minorHAnsi"/>
                <w:sz w:val="20"/>
                <w:szCs w:val="20"/>
                <w:lang w:val="mk-MK"/>
              </w:rPr>
              <w:t>Во пракса</w:t>
            </w:r>
            <w:r w:rsidR="00557F44" w:rsidRPr="00833C2B">
              <w:rPr>
                <w:rFonts w:ascii="Arial Narrow" w:hAnsi="Arial Narrow" w:cstheme="minorHAnsi"/>
                <w:sz w:val="20"/>
                <w:szCs w:val="20"/>
                <w:lang w:val="mk-MK"/>
              </w:rPr>
              <w:t>,</w:t>
            </w:r>
            <w:r w:rsidRPr="00833C2B">
              <w:rPr>
                <w:rFonts w:ascii="Arial Narrow" w:hAnsi="Arial Narrow" w:cstheme="minorHAnsi"/>
                <w:sz w:val="20"/>
                <w:szCs w:val="20"/>
                <w:lang w:val="mk-MK"/>
              </w:rPr>
              <w:t xml:space="preserve"> 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претставниците на лока</w:t>
            </w:r>
            <w:r w:rsidR="00557F44" w:rsidRPr="00833C2B">
              <w:rPr>
                <w:rFonts w:ascii="Arial Narrow" w:hAnsi="Arial Narrow" w:cstheme="minorHAnsi"/>
                <w:sz w:val="20"/>
                <w:szCs w:val="20"/>
                <w:lang w:val="mk-MK"/>
              </w:rPr>
              <w:t>лната власт се избираат во чист процес</w:t>
            </w:r>
            <w:r w:rsidRPr="00833C2B">
              <w:rPr>
                <w:rFonts w:ascii="Arial Narrow" w:hAnsi="Arial Narrow" w:cstheme="minorHAnsi"/>
                <w:sz w:val="20"/>
                <w:szCs w:val="20"/>
                <w:lang w:val="mk-MK"/>
              </w:rPr>
              <w:t xml:space="preserve"> </w:t>
            </w:r>
          </w:p>
        </w:tc>
        <w:tc>
          <w:tcPr>
            <w:tcW w:w="4140" w:type="dxa"/>
          </w:tcPr>
          <w:p w14:paraId="39ADFB9B"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629A3CA1"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5214C5BA"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01F2573A"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6A27DC64" w14:textId="53EE4E75" w:rsidR="00C13301" w:rsidRPr="00833C2B" w:rsidRDefault="00C13301" w:rsidP="00243E14">
            <w:pPr>
              <w:ind w:left="0"/>
              <w:rPr>
                <w:rFonts w:ascii="Arial Narrow" w:hAnsi="Arial Narrow" w:cstheme="minorHAnsi"/>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C13301" w:rsidRPr="00495ACD" w14:paraId="4BC94544" w14:textId="77777777" w:rsidTr="00243E14">
        <w:tc>
          <w:tcPr>
            <w:tcW w:w="990" w:type="dxa"/>
          </w:tcPr>
          <w:p w14:paraId="03F31789" w14:textId="5CAD15C7" w:rsidR="00C13301" w:rsidRPr="00833C2B" w:rsidRDefault="00C13301" w:rsidP="00243E14">
            <w:pPr>
              <w:ind w:left="0" w:right="0"/>
              <w:rPr>
                <w:rFonts w:ascii="Arial Narrow" w:hAnsi="Arial Narrow"/>
                <w:b/>
                <w:sz w:val="20"/>
                <w:szCs w:val="20"/>
                <w:lang w:val="mk-MK"/>
              </w:rPr>
            </w:pPr>
            <w:r w:rsidRPr="00833C2B">
              <w:rPr>
                <w:rFonts w:ascii="Arial Narrow" w:hAnsi="Arial Narrow"/>
                <w:b/>
                <w:sz w:val="20"/>
                <w:szCs w:val="20"/>
                <w:lang w:val="mk-MK"/>
              </w:rPr>
              <w:t>q41e_G1</w:t>
            </w:r>
          </w:p>
          <w:p w14:paraId="1FDA87B6" w14:textId="77777777" w:rsidR="00C13301" w:rsidRPr="00833C2B" w:rsidRDefault="00C13301" w:rsidP="00243E14">
            <w:pPr>
              <w:ind w:left="0"/>
              <w:rPr>
                <w:rFonts w:ascii="Arial Narrow" w:hAnsi="Arial Narrow" w:cstheme="minorHAnsi"/>
                <w:sz w:val="20"/>
                <w:szCs w:val="20"/>
                <w:lang w:val="mk-MK"/>
              </w:rPr>
            </w:pPr>
          </w:p>
        </w:tc>
        <w:tc>
          <w:tcPr>
            <w:tcW w:w="4950" w:type="dxa"/>
          </w:tcPr>
          <w:p w14:paraId="1C06A81A" w14:textId="7E53B982" w:rsidR="003A6E42" w:rsidRPr="00833C2B" w:rsidRDefault="00557F44"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пракса, 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луѓето можат слободно да </w:t>
            </w:r>
          </w:p>
          <w:p w14:paraId="7C05C88C" w14:textId="315AFA4F" w:rsidR="00C13301" w:rsidRPr="00833C2B" w:rsidRDefault="00557F44" w:rsidP="003A6E42">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гласаат без </w:t>
            </w:r>
            <w:r w:rsidR="003A6E42" w:rsidRPr="00833C2B">
              <w:rPr>
                <w:rFonts w:ascii="Arial Narrow" w:hAnsi="Arial Narrow" w:cstheme="minorHAnsi"/>
                <w:sz w:val="20"/>
                <w:szCs w:val="20"/>
                <w:lang w:val="mk-MK"/>
              </w:rPr>
              <w:t xml:space="preserve">вознемирување или притисоци </w:t>
            </w:r>
          </w:p>
        </w:tc>
        <w:tc>
          <w:tcPr>
            <w:tcW w:w="4140" w:type="dxa"/>
          </w:tcPr>
          <w:p w14:paraId="6A3FD75F"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2E36468F"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33D96C4"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CCDCD99"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3FDAE67E" w14:textId="00386FF2" w:rsidR="00C13301" w:rsidRPr="00833C2B" w:rsidRDefault="00C13301" w:rsidP="00243E14">
            <w:pPr>
              <w:ind w:left="0"/>
              <w:rPr>
                <w:rFonts w:ascii="Arial Narrow" w:hAnsi="Arial Narrow" w:cstheme="minorHAnsi"/>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C13301" w:rsidRPr="00495ACD" w14:paraId="026678A6" w14:textId="77777777" w:rsidTr="00243E14">
        <w:tc>
          <w:tcPr>
            <w:tcW w:w="990" w:type="dxa"/>
          </w:tcPr>
          <w:p w14:paraId="03732536" w14:textId="0B1E4DE0" w:rsidR="00C13301" w:rsidRPr="00833C2B" w:rsidRDefault="00C13301" w:rsidP="00243E14">
            <w:pPr>
              <w:ind w:left="0" w:right="0"/>
              <w:rPr>
                <w:rFonts w:ascii="Arial Narrow" w:hAnsi="Arial Narrow"/>
                <w:b/>
                <w:sz w:val="20"/>
                <w:szCs w:val="20"/>
                <w:lang w:val="mk-MK"/>
              </w:rPr>
            </w:pPr>
            <w:r w:rsidRPr="00833C2B">
              <w:rPr>
                <w:rFonts w:ascii="Arial Narrow" w:hAnsi="Arial Narrow"/>
                <w:b/>
                <w:sz w:val="20"/>
                <w:szCs w:val="20"/>
                <w:lang w:val="mk-MK"/>
              </w:rPr>
              <w:t>q41f_G1</w:t>
            </w:r>
          </w:p>
          <w:p w14:paraId="7367447B" w14:textId="77777777" w:rsidR="00C13301" w:rsidRPr="00833C2B" w:rsidRDefault="00C13301" w:rsidP="00243E14">
            <w:pPr>
              <w:ind w:left="0" w:right="0"/>
              <w:rPr>
                <w:rFonts w:ascii="Arial Narrow" w:hAnsi="Arial Narrow"/>
                <w:b/>
                <w:sz w:val="20"/>
                <w:szCs w:val="20"/>
                <w:lang w:val="mk-MK"/>
              </w:rPr>
            </w:pPr>
          </w:p>
          <w:p w14:paraId="5BBB27E8" w14:textId="77777777" w:rsidR="00C13301" w:rsidRPr="00833C2B" w:rsidRDefault="00C13301" w:rsidP="00243E14">
            <w:pPr>
              <w:ind w:left="0"/>
              <w:rPr>
                <w:rFonts w:ascii="Arial Narrow" w:hAnsi="Arial Narrow" w:cstheme="minorHAnsi"/>
                <w:sz w:val="20"/>
                <w:szCs w:val="20"/>
                <w:lang w:val="mk-MK"/>
              </w:rPr>
            </w:pPr>
          </w:p>
        </w:tc>
        <w:tc>
          <w:tcPr>
            <w:tcW w:w="4950" w:type="dxa"/>
          </w:tcPr>
          <w:p w14:paraId="5866EA0C" w14:textId="4F661328" w:rsidR="005709B6" w:rsidRPr="00833C2B" w:rsidRDefault="005709B6" w:rsidP="005709B6">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пракса, 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луѓето можат слободно да се </w:t>
            </w:r>
          </w:p>
          <w:p w14:paraId="39514AFA" w14:textId="6E7DCB4D" w:rsidR="005709B6" w:rsidRPr="00833C2B" w:rsidRDefault="005709B6" w:rsidP="005709B6">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приклучат на било која (незабранета) политичка организација  </w:t>
            </w:r>
          </w:p>
          <w:p w14:paraId="574F3EC7" w14:textId="14A90911" w:rsidR="00C13301" w:rsidRPr="00833C2B" w:rsidRDefault="00C13301" w:rsidP="005709B6">
            <w:pPr>
              <w:ind w:left="0"/>
              <w:rPr>
                <w:rFonts w:ascii="Arial Narrow" w:hAnsi="Arial Narrow" w:cstheme="minorHAnsi"/>
                <w:sz w:val="20"/>
                <w:szCs w:val="20"/>
                <w:lang w:val="mk-MK"/>
              </w:rPr>
            </w:pPr>
          </w:p>
        </w:tc>
        <w:tc>
          <w:tcPr>
            <w:tcW w:w="4140" w:type="dxa"/>
          </w:tcPr>
          <w:p w14:paraId="3C3AE850"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3AEF1B3B"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1F47BEE"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B43169B"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11A858E1" w14:textId="676FF465" w:rsidR="00C13301" w:rsidRPr="00833C2B" w:rsidRDefault="00C13301" w:rsidP="00243E14">
            <w:pPr>
              <w:ind w:left="0"/>
              <w:rPr>
                <w:rFonts w:ascii="Arial Narrow" w:hAnsi="Arial Narrow" w:cstheme="minorHAnsi"/>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C13301" w:rsidRPr="00495ACD" w14:paraId="6BEB0C2C" w14:textId="77777777" w:rsidTr="00243E14">
        <w:tc>
          <w:tcPr>
            <w:tcW w:w="990" w:type="dxa"/>
          </w:tcPr>
          <w:p w14:paraId="302F21AB" w14:textId="64CBF078" w:rsidR="00C13301" w:rsidRPr="00833C2B" w:rsidRDefault="00C13301" w:rsidP="00243E14">
            <w:pPr>
              <w:ind w:left="0" w:right="0"/>
              <w:rPr>
                <w:rFonts w:ascii="Arial Narrow" w:hAnsi="Arial Narrow"/>
                <w:b/>
                <w:sz w:val="20"/>
                <w:szCs w:val="20"/>
                <w:lang w:val="mk-MK"/>
              </w:rPr>
            </w:pPr>
            <w:r w:rsidRPr="00833C2B">
              <w:rPr>
                <w:rFonts w:ascii="Arial Narrow" w:hAnsi="Arial Narrow"/>
                <w:b/>
                <w:sz w:val="20"/>
                <w:szCs w:val="20"/>
                <w:lang w:val="mk-MK"/>
              </w:rPr>
              <w:t>q41g_G1</w:t>
            </w:r>
          </w:p>
          <w:p w14:paraId="1B2B5ACB" w14:textId="77777777" w:rsidR="00C13301" w:rsidRPr="00833C2B" w:rsidRDefault="00C13301" w:rsidP="00243E14">
            <w:pPr>
              <w:ind w:left="0"/>
              <w:rPr>
                <w:rFonts w:ascii="Arial Narrow" w:hAnsi="Arial Narrow" w:cstheme="minorHAnsi"/>
                <w:sz w:val="20"/>
                <w:szCs w:val="20"/>
                <w:lang w:val="mk-MK"/>
              </w:rPr>
            </w:pPr>
          </w:p>
        </w:tc>
        <w:tc>
          <w:tcPr>
            <w:tcW w:w="4950" w:type="dxa"/>
          </w:tcPr>
          <w:p w14:paraId="6811BFBD" w14:textId="37FF48F7" w:rsidR="00E1172F" w:rsidRPr="00833C2B" w:rsidRDefault="0034390D" w:rsidP="0034390D">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пракса, луѓето </w:t>
            </w:r>
            <w:r w:rsidR="00E1172F" w:rsidRPr="00833C2B">
              <w:rPr>
                <w:rFonts w:ascii="Arial Narrow" w:hAnsi="Arial Narrow" w:cstheme="minorHAnsi"/>
                <w:sz w:val="20"/>
                <w:szCs w:val="20"/>
                <w:lang w:val="mk-MK"/>
              </w:rPr>
              <w:t xml:space="preserve">во </w:t>
            </w:r>
            <w:r w:rsidRPr="00833C2B">
              <w:rPr>
                <w:rFonts w:ascii="Arial Narrow" w:hAnsi="Arial Narrow" w:cstheme="minorHAnsi"/>
                <w:sz w:val="20"/>
                <w:szCs w:val="20"/>
                <w:lang w:val="mk-MK"/>
              </w:rPr>
              <w:t xml:space="preserve">ова соседство можат да се соберат </w:t>
            </w:r>
          </w:p>
          <w:p w14:paraId="479858B2" w14:textId="59D4F288" w:rsidR="0034390D" w:rsidRPr="00833C2B" w:rsidRDefault="0034390D" w:rsidP="0034390D">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и да ги презентираат своите грижи </w:t>
            </w:r>
            <w:r w:rsidR="00E1172F" w:rsidRPr="00833C2B">
              <w:rPr>
                <w:rFonts w:ascii="Arial Narrow" w:hAnsi="Arial Narrow" w:cstheme="minorHAnsi"/>
                <w:sz w:val="20"/>
                <w:szCs w:val="20"/>
                <w:lang w:val="mk-MK"/>
              </w:rPr>
              <w:t>пред</w:t>
            </w:r>
            <w:r w:rsidRPr="00833C2B">
              <w:rPr>
                <w:rFonts w:ascii="Arial Narrow" w:hAnsi="Arial Narrow" w:cstheme="minorHAnsi"/>
                <w:sz w:val="20"/>
                <w:szCs w:val="20"/>
                <w:lang w:val="mk-MK"/>
              </w:rPr>
              <w:t xml:space="preserve"> претставниците во </w:t>
            </w:r>
          </w:p>
          <w:p w14:paraId="76DE77B2" w14:textId="4B61B30C" w:rsidR="00E1172F" w:rsidRPr="00833C2B" w:rsidRDefault="00BF5F9C" w:rsidP="00E1172F">
            <w:pPr>
              <w:ind w:left="0"/>
              <w:rPr>
                <w:rFonts w:ascii="Arial Narrow" w:hAnsi="Arial Narrow" w:cstheme="minorHAnsi"/>
                <w:sz w:val="20"/>
                <w:szCs w:val="20"/>
                <w:lang w:val="mk-MK"/>
              </w:rPr>
            </w:pPr>
            <w:r w:rsidRPr="00833C2B">
              <w:rPr>
                <w:rFonts w:ascii="Arial Narrow" w:hAnsi="Arial Narrow" w:cstheme="minorHAnsi"/>
                <w:sz w:val="20"/>
                <w:szCs w:val="20"/>
                <w:lang w:val="mk-MK"/>
              </w:rPr>
              <w:t>П</w:t>
            </w:r>
            <w:r w:rsidR="0034390D" w:rsidRPr="00833C2B">
              <w:rPr>
                <w:rFonts w:ascii="Arial Narrow" w:hAnsi="Arial Narrow" w:cstheme="minorHAnsi"/>
                <w:sz w:val="20"/>
                <w:szCs w:val="20"/>
                <w:lang w:val="mk-MK"/>
              </w:rPr>
              <w:t xml:space="preserve">арламентот </w:t>
            </w:r>
          </w:p>
          <w:p w14:paraId="4E13EE99" w14:textId="59693B59" w:rsidR="00C13301" w:rsidRPr="00833C2B" w:rsidRDefault="00C13301" w:rsidP="00243E14">
            <w:pPr>
              <w:ind w:left="0"/>
              <w:rPr>
                <w:rFonts w:ascii="Arial Narrow" w:hAnsi="Arial Narrow" w:cstheme="minorHAnsi"/>
                <w:sz w:val="20"/>
                <w:szCs w:val="20"/>
                <w:lang w:val="mk-MK"/>
              </w:rPr>
            </w:pPr>
          </w:p>
        </w:tc>
        <w:tc>
          <w:tcPr>
            <w:tcW w:w="4140" w:type="dxa"/>
          </w:tcPr>
          <w:p w14:paraId="5B9783F8"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5EAEA559"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6D0A2284"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8DB2454"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7FE76A6E" w14:textId="0B9457E2" w:rsidR="00C13301" w:rsidRPr="00833C2B" w:rsidRDefault="00C13301" w:rsidP="00243E14">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C13301" w:rsidRPr="00495ACD" w14:paraId="4855003A" w14:textId="77777777" w:rsidTr="00243E14">
        <w:tc>
          <w:tcPr>
            <w:tcW w:w="990" w:type="dxa"/>
          </w:tcPr>
          <w:p w14:paraId="333EEABF" w14:textId="51D3103B" w:rsidR="00C13301" w:rsidRPr="00833C2B" w:rsidRDefault="00C13301" w:rsidP="00243E14">
            <w:pPr>
              <w:ind w:left="0" w:right="0"/>
              <w:rPr>
                <w:rFonts w:ascii="Arial Narrow" w:hAnsi="Arial Narrow"/>
                <w:b/>
                <w:sz w:val="20"/>
                <w:szCs w:val="20"/>
                <w:lang w:val="mk-MK"/>
              </w:rPr>
            </w:pPr>
            <w:r w:rsidRPr="00833C2B">
              <w:rPr>
                <w:rFonts w:ascii="Arial Narrow" w:hAnsi="Arial Narrow"/>
                <w:b/>
                <w:sz w:val="20"/>
                <w:szCs w:val="20"/>
                <w:lang w:val="mk-MK"/>
              </w:rPr>
              <w:t>q41h_G1</w:t>
            </w:r>
          </w:p>
          <w:p w14:paraId="0FC0777C" w14:textId="77777777" w:rsidR="00C13301" w:rsidRPr="00833C2B" w:rsidRDefault="00C13301" w:rsidP="00243E14">
            <w:pPr>
              <w:ind w:left="0"/>
              <w:rPr>
                <w:rFonts w:ascii="Arial Narrow" w:hAnsi="Arial Narrow" w:cstheme="minorHAnsi"/>
                <w:sz w:val="20"/>
                <w:szCs w:val="20"/>
                <w:lang w:val="mk-MK"/>
              </w:rPr>
            </w:pPr>
          </w:p>
        </w:tc>
        <w:tc>
          <w:tcPr>
            <w:tcW w:w="4950" w:type="dxa"/>
          </w:tcPr>
          <w:p w14:paraId="795C08DF" w14:textId="0F5AB50C" w:rsidR="00E1172F" w:rsidRPr="00833C2B" w:rsidRDefault="00E1172F" w:rsidP="00E1172F">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пракса, луѓето во ова соседство можат да се соберат </w:t>
            </w:r>
          </w:p>
          <w:p w14:paraId="59F987AB" w14:textId="4710F7E9" w:rsidR="00E1172F" w:rsidRPr="00833C2B" w:rsidRDefault="00E1172F" w:rsidP="00E1172F">
            <w:pPr>
              <w:ind w:left="0"/>
              <w:rPr>
                <w:rFonts w:ascii="Arial Narrow" w:hAnsi="Arial Narrow" w:cstheme="minorHAnsi"/>
                <w:sz w:val="20"/>
                <w:szCs w:val="20"/>
                <w:lang w:val="mk-MK"/>
              </w:rPr>
            </w:pPr>
            <w:r w:rsidRPr="00833C2B">
              <w:rPr>
                <w:rFonts w:ascii="Arial Narrow" w:hAnsi="Arial Narrow" w:cstheme="minorHAnsi"/>
                <w:sz w:val="20"/>
                <w:szCs w:val="20"/>
                <w:lang w:val="mk-MK"/>
              </w:rPr>
              <w:t>и да ги презентираат своите грижи пред претставниците на локалната власт</w:t>
            </w:r>
          </w:p>
          <w:p w14:paraId="291B4999" w14:textId="25E049C1" w:rsidR="00C13301" w:rsidRPr="00833C2B" w:rsidRDefault="00C13301" w:rsidP="00243E14">
            <w:pPr>
              <w:ind w:left="0"/>
              <w:rPr>
                <w:rFonts w:ascii="Arial Narrow" w:hAnsi="Arial Narrow" w:cstheme="minorHAnsi"/>
                <w:sz w:val="20"/>
                <w:szCs w:val="20"/>
                <w:lang w:val="mk-MK"/>
              </w:rPr>
            </w:pPr>
          </w:p>
        </w:tc>
        <w:tc>
          <w:tcPr>
            <w:tcW w:w="4140" w:type="dxa"/>
          </w:tcPr>
          <w:p w14:paraId="203AE976"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F1B155C"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1D0F1476"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6690A285"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59165202" w14:textId="6A6F0E1D" w:rsidR="00C13301" w:rsidRPr="00833C2B" w:rsidRDefault="00C13301" w:rsidP="00243E14">
            <w:pPr>
              <w:ind w:left="0"/>
              <w:rPr>
                <w:rFonts w:ascii="Arial Narrow" w:hAnsi="Arial Narrow" w:cstheme="minorHAnsi"/>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C13301" w:rsidRPr="00495ACD" w14:paraId="40DAD2D6" w14:textId="77777777" w:rsidTr="00243E14">
        <w:tc>
          <w:tcPr>
            <w:tcW w:w="990" w:type="dxa"/>
          </w:tcPr>
          <w:p w14:paraId="7FF68151" w14:textId="2CB7A13D" w:rsidR="00C13301" w:rsidRPr="00833C2B" w:rsidRDefault="00C13301" w:rsidP="00243E14">
            <w:pPr>
              <w:ind w:left="0"/>
              <w:rPr>
                <w:rFonts w:ascii="Arial Narrow" w:hAnsi="Arial Narrow" w:cstheme="minorHAnsi"/>
                <w:sz w:val="20"/>
                <w:szCs w:val="20"/>
                <w:lang w:val="mk-MK"/>
              </w:rPr>
            </w:pPr>
            <w:r w:rsidRPr="00833C2B">
              <w:rPr>
                <w:rFonts w:ascii="Arial Narrow" w:hAnsi="Arial Narrow"/>
                <w:b/>
                <w:sz w:val="20"/>
                <w:szCs w:val="20"/>
                <w:lang w:val="mk-MK"/>
              </w:rPr>
              <w:t>q41i_G1</w:t>
            </w:r>
          </w:p>
        </w:tc>
        <w:tc>
          <w:tcPr>
            <w:tcW w:w="4950" w:type="dxa"/>
          </w:tcPr>
          <w:p w14:paraId="5E17800A" w14:textId="1ED8DE0C" w:rsidR="00E1172F" w:rsidRPr="00833C2B" w:rsidRDefault="00E1172F"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медиумите,(ТВ, радио, весници) се слободни </w:t>
            </w:r>
          </w:p>
          <w:p w14:paraId="240B50C1" w14:textId="77777777" w:rsidR="00E1172F" w:rsidRPr="00833C2B" w:rsidRDefault="00E1172F"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да презентираат вест без влијание од страна на владата или </w:t>
            </w:r>
          </w:p>
          <w:p w14:paraId="0D128F1C" w14:textId="7E75DF6F" w:rsidR="00C13301" w:rsidRPr="00833C2B" w:rsidRDefault="00E1172F"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без страв од одмазда</w:t>
            </w:r>
          </w:p>
          <w:p w14:paraId="6097B0CF" w14:textId="77777777" w:rsidR="00C13301" w:rsidRPr="00833C2B" w:rsidRDefault="00C13301" w:rsidP="00E67202">
            <w:pPr>
              <w:ind w:left="0"/>
              <w:rPr>
                <w:rFonts w:ascii="Arial Narrow" w:hAnsi="Arial Narrow" w:cstheme="minorHAnsi"/>
                <w:sz w:val="20"/>
                <w:szCs w:val="20"/>
                <w:lang w:val="mk-MK"/>
              </w:rPr>
            </w:pPr>
          </w:p>
        </w:tc>
        <w:tc>
          <w:tcPr>
            <w:tcW w:w="4140" w:type="dxa"/>
          </w:tcPr>
          <w:p w14:paraId="3706676B"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lastRenderedPageBreak/>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BBA43F9"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3CE619B"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F8328FD"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lastRenderedPageBreak/>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BB1035D" w14:textId="039DFF61" w:rsidR="00C13301" w:rsidRPr="00833C2B" w:rsidRDefault="00C13301" w:rsidP="00243E14">
            <w:pPr>
              <w:ind w:left="0"/>
              <w:rPr>
                <w:rFonts w:ascii="Arial Narrow" w:hAnsi="Arial Narrow" w:cstheme="minorHAnsi"/>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C13301" w:rsidRPr="00495ACD" w14:paraId="5A13DE3F" w14:textId="77777777" w:rsidTr="00243E14">
        <w:tc>
          <w:tcPr>
            <w:tcW w:w="990" w:type="dxa"/>
          </w:tcPr>
          <w:p w14:paraId="25D74398" w14:textId="6125BE93" w:rsidR="00C13301" w:rsidRPr="00833C2B" w:rsidRDefault="00C13301" w:rsidP="00243E14">
            <w:pPr>
              <w:ind w:left="0"/>
              <w:rPr>
                <w:rFonts w:ascii="Arial Narrow" w:hAnsi="Arial Narrow"/>
                <w:b/>
                <w:sz w:val="20"/>
                <w:szCs w:val="20"/>
                <w:lang w:val="mk-MK"/>
              </w:rPr>
            </w:pPr>
            <w:r w:rsidRPr="00833C2B">
              <w:rPr>
                <w:rFonts w:ascii="Arial Narrow" w:hAnsi="Arial Narrow" w:cstheme="minorHAnsi"/>
                <w:b/>
                <w:sz w:val="20"/>
                <w:szCs w:val="18"/>
                <w:lang w:val="mk-MK"/>
              </w:rPr>
              <w:lastRenderedPageBreak/>
              <w:t>q</w:t>
            </w:r>
            <w:r w:rsidRPr="00833C2B">
              <w:rPr>
                <w:rFonts w:ascii="Arial Narrow" w:hAnsi="Arial Narrow"/>
                <w:b/>
                <w:sz w:val="20"/>
                <w:szCs w:val="20"/>
                <w:lang w:val="mk-MK"/>
              </w:rPr>
              <w:t>41</w:t>
            </w:r>
            <w:r w:rsidRPr="00833C2B">
              <w:rPr>
                <w:rFonts w:ascii="Arial Narrow" w:hAnsi="Arial Narrow" w:cstheme="minorHAnsi"/>
                <w:b/>
                <w:sz w:val="20"/>
                <w:szCs w:val="18"/>
                <w:lang w:val="mk-MK"/>
              </w:rPr>
              <w:t>j_G1</w:t>
            </w:r>
          </w:p>
        </w:tc>
        <w:tc>
          <w:tcPr>
            <w:tcW w:w="4950" w:type="dxa"/>
          </w:tcPr>
          <w:p w14:paraId="02724067" w14:textId="77777777" w:rsidR="00E67202" w:rsidRPr="00833C2B" w:rsidRDefault="00E67202" w:rsidP="00E67202">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пракса, владата соработува со организации од </w:t>
            </w:r>
          </w:p>
          <w:p w14:paraId="18608E8A" w14:textId="7904B995" w:rsidR="00E67202" w:rsidRPr="00833C2B" w:rsidRDefault="00E67202" w:rsidP="00E67202">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граѓанското општество при </w:t>
            </w:r>
            <w:r w:rsidR="00447909" w:rsidRPr="00833C2B">
              <w:rPr>
                <w:rFonts w:ascii="Arial Narrow" w:hAnsi="Arial Narrow" w:cstheme="minorHAnsi"/>
                <w:sz w:val="20"/>
                <w:szCs w:val="20"/>
                <w:lang w:val="mk-MK"/>
              </w:rPr>
              <w:t>креирање</w:t>
            </w:r>
            <w:r w:rsidRPr="00833C2B">
              <w:rPr>
                <w:rFonts w:ascii="Arial Narrow" w:hAnsi="Arial Narrow" w:cstheme="minorHAnsi"/>
                <w:sz w:val="20"/>
                <w:szCs w:val="20"/>
                <w:lang w:val="mk-MK"/>
              </w:rPr>
              <w:t xml:space="preserve"> на јавната политика </w:t>
            </w:r>
          </w:p>
          <w:p w14:paraId="4E48EE9E" w14:textId="781E3F93" w:rsidR="00C13301" w:rsidRPr="00833C2B" w:rsidRDefault="00C13301" w:rsidP="00243E14">
            <w:pPr>
              <w:ind w:left="0"/>
              <w:rPr>
                <w:rFonts w:ascii="Arial Narrow" w:hAnsi="Arial Narrow" w:cstheme="minorHAnsi"/>
                <w:sz w:val="20"/>
                <w:szCs w:val="20"/>
                <w:lang w:val="mk-MK"/>
              </w:rPr>
            </w:pPr>
          </w:p>
        </w:tc>
        <w:tc>
          <w:tcPr>
            <w:tcW w:w="4140" w:type="dxa"/>
          </w:tcPr>
          <w:p w14:paraId="75EE80BD"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59CDB9AF"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4459657C"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4972A01"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33F1B0AE" w14:textId="3D4AD562" w:rsidR="00C13301" w:rsidRPr="00833C2B" w:rsidRDefault="00C13301" w:rsidP="00243E14">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C13301" w:rsidRPr="00495ACD" w14:paraId="495F1E5E" w14:textId="77777777" w:rsidTr="00243E14">
        <w:tc>
          <w:tcPr>
            <w:tcW w:w="990" w:type="dxa"/>
          </w:tcPr>
          <w:p w14:paraId="47420B53" w14:textId="2E5EFEF4" w:rsidR="00C13301" w:rsidRPr="00833C2B" w:rsidRDefault="00C13301" w:rsidP="00243E14">
            <w:pPr>
              <w:ind w:left="0"/>
              <w:rPr>
                <w:rFonts w:ascii="Arial Narrow" w:hAnsi="Arial Narrow" w:cstheme="minorHAnsi"/>
                <w:b/>
                <w:sz w:val="20"/>
                <w:szCs w:val="18"/>
                <w:lang w:val="mk-MK"/>
              </w:rPr>
            </w:pPr>
            <w:r w:rsidRPr="00833C2B">
              <w:rPr>
                <w:rFonts w:ascii="Arial Narrow" w:hAnsi="Arial Narrow" w:cstheme="minorHAnsi"/>
                <w:b/>
                <w:sz w:val="20"/>
                <w:szCs w:val="18"/>
                <w:lang w:val="mk-MK"/>
              </w:rPr>
              <w:t>q</w:t>
            </w:r>
            <w:r w:rsidRPr="00833C2B">
              <w:rPr>
                <w:rFonts w:ascii="Arial Narrow" w:hAnsi="Arial Narrow"/>
                <w:b/>
                <w:sz w:val="20"/>
                <w:szCs w:val="20"/>
                <w:lang w:val="mk-MK"/>
              </w:rPr>
              <w:t>41</w:t>
            </w:r>
            <w:r w:rsidRPr="00833C2B">
              <w:rPr>
                <w:rFonts w:ascii="Arial Narrow" w:hAnsi="Arial Narrow" w:cstheme="minorHAnsi"/>
                <w:b/>
                <w:sz w:val="20"/>
                <w:szCs w:val="18"/>
                <w:lang w:val="mk-MK"/>
              </w:rPr>
              <w:t>k_G1</w:t>
            </w:r>
          </w:p>
        </w:tc>
        <w:tc>
          <w:tcPr>
            <w:tcW w:w="4950" w:type="dxa"/>
          </w:tcPr>
          <w:p w14:paraId="07403819" w14:textId="77777777" w:rsidR="00E67202" w:rsidRPr="00833C2B" w:rsidRDefault="00E67202"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пракса, владините одлуки можт да бидат променети на </w:t>
            </w:r>
          </w:p>
          <w:p w14:paraId="4BB95355" w14:textId="1BF2FFEF" w:rsidR="00C13301" w:rsidRPr="00833C2B" w:rsidRDefault="00E67202" w:rsidP="00E67202">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суд </w:t>
            </w:r>
          </w:p>
        </w:tc>
        <w:tc>
          <w:tcPr>
            <w:tcW w:w="4140" w:type="dxa"/>
          </w:tcPr>
          <w:p w14:paraId="2EF108A6"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6FE588F7"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53C46291"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00631D0" w14:textId="77777777" w:rsidR="00C13301" w:rsidRPr="00833C2B" w:rsidRDefault="00C13301" w:rsidP="00041715">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B43213E" w14:textId="55B014A0" w:rsidR="00C13301" w:rsidRPr="00833C2B" w:rsidRDefault="00C13301" w:rsidP="00243E14">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bl>
    <w:p w14:paraId="67D3DD36" w14:textId="4B449701" w:rsidR="00D00941" w:rsidRPr="00833C2B" w:rsidRDefault="00D00941" w:rsidP="003A6500">
      <w:pPr>
        <w:spacing w:after="0" w:line="240" w:lineRule="auto"/>
        <w:ind w:left="0"/>
        <w:rPr>
          <w:rFonts w:ascii="Arial Narrow" w:hAnsi="Arial Narrow"/>
          <w:lang w:val="mk-MK"/>
        </w:rPr>
      </w:pPr>
    </w:p>
    <w:p w14:paraId="33A5CD38" w14:textId="342D6AAC" w:rsidR="00D00941" w:rsidRPr="00833C2B" w:rsidRDefault="00791074" w:rsidP="00D00941">
      <w:pPr>
        <w:spacing w:after="0" w:line="240" w:lineRule="auto"/>
        <w:ind w:left="0" w:right="0"/>
        <w:rPr>
          <w:rFonts w:ascii="Arial Narrow" w:hAnsi="Arial Narrow"/>
          <w:lang w:val="mk-MK"/>
        </w:rPr>
      </w:pPr>
      <w:r w:rsidRPr="00833C2B">
        <w:rPr>
          <w:rFonts w:ascii="Arial Narrow" w:hAnsi="Arial Narrow" w:cstheme="minorHAnsi"/>
          <w:b/>
          <w:sz w:val="20"/>
          <w:szCs w:val="20"/>
          <w:lang w:val="mk-MK"/>
        </w:rPr>
        <w:t>ПРОЧИТАЈТЕ</w:t>
      </w:r>
      <w:r w:rsidR="00D00941" w:rsidRPr="00833C2B">
        <w:rPr>
          <w:rFonts w:ascii="Arial Narrow" w:hAnsi="Arial Narrow" w:cstheme="minorHAnsi"/>
          <w:b/>
          <w:sz w:val="20"/>
          <w:szCs w:val="20"/>
          <w:lang w:val="mk-MK"/>
        </w:rPr>
        <w:t xml:space="preserve">: </w:t>
      </w:r>
      <w:r w:rsidR="0060658E" w:rsidRPr="00833C2B">
        <w:rPr>
          <w:rFonts w:ascii="Arial Narrow" w:hAnsi="Arial Narrow" w:cstheme="minorHAnsi"/>
          <w:sz w:val="20"/>
          <w:szCs w:val="20"/>
          <w:lang w:val="mk-MK"/>
        </w:rPr>
        <w:t>Дали во изминатите 12 месеци сте</w:t>
      </w:r>
      <w:r w:rsidR="00D00941" w:rsidRPr="00833C2B">
        <w:rPr>
          <w:rFonts w:ascii="Arial Narrow" w:hAnsi="Arial Narrow" w:cstheme="minorHAnsi"/>
          <w:sz w:val="20"/>
          <w:szCs w:val="20"/>
          <w:lang w:val="mk-MK"/>
        </w:rPr>
        <w:t>:</w:t>
      </w:r>
    </w:p>
    <w:p w14:paraId="7ABEB77B" w14:textId="77777777" w:rsidR="00D00941" w:rsidRPr="00833C2B" w:rsidRDefault="00D00941" w:rsidP="00D00941">
      <w:pPr>
        <w:spacing w:after="0" w:line="240" w:lineRule="auto"/>
        <w:rPr>
          <w:rFonts w:ascii="Arial Narrow" w:hAnsi="Arial Narrow"/>
          <w:lang w:val="mk-MK"/>
        </w:rPr>
      </w:pPr>
    </w:p>
    <w:tbl>
      <w:tblPr>
        <w:tblStyle w:val="TableGrid"/>
        <w:tblW w:w="9990" w:type="dxa"/>
        <w:tblInd w:w="-252" w:type="dxa"/>
        <w:tblLook w:val="04A0" w:firstRow="1" w:lastRow="0" w:firstColumn="1" w:lastColumn="0" w:noHBand="0" w:noVBand="1"/>
      </w:tblPr>
      <w:tblGrid>
        <w:gridCol w:w="1080"/>
        <w:gridCol w:w="4860"/>
        <w:gridCol w:w="4050"/>
      </w:tblGrid>
      <w:tr w:rsidR="00D00941" w:rsidRPr="00495ACD" w14:paraId="097757FB" w14:textId="77777777" w:rsidTr="0030777F">
        <w:tc>
          <w:tcPr>
            <w:tcW w:w="1080" w:type="dxa"/>
          </w:tcPr>
          <w:p w14:paraId="0191D73C" w14:textId="16CAC22F" w:rsidR="00D00941" w:rsidRPr="00833C2B" w:rsidRDefault="00FB1031" w:rsidP="0030777F">
            <w:pPr>
              <w:ind w:left="0"/>
              <w:rPr>
                <w:rFonts w:ascii="Arial Narrow" w:hAnsi="Arial Narrow"/>
                <w:lang w:val="mk-MK"/>
              </w:rPr>
            </w:pPr>
            <w:r w:rsidRPr="00833C2B">
              <w:rPr>
                <w:rFonts w:ascii="Arial Narrow" w:hAnsi="Arial Narrow"/>
                <w:b/>
                <w:sz w:val="20"/>
                <w:szCs w:val="20"/>
                <w:lang w:val="mk-MK"/>
              </w:rPr>
              <w:t>q42</w:t>
            </w:r>
            <w:r w:rsidR="00D00941" w:rsidRPr="00833C2B">
              <w:rPr>
                <w:rFonts w:ascii="Arial Narrow" w:hAnsi="Arial Narrow"/>
                <w:b/>
                <w:sz w:val="20"/>
                <w:szCs w:val="20"/>
                <w:lang w:val="mk-MK"/>
              </w:rPr>
              <w:t>_G1</w:t>
            </w:r>
          </w:p>
        </w:tc>
        <w:tc>
          <w:tcPr>
            <w:tcW w:w="4860" w:type="dxa"/>
          </w:tcPr>
          <w:p w14:paraId="3AE7A67B" w14:textId="77777777" w:rsidR="0060658E" w:rsidRPr="00833C2B" w:rsidRDefault="0060658E" w:rsidP="0030777F">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Присуствувале на законски демонстрации или протестен </w:t>
            </w:r>
          </w:p>
          <w:p w14:paraId="77F1C854" w14:textId="35D78FCE" w:rsidR="00D00941" w:rsidRPr="00833C2B" w:rsidRDefault="0060658E" w:rsidP="0060658E">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марш? </w:t>
            </w:r>
          </w:p>
        </w:tc>
        <w:tc>
          <w:tcPr>
            <w:tcW w:w="4050" w:type="dxa"/>
          </w:tcPr>
          <w:p w14:paraId="119F2E03" w14:textId="38495034" w:rsidR="00D00941" w:rsidRPr="00833C2B" w:rsidRDefault="00C13301" w:rsidP="0030777F">
            <w:pPr>
              <w:ind w:left="0"/>
              <w:rPr>
                <w:rFonts w:ascii="Arial Narrow" w:hAnsi="Arial Narrow"/>
                <w:sz w:val="20"/>
                <w:szCs w:val="20"/>
                <w:lang w:val="mk-MK"/>
              </w:rPr>
            </w:pPr>
            <w:r w:rsidRPr="00833C2B">
              <w:rPr>
                <w:rFonts w:ascii="Arial Narrow" w:hAnsi="Arial Narrow"/>
                <w:sz w:val="20"/>
                <w:szCs w:val="20"/>
                <w:lang w:val="mk-MK"/>
              </w:rPr>
              <w:t>Да</w:t>
            </w:r>
            <w:r w:rsidR="00D00941" w:rsidRPr="00833C2B">
              <w:rPr>
                <w:rFonts w:ascii="Arial Narrow" w:hAnsi="Arial Narrow"/>
                <w:sz w:val="20"/>
                <w:szCs w:val="20"/>
                <w:u w:val="dotted"/>
                <w:lang w:val="mk-MK"/>
              </w:rPr>
              <w:tab/>
            </w:r>
            <w:r w:rsidR="00D00941" w:rsidRPr="00833C2B">
              <w:rPr>
                <w:rFonts w:ascii="Arial Narrow" w:hAnsi="Arial Narrow"/>
                <w:sz w:val="20"/>
                <w:szCs w:val="20"/>
                <w:u w:val="dotted"/>
                <w:lang w:val="mk-MK"/>
              </w:rPr>
              <w:tab/>
            </w:r>
            <w:r w:rsidR="00D00941" w:rsidRPr="00833C2B">
              <w:rPr>
                <w:rFonts w:ascii="Calibri Light" w:hAnsi="Calibri Light"/>
                <w:sz w:val="20"/>
                <w:szCs w:val="20"/>
                <w:u w:val="dotted"/>
                <w:lang w:val="mk-MK"/>
              </w:rPr>
              <w:tab/>
            </w:r>
            <w:r w:rsidR="00D00941" w:rsidRPr="00833C2B">
              <w:rPr>
                <w:rFonts w:ascii="Calibri Light" w:hAnsi="Calibri Light"/>
                <w:sz w:val="20"/>
                <w:szCs w:val="20"/>
                <w:u w:val="dotted"/>
                <w:lang w:val="mk-MK"/>
              </w:rPr>
              <w:tab/>
            </w:r>
            <w:r w:rsidR="00D00941" w:rsidRPr="00833C2B">
              <w:rPr>
                <w:rFonts w:ascii="Arial Narrow" w:hAnsi="Arial Narrow"/>
                <w:sz w:val="20"/>
                <w:szCs w:val="20"/>
                <w:u w:val="dotted"/>
                <w:lang w:val="mk-MK"/>
              </w:rPr>
              <w:tab/>
            </w:r>
            <w:r w:rsidR="00D00941" w:rsidRPr="00833C2B">
              <w:rPr>
                <w:rFonts w:ascii="Arial Narrow" w:hAnsi="Arial Narrow"/>
                <w:sz w:val="20"/>
                <w:szCs w:val="20"/>
                <w:lang w:val="mk-MK"/>
              </w:rPr>
              <w:t>1</w:t>
            </w:r>
          </w:p>
          <w:p w14:paraId="22B4E75B" w14:textId="709882E6" w:rsidR="00D00941" w:rsidRPr="00833C2B" w:rsidRDefault="00C13301" w:rsidP="0030777F">
            <w:pPr>
              <w:ind w:left="0"/>
              <w:rPr>
                <w:rFonts w:ascii="Arial Narrow" w:hAnsi="Arial Narrow"/>
                <w:sz w:val="20"/>
                <w:szCs w:val="20"/>
                <w:lang w:val="mk-MK"/>
              </w:rPr>
            </w:pPr>
            <w:r w:rsidRPr="00833C2B">
              <w:rPr>
                <w:rFonts w:ascii="Arial Narrow" w:hAnsi="Arial Narrow"/>
                <w:sz w:val="20"/>
                <w:szCs w:val="20"/>
                <w:lang w:val="mk-MK"/>
              </w:rPr>
              <w:t>Не</w:t>
            </w:r>
            <w:r w:rsidR="00D00941" w:rsidRPr="00833C2B">
              <w:rPr>
                <w:rFonts w:ascii="Arial Narrow" w:hAnsi="Arial Narrow"/>
                <w:sz w:val="20"/>
                <w:szCs w:val="20"/>
                <w:u w:val="dotted"/>
                <w:lang w:val="mk-MK"/>
              </w:rPr>
              <w:tab/>
            </w:r>
            <w:r w:rsidR="00D00941" w:rsidRPr="00833C2B">
              <w:rPr>
                <w:rFonts w:ascii="Arial Narrow" w:hAnsi="Arial Narrow"/>
                <w:sz w:val="20"/>
                <w:szCs w:val="20"/>
                <w:u w:val="dotted"/>
                <w:lang w:val="mk-MK"/>
              </w:rPr>
              <w:tab/>
            </w:r>
            <w:r w:rsidR="00D00941" w:rsidRPr="00833C2B">
              <w:rPr>
                <w:rFonts w:ascii="Calibri Light" w:hAnsi="Calibri Light"/>
                <w:sz w:val="20"/>
                <w:szCs w:val="20"/>
                <w:u w:val="dotted"/>
                <w:lang w:val="mk-MK"/>
              </w:rPr>
              <w:tab/>
            </w:r>
            <w:r w:rsidR="00D00941" w:rsidRPr="00833C2B">
              <w:rPr>
                <w:rFonts w:ascii="Calibri Light" w:hAnsi="Calibri Light"/>
                <w:sz w:val="20"/>
                <w:szCs w:val="20"/>
                <w:u w:val="dotted"/>
                <w:lang w:val="mk-MK"/>
              </w:rPr>
              <w:tab/>
            </w:r>
            <w:r w:rsidR="00D00941" w:rsidRPr="00833C2B">
              <w:rPr>
                <w:rFonts w:ascii="Arial Narrow" w:hAnsi="Arial Narrow"/>
                <w:sz w:val="20"/>
                <w:szCs w:val="20"/>
                <w:u w:val="dotted"/>
                <w:lang w:val="mk-MK"/>
              </w:rPr>
              <w:tab/>
            </w:r>
            <w:r w:rsidR="00D00941" w:rsidRPr="00833C2B">
              <w:rPr>
                <w:rFonts w:ascii="Arial Narrow" w:hAnsi="Arial Narrow"/>
                <w:sz w:val="20"/>
                <w:szCs w:val="20"/>
                <w:lang w:val="mk-MK"/>
              </w:rPr>
              <w:t xml:space="preserve">2 </w:t>
            </w:r>
          </w:p>
          <w:p w14:paraId="111C65BA" w14:textId="22861DC8" w:rsidR="00D00941" w:rsidRPr="00833C2B" w:rsidRDefault="00D00941" w:rsidP="0030777F">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00C13301" w:rsidRPr="00833C2B">
              <w:rPr>
                <w:rFonts w:ascii="Arial Narrow" w:hAnsi="Arial Narrow"/>
                <w:b/>
                <w:sz w:val="20"/>
                <w:szCs w:val="20"/>
                <w:lang w:val="mk-MK"/>
              </w:rPr>
              <w:t xml:space="preserve">) </w:t>
            </w:r>
            <w:r w:rsidR="00C13301"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bl>
    <w:p w14:paraId="06855C77" w14:textId="77777777" w:rsidR="006638C8" w:rsidRPr="00833C2B" w:rsidRDefault="006638C8" w:rsidP="003A6500">
      <w:pPr>
        <w:spacing w:after="0" w:line="240" w:lineRule="auto"/>
        <w:ind w:left="0"/>
        <w:rPr>
          <w:rFonts w:ascii="Arial Narrow" w:hAnsi="Arial Narrow" w:cstheme="minorHAnsi"/>
          <w:sz w:val="20"/>
          <w:szCs w:val="20"/>
          <w:lang w:val="mk-MK"/>
        </w:rPr>
      </w:pPr>
    </w:p>
    <w:p w14:paraId="6EC5B857" w14:textId="2FB47E95" w:rsidR="005C204D" w:rsidRPr="00833C2B" w:rsidRDefault="005C204D" w:rsidP="003A6500">
      <w:pPr>
        <w:spacing w:after="0" w:line="240" w:lineRule="auto"/>
        <w:ind w:left="0"/>
        <w:rPr>
          <w:rFonts w:ascii="Arial Narrow" w:hAnsi="Arial Narrow" w:cstheme="minorHAnsi"/>
          <w:sz w:val="20"/>
          <w:szCs w:val="20"/>
          <w:lang w:val="mk-MK"/>
        </w:rPr>
      </w:pPr>
    </w:p>
    <w:p w14:paraId="3A68D40D" w14:textId="77777777" w:rsidR="00043F6C" w:rsidRPr="00833C2B" w:rsidRDefault="00043F6C" w:rsidP="003A6500">
      <w:pPr>
        <w:spacing w:after="0" w:line="240" w:lineRule="auto"/>
        <w:ind w:left="0"/>
        <w:rPr>
          <w:rFonts w:ascii="Arial Narrow" w:hAnsi="Arial Narrow" w:cstheme="minorHAnsi"/>
          <w:sz w:val="20"/>
          <w:szCs w:val="20"/>
          <w:lang w:val="mk-MK"/>
        </w:rPr>
      </w:pPr>
    </w:p>
    <w:p w14:paraId="29D2C1C7" w14:textId="3650228E" w:rsidR="009938A3" w:rsidRPr="00833C2B" w:rsidRDefault="009938A3" w:rsidP="009938A3">
      <w:pPr>
        <w:tabs>
          <w:tab w:val="left" w:pos="180"/>
        </w:tabs>
        <w:spacing w:after="0" w:line="240" w:lineRule="auto"/>
        <w:ind w:left="0" w:right="0"/>
        <w:rPr>
          <w:rFonts w:ascii="Arial Narrow" w:hAnsi="Arial Narrow" w:cstheme="minorHAnsi"/>
          <w:b/>
          <w:u w:val="single"/>
          <w:lang w:val="mk-MK"/>
        </w:rPr>
      </w:pPr>
      <w:r w:rsidRPr="00833C2B">
        <w:rPr>
          <w:rFonts w:ascii="Arial Narrow" w:hAnsi="Arial Narrow" w:cstheme="minorHAnsi"/>
          <w:b/>
          <w:u w:val="single"/>
          <w:lang w:val="mk-MK"/>
        </w:rPr>
        <w:t>ОПЦИЈА Б</w:t>
      </w:r>
    </w:p>
    <w:p w14:paraId="1560B4C1" w14:textId="77777777" w:rsidR="009938A3" w:rsidRPr="00833C2B" w:rsidRDefault="009938A3" w:rsidP="009938A3">
      <w:pPr>
        <w:tabs>
          <w:tab w:val="left" w:pos="180"/>
        </w:tabs>
        <w:spacing w:after="0" w:line="240" w:lineRule="auto"/>
        <w:ind w:left="0" w:right="0"/>
        <w:rPr>
          <w:rFonts w:ascii="Arial Narrow" w:hAnsi="Arial Narrow" w:cstheme="minorHAnsi"/>
          <w:b/>
          <w:u w:val="single"/>
          <w:lang w:val="mk-MK"/>
        </w:rPr>
      </w:pPr>
    </w:p>
    <w:p w14:paraId="3A031233" w14:textId="77777777" w:rsidR="009938A3" w:rsidRPr="00833C2B" w:rsidRDefault="009938A3" w:rsidP="009938A3">
      <w:pPr>
        <w:tabs>
          <w:tab w:val="left" w:pos="180"/>
        </w:tabs>
        <w:spacing w:after="0" w:line="240" w:lineRule="auto"/>
        <w:ind w:left="0" w:right="0"/>
        <w:rPr>
          <w:rFonts w:ascii="Arial Narrow" w:hAnsi="Arial Narrow" w:cstheme="minorHAnsi"/>
          <w:b/>
          <w:lang w:val="mk-MK"/>
        </w:rPr>
      </w:pPr>
      <w:r w:rsidRPr="00833C2B">
        <w:rPr>
          <w:rFonts w:ascii="Arial Narrow" w:hAnsi="Arial Narrow" w:cstheme="minorHAnsi"/>
          <w:b/>
          <w:lang w:val="mk-MK"/>
        </w:rPr>
        <w:t>АНКЕТАР: АНКЕTАТА ПО СЛУЧАЕН ИЗБОР ЌЕ ПОНУДИ ОПЦИЈА А ИЛИ ОПЦИЈА Б ЗА СЕКОЈ ИСПИТАНИК.</w:t>
      </w:r>
    </w:p>
    <w:p w14:paraId="22DE1050" w14:textId="77777777" w:rsidR="009938A3" w:rsidRPr="00833C2B" w:rsidRDefault="009938A3" w:rsidP="009938A3">
      <w:pPr>
        <w:tabs>
          <w:tab w:val="left" w:pos="180"/>
        </w:tabs>
        <w:spacing w:after="0" w:line="240" w:lineRule="auto"/>
        <w:ind w:left="0" w:right="0"/>
        <w:rPr>
          <w:rFonts w:ascii="Arial Narrow" w:hAnsi="Arial Narrow" w:cstheme="minorHAnsi"/>
          <w:b/>
          <w:sz w:val="20"/>
          <w:szCs w:val="20"/>
          <w:lang w:val="mk-MK"/>
        </w:rPr>
      </w:pPr>
    </w:p>
    <w:p w14:paraId="3C24821D" w14:textId="4FE1D369" w:rsidR="009938A3" w:rsidRPr="00833C2B" w:rsidRDefault="009938A3" w:rsidP="009938A3">
      <w:pPr>
        <w:tabs>
          <w:tab w:val="left" w:pos="180"/>
        </w:tabs>
        <w:spacing w:after="0" w:line="240" w:lineRule="auto"/>
        <w:ind w:left="0" w:right="0"/>
        <w:rPr>
          <w:rFonts w:ascii="Arial Narrow" w:hAnsi="Arial Narrow" w:cstheme="minorHAnsi"/>
          <w:sz w:val="20"/>
          <w:szCs w:val="20"/>
          <w:lang w:val="mk-MK"/>
        </w:rPr>
      </w:pPr>
      <w:r w:rsidRPr="00833C2B">
        <w:rPr>
          <w:rFonts w:ascii="Arial Narrow" w:hAnsi="Arial Narrow" w:cstheme="minorHAnsi"/>
          <w:b/>
          <w:sz w:val="20"/>
          <w:szCs w:val="20"/>
          <w:lang w:val="mk-MK"/>
        </w:rPr>
        <w:t xml:space="preserve">ПРОЧИТАЈ: </w:t>
      </w:r>
      <w:r w:rsidRPr="00833C2B">
        <w:rPr>
          <w:rFonts w:ascii="Arial Narrow" w:hAnsi="Arial Narrow" w:cstheme="minorHAnsi"/>
          <w:sz w:val="20"/>
          <w:szCs w:val="20"/>
          <w:lang w:val="mk-MK"/>
        </w:rPr>
        <w:t xml:space="preserve">Ве молам означете дали  </w:t>
      </w:r>
      <w:r w:rsidRPr="00833C2B">
        <w:rPr>
          <w:rFonts w:ascii="Arial Narrow" w:hAnsi="Arial Narrow" w:cstheme="minorHAnsi"/>
          <w:b/>
          <w:sz w:val="20"/>
          <w:szCs w:val="20"/>
          <w:lang w:val="mk-MK"/>
        </w:rPr>
        <w:t xml:space="preserve">потполно се согласувате, се согласувте, не се согласувате, воопшто не се согласувате </w:t>
      </w:r>
      <w:r w:rsidRPr="00833C2B">
        <w:rPr>
          <w:rFonts w:ascii="Arial Narrow" w:hAnsi="Arial Narrow" w:cstheme="minorHAnsi"/>
          <w:sz w:val="20"/>
          <w:szCs w:val="20"/>
          <w:lang w:val="mk-MK"/>
        </w:rPr>
        <w:t>со следниве изјави.</w:t>
      </w:r>
    </w:p>
    <w:p w14:paraId="1979F3E5" w14:textId="704E40EE" w:rsidR="003A6500" w:rsidRPr="00833C2B" w:rsidRDefault="003A6500" w:rsidP="009938A3">
      <w:pPr>
        <w:tabs>
          <w:tab w:val="left" w:pos="180"/>
        </w:tabs>
        <w:spacing w:after="0" w:line="240" w:lineRule="auto"/>
        <w:ind w:left="0" w:right="0"/>
        <w:rPr>
          <w:rFonts w:ascii="Arial Narrow" w:hAnsi="Arial Narrow" w:cstheme="minorHAnsi"/>
          <w:b/>
          <w:u w:val="single"/>
          <w:lang w:val="mk-MK"/>
        </w:rPr>
      </w:pPr>
    </w:p>
    <w:tbl>
      <w:tblPr>
        <w:tblStyle w:val="TableGrid"/>
        <w:tblW w:w="10080" w:type="dxa"/>
        <w:tblInd w:w="-252" w:type="dxa"/>
        <w:tblLook w:val="04A0" w:firstRow="1" w:lastRow="0" w:firstColumn="1" w:lastColumn="0" w:noHBand="0" w:noVBand="1"/>
      </w:tblPr>
      <w:tblGrid>
        <w:gridCol w:w="1080"/>
        <w:gridCol w:w="4860"/>
        <w:gridCol w:w="4140"/>
      </w:tblGrid>
      <w:tr w:rsidR="003A6500" w:rsidRPr="00495ACD" w14:paraId="442DDDA0" w14:textId="77777777" w:rsidTr="00243E14">
        <w:tc>
          <w:tcPr>
            <w:tcW w:w="1080" w:type="dxa"/>
          </w:tcPr>
          <w:p w14:paraId="768E467E" w14:textId="5A72F405" w:rsidR="003A6500" w:rsidRPr="00833C2B" w:rsidRDefault="000E0202" w:rsidP="00243E14">
            <w:pPr>
              <w:ind w:left="0"/>
              <w:rPr>
                <w:rFonts w:ascii="Arial Narrow" w:hAnsi="Arial Narrow"/>
                <w:b/>
                <w:sz w:val="20"/>
                <w:szCs w:val="20"/>
                <w:lang w:val="mk-MK"/>
              </w:rPr>
            </w:pPr>
            <w:r w:rsidRPr="00833C2B">
              <w:rPr>
                <w:rFonts w:ascii="Arial Narrow" w:hAnsi="Arial Narrow"/>
                <w:b/>
                <w:sz w:val="20"/>
                <w:szCs w:val="20"/>
                <w:lang w:val="mk-MK"/>
              </w:rPr>
              <w:t>q</w:t>
            </w:r>
            <w:r w:rsidR="001E306F" w:rsidRPr="00833C2B">
              <w:rPr>
                <w:rFonts w:ascii="Arial Narrow" w:hAnsi="Arial Narrow"/>
                <w:b/>
                <w:sz w:val="20"/>
                <w:szCs w:val="20"/>
                <w:lang w:val="mk-MK"/>
              </w:rPr>
              <w:t>41</w:t>
            </w:r>
            <w:r w:rsidR="00072BBA" w:rsidRPr="00833C2B">
              <w:rPr>
                <w:rFonts w:ascii="Arial Narrow" w:hAnsi="Arial Narrow"/>
                <w:b/>
                <w:sz w:val="20"/>
                <w:szCs w:val="20"/>
                <w:lang w:val="mk-MK"/>
              </w:rPr>
              <w:t>a</w:t>
            </w:r>
            <w:r w:rsidR="003A6500" w:rsidRPr="00833C2B">
              <w:rPr>
                <w:rFonts w:ascii="Arial Narrow" w:hAnsi="Arial Narrow"/>
                <w:b/>
                <w:sz w:val="20"/>
                <w:szCs w:val="20"/>
                <w:lang w:val="mk-MK"/>
              </w:rPr>
              <w:t>_G2</w:t>
            </w:r>
          </w:p>
          <w:p w14:paraId="4B3359B7" w14:textId="77777777" w:rsidR="003A6500" w:rsidRPr="00833C2B" w:rsidRDefault="003A6500" w:rsidP="00243E14">
            <w:pPr>
              <w:ind w:left="0"/>
              <w:rPr>
                <w:rFonts w:ascii="Arial Narrow" w:hAnsi="Arial Narrow"/>
                <w:sz w:val="20"/>
                <w:szCs w:val="20"/>
                <w:lang w:val="mk-MK"/>
              </w:rPr>
            </w:pPr>
          </w:p>
        </w:tc>
        <w:tc>
          <w:tcPr>
            <w:tcW w:w="4860" w:type="dxa"/>
          </w:tcPr>
          <w:p w14:paraId="03E18C23" w14:textId="0CFB8E78" w:rsidR="007A6A8F" w:rsidRPr="00833C2B" w:rsidRDefault="007A6A8F" w:rsidP="007A6A8F">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луѓето можат слободно да се здружуваат  </w:t>
            </w:r>
          </w:p>
          <w:p w14:paraId="6E3050BF" w14:textId="77777777" w:rsidR="007A6A8F" w:rsidRPr="00833C2B" w:rsidRDefault="007A6A8F" w:rsidP="007A6A8F">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со цел да се привлече внимание на одредено прашање </w:t>
            </w:r>
          </w:p>
          <w:p w14:paraId="555AEE86" w14:textId="3C46A6CC" w:rsidR="007A6A8F" w:rsidRPr="00833C2B" w:rsidRDefault="007A6A8F" w:rsidP="007A6A8F">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или да се потпише петиција  </w:t>
            </w:r>
          </w:p>
          <w:p w14:paraId="22BE3FBC" w14:textId="5A081172" w:rsidR="003A6500" w:rsidRPr="00833C2B" w:rsidRDefault="003A6500" w:rsidP="00243E14">
            <w:pPr>
              <w:ind w:left="0"/>
              <w:rPr>
                <w:rFonts w:ascii="Arial Narrow" w:hAnsi="Arial Narrow" w:cstheme="minorHAnsi"/>
                <w:sz w:val="20"/>
                <w:szCs w:val="20"/>
                <w:lang w:val="mk-MK"/>
              </w:rPr>
            </w:pPr>
          </w:p>
        </w:tc>
        <w:tc>
          <w:tcPr>
            <w:tcW w:w="4140" w:type="dxa"/>
          </w:tcPr>
          <w:p w14:paraId="3B2B5FC2"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A057311"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E1C01A2"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63776F01"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3137C92F" w14:textId="13CCC8A0" w:rsidR="005C204D" w:rsidRPr="00833C2B" w:rsidRDefault="00811EF8" w:rsidP="00811EF8">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3A6500" w:rsidRPr="00495ACD" w14:paraId="34E4B208" w14:textId="77777777" w:rsidTr="00243E14">
        <w:tc>
          <w:tcPr>
            <w:tcW w:w="1080" w:type="dxa"/>
          </w:tcPr>
          <w:p w14:paraId="2E9C1CE4" w14:textId="618B6F34" w:rsidR="003A6500" w:rsidRPr="00833C2B" w:rsidRDefault="000E0202" w:rsidP="00243E14">
            <w:pPr>
              <w:ind w:left="0"/>
              <w:rPr>
                <w:rFonts w:ascii="Arial Narrow" w:hAnsi="Arial Narrow"/>
                <w:b/>
                <w:sz w:val="20"/>
                <w:szCs w:val="20"/>
                <w:lang w:val="mk-MK"/>
              </w:rPr>
            </w:pPr>
            <w:r w:rsidRPr="00833C2B">
              <w:rPr>
                <w:rFonts w:ascii="Arial Narrow" w:hAnsi="Arial Narrow"/>
                <w:b/>
                <w:sz w:val="20"/>
                <w:szCs w:val="20"/>
                <w:lang w:val="mk-MK"/>
              </w:rPr>
              <w:t>q</w:t>
            </w:r>
            <w:r w:rsidR="001E306F" w:rsidRPr="00833C2B">
              <w:rPr>
                <w:rFonts w:ascii="Arial Narrow" w:hAnsi="Arial Narrow"/>
                <w:b/>
                <w:sz w:val="20"/>
                <w:szCs w:val="20"/>
                <w:lang w:val="mk-MK"/>
              </w:rPr>
              <w:t>41</w:t>
            </w:r>
            <w:r w:rsidR="003A6500" w:rsidRPr="00833C2B">
              <w:rPr>
                <w:rFonts w:ascii="Arial Narrow" w:hAnsi="Arial Narrow"/>
                <w:b/>
                <w:sz w:val="20"/>
                <w:szCs w:val="20"/>
                <w:lang w:val="mk-MK"/>
              </w:rPr>
              <w:t>b_G2</w:t>
            </w:r>
          </w:p>
          <w:p w14:paraId="360D2188" w14:textId="77777777" w:rsidR="003A6500" w:rsidRPr="00833C2B" w:rsidRDefault="003A6500" w:rsidP="00243E14">
            <w:pPr>
              <w:ind w:left="0"/>
              <w:rPr>
                <w:rFonts w:ascii="Arial Narrow" w:hAnsi="Arial Narrow"/>
                <w:sz w:val="20"/>
                <w:szCs w:val="20"/>
                <w:lang w:val="mk-MK"/>
              </w:rPr>
            </w:pPr>
          </w:p>
        </w:tc>
        <w:tc>
          <w:tcPr>
            <w:tcW w:w="4860" w:type="dxa"/>
          </w:tcPr>
          <w:p w14:paraId="595DC9A0" w14:textId="5ECC9D9B" w:rsidR="009A6C91" w:rsidRPr="00833C2B" w:rsidRDefault="009A6C91" w:rsidP="009A6C91">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пракса, 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работниците  можат слободно да формираат синдикати и да преговараат за нивните </w:t>
            </w:r>
          </w:p>
          <w:p w14:paraId="62CA68D0" w14:textId="6F7D6C2C" w:rsidR="009A6C91" w:rsidRPr="00833C2B" w:rsidRDefault="009A6C91" w:rsidP="009A6C91">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права со работодавците  </w:t>
            </w:r>
          </w:p>
          <w:p w14:paraId="392E7DFB" w14:textId="33632E1D" w:rsidR="003A6500" w:rsidRPr="00833C2B" w:rsidRDefault="003A6500" w:rsidP="00243E14">
            <w:pPr>
              <w:ind w:left="0"/>
              <w:rPr>
                <w:rFonts w:ascii="Arial Narrow" w:hAnsi="Arial Narrow" w:cstheme="minorHAnsi"/>
                <w:sz w:val="20"/>
                <w:szCs w:val="20"/>
                <w:lang w:val="mk-MK"/>
              </w:rPr>
            </w:pPr>
          </w:p>
        </w:tc>
        <w:tc>
          <w:tcPr>
            <w:tcW w:w="4140" w:type="dxa"/>
          </w:tcPr>
          <w:p w14:paraId="7497D746"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02A9065"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BF21ED2"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2955DF9"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748F34AC" w14:textId="5EF72B33" w:rsidR="005C204D" w:rsidRPr="00833C2B" w:rsidRDefault="00811EF8" w:rsidP="00811EF8">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3A6500" w:rsidRPr="00495ACD" w14:paraId="59F0A54D" w14:textId="77777777" w:rsidTr="00243E14">
        <w:tc>
          <w:tcPr>
            <w:tcW w:w="1080" w:type="dxa"/>
          </w:tcPr>
          <w:p w14:paraId="448EA703" w14:textId="5BAF841F" w:rsidR="003A6500" w:rsidRPr="00833C2B" w:rsidRDefault="000E0202" w:rsidP="00243E14">
            <w:pPr>
              <w:ind w:left="0"/>
              <w:rPr>
                <w:rFonts w:ascii="Arial Narrow" w:hAnsi="Arial Narrow"/>
                <w:b/>
                <w:sz w:val="20"/>
                <w:szCs w:val="20"/>
                <w:lang w:val="mk-MK"/>
              </w:rPr>
            </w:pPr>
            <w:r w:rsidRPr="00833C2B">
              <w:rPr>
                <w:rFonts w:ascii="Arial Narrow" w:hAnsi="Arial Narrow"/>
                <w:b/>
                <w:sz w:val="20"/>
                <w:szCs w:val="20"/>
                <w:lang w:val="mk-MK"/>
              </w:rPr>
              <w:t>q</w:t>
            </w:r>
            <w:r w:rsidR="001E306F" w:rsidRPr="00833C2B">
              <w:rPr>
                <w:rFonts w:ascii="Arial Narrow" w:hAnsi="Arial Narrow"/>
                <w:b/>
                <w:sz w:val="20"/>
                <w:szCs w:val="20"/>
                <w:lang w:val="mk-MK"/>
              </w:rPr>
              <w:t>41</w:t>
            </w:r>
            <w:r w:rsidR="003A6500" w:rsidRPr="00833C2B">
              <w:rPr>
                <w:rFonts w:ascii="Arial Narrow" w:hAnsi="Arial Narrow"/>
                <w:b/>
                <w:sz w:val="20"/>
                <w:szCs w:val="20"/>
                <w:lang w:val="mk-MK"/>
              </w:rPr>
              <w:t>c_G2</w:t>
            </w:r>
          </w:p>
          <w:p w14:paraId="2FA9EA38" w14:textId="77777777" w:rsidR="003A6500" w:rsidRPr="00833C2B" w:rsidRDefault="003A6500" w:rsidP="00243E14">
            <w:pPr>
              <w:ind w:left="0"/>
              <w:rPr>
                <w:rFonts w:ascii="Arial Narrow" w:hAnsi="Arial Narrow"/>
                <w:b/>
                <w:sz w:val="20"/>
                <w:szCs w:val="20"/>
                <w:lang w:val="mk-MK"/>
              </w:rPr>
            </w:pPr>
          </w:p>
          <w:p w14:paraId="248B2ECD" w14:textId="77777777" w:rsidR="003A6500" w:rsidRPr="00833C2B" w:rsidRDefault="003A6500" w:rsidP="00243E14">
            <w:pPr>
              <w:ind w:left="0"/>
              <w:rPr>
                <w:rFonts w:ascii="Arial Narrow" w:hAnsi="Arial Narrow"/>
                <w:sz w:val="20"/>
                <w:szCs w:val="20"/>
                <w:lang w:val="mk-MK"/>
              </w:rPr>
            </w:pPr>
          </w:p>
        </w:tc>
        <w:tc>
          <w:tcPr>
            <w:tcW w:w="4860" w:type="dxa"/>
          </w:tcPr>
          <w:p w14:paraId="33CDAE25" w14:textId="7843A812" w:rsidR="003A6500" w:rsidRPr="00833C2B" w:rsidRDefault="009A6C91" w:rsidP="009A6C91">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луѓето можат слободно да изразат мислење против владата  </w:t>
            </w:r>
          </w:p>
        </w:tc>
        <w:tc>
          <w:tcPr>
            <w:tcW w:w="4140" w:type="dxa"/>
          </w:tcPr>
          <w:p w14:paraId="281BC5BD"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4C7DBDA6"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EE168EB"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7882AA27"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58BCB174" w14:textId="1D4CA299" w:rsidR="005C204D" w:rsidRPr="00833C2B" w:rsidRDefault="00811EF8" w:rsidP="00811EF8">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3A6500" w:rsidRPr="00495ACD" w14:paraId="23CC6C69" w14:textId="77777777" w:rsidTr="00243E14">
        <w:tc>
          <w:tcPr>
            <w:tcW w:w="1080" w:type="dxa"/>
          </w:tcPr>
          <w:p w14:paraId="000265F9" w14:textId="164940F7" w:rsidR="003A6500" w:rsidRPr="00833C2B" w:rsidRDefault="000E0202" w:rsidP="00243E14">
            <w:pPr>
              <w:ind w:left="0"/>
              <w:rPr>
                <w:rFonts w:ascii="Arial Narrow" w:hAnsi="Arial Narrow"/>
                <w:b/>
                <w:sz w:val="20"/>
                <w:szCs w:val="20"/>
                <w:lang w:val="mk-MK"/>
              </w:rPr>
            </w:pPr>
            <w:r w:rsidRPr="00833C2B">
              <w:rPr>
                <w:rFonts w:ascii="Arial Narrow" w:hAnsi="Arial Narrow"/>
                <w:b/>
                <w:sz w:val="20"/>
                <w:szCs w:val="20"/>
                <w:lang w:val="mk-MK"/>
              </w:rPr>
              <w:t>q</w:t>
            </w:r>
            <w:r w:rsidR="001E306F" w:rsidRPr="00833C2B">
              <w:rPr>
                <w:rFonts w:ascii="Arial Narrow" w:hAnsi="Arial Narrow"/>
                <w:b/>
                <w:sz w:val="20"/>
                <w:szCs w:val="20"/>
                <w:lang w:val="mk-MK"/>
              </w:rPr>
              <w:t>41</w:t>
            </w:r>
            <w:r w:rsidR="003A6500" w:rsidRPr="00833C2B">
              <w:rPr>
                <w:rFonts w:ascii="Arial Narrow" w:hAnsi="Arial Narrow"/>
                <w:b/>
                <w:sz w:val="20"/>
                <w:szCs w:val="20"/>
                <w:lang w:val="mk-MK"/>
              </w:rPr>
              <w:t>d_G2</w:t>
            </w:r>
          </w:p>
          <w:p w14:paraId="770EC39E" w14:textId="77777777" w:rsidR="003A6500" w:rsidRPr="00833C2B" w:rsidRDefault="003A6500" w:rsidP="00243E14">
            <w:pPr>
              <w:ind w:left="0"/>
              <w:rPr>
                <w:rFonts w:ascii="Arial Narrow" w:hAnsi="Arial Narrow"/>
                <w:b/>
                <w:sz w:val="20"/>
                <w:szCs w:val="20"/>
                <w:lang w:val="mk-MK"/>
              </w:rPr>
            </w:pPr>
          </w:p>
          <w:p w14:paraId="0C736D27" w14:textId="77777777" w:rsidR="003A6500" w:rsidRPr="00833C2B" w:rsidRDefault="003A6500" w:rsidP="00243E14">
            <w:pPr>
              <w:ind w:left="0"/>
              <w:rPr>
                <w:rFonts w:ascii="Arial Narrow" w:hAnsi="Arial Narrow"/>
                <w:sz w:val="20"/>
                <w:szCs w:val="20"/>
                <w:lang w:val="mk-MK"/>
              </w:rPr>
            </w:pPr>
          </w:p>
        </w:tc>
        <w:tc>
          <w:tcPr>
            <w:tcW w:w="4860" w:type="dxa"/>
          </w:tcPr>
          <w:p w14:paraId="044CCC38" w14:textId="79B27C53" w:rsidR="003A6500" w:rsidRPr="00833C2B" w:rsidRDefault="009A6C91" w:rsidP="009A6C91">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луѓето можат слободно да присуствуваат на состаноци во заедницата </w:t>
            </w:r>
          </w:p>
        </w:tc>
        <w:tc>
          <w:tcPr>
            <w:tcW w:w="4140" w:type="dxa"/>
          </w:tcPr>
          <w:p w14:paraId="277C3316"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62C0AA0F"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1448DDD7"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4A733328"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D154387" w14:textId="34A8B4BE" w:rsidR="005C204D" w:rsidRPr="00833C2B" w:rsidRDefault="00811EF8" w:rsidP="00811EF8">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3A6500" w:rsidRPr="00495ACD" w14:paraId="2A7FEA1C" w14:textId="77777777" w:rsidTr="00243E14">
        <w:tc>
          <w:tcPr>
            <w:tcW w:w="1080" w:type="dxa"/>
          </w:tcPr>
          <w:p w14:paraId="7467ADDE" w14:textId="3316E6A6" w:rsidR="003A6500" w:rsidRPr="00833C2B" w:rsidRDefault="000E0202" w:rsidP="00243E14">
            <w:pPr>
              <w:ind w:left="0"/>
              <w:rPr>
                <w:rFonts w:ascii="Arial Narrow" w:hAnsi="Arial Narrow"/>
                <w:b/>
                <w:sz w:val="20"/>
                <w:szCs w:val="20"/>
                <w:lang w:val="mk-MK"/>
              </w:rPr>
            </w:pPr>
            <w:r w:rsidRPr="00833C2B">
              <w:rPr>
                <w:rFonts w:ascii="Arial Narrow" w:hAnsi="Arial Narrow"/>
                <w:b/>
                <w:sz w:val="20"/>
                <w:szCs w:val="20"/>
                <w:lang w:val="mk-MK"/>
              </w:rPr>
              <w:t>q</w:t>
            </w:r>
            <w:r w:rsidR="001E306F" w:rsidRPr="00833C2B">
              <w:rPr>
                <w:rFonts w:ascii="Arial Narrow" w:hAnsi="Arial Narrow"/>
                <w:b/>
                <w:sz w:val="20"/>
                <w:szCs w:val="20"/>
                <w:lang w:val="mk-MK"/>
              </w:rPr>
              <w:t>41</w:t>
            </w:r>
            <w:r w:rsidR="003A6500" w:rsidRPr="00833C2B">
              <w:rPr>
                <w:rFonts w:ascii="Arial Narrow" w:hAnsi="Arial Narrow"/>
                <w:b/>
                <w:sz w:val="20"/>
                <w:szCs w:val="20"/>
                <w:lang w:val="mk-MK"/>
              </w:rPr>
              <w:t>e_G2</w:t>
            </w:r>
          </w:p>
          <w:p w14:paraId="4886008E" w14:textId="77777777" w:rsidR="003A6500" w:rsidRPr="00833C2B" w:rsidRDefault="003A6500" w:rsidP="00243E14">
            <w:pPr>
              <w:ind w:left="0"/>
              <w:rPr>
                <w:rFonts w:ascii="Arial Narrow" w:hAnsi="Arial Narrow"/>
                <w:b/>
                <w:sz w:val="20"/>
                <w:szCs w:val="20"/>
                <w:lang w:val="mk-MK"/>
              </w:rPr>
            </w:pPr>
          </w:p>
          <w:p w14:paraId="57D0186F" w14:textId="77777777" w:rsidR="003A6500" w:rsidRPr="00833C2B" w:rsidRDefault="003A6500" w:rsidP="00243E14">
            <w:pPr>
              <w:ind w:left="0"/>
              <w:rPr>
                <w:rFonts w:ascii="Arial Narrow" w:hAnsi="Arial Narrow"/>
                <w:sz w:val="20"/>
                <w:szCs w:val="20"/>
                <w:lang w:val="mk-MK"/>
              </w:rPr>
            </w:pPr>
          </w:p>
        </w:tc>
        <w:tc>
          <w:tcPr>
            <w:tcW w:w="4860" w:type="dxa"/>
          </w:tcPr>
          <w:p w14:paraId="043F4EFE" w14:textId="0D1849E1" w:rsidR="003230FF" w:rsidRPr="00833C2B" w:rsidRDefault="003230FF" w:rsidP="003230FF">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медиумите,(ТВ, радио, весници) се слободни </w:t>
            </w:r>
          </w:p>
          <w:p w14:paraId="12CA797A" w14:textId="4ADA94CF" w:rsidR="003230FF" w:rsidRPr="00833C2B" w:rsidRDefault="003230FF" w:rsidP="003230FF">
            <w:pPr>
              <w:ind w:left="0"/>
              <w:rPr>
                <w:rFonts w:ascii="Arial Narrow" w:hAnsi="Arial Narrow" w:cstheme="minorHAnsi"/>
                <w:sz w:val="20"/>
                <w:szCs w:val="20"/>
                <w:lang w:val="mk-MK"/>
              </w:rPr>
            </w:pPr>
            <w:r w:rsidRPr="00833C2B">
              <w:rPr>
                <w:rFonts w:ascii="Arial Narrow" w:hAnsi="Arial Narrow" w:cstheme="minorHAnsi"/>
                <w:sz w:val="20"/>
                <w:szCs w:val="20"/>
                <w:lang w:val="mk-MK"/>
              </w:rPr>
              <w:t>да разоткриваат случаи на корупција од владнини</w:t>
            </w:r>
          </w:p>
          <w:p w14:paraId="0BC62751" w14:textId="0B7C2C3F" w:rsidR="003230FF" w:rsidRPr="00833C2B" w:rsidRDefault="003230FF" w:rsidP="003230FF">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претставници на високи позиции  без </w:t>
            </w:r>
          </w:p>
          <w:p w14:paraId="513DA193" w14:textId="35BA2023" w:rsidR="003A6500" w:rsidRPr="00833C2B" w:rsidRDefault="003230FF" w:rsidP="003230FF">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страв од одмазда </w:t>
            </w:r>
          </w:p>
        </w:tc>
        <w:tc>
          <w:tcPr>
            <w:tcW w:w="4140" w:type="dxa"/>
          </w:tcPr>
          <w:p w14:paraId="1A94E9AA"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5DD4CE90"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48053FCE"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0C6DA558"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47A7FA6" w14:textId="4A09ECBC" w:rsidR="005C204D" w:rsidRPr="00833C2B" w:rsidRDefault="00811EF8" w:rsidP="00811EF8">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3A6500" w:rsidRPr="00495ACD" w14:paraId="5E214EC3" w14:textId="77777777" w:rsidTr="00243E14">
        <w:tc>
          <w:tcPr>
            <w:tcW w:w="1080" w:type="dxa"/>
          </w:tcPr>
          <w:p w14:paraId="0844EFBE" w14:textId="2E2BDC22" w:rsidR="003A6500" w:rsidRPr="00833C2B" w:rsidRDefault="000E0202" w:rsidP="00243E14">
            <w:pPr>
              <w:ind w:left="0"/>
              <w:rPr>
                <w:rFonts w:ascii="Arial Narrow" w:hAnsi="Arial Narrow"/>
                <w:b/>
                <w:sz w:val="20"/>
                <w:szCs w:val="20"/>
                <w:lang w:val="mk-MK"/>
              </w:rPr>
            </w:pPr>
            <w:r w:rsidRPr="00833C2B">
              <w:rPr>
                <w:rFonts w:ascii="Arial Narrow" w:hAnsi="Arial Narrow"/>
                <w:b/>
                <w:sz w:val="20"/>
                <w:szCs w:val="20"/>
                <w:lang w:val="mk-MK"/>
              </w:rPr>
              <w:t>q</w:t>
            </w:r>
            <w:r w:rsidR="001E306F" w:rsidRPr="00833C2B">
              <w:rPr>
                <w:rFonts w:ascii="Arial Narrow" w:hAnsi="Arial Narrow"/>
                <w:b/>
                <w:sz w:val="20"/>
                <w:szCs w:val="20"/>
                <w:lang w:val="mk-MK"/>
              </w:rPr>
              <w:t>41</w:t>
            </w:r>
            <w:r w:rsidR="003A6500" w:rsidRPr="00833C2B">
              <w:rPr>
                <w:rFonts w:ascii="Arial Narrow" w:hAnsi="Arial Narrow"/>
                <w:b/>
                <w:sz w:val="20"/>
                <w:szCs w:val="20"/>
                <w:lang w:val="mk-MK"/>
              </w:rPr>
              <w:t>f_G2</w:t>
            </w:r>
          </w:p>
          <w:p w14:paraId="57AE0F02" w14:textId="77777777" w:rsidR="003A6500" w:rsidRPr="00833C2B" w:rsidRDefault="003A6500" w:rsidP="00243E14">
            <w:pPr>
              <w:ind w:left="0"/>
              <w:rPr>
                <w:rFonts w:ascii="Arial Narrow" w:hAnsi="Arial Narrow"/>
                <w:b/>
                <w:sz w:val="20"/>
                <w:szCs w:val="20"/>
                <w:lang w:val="mk-MK"/>
              </w:rPr>
            </w:pPr>
          </w:p>
          <w:p w14:paraId="4B82A867" w14:textId="77777777" w:rsidR="003A6500" w:rsidRPr="00833C2B" w:rsidRDefault="003A6500" w:rsidP="00243E14">
            <w:pPr>
              <w:ind w:left="0"/>
              <w:rPr>
                <w:rFonts w:ascii="Arial Narrow" w:hAnsi="Arial Narrow"/>
                <w:sz w:val="20"/>
                <w:szCs w:val="20"/>
                <w:lang w:val="mk-MK"/>
              </w:rPr>
            </w:pPr>
          </w:p>
        </w:tc>
        <w:tc>
          <w:tcPr>
            <w:tcW w:w="4860" w:type="dxa"/>
          </w:tcPr>
          <w:p w14:paraId="279DC362" w14:textId="0E1D44E3" w:rsidR="00A85A6A" w:rsidRPr="00833C2B" w:rsidRDefault="00A85A6A" w:rsidP="00A85A6A">
            <w:pPr>
              <w:ind w:left="0"/>
              <w:rPr>
                <w:rFonts w:ascii="Arial Narrow" w:hAnsi="Arial Narrow" w:cstheme="minorHAnsi"/>
                <w:sz w:val="20"/>
                <w:szCs w:val="20"/>
                <w:lang w:val="mk-MK"/>
              </w:rPr>
            </w:pPr>
            <w:r w:rsidRPr="00833C2B">
              <w:rPr>
                <w:rFonts w:ascii="Arial Narrow" w:hAnsi="Arial Narrow" w:cstheme="minorHAnsi"/>
                <w:sz w:val="20"/>
                <w:szCs w:val="20"/>
                <w:lang w:val="mk-MK"/>
              </w:rPr>
              <w:lastRenderedPageBreak/>
              <w:t xml:space="preserve">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граѓанските организации  можат</w:t>
            </w:r>
          </w:p>
          <w:p w14:paraId="07CD5EF0" w14:textId="0792C173" w:rsidR="00A85A6A" w:rsidRPr="00833C2B" w:rsidRDefault="00A85A6A" w:rsidP="00A85A6A">
            <w:pPr>
              <w:ind w:left="0"/>
              <w:rPr>
                <w:rFonts w:ascii="Arial Narrow" w:hAnsi="Arial Narrow" w:cstheme="minorHAnsi"/>
                <w:sz w:val="20"/>
                <w:szCs w:val="20"/>
                <w:lang w:val="mk-MK"/>
              </w:rPr>
            </w:pPr>
            <w:r w:rsidRPr="00833C2B">
              <w:rPr>
                <w:rFonts w:ascii="Arial Narrow" w:hAnsi="Arial Narrow" w:cstheme="minorHAnsi"/>
                <w:sz w:val="20"/>
                <w:szCs w:val="20"/>
                <w:lang w:val="mk-MK"/>
              </w:rPr>
              <w:lastRenderedPageBreak/>
              <w:t xml:space="preserve">слободно да изразуваат мислења против владините </w:t>
            </w:r>
          </w:p>
          <w:p w14:paraId="6A5D5D24" w14:textId="22754463" w:rsidR="00A85A6A" w:rsidRPr="00833C2B" w:rsidRDefault="00A85A6A" w:rsidP="00A85A6A">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политики и активности без страв од одмазда  </w:t>
            </w:r>
          </w:p>
          <w:p w14:paraId="433C8BA8" w14:textId="15981CBA" w:rsidR="003A6500" w:rsidRPr="00833C2B" w:rsidRDefault="003A6500" w:rsidP="00243E14">
            <w:pPr>
              <w:ind w:left="0"/>
              <w:rPr>
                <w:rFonts w:ascii="Arial Narrow" w:hAnsi="Arial Narrow" w:cstheme="minorHAnsi"/>
                <w:sz w:val="20"/>
                <w:szCs w:val="20"/>
                <w:lang w:val="mk-MK"/>
              </w:rPr>
            </w:pPr>
          </w:p>
        </w:tc>
        <w:tc>
          <w:tcPr>
            <w:tcW w:w="4140" w:type="dxa"/>
          </w:tcPr>
          <w:p w14:paraId="4AFBD823"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lastRenderedPageBreak/>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3A9F888A"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lastRenderedPageBreak/>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1545D719"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359A011"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F68AF7E" w14:textId="1C13E5A9" w:rsidR="003A6500" w:rsidRPr="00833C2B" w:rsidRDefault="00811EF8" w:rsidP="00811EF8">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3A6500" w:rsidRPr="00495ACD" w14:paraId="267A93CD" w14:textId="77777777" w:rsidTr="00243E14">
        <w:tc>
          <w:tcPr>
            <w:tcW w:w="1080" w:type="dxa"/>
          </w:tcPr>
          <w:p w14:paraId="3ED76E73" w14:textId="6CBFCFE9" w:rsidR="003A6500" w:rsidRPr="00833C2B" w:rsidRDefault="000E0202" w:rsidP="00243E14">
            <w:pPr>
              <w:ind w:left="0"/>
              <w:rPr>
                <w:rFonts w:ascii="Arial Narrow" w:hAnsi="Arial Narrow"/>
                <w:b/>
                <w:sz w:val="20"/>
                <w:szCs w:val="20"/>
                <w:lang w:val="mk-MK"/>
              </w:rPr>
            </w:pPr>
            <w:r w:rsidRPr="00833C2B">
              <w:rPr>
                <w:rFonts w:ascii="Arial Narrow" w:hAnsi="Arial Narrow"/>
                <w:b/>
                <w:sz w:val="20"/>
                <w:szCs w:val="20"/>
                <w:lang w:val="mk-MK"/>
              </w:rPr>
              <w:lastRenderedPageBreak/>
              <w:t>q</w:t>
            </w:r>
            <w:r w:rsidR="001E306F" w:rsidRPr="00833C2B">
              <w:rPr>
                <w:rFonts w:ascii="Arial Narrow" w:hAnsi="Arial Narrow"/>
                <w:b/>
                <w:sz w:val="20"/>
                <w:szCs w:val="20"/>
                <w:lang w:val="mk-MK"/>
              </w:rPr>
              <w:t>41</w:t>
            </w:r>
            <w:r w:rsidR="003A6500" w:rsidRPr="00833C2B">
              <w:rPr>
                <w:rFonts w:ascii="Arial Narrow" w:hAnsi="Arial Narrow"/>
                <w:b/>
                <w:sz w:val="20"/>
                <w:szCs w:val="20"/>
                <w:lang w:val="mk-MK"/>
              </w:rPr>
              <w:t>g_G2</w:t>
            </w:r>
          </w:p>
          <w:p w14:paraId="69B502EC" w14:textId="77777777" w:rsidR="003A6500" w:rsidRPr="00833C2B" w:rsidRDefault="003A6500" w:rsidP="00243E14">
            <w:pPr>
              <w:ind w:left="0"/>
              <w:rPr>
                <w:rFonts w:ascii="Arial Narrow" w:hAnsi="Arial Narrow"/>
                <w:b/>
                <w:sz w:val="20"/>
                <w:szCs w:val="20"/>
                <w:lang w:val="mk-MK"/>
              </w:rPr>
            </w:pPr>
          </w:p>
          <w:p w14:paraId="603E0D12" w14:textId="77777777" w:rsidR="003A6500" w:rsidRPr="00833C2B" w:rsidRDefault="003A6500" w:rsidP="00243E14">
            <w:pPr>
              <w:ind w:left="0"/>
              <w:rPr>
                <w:rFonts w:ascii="Arial Narrow" w:hAnsi="Arial Narrow"/>
                <w:sz w:val="20"/>
                <w:szCs w:val="20"/>
                <w:lang w:val="mk-MK"/>
              </w:rPr>
            </w:pPr>
          </w:p>
        </w:tc>
        <w:tc>
          <w:tcPr>
            <w:tcW w:w="4860" w:type="dxa"/>
          </w:tcPr>
          <w:p w14:paraId="4B29468C" w14:textId="55179E84" w:rsidR="002A4F17" w:rsidRPr="00833C2B" w:rsidRDefault="002A4F17" w:rsidP="002A4F17">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 политичките партии  можат</w:t>
            </w:r>
          </w:p>
          <w:p w14:paraId="0F0D7A1B" w14:textId="2FA9B99A" w:rsidR="002A4F17" w:rsidRPr="00833C2B" w:rsidRDefault="002A4F17" w:rsidP="002A4F17">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слободно да изразуваат мислења против владините </w:t>
            </w:r>
          </w:p>
          <w:p w14:paraId="37989343" w14:textId="131208D2" w:rsidR="002A4F17" w:rsidRPr="00833C2B" w:rsidRDefault="002A4F17" w:rsidP="002A4F17">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политики и активности без страв од одмазда  </w:t>
            </w:r>
          </w:p>
          <w:p w14:paraId="56ADC5E3" w14:textId="1D420929" w:rsidR="003A6500" w:rsidRPr="00833C2B" w:rsidRDefault="003A6500" w:rsidP="00243E14">
            <w:pPr>
              <w:ind w:left="0"/>
              <w:rPr>
                <w:rFonts w:ascii="Arial Narrow" w:hAnsi="Arial Narrow" w:cstheme="minorHAnsi"/>
                <w:sz w:val="20"/>
                <w:szCs w:val="20"/>
                <w:lang w:val="mk-MK"/>
              </w:rPr>
            </w:pPr>
          </w:p>
        </w:tc>
        <w:tc>
          <w:tcPr>
            <w:tcW w:w="4140" w:type="dxa"/>
          </w:tcPr>
          <w:p w14:paraId="5D03197A"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5AF53596"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C159449"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2E6715D"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6F1C29C0" w14:textId="365B179D" w:rsidR="003A6500" w:rsidRPr="00833C2B" w:rsidRDefault="00811EF8" w:rsidP="00811EF8">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3A6500" w:rsidRPr="00495ACD" w14:paraId="7D6DFD94" w14:textId="77777777" w:rsidTr="00243E14">
        <w:tc>
          <w:tcPr>
            <w:tcW w:w="1080" w:type="dxa"/>
          </w:tcPr>
          <w:p w14:paraId="4784EC46" w14:textId="5D2465E9" w:rsidR="003A6500" w:rsidRPr="00833C2B" w:rsidRDefault="000E0202" w:rsidP="00243E14">
            <w:pPr>
              <w:ind w:left="0"/>
              <w:rPr>
                <w:rFonts w:ascii="Arial Narrow" w:hAnsi="Arial Narrow"/>
                <w:b/>
                <w:sz w:val="20"/>
                <w:szCs w:val="20"/>
                <w:lang w:val="mk-MK"/>
              </w:rPr>
            </w:pPr>
            <w:r w:rsidRPr="00833C2B">
              <w:rPr>
                <w:rFonts w:ascii="Arial Narrow" w:hAnsi="Arial Narrow"/>
                <w:b/>
                <w:sz w:val="20"/>
                <w:szCs w:val="20"/>
                <w:lang w:val="mk-MK"/>
              </w:rPr>
              <w:t>q</w:t>
            </w:r>
            <w:r w:rsidR="001E306F" w:rsidRPr="00833C2B">
              <w:rPr>
                <w:rFonts w:ascii="Arial Narrow" w:hAnsi="Arial Narrow"/>
                <w:b/>
                <w:sz w:val="20"/>
                <w:szCs w:val="20"/>
                <w:lang w:val="mk-MK"/>
              </w:rPr>
              <w:t>41</w:t>
            </w:r>
            <w:r w:rsidR="003A6500" w:rsidRPr="00833C2B">
              <w:rPr>
                <w:rFonts w:ascii="Arial Narrow" w:hAnsi="Arial Narrow"/>
                <w:b/>
                <w:sz w:val="20"/>
                <w:szCs w:val="20"/>
                <w:lang w:val="mk-MK"/>
              </w:rPr>
              <w:t>h_G2</w:t>
            </w:r>
          </w:p>
          <w:p w14:paraId="51691A3C" w14:textId="77777777" w:rsidR="003A6500" w:rsidRPr="00833C2B" w:rsidRDefault="003A6500" w:rsidP="00243E14">
            <w:pPr>
              <w:ind w:left="0"/>
              <w:rPr>
                <w:rFonts w:ascii="Arial Narrow" w:hAnsi="Arial Narrow"/>
                <w:b/>
                <w:sz w:val="20"/>
                <w:szCs w:val="20"/>
                <w:lang w:val="mk-MK"/>
              </w:rPr>
            </w:pPr>
          </w:p>
          <w:p w14:paraId="482063B6" w14:textId="77777777" w:rsidR="003A6500" w:rsidRPr="00833C2B" w:rsidRDefault="003A6500" w:rsidP="00243E14">
            <w:pPr>
              <w:ind w:left="0"/>
              <w:rPr>
                <w:rFonts w:ascii="Arial Narrow" w:hAnsi="Arial Narrow"/>
                <w:sz w:val="20"/>
                <w:szCs w:val="20"/>
                <w:lang w:val="mk-MK"/>
              </w:rPr>
            </w:pPr>
          </w:p>
        </w:tc>
        <w:tc>
          <w:tcPr>
            <w:tcW w:w="4860" w:type="dxa"/>
          </w:tcPr>
          <w:p w14:paraId="7C87579A" w14:textId="721F25C2" w:rsidR="007E5FB9" w:rsidRPr="00833C2B" w:rsidRDefault="007E5FB9" w:rsidP="00243E14">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w:t>
            </w:r>
            <w:r w:rsidR="00833C2B" w:rsidRPr="00833C2B">
              <w:rPr>
                <w:rFonts w:ascii="Arial Narrow" w:hAnsi="Arial Narrow" w:cstheme="minorHAnsi"/>
                <w:sz w:val="20"/>
                <w:szCs w:val="20"/>
                <w:lang w:val="mk-MK"/>
              </w:rPr>
              <w:t>Македонија</w:t>
            </w:r>
            <w:r w:rsidR="003A6500" w:rsidRPr="00833C2B">
              <w:rPr>
                <w:rFonts w:ascii="Arial Narrow" w:hAnsi="Arial Narrow" w:cstheme="minorHAnsi"/>
                <w:sz w:val="20"/>
                <w:szCs w:val="20"/>
                <w:lang w:val="mk-MK"/>
              </w:rPr>
              <w:t xml:space="preserve">, </w:t>
            </w:r>
            <w:r w:rsidRPr="00833C2B">
              <w:rPr>
                <w:rFonts w:ascii="Arial Narrow" w:hAnsi="Arial Narrow" w:cstheme="minorHAnsi"/>
                <w:sz w:val="20"/>
                <w:szCs w:val="20"/>
                <w:lang w:val="mk-MK"/>
              </w:rPr>
              <w:t xml:space="preserve">религиозните малцинства можат слободно и јавно да ги прославуваат светите денови и настани  </w:t>
            </w:r>
          </w:p>
          <w:p w14:paraId="54E0A6CE" w14:textId="5DA13DDE" w:rsidR="003A6500" w:rsidRPr="00833C2B" w:rsidRDefault="003A6500" w:rsidP="00243E14">
            <w:pPr>
              <w:ind w:left="0"/>
              <w:rPr>
                <w:rFonts w:ascii="Arial Narrow" w:hAnsi="Arial Narrow" w:cstheme="minorHAnsi"/>
                <w:sz w:val="20"/>
                <w:szCs w:val="20"/>
                <w:lang w:val="mk-MK"/>
              </w:rPr>
            </w:pPr>
          </w:p>
        </w:tc>
        <w:tc>
          <w:tcPr>
            <w:tcW w:w="4140" w:type="dxa"/>
          </w:tcPr>
          <w:p w14:paraId="1D5CA4EE"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62FF802"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94A2B61"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2D6F3375"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Воопшто 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311E9605" w14:textId="70653D3D" w:rsidR="003A6500" w:rsidRPr="00833C2B" w:rsidRDefault="00811EF8" w:rsidP="00811EF8">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bl>
    <w:p w14:paraId="42B2BA77" w14:textId="6F38A029" w:rsidR="005F2E67" w:rsidRPr="00833C2B" w:rsidRDefault="005F2E67" w:rsidP="003A6500">
      <w:pPr>
        <w:spacing w:after="0" w:line="240" w:lineRule="auto"/>
        <w:ind w:left="0" w:right="0"/>
        <w:rPr>
          <w:rFonts w:ascii="Arial Narrow" w:hAnsi="Arial Narrow" w:cstheme="minorHAnsi"/>
          <w:b/>
          <w:sz w:val="20"/>
          <w:szCs w:val="20"/>
          <w:lang w:val="mk-MK"/>
        </w:rPr>
      </w:pPr>
    </w:p>
    <w:p w14:paraId="3B17E030" w14:textId="28FFA3F9" w:rsidR="00D00941" w:rsidRPr="00833C2B" w:rsidRDefault="009B5934" w:rsidP="00D00941">
      <w:pPr>
        <w:spacing w:after="0" w:line="240" w:lineRule="auto"/>
        <w:rPr>
          <w:rFonts w:ascii="Arial Narrow" w:hAnsi="Arial Narrow" w:cstheme="minorHAnsi"/>
          <w:sz w:val="20"/>
          <w:szCs w:val="20"/>
          <w:lang w:val="mk-MK"/>
        </w:rPr>
      </w:pPr>
      <w:r w:rsidRPr="00833C2B">
        <w:rPr>
          <w:rFonts w:ascii="Arial Narrow" w:hAnsi="Arial Narrow" w:cstheme="minorHAnsi"/>
          <w:b/>
          <w:sz w:val="20"/>
          <w:szCs w:val="20"/>
          <w:lang w:val="mk-MK"/>
        </w:rPr>
        <w:t xml:space="preserve">ПРОЧИТАЈ: </w:t>
      </w:r>
      <w:r w:rsidRPr="00833C2B">
        <w:rPr>
          <w:rFonts w:ascii="Arial Narrow" w:hAnsi="Arial Narrow" w:cstheme="minorHAnsi"/>
          <w:sz w:val="20"/>
          <w:szCs w:val="20"/>
          <w:lang w:val="mk-MK"/>
        </w:rPr>
        <w:t>Дали во изминатите 12 месеци сте</w:t>
      </w:r>
    </w:p>
    <w:p w14:paraId="72423E60" w14:textId="77777777" w:rsidR="00094FFE" w:rsidRPr="00833C2B" w:rsidRDefault="00094FFE" w:rsidP="00D00941">
      <w:pPr>
        <w:spacing w:after="0" w:line="240" w:lineRule="auto"/>
        <w:rPr>
          <w:rFonts w:ascii="Arial Narrow" w:hAnsi="Arial Narrow"/>
          <w:sz w:val="20"/>
          <w:szCs w:val="20"/>
          <w:lang w:val="mk-MK"/>
        </w:rPr>
      </w:pPr>
    </w:p>
    <w:tbl>
      <w:tblPr>
        <w:tblStyle w:val="TableGrid"/>
        <w:tblW w:w="9990" w:type="dxa"/>
        <w:tblInd w:w="-252" w:type="dxa"/>
        <w:tblLook w:val="04A0" w:firstRow="1" w:lastRow="0" w:firstColumn="1" w:lastColumn="0" w:noHBand="0" w:noVBand="1"/>
      </w:tblPr>
      <w:tblGrid>
        <w:gridCol w:w="1080"/>
        <w:gridCol w:w="4860"/>
        <w:gridCol w:w="4050"/>
      </w:tblGrid>
      <w:tr w:rsidR="00D00941" w:rsidRPr="00495ACD" w14:paraId="7FE4CC06" w14:textId="77777777" w:rsidTr="0030777F">
        <w:tc>
          <w:tcPr>
            <w:tcW w:w="1080" w:type="dxa"/>
          </w:tcPr>
          <w:p w14:paraId="1E0058C6" w14:textId="3ECF53DD" w:rsidR="00D00941" w:rsidRPr="00833C2B" w:rsidRDefault="001E306F" w:rsidP="001960AB">
            <w:pPr>
              <w:ind w:left="0"/>
              <w:rPr>
                <w:rFonts w:ascii="Arial Narrow" w:hAnsi="Arial Narrow"/>
                <w:lang w:val="mk-MK"/>
              </w:rPr>
            </w:pPr>
            <w:r w:rsidRPr="00833C2B">
              <w:rPr>
                <w:rFonts w:ascii="Arial Narrow" w:hAnsi="Arial Narrow"/>
                <w:b/>
                <w:sz w:val="20"/>
                <w:szCs w:val="20"/>
                <w:lang w:val="mk-MK"/>
              </w:rPr>
              <w:t>q42</w:t>
            </w:r>
            <w:r w:rsidR="00D00941" w:rsidRPr="00833C2B">
              <w:rPr>
                <w:rFonts w:ascii="Arial Narrow" w:hAnsi="Arial Narrow"/>
                <w:b/>
                <w:sz w:val="20"/>
                <w:szCs w:val="20"/>
                <w:lang w:val="mk-MK"/>
              </w:rPr>
              <w:t>_G2</w:t>
            </w:r>
          </w:p>
        </w:tc>
        <w:tc>
          <w:tcPr>
            <w:tcW w:w="4860" w:type="dxa"/>
          </w:tcPr>
          <w:p w14:paraId="7853A685" w14:textId="77777777" w:rsidR="009B5934" w:rsidRPr="00833C2B" w:rsidRDefault="009B5934" w:rsidP="009B5934">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Присуствувале на законски демонстрации или протестен </w:t>
            </w:r>
          </w:p>
          <w:p w14:paraId="0E5A5469" w14:textId="6EE00979" w:rsidR="00D00941" w:rsidRPr="00833C2B" w:rsidRDefault="009B5934" w:rsidP="009B5934">
            <w:pPr>
              <w:ind w:left="0"/>
              <w:rPr>
                <w:rFonts w:ascii="Arial Narrow" w:hAnsi="Arial Narrow" w:cstheme="minorHAnsi"/>
                <w:sz w:val="20"/>
                <w:szCs w:val="20"/>
                <w:lang w:val="mk-MK"/>
              </w:rPr>
            </w:pPr>
            <w:r w:rsidRPr="00833C2B">
              <w:rPr>
                <w:rFonts w:ascii="Arial Narrow" w:hAnsi="Arial Narrow" w:cstheme="minorHAnsi"/>
                <w:sz w:val="20"/>
                <w:szCs w:val="20"/>
                <w:lang w:val="mk-MK"/>
              </w:rPr>
              <w:t>марш</w:t>
            </w:r>
            <w:r w:rsidR="00D00941" w:rsidRPr="00833C2B">
              <w:rPr>
                <w:rFonts w:ascii="Arial Narrow" w:hAnsi="Arial Narrow" w:cstheme="minorHAnsi"/>
                <w:sz w:val="20"/>
                <w:szCs w:val="20"/>
                <w:lang w:val="mk-MK"/>
              </w:rPr>
              <w:t>?</w:t>
            </w:r>
          </w:p>
          <w:p w14:paraId="3A6507A0" w14:textId="77777777" w:rsidR="00D00941" w:rsidRPr="00833C2B" w:rsidRDefault="00D00941" w:rsidP="0030777F">
            <w:pPr>
              <w:ind w:left="0"/>
              <w:rPr>
                <w:rFonts w:ascii="Arial Narrow" w:hAnsi="Arial Narrow"/>
                <w:lang w:val="mk-MK"/>
              </w:rPr>
            </w:pPr>
          </w:p>
        </w:tc>
        <w:tc>
          <w:tcPr>
            <w:tcW w:w="4050" w:type="dxa"/>
          </w:tcPr>
          <w:p w14:paraId="433329AE"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1CD2D99F" w14:textId="77777777" w:rsidR="00811EF8" w:rsidRPr="00833C2B" w:rsidRDefault="00811EF8" w:rsidP="00811EF8">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 xml:space="preserve">2 </w:t>
            </w:r>
          </w:p>
          <w:p w14:paraId="091EDBD9" w14:textId="3B404354" w:rsidR="00D00941" w:rsidRPr="00833C2B" w:rsidRDefault="00811EF8" w:rsidP="00811EF8">
            <w:pPr>
              <w:ind w:left="0"/>
              <w:rPr>
                <w:rFonts w:ascii="Arial Narrow" w:hAnsi="Arial Narrow"/>
                <w:sz w:val="20"/>
                <w:szCs w:val="20"/>
                <w:lang w:val="mk-MK"/>
              </w:rPr>
            </w:pPr>
            <w:r w:rsidRPr="00833C2B">
              <w:rPr>
                <w:rFonts w:ascii="Arial Narrow" w:hAnsi="Arial Narrow"/>
                <w:b/>
                <w:sz w:val="20"/>
                <w:szCs w:val="20"/>
                <w:lang w:val="mk-MK"/>
              </w:rPr>
              <w:t>(</w:t>
            </w:r>
            <w:r w:rsidR="00AA4AAE" w:rsidRPr="00833C2B">
              <w:rPr>
                <w:rFonts w:ascii="Arial Narrow" w:hAnsi="Arial Narrow"/>
                <w:b/>
                <w:sz w:val="20"/>
                <w:szCs w:val="20"/>
                <w:lang w:val="mk-MK"/>
              </w:rPr>
              <w:t>НЕ ЧИТАЈ</w:t>
            </w:r>
            <w:r w:rsidRPr="00833C2B">
              <w:rPr>
                <w:rFonts w:ascii="Arial Narrow" w:hAnsi="Arial Narrow"/>
                <w:b/>
                <w:sz w:val="20"/>
                <w:szCs w:val="20"/>
                <w:lang w:val="mk-MK"/>
              </w:rPr>
              <w:t xml:space="preserve">)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bl>
    <w:p w14:paraId="07740B3A" w14:textId="77777777" w:rsidR="00D00941" w:rsidRPr="00833C2B" w:rsidRDefault="00D00941" w:rsidP="00D00941">
      <w:pPr>
        <w:spacing w:after="0" w:line="240" w:lineRule="auto"/>
        <w:ind w:left="0" w:right="0"/>
        <w:rPr>
          <w:rFonts w:ascii="Arial Narrow" w:eastAsia="Times New Roman" w:hAnsi="Arial Narrow" w:cs="Arial"/>
          <w:b/>
          <w:snapToGrid w:val="0"/>
          <w:sz w:val="20"/>
          <w:szCs w:val="20"/>
          <w:lang w:val="mk-MK" w:eastAsia="es-ES"/>
        </w:rPr>
      </w:pPr>
    </w:p>
    <w:p w14:paraId="3E9E1D4B" w14:textId="198CE8E7" w:rsidR="002E216B" w:rsidRPr="00833C2B" w:rsidRDefault="005C204D" w:rsidP="005C204D">
      <w:pPr>
        <w:ind w:left="0" w:right="0"/>
        <w:rPr>
          <w:rFonts w:ascii="Arial Narrow" w:eastAsia="Times New Roman" w:hAnsi="Arial Narrow" w:cs="Arial"/>
          <w:snapToGrid w:val="0"/>
          <w:sz w:val="20"/>
          <w:szCs w:val="20"/>
          <w:lang w:val="mk-MK" w:eastAsia="es-ES"/>
        </w:rPr>
      </w:pPr>
      <w:r w:rsidRPr="00833C2B">
        <w:rPr>
          <w:rFonts w:ascii="Arial Narrow" w:eastAsia="Times New Roman" w:hAnsi="Arial Narrow" w:cs="Arial"/>
          <w:snapToGrid w:val="0"/>
          <w:sz w:val="20"/>
          <w:szCs w:val="20"/>
          <w:lang w:val="mk-MK" w:eastAsia="es-ES"/>
        </w:rPr>
        <w:br w:type="page"/>
      </w:r>
    </w:p>
    <w:p w14:paraId="2D772360" w14:textId="672E2868" w:rsidR="009860B3" w:rsidRPr="00833C2B" w:rsidRDefault="00E27139" w:rsidP="009860B3">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val="mk-MK" w:eastAsia="es-ES"/>
        </w:rPr>
      </w:pPr>
      <w:r w:rsidRPr="00833C2B">
        <w:rPr>
          <w:rFonts w:ascii="Arial Narrow" w:eastAsia="Times New Roman" w:hAnsi="Arial Narrow" w:cs="Arial"/>
          <w:b/>
          <w:snapToGrid w:val="0"/>
          <w:lang w:val="mk-MK" w:eastAsia="es-ES"/>
        </w:rPr>
        <w:lastRenderedPageBreak/>
        <w:t>8</w:t>
      </w:r>
      <w:r w:rsidR="009860B3" w:rsidRPr="00833C2B">
        <w:rPr>
          <w:rFonts w:ascii="Arial Narrow" w:eastAsia="Times New Roman" w:hAnsi="Arial Narrow" w:cs="Arial"/>
          <w:b/>
          <w:snapToGrid w:val="0"/>
          <w:lang w:val="mk-MK" w:eastAsia="es-ES"/>
        </w:rPr>
        <w:t xml:space="preserve">. </w:t>
      </w:r>
      <w:r w:rsidR="00CD7542" w:rsidRPr="00833C2B">
        <w:rPr>
          <w:rFonts w:ascii="Arial Narrow" w:eastAsia="Times New Roman" w:hAnsi="Arial Narrow" w:cs="Arial"/>
          <w:b/>
          <w:snapToGrid w:val="0"/>
          <w:lang w:val="mk-MK" w:eastAsia="es-ES"/>
        </w:rPr>
        <w:t xml:space="preserve">РАБОТА НА ИНСТИТУЦИИТЕ </w:t>
      </w:r>
      <w:r w:rsidR="009860B3" w:rsidRPr="00833C2B">
        <w:rPr>
          <w:rFonts w:ascii="Arial Narrow" w:eastAsia="Times New Roman" w:hAnsi="Arial Narrow" w:cs="Arial"/>
          <w:b/>
          <w:snapToGrid w:val="0"/>
          <w:lang w:val="mk-MK" w:eastAsia="es-ES"/>
        </w:rPr>
        <w:t xml:space="preserve"> </w:t>
      </w:r>
    </w:p>
    <w:p w14:paraId="325DA721" w14:textId="65D0611B" w:rsidR="00B04FCA" w:rsidRPr="00833C2B" w:rsidRDefault="00B04FCA" w:rsidP="00E70CD1">
      <w:pPr>
        <w:spacing w:after="0" w:line="240" w:lineRule="auto"/>
        <w:ind w:left="0" w:right="0"/>
        <w:rPr>
          <w:rFonts w:ascii="Arial Narrow" w:eastAsia="Times New Roman" w:hAnsi="Arial Narrow" w:cs="Arial"/>
          <w:snapToGrid w:val="0"/>
          <w:sz w:val="20"/>
          <w:szCs w:val="20"/>
          <w:lang w:val="mk-MK" w:eastAsia="es-ES"/>
        </w:rPr>
      </w:pPr>
    </w:p>
    <w:p w14:paraId="1A911FB1" w14:textId="77777777" w:rsidR="00B832F7" w:rsidRPr="00833C2B" w:rsidRDefault="00B832F7" w:rsidP="00B832F7">
      <w:pPr>
        <w:spacing w:after="0" w:line="240" w:lineRule="auto"/>
        <w:ind w:left="0"/>
        <w:rPr>
          <w:rFonts w:ascii="Arial Narrow" w:hAnsi="Arial Narrow" w:cstheme="minorHAnsi"/>
          <w:b/>
          <w:u w:val="single"/>
          <w:lang w:val="mk-MK"/>
        </w:rPr>
      </w:pPr>
      <w:r w:rsidRPr="00833C2B">
        <w:rPr>
          <w:rFonts w:ascii="Arial Narrow" w:hAnsi="Arial Narrow" w:cstheme="minorHAnsi"/>
          <w:b/>
          <w:u w:val="single"/>
          <w:lang w:val="mk-MK"/>
        </w:rPr>
        <w:t>ОПЦИЈА A</w:t>
      </w:r>
    </w:p>
    <w:p w14:paraId="4C799AD3" w14:textId="77777777" w:rsidR="00B832F7" w:rsidRPr="00833C2B" w:rsidRDefault="00B832F7" w:rsidP="00B832F7">
      <w:pPr>
        <w:spacing w:after="0" w:line="240" w:lineRule="auto"/>
        <w:ind w:left="0"/>
        <w:rPr>
          <w:rFonts w:ascii="Arial Narrow" w:hAnsi="Arial Narrow" w:cstheme="minorHAnsi"/>
          <w:b/>
          <w:u w:val="single"/>
          <w:lang w:val="mk-MK"/>
        </w:rPr>
      </w:pPr>
    </w:p>
    <w:p w14:paraId="70355C1A" w14:textId="25A0AB81" w:rsidR="00B832F7" w:rsidRPr="00833C2B" w:rsidRDefault="00B832F7" w:rsidP="00B832F7">
      <w:pPr>
        <w:spacing w:after="0" w:line="240" w:lineRule="auto"/>
        <w:ind w:left="0"/>
        <w:rPr>
          <w:rFonts w:ascii="Arial Narrow" w:hAnsi="Arial Narrow" w:cstheme="minorHAnsi"/>
          <w:b/>
          <w:lang w:val="mk-MK"/>
        </w:rPr>
      </w:pPr>
      <w:r w:rsidRPr="00833C2B">
        <w:rPr>
          <w:rFonts w:ascii="Arial Narrow" w:hAnsi="Arial Narrow" w:cstheme="minorHAnsi"/>
          <w:b/>
          <w:lang w:val="mk-MK"/>
        </w:rPr>
        <w:t>АНКЕТАР: ВО АНКЕТАТАТ ПО СЛУЧАЕН ИЗБОР ЌЕ БИДЕ ДОДЕЛЕНА ОПЦИЈА А ИЛИ ОПЦИЈА Б НА СЕКОЈ ИСПИТАНИК .</w:t>
      </w:r>
    </w:p>
    <w:p w14:paraId="4A1B4E47" w14:textId="77777777" w:rsidR="00B832F7" w:rsidRPr="00833C2B" w:rsidRDefault="00B832F7" w:rsidP="00B832F7">
      <w:pPr>
        <w:spacing w:after="0" w:line="240" w:lineRule="auto"/>
        <w:ind w:left="0" w:right="0"/>
        <w:rPr>
          <w:rFonts w:ascii="Arial Narrow" w:eastAsia="Times New Roman" w:hAnsi="Arial Narrow" w:cs="Arial"/>
          <w:b/>
          <w:snapToGrid w:val="0"/>
          <w:szCs w:val="16"/>
          <w:lang w:val="mk-MK" w:eastAsia="es-ES"/>
        </w:rPr>
      </w:pPr>
    </w:p>
    <w:p w14:paraId="1496C4F3" w14:textId="77777777" w:rsidR="00B832F7" w:rsidRPr="00833C2B" w:rsidRDefault="00B832F7" w:rsidP="00B832F7">
      <w:pPr>
        <w:tabs>
          <w:tab w:val="left" w:pos="180"/>
        </w:tabs>
        <w:spacing w:after="0" w:line="240" w:lineRule="auto"/>
        <w:ind w:left="0" w:right="-180"/>
        <w:rPr>
          <w:rFonts w:ascii="Arial Narrow" w:hAnsi="Arial Narrow" w:cstheme="minorHAnsi"/>
          <w:b/>
          <w:sz w:val="20"/>
          <w:szCs w:val="20"/>
          <w:lang w:val="mk-MK"/>
        </w:rPr>
      </w:pPr>
      <w:r w:rsidRPr="00833C2B">
        <w:rPr>
          <w:rFonts w:ascii="Arial Narrow" w:hAnsi="Arial Narrow" w:cstheme="minorHAnsi"/>
          <w:b/>
          <w:sz w:val="20"/>
          <w:szCs w:val="20"/>
          <w:lang w:val="mk-MK"/>
        </w:rPr>
        <w:t xml:space="preserve">ПРОЧИТАЈ: </w:t>
      </w:r>
      <w:r w:rsidRPr="00833C2B">
        <w:rPr>
          <w:rFonts w:ascii="Arial Narrow" w:hAnsi="Arial Narrow" w:cstheme="minorHAnsi"/>
          <w:bCs/>
          <w:sz w:val="20"/>
          <w:szCs w:val="20"/>
          <w:lang w:val="mk-MK"/>
        </w:rPr>
        <w:t>Кога разговараме со луѓето за нивната локална власт, често наоѓаме важни разлики во тоа колку добро владата, полицијата и судовите ја извршуваат својата работа. Ве молам кажете ми колку често би рекле дека:</w:t>
      </w:r>
    </w:p>
    <w:p w14:paraId="770E58DE" w14:textId="77777777" w:rsidR="00B832F7" w:rsidRPr="00833C2B" w:rsidRDefault="00B832F7" w:rsidP="00B832F7">
      <w:pPr>
        <w:tabs>
          <w:tab w:val="left" w:pos="180"/>
        </w:tabs>
        <w:spacing w:after="0" w:line="240" w:lineRule="auto"/>
        <w:ind w:left="0" w:right="-180"/>
        <w:rPr>
          <w:rFonts w:ascii="Arial Narrow" w:hAnsi="Arial Narrow" w:cstheme="minorHAnsi"/>
          <w:sz w:val="20"/>
          <w:szCs w:val="20"/>
          <w:lang w:val="mk-MK"/>
        </w:rPr>
      </w:pPr>
    </w:p>
    <w:p w14:paraId="7C743E7F" w14:textId="77777777" w:rsidR="00B832F7" w:rsidRPr="00833C2B" w:rsidRDefault="00B832F7" w:rsidP="00B832F7">
      <w:pPr>
        <w:tabs>
          <w:tab w:val="left" w:pos="180"/>
        </w:tabs>
        <w:spacing w:after="0" w:line="240" w:lineRule="auto"/>
        <w:ind w:left="0"/>
        <w:rPr>
          <w:rFonts w:ascii="Arial Narrow" w:hAnsi="Arial Narrow" w:cstheme="minorHAnsi"/>
          <w:sz w:val="20"/>
          <w:szCs w:val="20"/>
          <w:lang w:val="mk-MK"/>
        </w:rPr>
      </w:pPr>
    </w:p>
    <w:tbl>
      <w:tblPr>
        <w:tblStyle w:val="TableGrid"/>
        <w:tblW w:w="10080" w:type="dxa"/>
        <w:tblInd w:w="-252" w:type="dxa"/>
        <w:tblLook w:val="04A0" w:firstRow="1" w:lastRow="0" w:firstColumn="1" w:lastColumn="0" w:noHBand="0" w:noVBand="1"/>
      </w:tblPr>
      <w:tblGrid>
        <w:gridCol w:w="909"/>
        <w:gridCol w:w="5092"/>
        <w:gridCol w:w="4079"/>
      </w:tblGrid>
      <w:tr w:rsidR="00B832F7" w:rsidRPr="00495ACD" w14:paraId="7546EB8A" w14:textId="77777777" w:rsidTr="00C64468">
        <w:tc>
          <w:tcPr>
            <w:tcW w:w="787" w:type="dxa"/>
          </w:tcPr>
          <w:p w14:paraId="128E861A" w14:textId="77777777" w:rsidR="00B832F7" w:rsidRPr="00833C2B" w:rsidRDefault="00B832F7" w:rsidP="00C64468">
            <w:pPr>
              <w:ind w:left="0" w:right="0"/>
              <w:rPr>
                <w:rFonts w:ascii="Arial Narrow" w:hAnsi="Arial Narrow"/>
                <w:b/>
                <w:sz w:val="20"/>
                <w:szCs w:val="20"/>
                <w:lang w:val="mk-MK"/>
              </w:rPr>
            </w:pPr>
            <w:r w:rsidRPr="00833C2B">
              <w:rPr>
                <w:rFonts w:ascii="Arial Narrow" w:hAnsi="Arial Narrow"/>
                <w:b/>
                <w:sz w:val="20"/>
                <w:szCs w:val="20"/>
                <w:lang w:val="mk-MK"/>
              </w:rPr>
              <w:t>q43a_G1</w:t>
            </w:r>
          </w:p>
          <w:p w14:paraId="00BB3F95" w14:textId="77777777" w:rsidR="00B832F7" w:rsidRPr="00833C2B" w:rsidRDefault="00B832F7" w:rsidP="00C64468">
            <w:pPr>
              <w:tabs>
                <w:tab w:val="left" w:pos="180"/>
              </w:tabs>
              <w:ind w:left="0"/>
              <w:rPr>
                <w:rFonts w:ascii="Arial Narrow" w:hAnsi="Arial Narrow" w:cstheme="minorHAnsi"/>
                <w:sz w:val="20"/>
                <w:szCs w:val="20"/>
                <w:lang w:val="mk-MK"/>
              </w:rPr>
            </w:pPr>
          </w:p>
        </w:tc>
        <w:tc>
          <w:tcPr>
            <w:tcW w:w="5153" w:type="dxa"/>
          </w:tcPr>
          <w:p w14:paraId="2A82EA15" w14:textId="6745F0FB" w:rsidR="00B832F7" w:rsidRPr="00833C2B" w:rsidRDefault="00B832F7" w:rsidP="00C64468">
            <w:pPr>
              <w:tabs>
                <w:tab w:val="left" w:pos="180"/>
              </w:tabs>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Полицијата 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постапува според законот </w:t>
            </w:r>
          </w:p>
        </w:tc>
        <w:tc>
          <w:tcPr>
            <w:tcW w:w="4140" w:type="dxa"/>
          </w:tcPr>
          <w:p w14:paraId="7B5AEEE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6A8B55D6"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E68F364"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B4E3ED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3CC723A" w14:textId="77777777" w:rsidR="00B832F7" w:rsidRPr="00833C2B" w:rsidRDefault="00B832F7" w:rsidP="00C64468">
            <w:pPr>
              <w:tabs>
                <w:tab w:val="left" w:pos="180"/>
              </w:tabs>
              <w:ind w:left="0"/>
              <w:rPr>
                <w:rFonts w:ascii="Arial Narrow" w:hAnsi="Arial Narrow"/>
                <w:sz w:val="20"/>
                <w:szCs w:val="20"/>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3ED9596F" w14:textId="77777777" w:rsidTr="00C64468">
        <w:tc>
          <w:tcPr>
            <w:tcW w:w="787" w:type="dxa"/>
          </w:tcPr>
          <w:p w14:paraId="3CC7107C" w14:textId="77777777" w:rsidR="00B832F7" w:rsidRPr="00833C2B" w:rsidRDefault="00B832F7" w:rsidP="00C64468">
            <w:pPr>
              <w:ind w:left="0" w:right="0"/>
              <w:rPr>
                <w:rFonts w:ascii="Arial Narrow" w:hAnsi="Arial Narrow"/>
                <w:b/>
                <w:sz w:val="20"/>
                <w:szCs w:val="20"/>
                <w:lang w:val="mk-MK"/>
              </w:rPr>
            </w:pPr>
            <w:r w:rsidRPr="00833C2B">
              <w:rPr>
                <w:rFonts w:ascii="Arial Narrow" w:hAnsi="Arial Narrow"/>
                <w:b/>
                <w:sz w:val="20"/>
                <w:szCs w:val="20"/>
                <w:lang w:val="mk-MK"/>
              </w:rPr>
              <w:t>q43b_G1</w:t>
            </w:r>
          </w:p>
          <w:p w14:paraId="3BD0288F" w14:textId="77777777" w:rsidR="00B832F7" w:rsidRPr="00833C2B" w:rsidRDefault="00B832F7" w:rsidP="00C64468">
            <w:pPr>
              <w:ind w:left="0" w:right="0"/>
              <w:rPr>
                <w:rFonts w:ascii="Arial Narrow" w:hAnsi="Arial Narrow"/>
                <w:b/>
                <w:sz w:val="20"/>
                <w:szCs w:val="20"/>
                <w:lang w:val="mk-MK"/>
              </w:rPr>
            </w:pPr>
          </w:p>
          <w:p w14:paraId="3BB0C2AD" w14:textId="77777777" w:rsidR="00B832F7" w:rsidRPr="00833C2B" w:rsidRDefault="00B832F7" w:rsidP="00C64468">
            <w:pPr>
              <w:tabs>
                <w:tab w:val="left" w:pos="180"/>
              </w:tabs>
              <w:ind w:left="0"/>
              <w:rPr>
                <w:rFonts w:ascii="Arial Narrow" w:hAnsi="Arial Narrow" w:cstheme="minorHAnsi"/>
                <w:sz w:val="20"/>
                <w:szCs w:val="20"/>
                <w:lang w:val="mk-MK"/>
              </w:rPr>
            </w:pPr>
          </w:p>
        </w:tc>
        <w:tc>
          <w:tcPr>
            <w:tcW w:w="5153" w:type="dxa"/>
          </w:tcPr>
          <w:p w14:paraId="072940B1" w14:textId="435FB4C1" w:rsidR="00B832F7" w:rsidRPr="00833C2B" w:rsidRDefault="00B832F7" w:rsidP="00C64468">
            <w:pPr>
              <w:tabs>
                <w:tab w:val="left" w:pos="180"/>
              </w:tabs>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Полициските истражни органи 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спроведуваат сериозни истраги почитувајќи го законот при откривање на сторителите на кривични дела.</w:t>
            </w:r>
          </w:p>
        </w:tc>
        <w:tc>
          <w:tcPr>
            <w:tcW w:w="4140" w:type="dxa"/>
          </w:tcPr>
          <w:p w14:paraId="54A3719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1D4A471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4594FF0A"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0008EE64"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71AE17F0" w14:textId="77777777" w:rsidR="00B832F7" w:rsidRPr="00833C2B" w:rsidRDefault="00B832F7" w:rsidP="00C64468">
            <w:pPr>
              <w:tabs>
                <w:tab w:val="left" w:pos="180"/>
              </w:tabs>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15904933" w14:textId="77777777" w:rsidTr="00C64468">
        <w:tc>
          <w:tcPr>
            <w:tcW w:w="787" w:type="dxa"/>
          </w:tcPr>
          <w:p w14:paraId="3348D98E" w14:textId="77777777" w:rsidR="00B832F7" w:rsidRPr="00833C2B" w:rsidRDefault="00B832F7" w:rsidP="00C64468">
            <w:pPr>
              <w:ind w:left="0" w:right="0"/>
              <w:rPr>
                <w:rFonts w:ascii="Arial Narrow" w:hAnsi="Arial Narrow"/>
                <w:b/>
                <w:sz w:val="20"/>
                <w:szCs w:val="20"/>
                <w:lang w:val="mk-MK"/>
              </w:rPr>
            </w:pPr>
            <w:r w:rsidRPr="00833C2B">
              <w:rPr>
                <w:rFonts w:ascii="Arial Narrow" w:hAnsi="Arial Narrow"/>
                <w:b/>
                <w:sz w:val="20"/>
                <w:szCs w:val="20"/>
                <w:lang w:val="mk-MK"/>
              </w:rPr>
              <w:t>q43c_G1</w:t>
            </w:r>
          </w:p>
          <w:p w14:paraId="0CCEFB73" w14:textId="77777777" w:rsidR="00B832F7" w:rsidRPr="00833C2B" w:rsidRDefault="00B832F7" w:rsidP="00C64468">
            <w:pPr>
              <w:tabs>
                <w:tab w:val="left" w:pos="180"/>
              </w:tabs>
              <w:ind w:left="0"/>
              <w:rPr>
                <w:rFonts w:ascii="Arial Narrow" w:hAnsi="Arial Narrow" w:cstheme="minorHAnsi"/>
                <w:sz w:val="20"/>
                <w:szCs w:val="20"/>
                <w:lang w:val="mk-MK"/>
              </w:rPr>
            </w:pPr>
          </w:p>
        </w:tc>
        <w:tc>
          <w:tcPr>
            <w:tcW w:w="5153" w:type="dxa"/>
          </w:tcPr>
          <w:p w14:paraId="382136F3" w14:textId="083F6049" w:rsidR="001B54ED" w:rsidRPr="00833C2B" w:rsidRDefault="00B832F7" w:rsidP="001B54ED">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основните права на осомничените се </w:t>
            </w:r>
          </w:p>
          <w:p w14:paraId="7B911C9A" w14:textId="60F51DB4" w:rsidR="00B832F7" w:rsidRPr="00833C2B" w:rsidRDefault="001B54ED" w:rsidP="001B54ED">
            <w:pPr>
              <w:ind w:left="0"/>
              <w:rPr>
                <w:rFonts w:ascii="Arial Narrow" w:hAnsi="Arial Narrow" w:cstheme="minorHAnsi"/>
                <w:sz w:val="20"/>
                <w:szCs w:val="20"/>
                <w:lang w:val="mk-MK"/>
              </w:rPr>
            </w:pPr>
            <w:r w:rsidRPr="00833C2B">
              <w:rPr>
                <w:rFonts w:ascii="Arial Narrow" w:hAnsi="Arial Narrow" w:cstheme="minorHAnsi"/>
                <w:sz w:val="20"/>
                <w:szCs w:val="20"/>
                <w:lang w:val="mk-MK"/>
              </w:rPr>
              <w:t>p</w:t>
            </w:r>
            <w:r w:rsidR="00B832F7" w:rsidRPr="00833C2B">
              <w:rPr>
                <w:rFonts w:ascii="Arial Narrow" w:hAnsi="Arial Narrow" w:cstheme="minorHAnsi"/>
                <w:sz w:val="20"/>
                <w:szCs w:val="20"/>
                <w:lang w:val="mk-MK"/>
              </w:rPr>
              <w:t>очитуваат</w:t>
            </w:r>
            <w:r w:rsidRPr="00833C2B">
              <w:rPr>
                <w:lang w:val="mk-MK"/>
              </w:rPr>
              <w:t xml:space="preserve"> </w:t>
            </w:r>
            <w:r w:rsidRPr="00833C2B">
              <w:rPr>
                <w:rFonts w:ascii="Arial Narrow" w:hAnsi="Arial Narrow" w:cstheme="minorHAnsi"/>
                <w:sz w:val="20"/>
                <w:szCs w:val="20"/>
                <w:lang w:val="mk-MK"/>
              </w:rPr>
              <w:t xml:space="preserve">од страна на полицијата </w:t>
            </w:r>
            <w:r w:rsidR="00B832F7" w:rsidRPr="00833C2B">
              <w:rPr>
                <w:rFonts w:ascii="Arial Narrow" w:hAnsi="Arial Narrow" w:cstheme="minorHAnsi"/>
                <w:sz w:val="20"/>
                <w:szCs w:val="20"/>
                <w:lang w:val="mk-MK"/>
              </w:rPr>
              <w:t xml:space="preserve">. </w:t>
            </w:r>
          </w:p>
        </w:tc>
        <w:tc>
          <w:tcPr>
            <w:tcW w:w="4140" w:type="dxa"/>
          </w:tcPr>
          <w:p w14:paraId="0903382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5B8D315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52A9B668"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53C7A6A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D50F33D" w14:textId="77777777" w:rsidR="00B832F7" w:rsidRPr="00833C2B" w:rsidRDefault="00B832F7" w:rsidP="00C64468">
            <w:pPr>
              <w:tabs>
                <w:tab w:val="left" w:pos="180"/>
              </w:tabs>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710F3898" w14:textId="77777777" w:rsidTr="00C64468">
        <w:tc>
          <w:tcPr>
            <w:tcW w:w="787" w:type="dxa"/>
          </w:tcPr>
          <w:p w14:paraId="5B54DB6E" w14:textId="77777777" w:rsidR="00B832F7" w:rsidRPr="00833C2B" w:rsidRDefault="00B832F7" w:rsidP="00C64468">
            <w:pPr>
              <w:ind w:left="0" w:right="0"/>
              <w:rPr>
                <w:rFonts w:ascii="Arial Narrow" w:hAnsi="Arial Narrow"/>
                <w:b/>
                <w:sz w:val="20"/>
                <w:szCs w:val="20"/>
                <w:lang w:val="mk-MK"/>
              </w:rPr>
            </w:pPr>
            <w:r w:rsidRPr="00833C2B">
              <w:rPr>
                <w:rFonts w:ascii="Arial Narrow" w:hAnsi="Arial Narrow"/>
                <w:b/>
                <w:sz w:val="20"/>
                <w:szCs w:val="20"/>
                <w:lang w:val="mk-MK"/>
              </w:rPr>
              <w:t>q43d_G1</w:t>
            </w:r>
          </w:p>
          <w:p w14:paraId="6172E3C0" w14:textId="77777777" w:rsidR="00B832F7" w:rsidRPr="00833C2B" w:rsidRDefault="00B832F7" w:rsidP="00C64468">
            <w:pPr>
              <w:tabs>
                <w:tab w:val="left" w:pos="180"/>
              </w:tabs>
              <w:ind w:left="0"/>
              <w:rPr>
                <w:rFonts w:ascii="Arial Narrow" w:hAnsi="Arial Narrow" w:cstheme="minorHAnsi"/>
                <w:sz w:val="20"/>
                <w:szCs w:val="20"/>
                <w:lang w:val="mk-MK"/>
              </w:rPr>
            </w:pPr>
          </w:p>
        </w:tc>
        <w:tc>
          <w:tcPr>
            <w:tcW w:w="5153" w:type="dxa"/>
          </w:tcPr>
          <w:p w14:paraId="0F981FF5" w14:textId="5B04C3A2"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ако припадниците на полицијата го прекршат законот, тие се казнети за овие прекршувања.</w:t>
            </w:r>
          </w:p>
        </w:tc>
        <w:tc>
          <w:tcPr>
            <w:tcW w:w="4140" w:type="dxa"/>
          </w:tcPr>
          <w:p w14:paraId="5A0EC05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2F678C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4483CDE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0F7EAA1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0950851C" w14:textId="77777777" w:rsidR="00B832F7" w:rsidRPr="00833C2B" w:rsidRDefault="00B832F7" w:rsidP="00C64468">
            <w:pPr>
              <w:tabs>
                <w:tab w:val="left" w:pos="180"/>
              </w:tabs>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1637D561" w14:textId="77777777" w:rsidTr="00C64468">
        <w:tc>
          <w:tcPr>
            <w:tcW w:w="787" w:type="dxa"/>
          </w:tcPr>
          <w:p w14:paraId="6FFB0C9D" w14:textId="77777777" w:rsidR="00B832F7" w:rsidRPr="00833C2B" w:rsidRDefault="00B832F7" w:rsidP="00C64468">
            <w:pPr>
              <w:ind w:left="0" w:right="0"/>
              <w:rPr>
                <w:rFonts w:ascii="Arial Narrow" w:hAnsi="Arial Narrow"/>
                <w:b/>
                <w:sz w:val="20"/>
                <w:szCs w:val="20"/>
                <w:lang w:val="mk-MK"/>
              </w:rPr>
            </w:pPr>
            <w:r w:rsidRPr="00833C2B">
              <w:rPr>
                <w:rFonts w:ascii="Arial Narrow" w:hAnsi="Arial Narrow"/>
                <w:b/>
                <w:sz w:val="20"/>
                <w:szCs w:val="20"/>
                <w:lang w:val="mk-MK"/>
              </w:rPr>
              <w:t>q43e_G1</w:t>
            </w:r>
          </w:p>
          <w:p w14:paraId="0D1FC45F" w14:textId="77777777" w:rsidR="00B832F7" w:rsidRPr="00833C2B" w:rsidRDefault="00B832F7" w:rsidP="00C64468">
            <w:pPr>
              <w:ind w:left="0" w:right="0"/>
              <w:rPr>
                <w:rFonts w:ascii="Arial Narrow" w:hAnsi="Arial Narrow"/>
                <w:b/>
                <w:sz w:val="20"/>
                <w:szCs w:val="20"/>
                <w:lang w:val="mk-MK"/>
              </w:rPr>
            </w:pPr>
          </w:p>
        </w:tc>
        <w:tc>
          <w:tcPr>
            <w:tcW w:w="5153" w:type="dxa"/>
          </w:tcPr>
          <w:p w14:paraId="16BD2231" w14:textId="721829F9"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припадниците на полицијата користат </w:t>
            </w:r>
          </w:p>
          <w:p w14:paraId="70D575AF"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прекумерна употреба на сила.</w:t>
            </w:r>
          </w:p>
        </w:tc>
        <w:tc>
          <w:tcPr>
            <w:tcW w:w="4140" w:type="dxa"/>
          </w:tcPr>
          <w:p w14:paraId="4810AA24"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425C12C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61482A43"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288A365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59546872"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2FE83EAF" w14:textId="77777777" w:rsidTr="00C64468">
        <w:tc>
          <w:tcPr>
            <w:tcW w:w="787" w:type="dxa"/>
          </w:tcPr>
          <w:p w14:paraId="7701964B" w14:textId="77777777" w:rsidR="00B832F7" w:rsidRPr="00833C2B" w:rsidRDefault="00B832F7" w:rsidP="00C64468">
            <w:pPr>
              <w:ind w:left="0" w:right="0"/>
              <w:rPr>
                <w:rFonts w:ascii="Arial Narrow" w:hAnsi="Arial Narrow"/>
                <w:b/>
                <w:sz w:val="20"/>
                <w:szCs w:val="20"/>
                <w:lang w:val="mk-MK"/>
              </w:rPr>
            </w:pPr>
            <w:r w:rsidRPr="00833C2B">
              <w:rPr>
                <w:rFonts w:ascii="Arial Narrow" w:hAnsi="Arial Narrow"/>
                <w:b/>
                <w:sz w:val="20"/>
                <w:szCs w:val="20"/>
                <w:lang w:val="mk-MK"/>
              </w:rPr>
              <w:t>q43f_G1</w:t>
            </w:r>
          </w:p>
        </w:tc>
        <w:tc>
          <w:tcPr>
            <w:tcW w:w="5153" w:type="dxa"/>
          </w:tcPr>
          <w:p w14:paraId="12EFB3F5" w14:textId="751D567D"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ако припадниците на полицијата побараат </w:t>
            </w:r>
          </w:p>
          <w:p w14:paraId="10D78976"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мито за тоа ќе одговараат.</w:t>
            </w:r>
          </w:p>
        </w:tc>
        <w:tc>
          <w:tcPr>
            <w:tcW w:w="4140" w:type="dxa"/>
          </w:tcPr>
          <w:p w14:paraId="37C123F9"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78DD277"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66CFCBE3"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4CCDA73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0893F9F1"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539D0787" w14:textId="77777777" w:rsidTr="00C64468">
        <w:tc>
          <w:tcPr>
            <w:tcW w:w="787" w:type="dxa"/>
          </w:tcPr>
          <w:p w14:paraId="7BB998E3" w14:textId="77777777" w:rsidR="00B832F7" w:rsidRPr="00833C2B" w:rsidRDefault="00B832F7" w:rsidP="00C64468">
            <w:pPr>
              <w:ind w:left="0" w:right="0"/>
              <w:rPr>
                <w:rFonts w:ascii="Arial Narrow" w:hAnsi="Arial Narrow"/>
                <w:b/>
                <w:sz w:val="20"/>
                <w:szCs w:val="20"/>
                <w:lang w:val="mk-MK"/>
              </w:rPr>
            </w:pPr>
            <w:r w:rsidRPr="00833C2B">
              <w:rPr>
                <w:rFonts w:ascii="Arial Narrow" w:hAnsi="Arial Narrow"/>
                <w:b/>
                <w:sz w:val="20"/>
                <w:szCs w:val="20"/>
                <w:lang w:val="mk-MK"/>
              </w:rPr>
              <w:t>q43g_G1</w:t>
            </w:r>
          </w:p>
          <w:p w14:paraId="1A2B2A16" w14:textId="77777777" w:rsidR="00B832F7" w:rsidRPr="00833C2B" w:rsidRDefault="00B832F7" w:rsidP="00C64468">
            <w:pPr>
              <w:ind w:left="0" w:right="0"/>
              <w:rPr>
                <w:rFonts w:ascii="Arial Narrow" w:hAnsi="Arial Narrow"/>
                <w:b/>
                <w:sz w:val="20"/>
                <w:szCs w:val="20"/>
                <w:lang w:val="mk-MK"/>
              </w:rPr>
            </w:pPr>
          </w:p>
        </w:tc>
        <w:tc>
          <w:tcPr>
            <w:tcW w:w="5153" w:type="dxa"/>
          </w:tcPr>
          <w:p w14:paraId="04FA5DF2" w14:textId="6FD4864C"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ако припадниците на полицијата примаат мито од банди или криминални организации за тоа ќе одговараат.</w:t>
            </w:r>
          </w:p>
        </w:tc>
        <w:tc>
          <w:tcPr>
            <w:tcW w:w="4140" w:type="dxa"/>
          </w:tcPr>
          <w:p w14:paraId="13F2B92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61B4BA8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6D654FFE"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62BAB9E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307A019F"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34051240" w14:textId="77777777" w:rsidTr="00C64468">
        <w:tc>
          <w:tcPr>
            <w:tcW w:w="787" w:type="dxa"/>
          </w:tcPr>
          <w:p w14:paraId="4A36ACEB" w14:textId="77777777" w:rsidR="00B832F7" w:rsidRPr="00833C2B" w:rsidRDefault="00B832F7" w:rsidP="00C64468">
            <w:pPr>
              <w:ind w:left="0" w:right="0"/>
              <w:rPr>
                <w:rFonts w:ascii="Arial Narrow" w:hAnsi="Arial Narrow"/>
                <w:b/>
                <w:sz w:val="20"/>
                <w:szCs w:val="20"/>
                <w:lang w:val="mk-MK"/>
              </w:rPr>
            </w:pPr>
            <w:r w:rsidRPr="00833C2B">
              <w:rPr>
                <w:rFonts w:ascii="Arial Narrow" w:hAnsi="Arial Narrow"/>
                <w:b/>
                <w:sz w:val="20"/>
                <w:szCs w:val="20"/>
                <w:lang w:val="mk-MK"/>
              </w:rPr>
              <w:t>q43h_G1</w:t>
            </w:r>
          </w:p>
          <w:p w14:paraId="2E949C46" w14:textId="77777777" w:rsidR="00B832F7" w:rsidRPr="00833C2B" w:rsidRDefault="00B832F7" w:rsidP="00C64468">
            <w:pPr>
              <w:ind w:left="0" w:right="0"/>
              <w:rPr>
                <w:rFonts w:ascii="Arial Narrow" w:hAnsi="Arial Narrow"/>
                <w:b/>
                <w:sz w:val="20"/>
                <w:szCs w:val="20"/>
                <w:highlight w:val="cyan"/>
                <w:lang w:val="mk-MK"/>
              </w:rPr>
            </w:pPr>
          </w:p>
        </w:tc>
        <w:tc>
          <w:tcPr>
            <w:tcW w:w="5153" w:type="dxa"/>
          </w:tcPr>
          <w:p w14:paraId="163BE84C" w14:textId="3E886CAA"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ако некој поднесе жалба против припадник на полицијата, обвинението ќе се истражува.</w:t>
            </w:r>
          </w:p>
        </w:tc>
        <w:tc>
          <w:tcPr>
            <w:tcW w:w="4140" w:type="dxa"/>
          </w:tcPr>
          <w:p w14:paraId="134B6E4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4FD32669"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2756AF3"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D94E03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736991A3"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4E487EB3" w14:textId="77777777" w:rsidTr="00C64468">
        <w:tc>
          <w:tcPr>
            <w:tcW w:w="787" w:type="dxa"/>
          </w:tcPr>
          <w:p w14:paraId="4199FACA" w14:textId="77777777" w:rsidR="00B832F7" w:rsidRPr="00833C2B" w:rsidRDefault="00B832F7" w:rsidP="00C64468">
            <w:pPr>
              <w:ind w:left="0" w:right="0"/>
              <w:rPr>
                <w:rFonts w:ascii="Arial Narrow" w:hAnsi="Arial Narrow"/>
                <w:b/>
                <w:sz w:val="20"/>
                <w:szCs w:val="20"/>
                <w:lang w:val="mk-MK"/>
              </w:rPr>
            </w:pPr>
            <w:r w:rsidRPr="00833C2B">
              <w:rPr>
                <w:rFonts w:ascii="Arial Narrow" w:hAnsi="Arial Narrow"/>
                <w:b/>
                <w:sz w:val="20"/>
                <w:szCs w:val="20"/>
                <w:lang w:val="mk-MK"/>
              </w:rPr>
              <w:t>q43i_G1</w:t>
            </w:r>
          </w:p>
          <w:p w14:paraId="4B36F38B" w14:textId="77777777" w:rsidR="00B832F7" w:rsidRPr="00833C2B" w:rsidRDefault="00B832F7" w:rsidP="00C64468">
            <w:pPr>
              <w:ind w:left="0" w:right="0"/>
              <w:rPr>
                <w:rFonts w:ascii="Arial Narrow" w:hAnsi="Arial Narrow"/>
                <w:b/>
                <w:sz w:val="20"/>
                <w:szCs w:val="20"/>
                <w:lang w:val="mk-MK"/>
              </w:rPr>
            </w:pPr>
          </w:p>
        </w:tc>
        <w:tc>
          <w:tcPr>
            <w:tcW w:w="5153" w:type="dxa"/>
          </w:tcPr>
          <w:p w14:paraId="162A055F" w14:textId="0D1553F0" w:rsidR="00B832F7" w:rsidRPr="00833C2B" w:rsidRDefault="00B20DE1"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Судовите 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им</w:t>
            </w:r>
            <w:r w:rsidR="00B832F7" w:rsidRPr="00833C2B">
              <w:rPr>
                <w:rFonts w:ascii="Arial Narrow" w:hAnsi="Arial Narrow" w:cstheme="minorHAnsi"/>
                <w:sz w:val="20"/>
                <w:szCs w:val="20"/>
                <w:lang w:val="mk-MK"/>
              </w:rPr>
              <w:t xml:space="preserve"> гарантираат фер судење на сите</w:t>
            </w:r>
          </w:p>
        </w:tc>
        <w:tc>
          <w:tcPr>
            <w:tcW w:w="4140" w:type="dxa"/>
          </w:tcPr>
          <w:p w14:paraId="651CDA3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1EED300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C5741A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0A7F3CE1"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E4F2B99"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lastRenderedPageBreak/>
              <w:t xml:space="preserve">(НЕ ЧИТАЈ ) </w:t>
            </w:r>
            <w:r w:rsidRPr="00833C2B">
              <w:rPr>
                <w:rFonts w:ascii="Arial Narrow" w:hAnsi="Arial Narrow"/>
                <w:sz w:val="20"/>
                <w:szCs w:val="20"/>
                <w:lang w:val="mk-MK"/>
              </w:rPr>
              <w:t>Не знам /Без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451D24D8" w14:textId="77777777" w:rsidTr="00C64468">
        <w:tc>
          <w:tcPr>
            <w:tcW w:w="787" w:type="dxa"/>
          </w:tcPr>
          <w:p w14:paraId="4E316501" w14:textId="77777777" w:rsidR="00B832F7" w:rsidRPr="00833C2B" w:rsidRDefault="00B832F7" w:rsidP="00C64468">
            <w:pPr>
              <w:ind w:left="0" w:right="0"/>
              <w:rPr>
                <w:rFonts w:ascii="Arial Narrow" w:hAnsi="Arial Narrow"/>
                <w:b/>
                <w:sz w:val="20"/>
                <w:szCs w:val="20"/>
                <w:lang w:val="mk-MK"/>
              </w:rPr>
            </w:pPr>
            <w:r w:rsidRPr="00833C2B">
              <w:rPr>
                <w:rFonts w:ascii="Arial Narrow" w:hAnsi="Arial Narrow"/>
                <w:b/>
                <w:sz w:val="20"/>
                <w:szCs w:val="20"/>
                <w:lang w:val="mk-MK"/>
              </w:rPr>
              <w:lastRenderedPageBreak/>
              <w:t>q43j_G1</w:t>
            </w:r>
          </w:p>
        </w:tc>
        <w:tc>
          <w:tcPr>
            <w:tcW w:w="5153" w:type="dxa"/>
          </w:tcPr>
          <w:p w14:paraId="57FCB83F" w14:textId="284B7EF4"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судовите повеќе се грижат за процедурата/постапката отколку за обезбедувањето на правда.</w:t>
            </w:r>
          </w:p>
        </w:tc>
        <w:tc>
          <w:tcPr>
            <w:tcW w:w="4140" w:type="dxa"/>
          </w:tcPr>
          <w:p w14:paraId="15351D69"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31B5F46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C6EC4A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07BFAD6"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1F52C35A" w14:textId="77777777" w:rsidR="00B832F7" w:rsidRPr="00833C2B" w:rsidRDefault="00B832F7" w:rsidP="00C64468">
            <w:pPr>
              <w:tabs>
                <w:tab w:val="left" w:pos="180"/>
              </w:tabs>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68A52F3D" w14:textId="77777777" w:rsidTr="00C64468">
        <w:tc>
          <w:tcPr>
            <w:tcW w:w="787" w:type="dxa"/>
          </w:tcPr>
          <w:p w14:paraId="0A1B4172" w14:textId="77777777" w:rsidR="00B832F7" w:rsidRPr="00833C2B" w:rsidRDefault="00B832F7" w:rsidP="00C64468">
            <w:pPr>
              <w:tabs>
                <w:tab w:val="left" w:pos="180"/>
              </w:tabs>
              <w:ind w:left="0"/>
              <w:rPr>
                <w:rFonts w:ascii="Arial Narrow" w:hAnsi="Arial Narrow" w:cstheme="minorHAnsi"/>
                <w:sz w:val="20"/>
                <w:szCs w:val="20"/>
                <w:lang w:val="mk-MK"/>
              </w:rPr>
            </w:pPr>
            <w:r w:rsidRPr="00833C2B">
              <w:rPr>
                <w:rFonts w:ascii="Arial Narrow" w:hAnsi="Arial Narrow"/>
                <w:b/>
                <w:sz w:val="20"/>
                <w:szCs w:val="20"/>
                <w:lang w:val="mk-MK"/>
              </w:rPr>
              <w:t>q43k_G1</w:t>
            </w:r>
          </w:p>
        </w:tc>
        <w:tc>
          <w:tcPr>
            <w:tcW w:w="5153" w:type="dxa"/>
          </w:tcPr>
          <w:p w14:paraId="52AA771F" w14:textId="321ADBDE" w:rsidR="00B832F7" w:rsidRPr="00833C2B" w:rsidRDefault="00B832F7" w:rsidP="00C64468">
            <w:pPr>
              <w:ind w:left="0"/>
              <w:rPr>
                <w:rFonts w:ascii="Arial Narrow" w:hAnsi="Arial Narrow" w:cstheme="minorHAnsi"/>
                <w:sz w:val="20"/>
                <w:szCs w:val="20"/>
                <w:lang w:val="mk-MK"/>
              </w:rPr>
            </w:pPr>
            <w:r w:rsidRPr="00833C2B">
              <w:rPr>
                <w:rFonts w:ascii="Arial Narrow" w:hAnsi="Arial Narrow"/>
                <w:sz w:val="20"/>
                <w:szCs w:val="20"/>
                <w:lang w:val="mk-MK"/>
              </w:rPr>
              <w:t xml:space="preserve">Судовите во </w:t>
            </w:r>
            <w:r w:rsidR="00833C2B" w:rsidRPr="00833C2B">
              <w:rPr>
                <w:rFonts w:ascii="Arial Narrow" w:hAnsi="Arial Narrow"/>
                <w:sz w:val="20"/>
                <w:szCs w:val="20"/>
                <w:lang w:val="mk-MK"/>
              </w:rPr>
              <w:t>Македонија</w:t>
            </w:r>
            <w:r w:rsidRPr="00833C2B">
              <w:rPr>
                <w:rFonts w:ascii="Arial Narrow" w:hAnsi="Arial Narrow"/>
                <w:sz w:val="20"/>
                <w:szCs w:val="20"/>
                <w:lang w:val="mk-MK"/>
              </w:rPr>
              <w:t xml:space="preserve"> решаваат случаи според интересите на оние кои имаат повеќе пари или влијание.</w:t>
            </w:r>
          </w:p>
        </w:tc>
        <w:tc>
          <w:tcPr>
            <w:tcW w:w="4140" w:type="dxa"/>
          </w:tcPr>
          <w:p w14:paraId="70A8CFC1"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173703B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349767C4"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2F749894"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70E3F75" w14:textId="77777777" w:rsidR="00B832F7" w:rsidRPr="00833C2B" w:rsidRDefault="00B832F7" w:rsidP="00C64468">
            <w:pPr>
              <w:tabs>
                <w:tab w:val="left" w:pos="180"/>
              </w:tabs>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68EDCCD4" w14:textId="77777777" w:rsidTr="00C64468">
        <w:tc>
          <w:tcPr>
            <w:tcW w:w="787" w:type="dxa"/>
          </w:tcPr>
          <w:p w14:paraId="241218CB" w14:textId="77777777" w:rsidR="00B832F7" w:rsidRPr="00833C2B" w:rsidRDefault="00B832F7" w:rsidP="00C64468">
            <w:pPr>
              <w:tabs>
                <w:tab w:val="left" w:pos="180"/>
              </w:tabs>
              <w:ind w:left="0"/>
              <w:rPr>
                <w:rFonts w:ascii="Arial Narrow" w:hAnsi="Arial Narrow" w:cstheme="minorHAnsi"/>
                <w:sz w:val="20"/>
                <w:szCs w:val="20"/>
                <w:lang w:val="mk-MK"/>
              </w:rPr>
            </w:pPr>
            <w:r w:rsidRPr="00833C2B">
              <w:rPr>
                <w:rFonts w:ascii="Arial Narrow" w:hAnsi="Arial Narrow"/>
                <w:b/>
                <w:sz w:val="20"/>
                <w:szCs w:val="20"/>
                <w:lang w:val="mk-MK"/>
              </w:rPr>
              <w:t>q43l_G1</w:t>
            </w:r>
          </w:p>
        </w:tc>
        <w:tc>
          <w:tcPr>
            <w:tcW w:w="5153" w:type="dxa"/>
          </w:tcPr>
          <w:p w14:paraId="654DF138" w14:textId="608443D3"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 xml:space="preserve">Јавните бранители во </w:t>
            </w:r>
            <w:r w:rsidR="00833C2B" w:rsidRPr="00833C2B">
              <w:rPr>
                <w:rFonts w:ascii="Arial Narrow" w:hAnsi="Arial Narrow"/>
                <w:sz w:val="20"/>
                <w:szCs w:val="20"/>
                <w:lang w:val="mk-MK"/>
              </w:rPr>
              <w:t>Македонија</w:t>
            </w:r>
            <w:r w:rsidRPr="00833C2B">
              <w:rPr>
                <w:rFonts w:ascii="Arial Narrow" w:hAnsi="Arial Narrow"/>
                <w:sz w:val="20"/>
                <w:szCs w:val="20"/>
                <w:lang w:val="mk-MK"/>
              </w:rPr>
              <w:t xml:space="preserve"> прават се што можат за да ги одбранат сиромашните луѓе кои се обвинети за сторено кривично дело.</w:t>
            </w:r>
          </w:p>
          <w:p w14:paraId="7A2BEA80" w14:textId="77777777" w:rsidR="00B832F7" w:rsidRPr="00833C2B" w:rsidRDefault="00B832F7" w:rsidP="00C64468">
            <w:pPr>
              <w:tabs>
                <w:tab w:val="left" w:pos="180"/>
              </w:tabs>
              <w:ind w:left="0"/>
              <w:rPr>
                <w:rFonts w:ascii="Arial Narrow" w:hAnsi="Arial Narrow" w:cstheme="minorHAnsi"/>
                <w:sz w:val="20"/>
                <w:szCs w:val="20"/>
                <w:lang w:val="mk-MK"/>
              </w:rPr>
            </w:pPr>
          </w:p>
        </w:tc>
        <w:tc>
          <w:tcPr>
            <w:tcW w:w="4140" w:type="dxa"/>
          </w:tcPr>
          <w:p w14:paraId="01D025B1"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2942AE13"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E1CE046"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4D4D85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647B4AB4" w14:textId="77777777" w:rsidR="00B832F7" w:rsidRPr="00833C2B" w:rsidRDefault="00B832F7" w:rsidP="00C64468">
            <w:pPr>
              <w:tabs>
                <w:tab w:val="left" w:pos="180"/>
              </w:tabs>
              <w:ind w:left="0"/>
              <w:rPr>
                <w:rFonts w:ascii="Arial Narrow" w:hAnsi="Arial Narrow"/>
                <w:sz w:val="20"/>
                <w:szCs w:val="20"/>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bl>
    <w:p w14:paraId="05D7E15F" w14:textId="77777777" w:rsidR="00B832F7" w:rsidRPr="00833C2B" w:rsidRDefault="00B832F7" w:rsidP="00B832F7">
      <w:pPr>
        <w:spacing w:after="0" w:line="240" w:lineRule="auto"/>
        <w:ind w:left="0" w:right="0"/>
        <w:rPr>
          <w:rFonts w:ascii="Arial Narrow" w:eastAsia="Times New Roman" w:hAnsi="Arial Narrow" w:cs="Arial"/>
          <w:snapToGrid w:val="0"/>
          <w:sz w:val="20"/>
          <w:szCs w:val="16"/>
          <w:lang w:val="mk-MK" w:eastAsia="es-ES"/>
        </w:rPr>
      </w:pPr>
    </w:p>
    <w:p w14:paraId="45EDB2C2" w14:textId="77777777" w:rsidR="00B832F7" w:rsidRPr="00833C2B" w:rsidRDefault="00B832F7" w:rsidP="00B832F7">
      <w:pPr>
        <w:spacing w:after="0" w:line="240" w:lineRule="auto"/>
        <w:ind w:left="0" w:right="0"/>
        <w:rPr>
          <w:rFonts w:ascii="Arial Narrow" w:eastAsia="Times New Roman" w:hAnsi="Arial Narrow" w:cs="Arial"/>
          <w:snapToGrid w:val="0"/>
          <w:sz w:val="20"/>
          <w:szCs w:val="16"/>
          <w:lang w:val="mk-MK" w:eastAsia="es-ES"/>
        </w:rPr>
      </w:pPr>
    </w:p>
    <w:p w14:paraId="4AEF8DA0" w14:textId="77777777" w:rsidR="00B832F7" w:rsidRPr="00833C2B" w:rsidRDefault="00B832F7" w:rsidP="00B832F7">
      <w:pPr>
        <w:spacing w:after="0" w:line="240" w:lineRule="auto"/>
        <w:ind w:left="0"/>
        <w:rPr>
          <w:rFonts w:ascii="Arial Narrow" w:hAnsi="Arial Narrow"/>
          <w:sz w:val="20"/>
          <w:szCs w:val="20"/>
          <w:lang w:val="mk-MK"/>
        </w:rPr>
      </w:pPr>
      <w:r w:rsidRPr="00833C2B">
        <w:rPr>
          <w:rFonts w:ascii="Arial Narrow" w:hAnsi="Arial Narrow"/>
          <w:b/>
          <w:bCs/>
          <w:sz w:val="20"/>
          <w:szCs w:val="20"/>
          <w:lang w:val="mk-MK"/>
        </w:rPr>
        <w:t>ПРОЧИТАЈ:</w:t>
      </w:r>
      <w:r w:rsidRPr="00833C2B">
        <w:rPr>
          <w:rFonts w:ascii="Arial Narrow" w:hAnsi="Arial Narrow"/>
          <w:sz w:val="20"/>
          <w:szCs w:val="20"/>
          <w:lang w:val="mk-MK"/>
        </w:rPr>
        <w:t xml:space="preserve"> Ве молам кажете ми во колкава мера сте уверени дека системот на кривична правда како целина:</w:t>
      </w:r>
    </w:p>
    <w:p w14:paraId="63190219" w14:textId="77777777" w:rsidR="00B832F7" w:rsidRPr="00833C2B" w:rsidRDefault="00B832F7" w:rsidP="00B832F7">
      <w:pPr>
        <w:spacing w:after="0" w:line="240" w:lineRule="auto"/>
        <w:ind w:left="0"/>
        <w:rPr>
          <w:rFonts w:ascii="Arial Narrow" w:hAnsi="Arial Narrow"/>
          <w:lang w:val="mk-MK"/>
        </w:rPr>
      </w:pPr>
    </w:p>
    <w:tbl>
      <w:tblPr>
        <w:tblStyle w:val="TableGrid"/>
        <w:tblW w:w="10080" w:type="dxa"/>
        <w:tblInd w:w="-252" w:type="dxa"/>
        <w:tblLook w:val="04A0" w:firstRow="1" w:lastRow="0" w:firstColumn="1" w:lastColumn="0" w:noHBand="0" w:noVBand="1"/>
      </w:tblPr>
      <w:tblGrid>
        <w:gridCol w:w="1080"/>
        <w:gridCol w:w="4860"/>
        <w:gridCol w:w="4140"/>
      </w:tblGrid>
      <w:tr w:rsidR="00B832F7" w:rsidRPr="00495ACD" w14:paraId="01FD2B15" w14:textId="77777777" w:rsidTr="00C64468">
        <w:tc>
          <w:tcPr>
            <w:tcW w:w="1080" w:type="dxa"/>
          </w:tcPr>
          <w:p w14:paraId="51726427"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q44a_G1</w:t>
            </w:r>
          </w:p>
        </w:tc>
        <w:tc>
          <w:tcPr>
            <w:tcW w:w="4860" w:type="dxa"/>
          </w:tcPr>
          <w:p w14:paraId="2C791BAA" w14:textId="77777777" w:rsidR="00B832F7" w:rsidRPr="00833C2B" w:rsidRDefault="00B832F7" w:rsidP="00C64468">
            <w:pPr>
              <w:ind w:left="0" w:right="0"/>
              <w:rPr>
                <w:rFonts w:ascii="Arial Narrow" w:hAnsi="Arial Narrow"/>
                <w:lang w:val="mk-MK"/>
              </w:rPr>
            </w:pPr>
            <w:r w:rsidRPr="00833C2B">
              <w:rPr>
                <w:rFonts w:ascii="Arial Narrow" w:eastAsia="Times New Roman" w:hAnsi="Arial Narrow" w:cs="Arial"/>
                <w:lang w:val="mk-MK"/>
              </w:rPr>
              <w:t>Е ефикасен за да ги изведе пред лицето на правдата оние луѓе кои вршат кривично дело ?</w:t>
            </w:r>
          </w:p>
        </w:tc>
        <w:tc>
          <w:tcPr>
            <w:tcW w:w="4140" w:type="dxa"/>
          </w:tcPr>
          <w:p w14:paraId="3D270706" w14:textId="77777777" w:rsidR="00B832F7" w:rsidRPr="00833C2B" w:rsidRDefault="00B832F7" w:rsidP="00C64468">
            <w:pPr>
              <w:ind w:left="0" w:right="0"/>
              <w:rPr>
                <w:rFonts w:ascii="Arial Narrow" w:hAnsi="Arial Narrow" w:cstheme="minorHAnsi"/>
                <w:sz w:val="20"/>
                <w:szCs w:val="20"/>
                <w:u w:val="dotted"/>
                <w:lang w:val="mk-MK"/>
              </w:rPr>
            </w:pPr>
            <w:r w:rsidRPr="00833C2B">
              <w:rPr>
                <w:rFonts w:ascii="Arial Narrow" w:hAnsi="Arial Narrow" w:cstheme="minorHAnsi"/>
                <w:sz w:val="20"/>
                <w:szCs w:val="20"/>
                <w:lang w:val="mk-MK"/>
              </w:rPr>
              <w:t>Многу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1D4548D9"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До некаде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2</w:t>
            </w:r>
          </w:p>
          <w:p w14:paraId="0608743E"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Не многу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3</w:t>
            </w:r>
          </w:p>
          <w:p w14:paraId="0D6025F9"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Воопшто не сум уверен /а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4</w:t>
            </w:r>
          </w:p>
          <w:p w14:paraId="3C9D84D1"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99</w:t>
            </w:r>
          </w:p>
        </w:tc>
      </w:tr>
      <w:tr w:rsidR="00B832F7" w:rsidRPr="00495ACD" w14:paraId="0D2819F5" w14:textId="77777777" w:rsidTr="00C64468">
        <w:tc>
          <w:tcPr>
            <w:tcW w:w="1080" w:type="dxa"/>
          </w:tcPr>
          <w:p w14:paraId="686A8058"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q44b_G1</w:t>
            </w:r>
          </w:p>
        </w:tc>
        <w:tc>
          <w:tcPr>
            <w:tcW w:w="4860" w:type="dxa"/>
          </w:tcPr>
          <w:p w14:paraId="58CAA741"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Се справува со случаите навремено и ефикасно?</w:t>
            </w:r>
          </w:p>
          <w:p w14:paraId="717F600C" w14:textId="77777777" w:rsidR="00B832F7" w:rsidRPr="00833C2B" w:rsidRDefault="00B832F7" w:rsidP="00C64468">
            <w:pPr>
              <w:ind w:left="0"/>
              <w:rPr>
                <w:rFonts w:ascii="Arial Narrow" w:hAnsi="Arial Narrow"/>
                <w:lang w:val="mk-MK"/>
              </w:rPr>
            </w:pPr>
          </w:p>
        </w:tc>
        <w:tc>
          <w:tcPr>
            <w:tcW w:w="4140" w:type="dxa"/>
          </w:tcPr>
          <w:p w14:paraId="3E949ABB" w14:textId="77777777" w:rsidR="00B832F7" w:rsidRPr="00833C2B" w:rsidRDefault="00B832F7" w:rsidP="00C64468">
            <w:pPr>
              <w:ind w:left="0" w:right="0"/>
              <w:rPr>
                <w:rFonts w:ascii="Arial Narrow" w:hAnsi="Arial Narrow" w:cstheme="minorHAnsi"/>
                <w:sz w:val="20"/>
                <w:szCs w:val="20"/>
                <w:u w:val="dotted"/>
                <w:lang w:val="mk-MK"/>
              </w:rPr>
            </w:pPr>
            <w:r w:rsidRPr="00833C2B">
              <w:rPr>
                <w:rFonts w:ascii="Arial Narrow" w:hAnsi="Arial Narrow" w:cstheme="minorHAnsi"/>
                <w:sz w:val="20"/>
                <w:szCs w:val="20"/>
                <w:lang w:val="mk-MK"/>
              </w:rPr>
              <w:t>Многу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6600C0D6"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До некаде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2</w:t>
            </w:r>
          </w:p>
          <w:p w14:paraId="45F2C7D4"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Не многу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3</w:t>
            </w:r>
          </w:p>
          <w:p w14:paraId="0DE8F40C"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Воопшто не сум уверен /а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4</w:t>
            </w:r>
          </w:p>
          <w:p w14:paraId="3CE736A5"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99</w:t>
            </w:r>
          </w:p>
        </w:tc>
      </w:tr>
      <w:tr w:rsidR="00B832F7" w:rsidRPr="00495ACD" w14:paraId="6EE323E4" w14:textId="77777777" w:rsidTr="00C64468">
        <w:tc>
          <w:tcPr>
            <w:tcW w:w="1080" w:type="dxa"/>
          </w:tcPr>
          <w:p w14:paraId="56788074"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q44c_G1</w:t>
            </w:r>
          </w:p>
        </w:tc>
        <w:tc>
          <w:tcPr>
            <w:tcW w:w="4860" w:type="dxa"/>
          </w:tcPr>
          <w:p w14:paraId="67E4C1AC" w14:textId="77777777" w:rsidR="00B832F7" w:rsidRPr="00833C2B" w:rsidRDefault="00B832F7" w:rsidP="00C64468">
            <w:pPr>
              <w:ind w:left="0"/>
              <w:rPr>
                <w:rFonts w:ascii="Arial Narrow" w:hAnsi="Arial Narrow" w:cs="Arial"/>
                <w:sz w:val="20"/>
                <w:szCs w:val="20"/>
                <w:lang w:val="mk-MK"/>
              </w:rPr>
            </w:pPr>
            <w:r w:rsidRPr="00833C2B">
              <w:rPr>
                <w:rFonts w:ascii="Arial Narrow" w:hAnsi="Arial Narrow" w:cs="Arial"/>
                <w:sz w:val="20"/>
                <w:szCs w:val="20"/>
                <w:lang w:val="mk-MK"/>
              </w:rPr>
              <w:t xml:space="preserve">Се грижи секој да има пристап до правосудниот систем </w:t>
            </w:r>
          </w:p>
          <w:p w14:paraId="4DE6D407" w14:textId="77777777" w:rsidR="00B832F7" w:rsidRPr="00833C2B" w:rsidRDefault="00B832F7" w:rsidP="00C64468">
            <w:pPr>
              <w:ind w:left="0"/>
              <w:rPr>
                <w:rFonts w:ascii="Arial Narrow" w:hAnsi="Arial Narrow"/>
                <w:lang w:val="mk-MK"/>
              </w:rPr>
            </w:pPr>
            <w:r w:rsidRPr="00833C2B">
              <w:rPr>
                <w:rFonts w:ascii="Arial Narrow" w:hAnsi="Arial Narrow" w:cs="Arial"/>
                <w:sz w:val="20"/>
                <w:szCs w:val="20"/>
                <w:lang w:val="mk-MK"/>
              </w:rPr>
              <w:t>доколку има потреба ?</w:t>
            </w:r>
          </w:p>
        </w:tc>
        <w:tc>
          <w:tcPr>
            <w:tcW w:w="4140" w:type="dxa"/>
          </w:tcPr>
          <w:p w14:paraId="2B60E3A4" w14:textId="77777777" w:rsidR="00B832F7" w:rsidRPr="00833C2B" w:rsidRDefault="00B832F7" w:rsidP="00C64468">
            <w:pPr>
              <w:ind w:left="0" w:right="0"/>
              <w:rPr>
                <w:rFonts w:ascii="Arial Narrow" w:hAnsi="Arial Narrow" w:cstheme="minorHAnsi"/>
                <w:sz w:val="20"/>
                <w:szCs w:val="20"/>
                <w:u w:val="dotted"/>
                <w:lang w:val="mk-MK"/>
              </w:rPr>
            </w:pPr>
            <w:r w:rsidRPr="00833C2B">
              <w:rPr>
                <w:rFonts w:ascii="Arial Narrow" w:hAnsi="Arial Narrow" w:cstheme="minorHAnsi"/>
                <w:sz w:val="20"/>
                <w:szCs w:val="20"/>
                <w:lang w:val="mk-MK"/>
              </w:rPr>
              <w:t>Многу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3F09CEEA"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До некаде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2</w:t>
            </w:r>
          </w:p>
          <w:p w14:paraId="7653B3A8"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Не многу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3</w:t>
            </w:r>
          </w:p>
          <w:p w14:paraId="04202D45"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Воопшто не сум уверен /а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4</w:t>
            </w:r>
          </w:p>
          <w:p w14:paraId="61755FA5"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99</w:t>
            </w:r>
          </w:p>
        </w:tc>
      </w:tr>
      <w:tr w:rsidR="00B832F7" w:rsidRPr="00495ACD" w14:paraId="160848DC" w14:textId="77777777" w:rsidTr="00C64468">
        <w:tc>
          <w:tcPr>
            <w:tcW w:w="1080" w:type="dxa"/>
          </w:tcPr>
          <w:p w14:paraId="1AE4D1B3" w14:textId="77777777" w:rsidR="00B832F7" w:rsidRPr="00833C2B" w:rsidRDefault="00B832F7" w:rsidP="00C64468">
            <w:pPr>
              <w:ind w:left="0"/>
              <w:rPr>
                <w:rFonts w:ascii="Arial Narrow" w:hAnsi="Arial Narrow"/>
                <w:b/>
                <w:sz w:val="20"/>
                <w:szCs w:val="20"/>
                <w:lang w:val="mk-MK"/>
              </w:rPr>
            </w:pPr>
            <w:r w:rsidRPr="00833C2B">
              <w:rPr>
                <w:rFonts w:ascii="Arial Narrow" w:hAnsi="Arial Narrow"/>
                <w:b/>
                <w:sz w:val="20"/>
                <w:szCs w:val="20"/>
                <w:lang w:val="mk-MK"/>
              </w:rPr>
              <w:t>q44d_G1</w:t>
            </w:r>
          </w:p>
          <w:p w14:paraId="574D7AD8" w14:textId="77777777" w:rsidR="00B832F7" w:rsidRPr="00833C2B" w:rsidRDefault="00B832F7" w:rsidP="00C64468">
            <w:pPr>
              <w:ind w:left="0"/>
              <w:rPr>
                <w:rFonts w:ascii="Arial Narrow" w:hAnsi="Arial Narrow"/>
                <w:lang w:val="mk-MK"/>
              </w:rPr>
            </w:pPr>
          </w:p>
        </w:tc>
        <w:tc>
          <w:tcPr>
            <w:tcW w:w="4860" w:type="dxa"/>
          </w:tcPr>
          <w:p w14:paraId="526EA0DC" w14:textId="77777777" w:rsidR="00B832F7" w:rsidRPr="00833C2B" w:rsidRDefault="00B832F7" w:rsidP="00C64468">
            <w:pPr>
              <w:ind w:left="0"/>
              <w:rPr>
                <w:rFonts w:ascii="Arial Narrow" w:hAnsi="Arial Narrow"/>
                <w:lang w:val="mk-MK"/>
              </w:rPr>
            </w:pPr>
            <w:r w:rsidRPr="00833C2B">
              <w:rPr>
                <w:rFonts w:ascii="Arial Narrow" w:hAnsi="Arial Narrow" w:cstheme="minorHAnsi"/>
                <w:sz w:val="20"/>
                <w:szCs w:val="20"/>
                <w:lang w:val="mk-MK"/>
              </w:rPr>
              <w:t>Функционира исто без разлика каде живеете?</w:t>
            </w:r>
            <w:r w:rsidRPr="00833C2B" w:rsidDel="00840680">
              <w:rPr>
                <w:rFonts w:ascii="Arial Narrow" w:hAnsi="Arial Narrow" w:cstheme="minorHAnsi"/>
                <w:sz w:val="20"/>
                <w:szCs w:val="20"/>
                <w:lang w:val="mk-MK"/>
              </w:rPr>
              <w:t xml:space="preserve"> </w:t>
            </w:r>
          </w:p>
        </w:tc>
        <w:tc>
          <w:tcPr>
            <w:tcW w:w="4140" w:type="dxa"/>
          </w:tcPr>
          <w:p w14:paraId="791E0371" w14:textId="77777777" w:rsidR="00B832F7" w:rsidRPr="00833C2B" w:rsidRDefault="00B832F7" w:rsidP="00C64468">
            <w:pPr>
              <w:ind w:left="0" w:right="0"/>
              <w:rPr>
                <w:rFonts w:ascii="Arial Narrow" w:hAnsi="Arial Narrow" w:cstheme="minorHAnsi"/>
                <w:sz w:val="20"/>
                <w:szCs w:val="20"/>
                <w:u w:val="dotted"/>
                <w:lang w:val="mk-MK"/>
              </w:rPr>
            </w:pPr>
            <w:r w:rsidRPr="00833C2B">
              <w:rPr>
                <w:rFonts w:ascii="Arial Narrow" w:hAnsi="Arial Narrow" w:cstheme="minorHAnsi"/>
                <w:sz w:val="20"/>
                <w:szCs w:val="20"/>
                <w:lang w:val="mk-MK"/>
              </w:rPr>
              <w:t>Многу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0F76F8FE"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До некаде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2</w:t>
            </w:r>
          </w:p>
          <w:p w14:paraId="623AF453"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Не многу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3</w:t>
            </w:r>
          </w:p>
          <w:p w14:paraId="0ABBFC02"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Воопшто не сум уверен /а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4</w:t>
            </w:r>
          </w:p>
          <w:p w14:paraId="68BF82C2"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99</w:t>
            </w:r>
          </w:p>
        </w:tc>
      </w:tr>
      <w:tr w:rsidR="00B832F7" w:rsidRPr="00495ACD" w14:paraId="29F2062B" w14:textId="77777777" w:rsidTr="00C64468">
        <w:tc>
          <w:tcPr>
            <w:tcW w:w="1080" w:type="dxa"/>
          </w:tcPr>
          <w:p w14:paraId="56DFE77A"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q44e_G1</w:t>
            </w:r>
          </w:p>
        </w:tc>
        <w:tc>
          <w:tcPr>
            <w:tcW w:w="4860" w:type="dxa"/>
          </w:tcPr>
          <w:p w14:paraId="66C01F11" w14:textId="77777777" w:rsidR="00B832F7" w:rsidRPr="00833C2B" w:rsidRDefault="00B832F7" w:rsidP="00C64468">
            <w:pPr>
              <w:ind w:left="0"/>
              <w:rPr>
                <w:rFonts w:ascii="Arial Narrow" w:hAnsi="Arial Narrow"/>
                <w:lang w:val="mk-MK"/>
              </w:rPr>
            </w:pPr>
            <w:r w:rsidRPr="00833C2B">
              <w:rPr>
                <w:rFonts w:ascii="Arial Narrow" w:eastAsia="Times New Roman" w:hAnsi="Arial Narrow" w:cs="Arial"/>
                <w:sz w:val="20"/>
                <w:szCs w:val="20"/>
                <w:lang w:val="mk-MK"/>
              </w:rPr>
              <w:t>Дава казни кои одговараат на кривичното дело?</w:t>
            </w:r>
          </w:p>
        </w:tc>
        <w:tc>
          <w:tcPr>
            <w:tcW w:w="4140" w:type="dxa"/>
          </w:tcPr>
          <w:p w14:paraId="7374B0A8" w14:textId="77777777" w:rsidR="00B832F7" w:rsidRPr="00833C2B" w:rsidRDefault="00B832F7" w:rsidP="00C64468">
            <w:pPr>
              <w:ind w:left="0" w:right="0"/>
              <w:rPr>
                <w:rFonts w:ascii="Arial Narrow" w:hAnsi="Arial Narrow" w:cstheme="minorHAnsi"/>
                <w:sz w:val="20"/>
                <w:szCs w:val="20"/>
                <w:u w:val="dotted"/>
                <w:lang w:val="mk-MK"/>
              </w:rPr>
            </w:pPr>
            <w:r w:rsidRPr="00833C2B">
              <w:rPr>
                <w:rFonts w:ascii="Arial Narrow" w:hAnsi="Arial Narrow" w:cstheme="minorHAnsi"/>
                <w:sz w:val="20"/>
                <w:szCs w:val="20"/>
                <w:lang w:val="mk-MK"/>
              </w:rPr>
              <w:t>Многу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5EAA02EF"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До некаде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2</w:t>
            </w:r>
          </w:p>
          <w:p w14:paraId="3B3F65DD"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Не многу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3</w:t>
            </w:r>
          </w:p>
          <w:p w14:paraId="0A339D5D"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Воопшто не сум уверен /а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4</w:t>
            </w:r>
          </w:p>
          <w:p w14:paraId="7928B699"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99</w:t>
            </w:r>
          </w:p>
        </w:tc>
      </w:tr>
      <w:tr w:rsidR="00B832F7" w:rsidRPr="00495ACD" w14:paraId="55DF72FF" w14:textId="77777777" w:rsidTr="00C64468">
        <w:tc>
          <w:tcPr>
            <w:tcW w:w="1080" w:type="dxa"/>
          </w:tcPr>
          <w:p w14:paraId="44E35964" w14:textId="77777777" w:rsidR="00B832F7" w:rsidRPr="00833C2B" w:rsidRDefault="00B832F7" w:rsidP="00C64468">
            <w:pPr>
              <w:ind w:left="0"/>
              <w:rPr>
                <w:rFonts w:ascii="Arial Narrow" w:hAnsi="Arial Narrow"/>
                <w:b/>
                <w:sz w:val="20"/>
                <w:szCs w:val="20"/>
                <w:lang w:val="mk-MK"/>
              </w:rPr>
            </w:pPr>
            <w:r w:rsidRPr="00833C2B">
              <w:rPr>
                <w:rFonts w:ascii="Arial Narrow" w:hAnsi="Arial Narrow"/>
                <w:b/>
                <w:sz w:val="20"/>
                <w:szCs w:val="20"/>
                <w:lang w:val="mk-MK"/>
              </w:rPr>
              <w:t>q44f_G1</w:t>
            </w:r>
          </w:p>
        </w:tc>
        <w:tc>
          <w:tcPr>
            <w:tcW w:w="4860" w:type="dxa"/>
          </w:tcPr>
          <w:p w14:paraId="60E92CE4" w14:textId="77777777" w:rsidR="00B832F7" w:rsidRPr="00833C2B" w:rsidRDefault="00B832F7" w:rsidP="00C64468">
            <w:pPr>
              <w:ind w:left="0"/>
              <w:rPr>
                <w:rFonts w:ascii="Arial Narrow" w:eastAsia="Times New Roman" w:hAnsi="Arial Narrow" w:cs="Arial"/>
                <w:sz w:val="20"/>
                <w:szCs w:val="20"/>
                <w:lang w:val="mk-MK"/>
              </w:rPr>
            </w:pPr>
            <w:r w:rsidRPr="00833C2B">
              <w:rPr>
                <w:rFonts w:ascii="Arial Narrow" w:eastAsia="Times New Roman" w:hAnsi="Arial Narrow" w:cs="Arial"/>
                <w:sz w:val="20"/>
                <w:szCs w:val="20"/>
                <w:lang w:val="mk-MK"/>
              </w:rPr>
              <w:t>Ги почитува правата на жртвите?</w:t>
            </w:r>
          </w:p>
        </w:tc>
        <w:tc>
          <w:tcPr>
            <w:tcW w:w="4140" w:type="dxa"/>
          </w:tcPr>
          <w:p w14:paraId="6C6BFF51" w14:textId="77777777" w:rsidR="00B832F7" w:rsidRPr="00833C2B" w:rsidRDefault="00B832F7" w:rsidP="00C64468">
            <w:pPr>
              <w:ind w:left="0" w:right="0"/>
              <w:rPr>
                <w:rFonts w:ascii="Arial Narrow" w:hAnsi="Arial Narrow" w:cstheme="minorHAnsi"/>
                <w:sz w:val="20"/>
                <w:szCs w:val="20"/>
                <w:u w:val="dotted"/>
                <w:lang w:val="mk-MK"/>
              </w:rPr>
            </w:pPr>
            <w:r w:rsidRPr="00833C2B">
              <w:rPr>
                <w:rFonts w:ascii="Arial Narrow" w:hAnsi="Arial Narrow" w:cstheme="minorHAnsi"/>
                <w:sz w:val="20"/>
                <w:szCs w:val="20"/>
                <w:lang w:val="mk-MK"/>
              </w:rPr>
              <w:t>Многу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062EB420"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До некаде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2</w:t>
            </w:r>
          </w:p>
          <w:p w14:paraId="48C0E01A"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Не многу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3</w:t>
            </w:r>
          </w:p>
          <w:p w14:paraId="2A62334B"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Воопшто не сум уверен /а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4</w:t>
            </w:r>
          </w:p>
          <w:p w14:paraId="145682AA"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99</w:t>
            </w:r>
          </w:p>
        </w:tc>
      </w:tr>
    </w:tbl>
    <w:p w14:paraId="784B8629" w14:textId="77777777" w:rsidR="00B832F7" w:rsidRPr="00833C2B" w:rsidRDefault="00B832F7" w:rsidP="00B832F7">
      <w:pPr>
        <w:spacing w:after="0" w:line="240" w:lineRule="auto"/>
        <w:ind w:left="0" w:right="0"/>
        <w:rPr>
          <w:rFonts w:ascii="Arial Narrow" w:eastAsia="Times New Roman" w:hAnsi="Arial Narrow" w:cs="Arial"/>
          <w:b/>
          <w:snapToGrid w:val="0"/>
          <w:sz w:val="20"/>
          <w:szCs w:val="20"/>
          <w:lang w:val="mk-MK" w:eastAsia="es-ES"/>
        </w:rPr>
      </w:pPr>
    </w:p>
    <w:p w14:paraId="0466D7D2" w14:textId="77777777" w:rsidR="00B832F7" w:rsidRPr="00833C2B" w:rsidRDefault="00B832F7" w:rsidP="00B832F7">
      <w:pPr>
        <w:spacing w:after="0" w:line="240" w:lineRule="auto"/>
        <w:ind w:left="0" w:right="0"/>
        <w:rPr>
          <w:rFonts w:ascii="Arial Narrow" w:eastAsia="Times New Roman" w:hAnsi="Arial Narrow" w:cs="Arial"/>
          <w:b/>
          <w:snapToGrid w:val="0"/>
          <w:sz w:val="20"/>
          <w:szCs w:val="20"/>
          <w:lang w:val="mk-MK" w:eastAsia="es-ES"/>
        </w:rPr>
      </w:pPr>
    </w:p>
    <w:p w14:paraId="78724FC1" w14:textId="77777777" w:rsidR="00B832F7" w:rsidRPr="00833C2B" w:rsidRDefault="00B832F7" w:rsidP="00B832F7">
      <w:pPr>
        <w:tabs>
          <w:tab w:val="left" w:pos="180"/>
        </w:tabs>
        <w:spacing w:after="0" w:line="240" w:lineRule="auto"/>
        <w:ind w:left="0" w:right="-180"/>
        <w:rPr>
          <w:rFonts w:ascii="Arial Narrow" w:hAnsi="Arial Narrow" w:cstheme="minorHAnsi"/>
          <w:b/>
          <w:sz w:val="20"/>
          <w:szCs w:val="20"/>
          <w:lang w:val="mk-MK"/>
        </w:rPr>
      </w:pPr>
    </w:p>
    <w:p w14:paraId="546A8F5B" w14:textId="77777777" w:rsidR="00B832F7" w:rsidRPr="00833C2B" w:rsidRDefault="00B832F7" w:rsidP="00B832F7">
      <w:pPr>
        <w:tabs>
          <w:tab w:val="left" w:pos="180"/>
        </w:tabs>
        <w:spacing w:after="0" w:line="240" w:lineRule="auto"/>
        <w:ind w:left="0" w:right="-180"/>
        <w:rPr>
          <w:rFonts w:ascii="Arial Narrow" w:hAnsi="Arial Narrow" w:cstheme="minorHAnsi"/>
          <w:b/>
          <w:sz w:val="20"/>
          <w:szCs w:val="20"/>
          <w:lang w:val="mk-MK"/>
        </w:rPr>
      </w:pPr>
    </w:p>
    <w:p w14:paraId="170A73CC" w14:textId="77777777" w:rsidR="00B832F7" w:rsidRPr="00833C2B" w:rsidRDefault="00B832F7" w:rsidP="00B832F7">
      <w:pPr>
        <w:tabs>
          <w:tab w:val="left" w:pos="180"/>
        </w:tabs>
        <w:spacing w:after="0" w:line="240" w:lineRule="auto"/>
        <w:ind w:left="0" w:right="-180"/>
        <w:rPr>
          <w:rFonts w:ascii="Arial Narrow" w:hAnsi="Arial Narrow" w:cstheme="minorHAnsi"/>
          <w:b/>
          <w:sz w:val="20"/>
          <w:szCs w:val="20"/>
          <w:lang w:val="mk-MK"/>
        </w:rPr>
      </w:pPr>
    </w:p>
    <w:p w14:paraId="07091581" w14:textId="77777777" w:rsidR="00B832F7" w:rsidRPr="00833C2B" w:rsidRDefault="00B832F7" w:rsidP="00B832F7">
      <w:pPr>
        <w:tabs>
          <w:tab w:val="left" w:pos="180"/>
        </w:tabs>
        <w:spacing w:after="0" w:line="240" w:lineRule="auto"/>
        <w:ind w:left="0" w:right="-180"/>
        <w:rPr>
          <w:rFonts w:ascii="Arial Narrow" w:hAnsi="Arial Narrow" w:cstheme="minorHAnsi"/>
          <w:b/>
          <w:sz w:val="20"/>
          <w:szCs w:val="20"/>
          <w:lang w:val="mk-MK"/>
        </w:rPr>
      </w:pPr>
    </w:p>
    <w:p w14:paraId="028AB8C7" w14:textId="77777777" w:rsidR="00B832F7" w:rsidRPr="00833C2B" w:rsidRDefault="00B832F7" w:rsidP="00B832F7">
      <w:pPr>
        <w:tabs>
          <w:tab w:val="left" w:pos="180"/>
        </w:tabs>
        <w:spacing w:after="0" w:line="240" w:lineRule="auto"/>
        <w:ind w:left="0" w:right="-180"/>
        <w:rPr>
          <w:rFonts w:ascii="Arial Narrow" w:hAnsi="Arial Narrow" w:cstheme="minorHAnsi"/>
          <w:b/>
          <w:sz w:val="20"/>
          <w:szCs w:val="20"/>
          <w:lang w:val="mk-MK"/>
        </w:rPr>
      </w:pPr>
    </w:p>
    <w:p w14:paraId="1EDF65A3" w14:textId="77777777" w:rsidR="00B832F7" w:rsidRPr="00833C2B" w:rsidRDefault="00B832F7" w:rsidP="00B832F7">
      <w:pPr>
        <w:tabs>
          <w:tab w:val="left" w:pos="180"/>
        </w:tabs>
        <w:spacing w:after="0" w:line="240" w:lineRule="auto"/>
        <w:ind w:left="0" w:right="-180"/>
        <w:rPr>
          <w:rFonts w:ascii="Arial Narrow" w:hAnsi="Arial Narrow" w:cstheme="minorHAnsi"/>
          <w:b/>
          <w:sz w:val="20"/>
          <w:szCs w:val="20"/>
          <w:lang w:val="mk-MK"/>
        </w:rPr>
      </w:pPr>
    </w:p>
    <w:p w14:paraId="7B4AF2A8" w14:textId="77777777" w:rsidR="00B832F7" w:rsidRPr="00833C2B" w:rsidRDefault="00B832F7" w:rsidP="00B832F7">
      <w:pPr>
        <w:tabs>
          <w:tab w:val="left" w:pos="180"/>
        </w:tabs>
        <w:spacing w:after="0" w:line="240" w:lineRule="auto"/>
        <w:ind w:left="0" w:right="-180"/>
        <w:rPr>
          <w:rFonts w:ascii="Arial Narrow" w:hAnsi="Arial Narrow" w:cstheme="minorHAnsi"/>
          <w:sz w:val="20"/>
          <w:szCs w:val="20"/>
          <w:lang w:val="mk-MK"/>
        </w:rPr>
      </w:pPr>
      <w:r w:rsidRPr="00833C2B">
        <w:rPr>
          <w:rFonts w:ascii="Arial Narrow" w:hAnsi="Arial Narrow" w:cstheme="minorHAnsi"/>
          <w:b/>
          <w:sz w:val="20"/>
          <w:szCs w:val="20"/>
          <w:lang w:val="mk-MK"/>
        </w:rPr>
        <w:t>ПРОЧИТАЈ:</w:t>
      </w:r>
      <w:r w:rsidRPr="00833C2B">
        <w:rPr>
          <w:lang w:val="mk-MK"/>
        </w:rPr>
        <w:t xml:space="preserve"> </w:t>
      </w:r>
      <w:r w:rsidRPr="00833C2B">
        <w:rPr>
          <w:rFonts w:ascii="Arial Narrow" w:hAnsi="Arial Narrow" w:cstheme="minorHAnsi"/>
          <w:bCs/>
          <w:sz w:val="20"/>
          <w:szCs w:val="20"/>
          <w:lang w:val="mk-MK"/>
        </w:rPr>
        <w:t xml:space="preserve">Кажете ми колку често  </w:t>
      </w:r>
      <w:r w:rsidRPr="00833C2B">
        <w:rPr>
          <w:rFonts w:ascii="Arial Narrow" w:hAnsi="Arial Narrow" w:cstheme="minorHAnsi"/>
          <w:b/>
          <w:bCs/>
          <w:sz w:val="20"/>
          <w:szCs w:val="20"/>
          <w:lang w:val="mk-MK"/>
        </w:rPr>
        <w:t>(секогаш, често, ретко, или никогаш )</w:t>
      </w:r>
      <w:r w:rsidRPr="00833C2B">
        <w:rPr>
          <w:rFonts w:ascii="Arial Narrow" w:hAnsi="Arial Narrow" w:cstheme="minorHAnsi"/>
          <w:sz w:val="20"/>
          <w:szCs w:val="20"/>
          <w:lang w:val="mk-MK"/>
        </w:rPr>
        <w:t xml:space="preserve"> би рекле дека:</w:t>
      </w:r>
    </w:p>
    <w:p w14:paraId="054C2313" w14:textId="77777777" w:rsidR="00B832F7" w:rsidRPr="00833C2B" w:rsidRDefault="00B832F7" w:rsidP="00B832F7">
      <w:pPr>
        <w:spacing w:after="0" w:line="240" w:lineRule="auto"/>
        <w:ind w:left="0" w:right="0"/>
        <w:rPr>
          <w:rFonts w:ascii="Arial Narrow" w:eastAsia="Times New Roman" w:hAnsi="Arial Narrow" w:cs="Arial"/>
          <w:b/>
          <w:snapToGrid w:val="0"/>
          <w:sz w:val="20"/>
          <w:szCs w:val="20"/>
          <w:lang w:val="mk-MK" w:eastAsia="es-ES"/>
        </w:rPr>
      </w:pPr>
    </w:p>
    <w:tbl>
      <w:tblPr>
        <w:tblStyle w:val="TableGrid"/>
        <w:tblW w:w="10080" w:type="dxa"/>
        <w:tblInd w:w="-252" w:type="dxa"/>
        <w:tblLook w:val="04A0" w:firstRow="1" w:lastRow="0" w:firstColumn="1" w:lastColumn="0" w:noHBand="0" w:noVBand="1"/>
      </w:tblPr>
      <w:tblGrid>
        <w:gridCol w:w="1080"/>
        <w:gridCol w:w="4860"/>
        <w:gridCol w:w="4140"/>
      </w:tblGrid>
      <w:tr w:rsidR="00B832F7" w:rsidRPr="00495ACD" w14:paraId="22C18224" w14:textId="77777777" w:rsidTr="00C64468">
        <w:tc>
          <w:tcPr>
            <w:tcW w:w="1080" w:type="dxa"/>
          </w:tcPr>
          <w:p w14:paraId="54EA561C"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q45a_G1</w:t>
            </w:r>
          </w:p>
        </w:tc>
        <w:tc>
          <w:tcPr>
            <w:tcW w:w="4860" w:type="dxa"/>
          </w:tcPr>
          <w:p w14:paraId="3CF65194" w14:textId="02663869" w:rsidR="00B832F7" w:rsidRPr="00833C2B" w:rsidRDefault="00B832F7" w:rsidP="00C64468">
            <w:pPr>
              <w:ind w:left="0" w:right="0"/>
              <w:rPr>
                <w:rFonts w:ascii="Arial Narrow" w:eastAsia="Times New Roman" w:hAnsi="Arial Narrow" w:cs="Arial"/>
                <w:sz w:val="20"/>
                <w:szCs w:val="20"/>
                <w:lang w:val="mk-MK"/>
              </w:rPr>
            </w:pPr>
            <w:r w:rsidRPr="00833C2B">
              <w:rPr>
                <w:rFonts w:ascii="Arial Narrow" w:eastAsia="Times New Roman" w:hAnsi="Arial Narrow" w:cs="Arial"/>
                <w:sz w:val="20"/>
                <w:szCs w:val="20"/>
                <w:lang w:val="mk-MK"/>
              </w:rPr>
              <w:t xml:space="preserve">Во </w:t>
            </w:r>
            <w:r w:rsidR="00833C2B" w:rsidRPr="00833C2B">
              <w:rPr>
                <w:rFonts w:ascii="Arial Narrow" w:eastAsia="Times New Roman" w:hAnsi="Arial Narrow" w:cs="Arial"/>
                <w:sz w:val="20"/>
                <w:szCs w:val="20"/>
                <w:lang w:val="mk-MK"/>
              </w:rPr>
              <w:t>Македонија</w:t>
            </w:r>
            <w:r w:rsidRPr="00833C2B">
              <w:rPr>
                <w:rFonts w:ascii="Arial Narrow" w:eastAsia="Times New Roman" w:hAnsi="Arial Narrow" w:cs="Arial"/>
                <w:sz w:val="20"/>
                <w:szCs w:val="20"/>
                <w:lang w:val="mk-MK"/>
              </w:rPr>
              <w:t xml:space="preserve"> жртвите на криминал брзо добиваат учтиво</w:t>
            </w:r>
            <w:r w:rsidR="00597800" w:rsidRPr="00833C2B">
              <w:rPr>
                <w:rFonts w:ascii="Arial Narrow" w:eastAsia="Times New Roman" w:hAnsi="Arial Narrow" w:cs="Arial"/>
                <w:sz w:val="20"/>
                <w:szCs w:val="20"/>
                <w:lang w:val="mk-MK"/>
              </w:rPr>
              <w:t xml:space="preserve"> </w:t>
            </w:r>
            <w:r w:rsidRPr="00833C2B">
              <w:rPr>
                <w:rFonts w:ascii="Arial Narrow" w:eastAsia="Times New Roman" w:hAnsi="Arial Narrow" w:cs="Arial"/>
                <w:sz w:val="20"/>
                <w:szCs w:val="20"/>
                <w:lang w:val="mk-MK"/>
              </w:rPr>
              <w:t>внимание кога ќе го пријават кривичното дело.</w:t>
            </w:r>
          </w:p>
        </w:tc>
        <w:tc>
          <w:tcPr>
            <w:tcW w:w="4140" w:type="dxa"/>
          </w:tcPr>
          <w:p w14:paraId="50A479B3"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50DDA73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6263AA23"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Ректо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2482E86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D1B1355"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75CE1791" w14:textId="77777777" w:rsidTr="00C64468">
        <w:tc>
          <w:tcPr>
            <w:tcW w:w="1080" w:type="dxa"/>
          </w:tcPr>
          <w:p w14:paraId="74AA65E2" w14:textId="77777777" w:rsidR="00B832F7" w:rsidRPr="00833C2B" w:rsidRDefault="00B832F7" w:rsidP="00C64468">
            <w:pPr>
              <w:ind w:left="0"/>
              <w:rPr>
                <w:rFonts w:ascii="Arial Narrow" w:hAnsi="Arial Narrow"/>
                <w:b/>
                <w:sz w:val="20"/>
                <w:szCs w:val="20"/>
                <w:lang w:val="mk-MK"/>
              </w:rPr>
            </w:pPr>
            <w:r w:rsidRPr="00833C2B">
              <w:rPr>
                <w:rFonts w:ascii="Arial Narrow" w:hAnsi="Arial Narrow"/>
                <w:b/>
                <w:sz w:val="20"/>
                <w:szCs w:val="20"/>
                <w:lang w:val="mk-MK"/>
              </w:rPr>
              <w:t>q45b_G1</w:t>
            </w:r>
          </w:p>
        </w:tc>
        <w:tc>
          <w:tcPr>
            <w:tcW w:w="4860" w:type="dxa"/>
          </w:tcPr>
          <w:p w14:paraId="481381E4" w14:textId="4D17413F" w:rsidR="00B832F7" w:rsidRPr="00833C2B" w:rsidRDefault="00B832F7" w:rsidP="00C64468">
            <w:pPr>
              <w:ind w:left="0"/>
              <w:rPr>
                <w:rFonts w:ascii="Arial Narrow" w:hAnsi="Arial Narrow"/>
                <w:lang w:val="mk-MK"/>
              </w:rPr>
            </w:pPr>
            <w:r w:rsidRPr="00833C2B">
              <w:rPr>
                <w:rFonts w:ascii="Arial Narrow" w:hAnsi="Arial Narrow" w:cs="Arial"/>
                <w:sz w:val="20"/>
                <w:szCs w:val="20"/>
                <w:lang w:val="mk-MK"/>
              </w:rPr>
              <w:t xml:space="preserve">Во </w:t>
            </w:r>
            <w:r w:rsidR="00833C2B" w:rsidRPr="00833C2B">
              <w:rPr>
                <w:rFonts w:ascii="Arial Narrow" w:hAnsi="Arial Narrow" w:cs="Arial"/>
                <w:sz w:val="20"/>
                <w:szCs w:val="20"/>
                <w:lang w:val="mk-MK"/>
              </w:rPr>
              <w:t>Македонија</w:t>
            </w:r>
            <w:r w:rsidRPr="00833C2B">
              <w:rPr>
                <w:rFonts w:ascii="Arial Narrow" w:hAnsi="Arial Narrow" w:cs="Arial"/>
                <w:sz w:val="20"/>
                <w:szCs w:val="20"/>
                <w:lang w:val="mk-MK"/>
              </w:rPr>
              <w:t xml:space="preserve"> им се верува на жртвите на криминал.</w:t>
            </w:r>
          </w:p>
          <w:p w14:paraId="2F6AEC29" w14:textId="77777777" w:rsidR="00B832F7" w:rsidRPr="00833C2B" w:rsidRDefault="00B832F7" w:rsidP="00C64468">
            <w:pPr>
              <w:ind w:left="0" w:right="0"/>
              <w:rPr>
                <w:rFonts w:ascii="Arial Narrow" w:eastAsia="Times New Roman" w:hAnsi="Arial Narrow" w:cs="Arial"/>
                <w:sz w:val="20"/>
                <w:szCs w:val="20"/>
                <w:lang w:val="mk-MK"/>
              </w:rPr>
            </w:pPr>
          </w:p>
        </w:tc>
        <w:tc>
          <w:tcPr>
            <w:tcW w:w="4140" w:type="dxa"/>
          </w:tcPr>
          <w:p w14:paraId="33F29CB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D71E3D3"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153E185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Ректо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0A381FF7"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62F0B38"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15B0FE63" w14:textId="77777777" w:rsidTr="00C64468">
        <w:tc>
          <w:tcPr>
            <w:tcW w:w="1080" w:type="dxa"/>
          </w:tcPr>
          <w:p w14:paraId="7E6B06AA" w14:textId="77777777" w:rsidR="00B832F7" w:rsidRPr="00833C2B" w:rsidRDefault="00B832F7" w:rsidP="00C64468">
            <w:pPr>
              <w:ind w:left="0"/>
              <w:rPr>
                <w:rFonts w:ascii="Arial Narrow" w:hAnsi="Arial Narrow"/>
                <w:b/>
                <w:sz w:val="20"/>
                <w:szCs w:val="20"/>
                <w:lang w:val="mk-MK"/>
              </w:rPr>
            </w:pPr>
            <w:r w:rsidRPr="00833C2B">
              <w:rPr>
                <w:rFonts w:ascii="Arial Narrow" w:hAnsi="Arial Narrow"/>
                <w:b/>
                <w:sz w:val="20"/>
                <w:szCs w:val="20"/>
                <w:lang w:val="mk-MK"/>
              </w:rPr>
              <w:t>q45c_G1</w:t>
            </w:r>
          </w:p>
          <w:p w14:paraId="6AEBA4A9" w14:textId="77777777" w:rsidR="00B832F7" w:rsidRPr="00833C2B" w:rsidRDefault="00B832F7" w:rsidP="00C64468">
            <w:pPr>
              <w:ind w:left="0"/>
              <w:rPr>
                <w:rFonts w:ascii="Arial Narrow" w:hAnsi="Arial Narrow"/>
                <w:lang w:val="mk-MK"/>
              </w:rPr>
            </w:pPr>
          </w:p>
        </w:tc>
        <w:tc>
          <w:tcPr>
            <w:tcW w:w="4860" w:type="dxa"/>
          </w:tcPr>
          <w:p w14:paraId="6D18DFCD" w14:textId="5D0E235A" w:rsidR="00B832F7" w:rsidRPr="00833C2B" w:rsidRDefault="00B832F7" w:rsidP="00C64468">
            <w:pPr>
              <w:ind w:left="0"/>
              <w:rPr>
                <w:rFonts w:ascii="Arial Narrow" w:hAnsi="Arial Narrow"/>
                <w:lang w:val="mk-MK"/>
              </w:rPr>
            </w:pPr>
            <w:r w:rsidRPr="00833C2B">
              <w:rPr>
                <w:rFonts w:ascii="Arial Narrow" w:hAnsi="Arial Narrow" w:cs="Arial"/>
                <w:sz w:val="20"/>
                <w:szCs w:val="20"/>
                <w:lang w:val="mk-MK"/>
              </w:rPr>
              <w:t>Во Макед</w:t>
            </w:r>
            <w:r w:rsidR="00D3646F" w:rsidRPr="00833C2B">
              <w:rPr>
                <w:rFonts w:ascii="Arial Narrow" w:hAnsi="Arial Narrow" w:cs="Arial"/>
                <w:sz w:val="20"/>
                <w:szCs w:val="20"/>
                <w:lang w:val="mk-MK"/>
              </w:rPr>
              <w:t>o</w:t>
            </w:r>
            <w:r w:rsidRPr="00833C2B">
              <w:rPr>
                <w:rFonts w:ascii="Arial Narrow" w:hAnsi="Arial Narrow" w:cs="Arial"/>
                <w:sz w:val="20"/>
                <w:szCs w:val="20"/>
                <w:lang w:val="mk-MK"/>
              </w:rPr>
              <w:t>нија жртвите на криминал добиваат ефективна и навремена медицинска и психолошка грижа.</w:t>
            </w:r>
          </w:p>
          <w:p w14:paraId="6E4EB7C7" w14:textId="77777777" w:rsidR="00B832F7" w:rsidRPr="00833C2B" w:rsidRDefault="00B832F7" w:rsidP="00C64468">
            <w:pPr>
              <w:ind w:left="0"/>
              <w:rPr>
                <w:rFonts w:ascii="Arial Narrow" w:hAnsi="Arial Narrow"/>
                <w:lang w:val="mk-MK"/>
              </w:rPr>
            </w:pPr>
          </w:p>
        </w:tc>
        <w:tc>
          <w:tcPr>
            <w:tcW w:w="4140" w:type="dxa"/>
          </w:tcPr>
          <w:p w14:paraId="5CED3451"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12FCFE57"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EB60D33"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Ректо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79251CD7"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1FD0509B"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3D442638" w14:textId="77777777" w:rsidTr="00C64468">
        <w:tc>
          <w:tcPr>
            <w:tcW w:w="1080" w:type="dxa"/>
          </w:tcPr>
          <w:p w14:paraId="421BD8A8"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q45d_G1</w:t>
            </w:r>
          </w:p>
        </w:tc>
        <w:tc>
          <w:tcPr>
            <w:tcW w:w="4860" w:type="dxa"/>
          </w:tcPr>
          <w:p w14:paraId="415383D1" w14:textId="75AA17A4" w:rsidR="00B832F7" w:rsidRPr="00833C2B" w:rsidRDefault="00B832F7" w:rsidP="00C64468">
            <w:pPr>
              <w:ind w:left="0"/>
              <w:rPr>
                <w:rFonts w:ascii="Arial Narrow" w:hAnsi="Arial Narrow"/>
                <w:lang w:val="mk-MK"/>
              </w:rPr>
            </w:pPr>
            <w:r w:rsidRPr="00833C2B">
              <w:rPr>
                <w:rFonts w:ascii="Arial Narrow" w:hAnsi="Arial Narrow"/>
                <w:sz w:val="20"/>
                <w:szCs w:val="20"/>
                <w:lang w:val="mk-MK"/>
              </w:rPr>
              <w:t xml:space="preserve">Во </w:t>
            </w:r>
            <w:r w:rsidR="00833C2B" w:rsidRPr="00833C2B">
              <w:rPr>
                <w:rFonts w:ascii="Arial Narrow" w:hAnsi="Arial Narrow"/>
                <w:sz w:val="20"/>
                <w:szCs w:val="20"/>
                <w:lang w:val="mk-MK"/>
              </w:rPr>
              <w:t>Македонија</w:t>
            </w:r>
            <w:r w:rsidRPr="00833C2B">
              <w:rPr>
                <w:rFonts w:ascii="Arial Narrow" w:hAnsi="Arial Narrow"/>
                <w:sz w:val="20"/>
                <w:szCs w:val="20"/>
                <w:lang w:val="mk-MK"/>
              </w:rPr>
              <w:t xml:space="preserve"> кога жртвите на криминал се обраќаат кај властите добиваат информации и правни совети</w:t>
            </w:r>
          </w:p>
        </w:tc>
        <w:tc>
          <w:tcPr>
            <w:tcW w:w="4140" w:type="dxa"/>
          </w:tcPr>
          <w:p w14:paraId="3BF4BA26"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369619C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37669B57"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Ректо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7662221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DC36D48"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bl>
    <w:p w14:paraId="7A7AFB9F" w14:textId="77777777" w:rsidR="00B832F7" w:rsidRPr="00833C2B" w:rsidRDefault="00B832F7" w:rsidP="00B832F7">
      <w:pPr>
        <w:spacing w:after="0" w:line="240" w:lineRule="auto"/>
        <w:rPr>
          <w:rFonts w:ascii="Arial Narrow" w:hAnsi="Arial Narrow"/>
          <w:sz w:val="20"/>
          <w:szCs w:val="20"/>
          <w:lang w:val="mk-MK"/>
        </w:rPr>
      </w:pPr>
    </w:p>
    <w:tbl>
      <w:tblPr>
        <w:tblStyle w:val="TableGrid"/>
        <w:tblW w:w="9990" w:type="dxa"/>
        <w:tblInd w:w="-252" w:type="dxa"/>
        <w:tblLook w:val="04A0" w:firstRow="1" w:lastRow="0" w:firstColumn="1" w:lastColumn="0" w:noHBand="0" w:noVBand="1"/>
      </w:tblPr>
      <w:tblGrid>
        <w:gridCol w:w="1080"/>
        <w:gridCol w:w="4860"/>
        <w:gridCol w:w="4050"/>
      </w:tblGrid>
      <w:tr w:rsidR="00B832F7" w:rsidRPr="00495ACD" w14:paraId="713B4062" w14:textId="77777777" w:rsidTr="00C64468">
        <w:tc>
          <w:tcPr>
            <w:tcW w:w="1080" w:type="dxa"/>
          </w:tcPr>
          <w:p w14:paraId="5B13F553"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q46_G1</w:t>
            </w:r>
          </w:p>
        </w:tc>
        <w:tc>
          <w:tcPr>
            <w:tcW w:w="4860" w:type="dxa"/>
          </w:tcPr>
          <w:p w14:paraId="27B76704" w14:textId="449CE75A" w:rsidR="00B832F7" w:rsidRPr="00427525" w:rsidRDefault="00B832F7" w:rsidP="00C64468">
            <w:pPr>
              <w:ind w:left="0"/>
              <w:rPr>
                <w:rFonts w:ascii="Arial Narrow" w:hAnsi="Arial Narrow" w:cstheme="minorHAnsi"/>
                <w:sz w:val="20"/>
                <w:szCs w:val="20"/>
                <w:lang w:val="mk-MK"/>
              </w:rPr>
            </w:pPr>
            <w:r w:rsidRPr="00427525">
              <w:rPr>
                <w:rFonts w:ascii="Arial Narrow" w:hAnsi="Arial Narrow" w:cstheme="minorHAnsi"/>
                <w:sz w:val="20"/>
                <w:szCs w:val="20"/>
                <w:lang w:val="mk-MK"/>
              </w:rPr>
              <w:t xml:space="preserve">Општо зборувајќи за сегашната администрација, како би ја оцениле работата на премиерот </w:t>
            </w:r>
            <w:r w:rsidRPr="00427525">
              <w:rPr>
                <w:rFonts w:ascii="Arial Narrow" w:hAnsi="Arial Narrow" w:cstheme="minorHAnsi"/>
                <w:b/>
                <w:bCs/>
                <w:sz w:val="20"/>
                <w:szCs w:val="20"/>
                <w:lang w:val="mk-MK"/>
              </w:rPr>
              <w:t>Димитар Ковачевски</w:t>
            </w:r>
          </w:p>
          <w:p w14:paraId="29DF5E12" w14:textId="77777777" w:rsidR="00B832F7" w:rsidRPr="00427525" w:rsidRDefault="00B832F7" w:rsidP="005D1E7A">
            <w:pPr>
              <w:ind w:left="0"/>
              <w:rPr>
                <w:rFonts w:ascii="Arial Narrow" w:hAnsi="Arial Narrow"/>
                <w:lang w:val="mk-MK"/>
              </w:rPr>
            </w:pPr>
          </w:p>
        </w:tc>
        <w:tc>
          <w:tcPr>
            <w:tcW w:w="4050" w:type="dxa"/>
          </w:tcPr>
          <w:p w14:paraId="7928A929"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Многу добра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27EE74D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Добра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2</w:t>
            </w:r>
          </w:p>
          <w:p w14:paraId="0204579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Ниту добра ниту лоша  (средно)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t>3</w:t>
            </w:r>
          </w:p>
          <w:p w14:paraId="7B9FD66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Лоша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4</w:t>
            </w:r>
          </w:p>
          <w:p w14:paraId="3DF1E66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Многу лоша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4</w:t>
            </w:r>
          </w:p>
          <w:p w14:paraId="04209686"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1F284642" w14:textId="77777777" w:rsidTr="00C64468">
        <w:tc>
          <w:tcPr>
            <w:tcW w:w="1080" w:type="dxa"/>
          </w:tcPr>
          <w:p w14:paraId="0921E82A" w14:textId="77777777" w:rsidR="00B832F7" w:rsidRPr="00833C2B" w:rsidRDefault="00B832F7" w:rsidP="00C64468">
            <w:pPr>
              <w:ind w:left="0"/>
              <w:rPr>
                <w:rFonts w:ascii="Arial Narrow" w:hAnsi="Arial Narrow"/>
                <w:b/>
                <w:sz w:val="20"/>
                <w:szCs w:val="20"/>
                <w:lang w:val="mk-MK"/>
              </w:rPr>
            </w:pPr>
            <w:r w:rsidRPr="00833C2B">
              <w:rPr>
                <w:rFonts w:ascii="Arial Narrow" w:hAnsi="Arial Narrow"/>
                <w:b/>
                <w:sz w:val="20"/>
                <w:szCs w:val="20"/>
                <w:lang w:val="mk-MK"/>
              </w:rPr>
              <w:t>q47_G1</w:t>
            </w:r>
          </w:p>
        </w:tc>
        <w:tc>
          <w:tcPr>
            <w:tcW w:w="4860" w:type="dxa"/>
          </w:tcPr>
          <w:p w14:paraId="74D450C5" w14:textId="77777777" w:rsidR="00B832F7" w:rsidRPr="00427525" w:rsidRDefault="00B832F7" w:rsidP="00C64468">
            <w:pPr>
              <w:ind w:left="0"/>
              <w:rPr>
                <w:rFonts w:ascii="Arial Narrow" w:hAnsi="Arial Narrow" w:cstheme="minorHAnsi"/>
                <w:sz w:val="20"/>
                <w:szCs w:val="20"/>
                <w:lang w:val="mk-MK"/>
              </w:rPr>
            </w:pPr>
            <w:r w:rsidRPr="00427525">
              <w:rPr>
                <w:rFonts w:ascii="Arial Narrow" w:hAnsi="Arial Narrow" w:cstheme="minorHAnsi"/>
                <w:sz w:val="20"/>
                <w:szCs w:val="20"/>
                <w:lang w:val="mk-MK"/>
              </w:rPr>
              <w:t xml:space="preserve">Дали го одобрувате или не го одобрувате начинот на кој </w:t>
            </w:r>
          </w:p>
          <w:p w14:paraId="102B9AA4" w14:textId="7F0B4AC2" w:rsidR="00B832F7" w:rsidRPr="00427525" w:rsidRDefault="00B832F7" w:rsidP="00C64468">
            <w:pPr>
              <w:ind w:left="0"/>
              <w:rPr>
                <w:rFonts w:ascii="Arial Narrow" w:hAnsi="Arial Narrow" w:cstheme="minorHAnsi"/>
                <w:sz w:val="20"/>
                <w:szCs w:val="20"/>
                <w:lang w:val="mk-MK"/>
              </w:rPr>
            </w:pPr>
            <w:r w:rsidRPr="00427525">
              <w:rPr>
                <w:rFonts w:ascii="Arial Narrow" w:hAnsi="Arial Narrow" w:cstheme="minorHAnsi"/>
                <w:b/>
                <w:bCs/>
                <w:sz w:val="20"/>
                <w:szCs w:val="20"/>
                <w:lang w:val="mk-MK"/>
              </w:rPr>
              <w:t>Димитар Ковачевски</w:t>
            </w:r>
            <w:r w:rsidRPr="00427525">
              <w:rPr>
                <w:rFonts w:ascii="Arial Narrow" w:hAnsi="Arial Narrow" w:cstheme="minorHAnsi"/>
                <w:sz w:val="20"/>
                <w:szCs w:val="20"/>
                <w:lang w:val="mk-MK"/>
              </w:rPr>
              <w:t xml:space="preserve"> ја води земјата?</w:t>
            </w:r>
          </w:p>
        </w:tc>
        <w:tc>
          <w:tcPr>
            <w:tcW w:w="4050" w:type="dxa"/>
          </w:tcPr>
          <w:p w14:paraId="73D84FD4"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Го одобрувам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4C7B7871"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го одобрувам</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u w:val="dotted"/>
                <w:lang w:val="mk-MK"/>
              </w:rPr>
              <w:tab/>
              <w:t>2</w:t>
            </w:r>
          </w:p>
          <w:p w14:paraId="37C86DC7"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bl>
    <w:p w14:paraId="671C1915" w14:textId="77777777" w:rsidR="00B832F7" w:rsidRPr="00833C2B" w:rsidRDefault="00B832F7" w:rsidP="00B832F7">
      <w:pPr>
        <w:spacing w:after="0" w:line="240" w:lineRule="auto"/>
        <w:ind w:left="0" w:right="0"/>
        <w:rPr>
          <w:rFonts w:ascii="Arial Narrow" w:eastAsia="Times New Roman" w:hAnsi="Arial Narrow" w:cs="Arial"/>
          <w:b/>
          <w:snapToGrid w:val="0"/>
          <w:sz w:val="20"/>
          <w:szCs w:val="20"/>
          <w:lang w:val="mk-MK" w:eastAsia="es-ES"/>
        </w:rPr>
      </w:pPr>
    </w:p>
    <w:p w14:paraId="3BFB22EE" w14:textId="77777777" w:rsidR="00B832F7" w:rsidRPr="00833C2B" w:rsidRDefault="00B832F7" w:rsidP="00B832F7">
      <w:pPr>
        <w:spacing w:after="0" w:line="240" w:lineRule="auto"/>
        <w:ind w:left="0" w:right="0"/>
        <w:rPr>
          <w:rFonts w:ascii="Arial Narrow" w:eastAsia="Times New Roman" w:hAnsi="Arial Narrow" w:cs="Arial"/>
          <w:b/>
          <w:snapToGrid w:val="0"/>
          <w:sz w:val="20"/>
          <w:szCs w:val="20"/>
          <w:lang w:val="mk-MK" w:eastAsia="es-ES"/>
        </w:rPr>
      </w:pPr>
    </w:p>
    <w:p w14:paraId="2C77D84F" w14:textId="77777777" w:rsidR="00B832F7" w:rsidRPr="00833C2B" w:rsidRDefault="00B832F7" w:rsidP="00B832F7">
      <w:pPr>
        <w:spacing w:after="0" w:line="240" w:lineRule="auto"/>
        <w:ind w:left="0"/>
        <w:rPr>
          <w:rFonts w:ascii="Arial Narrow" w:hAnsi="Arial Narrow" w:cstheme="minorHAnsi"/>
          <w:sz w:val="20"/>
          <w:szCs w:val="20"/>
          <w:lang w:val="mk-MK"/>
        </w:rPr>
      </w:pPr>
      <w:r w:rsidRPr="00833C2B">
        <w:rPr>
          <w:rFonts w:ascii="Arial Narrow" w:hAnsi="Arial Narrow" w:cstheme="minorHAnsi"/>
          <w:b/>
          <w:bCs/>
          <w:sz w:val="20"/>
          <w:szCs w:val="20"/>
          <w:lang w:val="mk-MK"/>
        </w:rPr>
        <w:t xml:space="preserve">ПРОЧИТАЈ: </w:t>
      </w:r>
      <w:r w:rsidRPr="00833C2B">
        <w:rPr>
          <w:rFonts w:ascii="Arial Narrow" w:hAnsi="Arial Narrow" w:cstheme="minorHAnsi"/>
          <w:sz w:val="20"/>
          <w:szCs w:val="20"/>
          <w:lang w:val="mk-MK"/>
        </w:rPr>
        <w:t xml:space="preserve">Следниве прашања се за вашите перцепции за највисоките владини функционери. Највисоки владини функционери ги вклучуваат претседателот, премирот, секретарите, членовите на кабинет и други високи функционери кои работат во извршната власт. </w:t>
      </w:r>
    </w:p>
    <w:p w14:paraId="0CB20BFE" w14:textId="77777777" w:rsidR="00B832F7" w:rsidRPr="00833C2B" w:rsidRDefault="00B832F7" w:rsidP="00B832F7">
      <w:pPr>
        <w:spacing w:after="0" w:line="240" w:lineRule="auto"/>
        <w:ind w:left="0"/>
        <w:rPr>
          <w:rFonts w:ascii="Arial Narrow" w:hAnsi="Arial Narrow" w:cstheme="minorHAnsi"/>
          <w:sz w:val="20"/>
          <w:szCs w:val="20"/>
          <w:lang w:val="mk-MK"/>
        </w:rPr>
      </w:pPr>
    </w:p>
    <w:p w14:paraId="2582D914" w14:textId="27CBBB9E" w:rsidR="00B832F7" w:rsidRPr="00833C2B" w:rsidRDefault="00B832F7" w:rsidP="00B832F7">
      <w:pPr>
        <w:spacing w:after="0" w:line="240" w:lineRule="auto"/>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Ве молиме наведете дали </w:t>
      </w:r>
      <w:r w:rsidRPr="00833C2B">
        <w:rPr>
          <w:rFonts w:ascii="Arial Narrow" w:hAnsi="Arial Narrow" w:cstheme="minorHAnsi"/>
          <w:b/>
          <w:bCs/>
          <w:sz w:val="20"/>
          <w:szCs w:val="20"/>
          <w:lang w:val="mk-MK"/>
        </w:rPr>
        <w:t>потполно се согласувате, се согласувате, не се согласувате или воопшто не се согласувате</w:t>
      </w:r>
      <w:r w:rsidRPr="00833C2B">
        <w:rPr>
          <w:rFonts w:ascii="Arial Narrow" w:hAnsi="Arial Narrow" w:cstheme="minorHAnsi"/>
          <w:sz w:val="20"/>
          <w:szCs w:val="20"/>
          <w:lang w:val="mk-MK"/>
        </w:rPr>
        <w:t xml:space="preserve"> со следниве изјави. 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највисоките владини претставници на националната влада …</w:t>
      </w:r>
    </w:p>
    <w:p w14:paraId="27CEAAE2" w14:textId="77777777" w:rsidR="00B832F7" w:rsidRPr="00833C2B" w:rsidRDefault="00B832F7" w:rsidP="00B832F7">
      <w:pPr>
        <w:spacing w:after="0" w:line="240" w:lineRule="auto"/>
        <w:ind w:left="0"/>
        <w:rPr>
          <w:rFonts w:ascii="Arial Narrow" w:hAnsi="Arial Narrow" w:cstheme="minorHAnsi"/>
          <w:sz w:val="20"/>
          <w:szCs w:val="20"/>
          <w:lang w:val="mk-MK"/>
        </w:rPr>
      </w:pPr>
    </w:p>
    <w:tbl>
      <w:tblPr>
        <w:tblStyle w:val="TableGrid"/>
        <w:tblW w:w="10080" w:type="dxa"/>
        <w:tblInd w:w="-252" w:type="dxa"/>
        <w:tblLook w:val="04A0" w:firstRow="1" w:lastRow="0" w:firstColumn="1" w:lastColumn="0" w:noHBand="0" w:noVBand="1"/>
      </w:tblPr>
      <w:tblGrid>
        <w:gridCol w:w="990"/>
        <w:gridCol w:w="4950"/>
        <w:gridCol w:w="4140"/>
      </w:tblGrid>
      <w:tr w:rsidR="00B832F7" w:rsidRPr="00495ACD" w14:paraId="0EB5721A" w14:textId="77777777" w:rsidTr="00C64468">
        <w:tc>
          <w:tcPr>
            <w:tcW w:w="990" w:type="dxa"/>
          </w:tcPr>
          <w:p w14:paraId="3E7E790B"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t>q48_G1</w:t>
            </w:r>
          </w:p>
        </w:tc>
        <w:tc>
          <w:tcPr>
            <w:tcW w:w="4950" w:type="dxa"/>
          </w:tcPr>
          <w:p w14:paraId="14F665C7"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ги цензурираат информациите од странство. </w:t>
            </w:r>
          </w:p>
        </w:tc>
        <w:tc>
          <w:tcPr>
            <w:tcW w:w="4140" w:type="dxa"/>
          </w:tcPr>
          <w:p w14:paraId="4BAB4168"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3F922E1"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7BBBB07"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4802B23E"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A7CBEEE"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0C17A910" w14:textId="77777777" w:rsidTr="00C64468">
        <w:tc>
          <w:tcPr>
            <w:tcW w:w="990" w:type="dxa"/>
          </w:tcPr>
          <w:p w14:paraId="61E7076A"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t>q49_G1</w:t>
            </w:r>
          </w:p>
        </w:tc>
        <w:tc>
          <w:tcPr>
            <w:tcW w:w="4950" w:type="dxa"/>
          </w:tcPr>
          <w:p w14:paraId="771461A5"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…ги цензурираат гласовите на опозицијата во земјата.</w:t>
            </w:r>
          </w:p>
        </w:tc>
        <w:tc>
          <w:tcPr>
            <w:tcW w:w="4140" w:type="dxa"/>
          </w:tcPr>
          <w:p w14:paraId="63F2E59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85F7673"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14FFF6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750511C3"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5E876AC3"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26119B19" w14:textId="77777777" w:rsidTr="00C64468">
        <w:tc>
          <w:tcPr>
            <w:tcW w:w="990" w:type="dxa"/>
          </w:tcPr>
          <w:p w14:paraId="02BD85B6"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t>q50_G1</w:t>
            </w:r>
          </w:p>
        </w:tc>
        <w:tc>
          <w:tcPr>
            <w:tcW w:w="4950" w:type="dxa"/>
          </w:tcPr>
          <w:p w14:paraId="3BBF41C1"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ги обвинуваат различните членови или групи во </w:t>
            </w:r>
          </w:p>
          <w:p w14:paraId="334A4A28"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општеството за  проблемите во земјата </w:t>
            </w:r>
          </w:p>
        </w:tc>
        <w:tc>
          <w:tcPr>
            <w:tcW w:w="4140" w:type="dxa"/>
          </w:tcPr>
          <w:p w14:paraId="440B9E1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CBDF0F1"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6DD113AE"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08ECFB04"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lastRenderedPageBreak/>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06668539"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760D0082" w14:textId="77777777" w:rsidTr="00C64468">
        <w:tc>
          <w:tcPr>
            <w:tcW w:w="990" w:type="dxa"/>
          </w:tcPr>
          <w:p w14:paraId="0C77DB30"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lastRenderedPageBreak/>
              <w:t>q51_G1</w:t>
            </w:r>
          </w:p>
        </w:tc>
        <w:tc>
          <w:tcPr>
            <w:tcW w:w="4950" w:type="dxa"/>
          </w:tcPr>
          <w:p w14:paraId="6D207064"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ги обвинуваат надворешните сили (т.е други земји </w:t>
            </w:r>
          </w:p>
          <w:p w14:paraId="10848FC3"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регионални или меѓународни раководни тела) за проблемите</w:t>
            </w:r>
          </w:p>
          <w:p w14:paraId="488BE0D0"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во земјата </w:t>
            </w:r>
          </w:p>
          <w:p w14:paraId="393C7583" w14:textId="77777777" w:rsidR="00B832F7" w:rsidRPr="00833C2B" w:rsidRDefault="00B832F7" w:rsidP="00C64468">
            <w:pPr>
              <w:ind w:left="0"/>
              <w:rPr>
                <w:rFonts w:ascii="Arial Narrow" w:hAnsi="Arial Narrow" w:cstheme="minorHAnsi"/>
                <w:sz w:val="20"/>
                <w:szCs w:val="20"/>
                <w:lang w:val="mk-MK"/>
              </w:rPr>
            </w:pPr>
          </w:p>
        </w:tc>
        <w:tc>
          <w:tcPr>
            <w:tcW w:w="4140" w:type="dxa"/>
          </w:tcPr>
          <w:p w14:paraId="5F74F648"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2519243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50900A3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40E4691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15A1AA3F"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6E89B999" w14:textId="77777777" w:rsidTr="00C64468">
        <w:tc>
          <w:tcPr>
            <w:tcW w:w="990" w:type="dxa"/>
          </w:tcPr>
          <w:p w14:paraId="6BD98252"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t>q52_G1</w:t>
            </w:r>
          </w:p>
        </w:tc>
        <w:tc>
          <w:tcPr>
            <w:tcW w:w="4950" w:type="dxa"/>
          </w:tcPr>
          <w:p w14:paraId="126970D0" w14:textId="77777777" w:rsidR="00B832F7" w:rsidRPr="00427525"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се </w:t>
            </w:r>
            <w:r w:rsidRPr="00427525">
              <w:rPr>
                <w:rFonts w:ascii="Arial Narrow" w:hAnsi="Arial Narrow" w:cstheme="minorHAnsi"/>
                <w:sz w:val="20"/>
                <w:szCs w:val="20"/>
                <w:lang w:val="mk-MK"/>
              </w:rPr>
              <w:t xml:space="preserve">обидуваат да ги ограничат надлежностите на судовите </w:t>
            </w:r>
          </w:p>
          <w:p w14:paraId="72199A20" w14:textId="4118A0C9" w:rsidR="00B832F7" w:rsidRPr="00833C2B" w:rsidRDefault="00B832F7" w:rsidP="00C64468">
            <w:pPr>
              <w:ind w:left="0"/>
              <w:rPr>
                <w:rFonts w:ascii="Arial Narrow" w:hAnsi="Arial Narrow" w:cstheme="minorHAnsi"/>
                <w:sz w:val="20"/>
                <w:szCs w:val="20"/>
                <w:lang w:val="mk-MK"/>
              </w:rPr>
            </w:pPr>
            <w:r w:rsidRPr="00427525">
              <w:rPr>
                <w:rFonts w:ascii="Arial Narrow" w:hAnsi="Arial Narrow" w:cstheme="minorHAnsi"/>
                <w:sz w:val="20"/>
                <w:szCs w:val="20"/>
                <w:lang w:val="mk-MK"/>
              </w:rPr>
              <w:t>и слобода</w:t>
            </w:r>
            <w:r w:rsidR="00444892" w:rsidRPr="00427525">
              <w:rPr>
                <w:rFonts w:ascii="Arial Narrow" w:hAnsi="Arial Narrow" w:cstheme="minorHAnsi"/>
                <w:sz w:val="20"/>
                <w:szCs w:val="20"/>
                <w:lang w:val="mk-MK"/>
              </w:rPr>
              <w:t>та</w:t>
            </w:r>
            <w:r w:rsidRPr="00427525">
              <w:rPr>
                <w:rFonts w:ascii="Arial Narrow" w:hAnsi="Arial Narrow" w:cstheme="minorHAnsi"/>
                <w:sz w:val="20"/>
                <w:szCs w:val="20"/>
                <w:lang w:val="mk-MK"/>
              </w:rPr>
              <w:t xml:space="preserve"> при толкување</w:t>
            </w:r>
            <w:r w:rsidR="001F53C0" w:rsidRPr="00427525">
              <w:rPr>
                <w:rFonts w:ascii="Arial Narrow" w:hAnsi="Arial Narrow" w:cstheme="minorHAnsi"/>
                <w:sz w:val="20"/>
                <w:szCs w:val="20"/>
                <w:lang w:val="mk-MK"/>
              </w:rPr>
              <w:t>то</w:t>
            </w:r>
            <w:r w:rsidRPr="00427525">
              <w:rPr>
                <w:rFonts w:ascii="Arial Narrow" w:hAnsi="Arial Narrow" w:cstheme="minorHAnsi"/>
                <w:sz w:val="20"/>
                <w:szCs w:val="20"/>
                <w:lang w:val="mk-MK"/>
              </w:rPr>
              <w:t xml:space="preserve"> на Законите.</w:t>
            </w:r>
            <w:r w:rsidRPr="00833C2B">
              <w:rPr>
                <w:rFonts w:ascii="Arial Narrow" w:hAnsi="Arial Narrow" w:cstheme="minorHAnsi"/>
                <w:sz w:val="20"/>
                <w:szCs w:val="20"/>
                <w:lang w:val="mk-MK"/>
              </w:rPr>
              <w:t xml:space="preserve"> </w:t>
            </w:r>
          </w:p>
        </w:tc>
        <w:tc>
          <w:tcPr>
            <w:tcW w:w="4140" w:type="dxa"/>
          </w:tcPr>
          <w:p w14:paraId="5B3AB12A"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5AB75B1"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4DCEF48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7887268"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6899C78F"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4560AF93" w14:textId="77777777" w:rsidTr="00C64468">
        <w:tc>
          <w:tcPr>
            <w:tcW w:w="990" w:type="dxa"/>
          </w:tcPr>
          <w:p w14:paraId="34A21E11"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t>q53_G1</w:t>
            </w:r>
          </w:p>
        </w:tc>
        <w:tc>
          <w:tcPr>
            <w:tcW w:w="4950" w:type="dxa"/>
          </w:tcPr>
          <w:p w14:paraId="4A6832D7"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одбиваат да ги почитуваат судските одлуки кои не се во </w:t>
            </w:r>
          </w:p>
          <w:p w14:paraId="1A733295"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нивна корист</w:t>
            </w:r>
          </w:p>
        </w:tc>
        <w:tc>
          <w:tcPr>
            <w:tcW w:w="4140" w:type="dxa"/>
          </w:tcPr>
          <w:p w14:paraId="506834C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48BC938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5754DF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003D7426"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509D80BD"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4FF8382B" w14:textId="77777777" w:rsidTr="00C64468">
        <w:tc>
          <w:tcPr>
            <w:tcW w:w="990" w:type="dxa"/>
          </w:tcPr>
          <w:p w14:paraId="293C6542"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t>q54_G1</w:t>
            </w:r>
          </w:p>
        </w:tc>
        <w:tc>
          <w:tcPr>
            <w:tcW w:w="4950" w:type="dxa"/>
          </w:tcPr>
          <w:p w14:paraId="0D055A10"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се обидуваат да влијаат на унапредувањето и смената на судиите. </w:t>
            </w:r>
          </w:p>
        </w:tc>
        <w:tc>
          <w:tcPr>
            <w:tcW w:w="4140" w:type="dxa"/>
          </w:tcPr>
          <w:p w14:paraId="215CDD6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2A74843"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668BE584"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FF0D51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752CBA69"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7340C9ED" w14:textId="77777777" w:rsidTr="00C64468">
        <w:tc>
          <w:tcPr>
            <w:tcW w:w="990" w:type="dxa"/>
          </w:tcPr>
          <w:p w14:paraId="008FA45D"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t>q55_G1</w:t>
            </w:r>
          </w:p>
        </w:tc>
        <w:tc>
          <w:tcPr>
            <w:tcW w:w="4950" w:type="dxa"/>
          </w:tcPr>
          <w:p w14:paraId="21A135FD"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ги напаѓаат или дискредитираат опозициските партии. </w:t>
            </w:r>
          </w:p>
        </w:tc>
        <w:tc>
          <w:tcPr>
            <w:tcW w:w="4140" w:type="dxa"/>
          </w:tcPr>
          <w:p w14:paraId="40A0F936"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A856AD6"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6B60909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7297228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B15829F"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2B881362" w14:textId="77777777" w:rsidTr="00C64468">
        <w:tc>
          <w:tcPr>
            <w:tcW w:w="990" w:type="dxa"/>
          </w:tcPr>
          <w:p w14:paraId="178F83D5"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t>q56_G1</w:t>
            </w:r>
          </w:p>
        </w:tc>
        <w:tc>
          <w:tcPr>
            <w:tcW w:w="4950" w:type="dxa"/>
          </w:tcPr>
          <w:p w14:paraId="77C14A3B"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ги гонат и осудуваат членовите на опозициските партии. </w:t>
            </w:r>
          </w:p>
        </w:tc>
        <w:tc>
          <w:tcPr>
            <w:tcW w:w="4140" w:type="dxa"/>
          </w:tcPr>
          <w:p w14:paraId="4D49C10E"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2180073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47A257C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A0E0BA4"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7E15BB5"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2EF1AEE8" w14:textId="77777777" w:rsidTr="00C64468">
        <w:tc>
          <w:tcPr>
            <w:tcW w:w="990" w:type="dxa"/>
          </w:tcPr>
          <w:p w14:paraId="1E5C6E45" w14:textId="77777777" w:rsidR="00B832F7" w:rsidRPr="00833C2B" w:rsidRDefault="00B832F7" w:rsidP="00C64468">
            <w:pPr>
              <w:ind w:left="0"/>
              <w:rPr>
                <w:rFonts w:ascii="Arial Narrow" w:hAnsi="Arial Narrow"/>
                <w:b/>
                <w:sz w:val="20"/>
                <w:szCs w:val="20"/>
                <w:lang w:val="mk-MK"/>
              </w:rPr>
            </w:pPr>
            <w:r w:rsidRPr="00833C2B">
              <w:rPr>
                <w:rFonts w:ascii="Arial Narrow" w:hAnsi="Arial Narrow" w:cstheme="minorHAnsi"/>
                <w:b/>
                <w:bCs/>
                <w:sz w:val="20"/>
                <w:szCs w:val="20"/>
                <w:lang w:val="mk-MK"/>
              </w:rPr>
              <w:t>q57_G1</w:t>
            </w:r>
          </w:p>
        </w:tc>
        <w:tc>
          <w:tcPr>
            <w:tcW w:w="4950" w:type="dxa"/>
          </w:tcPr>
          <w:p w14:paraId="5AFF1479"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обезбедуваат услуги и заштита на моќни поединци кои ги поддржуваат </w:t>
            </w:r>
          </w:p>
        </w:tc>
        <w:tc>
          <w:tcPr>
            <w:tcW w:w="4140" w:type="dxa"/>
          </w:tcPr>
          <w:p w14:paraId="06C143C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3F519FE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39712C4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45BB755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3910ECD"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bl>
    <w:p w14:paraId="08CFCB5B" w14:textId="77777777" w:rsidR="00B832F7" w:rsidRPr="00833C2B" w:rsidRDefault="00B832F7" w:rsidP="00B832F7">
      <w:pPr>
        <w:spacing w:after="0" w:line="240" w:lineRule="auto"/>
        <w:ind w:left="0" w:right="0"/>
        <w:rPr>
          <w:rFonts w:ascii="Arial Narrow" w:eastAsia="Times New Roman" w:hAnsi="Arial Narrow" w:cs="Arial"/>
          <w:b/>
          <w:snapToGrid w:val="0"/>
          <w:sz w:val="20"/>
          <w:szCs w:val="20"/>
          <w:lang w:val="mk-MK" w:eastAsia="es-ES"/>
        </w:rPr>
      </w:pPr>
    </w:p>
    <w:p w14:paraId="26B92A11" w14:textId="77777777" w:rsidR="00B832F7" w:rsidRPr="00833C2B" w:rsidRDefault="00B832F7" w:rsidP="00B832F7">
      <w:pPr>
        <w:spacing w:after="0" w:line="240" w:lineRule="auto"/>
        <w:ind w:left="0" w:right="0"/>
        <w:rPr>
          <w:rFonts w:ascii="Arial Narrow" w:eastAsia="Times New Roman" w:hAnsi="Arial Narrow" w:cs="Arial"/>
          <w:b/>
          <w:snapToGrid w:val="0"/>
          <w:sz w:val="20"/>
          <w:szCs w:val="20"/>
          <w:lang w:val="mk-MK" w:eastAsia="es-ES"/>
        </w:rPr>
      </w:pPr>
    </w:p>
    <w:p w14:paraId="288F9702" w14:textId="77777777" w:rsidR="00B832F7" w:rsidRPr="00833C2B" w:rsidRDefault="00B832F7" w:rsidP="00B832F7">
      <w:pPr>
        <w:spacing w:after="0" w:line="240" w:lineRule="auto"/>
        <w:ind w:left="0" w:right="0"/>
        <w:rPr>
          <w:rFonts w:ascii="Arial Narrow" w:eastAsia="Times New Roman" w:hAnsi="Arial Narrow" w:cs="Arial"/>
          <w:b/>
          <w:snapToGrid w:val="0"/>
          <w:sz w:val="20"/>
          <w:szCs w:val="20"/>
          <w:lang w:val="mk-MK" w:eastAsia="es-ES"/>
        </w:rPr>
      </w:pPr>
    </w:p>
    <w:p w14:paraId="27A0F07C" w14:textId="77777777" w:rsidR="00B832F7" w:rsidRPr="00833C2B" w:rsidRDefault="00B832F7" w:rsidP="00B832F7">
      <w:pPr>
        <w:tabs>
          <w:tab w:val="left" w:pos="180"/>
        </w:tabs>
        <w:spacing w:after="0" w:line="240" w:lineRule="auto"/>
        <w:ind w:left="0" w:right="0"/>
        <w:rPr>
          <w:rFonts w:ascii="Arial Narrow" w:hAnsi="Arial Narrow" w:cstheme="minorHAnsi"/>
          <w:b/>
          <w:u w:val="single"/>
          <w:lang w:val="mk-MK"/>
        </w:rPr>
      </w:pPr>
      <w:r w:rsidRPr="00833C2B">
        <w:rPr>
          <w:rFonts w:ascii="Arial Narrow" w:hAnsi="Arial Narrow" w:cstheme="minorHAnsi"/>
          <w:b/>
          <w:u w:val="single"/>
          <w:lang w:val="mk-MK"/>
        </w:rPr>
        <w:t>ОПЦИЈА Б</w:t>
      </w:r>
    </w:p>
    <w:p w14:paraId="643686D5" w14:textId="77777777" w:rsidR="00B832F7" w:rsidRPr="00833C2B" w:rsidRDefault="00B832F7" w:rsidP="00B832F7">
      <w:pPr>
        <w:tabs>
          <w:tab w:val="left" w:pos="180"/>
        </w:tabs>
        <w:spacing w:after="0" w:line="240" w:lineRule="auto"/>
        <w:ind w:left="0" w:right="0"/>
        <w:rPr>
          <w:rFonts w:ascii="Arial Narrow" w:hAnsi="Arial Narrow" w:cstheme="minorHAnsi"/>
          <w:b/>
          <w:lang w:val="mk-MK"/>
        </w:rPr>
      </w:pPr>
    </w:p>
    <w:p w14:paraId="1ADF85A7" w14:textId="77777777" w:rsidR="00B832F7" w:rsidRPr="00833C2B" w:rsidRDefault="00B832F7" w:rsidP="00B832F7">
      <w:pPr>
        <w:tabs>
          <w:tab w:val="left" w:pos="180"/>
        </w:tabs>
        <w:spacing w:after="0" w:line="240" w:lineRule="auto"/>
        <w:ind w:left="0" w:right="0"/>
        <w:rPr>
          <w:rFonts w:ascii="Arial Narrow" w:hAnsi="Arial Narrow" w:cstheme="minorHAnsi"/>
          <w:b/>
          <w:u w:val="single"/>
          <w:lang w:val="mk-MK"/>
        </w:rPr>
      </w:pPr>
      <w:r w:rsidRPr="00833C2B">
        <w:rPr>
          <w:rFonts w:ascii="Arial Narrow" w:hAnsi="Arial Narrow" w:cstheme="minorHAnsi"/>
          <w:b/>
          <w:lang w:val="mk-MK"/>
        </w:rPr>
        <w:t>АНКЕТАР: ВО АНКЕТАТА ПО СЛУЧАЕН ИЗБОР ЌЕ СЕ ДОДЕЛИ ОПЦИЈА А ИЛИ ОПЦИЈА Б КАЈ ИСПИТАНИКОТ</w:t>
      </w:r>
    </w:p>
    <w:p w14:paraId="0C171D34" w14:textId="77777777" w:rsidR="00B832F7" w:rsidRPr="00833C2B" w:rsidRDefault="00B832F7" w:rsidP="00B832F7">
      <w:pPr>
        <w:spacing w:after="0" w:line="240" w:lineRule="auto"/>
        <w:ind w:left="0" w:right="0"/>
        <w:rPr>
          <w:rFonts w:ascii="Arial Narrow" w:eastAsia="Times New Roman" w:hAnsi="Arial Narrow" w:cs="Arial"/>
          <w:b/>
          <w:snapToGrid w:val="0"/>
          <w:szCs w:val="16"/>
          <w:lang w:val="mk-MK" w:eastAsia="es-ES"/>
        </w:rPr>
      </w:pPr>
    </w:p>
    <w:p w14:paraId="6DC81CF1" w14:textId="77777777" w:rsidR="00B832F7" w:rsidRPr="00833C2B" w:rsidRDefault="00B832F7" w:rsidP="00B832F7">
      <w:pPr>
        <w:spacing w:after="0" w:line="240" w:lineRule="auto"/>
        <w:ind w:left="0" w:right="-180"/>
        <w:rPr>
          <w:rFonts w:ascii="Arial Narrow" w:hAnsi="Arial Narrow" w:cs="Arial"/>
          <w:b/>
          <w:bCs/>
          <w:sz w:val="20"/>
          <w:szCs w:val="20"/>
          <w:lang w:val="mk-MK"/>
        </w:rPr>
      </w:pPr>
      <w:r w:rsidRPr="00833C2B">
        <w:rPr>
          <w:rFonts w:ascii="Arial Narrow" w:hAnsi="Arial Narrow" w:cs="Arial"/>
          <w:b/>
          <w:sz w:val="20"/>
          <w:szCs w:val="20"/>
          <w:lang w:val="mk-MK"/>
        </w:rPr>
        <w:t xml:space="preserve">ПРОЧИТАЈ: </w:t>
      </w:r>
      <w:r w:rsidRPr="00833C2B">
        <w:rPr>
          <w:rFonts w:ascii="Arial Narrow" w:hAnsi="Arial Narrow" w:cs="Arial"/>
          <w:sz w:val="20"/>
          <w:szCs w:val="20"/>
          <w:lang w:val="mk-MK"/>
        </w:rPr>
        <w:t xml:space="preserve">Имајќи го предвид сопственото искуство или она што сте го слушнале, што мислите колку добро или колку лошо полицијата во [ГРАД] ги исполнува следниве функции? Дали би рекле дека тие ги исполнуваат овие функции </w:t>
      </w:r>
      <w:r w:rsidRPr="00833C2B">
        <w:rPr>
          <w:rFonts w:ascii="Arial Narrow" w:hAnsi="Arial Narrow" w:cs="Arial"/>
          <w:b/>
          <w:bCs/>
          <w:sz w:val="20"/>
          <w:szCs w:val="20"/>
          <w:lang w:val="mk-MK"/>
        </w:rPr>
        <w:t>многу добро, донекаде добро, донекаде лошо или многу лошо?</w:t>
      </w:r>
    </w:p>
    <w:p w14:paraId="310B4D93" w14:textId="77777777" w:rsidR="00B832F7" w:rsidRPr="00833C2B" w:rsidRDefault="00B832F7" w:rsidP="00B832F7">
      <w:pPr>
        <w:spacing w:after="0" w:line="240" w:lineRule="auto"/>
        <w:rPr>
          <w:rFonts w:ascii="Arial Narrow" w:hAnsi="Arial Narrow" w:cs="Arial"/>
          <w:b/>
          <w:sz w:val="20"/>
          <w:szCs w:val="20"/>
          <w:lang w:val="mk-MK"/>
        </w:rPr>
      </w:pPr>
    </w:p>
    <w:tbl>
      <w:tblPr>
        <w:tblStyle w:val="TableGrid"/>
        <w:tblW w:w="10080" w:type="dxa"/>
        <w:tblInd w:w="-252" w:type="dxa"/>
        <w:tblLook w:val="04A0" w:firstRow="1" w:lastRow="0" w:firstColumn="1" w:lastColumn="0" w:noHBand="0" w:noVBand="1"/>
      </w:tblPr>
      <w:tblGrid>
        <w:gridCol w:w="990"/>
        <w:gridCol w:w="4950"/>
        <w:gridCol w:w="4140"/>
      </w:tblGrid>
      <w:tr w:rsidR="00B832F7" w:rsidRPr="00495ACD" w14:paraId="4D4C20C9" w14:textId="77777777" w:rsidTr="00C64468">
        <w:tc>
          <w:tcPr>
            <w:tcW w:w="990" w:type="dxa"/>
          </w:tcPr>
          <w:p w14:paraId="19ABDC58" w14:textId="77777777" w:rsidR="00B832F7" w:rsidRPr="00833C2B" w:rsidRDefault="00B832F7" w:rsidP="00C64468">
            <w:pPr>
              <w:ind w:left="0" w:right="0"/>
              <w:rPr>
                <w:rFonts w:ascii="Arial Narrow" w:hAnsi="Arial Narrow" w:cs="Arial"/>
                <w:b/>
                <w:sz w:val="20"/>
                <w:szCs w:val="20"/>
                <w:lang w:val="mk-MK"/>
              </w:rPr>
            </w:pPr>
            <w:r w:rsidRPr="00833C2B">
              <w:rPr>
                <w:rFonts w:ascii="Arial Narrow" w:hAnsi="Arial Narrow" w:cs="Arial"/>
                <w:b/>
                <w:sz w:val="20"/>
                <w:szCs w:val="20"/>
                <w:lang w:val="mk-MK"/>
              </w:rPr>
              <w:t>q43a_G2</w:t>
            </w:r>
          </w:p>
          <w:p w14:paraId="7130CA92" w14:textId="77777777" w:rsidR="00B832F7" w:rsidRPr="00833C2B" w:rsidRDefault="00B832F7" w:rsidP="00C64468">
            <w:pPr>
              <w:ind w:left="0" w:right="0"/>
              <w:rPr>
                <w:rFonts w:ascii="Arial Narrow" w:hAnsi="Arial Narrow" w:cs="Arial"/>
                <w:b/>
                <w:sz w:val="20"/>
                <w:szCs w:val="20"/>
                <w:lang w:val="mk-MK"/>
              </w:rPr>
            </w:pPr>
          </w:p>
          <w:p w14:paraId="77D8427D" w14:textId="77777777" w:rsidR="00B832F7" w:rsidRPr="00833C2B" w:rsidRDefault="00B832F7" w:rsidP="00C64468">
            <w:pPr>
              <w:ind w:left="0"/>
              <w:rPr>
                <w:rFonts w:ascii="Arial Narrow" w:hAnsi="Arial Narrow" w:cs="Arial"/>
                <w:b/>
                <w:sz w:val="20"/>
                <w:szCs w:val="20"/>
                <w:lang w:val="mk-MK"/>
              </w:rPr>
            </w:pPr>
          </w:p>
        </w:tc>
        <w:tc>
          <w:tcPr>
            <w:tcW w:w="4950" w:type="dxa"/>
          </w:tcPr>
          <w:p w14:paraId="3E7BB490" w14:textId="77777777" w:rsidR="00B832F7" w:rsidRPr="00833C2B" w:rsidRDefault="00B832F7" w:rsidP="00C64468">
            <w:pPr>
              <w:ind w:left="0"/>
              <w:rPr>
                <w:rFonts w:ascii="Arial Narrow" w:hAnsi="Arial Narrow" w:cs="Arial"/>
                <w:b/>
                <w:sz w:val="20"/>
                <w:szCs w:val="20"/>
                <w:lang w:val="mk-MK"/>
              </w:rPr>
            </w:pPr>
            <w:r w:rsidRPr="00833C2B">
              <w:rPr>
                <w:rFonts w:ascii="Arial Narrow" w:hAnsi="Arial Narrow" w:cs="Arial"/>
                <w:sz w:val="20"/>
                <w:szCs w:val="20"/>
                <w:lang w:val="mk-MK"/>
              </w:rPr>
              <w:t>Решавање на безбедносни проблеми во вашата заедница?</w:t>
            </w:r>
          </w:p>
        </w:tc>
        <w:tc>
          <w:tcPr>
            <w:tcW w:w="4140" w:type="dxa"/>
          </w:tcPr>
          <w:p w14:paraId="2ACADB98"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Многу добро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1</w:t>
            </w:r>
          </w:p>
          <w:p w14:paraId="4357238B"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Донекаде добро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0FB76B9"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Донекаде лошо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4A0647E9"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Многу лошо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6E019208" w14:textId="77777777" w:rsidR="00B832F7" w:rsidRPr="00833C2B" w:rsidRDefault="00B832F7" w:rsidP="00C64468">
            <w:pPr>
              <w:ind w:left="0"/>
              <w:rPr>
                <w:rFonts w:ascii="Arial Narrow" w:hAnsi="Arial Narrow" w:cs="Arial"/>
                <w:b/>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0AF215A6" w14:textId="77777777" w:rsidTr="00C64468">
        <w:tc>
          <w:tcPr>
            <w:tcW w:w="990" w:type="dxa"/>
          </w:tcPr>
          <w:p w14:paraId="7C929DCD" w14:textId="77777777" w:rsidR="00B832F7" w:rsidRPr="00833C2B" w:rsidRDefault="00B832F7" w:rsidP="00C64468">
            <w:pPr>
              <w:ind w:left="0" w:right="0"/>
              <w:rPr>
                <w:rFonts w:ascii="Arial Narrow" w:hAnsi="Arial Narrow" w:cs="Arial"/>
                <w:b/>
                <w:sz w:val="20"/>
                <w:szCs w:val="20"/>
                <w:lang w:val="mk-MK"/>
              </w:rPr>
            </w:pPr>
            <w:r w:rsidRPr="00833C2B">
              <w:rPr>
                <w:rFonts w:ascii="Arial Narrow" w:hAnsi="Arial Narrow" w:cs="Arial"/>
                <w:b/>
                <w:sz w:val="20"/>
                <w:szCs w:val="20"/>
                <w:lang w:val="mk-MK"/>
              </w:rPr>
              <w:lastRenderedPageBreak/>
              <w:t>q43b_G2</w:t>
            </w:r>
          </w:p>
          <w:p w14:paraId="1FBCB90F" w14:textId="77777777" w:rsidR="00B832F7" w:rsidRPr="00833C2B" w:rsidRDefault="00B832F7" w:rsidP="00C64468">
            <w:pPr>
              <w:ind w:left="0"/>
              <w:rPr>
                <w:rFonts w:ascii="Arial Narrow" w:hAnsi="Arial Narrow" w:cs="Arial"/>
                <w:b/>
                <w:sz w:val="20"/>
                <w:szCs w:val="20"/>
                <w:lang w:val="mk-MK"/>
              </w:rPr>
            </w:pPr>
          </w:p>
        </w:tc>
        <w:tc>
          <w:tcPr>
            <w:tcW w:w="4950" w:type="dxa"/>
          </w:tcPr>
          <w:p w14:paraId="26144A65" w14:textId="77777777" w:rsidR="00B832F7" w:rsidRPr="00833C2B" w:rsidRDefault="00B832F7" w:rsidP="00C64468">
            <w:pPr>
              <w:ind w:left="0"/>
              <w:rPr>
                <w:rFonts w:ascii="Arial Narrow" w:hAnsi="Arial Narrow" w:cs="Arial"/>
                <w:sz w:val="20"/>
                <w:szCs w:val="20"/>
                <w:lang w:val="mk-MK"/>
              </w:rPr>
            </w:pPr>
            <w:r w:rsidRPr="00833C2B">
              <w:rPr>
                <w:rFonts w:ascii="Arial Narrow" w:hAnsi="Arial Narrow" w:cs="Arial"/>
                <w:sz w:val="20"/>
                <w:szCs w:val="20"/>
                <w:lang w:val="mk-MK"/>
              </w:rPr>
              <w:t>Ви помагаат вам и на вашето семејство да се чувствувате безбедно во и надвор од вашиот дом</w:t>
            </w:r>
          </w:p>
        </w:tc>
        <w:tc>
          <w:tcPr>
            <w:tcW w:w="4140" w:type="dxa"/>
          </w:tcPr>
          <w:p w14:paraId="7376C547"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Многу добро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1</w:t>
            </w:r>
          </w:p>
          <w:p w14:paraId="2E7B24AA"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Донекаде добро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453A4894"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Донекаде лошо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67FF1FCB"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Многу лошо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1739A45" w14:textId="77777777" w:rsidR="00B832F7" w:rsidRPr="00833C2B" w:rsidRDefault="00B832F7" w:rsidP="00C64468">
            <w:pPr>
              <w:ind w:left="0"/>
              <w:rPr>
                <w:rFonts w:ascii="Arial Narrow" w:hAnsi="Arial Narrow" w:cs="Arial"/>
                <w:b/>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595F1003" w14:textId="77777777" w:rsidTr="00C64468">
        <w:tc>
          <w:tcPr>
            <w:tcW w:w="990" w:type="dxa"/>
          </w:tcPr>
          <w:p w14:paraId="043526D9" w14:textId="77777777" w:rsidR="00B832F7" w:rsidRPr="00833C2B" w:rsidRDefault="00B832F7" w:rsidP="00C64468">
            <w:pPr>
              <w:ind w:left="0" w:right="0"/>
              <w:rPr>
                <w:rFonts w:ascii="Arial Narrow" w:hAnsi="Arial Narrow" w:cs="Arial"/>
                <w:b/>
                <w:sz w:val="20"/>
                <w:szCs w:val="20"/>
                <w:lang w:val="mk-MK"/>
              </w:rPr>
            </w:pPr>
            <w:r w:rsidRPr="00833C2B">
              <w:rPr>
                <w:rFonts w:ascii="Arial Narrow" w:hAnsi="Arial Narrow" w:cs="Arial"/>
                <w:b/>
                <w:sz w:val="20"/>
                <w:szCs w:val="20"/>
                <w:lang w:val="mk-MK"/>
              </w:rPr>
              <w:t>q43c_G2</w:t>
            </w:r>
          </w:p>
          <w:p w14:paraId="06200663" w14:textId="77777777" w:rsidR="00B832F7" w:rsidRPr="00833C2B" w:rsidRDefault="00B832F7" w:rsidP="00C64468">
            <w:pPr>
              <w:ind w:left="0"/>
              <w:rPr>
                <w:rFonts w:ascii="Arial Narrow" w:hAnsi="Arial Narrow" w:cs="Arial"/>
                <w:b/>
                <w:sz w:val="20"/>
                <w:szCs w:val="20"/>
                <w:lang w:val="mk-MK"/>
              </w:rPr>
            </w:pPr>
          </w:p>
        </w:tc>
        <w:tc>
          <w:tcPr>
            <w:tcW w:w="4950" w:type="dxa"/>
          </w:tcPr>
          <w:p w14:paraId="15A1B63F" w14:textId="77777777" w:rsidR="00B832F7" w:rsidRPr="00833C2B" w:rsidRDefault="00B832F7" w:rsidP="00C64468">
            <w:pPr>
              <w:ind w:left="0"/>
              <w:rPr>
                <w:rFonts w:ascii="Arial Narrow" w:hAnsi="Arial Narrow" w:cs="Arial"/>
                <w:b/>
                <w:sz w:val="20"/>
                <w:szCs w:val="20"/>
                <w:lang w:val="mk-MK"/>
              </w:rPr>
            </w:pPr>
            <w:r w:rsidRPr="00833C2B">
              <w:rPr>
                <w:rFonts w:ascii="Arial Narrow" w:hAnsi="Arial Narrow" w:cs="Arial"/>
                <w:sz w:val="20"/>
                <w:szCs w:val="20"/>
                <w:lang w:val="mk-MK"/>
              </w:rPr>
              <w:t xml:space="preserve">На располагање се да помогнат кога тоа вие е потребно </w:t>
            </w:r>
          </w:p>
        </w:tc>
        <w:tc>
          <w:tcPr>
            <w:tcW w:w="4140" w:type="dxa"/>
          </w:tcPr>
          <w:p w14:paraId="77D93DCA"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Многу добро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1</w:t>
            </w:r>
          </w:p>
          <w:p w14:paraId="64246358"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Донекаде добро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630415A3"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Донекаде лошо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2EBEF2EB"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Многу лошо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6E7A0001" w14:textId="77777777" w:rsidR="00B832F7" w:rsidRPr="00833C2B" w:rsidRDefault="00B832F7" w:rsidP="00C64468">
            <w:pPr>
              <w:ind w:left="0"/>
              <w:rPr>
                <w:rFonts w:ascii="Arial Narrow" w:hAnsi="Arial Narrow" w:cs="Arial"/>
                <w:b/>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124C75C2" w14:textId="77777777" w:rsidTr="00C64468">
        <w:tc>
          <w:tcPr>
            <w:tcW w:w="990" w:type="dxa"/>
          </w:tcPr>
          <w:p w14:paraId="2EF6216D" w14:textId="77777777" w:rsidR="00B832F7" w:rsidRPr="00833C2B" w:rsidRDefault="00B832F7" w:rsidP="00C64468">
            <w:pPr>
              <w:ind w:left="0" w:right="0"/>
              <w:rPr>
                <w:rFonts w:ascii="Arial Narrow" w:hAnsi="Arial Narrow" w:cs="Arial"/>
                <w:b/>
                <w:sz w:val="20"/>
                <w:szCs w:val="20"/>
                <w:lang w:val="mk-MK"/>
              </w:rPr>
            </w:pPr>
            <w:r w:rsidRPr="00833C2B">
              <w:rPr>
                <w:rFonts w:ascii="Arial Narrow" w:hAnsi="Arial Narrow" w:cs="Arial"/>
                <w:b/>
                <w:sz w:val="20"/>
                <w:szCs w:val="20"/>
                <w:lang w:val="mk-MK"/>
              </w:rPr>
              <w:t>q43d_G2</w:t>
            </w:r>
          </w:p>
          <w:p w14:paraId="336D2060" w14:textId="77777777" w:rsidR="00B832F7" w:rsidRPr="00833C2B" w:rsidRDefault="00B832F7" w:rsidP="00C64468">
            <w:pPr>
              <w:ind w:left="0"/>
              <w:rPr>
                <w:rFonts w:ascii="Arial Narrow" w:hAnsi="Arial Narrow" w:cs="Arial"/>
                <w:b/>
                <w:sz w:val="20"/>
                <w:szCs w:val="20"/>
                <w:lang w:val="mk-MK"/>
              </w:rPr>
            </w:pPr>
          </w:p>
        </w:tc>
        <w:tc>
          <w:tcPr>
            <w:tcW w:w="4950" w:type="dxa"/>
          </w:tcPr>
          <w:p w14:paraId="7C7FCB2D" w14:textId="77777777" w:rsidR="00B832F7" w:rsidRPr="00833C2B" w:rsidRDefault="00B832F7" w:rsidP="00C64468">
            <w:pPr>
              <w:ind w:left="0"/>
              <w:rPr>
                <w:rFonts w:ascii="Arial Narrow" w:hAnsi="Arial Narrow" w:cs="Arial"/>
                <w:b/>
                <w:sz w:val="20"/>
                <w:szCs w:val="20"/>
                <w:lang w:val="mk-MK"/>
              </w:rPr>
            </w:pPr>
            <w:r w:rsidRPr="00833C2B">
              <w:rPr>
                <w:rFonts w:ascii="Arial Narrow" w:hAnsi="Arial Narrow" w:cs="Arial"/>
                <w:sz w:val="20"/>
                <w:szCs w:val="20"/>
                <w:lang w:val="mk-MK"/>
              </w:rPr>
              <w:t>Се однесуват кон сите луѓе љубезно и со почит</w:t>
            </w:r>
          </w:p>
        </w:tc>
        <w:tc>
          <w:tcPr>
            <w:tcW w:w="4140" w:type="dxa"/>
          </w:tcPr>
          <w:p w14:paraId="4DA2886A"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Многу добро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1</w:t>
            </w:r>
          </w:p>
          <w:p w14:paraId="6F582924"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Донекаде добро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42F33BB"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Донекаде лошо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41E044E8"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Многу лошо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53C0460E" w14:textId="77777777" w:rsidR="00B832F7" w:rsidRPr="00833C2B" w:rsidRDefault="00B832F7" w:rsidP="00C64468">
            <w:pPr>
              <w:ind w:left="0"/>
              <w:rPr>
                <w:rFonts w:ascii="Arial Narrow" w:hAnsi="Arial Narrow" w:cs="Arial"/>
                <w:b/>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bl>
    <w:p w14:paraId="1A4E51D2" w14:textId="77777777" w:rsidR="00B832F7" w:rsidRPr="00833C2B" w:rsidRDefault="00B832F7" w:rsidP="00B832F7">
      <w:pPr>
        <w:spacing w:after="0" w:line="240" w:lineRule="auto"/>
        <w:rPr>
          <w:rFonts w:ascii="Arial Narrow" w:hAnsi="Arial Narrow" w:cs="Arial"/>
          <w:b/>
          <w:sz w:val="20"/>
          <w:szCs w:val="20"/>
          <w:lang w:val="mk-MK"/>
        </w:rPr>
      </w:pPr>
    </w:p>
    <w:p w14:paraId="49A59D8F" w14:textId="77777777" w:rsidR="00B832F7" w:rsidRPr="00833C2B" w:rsidRDefault="00B832F7" w:rsidP="00B832F7">
      <w:pPr>
        <w:pStyle w:val="Header"/>
        <w:ind w:left="0" w:right="0"/>
        <w:rPr>
          <w:rFonts w:ascii="Arial Narrow" w:hAnsi="Arial Narrow" w:cstheme="minorHAnsi"/>
          <w:sz w:val="20"/>
          <w:szCs w:val="20"/>
          <w:lang w:val="mk-MK"/>
        </w:rPr>
      </w:pPr>
    </w:p>
    <w:p w14:paraId="719A6098" w14:textId="77777777" w:rsidR="00B832F7" w:rsidRPr="00833C2B" w:rsidRDefault="00B832F7" w:rsidP="00B832F7">
      <w:pPr>
        <w:pStyle w:val="Header"/>
        <w:ind w:left="0" w:right="0"/>
        <w:rPr>
          <w:rFonts w:ascii="Arial Narrow" w:hAnsi="Arial Narrow" w:cs="Arial"/>
          <w:sz w:val="20"/>
          <w:szCs w:val="20"/>
          <w:lang w:val="mk-MK"/>
        </w:rPr>
      </w:pPr>
      <w:r w:rsidRPr="00833C2B">
        <w:rPr>
          <w:rFonts w:ascii="Arial Narrow" w:hAnsi="Arial Narrow" w:cstheme="minorHAnsi"/>
          <w:b/>
          <w:sz w:val="20"/>
          <w:szCs w:val="20"/>
          <w:lang w:val="mk-MK"/>
        </w:rPr>
        <w:t xml:space="preserve">ПРОЧИТАЈ: </w:t>
      </w:r>
      <w:r w:rsidRPr="00833C2B">
        <w:rPr>
          <w:rFonts w:ascii="Arial Narrow" w:hAnsi="Arial Narrow" w:cs="Arial"/>
          <w:sz w:val="20"/>
          <w:szCs w:val="20"/>
          <w:lang w:val="mk-MK"/>
        </w:rPr>
        <w:t xml:space="preserve">Ве молиме наведете </w:t>
      </w:r>
      <w:r w:rsidRPr="00833C2B">
        <w:rPr>
          <w:rFonts w:ascii="Arial Narrow" w:hAnsi="Arial Narrow" w:cs="Arial"/>
          <w:b/>
          <w:bCs/>
          <w:sz w:val="20"/>
          <w:szCs w:val="20"/>
          <w:lang w:val="mk-MK"/>
        </w:rPr>
        <w:t>дали потполно се согласувате,, се согласувате, не се согласувате или воопшто не се согласувате</w:t>
      </w:r>
      <w:r w:rsidRPr="00833C2B">
        <w:rPr>
          <w:rFonts w:ascii="Arial Narrow" w:hAnsi="Arial Narrow" w:cs="Arial"/>
          <w:sz w:val="20"/>
          <w:szCs w:val="20"/>
          <w:lang w:val="mk-MK"/>
        </w:rPr>
        <w:t xml:space="preserve"> со следните изјави што ќе ги прочитам. Врз основа на вашето искуство или на она што сте го слушнале, би рекле дека:</w:t>
      </w:r>
    </w:p>
    <w:p w14:paraId="4A78ABC4" w14:textId="77777777" w:rsidR="00B832F7" w:rsidRPr="00833C2B" w:rsidRDefault="00B832F7" w:rsidP="00B832F7">
      <w:pPr>
        <w:pStyle w:val="Header"/>
        <w:ind w:left="0" w:right="0"/>
        <w:rPr>
          <w:rFonts w:ascii="Arial Narrow" w:hAnsi="Arial Narrow" w:cs="Arial"/>
          <w:sz w:val="20"/>
          <w:szCs w:val="20"/>
          <w:lang w:val="mk-MK"/>
        </w:rPr>
      </w:pPr>
    </w:p>
    <w:tbl>
      <w:tblPr>
        <w:tblStyle w:val="TableGrid"/>
        <w:tblW w:w="10080" w:type="dxa"/>
        <w:tblInd w:w="-252" w:type="dxa"/>
        <w:tblLook w:val="04A0" w:firstRow="1" w:lastRow="0" w:firstColumn="1" w:lastColumn="0" w:noHBand="0" w:noVBand="1"/>
      </w:tblPr>
      <w:tblGrid>
        <w:gridCol w:w="1273"/>
        <w:gridCol w:w="4779"/>
        <w:gridCol w:w="4028"/>
      </w:tblGrid>
      <w:tr w:rsidR="00B832F7" w:rsidRPr="00495ACD" w14:paraId="4F5F8F5E" w14:textId="77777777" w:rsidTr="00C64468">
        <w:tc>
          <w:tcPr>
            <w:tcW w:w="1273" w:type="dxa"/>
          </w:tcPr>
          <w:p w14:paraId="1262647C" w14:textId="77777777" w:rsidR="00B832F7" w:rsidRPr="00833C2B" w:rsidRDefault="00B832F7" w:rsidP="00C64468">
            <w:pPr>
              <w:ind w:left="0" w:right="0"/>
              <w:rPr>
                <w:rFonts w:ascii="Arial Narrow" w:hAnsi="Arial Narrow"/>
                <w:b/>
                <w:sz w:val="20"/>
                <w:szCs w:val="20"/>
                <w:lang w:val="mk-MK"/>
              </w:rPr>
            </w:pPr>
            <w:r w:rsidRPr="00833C2B">
              <w:rPr>
                <w:rFonts w:ascii="Arial Narrow" w:hAnsi="Arial Narrow"/>
                <w:b/>
                <w:sz w:val="20"/>
                <w:szCs w:val="20"/>
                <w:lang w:val="mk-MK"/>
              </w:rPr>
              <w:t>q</w:t>
            </w:r>
            <w:r w:rsidRPr="00833C2B">
              <w:rPr>
                <w:rFonts w:ascii="Arial Narrow" w:hAnsi="Arial Narrow" w:cs="Arial"/>
                <w:b/>
                <w:sz w:val="20"/>
                <w:szCs w:val="20"/>
                <w:lang w:val="mk-MK"/>
              </w:rPr>
              <w:t>43</w:t>
            </w:r>
            <w:r w:rsidRPr="00833C2B">
              <w:rPr>
                <w:rFonts w:ascii="Arial Narrow" w:hAnsi="Arial Narrow"/>
                <w:b/>
                <w:sz w:val="20"/>
                <w:szCs w:val="20"/>
                <w:lang w:val="mk-MK"/>
              </w:rPr>
              <w:t>e_G2</w:t>
            </w:r>
          </w:p>
          <w:p w14:paraId="63B59A33" w14:textId="77777777" w:rsidR="00B832F7" w:rsidRPr="00833C2B" w:rsidRDefault="00B832F7" w:rsidP="00C64468">
            <w:pPr>
              <w:pStyle w:val="Header"/>
              <w:ind w:left="0" w:right="0"/>
              <w:rPr>
                <w:rFonts w:ascii="Arial Narrow" w:hAnsi="Arial Narrow" w:cs="Arial"/>
                <w:sz w:val="20"/>
                <w:szCs w:val="20"/>
                <w:lang w:val="mk-MK"/>
              </w:rPr>
            </w:pPr>
          </w:p>
        </w:tc>
        <w:tc>
          <w:tcPr>
            <w:tcW w:w="4779" w:type="dxa"/>
          </w:tcPr>
          <w:p w14:paraId="3F6E8D79" w14:textId="0E6D0ABA" w:rsidR="00B832F7" w:rsidRPr="00833C2B" w:rsidRDefault="00B832F7" w:rsidP="00C64468">
            <w:pPr>
              <w:ind w:left="0" w:right="0"/>
              <w:rPr>
                <w:rFonts w:ascii="Arial Narrow" w:hAnsi="Arial Narrow" w:cs="Arial"/>
                <w:sz w:val="20"/>
                <w:szCs w:val="20"/>
                <w:shd w:val="clear" w:color="auto" w:fill="FFFFFF"/>
                <w:lang w:val="mk-MK"/>
              </w:rPr>
            </w:pPr>
            <w:r w:rsidRPr="00833C2B">
              <w:rPr>
                <w:rFonts w:ascii="Arial Narrow" w:hAnsi="Arial Narrow" w:cs="Arial"/>
                <w:sz w:val="20"/>
                <w:szCs w:val="20"/>
                <w:u w:val="single"/>
                <w:shd w:val="clear" w:color="auto" w:fill="FFFFFF"/>
                <w:lang w:val="mk-MK"/>
              </w:rPr>
              <w:t>Полициските истражни органи</w:t>
            </w:r>
            <w:r w:rsidRPr="00833C2B">
              <w:rPr>
                <w:rFonts w:ascii="Arial Narrow" w:hAnsi="Arial Narrow" w:cs="Arial"/>
                <w:sz w:val="20"/>
                <w:szCs w:val="20"/>
                <w:shd w:val="clear" w:color="auto" w:fill="FFFFFF"/>
                <w:lang w:val="mk-MK"/>
              </w:rPr>
              <w:t xml:space="preserve"> во </w:t>
            </w:r>
            <w:r w:rsidR="00833C2B" w:rsidRPr="00833C2B">
              <w:rPr>
                <w:rFonts w:ascii="Arial Narrow" w:hAnsi="Arial Narrow" w:cs="Arial"/>
                <w:sz w:val="20"/>
                <w:szCs w:val="20"/>
                <w:shd w:val="clear" w:color="auto" w:fill="FFFFFF"/>
                <w:lang w:val="mk-MK"/>
              </w:rPr>
              <w:t>Македонија</w:t>
            </w:r>
            <w:r w:rsidRPr="00833C2B">
              <w:rPr>
                <w:rFonts w:ascii="Arial Narrow" w:hAnsi="Arial Narrow" w:cs="Arial"/>
                <w:sz w:val="20"/>
                <w:szCs w:val="20"/>
                <w:shd w:val="clear" w:color="auto" w:fill="FFFFFF"/>
                <w:lang w:val="mk-MK"/>
              </w:rPr>
              <w:t xml:space="preserve"> го истражуваат криминалот на независен начин и не </w:t>
            </w:r>
            <w:r w:rsidR="00DC3E24" w:rsidRPr="00833C2B">
              <w:rPr>
                <w:rFonts w:ascii="Arial Narrow" w:hAnsi="Arial Narrow" w:cs="Arial"/>
                <w:sz w:val="20"/>
                <w:szCs w:val="20"/>
                <w:shd w:val="clear" w:color="auto" w:fill="FFFFFF"/>
                <w:lang w:val="mk-MK"/>
              </w:rPr>
              <w:t>подлежат</w:t>
            </w:r>
            <w:r w:rsidRPr="00833C2B">
              <w:rPr>
                <w:rFonts w:ascii="Arial Narrow" w:hAnsi="Arial Narrow" w:cs="Arial"/>
                <w:sz w:val="20"/>
                <w:szCs w:val="20"/>
                <w:shd w:val="clear" w:color="auto" w:fill="FFFFFF"/>
                <w:lang w:val="mk-MK"/>
              </w:rPr>
              <w:t xml:space="preserve"> на никаков вид на притисок.</w:t>
            </w:r>
          </w:p>
          <w:p w14:paraId="0F3643EF" w14:textId="77777777" w:rsidR="00B832F7" w:rsidRPr="00833C2B" w:rsidRDefault="00B832F7" w:rsidP="00C64468">
            <w:pPr>
              <w:pStyle w:val="Header"/>
              <w:ind w:left="0" w:right="0"/>
              <w:rPr>
                <w:rFonts w:ascii="Arial Narrow" w:hAnsi="Arial Narrow" w:cs="Arial"/>
                <w:sz w:val="20"/>
                <w:szCs w:val="20"/>
                <w:lang w:val="mk-MK"/>
              </w:rPr>
            </w:pPr>
          </w:p>
        </w:tc>
        <w:tc>
          <w:tcPr>
            <w:tcW w:w="4028" w:type="dxa"/>
          </w:tcPr>
          <w:p w14:paraId="2FD8EDA9"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30222AF6"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9D6EC8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53D6DC8"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10A970F8" w14:textId="77777777" w:rsidR="00B832F7" w:rsidRPr="00833C2B" w:rsidRDefault="00B832F7" w:rsidP="00C64468">
            <w:pPr>
              <w:pStyle w:val="Header"/>
              <w:ind w:left="0" w:righ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37B649DE" w14:textId="77777777" w:rsidTr="00C64468">
        <w:tc>
          <w:tcPr>
            <w:tcW w:w="1273" w:type="dxa"/>
          </w:tcPr>
          <w:p w14:paraId="200BE89C" w14:textId="77777777" w:rsidR="00B832F7" w:rsidRPr="00833C2B" w:rsidRDefault="00B832F7" w:rsidP="00C64468">
            <w:pPr>
              <w:ind w:left="0" w:right="0"/>
              <w:rPr>
                <w:rFonts w:ascii="Arial Narrow" w:hAnsi="Arial Narrow"/>
                <w:b/>
                <w:sz w:val="20"/>
                <w:szCs w:val="20"/>
                <w:lang w:val="mk-MK"/>
              </w:rPr>
            </w:pPr>
            <w:r w:rsidRPr="00833C2B">
              <w:rPr>
                <w:rFonts w:ascii="Arial Narrow" w:hAnsi="Arial Narrow"/>
                <w:b/>
                <w:sz w:val="20"/>
                <w:szCs w:val="20"/>
                <w:lang w:val="mk-MK"/>
              </w:rPr>
              <w:t>q</w:t>
            </w:r>
            <w:r w:rsidRPr="00833C2B">
              <w:rPr>
                <w:rFonts w:ascii="Arial Narrow" w:hAnsi="Arial Narrow" w:cs="Arial"/>
                <w:b/>
                <w:sz w:val="20"/>
                <w:szCs w:val="20"/>
                <w:lang w:val="mk-MK"/>
              </w:rPr>
              <w:t>43</w:t>
            </w:r>
            <w:r w:rsidRPr="00833C2B">
              <w:rPr>
                <w:rFonts w:ascii="Arial Narrow" w:hAnsi="Arial Narrow"/>
                <w:b/>
                <w:sz w:val="20"/>
                <w:szCs w:val="20"/>
                <w:lang w:val="mk-MK"/>
              </w:rPr>
              <w:t>f_G2</w:t>
            </w:r>
          </w:p>
          <w:p w14:paraId="03E76BE3" w14:textId="77777777" w:rsidR="00B832F7" w:rsidRPr="00833C2B" w:rsidRDefault="00B832F7" w:rsidP="00C64468">
            <w:pPr>
              <w:pStyle w:val="Header"/>
              <w:ind w:left="0" w:right="0"/>
              <w:rPr>
                <w:rFonts w:ascii="Arial Narrow" w:hAnsi="Arial Narrow" w:cs="Arial"/>
                <w:sz w:val="20"/>
                <w:szCs w:val="20"/>
                <w:lang w:val="mk-MK"/>
              </w:rPr>
            </w:pPr>
          </w:p>
        </w:tc>
        <w:tc>
          <w:tcPr>
            <w:tcW w:w="4779" w:type="dxa"/>
          </w:tcPr>
          <w:p w14:paraId="1A5A4566" w14:textId="489FBEE7" w:rsidR="0071596E" w:rsidRPr="00833C2B" w:rsidRDefault="00B832F7" w:rsidP="0071596E">
            <w:pPr>
              <w:ind w:left="0" w:right="0"/>
              <w:rPr>
                <w:rFonts w:ascii="Arial Narrow" w:hAnsi="Arial Narrow" w:cs="Arial"/>
                <w:sz w:val="20"/>
                <w:szCs w:val="20"/>
                <w:shd w:val="clear" w:color="auto" w:fill="FFFFFF"/>
                <w:lang w:val="mk-MK"/>
              </w:rPr>
            </w:pPr>
            <w:r w:rsidRPr="00833C2B">
              <w:rPr>
                <w:rFonts w:ascii="Arial Narrow" w:hAnsi="Arial Narrow" w:cs="Arial"/>
                <w:sz w:val="20"/>
                <w:szCs w:val="20"/>
                <w:u w:val="single"/>
                <w:lang w:val="mk-MK"/>
              </w:rPr>
              <w:t>Обвинителите</w:t>
            </w:r>
            <w:r w:rsidRPr="00833C2B">
              <w:rPr>
                <w:rFonts w:ascii="Arial Narrow" w:hAnsi="Arial Narrow" w:cs="Arial"/>
                <w:sz w:val="20"/>
                <w:szCs w:val="20"/>
                <w:lang w:val="mk-MK"/>
              </w:rPr>
              <w:t xml:space="preserve"> во </w:t>
            </w:r>
            <w:r w:rsidR="00833C2B" w:rsidRPr="00833C2B">
              <w:rPr>
                <w:rFonts w:ascii="Arial Narrow" w:hAnsi="Arial Narrow" w:cs="Arial"/>
                <w:sz w:val="20"/>
                <w:szCs w:val="20"/>
                <w:lang w:val="mk-MK"/>
              </w:rPr>
              <w:t>Македонија</w:t>
            </w:r>
            <w:r w:rsidRPr="00833C2B">
              <w:rPr>
                <w:rFonts w:ascii="Arial Narrow" w:hAnsi="Arial Narrow" w:cs="Arial"/>
                <w:sz w:val="20"/>
                <w:szCs w:val="20"/>
                <w:lang w:val="mk-MK"/>
              </w:rPr>
              <w:t xml:space="preserve"> гонат </w:t>
            </w:r>
            <w:r w:rsidR="00D86EC3" w:rsidRPr="00833C2B">
              <w:rPr>
                <w:rFonts w:ascii="Arial Narrow" w:hAnsi="Arial Narrow" w:cs="Arial"/>
                <w:sz w:val="20"/>
                <w:szCs w:val="20"/>
                <w:lang w:val="mk-MK"/>
              </w:rPr>
              <w:t>извршени злосторства</w:t>
            </w:r>
            <w:r w:rsidR="00D86EC3" w:rsidRPr="00833C2B" w:rsidDel="00D86EC3">
              <w:rPr>
                <w:rFonts w:ascii="Arial Narrow" w:hAnsi="Arial Narrow" w:cs="Arial"/>
                <w:sz w:val="20"/>
                <w:szCs w:val="20"/>
                <w:lang w:val="mk-MK"/>
              </w:rPr>
              <w:t xml:space="preserve"> </w:t>
            </w:r>
            <w:r w:rsidRPr="00833C2B">
              <w:rPr>
                <w:rFonts w:ascii="Arial Narrow" w:hAnsi="Arial Narrow" w:cs="Arial"/>
                <w:sz w:val="20"/>
                <w:szCs w:val="20"/>
                <w:lang w:val="mk-MK"/>
              </w:rPr>
              <w:t xml:space="preserve">на независен начин </w:t>
            </w:r>
            <w:r w:rsidR="0071596E" w:rsidRPr="00833C2B">
              <w:rPr>
                <w:rFonts w:ascii="Arial Narrow" w:hAnsi="Arial Narrow" w:cs="Arial"/>
                <w:sz w:val="20"/>
                <w:szCs w:val="20"/>
                <w:shd w:val="clear" w:color="auto" w:fill="FFFFFF"/>
                <w:lang w:val="mk-MK"/>
              </w:rPr>
              <w:t>и не подлежат на никаков вид на притисок.</w:t>
            </w:r>
          </w:p>
          <w:p w14:paraId="29A0D1C0" w14:textId="202DDBE9" w:rsidR="00B832F7" w:rsidRPr="00833C2B" w:rsidRDefault="00B832F7" w:rsidP="00C64468">
            <w:pPr>
              <w:pStyle w:val="Header"/>
              <w:ind w:left="0" w:right="0"/>
              <w:rPr>
                <w:rFonts w:ascii="Arial Narrow" w:hAnsi="Arial Narrow" w:cs="Arial"/>
                <w:sz w:val="20"/>
                <w:szCs w:val="20"/>
                <w:highlight w:val="magenta"/>
                <w:lang w:val="mk-MK"/>
              </w:rPr>
            </w:pPr>
          </w:p>
        </w:tc>
        <w:tc>
          <w:tcPr>
            <w:tcW w:w="4028" w:type="dxa"/>
          </w:tcPr>
          <w:p w14:paraId="199B82E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DFA7F3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DEF0E8A"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270D886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D365060" w14:textId="77777777" w:rsidR="00B832F7" w:rsidRPr="00833C2B" w:rsidRDefault="00B832F7" w:rsidP="00C64468">
            <w:pPr>
              <w:pStyle w:val="Header"/>
              <w:ind w:left="0" w:right="0"/>
              <w:rPr>
                <w:rFonts w:ascii="Arial Narrow" w:hAnsi="Arial Narrow" w:cs="Arial"/>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612B17F7" w14:textId="77777777" w:rsidTr="00C64468">
        <w:tc>
          <w:tcPr>
            <w:tcW w:w="1273" w:type="dxa"/>
          </w:tcPr>
          <w:p w14:paraId="673C9F11" w14:textId="77777777" w:rsidR="00B832F7" w:rsidRPr="00833C2B" w:rsidRDefault="00B832F7" w:rsidP="00C64468">
            <w:pPr>
              <w:ind w:left="0" w:right="0"/>
              <w:rPr>
                <w:rFonts w:ascii="Arial Narrow" w:hAnsi="Arial Narrow"/>
                <w:b/>
                <w:sz w:val="20"/>
                <w:szCs w:val="20"/>
                <w:lang w:val="mk-MK"/>
              </w:rPr>
            </w:pPr>
            <w:r w:rsidRPr="00833C2B">
              <w:rPr>
                <w:rFonts w:ascii="Arial Narrow" w:hAnsi="Arial Narrow"/>
                <w:b/>
                <w:sz w:val="20"/>
                <w:szCs w:val="20"/>
                <w:lang w:val="mk-MK"/>
              </w:rPr>
              <w:t>q</w:t>
            </w:r>
            <w:r w:rsidRPr="00833C2B">
              <w:rPr>
                <w:rFonts w:ascii="Arial Narrow" w:hAnsi="Arial Narrow" w:cs="Arial"/>
                <w:b/>
                <w:sz w:val="20"/>
                <w:szCs w:val="20"/>
                <w:lang w:val="mk-MK"/>
              </w:rPr>
              <w:t>43</w:t>
            </w:r>
            <w:r w:rsidRPr="00833C2B">
              <w:rPr>
                <w:rFonts w:ascii="Arial Narrow" w:hAnsi="Arial Narrow"/>
                <w:b/>
                <w:sz w:val="20"/>
                <w:szCs w:val="20"/>
                <w:lang w:val="mk-MK"/>
              </w:rPr>
              <w:t>g_G2</w:t>
            </w:r>
          </w:p>
          <w:p w14:paraId="1BAF2BB7" w14:textId="77777777" w:rsidR="00B832F7" w:rsidRPr="00833C2B" w:rsidRDefault="00B832F7" w:rsidP="00C64468">
            <w:pPr>
              <w:pStyle w:val="Header"/>
              <w:ind w:left="0" w:right="0"/>
              <w:rPr>
                <w:rFonts w:ascii="Arial Narrow" w:hAnsi="Arial Narrow" w:cs="Arial"/>
                <w:sz w:val="20"/>
                <w:szCs w:val="20"/>
                <w:lang w:val="mk-MK"/>
              </w:rPr>
            </w:pPr>
          </w:p>
        </w:tc>
        <w:tc>
          <w:tcPr>
            <w:tcW w:w="4779" w:type="dxa"/>
          </w:tcPr>
          <w:p w14:paraId="7030E1C9" w14:textId="3D14F50A" w:rsidR="0071596E" w:rsidRPr="00833C2B" w:rsidRDefault="00B832F7" w:rsidP="0071596E">
            <w:pPr>
              <w:ind w:left="0" w:right="0"/>
              <w:rPr>
                <w:rFonts w:ascii="Arial Narrow" w:hAnsi="Arial Narrow" w:cs="Arial"/>
                <w:sz w:val="20"/>
                <w:szCs w:val="20"/>
                <w:shd w:val="clear" w:color="auto" w:fill="FFFFFF"/>
                <w:lang w:val="mk-MK"/>
              </w:rPr>
            </w:pPr>
            <w:r w:rsidRPr="00833C2B">
              <w:rPr>
                <w:rFonts w:ascii="Arial Narrow" w:hAnsi="Arial Narrow" w:cs="Arial"/>
                <w:sz w:val="20"/>
                <w:szCs w:val="20"/>
                <w:u w:val="single"/>
                <w:lang w:val="mk-MK"/>
              </w:rPr>
              <w:t xml:space="preserve">Судиите </w:t>
            </w:r>
            <w:r w:rsidRPr="00833C2B">
              <w:rPr>
                <w:rFonts w:ascii="Arial Narrow" w:hAnsi="Arial Narrow" w:cs="Arial"/>
                <w:sz w:val="20"/>
                <w:szCs w:val="20"/>
                <w:lang w:val="mk-MK"/>
              </w:rPr>
              <w:t xml:space="preserve">во </w:t>
            </w:r>
            <w:r w:rsidR="00833C2B" w:rsidRPr="00833C2B">
              <w:rPr>
                <w:rFonts w:ascii="Arial Narrow" w:hAnsi="Arial Narrow" w:cs="Arial"/>
                <w:sz w:val="20"/>
                <w:szCs w:val="20"/>
                <w:lang w:val="mk-MK"/>
              </w:rPr>
              <w:t>Македонија</w:t>
            </w:r>
            <w:r w:rsidRPr="00833C2B">
              <w:rPr>
                <w:rFonts w:ascii="Arial Narrow" w:hAnsi="Arial Narrow" w:cs="Arial"/>
                <w:sz w:val="20"/>
                <w:szCs w:val="20"/>
                <w:lang w:val="mk-MK"/>
              </w:rPr>
              <w:t xml:space="preserve"> одлучуваат за случаите на независен начин </w:t>
            </w:r>
            <w:r w:rsidR="0071596E" w:rsidRPr="00833C2B">
              <w:rPr>
                <w:rFonts w:ascii="Arial Narrow" w:hAnsi="Arial Narrow" w:cs="Arial"/>
                <w:sz w:val="20"/>
                <w:szCs w:val="20"/>
                <w:shd w:val="clear" w:color="auto" w:fill="FFFFFF"/>
                <w:lang w:val="mk-MK"/>
              </w:rPr>
              <w:t>и не подлежат на никаков вид на притисок.</w:t>
            </w:r>
          </w:p>
          <w:p w14:paraId="2A2CCB79" w14:textId="14252609" w:rsidR="00B832F7" w:rsidRPr="00833C2B" w:rsidRDefault="00B832F7" w:rsidP="00C64468">
            <w:pPr>
              <w:pStyle w:val="Header"/>
              <w:ind w:left="0" w:right="0"/>
              <w:rPr>
                <w:rFonts w:ascii="Arial Narrow" w:hAnsi="Arial Narrow" w:cs="Arial"/>
                <w:sz w:val="20"/>
                <w:szCs w:val="20"/>
                <w:lang w:val="mk-MK"/>
              </w:rPr>
            </w:pPr>
          </w:p>
        </w:tc>
        <w:tc>
          <w:tcPr>
            <w:tcW w:w="4028" w:type="dxa"/>
          </w:tcPr>
          <w:p w14:paraId="1386991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2DAB6FF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4F3B04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3BD4657"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7F404F31" w14:textId="77777777" w:rsidR="00B832F7" w:rsidRPr="00833C2B" w:rsidRDefault="00B832F7" w:rsidP="00C64468">
            <w:pPr>
              <w:pStyle w:val="Header"/>
              <w:ind w:left="0" w:right="0"/>
              <w:rPr>
                <w:rFonts w:ascii="Arial Narrow" w:hAnsi="Arial Narrow" w:cs="Arial"/>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4485D314" w14:textId="77777777" w:rsidTr="00C64468">
        <w:tc>
          <w:tcPr>
            <w:tcW w:w="1273" w:type="dxa"/>
          </w:tcPr>
          <w:p w14:paraId="4D4340A9" w14:textId="77777777" w:rsidR="00B832F7" w:rsidRPr="00833C2B" w:rsidRDefault="00B832F7" w:rsidP="00C64468">
            <w:pPr>
              <w:ind w:left="0" w:right="0"/>
              <w:rPr>
                <w:rFonts w:ascii="Arial Narrow" w:hAnsi="Arial Narrow"/>
                <w:b/>
                <w:sz w:val="20"/>
                <w:szCs w:val="20"/>
                <w:lang w:val="mk-MK"/>
              </w:rPr>
            </w:pPr>
            <w:bookmarkStart w:id="0" w:name="_Hlk76479925"/>
            <w:r w:rsidRPr="00833C2B">
              <w:rPr>
                <w:rFonts w:ascii="Arial Narrow" w:hAnsi="Arial Narrow"/>
                <w:b/>
                <w:sz w:val="20"/>
                <w:szCs w:val="20"/>
                <w:lang w:val="mk-MK"/>
              </w:rPr>
              <w:t>q43h_G2</w:t>
            </w:r>
          </w:p>
        </w:tc>
        <w:tc>
          <w:tcPr>
            <w:tcW w:w="4779" w:type="dxa"/>
          </w:tcPr>
          <w:p w14:paraId="28147CBF" w14:textId="473D2405" w:rsidR="00B832F7" w:rsidRPr="00833C2B" w:rsidRDefault="00B832F7" w:rsidP="00C64468">
            <w:pPr>
              <w:pStyle w:val="Header"/>
              <w:ind w:left="0" w:right="0"/>
              <w:rPr>
                <w:rFonts w:ascii="Arial Narrow" w:hAnsi="Arial Narrow" w:cs="Arial"/>
                <w:sz w:val="20"/>
                <w:szCs w:val="20"/>
                <w:shd w:val="clear" w:color="auto" w:fill="FFFFFF"/>
                <w:lang w:val="mk-MK"/>
              </w:rPr>
            </w:pPr>
            <w:r w:rsidRPr="00833C2B">
              <w:rPr>
                <w:rFonts w:ascii="Arial Narrow" w:hAnsi="Arial Narrow" w:cs="Arial"/>
                <w:sz w:val="20"/>
                <w:szCs w:val="20"/>
                <w:shd w:val="clear" w:color="auto" w:fill="FFFFFF"/>
                <w:lang w:val="mk-MK"/>
              </w:rPr>
              <w:t xml:space="preserve">Полицијата во </w:t>
            </w:r>
            <w:r w:rsidR="00833C2B" w:rsidRPr="00833C2B">
              <w:rPr>
                <w:rFonts w:ascii="Arial Narrow" w:hAnsi="Arial Narrow" w:cs="Arial"/>
                <w:sz w:val="20"/>
                <w:szCs w:val="20"/>
                <w:shd w:val="clear" w:color="auto" w:fill="FFFFFF"/>
                <w:lang w:val="mk-MK"/>
              </w:rPr>
              <w:t>Македонија</w:t>
            </w:r>
            <w:r w:rsidRPr="00833C2B">
              <w:rPr>
                <w:rFonts w:ascii="Arial Narrow" w:hAnsi="Arial Narrow" w:cs="Arial"/>
                <w:sz w:val="20"/>
                <w:szCs w:val="20"/>
                <w:shd w:val="clear" w:color="auto" w:fill="FFFFFF"/>
                <w:lang w:val="mk-MK"/>
              </w:rPr>
              <w:t xml:space="preserve"> им служи на интересите на луѓето како вас.</w:t>
            </w:r>
          </w:p>
        </w:tc>
        <w:tc>
          <w:tcPr>
            <w:tcW w:w="4028" w:type="dxa"/>
          </w:tcPr>
          <w:p w14:paraId="35026DB3"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39373C5A"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171317B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5282C61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7DF53F2E"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bookmarkEnd w:id="0"/>
      <w:tr w:rsidR="00B832F7" w:rsidRPr="00495ACD" w14:paraId="6E2CB88C" w14:textId="77777777" w:rsidTr="00C64468">
        <w:tc>
          <w:tcPr>
            <w:tcW w:w="1273" w:type="dxa"/>
          </w:tcPr>
          <w:p w14:paraId="5CFF7A69" w14:textId="77777777" w:rsidR="00B832F7" w:rsidRPr="00833C2B" w:rsidRDefault="00B832F7" w:rsidP="00C64468">
            <w:pPr>
              <w:ind w:left="0" w:right="0"/>
              <w:rPr>
                <w:rFonts w:ascii="Arial Narrow" w:hAnsi="Arial Narrow"/>
                <w:b/>
                <w:sz w:val="20"/>
                <w:szCs w:val="20"/>
                <w:lang w:val="mk-MK"/>
              </w:rPr>
            </w:pPr>
            <w:r w:rsidRPr="00833C2B">
              <w:rPr>
                <w:rFonts w:ascii="Arial Narrow" w:hAnsi="Arial Narrow"/>
                <w:b/>
                <w:sz w:val="20"/>
                <w:szCs w:val="20"/>
                <w:lang w:val="mk-MK"/>
              </w:rPr>
              <w:t>q43i_G2</w:t>
            </w:r>
          </w:p>
        </w:tc>
        <w:tc>
          <w:tcPr>
            <w:tcW w:w="4779" w:type="dxa"/>
          </w:tcPr>
          <w:p w14:paraId="5007E74F" w14:textId="77777777" w:rsidR="00B832F7" w:rsidRPr="00833C2B" w:rsidRDefault="00B832F7" w:rsidP="00C64468">
            <w:pPr>
              <w:pStyle w:val="Header"/>
              <w:ind w:left="0" w:right="0"/>
              <w:rPr>
                <w:rFonts w:ascii="Arial Narrow" w:hAnsi="Arial Narrow" w:cs="Arial"/>
                <w:sz w:val="20"/>
                <w:szCs w:val="20"/>
                <w:shd w:val="clear" w:color="auto" w:fill="FFFFFF"/>
                <w:lang w:val="mk-MK"/>
              </w:rPr>
            </w:pPr>
            <w:r w:rsidRPr="00833C2B">
              <w:rPr>
                <w:rFonts w:ascii="Arial Narrow" w:hAnsi="Arial Narrow" w:cs="Arial"/>
                <w:sz w:val="20"/>
                <w:szCs w:val="20"/>
                <w:shd w:val="clear" w:color="auto" w:fill="FFFFFF"/>
                <w:lang w:val="mk-MK"/>
              </w:rPr>
              <w:t>Полицијата во Makedonija им служи на интересите на вашата заедница.</w:t>
            </w:r>
          </w:p>
          <w:p w14:paraId="5A41A162" w14:textId="77777777" w:rsidR="00B832F7" w:rsidRPr="00833C2B" w:rsidRDefault="00B832F7" w:rsidP="00C64468">
            <w:pPr>
              <w:pStyle w:val="Header"/>
              <w:ind w:left="0" w:right="0"/>
              <w:rPr>
                <w:rFonts w:ascii="Arial Narrow" w:hAnsi="Arial Narrow" w:cs="Arial"/>
                <w:i/>
                <w:iCs/>
                <w:sz w:val="20"/>
                <w:szCs w:val="20"/>
                <w:shd w:val="clear" w:color="auto" w:fill="FFFFFF"/>
                <w:lang w:val="mk-MK"/>
              </w:rPr>
            </w:pPr>
            <w:r w:rsidRPr="00833C2B">
              <w:rPr>
                <w:rFonts w:ascii="Arial Narrow" w:hAnsi="Arial Narrow" w:cs="Arial"/>
                <w:i/>
                <w:iCs/>
                <w:sz w:val="20"/>
                <w:szCs w:val="20"/>
                <w:shd w:val="clear" w:color="auto" w:fill="FFFFFF"/>
                <w:lang w:val="mk-MK"/>
              </w:rPr>
              <w:t xml:space="preserve">. </w:t>
            </w:r>
          </w:p>
        </w:tc>
        <w:tc>
          <w:tcPr>
            <w:tcW w:w="4028" w:type="dxa"/>
          </w:tcPr>
          <w:p w14:paraId="22D904B8"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A96D1B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6F7851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60BA6F4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6B4C6E34"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2B6E0A76" w14:textId="77777777" w:rsidTr="00C64468">
        <w:tc>
          <w:tcPr>
            <w:tcW w:w="1273" w:type="dxa"/>
          </w:tcPr>
          <w:p w14:paraId="44B0D635" w14:textId="77777777" w:rsidR="00B832F7" w:rsidRPr="00833C2B" w:rsidRDefault="00B832F7" w:rsidP="00C64468">
            <w:pPr>
              <w:ind w:left="0" w:right="0"/>
              <w:rPr>
                <w:rFonts w:ascii="Arial Narrow" w:hAnsi="Arial Narrow"/>
                <w:b/>
                <w:sz w:val="20"/>
                <w:szCs w:val="20"/>
                <w:lang w:val="mk-MK"/>
              </w:rPr>
            </w:pPr>
            <w:r w:rsidRPr="00833C2B">
              <w:rPr>
                <w:rFonts w:ascii="Arial Narrow" w:hAnsi="Arial Narrow"/>
                <w:b/>
                <w:sz w:val="20"/>
                <w:szCs w:val="20"/>
                <w:lang w:val="mk-MK"/>
              </w:rPr>
              <w:t>q43j_G2</w:t>
            </w:r>
          </w:p>
        </w:tc>
        <w:tc>
          <w:tcPr>
            <w:tcW w:w="4779" w:type="dxa"/>
          </w:tcPr>
          <w:p w14:paraId="4F169921" w14:textId="77777777" w:rsidR="00B832F7" w:rsidRPr="00833C2B" w:rsidRDefault="00B832F7" w:rsidP="00C64468">
            <w:pPr>
              <w:pStyle w:val="Header"/>
              <w:ind w:left="0" w:right="0"/>
              <w:rPr>
                <w:rFonts w:ascii="Arial Narrow" w:hAnsi="Arial Narrow" w:cs="Arial"/>
                <w:sz w:val="20"/>
                <w:szCs w:val="20"/>
                <w:shd w:val="clear" w:color="auto" w:fill="FFFFFF"/>
                <w:lang w:val="mk-MK"/>
              </w:rPr>
            </w:pPr>
            <w:bookmarkStart w:id="1" w:name="_Hlk76480020"/>
            <w:r w:rsidRPr="00833C2B">
              <w:rPr>
                <w:rFonts w:ascii="Arial Narrow" w:hAnsi="Arial Narrow" w:cs="Arial"/>
                <w:sz w:val="20"/>
                <w:szCs w:val="20"/>
                <w:shd w:val="clear" w:color="auto" w:fill="FFFFFF"/>
                <w:lang w:val="mk-MK"/>
              </w:rPr>
              <w:t>Полицијата во Makedonija им служи на интересите на политичарите.</w:t>
            </w:r>
          </w:p>
          <w:p w14:paraId="30FD53B7" w14:textId="77777777" w:rsidR="00B832F7" w:rsidRPr="00833C2B" w:rsidRDefault="00B832F7" w:rsidP="00C64468">
            <w:pPr>
              <w:pStyle w:val="Header"/>
              <w:ind w:left="0" w:right="0"/>
              <w:rPr>
                <w:rFonts w:ascii="Arial Narrow" w:hAnsi="Arial Narrow" w:cs="Arial"/>
                <w:sz w:val="20"/>
                <w:szCs w:val="20"/>
                <w:shd w:val="clear" w:color="auto" w:fill="FFFFFF"/>
                <w:lang w:val="mk-MK"/>
              </w:rPr>
            </w:pPr>
            <w:r w:rsidRPr="00833C2B">
              <w:rPr>
                <w:rFonts w:ascii="Arial Narrow" w:hAnsi="Arial Narrow" w:cs="Arial"/>
                <w:sz w:val="20"/>
                <w:szCs w:val="20"/>
                <w:shd w:val="clear" w:color="auto" w:fill="FFFFFF"/>
                <w:lang w:val="mk-MK"/>
              </w:rPr>
              <w:t xml:space="preserve">. </w:t>
            </w:r>
          </w:p>
          <w:bookmarkEnd w:id="1"/>
          <w:p w14:paraId="01816D53" w14:textId="77777777" w:rsidR="00B832F7" w:rsidRPr="00833C2B" w:rsidRDefault="00B832F7" w:rsidP="00C64468">
            <w:pPr>
              <w:pStyle w:val="Header"/>
              <w:ind w:left="0" w:right="0"/>
              <w:rPr>
                <w:rFonts w:ascii="Arial Narrow" w:hAnsi="Arial Narrow" w:cs="Arial"/>
                <w:sz w:val="20"/>
                <w:szCs w:val="20"/>
                <w:shd w:val="clear" w:color="auto" w:fill="FFFFFF"/>
                <w:lang w:val="mk-MK"/>
              </w:rPr>
            </w:pPr>
          </w:p>
          <w:p w14:paraId="5D4BB476" w14:textId="77777777" w:rsidR="00B832F7" w:rsidRPr="00833C2B" w:rsidRDefault="00B832F7" w:rsidP="00C64468">
            <w:pPr>
              <w:pStyle w:val="Header"/>
              <w:ind w:left="0" w:right="0"/>
              <w:rPr>
                <w:rFonts w:ascii="Arial Narrow" w:hAnsi="Arial Narrow" w:cs="Arial"/>
                <w:i/>
                <w:iCs/>
                <w:sz w:val="20"/>
                <w:szCs w:val="20"/>
                <w:shd w:val="clear" w:color="auto" w:fill="FFFFFF"/>
                <w:lang w:val="mk-MK"/>
              </w:rPr>
            </w:pPr>
          </w:p>
        </w:tc>
        <w:tc>
          <w:tcPr>
            <w:tcW w:w="4028" w:type="dxa"/>
          </w:tcPr>
          <w:p w14:paraId="3C56EC4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6DB279AA"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2F258DA"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5647AB3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167F445B"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1830B8EA" w14:textId="77777777" w:rsidTr="00C64468">
        <w:tc>
          <w:tcPr>
            <w:tcW w:w="1273" w:type="dxa"/>
          </w:tcPr>
          <w:p w14:paraId="37941B92" w14:textId="77777777" w:rsidR="00B832F7" w:rsidRPr="00833C2B" w:rsidRDefault="00B832F7" w:rsidP="00C64468">
            <w:pPr>
              <w:ind w:left="0" w:right="0"/>
              <w:rPr>
                <w:rFonts w:ascii="Arial Narrow" w:hAnsi="Arial Narrow"/>
                <w:b/>
                <w:sz w:val="20"/>
                <w:szCs w:val="20"/>
                <w:lang w:val="mk-MK"/>
              </w:rPr>
            </w:pPr>
            <w:r w:rsidRPr="00833C2B">
              <w:rPr>
                <w:rFonts w:ascii="Arial Narrow" w:hAnsi="Arial Narrow"/>
                <w:b/>
                <w:sz w:val="20"/>
                <w:szCs w:val="20"/>
                <w:lang w:val="mk-MK"/>
              </w:rPr>
              <w:t>q43k_G2</w:t>
            </w:r>
          </w:p>
        </w:tc>
        <w:tc>
          <w:tcPr>
            <w:tcW w:w="4779" w:type="dxa"/>
          </w:tcPr>
          <w:p w14:paraId="47F28D8D" w14:textId="4DD42803" w:rsidR="00B832F7" w:rsidRPr="00833C2B" w:rsidRDefault="00B832F7" w:rsidP="00C64468">
            <w:pPr>
              <w:pStyle w:val="Header"/>
              <w:ind w:left="0" w:right="0"/>
              <w:rPr>
                <w:rFonts w:ascii="Arial Narrow" w:hAnsi="Arial Narrow" w:cs="Arial"/>
                <w:sz w:val="20"/>
                <w:szCs w:val="20"/>
                <w:shd w:val="clear" w:color="auto" w:fill="FFFFFF"/>
                <w:lang w:val="mk-MK"/>
              </w:rPr>
            </w:pPr>
            <w:r w:rsidRPr="00833C2B">
              <w:rPr>
                <w:rFonts w:ascii="Arial Narrow" w:hAnsi="Arial Narrow" w:cs="Arial"/>
                <w:sz w:val="20"/>
                <w:szCs w:val="20"/>
                <w:shd w:val="clear" w:color="auto" w:fill="FFFFFF"/>
                <w:lang w:val="mk-MK"/>
              </w:rPr>
              <w:t xml:space="preserve">Полицијата во </w:t>
            </w:r>
            <w:r w:rsidR="00833C2B" w:rsidRPr="00833C2B">
              <w:rPr>
                <w:rFonts w:ascii="Arial Narrow" w:hAnsi="Arial Narrow" w:cs="Arial"/>
                <w:sz w:val="20"/>
                <w:szCs w:val="20"/>
                <w:shd w:val="clear" w:color="auto" w:fill="FFFFFF"/>
                <w:lang w:val="mk-MK"/>
              </w:rPr>
              <w:t>Македонија</w:t>
            </w:r>
            <w:r w:rsidRPr="00833C2B">
              <w:rPr>
                <w:rFonts w:ascii="Arial Narrow" w:hAnsi="Arial Narrow" w:cs="Arial"/>
                <w:sz w:val="20"/>
                <w:szCs w:val="20"/>
                <w:shd w:val="clear" w:color="auto" w:fill="FFFFFF"/>
                <w:lang w:val="mk-MK"/>
              </w:rPr>
              <w:t xml:space="preserve"> им служи на интересите на бандите и организираните криминални групи.</w:t>
            </w:r>
          </w:p>
          <w:p w14:paraId="3F2D2813" w14:textId="77777777" w:rsidR="00B832F7" w:rsidRPr="00833C2B" w:rsidRDefault="00B832F7" w:rsidP="00C64468">
            <w:pPr>
              <w:pStyle w:val="Header"/>
              <w:ind w:left="0" w:right="0"/>
              <w:rPr>
                <w:rFonts w:ascii="Arial Narrow" w:hAnsi="Arial Narrow" w:cs="Arial"/>
                <w:sz w:val="20"/>
                <w:szCs w:val="20"/>
                <w:shd w:val="clear" w:color="auto" w:fill="FFFFFF"/>
                <w:lang w:val="mk-MK"/>
              </w:rPr>
            </w:pPr>
          </w:p>
          <w:p w14:paraId="4267302D" w14:textId="77777777" w:rsidR="00B832F7" w:rsidRPr="00833C2B" w:rsidRDefault="00B832F7" w:rsidP="00C64468">
            <w:pPr>
              <w:pStyle w:val="Header"/>
              <w:ind w:left="0" w:right="0"/>
              <w:rPr>
                <w:rFonts w:ascii="Arial Narrow" w:hAnsi="Arial Narrow" w:cs="Arial"/>
                <w:i/>
                <w:iCs/>
                <w:sz w:val="20"/>
                <w:szCs w:val="20"/>
                <w:shd w:val="clear" w:color="auto" w:fill="FFFFFF"/>
                <w:lang w:val="mk-MK"/>
              </w:rPr>
            </w:pPr>
          </w:p>
        </w:tc>
        <w:tc>
          <w:tcPr>
            <w:tcW w:w="4028" w:type="dxa"/>
          </w:tcPr>
          <w:p w14:paraId="0BB00EE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C399F77"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49A7A4B9"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F6716D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70E4E4F7"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42DF465B" w14:textId="77777777" w:rsidTr="00C64468">
        <w:tc>
          <w:tcPr>
            <w:tcW w:w="1273" w:type="dxa"/>
          </w:tcPr>
          <w:p w14:paraId="2032B31D" w14:textId="77777777" w:rsidR="00B832F7" w:rsidRPr="00833C2B" w:rsidRDefault="00B832F7" w:rsidP="00C64468">
            <w:pPr>
              <w:ind w:left="0" w:right="0"/>
              <w:rPr>
                <w:rFonts w:ascii="Arial Narrow" w:hAnsi="Arial Narrow"/>
                <w:b/>
                <w:sz w:val="20"/>
                <w:szCs w:val="20"/>
                <w:lang w:val="mk-MK"/>
              </w:rPr>
            </w:pPr>
            <w:r w:rsidRPr="00833C2B">
              <w:rPr>
                <w:rFonts w:ascii="Arial Narrow" w:hAnsi="Arial Narrow"/>
                <w:b/>
                <w:sz w:val="20"/>
                <w:szCs w:val="20"/>
                <w:lang w:val="mk-MK"/>
              </w:rPr>
              <w:lastRenderedPageBreak/>
              <w:t>q43l_G2</w:t>
            </w:r>
          </w:p>
        </w:tc>
        <w:tc>
          <w:tcPr>
            <w:tcW w:w="4779" w:type="dxa"/>
          </w:tcPr>
          <w:p w14:paraId="540E2BA9" w14:textId="6271697E" w:rsidR="00B832F7" w:rsidRPr="00833C2B" w:rsidRDefault="00B832F7" w:rsidP="00C64468">
            <w:pPr>
              <w:pStyle w:val="Header"/>
              <w:ind w:left="0" w:right="0"/>
              <w:rPr>
                <w:rFonts w:ascii="Arial Narrow" w:hAnsi="Arial Narrow" w:cs="Arial"/>
                <w:sz w:val="20"/>
                <w:szCs w:val="20"/>
                <w:shd w:val="clear" w:color="auto" w:fill="FFFFFF"/>
                <w:lang w:val="mk-MK"/>
              </w:rPr>
            </w:pPr>
            <w:r w:rsidRPr="00833C2B">
              <w:rPr>
                <w:rFonts w:ascii="Arial Narrow" w:hAnsi="Arial Narrow" w:cs="Arial"/>
                <w:sz w:val="20"/>
                <w:szCs w:val="20"/>
                <w:shd w:val="clear" w:color="auto" w:fill="FFFFFF"/>
                <w:lang w:val="mk-MK"/>
              </w:rPr>
              <w:t xml:space="preserve">Полицијата во </w:t>
            </w:r>
            <w:r w:rsidR="00833C2B" w:rsidRPr="00833C2B">
              <w:rPr>
                <w:rFonts w:ascii="Arial Narrow" w:hAnsi="Arial Narrow" w:cs="Arial"/>
                <w:sz w:val="20"/>
                <w:szCs w:val="20"/>
                <w:shd w:val="clear" w:color="auto" w:fill="FFFFFF"/>
                <w:lang w:val="mk-MK"/>
              </w:rPr>
              <w:t>М</w:t>
            </w:r>
            <w:r w:rsidR="00833C2B" w:rsidRPr="002D40B7">
              <w:rPr>
                <w:rFonts w:ascii="Arial Narrow" w:hAnsi="Arial Narrow" w:cs="Arial"/>
                <w:sz w:val="20"/>
                <w:szCs w:val="20"/>
                <w:shd w:val="clear" w:color="auto" w:fill="FFFFFF"/>
                <w:lang w:val="mk-MK"/>
              </w:rPr>
              <w:t>акедонија</w:t>
            </w:r>
            <w:r w:rsidRPr="002D40B7">
              <w:rPr>
                <w:rFonts w:ascii="Arial Narrow" w:hAnsi="Arial Narrow" w:cs="Arial"/>
                <w:sz w:val="20"/>
                <w:szCs w:val="20"/>
                <w:shd w:val="clear" w:color="auto" w:fill="FFFFFF"/>
                <w:lang w:val="mk-MK"/>
              </w:rPr>
              <w:t xml:space="preserve"> им служи на интересите на приватните бизнис</w:t>
            </w:r>
            <w:r w:rsidR="001F53C0" w:rsidRPr="002D40B7">
              <w:rPr>
                <w:rFonts w:ascii="Arial Narrow" w:hAnsi="Arial Narrow" w:cs="Arial"/>
                <w:sz w:val="20"/>
                <w:szCs w:val="20"/>
                <w:shd w:val="clear" w:color="auto" w:fill="FFFFFF"/>
                <w:lang w:val="mk-MK"/>
              </w:rPr>
              <w:t>и</w:t>
            </w:r>
            <w:r w:rsidRPr="002D40B7">
              <w:rPr>
                <w:rFonts w:ascii="Arial Narrow" w:hAnsi="Arial Narrow" w:cs="Arial"/>
                <w:sz w:val="20"/>
                <w:szCs w:val="20"/>
                <w:shd w:val="clear" w:color="auto" w:fill="FFFFFF"/>
                <w:lang w:val="mk-MK"/>
              </w:rPr>
              <w:t>.</w:t>
            </w:r>
          </w:p>
        </w:tc>
        <w:tc>
          <w:tcPr>
            <w:tcW w:w="4028" w:type="dxa"/>
          </w:tcPr>
          <w:p w14:paraId="3EADE137"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2FA5C74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5DA055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80CD18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3ECFBF00"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bl>
    <w:p w14:paraId="0A9AE55B" w14:textId="77777777" w:rsidR="00B832F7" w:rsidRPr="00833C2B" w:rsidRDefault="00B832F7" w:rsidP="00B832F7">
      <w:pPr>
        <w:spacing w:after="0" w:line="240" w:lineRule="auto"/>
        <w:ind w:left="0"/>
        <w:rPr>
          <w:rFonts w:ascii="Arial Narrow" w:hAnsi="Arial Narrow"/>
          <w:b/>
          <w:bCs/>
          <w:sz w:val="20"/>
          <w:szCs w:val="20"/>
          <w:lang w:val="mk-MK"/>
        </w:rPr>
      </w:pPr>
    </w:p>
    <w:p w14:paraId="735D94CB" w14:textId="63192BE4" w:rsidR="00B832F7" w:rsidRPr="00833C2B" w:rsidRDefault="00B832F7" w:rsidP="00B832F7">
      <w:pPr>
        <w:spacing w:after="0" w:line="240" w:lineRule="auto"/>
        <w:ind w:left="0"/>
        <w:rPr>
          <w:rFonts w:ascii="Arial Narrow" w:hAnsi="Arial Narrow"/>
          <w:sz w:val="20"/>
          <w:szCs w:val="20"/>
          <w:lang w:val="mk-MK"/>
        </w:rPr>
      </w:pPr>
      <w:r w:rsidRPr="00833C2B">
        <w:rPr>
          <w:rFonts w:ascii="Arial Narrow" w:hAnsi="Arial Narrow"/>
          <w:b/>
          <w:bCs/>
          <w:sz w:val="20"/>
          <w:szCs w:val="20"/>
          <w:lang w:val="mk-MK"/>
        </w:rPr>
        <w:t>ПРОЧИТАЈ:</w:t>
      </w:r>
      <w:r w:rsidRPr="00833C2B">
        <w:rPr>
          <w:rFonts w:ascii="Arial Narrow" w:hAnsi="Arial Narrow"/>
          <w:sz w:val="20"/>
          <w:szCs w:val="20"/>
          <w:lang w:val="mk-MK"/>
        </w:rPr>
        <w:t xml:space="preserve"> Ве молиме кажете ни колку сте уверени дека </w:t>
      </w:r>
      <w:r w:rsidR="00E0549B" w:rsidRPr="00833C2B">
        <w:rPr>
          <w:rFonts w:ascii="Arial Narrow" w:hAnsi="Arial Narrow"/>
          <w:sz w:val="20"/>
          <w:szCs w:val="20"/>
          <w:lang w:val="mk-MK"/>
        </w:rPr>
        <w:t>кривичниот правосуден</w:t>
      </w:r>
      <w:r w:rsidRPr="00833C2B">
        <w:rPr>
          <w:rFonts w:ascii="Arial Narrow" w:hAnsi="Arial Narrow"/>
          <w:sz w:val="20"/>
          <w:szCs w:val="20"/>
          <w:lang w:val="mk-MK"/>
        </w:rPr>
        <w:t xml:space="preserve"> систем како целина:</w:t>
      </w:r>
    </w:p>
    <w:p w14:paraId="68222D8C" w14:textId="77777777" w:rsidR="00B832F7" w:rsidRPr="00833C2B" w:rsidRDefault="00B832F7" w:rsidP="00B832F7">
      <w:pPr>
        <w:spacing w:after="0" w:line="240" w:lineRule="auto"/>
        <w:ind w:left="0"/>
        <w:rPr>
          <w:rFonts w:ascii="Arial Narrow" w:hAnsi="Arial Narrow"/>
          <w:lang w:val="mk-MK"/>
        </w:rPr>
      </w:pPr>
    </w:p>
    <w:tbl>
      <w:tblPr>
        <w:tblStyle w:val="TableGrid"/>
        <w:tblW w:w="10080" w:type="dxa"/>
        <w:tblInd w:w="-252" w:type="dxa"/>
        <w:tblLook w:val="04A0" w:firstRow="1" w:lastRow="0" w:firstColumn="1" w:lastColumn="0" w:noHBand="0" w:noVBand="1"/>
      </w:tblPr>
      <w:tblGrid>
        <w:gridCol w:w="1080"/>
        <w:gridCol w:w="4860"/>
        <w:gridCol w:w="4140"/>
      </w:tblGrid>
      <w:tr w:rsidR="00B832F7" w:rsidRPr="00495ACD" w14:paraId="7DAA007B" w14:textId="77777777" w:rsidTr="00C64468">
        <w:tc>
          <w:tcPr>
            <w:tcW w:w="1080" w:type="dxa"/>
          </w:tcPr>
          <w:p w14:paraId="023A532B"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q44a_G2</w:t>
            </w:r>
          </w:p>
        </w:tc>
        <w:tc>
          <w:tcPr>
            <w:tcW w:w="4860" w:type="dxa"/>
          </w:tcPr>
          <w:p w14:paraId="12953D0A" w14:textId="33EFCF7F" w:rsidR="00B832F7" w:rsidRPr="00833C2B" w:rsidRDefault="00B832F7" w:rsidP="00C64468">
            <w:pPr>
              <w:ind w:left="0"/>
              <w:rPr>
                <w:rFonts w:ascii="Arial Narrow" w:hAnsi="Arial Narrow"/>
                <w:lang w:val="mk-MK"/>
              </w:rPr>
            </w:pPr>
            <w:r w:rsidRPr="00833C2B">
              <w:rPr>
                <w:rFonts w:ascii="Arial Narrow" w:hAnsi="Arial Narrow"/>
                <w:lang w:val="mk-MK"/>
              </w:rPr>
              <w:t xml:space="preserve">Ефикасен во изведувањето на луѓето кои вршат </w:t>
            </w:r>
          </w:p>
          <w:p w14:paraId="025366C1" w14:textId="77777777" w:rsidR="00B832F7" w:rsidRPr="00833C2B" w:rsidRDefault="00B832F7" w:rsidP="00C64468">
            <w:pPr>
              <w:ind w:left="0"/>
              <w:rPr>
                <w:rFonts w:ascii="Arial Narrow" w:hAnsi="Arial Narrow"/>
                <w:lang w:val="mk-MK"/>
              </w:rPr>
            </w:pPr>
            <w:r w:rsidRPr="00833C2B">
              <w:rPr>
                <w:rFonts w:ascii="Arial Narrow" w:hAnsi="Arial Narrow"/>
                <w:lang w:val="mk-MK"/>
              </w:rPr>
              <w:t xml:space="preserve">кривични дела пред лицето на правдата? </w:t>
            </w:r>
          </w:p>
          <w:p w14:paraId="5499B47B" w14:textId="1A1B420E" w:rsidR="00B832F7" w:rsidRPr="00833C2B" w:rsidRDefault="00B832F7" w:rsidP="00C64468">
            <w:pPr>
              <w:ind w:left="0"/>
              <w:rPr>
                <w:rFonts w:ascii="Arial Narrow" w:hAnsi="Arial Narrow"/>
                <w:lang w:val="mk-MK"/>
              </w:rPr>
            </w:pPr>
          </w:p>
        </w:tc>
        <w:tc>
          <w:tcPr>
            <w:tcW w:w="4140" w:type="dxa"/>
          </w:tcPr>
          <w:p w14:paraId="27ADBFA2" w14:textId="77777777" w:rsidR="00B832F7" w:rsidRPr="00833C2B" w:rsidRDefault="00B832F7" w:rsidP="00C64468">
            <w:pPr>
              <w:ind w:left="0" w:right="0"/>
              <w:rPr>
                <w:rFonts w:ascii="Arial Narrow" w:hAnsi="Arial Narrow" w:cstheme="minorHAnsi"/>
                <w:sz w:val="20"/>
                <w:szCs w:val="20"/>
                <w:u w:val="dotted"/>
                <w:lang w:val="mk-MK"/>
              </w:rPr>
            </w:pPr>
            <w:r w:rsidRPr="00833C2B">
              <w:rPr>
                <w:rFonts w:ascii="Arial Narrow" w:hAnsi="Arial Narrow" w:cstheme="minorHAnsi"/>
                <w:sz w:val="20"/>
                <w:szCs w:val="20"/>
                <w:lang w:val="mk-MK"/>
              </w:rPr>
              <w:t>Многу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4F9D7860"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Донекаде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2</w:t>
            </w:r>
          </w:p>
          <w:p w14:paraId="671FE280"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Донекаде не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3</w:t>
            </w:r>
          </w:p>
          <w:p w14:paraId="4D412A5B"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Воопшто не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4</w:t>
            </w:r>
          </w:p>
          <w:p w14:paraId="5802C770"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99</w:t>
            </w:r>
          </w:p>
        </w:tc>
      </w:tr>
      <w:tr w:rsidR="00B832F7" w:rsidRPr="00495ACD" w14:paraId="786EE02F" w14:textId="77777777" w:rsidTr="00C64468">
        <w:tc>
          <w:tcPr>
            <w:tcW w:w="1080" w:type="dxa"/>
          </w:tcPr>
          <w:p w14:paraId="7DE164FE" w14:textId="77777777" w:rsidR="00B832F7" w:rsidRPr="00833C2B" w:rsidRDefault="00B832F7" w:rsidP="00C64468">
            <w:pPr>
              <w:ind w:left="0"/>
              <w:rPr>
                <w:rFonts w:ascii="Arial Narrow" w:hAnsi="Arial Narrow"/>
                <w:b/>
                <w:sz w:val="20"/>
                <w:szCs w:val="20"/>
                <w:lang w:val="mk-MK"/>
              </w:rPr>
            </w:pPr>
            <w:r w:rsidRPr="00833C2B">
              <w:rPr>
                <w:rFonts w:ascii="Arial Narrow" w:hAnsi="Arial Narrow"/>
                <w:b/>
                <w:sz w:val="20"/>
                <w:szCs w:val="20"/>
                <w:lang w:val="mk-MK"/>
              </w:rPr>
              <w:t>q44b_G2</w:t>
            </w:r>
          </w:p>
          <w:p w14:paraId="4AEC5D48" w14:textId="77777777" w:rsidR="00B832F7" w:rsidRPr="00833C2B" w:rsidRDefault="00B832F7" w:rsidP="00C64468">
            <w:pPr>
              <w:ind w:left="0"/>
              <w:rPr>
                <w:rFonts w:ascii="Arial Narrow" w:hAnsi="Arial Narrow"/>
                <w:b/>
                <w:sz w:val="20"/>
                <w:szCs w:val="20"/>
                <w:lang w:val="mk-MK"/>
              </w:rPr>
            </w:pPr>
          </w:p>
          <w:p w14:paraId="68C37A7B" w14:textId="77777777" w:rsidR="00B832F7" w:rsidRPr="00833C2B" w:rsidRDefault="00B832F7" w:rsidP="00C64468">
            <w:pPr>
              <w:ind w:left="0"/>
              <w:rPr>
                <w:rFonts w:ascii="Arial Narrow" w:hAnsi="Arial Narrow"/>
                <w:b/>
                <w:sz w:val="20"/>
                <w:szCs w:val="20"/>
                <w:lang w:val="mk-MK"/>
              </w:rPr>
            </w:pPr>
          </w:p>
          <w:p w14:paraId="2E3EAD08" w14:textId="77777777" w:rsidR="00B832F7" w:rsidRPr="00833C2B" w:rsidRDefault="00B832F7" w:rsidP="00C64468">
            <w:pPr>
              <w:ind w:left="0"/>
              <w:rPr>
                <w:rFonts w:ascii="Arial Narrow" w:hAnsi="Arial Narrow"/>
                <w:b/>
                <w:sz w:val="20"/>
                <w:szCs w:val="20"/>
                <w:lang w:val="mk-MK"/>
              </w:rPr>
            </w:pPr>
          </w:p>
        </w:tc>
        <w:tc>
          <w:tcPr>
            <w:tcW w:w="4860" w:type="dxa"/>
          </w:tcPr>
          <w:p w14:paraId="3580D869" w14:textId="77777777" w:rsidR="00B832F7" w:rsidRPr="00833C2B" w:rsidRDefault="00B832F7" w:rsidP="00C64468">
            <w:pPr>
              <w:ind w:left="0" w:right="0"/>
              <w:rPr>
                <w:rFonts w:ascii="Arial Narrow" w:eastAsia="Times New Roman" w:hAnsi="Arial Narrow" w:cs="Arial"/>
                <w:sz w:val="20"/>
                <w:szCs w:val="20"/>
                <w:lang w:val="mk-MK"/>
              </w:rPr>
            </w:pPr>
            <w:r w:rsidRPr="00833C2B">
              <w:rPr>
                <w:rFonts w:ascii="Arial Narrow" w:eastAsia="Times New Roman" w:hAnsi="Arial Narrow" w:cs="Arial"/>
                <w:sz w:val="20"/>
                <w:szCs w:val="20"/>
                <w:lang w:val="mk-MK"/>
              </w:rPr>
              <w:t>Дозволува сите жртви на криминал да бараат правда без разлика кои се тие?</w:t>
            </w:r>
          </w:p>
        </w:tc>
        <w:tc>
          <w:tcPr>
            <w:tcW w:w="4140" w:type="dxa"/>
          </w:tcPr>
          <w:p w14:paraId="2AFAF915" w14:textId="77777777" w:rsidR="00B832F7" w:rsidRPr="00833C2B" w:rsidRDefault="00B832F7" w:rsidP="00C64468">
            <w:pPr>
              <w:ind w:left="0" w:right="0"/>
              <w:rPr>
                <w:rFonts w:ascii="Arial Narrow" w:hAnsi="Arial Narrow" w:cstheme="minorHAnsi"/>
                <w:sz w:val="20"/>
                <w:szCs w:val="20"/>
                <w:u w:val="dotted"/>
                <w:lang w:val="mk-MK"/>
              </w:rPr>
            </w:pPr>
            <w:r w:rsidRPr="00833C2B">
              <w:rPr>
                <w:rFonts w:ascii="Arial Narrow" w:hAnsi="Arial Narrow" w:cstheme="minorHAnsi"/>
                <w:sz w:val="20"/>
                <w:szCs w:val="20"/>
                <w:lang w:val="mk-MK"/>
              </w:rPr>
              <w:t>Многу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7932524C"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Донекаде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2</w:t>
            </w:r>
          </w:p>
          <w:p w14:paraId="1A8C2C3E"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Донекаде не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3</w:t>
            </w:r>
          </w:p>
          <w:p w14:paraId="0E89F91A"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Воопшто не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4</w:t>
            </w:r>
          </w:p>
          <w:p w14:paraId="5E262539"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99</w:t>
            </w:r>
          </w:p>
        </w:tc>
      </w:tr>
      <w:tr w:rsidR="00B832F7" w:rsidRPr="00495ACD" w14:paraId="1064093A" w14:textId="77777777" w:rsidTr="00C64468">
        <w:tc>
          <w:tcPr>
            <w:tcW w:w="1080" w:type="dxa"/>
          </w:tcPr>
          <w:p w14:paraId="509B5B2B" w14:textId="77777777" w:rsidR="00B832F7" w:rsidRPr="00833C2B" w:rsidRDefault="00B832F7" w:rsidP="00C64468">
            <w:pPr>
              <w:ind w:left="0"/>
              <w:rPr>
                <w:rFonts w:ascii="Arial Narrow" w:hAnsi="Arial Narrow"/>
                <w:b/>
                <w:sz w:val="20"/>
                <w:szCs w:val="20"/>
                <w:lang w:val="mk-MK"/>
              </w:rPr>
            </w:pPr>
            <w:r w:rsidRPr="00833C2B">
              <w:rPr>
                <w:rFonts w:ascii="Arial Narrow" w:hAnsi="Arial Narrow"/>
                <w:b/>
                <w:sz w:val="20"/>
                <w:szCs w:val="20"/>
                <w:lang w:val="mk-MK"/>
              </w:rPr>
              <w:t>q44c_G2</w:t>
            </w:r>
          </w:p>
          <w:p w14:paraId="73055044" w14:textId="77777777" w:rsidR="00B832F7" w:rsidRPr="00833C2B" w:rsidRDefault="00B832F7" w:rsidP="00C64468">
            <w:pPr>
              <w:ind w:left="0"/>
              <w:rPr>
                <w:rFonts w:ascii="Arial Narrow" w:hAnsi="Arial Narrow"/>
                <w:b/>
                <w:sz w:val="20"/>
                <w:szCs w:val="20"/>
                <w:lang w:val="mk-MK"/>
              </w:rPr>
            </w:pPr>
          </w:p>
          <w:p w14:paraId="2DE54421" w14:textId="77777777" w:rsidR="00B832F7" w:rsidRPr="00833C2B" w:rsidRDefault="00B832F7" w:rsidP="00C64468">
            <w:pPr>
              <w:ind w:left="0"/>
              <w:rPr>
                <w:rFonts w:ascii="Arial Narrow" w:hAnsi="Arial Narrow"/>
                <w:b/>
                <w:sz w:val="20"/>
                <w:szCs w:val="20"/>
                <w:lang w:val="mk-MK"/>
              </w:rPr>
            </w:pPr>
          </w:p>
          <w:p w14:paraId="4F73708B" w14:textId="77777777" w:rsidR="00B832F7" w:rsidRPr="00833C2B" w:rsidRDefault="00B832F7" w:rsidP="00C64468">
            <w:pPr>
              <w:ind w:left="0"/>
              <w:rPr>
                <w:rFonts w:ascii="Arial Narrow" w:hAnsi="Arial Narrow"/>
                <w:b/>
                <w:sz w:val="20"/>
                <w:szCs w:val="20"/>
                <w:lang w:val="mk-MK"/>
              </w:rPr>
            </w:pPr>
          </w:p>
        </w:tc>
        <w:tc>
          <w:tcPr>
            <w:tcW w:w="4860" w:type="dxa"/>
          </w:tcPr>
          <w:p w14:paraId="1AB15413" w14:textId="77777777" w:rsidR="00B832F7" w:rsidRPr="00833C2B" w:rsidRDefault="00B832F7" w:rsidP="00C64468">
            <w:pPr>
              <w:ind w:left="0" w:right="0"/>
              <w:rPr>
                <w:rFonts w:ascii="Arial Narrow" w:eastAsia="Times New Roman" w:hAnsi="Arial Narrow" w:cs="Arial"/>
                <w:sz w:val="20"/>
                <w:szCs w:val="20"/>
                <w:lang w:val="mk-MK"/>
              </w:rPr>
            </w:pPr>
            <w:r w:rsidRPr="00833C2B">
              <w:rPr>
                <w:rFonts w:ascii="Arial Narrow" w:eastAsia="Times New Roman" w:hAnsi="Arial Narrow" w:cs="Arial"/>
                <w:sz w:val="20"/>
                <w:szCs w:val="20"/>
                <w:lang w:val="mk-MK"/>
              </w:rPr>
              <w:t>Дозволува сите обвинети за кривични дела да добијат фер судење без разлика кои се тие?</w:t>
            </w:r>
          </w:p>
        </w:tc>
        <w:tc>
          <w:tcPr>
            <w:tcW w:w="4140" w:type="dxa"/>
          </w:tcPr>
          <w:p w14:paraId="1FF30CA2" w14:textId="77777777" w:rsidR="00B832F7" w:rsidRPr="00833C2B" w:rsidRDefault="00B832F7" w:rsidP="00C64468">
            <w:pPr>
              <w:ind w:left="0" w:right="0"/>
              <w:rPr>
                <w:rFonts w:ascii="Arial Narrow" w:hAnsi="Arial Narrow" w:cstheme="minorHAnsi"/>
                <w:sz w:val="20"/>
                <w:szCs w:val="20"/>
                <w:u w:val="dotted"/>
                <w:lang w:val="mk-MK"/>
              </w:rPr>
            </w:pPr>
            <w:r w:rsidRPr="00833C2B">
              <w:rPr>
                <w:rFonts w:ascii="Arial Narrow" w:hAnsi="Arial Narrow" w:cstheme="minorHAnsi"/>
                <w:sz w:val="20"/>
                <w:szCs w:val="20"/>
                <w:lang w:val="mk-MK"/>
              </w:rPr>
              <w:t>Многу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4A387160"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Донекаде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2</w:t>
            </w:r>
          </w:p>
          <w:p w14:paraId="72625780"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Донекаде не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3</w:t>
            </w:r>
          </w:p>
          <w:p w14:paraId="41C3AB5B"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Воопшто не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4</w:t>
            </w:r>
          </w:p>
          <w:p w14:paraId="0A91A498"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99</w:t>
            </w:r>
          </w:p>
        </w:tc>
      </w:tr>
      <w:tr w:rsidR="00B832F7" w:rsidRPr="00495ACD" w14:paraId="47F25049" w14:textId="77777777" w:rsidTr="00C64468">
        <w:tc>
          <w:tcPr>
            <w:tcW w:w="1080" w:type="dxa"/>
          </w:tcPr>
          <w:p w14:paraId="68C2BDC6" w14:textId="77777777" w:rsidR="00B832F7" w:rsidRPr="00833C2B" w:rsidRDefault="00B832F7" w:rsidP="00C64468">
            <w:pPr>
              <w:ind w:left="0"/>
              <w:rPr>
                <w:rFonts w:ascii="Arial Narrow" w:hAnsi="Arial Narrow"/>
                <w:b/>
                <w:sz w:val="20"/>
                <w:szCs w:val="20"/>
                <w:lang w:val="mk-MK"/>
              </w:rPr>
            </w:pPr>
            <w:r w:rsidRPr="00833C2B">
              <w:rPr>
                <w:rFonts w:ascii="Arial Narrow" w:hAnsi="Arial Narrow"/>
                <w:b/>
                <w:sz w:val="20"/>
                <w:szCs w:val="20"/>
                <w:lang w:val="mk-MK"/>
              </w:rPr>
              <w:t>q44d_G2</w:t>
            </w:r>
          </w:p>
          <w:p w14:paraId="11F74E9E" w14:textId="77777777" w:rsidR="00B832F7" w:rsidRPr="00833C2B" w:rsidRDefault="00B832F7" w:rsidP="00C64468">
            <w:pPr>
              <w:ind w:left="0"/>
              <w:rPr>
                <w:rFonts w:ascii="Arial Narrow" w:hAnsi="Arial Narrow"/>
                <w:b/>
                <w:sz w:val="20"/>
                <w:szCs w:val="20"/>
                <w:lang w:val="mk-MK"/>
              </w:rPr>
            </w:pPr>
          </w:p>
        </w:tc>
        <w:tc>
          <w:tcPr>
            <w:tcW w:w="4860" w:type="dxa"/>
          </w:tcPr>
          <w:p w14:paraId="578FB646" w14:textId="77777777" w:rsidR="00B832F7" w:rsidRPr="00833C2B" w:rsidRDefault="00B832F7" w:rsidP="00C64468">
            <w:pPr>
              <w:ind w:left="0" w:right="0"/>
              <w:rPr>
                <w:rFonts w:ascii="Arial Narrow" w:eastAsia="Times New Roman" w:hAnsi="Arial Narrow" w:cs="Arial"/>
                <w:sz w:val="20"/>
                <w:szCs w:val="20"/>
                <w:lang w:val="mk-MK"/>
              </w:rPr>
            </w:pPr>
            <w:r w:rsidRPr="00833C2B">
              <w:rPr>
                <w:rFonts w:ascii="Arial Narrow" w:eastAsia="Times New Roman" w:hAnsi="Arial Narrow" w:cs="Arial"/>
                <w:sz w:val="20"/>
                <w:szCs w:val="20"/>
                <w:lang w:val="mk-MK"/>
              </w:rPr>
              <w:t>На жртвите на криминал им ја пружа услугата и поддршката што им е потребна?</w:t>
            </w:r>
          </w:p>
          <w:p w14:paraId="3F508215" w14:textId="77777777" w:rsidR="00B832F7" w:rsidRPr="00833C2B" w:rsidRDefault="00B832F7" w:rsidP="00C64468">
            <w:pPr>
              <w:tabs>
                <w:tab w:val="left" w:pos="1200"/>
              </w:tabs>
              <w:rPr>
                <w:rFonts w:ascii="Arial Narrow" w:eastAsia="Times New Roman" w:hAnsi="Arial Narrow" w:cs="Arial"/>
                <w:sz w:val="20"/>
                <w:szCs w:val="20"/>
                <w:lang w:val="mk-MK"/>
              </w:rPr>
            </w:pPr>
            <w:r w:rsidRPr="00833C2B">
              <w:rPr>
                <w:rFonts w:ascii="Arial Narrow" w:eastAsia="Times New Roman" w:hAnsi="Arial Narrow" w:cs="Arial"/>
                <w:sz w:val="20"/>
                <w:szCs w:val="20"/>
                <w:lang w:val="mk-MK"/>
              </w:rPr>
              <w:tab/>
            </w:r>
          </w:p>
        </w:tc>
        <w:tc>
          <w:tcPr>
            <w:tcW w:w="4140" w:type="dxa"/>
          </w:tcPr>
          <w:p w14:paraId="0E9B33A0" w14:textId="77777777" w:rsidR="00B832F7" w:rsidRPr="00833C2B" w:rsidRDefault="00B832F7" w:rsidP="00C64468">
            <w:pPr>
              <w:ind w:left="0" w:right="0"/>
              <w:rPr>
                <w:rFonts w:ascii="Arial Narrow" w:hAnsi="Arial Narrow" w:cstheme="minorHAnsi"/>
                <w:sz w:val="20"/>
                <w:szCs w:val="20"/>
                <w:u w:val="dotted"/>
                <w:lang w:val="mk-MK"/>
              </w:rPr>
            </w:pPr>
            <w:r w:rsidRPr="00833C2B">
              <w:rPr>
                <w:rFonts w:ascii="Arial Narrow" w:hAnsi="Arial Narrow" w:cstheme="minorHAnsi"/>
                <w:sz w:val="20"/>
                <w:szCs w:val="20"/>
                <w:lang w:val="mk-MK"/>
              </w:rPr>
              <w:t>Многу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73184C5A"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Донекаде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2</w:t>
            </w:r>
          </w:p>
          <w:p w14:paraId="063600A0"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Донекаде не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3</w:t>
            </w:r>
          </w:p>
          <w:p w14:paraId="60C2AB34"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Воопшто не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4</w:t>
            </w:r>
          </w:p>
          <w:p w14:paraId="272EC2C2"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99</w:t>
            </w:r>
          </w:p>
        </w:tc>
      </w:tr>
      <w:tr w:rsidR="00B832F7" w:rsidRPr="00495ACD" w14:paraId="3FAC45B2" w14:textId="77777777" w:rsidTr="00C64468">
        <w:tc>
          <w:tcPr>
            <w:tcW w:w="1080" w:type="dxa"/>
          </w:tcPr>
          <w:p w14:paraId="35FEE91F" w14:textId="77777777" w:rsidR="00B832F7" w:rsidRPr="00833C2B" w:rsidRDefault="00B832F7" w:rsidP="00C64468">
            <w:pPr>
              <w:ind w:left="0"/>
              <w:rPr>
                <w:rFonts w:ascii="Arial Narrow" w:hAnsi="Arial Narrow"/>
                <w:b/>
                <w:sz w:val="20"/>
                <w:szCs w:val="20"/>
                <w:lang w:val="mk-MK"/>
              </w:rPr>
            </w:pPr>
            <w:r w:rsidRPr="00833C2B">
              <w:rPr>
                <w:rFonts w:ascii="Arial Narrow" w:hAnsi="Arial Narrow"/>
                <w:b/>
                <w:sz w:val="20"/>
                <w:szCs w:val="20"/>
                <w:lang w:val="mk-MK"/>
              </w:rPr>
              <w:t>q44e_G2</w:t>
            </w:r>
          </w:p>
          <w:p w14:paraId="0F42139F" w14:textId="77777777" w:rsidR="00B832F7" w:rsidRPr="00833C2B" w:rsidRDefault="00B832F7" w:rsidP="00C64468">
            <w:pPr>
              <w:ind w:left="0"/>
              <w:rPr>
                <w:rFonts w:ascii="Arial Narrow" w:hAnsi="Arial Narrow"/>
                <w:b/>
                <w:sz w:val="20"/>
                <w:szCs w:val="20"/>
                <w:lang w:val="mk-MK"/>
              </w:rPr>
            </w:pPr>
          </w:p>
        </w:tc>
        <w:tc>
          <w:tcPr>
            <w:tcW w:w="4860" w:type="dxa"/>
          </w:tcPr>
          <w:p w14:paraId="74F76791" w14:textId="77777777" w:rsidR="00B832F7" w:rsidRPr="00833C2B" w:rsidRDefault="00B832F7" w:rsidP="00C64468">
            <w:pPr>
              <w:ind w:left="0" w:right="0"/>
              <w:rPr>
                <w:rFonts w:ascii="Arial Narrow" w:eastAsia="Times New Roman" w:hAnsi="Arial Narrow" w:cs="Arial"/>
                <w:sz w:val="20"/>
                <w:szCs w:val="20"/>
                <w:lang w:val="mk-MK"/>
              </w:rPr>
            </w:pPr>
            <w:r w:rsidRPr="00833C2B">
              <w:rPr>
                <w:rFonts w:ascii="Arial Narrow" w:eastAsia="Times New Roman" w:hAnsi="Arial Narrow" w:cs="Arial"/>
                <w:sz w:val="20"/>
                <w:szCs w:val="20"/>
                <w:lang w:val="mk-MK"/>
              </w:rPr>
              <w:t>Ги третира обвинетите за криминал како „невини додека не се докаже вината“?</w:t>
            </w:r>
          </w:p>
        </w:tc>
        <w:tc>
          <w:tcPr>
            <w:tcW w:w="4140" w:type="dxa"/>
          </w:tcPr>
          <w:p w14:paraId="524D1757" w14:textId="77777777" w:rsidR="00B832F7" w:rsidRPr="00833C2B" w:rsidRDefault="00B832F7" w:rsidP="00C64468">
            <w:pPr>
              <w:ind w:left="0" w:right="0"/>
              <w:rPr>
                <w:rFonts w:ascii="Arial Narrow" w:hAnsi="Arial Narrow" w:cstheme="minorHAnsi"/>
                <w:sz w:val="20"/>
                <w:szCs w:val="20"/>
                <w:u w:val="dotted"/>
                <w:lang w:val="mk-MK"/>
              </w:rPr>
            </w:pPr>
            <w:r w:rsidRPr="00833C2B">
              <w:rPr>
                <w:rFonts w:ascii="Arial Narrow" w:hAnsi="Arial Narrow" w:cstheme="minorHAnsi"/>
                <w:sz w:val="20"/>
                <w:szCs w:val="20"/>
                <w:lang w:val="mk-MK"/>
              </w:rPr>
              <w:t>Многу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 xml:space="preserve">1 </w:t>
            </w:r>
          </w:p>
          <w:p w14:paraId="72855392"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Донекаде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2</w:t>
            </w:r>
          </w:p>
          <w:p w14:paraId="7FE4089D"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Донекаде не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3</w:t>
            </w:r>
          </w:p>
          <w:p w14:paraId="6A2B638C"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eastAsia="Times New Roman" w:hAnsi="Arial Narrow" w:cs="Arial"/>
                <w:sz w:val="20"/>
                <w:szCs w:val="20"/>
                <w:lang w:val="mk-MK"/>
              </w:rPr>
              <w:t>Воопшто не уверен/а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Calibri Light" w:hAnsi="Calibri Light"/>
                <w:sz w:val="20"/>
                <w:szCs w:val="20"/>
                <w:u w:val="dotted"/>
                <w:lang w:val="mk-MK"/>
              </w:rPr>
              <w:tab/>
            </w:r>
            <w:r w:rsidRPr="00833C2B">
              <w:rPr>
                <w:rFonts w:ascii="Arial Narrow" w:hAnsi="Arial Narrow" w:cstheme="minorHAnsi"/>
                <w:sz w:val="20"/>
                <w:szCs w:val="20"/>
                <w:lang w:val="mk-MK"/>
              </w:rPr>
              <w:t>4</w:t>
            </w:r>
          </w:p>
          <w:p w14:paraId="1D96DD16"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lang w:val="mk-MK"/>
              </w:rPr>
              <w:t>99</w:t>
            </w:r>
          </w:p>
        </w:tc>
      </w:tr>
    </w:tbl>
    <w:p w14:paraId="4EFA9A0D" w14:textId="77777777" w:rsidR="00B832F7" w:rsidRPr="00833C2B" w:rsidRDefault="00B832F7" w:rsidP="00B832F7">
      <w:pPr>
        <w:spacing w:after="0" w:line="240" w:lineRule="auto"/>
        <w:ind w:left="0" w:right="0"/>
        <w:rPr>
          <w:rFonts w:ascii="Arial Narrow" w:eastAsia="Times New Roman" w:hAnsi="Arial Narrow" w:cs="Arial"/>
          <w:b/>
          <w:snapToGrid w:val="0"/>
          <w:sz w:val="20"/>
          <w:szCs w:val="20"/>
          <w:lang w:val="mk-MK" w:eastAsia="es-ES"/>
        </w:rPr>
      </w:pPr>
    </w:p>
    <w:p w14:paraId="7EF4BD22" w14:textId="77777777" w:rsidR="00B832F7" w:rsidRPr="00833C2B" w:rsidRDefault="00B832F7" w:rsidP="00B832F7">
      <w:pPr>
        <w:tabs>
          <w:tab w:val="left" w:pos="180"/>
        </w:tabs>
        <w:spacing w:after="0" w:line="240" w:lineRule="auto"/>
        <w:ind w:left="0" w:right="-180"/>
        <w:rPr>
          <w:rFonts w:ascii="Arial Narrow" w:hAnsi="Arial Narrow" w:cstheme="minorHAnsi"/>
          <w:b/>
          <w:sz w:val="20"/>
          <w:szCs w:val="20"/>
          <w:lang w:val="mk-MK"/>
        </w:rPr>
      </w:pPr>
    </w:p>
    <w:p w14:paraId="0E08CE72" w14:textId="77777777" w:rsidR="00B832F7" w:rsidRPr="00833C2B" w:rsidRDefault="00B832F7" w:rsidP="00B832F7">
      <w:pPr>
        <w:tabs>
          <w:tab w:val="left" w:pos="180"/>
        </w:tabs>
        <w:spacing w:after="0" w:line="240" w:lineRule="auto"/>
        <w:ind w:left="0" w:right="-180"/>
        <w:rPr>
          <w:rFonts w:ascii="Arial Narrow" w:hAnsi="Arial Narrow" w:cstheme="minorHAnsi"/>
          <w:sz w:val="20"/>
          <w:szCs w:val="20"/>
          <w:lang w:val="mk-MK"/>
        </w:rPr>
      </w:pPr>
      <w:r w:rsidRPr="00833C2B">
        <w:rPr>
          <w:rFonts w:ascii="Arial Narrow" w:hAnsi="Arial Narrow" w:cstheme="minorHAnsi"/>
          <w:b/>
          <w:sz w:val="20"/>
          <w:szCs w:val="20"/>
          <w:lang w:val="mk-MK"/>
        </w:rPr>
        <w:t>ПРОЧИТАЈ:</w:t>
      </w:r>
      <w:r w:rsidRPr="00833C2B">
        <w:rPr>
          <w:lang w:val="mk-MK"/>
        </w:rPr>
        <w:t xml:space="preserve"> </w:t>
      </w:r>
      <w:r w:rsidRPr="00833C2B">
        <w:rPr>
          <w:rFonts w:ascii="Arial Narrow" w:hAnsi="Arial Narrow" w:cstheme="minorHAnsi"/>
          <w:sz w:val="20"/>
          <w:szCs w:val="20"/>
          <w:lang w:val="mk-MK"/>
        </w:rPr>
        <w:t>Ве молам кажете ми колку често (</w:t>
      </w:r>
      <w:r w:rsidRPr="00833C2B">
        <w:rPr>
          <w:rFonts w:ascii="Arial Narrow" w:hAnsi="Arial Narrow" w:cstheme="minorHAnsi"/>
          <w:b/>
          <w:bCs/>
          <w:sz w:val="20"/>
          <w:szCs w:val="20"/>
          <w:lang w:val="mk-MK"/>
        </w:rPr>
        <w:t>секогаш, често, ретко или никогаш</w:t>
      </w:r>
      <w:r w:rsidRPr="00833C2B">
        <w:rPr>
          <w:rFonts w:ascii="Arial Narrow" w:hAnsi="Arial Narrow" w:cstheme="minorHAnsi"/>
          <w:sz w:val="20"/>
          <w:szCs w:val="20"/>
          <w:lang w:val="mk-MK"/>
        </w:rPr>
        <w:t>) би кажале дека:</w:t>
      </w:r>
    </w:p>
    <w:p w14:paraId="02E4A018" w14:textId="77777777" w:rsidR="00B832F7" w:rsidRPr="00833C2B" w:rsidRDefault="00B832F7" w:rsidP="00B832F7">
      <w:pPr>
        <w:spacing w:after="0" w:line="240" w:lineRule="auto"/>
        <w:ind w:left="0" w:right="0"/>
        <w:rPr>
          <w:rFonts w:ascii="Arial Narrow" w:eastAsia="Times New Roman" w:hAnsi="Arial Narrow" w:cs="Arial"/>
          <w:bCs/>
          <w:snapToGrid w:val="0"/>
          <w:sz w:val="20"/>
          <w:szCs w:val="20"/>
          <w:lang w:val="mk-MK" w:eastAsia="es-ES"/>
        </w:rPr>
      </w:pPr>
    </w:p>
    <w:tbl>
      <w:tblPr>
        <w:tblStyle w:val="TableGrid"/>
        <w:tblW w:w="10080" w:type="dxa"/>
        <w:tblInd w:w="-252" w:type="dxa"/>
        <w:tblLook w:val="04A0" w:firstRow="1" w:lastRow="0" w:firstColumn="1" w:lastColumn="0" w:noHBand="0" w:noVBand="1"/>
      </w:tblPr>
      <w:tblGrid>
        <w:gridCol w:w="1080"/>
        <w:gridCol w:w="4860"/>
        <w:gridCol w:w="4140"/>
      </w:tblGrid>
      <w:tr w:rsidR="00B832F7" w:rsidRPr="00495ACD" w14:paraId="5797AADB" w14:textId="77777777" w:rsidTr="00C64468">
        <w:tc>
          <w:tcPr>
            <w:tcW w:w="1080" w:type="dxa"/>
          </w:tcPr>
          <w:p w14:paraId="17DE606F"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q45a_G2</w:t>
            </w:r>
          </w:p>
        </w:tc>
        <w:tc>
          <w:tcPr>
            <w:tcW w:w="4860" w:type="dxa"/>
          </w:tcPr>
          <w:p w14:paraId="49264024" w14:textId="4C95A609" w:rsidR="00B832F7" w:rsidRPr="00833C2B" w:rsidRDefault="00B832F7" w:rsidP="00C64468">
            <w:pPr>
              <w:ind w:left="0" w:right="0"/>
              <w:rPr>
                <w:rFonts w:ascii="Arial Narrow" w:hAnsi="Arial Narrow"/>
                <w:lang w:val="mk-MK"/>
              </w:rPr>
            </w:pPr>
            <w:r w:rsidRPr="00833C2B">
              <w:rPr>
                <w:rFonts w:ascii="Arial Narrow" w:hAnsi="Arial Narrow"/>
                <w:lang w:val="mk-MK"/>
              </w:rPr>
              <w:t xml:space="preserve">Во </w:t>
            </w:r>
            <w:r w:rsidR="00833C2B" w:rsidRPr="00833C2B">
              <w:rPr>
                <w:rFonts w:ascii="Arial Narrow" w:hAnsi="Arial Narrow"/>
                <w:lang w:val="mk-MK"/>
              </w:rPr>
              <w:t>Македонија</w:t>
            </w:r>
            <w:r w:rsidRPr="00833C2B">
              <w:rPr>
                <w:rFonts w:ascii="Arial Narrow" w:hAnsi="Arial Narrow"/>
                <w:lang w:val="mk-MK"/>
              </w:rPr>
              <w:t>, жртвите на криминал добиваат заштита од полицијата доколку нивната безбедност е загрозена.</w:t>
            </w:r>
          </w:p>
        </w:tc>
        <w:tc>
          <w:tcPr>
            <w:tcW w:w="4140" w:type="dxa"/>
          </w:tcPr>
          <w:p w14:paraId="5B77904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14E7B10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177FA906"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783FD3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3D96A729"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36093B08" w14:textId="77777777" w:rsidTr="00C64468">
        <w:tc>
          <w:tcPr>
            <w:tcW w:w="1080" w:type="dxa"/>
          </w:tcPr>
          <w:p w14:paraId="70828107"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q45b_G2</w:t>
            </w:r>
          </w:p>
        </w:tc>
        <w:tc>
          <w:tcPr>
            <w:tcW w:w="4860" w:type="dxa"/>
          </w:tcPr>
          <w:p w14:paraId="599CD1D8" w14:textId="03A4CC28" w:rsidR="00B832F7" w:rsidRPr="00833C2B" w:rsidRDefault="00B832F7" w:rsidP="00C64468">
            <w:pPr>
              <w:ind w:left="0" w:right="0"/>
              <w:rPr>
                <w:rFonts w:ascii="Arial Narrow" w:eastAsia="Times New Roman" w:hAnsi="Arial Narrow" w:cs="Arial"/>
                <w:sz w:val="20"/>
                <w:szCs w:val="20"/>
                <w:lang w:val="mk-MK"/>
              </w:rPr>
            </w:pPr>
            <w:r w:rsidRPr="00833C2B">
              <w:rPr>
                <w:rFonts w:ascii="Arial Narrow" w:eastAsia="Times New Roman" w:hAnsi="Arial Narrow" w:cs="Arial"/>
                <w:sz w:val="20"/>
                <w:szCs w:val="20"/>
                <w:lang w:val="mk-MK"/>
              </w:rPr>
              <w:t xml:space="preserve">Во </w:t>
            </w:r>
            <w:r w:rsidR="00833C2B" w:rsidRPr="00833C2B">
              <w:rPr>
                <w:rFonts w:ascii="Arial Narrow" w:eastAsia="Times New Roman" w:hAnsi="Arial Narrow" w:cs="Arial"/>
                <w:sz w:val="20"/>
                <w:szCs w:val="20"/>
                <w:lang w:val="mk-MK"/>
              </w:rPr>
              <w:t>Македонија</w:t>
            </w:r>
            <w:r w:rsidRPr="00833C2B">
              <w:rPr>
                <w:rFonts w:ascii="Arial Narrow" w:eastAsia="Times New Roman" w:hAnsi="Arial Narrow" w:cs="Arial"/>
                <w:sz w:val="20"/>
                <w:szCs w:val="20"/>
                <w:lang w:val="mk-MK"/>
              </w:rPr>
              <w:t>, жртвите на криминал добиваат заштита за време на кривичната постапка за да се спречи да бидат виктимизирани по втор пат.</w:t>
            </w:r>
          </w:p>
        </w:tc>
        <w:tc>
          <w:tcPr>
            <w:tcW w:w="4140" w:type="dxa"/>
          </w:tcPr>
          <w:p w14:paraId="702B1F5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415D23B8"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D3013C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28745DAA"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133A1375"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3A0CB162" w14:textId="77777777" w:rsidTr="00C64468">
        <w:tc>
          <w:tcPr>
            <w:tcW w:w="1080" w:type="dxa"/>
          </w:tcPr>
          <w:p w14:paraId="1B2A7F58"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q45c_G2</w:t>
            </w:r>
          </w:p>
        </w:tc>
        <w:tc>
          <w:tcPr>
            <w:tcW w:w="4860" w:type="dxa"/>
          </w:tcPr>
          <w:p w14:paraId="486419DA" w14:textId="711EC196" w:rsidR="00B832F7" w:rsidRPr="00833C2B" w:rsidRDefault="00B832F7" w:rsidP="00C64468">
            <w:pPr>
              <w:ind w:left="0"/>
              <w:rPr>
                <w:rFonts w:ascii="Arial Narrow" w:hAnsi="Arial Narrow" w:cs="Arial"/>
                <w:sz w:val="20"/>
                <w:szCs w:val="20"/>
                <w:lang w:val="mk-MK"/>
              </w:rPr>
            </w:pPr>
            <w:r w:rsidRPr="00833C2B">
              <w:rPr>
                <w:rFonts w:ascii="Arial Narrow" w:hAnsi="Arial Narrow" w:cs="Arial"/>
                <w:sz w:val="20"/>
                <w:szCs w:val="20"/>
                <w:lang w:val="mk-MK"/>
              </w:rPr>
              <w:t xml:space="preserve">Во </w:t>
            </w:r>
            <w:r w:rsidR="00833C2B" w:rsidRPr="00833C2B">
              <w:rPr>
                <w:rFonts w:ascii="Arial Narrow" w:hAnsi="Arial Narrow" w:cs="Arial"/>
                <w:sz w:val="20"/>
                <w:szCs w:val="20"/>
                <w:lang w:val="mk-MK"/>
              </w:rPr>
              <w:t>Македонија</w:t>
            </w:r>
            <w:r w:rsidRPr="00833C2B">
              <w:rPr>
                <w:rFonts w:ascii="Arial Narrow" w:hAnsi="Arial Narrow" w:cs="Arial"/>
                <w:sz w:val="20"/>
                <w:szCs w:val="20"/>
                <w:lang w:val="mk-MK"/>
              </w:rPr>
              <w:t>, жртвите на сексуални злосторства добиваат соодветна грижа и заштита.</w:t>
            </w:r>
          </w:p>
        </w:tc>
        <w:tc>
          <w:tcPr>
            <w:tcW w:w="4140" w:type="dxa"/>
          </w:tcPr>
          <w:p w14:paraId="43409397"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1F6AE811"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63559057"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648F5456"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69A3554F"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3A3B8621" w14:textId="77777777" w:rsidTr="00C64468">
        <w:tc>
          <w:tcPr>
            <w:tcW w:w="1080" w:type="dxa"/>
          </w:tcPr>
          <w:p w14:paraId="13FDD5D8" w14:textId="77777777" w:rsidR="00B832F7" w:rsidRPr="00833C2B" w:rsidRDefault="00B832F7" w:rsidP="00C64468">
            <w:pPr>
              <w:ind w:left="0"/>
              <w:rPr>
                <w:rFonts w:ascii="Arial Narrow" w:hAnsi="Arial Narrow"/>
                <w:b/>
                <w:sz w:val="20"/>
                <w:szCs w:val="20"/>
                <w:lang w:val="mk-MK"/>
              </w:rPr>
            </w:pPr>
            <w:r w:rsidRPr="00833C2B">
              <w:rPr>
                <w:rFonts w:ascii="Arial Narrow" w:hAnsi="Arial Narrow"/>
                <w:b/>
                <w:sz w:val="20"/>
                <w:szCs w:val="20"/>
                <w:lang w:val="mk-MK"/>
              </w:rPr>
              <w:t>q45d_G2</w:t>
            </w:r>
          </w:p>
        </w:tc>
        <w:tc>
          <w:tcPr>
            <w:tcW w:w="4860" w:type="dxa"/>
          </w:tcPr>
          <w:p w14:paraId="0C017FC3" w14:textId="3F78DD08" w:rsidR="00B832F7" w:rsidRPr="00833C2B" w:rsidRDefault="00B832F7" w:rsidP="00C64468">
            <w:pPr>
              <w:ind w:left="0"/>
              <w:rPr>
                <w:rFonts w:ascii="Arial Narrow" w:hAnsi="Arial Narrow" w:cs="Arial"/>
                <w:sz w:val="20"/>
                <w:szCs w:val="20"/>
                <w:lang w:val="mk-MK"/>
              </w:rPr>
            </w:pPr>
            <w:r w:rsidRPr="00833C2B">
              <w:rPr>
                <w:rFonts w:ascii="Arial Narrow" w:hAnsi="Arial Narrow" w:cs="Arial"/>
                <w:sz w:val="20"/>
                <w:szCs w:val="20"/>
                <w:lang w:val="mk-MK"/>
              </w:rPr>
              <w:t xml:space="preserve">Во </w:t>
            </w:r>
            <w:r w:rsidR="00833C2B" w:rsidRPr="00833C2B">
              <w:rPr>
                <w:rFonts w:ascii="Arial Narrow" w:hAnsi="Arial Narrow" w:cs="Arial"/>
                <w:sz w:val="20"/>
                <w:szCs w:val="20"/>
                <w:lang w:val="mk-MK"/>
              </w:rPr>
              <w:t>Македонија</w:t>
            </w:r>
            <w:r w:rsidRPr="00833C2B">
              <w:rPr>
                <w:rFonts w:ascii="Arial Narrow" w:hAnsi="Arial Narrow" w:cs="Arial"/>
                <w:sz w:val="20"/>
                <w:szCs w:val="20"/>
                <w:lang w:val="mk-MK"/>
              </w:rPr>
              <w:t>, жртвите на семејно насилство добиваат соодветна грижа и заштита.</w:t>
            </w:r>
          </w:p>
        </w:tc>
        <w:tc>
          <w:tcPr>
            <w:tcW w:w="4140" w:type="dxa"/>
          </w:tcPr>
          <w:p w14:paraId="308F0979"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A6B322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D711CF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7772607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79EAA7FD"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lastRenderedPageBreak/>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03DAA7DF" w14:textId="77777777" w:rsidTr="00C64468">
        <w:tc>
          <w:tcPr>
            <w:tcW w:w="1080" w:type="dxa"/>
          </w:tcPr>
          <w:p w14:paraId="18956526" w14:textId="77777777" w:rsidR="00B832F7" w:rsidRPr="00833C2B" w:rsidRDefault="00B832F7" w:rsidP="00C64468">
            <w:pPr>
              <w:ind w:left="0"/>
              <w:rPr>
                <w:rFonts w:ascii="Arial Narrow" w:hAnsi="Arial Narrow"/>
                <w:b/>
                <w:sz w:val="20"/>
                <w:szCs w:val="20"/>
                <w:lang w:val="mk-MK"/>
              </w:rPr>
            </w:pPr>
            <w:r w:rsidRPr="00833C2B">
              <w:rPr>
                <w:rFonts w:ascii="Arial Narrow" w:hAnsi="Arial Narrow"/>
                <w:b/>
                <w:sz w:val="20"/>
                <w:szCs w:val="20"/>
                <w:lang w:val="mk-MK"/>
              </w:rPr>
              <w:lastRenderedPageBreak/>
              <w:t>q45e_G2</w:t>
            </w:r>
          </w:p>
          <w:p w14:paraId="36562F62" w14:textId="77777777" w:rsidR="00B832F7" w:rsidRPr="00833C2B" w:rsidRDefault="00B832F7" w:rsidP="00C64468">
            <w:pPr>
              <w:ind w:left="0"/>
              <w:rPr>
                <w:rFonts w:ascii="Arial Narrow" w:hAnsi="Arial Narrow"/>
                <w:lang w:val="mk-MK"/>
              </w:rPr>
            </w:pPr>
          </w:p>
        </w:tc>
        <w:tc>
          <w:tcPr>
            <w:tcW w:w="4860" w:type="dxa"/>
          </w:tcPr>
          <w:p w14:paraId="23648E82" w14:textId="7A1FE649"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кога жртвата ќе пријави кривично дело во полиција, полицијата прави се што е можно за да и помогне </w:t>
            </w:r>
          </w:p>
          <w:p w14:paraId="63BBC4C6"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на жртвата и да побара одговорност од сторителот.</w:t>
            </w:r>
          </w:p>
        </w:tc>
        <w:tc>
          <w:tcPr>
            <w:tcW w:w="4140" w:type="dxa"/>
          </w:tcPr>
          <w:p w14:paraId="3578DEE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90D4C17"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E2D035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6FE52918"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566626C"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6667507F" w14:textId="77777777" w:rsidTr="00C64468">
        <w:tc>
          <w:tcPr>
            <w:tcW w:w="1080" w:type="dxa"/>
          </w:tcPr>
          <w:p w14:paraId="7666D94B" w14:textId="77777777" w:rsidR="00B832F7" w:rsidRPr="00833C2B" w:rsidRDefault="00B832F7" w:rsidP="00C64468">
            <w:pPr>
              <w:ind w:left="0"/>
              <w:rPr>
                <w:rFonts w:ascii="Arial Narrow" w:hAnsi="Arial Narrow"/>
                <w:b/>
                <w:sz w:val="20"/>
                <w:szCs w:val="20"/>
                <w:lang w:val="mk-MK"/>
              </w:rPr>
            </w:pPr>
            <w:r w:rsidRPr="00833C2B">
              <w:rPr>
                <w:rFonts w:ascii="Arial Narrow" w:hAnsi="Arial Narrow"/>
                <w:b/>
                <w:sz w:val="20"/>
                <w:szCs w:val="20"/>
                <w:lang w:val="mk-MK"/>
              </w:rPr>
              <w:t>q45f_G2</w:t>
            </w:r>
          </w:p>
          <w:p w14:paraId="62AB16CB" w14:textId="77777777" w:rsidR="00B832F7" w:rsidRPr="00833C2B" w:rsidRDefault="00B832F7" w:rsidP="00C64468">
            <w:pPr>
              <w:ind w:left="0"/>
              <w:rPr>
                <w:rFonts w:ascii="Arial Narrow" w:hAnsi="Arial Narrow"/>
                <w:b/>
                <w:sz w:val="20"/>
                <w:szCs w:val="20"/>
                <w:lang w:val="mk-MK"/>
              </w:rPr>
            </w:pPr>
          </w:p>
        </w:tc>
        <w:tc>
          <w:tcPr>
            <w:tcW w:w="4860" w:type="dxa"/>
          </w:tcPr>
          <w:p w14:paraId="58965006" w14:textId="0B8DA2C9"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кога жртвата ќе пријави кривично дело во полиција, полицијата јасно ќе го објасни процесот и што ќе </w:t>
            </w:r>
          </w:p>
          <w:p w14:paraId="1988CDB3"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се случува понатаму.</w:t>
            </w:r>
          </w:p>
          <w:p w14:paraId="30480580" w14:textId="77777777" w:rsidR="00B832F7" w:rsidRPr="00833C2B" w:rsidRDefault="00B832F7" w:rsidP="00C64468">
            <w:pPr>
              <w:ind w:left="0"/>
              <w:rPr>
                <w:rFonts w:ascii="Arial Narrow" w:hAnsi="Arial Narrow" w:cstheme="minorHAnsi"/>
                <w:sz w:val="20"/>
                <w:szCs w:val="20"/>
                <w:lang w:val="mk-MK"/>
              </w:rPr>
            </w:pPr>
          </w:p>
        </w:tc>
        <w:tc>
          <w:tcPr>
            <w:tcW w:w="4140" w:type="dxa"/>
          </w:tcPr>
          <w:p w14:paraId="5607BF3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23E7D6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325E1158"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5DCC1B89"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7A493AF2"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71AD03C2" w14:textId="77777777" w:rsidTr="00C64468">
        <w:tc>
          <w:tcPr>
            <w:tcW w:w="1080" w:type="dxa"/>
          </w:tcPr>
          <w:p w14:paraId="2487F846"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q45g_G2</w:t>
            </w:r>
          </w:p>
        </w:tc>
        <w:tc>
          <w:tcPr>
            <w:tcW w:w="4860" w:type="dxa"/>
          </w:tcPr>
          <w:p w14:paraId="0F4C4AA2" w14:textId="57436350" w:rsidR="00B832F7" w:rsidRPr="00833C2B" w:rsidRDefault="00B832F7" w:rsidP="00C64468">
            <w:pPr>
              <w:ind w:left="0"/>
              <w:rPr>
                <w:rFonts w:ascii="Arial Narrow" w:eastAsia="Times New Roman" w:hAnsi="Arial Narrow" w:cs="Arial"/>
                <w:sz w:val="20"/>
                <w:szCs w:val="20"/>
                <w:lang w:val="mk-MK"/>
              </w:rPr>
            </w:pPr>
            <w:r w:rsidRPr="00833C2B">
              <w:rPr>
                <w:rFonts w:ascii="Arial Narrow" w:eastAsia="Times New Roman" w:hAnsi="Arial Narrow" w:cs="Arial"/>
                <w:sz w:val="20"/>
                <w:szCs w:val="20"/>
                <w:lang w:val="mk-MK"/>
              </w:rPr>
              <w:t xml:space="preserve">Во </w:t>
            </w:r>
            <w:r w:rsidR="00833C2B" w:rsidRPr="00833C2B">
              <w:rPr>
                <w:rFonts w:ascii="Arial Narrow" w:eastAsia="Times New Roman" w:hAnsi="Arial Narrow" w:cs="Arial"/>
                <w:sz w:val="20"/>
                <w:szCs w:val="20"/>
                <w:lang w:val="mk-MK"/>
              </w:rPr>
              <w:t>Македонија</w:t>
            </w:r>
            <w:r w:rsidRPr="00833C2B">
              <w:rPr>
                <w:rFonts w:ascii="Arial Narrow" w:eastAsia="Times New Roman" w:hAnsi="Arial Narrow" w:cs="Arial"/>
                <w:sz w:val="20"/>
                <w:szCs w:val="20"/>
                <w:lang w:val="mk-MK"/>
              </w:rPr>
              <w:t>, полицијата користи јазик што е лесно</w:t>
            </w:r>
          </w:p>
          <w:p w14:paraId="7CD7DAFA" w14:textId="77777777" w:rsidR="00B832F7" w:rsidRPr="00833C2B" w:rsidRDefault="00B832F7" w:rsidP="00C64468">
            <w:pPr>
              <w:ind w:left="0"/>
              <w:rPr>
                <w:rFonts w:ascii="Arial Narrow" w:eastAsia="Times New Roman" w:hAnsi="Arial Narrow" w:cs="Arial"/>
                <w:sz w:val="20"/>
                <w:szCs w:val="20"/>
                <w:lang w:val="mk-MK"/>
              </w:rPr>
            </w:pPr>
            <w:r w:rsidRPr="00833C2B">
              <w:rPr>
                <w:rFonts w:ascii="Arial Narrow" w:eastAsia="Times New Roman" w:hAnsi="Arial Narrow" w:cs="Arial"/>
                <w:sz w:val="20"/>
                <w:szCs w:val="20"/>
                <w:lang w:val="mk-MK"/>
              </w:rPr>
              <w:t>разбирлив за жртвите.</w:t>
            </w:r>
          </w:p>
        </w:tc>
        <w:tc>
          <w:tcPr>
            <w:tcW w:w="4140" w:type="dxa"/>
          </w:tcPr>
          <w:p w14:paraId="7FF89683"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EB31CC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Често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386485A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0368B69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63313437"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bl>
    <w:p w14:paraId="15762B41" w14:textId="77777777" w:rsidR="00B832F7" w:rsidRPr="00833C2B" w:rsidRDefault="00B832F7" w:rsidP="00B832F7">
      <w:pPr>
        <w:spacing w:after="0" w:line="240" w:lineRule="auto"/>
        <w:ind w:left="0" w:right="0"/>
        <w:rPr>
          <w:rFonts w:ascii="Arial Narrow" w:eastAsia="Times New Roman" w:hAnsi="Arial Narrow" w:cs="Arial"/>
          <w:b/>
          <w:snapToGrid w:val="0"/>
          <w:sz w:val="20"/>
          <w:szCs w:val="20"/>
          <w:lang w:val="mk-MK" w:eastAsia="es-ES"/>
        </w:rPr>
      </w:pPr>
    </w:p>
    <w:tbl>
      <w:tblPr>
        <w:tblStyle w:val="TableGrid"/>
        <w:tblW w:w="9990" w:type="dxa"/>
        <w:tblInd w:w="-252" w:type="dxa"/>
        <w:tblLook w:val="04A0" w:firstRow="1" w:lastRow="0" w:firstColumn="1" w:lastColumn="0" w:noHBand="0" w:noVBand="1"/>
      </w:tblPr>
      <w:tblGrid>
        <w:gridCol w:w="1080"/>
        <w:gridCol w:w="4860"/>
        <w:gridCol w:w="4050"/>
      </w:tblGrid>
      <w:tr w:rsidR="00B832F7" w:rsidRPr="00495ACD" w14:paraId="1BAFE9B0" w14:textId="77777777" w:rsidTr="00C64468">
        <w:tc>
          <w:tcPr>
            <w:tcW w:w="1080" w:type="dxa"/>
          </w:tcPr>
          <w:p w14:paraId="7166272A" w14:textId="77777777" w:rsidR="00B832F7" w:rsidRPr="00833C2B" w:rsidRDefault="00B832F7" w:rsidP="00C64468">
            <w:pPr>
              <w:ind w:left="0"/>
              <w:rPr>
                <w:rFonts w:ascii="Arial Narrow" w:hAnsi="Arial Narrow"/>
                <w:lang w:val="mk-MK"/>
              </w:rPr>
            </w:pPr>
            <w:r w:rsidRPr="00833C2B">
              <w:rPr>
                <w:rFonts w:ascii="Arial Narrow" w:hAnsi="Arial Narrow"/>
                <w:b/>
                <w:sz w:val="20"/>
                <w:szCs w:val="20"/>
                <w:lang w:val="mk-MK"/>
              </w:rPr>
              <w:t>q46_G2</w:t>
            </w:r>
          </w:p>
        </w:tc>
        <w:tc>
          <w:tcPr>
            <w:tcW w:w="4860" w:type="dxa"/>
          </w:tcPr>
          <w:p w14:paraId="1888C252" w14:textId="77777777" w:rsidR="00B832F7" w:rsidRPr="00CD3655" w:rsidRDefault="00B832F7" w:rsidP="00C64468">
            <w:pPr>
              <w:ind w:left="0"/>
              <w:rPr>
                <w:rFonts w:ascii="Arial Narrow" w:hAnsi="Arial Narrow" w:cstheme="minorHAnsi"/>
                <w:sz w:val="20"/>
                <w:szCs w:val="20"/>
                <w:lang w:val="mk-MK"/>
              </w:rPr>
            </w:pPr>
            <w:r w:rsidRPr="00CD3655">
              <w:rPr>
                <w:rFonts w:ascii="Arial Narrow" w:hAnsi="Arial Narrow" w:cstheme="minorHAnsi"/>
                <w:sz w:val="20"/>
                <w:szCs w:val="20"/>
                <w:lang w:val="mk-MK"/>
              </w:rPr>
              <w:t>Зборувајќи општо за сегашната администрација, како би</w:t>
            </w:r>
          </w:p>
          <w:p w14:paraId="01557902" w14:textId="6E503278" w:rsidR="00B832F7" w:rsidRPr="00CD3655" w:rsidRDefault="00B832F7" w:rsidP="00C64468">
            <w:pPr>
              <w:ind w:left="0"/>
              <w:rPr>
                <w:rFonts w:ascii="Arial Narrow" w:hAnsi="Arial Narrow" w:cstheme="minorHAnsi"/>
                <w:sz w:val="20"/>
                <w:szCs w:val="20"/>
                <w:lang w:val="mk-MK"/>
              </w:rPr>
            </w:pPr>
            <w:r w:rsidRPr="00CD3655">
              <w:rPr>
                <w:rFonts w:ascii="Arial Narrow" w:hAnsi="Arial Narrow" w:cstheme="minorHAnsi"/>
                <w:sz w:val="20"/>
                <w:szCs w:val="20"/>
                <w:lang w:val="mk-MK"/>
              </w:rPr>
              <w:t xml:space="preserve">ја </w:t>
            </w:r>
            <w:r w:rsidR="00570079" w:rsidRPr="00CD3655">
              <w:rPr>
                <w:rFonts w:ascii="Arial Narrow" w:hAnsi="Arial Narrow" w:cstheme="minorHAnsi"/>
                <w:sz w:val="20"/>
                <w:szCs w:val="20"/>
                <w:lang w:val="mk-MK"/>
              </w:rPr>
              <w:t>оцениле</w:t>
            </w:r>
            <w:r w:rsidRPr="00CD3655">
              <w:rPr>
                <w:rFonts w:ascii="Arial Narrow" w:hAnsi="Arial Narrow" w:cstheme="minorHAnsi"/>
                <w:sz w:val="20"/>
                <w:szCs w:val="20"/>
                <w:lang w:val="mk-MK"/>
              </w:rPr>
              <w:t xml:space="preserve"> работата на премиерот</w:t>
            </w:r>
            <w:r w:rsidR="00570079" w:rsidRPr="00CD3655">
              <w:rPr>
                <w:rFonts w:ascii="Arial Narrow" w:hAnsi="Arial Narrow" w:cstheme="minorHAnsi"/>
                <w:sz w:val="20"/>
                <w:szCs w:val="20"/>
                <w:lang w:val="mk-MK"/>
              </w:rPr>
              <w:t xml:space="preserve"> </w:t>
            </w:r>
            <w:r w:rsidRPr="00CD3655">
              <w:rPr>
                <w:rFonts w:ascii="Arial Narrow" w:hAnsi="Arial Narrow" w:cstheme="minorHAnsi"/>
                <w:b/>
                <w:bCs/>
                <w:sz w:val="20"/>
                <w:szCs w:val="20"/>
                <w:lang w:val="mk-MK"/>
              </w:rPr>
              <w:t>Димит</w:t>
            </w:r>
            <w:r w:rsidR="008B2E23" w:rsidRPr="00CD3655">
              <w:rPr>
                <w:rFonts w:ascii="Arial Narrow" w:hAnsi="Arial Narrow" w:cstheme="minorHAnsi"/>
                <w:b/>
                <w:bCs/>
                <w:sz w:val="20"/>
                <w:szCs w:val="20"/>
                <w:lang w:val="mk-MK"/>
              </w:rPr>
              <w:t>а</w:t>
            </w:r>
            <w:r w:rsidRPr="00CD3655">
              <w:rPr>
                <w:rFonts w:ascii="Arial Narrow" w:hAnsi="Arial Narrow" w:cstheme="minorHAnsi"/>
                <w:b/>
                <w:bCs/>
                <w:sz w:val="20"/>
                <w:szCs w:val="20"/>
                <w:lang w:val="mk-MK"/>
              </w:rPr>
              <w:t xml:space="preserve">р Ковачевски </w:t>
            </w:r>
          </w:p>
          <w:p w14:paraId="471001CA" w14:textId="77777777" w:rsidR="00B832F7" w:rsidRPr="00CD3655" w:rsidRDefault="00B832F7" w:rsidP="00C64468">
            <w:pPr>
              <w:ind w:left="0"/>
              <w:rPr>
                <w:rFonts w:ascii="Arial Narrow" w:hAnsi="Arial Narrow" w:cstheme="minorHAnsi"/>
                <w:lang w:val="mk-MK"/>
              </w:rPr>
            </w:pPr>
          </w:p>
          <w:p w14:paraId="4C2187D6" w14:textId="77777777" w:rsidR="00B832F7" w:rsidRPr="00CD3655" w:rsidRDefault="00B832F7" w:rsidP="00C64468">
            <w:pPr>
              <w:ind w:left="0"/>
              <w:rPr>
                <w:rFonts w:ascii="Arial Narrow" w:hAnsi="Arial Narrow"/>
                <w:lang w:val="mk-MK"/>
              </w:rPr>
            </w:pPr>
          </w:p>
        </w:tc>
        <w:tc>
          <w:tcPr>
            <w:tcW w:w="4050" w:type="dxa"/>
          </w:tcPr>
          <w:p w14:paraId="3D64FFC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Многу  добра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66B613E4"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Добра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2</w:t>
            </w:r>
          </w:p>
          <w:p w14:paraId="72260969"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Ниту добра ниту лоша (средно)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t>3</w:t>
            </w:r>
          </w:p>
          <w:p w14:paraId="3843FD74"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Лоша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4</w:t>
            </w:r>
          </w:p>
          <w:p w14:paraId="235F0BCE"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Многу лоша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4</w:t>
            </w:r>
          </w:p>
          <w:p w14:paraId="1054AE50"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17150B80" w14:textId="77777777" w:rsidTr="00C64468">
        <w:tc>
          <w:tcPr>
            <w:tcW w:w="1080" w:type="dxa"/>
          </w:tcPr>
          <w:p w14:paraId="46A4C85F" w14:textId="77777777" w:rsidR="00B832F7" w:rsidRPr="00833C2B" w:rsidRDefault="00B832F7" w:rsidP="00C64468">
            <w:pPr>
              <w:ind w:left="0"/>
              <w:rPr>
                <w:rFonts w:ascii="Arial Narrow" w:hAnsi="Arial Narrow"/>
                <w:b/>
                <w:sz w:val="20"/>
                <w:szCs w:val="20"/>
                <w:lang w:val="mk-MK"/>
              </w:rPr>
            </w:pPr>
            <w:r w:rsidRPr="00833C2B">
              <w:rPr>
                <w:rFonts w:ascii="Arial Narrow" w:hAnsi="Arial Narrow"/>
                <w:b/>
                <w:sz w:val="20"/>
                <w:szCs w:val="20"/>
                <w:lang w:val="mk-MK"/>
              </w:rPr>
              <w:t>q47_G2</w:t>
            </w:r>
          </w:p>
        </w:tc>
        <w:tc>
          <w:tcPr>
            <w:tcW w:w="4860" w:type="dxa"/>
          </w:tcPr>
          <w:p w14:paraId="3AA7D0A2" w14:textId="77777777" w:rsidR="00B832F7" w:rsidRPr="00CD3655" w:rsidRDefault="00B832F7" w:rsidP="00C64468">
            <w:pPr>
              <w:ind w:left="0"/>
              <w:rPr>
                <w:rFonts w:ascii="Arial Narrow" w:hAnsi="Arial Narrow" w:cstheme="minorHAnsi"/>
                <w:sz w:val="20"/>
                <w:szCs w:val="20"/>
                <w:lang w:val="mk-MK"/>
              </w:rPr>
            </w:pPr>
            <w:r w:rsidRPr="00CD3655">
              <w:rPr>
                <w:rFonts w:ascii="Arial Narrow" w:hAnsi="Arial Narrow" w:cstheme="minorHAnsi"/>
                <w:sz w:val="20"/>
                <w:szCs w:val="20"/>
                <w:lang w:val="mk-MK"/>
              </w:rPr>
              <w:t xml:space="preserve">Дали го одобрувате или не го одобрувате начинот на кој </w:t>
            </w:r>
          </w:p>
          <w:p w14:paraId="52FBB4D0" w14:textId="4F4AFA67" w:rsidR="00B832F7" w:rsidRPr="00CD3655" w:rsidRDefault="00B832F7" w:rsidP="00C64468">
            <w:pPr>
              <w:ind w:left="0"/>
              <w:rPr>
                <w:rFonts w:ascii="Arial Narrow" w:hAnsi="Arial Narrow" w:cstheme="minorHAnsi"/>
                <w:sz w:val="20"/>
                <w:szCs w:val="20"/>
                <w:lang w:val="mk-MK"/>
              </w:rPr>
            </w:pPr>
            <w:r w:rsidRPr="00CD3655">
              <w:rPr>
                <w:rFonts w:ascii="Arial Narrow" w:hAnsi="Arial Narrow" w:cstheme="minorHAnsi"/>
                <w:b/>
                <w:bCs/>
                <w:sz w:val="20"/>
                <w:szCs w:val="20"/>
                <w:lang w:val="mk-MK"/>
              </w:rPr>
              <w:t>Димитар Ковачевски</w:t>
            </w:r>
            <w:r w:rsidRPr="00CD3655">
              <w:rPr>
                <w:rFonts w:ascii="Arial Narrow" w:hAnsi="Arial Narrow" w:cstheme="minorHAnsi"/>
                <w:sz w:val="20"/>
                <w:szCs w:val="20"/>
                <w:lang w:val="mk-MK"/>
              </w:rPr>
              <w:t xml:space="preserve"> ја води земјата?</w:t>
            </w:r>
          </w:p>
        </w:tc>
        <w:tc>
          <w:tcPr>
            <w:tcW w:w="4050" w:type="dxa"/>
          </w:tcPr>
          <w:p w14:paraId="1D5460D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Го одобрувам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4914B4D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го одобрувам</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u w:val="dotted"/>
                <w:lang w:val="mk-MK"/>
              </w:rPr>
              <w:tab/>
              <w:t>2</w:t>
            </w:r>
          </w:p>
          <w:p w14:paraId="3A6A3236"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tc>
      </w:tr>
    </w:tbl>
    <w:p w14:paraId="1D66E4B9" w14:textId="77777777" w:rsidR="00B832F7" w:rsidRPr="00833C2B" w:rsidRDefault="00B832F7" w:rsidP="00B832F7">
      <w:pPr>
        <w:spacing w:after="0" w:line="240" w:lineRule="auto"/>
        <w:ind w:left="0" w:right="0"/>
        <w:jc w:val="both"/>
        <w:rPr>
          <w:rFonts w:ascii="Arial Narrow" w:eastAsia="Times New Roman" w:hAnsi="Arial Narrow" w:cs="Times New Roman"/>
          <w:b/>
          <w:bCs/>
          <w:snapToGrid w:val="0"/>
          <w:sz w:val="20"/>
          <w:szCs w:val="20"/>
          <w:lang w:val="mk-MK" w:eastAsia="es-ES"/>
        </w:rPr>
      </w:pPr>
    </w:p>
    <w:p w14:paraId="0F616207" w14:textId="77777777" w:rsidR="00B832F7" w:rsidRPr="00833C2B" w:rsidRDefault="00B832F7" w:rsidP="00B832F7">
      <w:pPr>
        <w:spacing w:after="0" w:line="240" w:lineRule="auto"/>
        <w:ind w:left="0" w:right="0"/>
        <w:jc w:val="both"/>
        <w:rPr>
          <w:rFonts w:ascii="Arial Narrow" w:eastAsia="Times New Roman" w:hAnsi="Arial Narrow" w:cs="Times New Roman"/>
          <w:b/>
          <w:bCs/>
          <w:snapToGrid w:val="0"/>
          <w:sz w:val="20"/>
          <w:szCs w:val="20"/>
          <w:lang w:val="mk-MK" w:eastAsia="es-ES"/>
        </w:rPr>
      </w:pPr>
    </w:p>
    <w:p w14:paraId="25FA71B3" w14:textId="77777777" w:rsidR="00B832F7" w:rsidRPr="00833C2B" w:rsidRDefault="00B832F7" w:rsidP="00B832F7">
      <w:pPr>
        <w:spacing w:after="0" w:line="240" w:lineRule="auto"/>
        <w:ind w:left="0"/>
        <w:rPr>
          <w:rFonts w:ascii="Arial Narrow" w:hAnsi="Arial Narrow" w:cstheme="minorHAnsi"/>
          <w:sz w:val="20"/>
          <w:szCs w:val="20"/>
          <w:lang w:val="mk-MK"/>
        </w:rPr>
      </w:pPr>
      <w:r w:rsidRPr="00833C2B">
        <w:rPr>
          <w:rFonts w:ascii="Arial Narrow" w:hAnsi="Arial Narrow" w:cstheme="minorHAnsi"/>
          <w:b/>
          <w:bCs/>
          <w:sz w:val="20"/>
          <w:szCs w:val="20"/>
          <w:lang w:val="mk-MK"/>
        </w:rPr>
        <w:t xml:space="preserve">ПРОЧИТАЈ: </w:t>
      </w:r>
      <w:r w:rsidRPr="00833C2B">
        <w:rPr>
          <w:rFonts w:ascii="Arial Narrow" w:hAnsi="Arial Narrow" w:cstheme="minorHAnsi"/>
          <w:sz w:val="20"/>
          <w:szCs w:val="20"/>
          <w:lang w:val="mk-MK"/>
        </w:rPr>
        <w:t>Следниве прашања се за вашите перцепции за највисоките владини функционери. Највисоките владини функционери го вклучуваат претседателот/премиерот, секретарите, членовите на кабинетот и други високи функционери кои работат во извршната власт.</w:t>
      </w:r>
    </w:p>
    <w:p w14:paraId="13E89AA0" w14:textId="77777777" w:rsidR="00B832F7" w:rsidRPr="00833C2B" w:rsidRDefault="00B832F7" w:rsidP="00B832F7">
      <w:pPr>
        <w:spacing w:after="0" w:line="240" w:lineRule="auto"/>
        <w:ind w:left="0"/>
        <w:rPr>
          <w:rFonts w:ascii="Arial Narrow" w:hAnsi="Arial Narrow" w:cstheme="minorHAnsi"/>
          <w:sz w:val="20"/>
          <w:szCs w:val="20"/>
          <w:lang w:val="mk-MK"/>
        </w:rPr>
      </w:pPr>
    </w:p>
    <w:p w14:paraId="5D80A13F" w14:textId="47939F13" w:rsidR="00B832F7" w:rsidRPr="00833C2B" w:rsidRDefault="00B832F7" w:rsidP="00B832F7">
      <w:pPr>
        <w:spacing w:after="0" w:line="240" w:lineRule="auto"/>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Ве молиме наведете дали </w:t>
      </w:r>
      <w:r w:rsidRPr="00833C2B">
        <w:rPr>
          <w:rFonts w:ascii="Arial Narrow" w:hAnsi="Arial Narrow" w:cstheme="minorHAnsi"/>
          <w:b/>
          <w:bCs/>
          <w:sz w:val="20"/>
          <w:szCs w:val="20"/>
          <w:lang w:val="mk-MK"/>
        </w:rPr>
        <w:t>потполно се согласувате, се согласувате, не се согласувате или воопшто не се согласувате</w:t>
      </w:r>
      <w:r w:rsidRPr="00833C2B">
        <w:rPr>
          <w:rFonts w:ascii="Arial Narrow" w:hAnsi="Arial Narrow" w:cstheme="minorHAnsi"/>
          <w:sz w:val="20"/>
          <w:szCs w:val="20"/>
          <w:lang w:val="mk-MK"/>
        </w:rPr>
        <w:t xml:space="preserve"> со следните изјави. Во </w:t>
      </w:r>
      <w:r w:rsidR="00833C2B" w:rsidRPr="00833C2B">
        <w:rPr>
          <w:rFonts w:ascii="Arial Narrow" w:hAnsi="Arial Narrow" w:cstheme="minorHAnsi"/>
          <w:sz w:val="20"/>
          <w:szCs w:val="20"/>
          <w:lang w:val="mk-MK"/>
        </w:rPr>
        <w:t>Македонија</w:t>
      </w:r>
      <w:r w:rsidRPr="00833C2B">
        <w:rPr>
          <w:rFonts w:ascii="Arial Narrow" w:hAnsi="Arial Narrow" w:cstheme="minorHAnsi"/>
          <w:sz w:val="20"/>
          <w:szCs w:val="20"/>
          <w:lang w:val="mk-MK"/>
        </w:rPr>
        <w:t xml:space="preserve"> највисоки владини претставници на националната влада…</w:t>
      </w:r>
    </w:p>
    <w:p w14:paraId="2AB6E5C6" w14:textId="77777777" w:rsidR="00B832F7" w:rsidRPr="00833C2B" w:rsidRDefault="00B832F7" w:rsidP="00B832F7">
      <w:pPr>
        <w:spacing w:after="0" w:line="240" w:lineRule="auto"/>
        <w:ind w:left="0"/>
        <w:rPr>
          <w:rFonts w:ascii="Arial Narrow" w:hAnsi="Arial Narrow" w:cstheme="minorHAnsi"/>
          <w:sz w:val="20"/>
          <w:szCs w:val="20"/>
          <w:lang w:val="mk-MK"/>
        </w:rPr>
      </w:pPr>
    </w:p>
    <w:tbl>
      <w:tblPr>
        <w:tblStyle w:val="TableGrid"/>
        <w:tblW w:w="10080" w:type="dxa"/>
        <w:tblInd w:w="-252" w:type="dxa"/>
        <w:tblLook w:val="04A0" w:firstRow="1" w:lastRow="0" w:firstColumn="1" w:lastColumn="0" w:noHBand="0" w:noVBand="1"/>
      </w:tblPr>
      <w:tblGrid>
        <w:gridCol w:w="990"/>
        <w:gridCol w:w="4950"/>
        <w:gridCol w:w="4140"/>
      </w:tblGrid>
      <w:tr w:rsidR="00B832F7" w:rsidRPr="00495ACD" w14:paraId="05BD9524" w14:textId="77777777" w:rsidTr="00C64468">
        <w:tc>
          <w:tcPr>
            <w:tcW w:w="990" w:type="dxa"/>
          </w:tcPr>
          <w:p w14:paraId="4599A862" w14:textId="77777777" w:rsidR="00B832F7" w:rsidRPr="00833C2B" w:rsidRDefault="00B832F7" w:rsidP="00C64468">
            <w:pPr>
              <w:ind w:left="0"/>
              <w:rPr>
                <w:rFonts w:ascii="Arial Narrow" w:hAnsi="Arial Narrow" w:cstheme="minorHAnsi"/>
                <w:b/>
                <w:bCs/>
                <w:sz w:val="20"/>
                <w:szCs w:val="20"/>
                <w:lang w:val="mk-MK"/>
              </w:rPr>
            </w:pPr>
            <w:r w:rsidRPr="00833C2B">
              <w:rPr>
                <w:rFonts w:ascii="Arial Narrow" w:hAnsi="Arial Narrow" w:cstheme="minorHAnsi"/>
                <w:b/>
                <w:bCs/>
                <w:sz w:val="20"/>
                <w:szCs w:val="20"/>
                <w:lang w:val="mk-MK"/>
              </w:rPr>
              <w:t>q48_G2</w:t>
            </w:r>
          </w:p>
        </w:tc>
        <w:tc>
          <w:tcPr>
            <w:tcW w:w="4950" w:type="dxa"/>
          </w:tcPr>
          <w:p w14:paraId="32DD8E12"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користат дезинформации за да го обликуваат јавното </w:t>
            </w:r>
          </w:p>
          <w:p w14:paraId="78A0138A"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мислење во нивна полза.</w:t>
            </w:r>
          </w:p>
        </w:tc>
        <w:tc>
          <w:tcPr>
            <w:tcW w:w="4140" w:type="dxa"/>
          </w:tcPr>
          <w:p w14:paraId="301A8E8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5DA41B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116A759"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7D1ED3D3"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2B14555"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514863B1" w14:textId="77777777" w:rsidTr="00C64468">
        <w:tc>
          <w:tcPr>
            <w:tcW w:w="990" w:type="dxa"/>
          </w:tcPr>
          <w:p w14:paraId="550F2F96"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t>q49_G2</w:t>
            </w:r>
          </w:p>
        </w:tc>
        <w:tc>
          <w:tcPr>
            <w:tcW w:w="4950" w:type="dxa"/>
          </w:tcPr>
          <w:p w14:paraId="42A17F75"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генерираат одвлекување на вниманието од важни</w:t>
            </w:r>
          </w:p>
          <w:p w14:paraId="48A38FE8"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прашања и ги обвинува надворешните непријатели или внатрешните предавници.</w:t>
            </w:r>
          </w:p>
        </w:tc>
        <w:tc>
          <w:tcPr>
            <w:tcW w:w="4140" w:type="dxa"/>
          </w:tcPr>
          <w:p w14:paraId="45D4A068"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91A898E"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5A1BC2E8"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76113291"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0CCDE149"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142ADA4E" w14:textId="77777777" w:rsidTr="00C64468">
        <w:tc>
          <w:tcPr>
            <w:tcW w:w="990" w:type="dxa"/>
          </w:tcPr>
          <w:p w14:paraId="612563A7"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t>q50_G2</w:t>
            </w:r>
          </w:p>
        </w:tc>
        <w:tc>
          <w:tcPr>
            <w:tcW w:w="4950" w:type="dxa"/>
          </w:tcPr>
          <w:p w14:paraId="55469FE1"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негираат критики и факти и го поткопуваат кредибилитетот на оние што ги презентираат</w:t>
            </w:r>
          </w:p>
        </w:tc>
        <w:tc>
          <w:tcPr>
            <w:tcW w:w="4140" w:type="dxa"/>
          </w:tcPr>
          <w:p w14:paraId="1170612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1F4C6DB7"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5219B6B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3F83248E"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251E3D85"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00AD3727" w14:textId="77777777" w:rsidTr="00C64468">
        <w:tc>
          <w:tcPr>
            <w:tcW w:w="990" w:type="dxa"/>
          </w:tcPr>
          <w:p w14:paraId="4B05A4A6"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t>q51_G2</w:t>
            </w:r>
          </w:p>
        </w:tc>
        <w:tc>
          <w:tcPr>
            <w:tcW w:w="4950" w:type="dxa"/>
          </w:tcPr>
          <w:p w14:paraId="14BFBDA2" w14:textId="77777777" w:rsidR="006539B4" w:rsidRPr="00833C2B" w:rsidRDefault="00B832F7" w:rsidP="006539B4">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w:t>
            </w:r>
            <w:r w:rsidR="006539B4" w:rsidRPr="00833C2B">
              <w:rPr>
                <w:rFonts w:ascii="Arial Narrow" w:hAnsi="Arial Narrow" w:cstheme="minorHAnsi"/>
                <w:sz w:val="20"/>
                <w:szCs w:val="20"/>
                <w:lang w:val="mk-MK"/>
              </w:rPr>
              <w:t xml:space="preserve">бараат централизирање на владините функции и </w:t>
            </w:r>
          </w:p>
          <w:p w14:paraId="328A44A1" w14:textId="1ADABE14" w:rsidR="006539B4" w:rsidRPr="00833C2B" w:rsidRDefault="006539B4" w:rsidP="006539B4">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отстранување на автономијата на локалните власти </w:t>
            </w:r>
          </w:p>
          <w:p w14:paraId="7D77A389" w14:textId="669A7D96" w:rsidR="00B832F7" w:rsidRPr="00833C2B" w:rsidRDefault="00B832F7" w:rsidP="00C64468">
            <w:pPr>
              <w:ind w:left="0"/>
              <w:rPr>
                <w:rFonts w:ascii="Arial Narrow" w:hAnsi="Arial Narrow" w:cstheme="minorHAnsi"/>
                <w:sz w:val="20"/>
                <w:szCs w:val="20"/>
                <w:lang w:val="mk-MK"/>
              </w:rPr>
            </w:pPr>
          </w:p>
        </w:tc>
        <w:tc>
          <w:tcPr>
            <w:tcW w:w="4140" w:type="dxa"/>
          </w:tcPr>
          <w:p w14:paraId="71C9B0C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6190E0B8"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E09E5D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2CC3FBC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759F7089"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3A76063B" w14:textId="77777777" w:rsidTr="00C64468">
        <w:tc>
          <w:tcPr>
            <w:tcW w:w="990" w:type="dxa"/>
          </w:tcPr>
          <w:p w14:paraId="10297E8E"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lastRenderedPageBreak/>
              <w:t>q52_G2</w:t>
            </w:r>
          </w:p>
        </w:tc>
        <w:tc>
          <w:tcPr>
            <w:tcW w:w="4950" w:type="dxa"/>
          </w:tcPr>
          <w:p w14:paraId="22E8C795" w14:textId="1EBC17B5"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w:t>
            </w:r>
            <w:r w:rsidR="00502F3F" w:rsidRPr="00833C2B">
              <w:rPr>
                <w:rFonts w:ascii="Arial Narrow" w:hAnsi="Arial Narrow" w:cstheme="minorHAnsi"/>
                <w:sz w:val="20"/>
                <w:szCs w:val="20"/>
                <w:lang w:val="mk-MK"/>
              </w:rPr>
              <w:t>ги  гонат и ги осудува новинарите и лидерите на граѓанските организации кои ги критикуваат</w:t>
            </w:r>
          </w:p>
        </w:tc>
        <w:tc>
          <w:tcPr>
            <w:tcW w:w="4140" w:type="dxa"/>
          </w:tcPr>
          <w:p w14:paraId="573D74B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6BB42B1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9E540B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6AF1350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28D1BF3"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3B71B511" w14:textId="77777777" w:rsidTr="00C64468">
        <w:tc>
          <w:tcPr>
            <w:tcW w:w="990" w:type="dxa"/>
          </w:tcPr>
          <w:p w14:paraId="5CD9CDD0"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t>q53_G2</w:t>
            </w:r>
          </w:p>
        </w:tc>
        <w:tc>
          <w:tcPr>
            <w:tcW w:w="4950" w:type="dxa"/>
          </w:tcPr>
          <w:p w14:paraId="2AB9903C" w14:textId="22618FAD" w:rsidR="00B832F7" w:rsidRPr="00833C2B" w:rsidRDefault="00B832F7" w:rsidP="00502F3F">
            <w:pPr>
              <w:ind w:left="0"/>
              <w:rPr>
                <w:rFonts w:ascii="Arial Narrow" w:hAnsi="Arial Narrow" w:cstheme="minorHAnsi"/>
                <w:sz w:val="20"/>
                <w:szCs w:val="20"/>
                <w:lang w:val="mk-MK"/>
              </w:rPr>
            </w:pPr>
            <w:r w:rsidRPr="00833C2B">
              <w:rPr>
                <w:rFonts w:ascii="Arial Narrow" w:hAnsi="Arial Narrow" w:cstheme="minorHAnsi"/>
                <w:sz w:val="20"/>
                <w:szCs w:val="20"/>
                <w:lang w:val="mk-MK"/>
              </w:rPr>
              <w:t>.</w:t>
            </w:r>
            <w:r w:rsidR="00502F3F" w:rsidRPr="00833C2B">
              <w:rPr>
                <w:rFonts w:ascii="Arial Narrow" w:hAnsi="Arial Narrow" w:cstheme="minorHAnsi"/>
                <w:sz w:val="20"/>
                <w:szCs w:val="20"/>
                <w:lang w:val="mk-MK"/>
              </w:rPr>
              <w:t xml:space="preserve"> …кривично ги гонат и осудуваат новинарите и лидерите на граѓанските организации кои ги критикуваат  </w:t>
            </w:r>
          </w:p>
        </w:tc>
        <w:tc>
          <w:tcPr>
            <w:tcW w:w="4140" w:type="dxa"/>
          </w:tcPr>
          <w:p w14:paraId="2BDF285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2B1A48B9"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A64BBD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75882B9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03FDD219"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3B01FD4B" w14:textId="77777777" w:rsidTr="00C64468">
        <w:tc>
          <w:tcPr>
            <w:tcW w:w="990" w:type="dxa"/>
          </w:tcPr>
          <w:p w14:paraId="143C188F"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t>q54_G2</w:t>
            </w:r>
          </w:p>
        </w:tc>
        <w:tc>
          <w:tcPr>
            <w:tcW w:w="4950" w:type="dxa"/>
          </w:tcPr>
          <w:p w14:paraId="1598A78C" w14:textId="77777777" w:rsidR="00B832F7" w:rsidRPr="00833C2B" w:rsidRDefault="00B832F7" w:rsidP="00C64468">
            <w:pPr>
              <w:ind w:left="0"/>
              <w:rPr>
                <w:rFonts w:ascii="Arial Narrow" w:hAnsi="Arial Narrow" w:cstheme="minorHAnsi"/>
                <w:sz w:val="20"/>
                <w:szCs w:val="20"/>
                <w:highlight w:val="magenta"/>
                <w:lang w:val="mk-MK"/>
              </w:rPr>
            </w:pPr>
          </w:p>
          <w:p w14:paraId="1C6066C0"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користат итни овластувања за да се заобиколат институционалните проверки и салда</w:t>
            </w:r>
          </w:p>
        </w:tc>
        <w:tc>
          <w:tcPr>
            <w:tcW w:w="4140" w:type="dxa"/>
          </w:tcPr>
          <w:p w14:paraId="395292C4"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2FD539D4"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2183E94"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7256EF6"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121E99E1"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2259F0FE" w14:textId="77777777" w:rsidTr="00C64468">
        <w:tc>
          <w:tcPr>
            <w:tcW w:w="990" w:type="dxa"/>
          </w:tcPr>
          <w:p w14:paraId="565EF4B2"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t>q55_G2</w:t>
            </w:r>
          </w:p>
        </w:tc>
        <w:tc>
          <w:tcPr>
            <w:tcW w:w="4950" w:type="dxa"/>
          </w:tcPr>
          <w:p w14:paraId="13DE3153"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го напаѓаат или дискредитираат изборниот систем и </w:t>
            </w:r>
          </w:p>
          <w:p w14:paraId="4E16FCC4"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изборните  надзорните органи.</w:t>
            </w:r>
          </w:p>
        </w:tc>
        <w:tc>
          <w:tcPr>
            <w:tcW w:w="4140" w:type="dxa"/>
          </w:tcPr>
          <w:p w14:paraId="62EBCD3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B2C5A93"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3F9B7798"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4A47D2E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40734CE6"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11C9509E" w14:textId="77777777" w:rsidTr="00C64468">
        <w:tc>
          <w:tcPr>
            <w:tcW w:w="990" w:type="dxa"/>
          </w:tcPr>
          <w:p w14:paraId="6F7F0727"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t>q56_G2</w:t>
            </w:r>
          </w:p>
        </w:tc>
        <w:tc>
          <w:tcPr>
            <w:tcW w:w="4950" w:type="dxa"/>
          </w:tcPr>
          <w:p w14:paraId="77425CEC"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манипулираат со изборниот процес за да ја</w:t>
            </w:r>
          </w:p>
          <w:p w14:paraId="47F3D061"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освојат власта. </w:t>
            </w:r>
          </w:p>
        </w:tc>
        <w:tc>
          <w:tcPr>
            <w:tcW w:w="4140" w:type="dxa"/>
          </w:tcPr>
          <w:p w14:paraId="6F8E02C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360EBCC8"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6E6D089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67F0659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0C7579AB"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r w:rsidR="00B832F7" w:rsidRPr="00495ACD" w14:paraId="7FB31640" w14:textId="77777777" w:rsidTr="00C64468">
        <w:tc>
          <w:tcPr>
            <w:tcW w:w="990" w:type="dxa"/>
          </w:tcPr>
          <w:p w14:paraId="7326796A" w14:textId="77777777" w:rsidR="00B832F7" w:rsidRPr="00833C2B" w:rsidRDefault="00B832F7" w:rsidP="00C64468">
            <w:pPr>
              <w:ind w:left="0"/>
              <w:rPr>
                <w:rFonts w:ascii="Arial Narrow" w:hAnsi="Arial Narrow"/>
                <w:b/>
                <w:sz w:val="20"/>
                <w:szCs w:val="20"/>
                <w:lang w:val="mk-MK"/>
              </w:rPr>
            </w:pPr>
            <w:r w:rsidRPr="00833C2B">
              <w:rPr>
                <w:rFonts w:ascii="Arial Narrow" w:hAnsi="Arial Narrow" w:cstheme="minorHAnsi"/>
                <w:b/>
                <w:bCs/>
                <w:sz w:val="20"/>
                <w:szCs w:val="20"/>
                <w:lang w:val="mk-MK"/>
              </w:rPr>
              <w:t>q57_G2</w:t>
            </w:r>
          </w:p>
        </w:tc>
        <w:tc>
          <w:tcPr>
            <w:tcW w:w="4950" w:type="dxa"/>
          </w:tcPr>
          <w:p w14:paraId="260CC44E"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 активно работат на стекнување моќ и влијание во други </w:t>
            </w:r>
          </w:p>
          <w:p w14:paraId="52D3B449"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региони во светот.</w:t>
            </w:r>
          </w:p>
        </w:tc>
        <w:tc>
          <w:tcPr>
            <w:tcW w:w="4140" w:type="dxa"/>
          </w:tcPr>
          <w:p w14:paraId="1EB82718"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Потполно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19C07DA4"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08A0BFB8"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 се согласувам</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19E79FB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се согласувам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4</w:t>
            </w:r>
          </w:p>
          <w:p w14:paraId="65E79103"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Calibri Light" w:hAnsi="Calibri Light"/>
                <w:sz w:val="20"/>
                <w:szCs w:val="20"/>
                <w:u w:val="dotted"/>
                <w:lang w:val="mk-MK"/>
              </w:rPr>
              <w:tab/>
              <w:t xml:space="preserve">               </w:t>
            </w:r>
            <w:r w:rsidRPr="00833C2B">
              <w:rPr>
                <w:rFonts w:ascii="Arial Narrow" w:hAnsi="Arial Narrow"/>
                <w:sz w:val="20"/>
                <w:szCs w:val="20"/>
                <w:lang w:val="mk-MK"/>
              </w:rPr>
              <w:t>99</w:t>
            </w:r>
          </w:p>
        </w:tc>
      </w:tr>
    </w:tbl>
    <w:p w14:paraId="14698040" w14:textId="77777777" w:rsidR="00B832F7" w:rsidRPr="00833C2B" w:rsidRDefault="00B832F7" w:rsidP="00B832F7">
      <w:pPr>
        <w:spacing w:after="0" w:line="240" w:lineRule="auto"/>
        <w:ind w:left="0" w:right="0"/>
        <w:jc w:val="both"/>
        <w:rPr>
          <w:rFonts w:ascii="Arial Narrow" w:eastAsia="Times New Roman" w:hAnsi="Arial Narrow" w:cs="Times New Roman"/>
          <w:b/>
          <w:bCs/>
          <w:snapToGrid w:val="0"/>
          <w:sz w:val="20"/>
          <w:szCs w:val="20"/>
          <w:lang w:val="mk-MK" w:eastAsia="es-ES"/>
        </w:rPr>
      </w:pPr>
    </w:p>
    <w:p w14:paraId="2E69D96A" w14:textId="77777777" w:rsidR="00B832F7" w:rsidRPr="00833C2B" w:rsidRDefault="00B832F7" w:rsidP="00B832F7">
      <w:pPr>
        <w:spacing w:after="0" w:line="240" w:lineRule="auto"/>
        <w:ind w:left="0" w:right="0"/>
        <w:jc w:val="both"/>
        <w:rPr>
          <w:rFonts w:ascii="Arial Narrow" w:eastAsia="Times New Roman" w:hAnsi="Arial Narrow" w:cs="Times New Roman"/>
          <w:b/>
          <w:bCs/>
          <w:snapToGrid w:val="0"/>
          <w:sz w:val="20"/>
          <w:szCs w:val="20"/>
          <w:lang w:val="mk-MK" w:eastAsia="es-ES"/>
        </w:rPr>
      </w:pPr>
    </w:p>
    <w:p w14:paraId="2DC679E5" w14:textId="77777777" w:rsidR="00B832F7" w:rsidRPr="00833C2B" w:rsidRDefault="00B832F7" w:rsidP="00B832F7">
      <w:pPr>
        <w:ind w:left="0" w:right="0"/>
        <w:rPr>
          <w:rFonts w:ascii="Arial Narrow" w:eastAsia="Times New Roman" w:hAnsi="Arial Narrow" w:cs="Times New Roman"/>
          <w:b/>
          <w:bCs/>
          <w:snapToGrid w:val="0"/>
          <w:sz w:val="20"/>
          <w:szCs w:val="20"/>
          <w:lang w:val="mk-MK" w:eastAsia="es-ES"/>
        </w:rPr>
      </w:pPr>
      <w:r w:rsidRPr="00833C2B">
        <w:rPr>
          <w:rFonts w:ascii="Arial Narrow" w:eastAsia="Times New Roman" w:hAnsi="Arial Narrow" w:cs="Times New Roman"/>
          <w:b/>
          <w:bCs/>
          <w:snapToGrid w:val="0"/>
          <w:sz w:val="20"/>
          <w:szCs w:val="20"/>
          <w:lang w:val="mk-MK" w:eastAsia="es-ES"/>
        </w:rPr>
        <w:br w:type="page"/>
      </w:r>
    </w:p>
    <w:p w14:paraId="323F1D7C" w14:textId="77777777" w:rsidR="00B832F7" w:rsidRPr="00833C2B" w:rsidRDefault="00B832F7" w:rsidP="00B832F7">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eastAsia="Times New Roman" w:hAnsi="Arial Narrow" w:cs="Arial"/>
          <w:b/>
          <w:snapToGrid w:val="0"/>
          <w:lang w:val="mk-MK" w:eastAsia="es-ES"/>
        </w:rPr>
      </w:pPr>
      <w:r w:rsidRPr="00833C2B">
        <w:rPr>
          <w:rFonts w:ascii="Arial Narrow" w:eastAsia="Times New Roman" w:hAnsi="Arial Narrow" w:cs="Arial"/>
          <w:b/>
          <w:snapToGrid w:val="0"/>
          <w:lang w:val="mk-MK" w:eastAsia="es-ES"/>
        </w:rPr>
        <w:lastRenderedPageBreak/>
        <w:t>9. ВЛАДЕЕЊЕ НА ПРАВОТО</w:t>
      </w:r>
    </w:p>
    <w:p w14:paraId="3A5AE8FA" w14:textId="77777777" w:rsidR="00B832F7" w:rsidRPr="00833C2B" w:rsidRDefault="00B832F7" w:rsidP="00B832F7">
      <w:pPr>
        <w:spacing w:after="0" w:line="240" w:lineRule="auto"/>
        <w:ind w:left="0"/>
        <w:rPr>
          <w:rFonts w:ascii="Arial Narrow" w:hAnsi="Arial Narrow"/>
          <w:b/>
          <w:sz w:val="20"/>
          <w:szCs w:val="20"/>
          <w:u w:val="single"/>
          <w:lang w:val="mk-MK"/>
        </w:rPr>
      </w:pPr>
    </w:p>
    <w:p w14:paraId="4CA88ADF" w14:textId="77777777" w:rsidR="00B832F7" w:rsidRPr="00833C2B" w:rsidRDefault="00B832F7" w:rsidP="00B832F7">
      <w:pPr>
        <w:spacing w:after="0" w:line="240" w:lineRule="auto"/>
        <w:ind w:left="0" w:right="0"/>
        <w:rPr>
          <w:rFonts w:ascii="Arial Narrow" w:eastAsia="Times New Roman" w:hAnsi="Arial Narrow" w:cs="Times New Roman"/>
          <w:snapToGrid w:val="0"/>
          <w:sz w:val="20"/>
          <w:szCs w:val="20"/>
          <w:lang w:val="mk-MK" w:eastAsia="es-ES"/>
        </w:rPr>
      </w:pPr>
      <w:r w:rsidRPr="00833C2B">
        <w:rPr>
          <w:rFonts w:ascii="Arial Narrow" w:eastAsia="Times New Roman" w:hAnsi="Arial Narrow" w:cs="Times New Roman"/>
          <w:b/>
          <w:bCs/>
          <w:snapToGrid w:val="0"/>
          <w:sz w:val="20"/>
          <w:szCs w:val="20"/>
          <w:lang w:val="mk-MK" w:eastAsia="es-ES"/>
        </w:rPr>
        <w:t xml:space="preserve">ПРОЧИТАЈ: </w:t>
      </w:r>
      <w:r w:rsidRPr="00833C2B">
        <w:rPr>
          <w:rFonts w:ascii="Arial Narrow" w:eastAsia="Times New Roman" w:hAnsi="Arial Narrow" w:cs="Times New Roman"/>
          <w:snapToGrid w:val="0"/>
          <w:sz w:val="20"/>
          <w:szCs w:val="20"/>
          <w:lang w:val="mk-MK" w:eastAsia="es-ES"/>
        </w:rPr>
        <w:t>Ќе ви прочитам две изјави. Ве молам, кажете ми дали потполно се согласувате со Изјавата 1, Потполно се согласувате со Изјавата 2, се согласувате со Изјавата 1, се согласувате со Изјавата 2 или не се согласувате со ниту едната од нив.</w:t>
      </w:r>
    </w:p>
    <w:p w14:paraId="78E474DC" w14:textId="77777777" w:rsidR="00B832F7" w:rsidRPr="00833C2B" w:rsidRDefault="00B832F7" w:rsidP="00B832F7">
      <w:pPr>
        <w:spacing w:after="0" w:line="240" w:lineRule="auto"/>
        <w:ind w:left="0" w:right="0"/>
        <w:rPr>
          <w:rFonts w:ascii="Arial Narrow" w:eastAsia="Times New Roman" w:hAnsi="Arial Narrow" w:cs="Times New Roman"/>
          <w:bCs/>
          <w:snapToGrid w:val="0"/>
          <w:sz w:val="20"/>
          <w:szCs w:val="20"/>
          <w:lang w:val="mk-MK" w:eastAsia="es-ES"/>
        </w:rPr>
      </w:pPr>
    </w:p>
    <w:p w14:paraId="6F6412AE" w14:textId="77777777" w:rsidR="00B832F7" w:rsidRPr="00833C2B" w:rsidRDefault="00B832F7" w:rsidP="00B832F7">
      <w:pPr>
        <w:spacing w:after="0" w:line="240" w:lineRule="auto"/>
        <w:ind w:left="0" w:right="0"/>
        <w:jc w:val="both"/>
        <w:rPr>
          <w:rFonts w:ascii="Arial Narrow" w:eastAsia="Times New Roman" w:hAnsi="Arial Narrow" w:cs="Times New Roman"/>
          <w:b/>
          <w:bCs/>
          <w:snapToGrid w:val="0"/>
          <w:sz w:val="20"/>
          <w:szCs w:val="20"/>
          <w:lang w:val="mk-MK" w:eastAsia="es-ES"/>
        </w:rPr>
      </w:pPr>
    </w:p>
    <w:tbl>
      <w:tblPr>
        <w:tblStyle w:val="TableGrid"/>
        <w:tblW w:w="10521" w:type="dxa"/>
        <w:tblInd w:w="-446" w:type="dxa"/>
        <w:tblLook w:val="04A0" w:firstRow="1" w:lastRow="0" w:firstColumn="1" w:lastColumn="0" w:noHBand="0" w:noVBand="1"/>
      </w:tblPr>
      <w:tblGrid>
        <w:gridCol w:w="554"/>
        <w:gridCol w:w="5467"/>
        <w:gridCol w:w="4500"/>
      </w:tblGrid>
      <w:tr w:rsidR="00B832F7" w:rsidRPr="00495ACD" w14:paraId="72015B40" w14:textId="77777777" w:rsidTr="00C64468">
        <w:tc>
          <w:tcPr>
            <w:tcW w:w="554" w:type="dxa"/>
          </w:tcPr>
          <w:p w14:paraId="6D2D99AA" w14:textId="77777777" w:rsidR="00B832F7" w:rsidRPr="00833C2B" w:rsidRDefault="00B832F7" w:rsidP="00C64468">
            <w:pPr>
              <w:ind w:left="0"/>
              <w:rPr>
                <w:rFonts w:ascii="Arial Narrow" w:hAnsi="Arial Narrow"/>
                <w:b/>
                <w:sz w:val="20"/>
                <w:lang w:val="mk-MK"/>
              </w:rPr>
            </w:pPr>
            <w:r w:rsidRPr="00833C2B">
              <w:rPr>
                <w:rFonts w:ascii="Arial Narrow" w:hAnsi="Arial Narrow"/>
                <w:b/>
                <w:sz w:val="20"/>
                <w:lang w:val="mk-MK"/>
              </w:rPr>
              <w:t>q58</w:t>
            </w:r>
          </w:p>
        </w:tc>
        <w:tc>
          <w:tcPr>
            <w:tcW w:w="5467" w:type="dxa"/>
          </w:tcPr>
          <w:p w14:paraId="46935A30" w14:textId="77777777" w:rsidR="002A46E8" w:rsidRDefault="00B832F7" w:rsidP="00C64468">
            <w:pPr>
              <w:pStyle w:val="ListParagraph"/>
              <w:numPr>
                <w:ilvl w:val="0"/>
                <w:numId w:val="32"/>
              </w:numPr>
              <w:rPr>
                <w:rFonts w:ascii="Arial Narrow" w:hAnsi="Arial Narrow"/>
                <w:sz w:val="20"/>
                <w:lang w:val="mk-MK"/>
              </w:rPr>
            </w:pPr>
            <w:r w:rsidRPr="00833C2B">
              <w:rPr>
                <w:rFonts w:ascii="Arial Narrow" w:hAnsi="Arial Narrow"/>
                <w:sz w:val="20"/>
                <w:lang w:val="mk-MK"/>
              </w:rPr>
              <w:t xml:space="preserve">Поважно е да се има влада која може да ги заврши </w:t>
            </w:r>
          </w:p>
          <w:p w14:paraId="36349884" w14:textId="078E5EE2" w:rsidR="00B832F7" w:rsidRPr="00833C2B" w:rsidRDefault="00B832F7" w:rsidP="002A46E8">
            <w:pPr>
              <w:pStyle w:val="ListParagraph"/>
              <w:rPr>
                <w:rFonts w:ascii="Arial Narrow" w:hAnsi="Arial Narrow"/>
                <w:sz w:val="20"/>
                <w:lang w:val="mk-MK"/>
              </w:rPr>
            </w:pPr>
            <w:r w:rsidRPr="00833C2B">
              <w:rPr>
                <w:rFonts w:ascii="Arial Narrow" w:hAnsi="Arial Narrow"/>
                <w:sz w:val="20"/>
                <w:lang w:val="mk-MK"/>
              </w:rPr>
              <w:t>работите,</w:t>
            </w:r>
            <w:r w:rsidR="002A46E8" w:rsidRPr="002A46E8">
              <w:rPr>
                <w:rFonts w:ascii="Arial Narrow" w:hAnsi="Arial Narrow"/>
                <w:sz w:val="20"/>
                <w:lang w:val="mk-MK"/>
              </w:rPr>
              <w:t xml:space="preserve"> </w:t>
            </w:r>
            <w:r w:rsidRPr="00833C2B">
              <w:rPr>
                <w:rFonts w:ascii="Arial Narrow" w:hAnsi="Arial Narrow"/>
                <w:sz w:val="20"/>
                <w:lang w:val="mk-MK"/>
              </w:rPr>
              <w:t>дури и ако немаме влијание врз она што го прави</w:t>
            </w:r>
          </w:p>
          <w:p w14:paraId="1ACBBE4C" w14:textId="77777777" w:rsidR="00B832F7" w:rsidRPr="00833C2B" w:rsidRDefault="00B832F7" w:rsidP="00C64468">
            <w:pPr>
              <w:pStyle w:val="ListParagraph"/>
              <w:ind w:left="360"/>
              <w:rPr>
                <w:rFonts w:ascii="Arial Narrow" w:hAnsi="Arial Narrow"/>
                <w:sz w:val="20"/>
                <w:lang w:val="mk-MK"/>
              </w:rPr>
            </w:pPr>
          </w:p>
          <w:p w14:paraId="155021E2" w14:textId="77777777" w:rsidR="00B832F7" w:rsidRPr="00833C2B" w:rsidRDefault="00B832F7" w:rsidP="00C64468">
            <w:pPr>
              <w:pStyle w:val="ListParagraph"/>
              <w:rPr>
                <w:rFonts w:ascii="Arial Narrow" w:hAnsi="Arial Narrow"/>
                <w:sz w:val="20"/>
                <w:lang w:val="mk-MK"/>
              </w:rPr>
            </w:pPr>
          </w:p>
          <w:p w14:paraId="4D7BE6B1" w14:textId="77777777" w:rsidR="002A46E8" w:rsidRDefault="00B832F7" w:rsidP="002A46E8">
            <w:pPr>
              <w:pStyle w:val="ListParagraph"/>
              <w:numPr>
                <w:ilvl w:val="0"/>
                <w:numId w:val="32"/>
              </w:numPr>
              <w:rPr>
                <w:rFonts w:ascii="Arial Narrow" w:hAnsi="Arial Narrow"/>
                <w:sz w:val="20"/>
                <w:lang w:val="mk-MK"/>
              </w:rPr>
            </w:pPr>
            <w:r w:rsidRPr="00833C2B">
              <w:rPr>
                <w:rFonts w:ascii="Arial Narrow" w:hAnsi="Arial Narrow"/>
                <w:sz w:val="20"/>
                <w:lang w:val="mk-MK"/>
              </w:rPr>
              <w:t>Поважно е граѓаните да можат да бараат одговорност од владата,</w:t>
            </w:r>
            <w:r w:rsidR="002A46E8" w:rsidRPr="002A46E8">
              <w:rPr>
                <w:rFonts w:ascii="Arial Narrow" w:hAnsi="Arial Narrow"/>
                <w:sz w:val="20"/>
                <w:lang w:val="mk-MK"/>
              </w:rPr>
              <w:t xml:space="preserve"> </w:t>
            </w:r>
            <w:r w:rsidRPr="002A46E8">
              <w:rPr>
                <w:rFonts w:ascii="Arial Narrow" w:hAnsi="Arial Narrow"/>
                <w:sz w:val="20"/>
                <w:lang w:val="mk-MK"/>
              </w:rPr>
              <w:t xml:space="preserve">дури и ако тоа значи дека донесува одлуки </w:t>
            </w:r>
          </w:p>
          <w:p w14:paraId="6A391A26" w14:textId="75EAD861" w:rsidR="00B832F7" w:rsidRPr="002A46E8" w:rsidRDefault="00B832F7" w:rsidP="002A46E8">
            <w:pPr>
              <w:pStyle w:val="ListParagraph"/>
              <w:rPr>
                <w:rFonts w:ascii="Arial Narrow" w:hAnsi="Arial Narrow"/>
                <w:sz w:val="20"/>
                <w:lang w:val="mk-MK"/>
              </w:rPr>
            </w:pPr>
            <w:r w:rsidRPr="002A46E8">
              <w:rPr>
                <w:rFonts w:ascii="Arial Narrow" w:hAnsi="Arial Narrow"/>
                <w:sz w:val="20"/>
                <w:lang w:val="mk-MK"/>
              </w:rPr>
              <w:t>побавно</w:t>
            </w:r>
          </w:p>
          <w:p w14:paraId="2BAD0A02" w14:textId="77777777" w:rsidR="00B832F7" w:rsidRPr="00833C2B" w:rsidRDefault="00B832F7" w:rsidP="00C64468">
            <w:pPr>
              <w:pStyle w:val="ListParagraph"/>
              <w:ind w:left="360"/>
              <w:rPr>
                <w:rFonts w:ascii="Arial Narrow" w:hAnsi="Arial Narrow"/>
                <w:sz w:val="20"/>
                <w:lang w:val="mk-MK"/>
              </w:rPr>
            </w:pPr>
          </w:p>
        </w:tc>
        <w:tc>
          <w:tcPr>
            <w:tcW w:w="4500" w:type="dxa"/>
          </w:tcPr>
          <w:p w14:paraId="2865BF47"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Потполно се согласувам со Изјавата 1 </w:t>
            </w:r>
            <w:r w:rsidRPr="00833C2B">
              <w:rPr>
                <w:rFonts w:ascii="Arial Narrow" w:hAnsi="Arial Narrow" w:cstheme="minorHAnsi"/>
                <w:sz w:val="20"/>
                <w:szCs w:val="20"/>
                <w:u w:val="dotted"/>
                <w:lang w:val="mk-MK"/>
              </w:rPr>
              <w:tab/>
              <w:t xml:space="preserve">            1                                                        </w:t>
            </w:r>
          </w:p>
          <w:p w14:paraId="6267C462"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Се согласувам со Изјавата 1   </w:t>
            </w:r>
            <w:r w:rsidRPr="00833C2B">
              <w:rPr>
                <w:rFonts w:ascii="Arial Narrow" w:hAnsi="Arial Narrow" w:cstheme="minorHAnsi"/>
                <w:sz w:val="20"/>
                <w:szCs w:val="20"/>
                <w:u w:val="dotted"/>
                <w:lang w:val="mk-MK"/>
              </w:rPr>
              <w:tab/>
              <w:t xml:space="preserve">                            </w:t>
            </w:r>
            <w:r w:rsidRPr="00833C2B">
              <w:rPr>
                <w:rFonts w:ascii="Arial Narrow" w:hAnsi="Arial Narrow" w:cstheme="minorHAnsi"/>
                <w:sz w:val="20"/>
                <w:szCs w:val="20"/>
                <w:lang w:val="mk-MK"/>
              </w:rPr>
              <w:t>2</w:t>
            </w:r>
          </w:p>
          <w:p w14:paraId="41E5C948"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Се согласувам со Изјавата 2    </w:t>
            </w:r>
            <w:r w:rsidRPr="00833C2B">
              <w:rPr>
                <w:rFonts w:ascii="Arial Narrow" w:hAnsi="Arial Narrow" w:cstheme="minorHAnsi"/>
                <w:sz w:val="20"/>
                <w:szCs w:val="20"/>
                <w:u w:val="dotted"/>
                <w:lang w:val="mk-MK"/>
              </w:rPr>
              <w:tab/>
              <w:t xml:space="preserve">                            </w:t>
            </w:r>
            <w:r w:rsidRPr="00833C2B">
              <w:rPr>
                <w:rFonts w:ascii="Arial Narrow" w:hAnsi="Arial Narrow" w:cstheme="minorHAnsi"/>
                <w:sz w:val="20"/>
                <w:szCs w:val="20"/>
                <w:lang w:val="mk-MK"/>
              </w:rPr>
              <w:t>3</w:t>
            </w:r>
          </w:p>
          <w:p w14:paraId="2767954A"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Потполно се согласувам со Изјават а  2 </w:t>
            </w:r>
            <w:r w:rsidRPr="00833C2B">
              <w:rPr>
                <w:rFonts w:ascii="Arial Narrow" w:hAnsi="Arial Narrow" w:cstheme="minorHAnsi"/>
                <w:sz w:val="20"/>
                <w:szCs w:val="20"/>
                <w:u w:val="dotted"/>
                <w:lang w:val="mk-MK"/>
              </w:rPr>
              <w:t xml:space="preserve">                       4                                                      </w:t>
            </w:r>
            <w:r w:rsidRPr="00833C2B">
              <w:rPr>
                <w:rFonts w:ascii="Arial Narrow" w:hAnsi="Arial Narrow"/>
                <w:b/>
                <w:sz w:val="20"/>
                <w:szCs w:val="20"/>
                <w:lang w:val="mk-MK"/>
              </w:rPr>
              <w:t xml:space="preserve">(НЕ ЧИТАЈ)  </w:t>
            </w:r>
            <w:r w:rsidRPr="00833C2B">
              <w:rPr>
                <w:rFonts w:ascii="Arial Narrow" w:hAnsi="Arial Narrow"/>
                <w:sz w:val="20"/>
                <w:lang w:val="mk-MK"/>
              </w:rPr>
              <w:t>Не се согласувам со ниту една</w:t>
            </w:r>
          </w:p>
          <w:p w14:paraId="4BD71252"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  од нив </w:t>
            </w:r>
            <w:r w:rsidRPr="00833C2B">
              <w:rPr>
                <w:rFonts w:ascii="Arial Narrow" w:hAnsi="Arial Narrow" w:cstheme="minorHAnsi"/>
                <w:sz w:val="20"/>
                <w:szCs w:val="20"/>
                <w:u w:val="dotted"/>
                <w:lang w:val="mk-MK"/>
              </w:rPr>
              <w:tab/>
              <w:t xml:space="preserve">                                                                           5</w:t>
            </w:r>
          </w:p>
          <w:p w14:paraId="14E6B6D9"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t xml:space="preserve">                          </w:t>
            </w:r>
            <w:r w:rsidRPr="00833C2B">
              <w:rPr>
                <w:rFonts w:ascii="Arial Narrow" w:hAnsi="Arial Narrow"/>
                <w:sz w:val="20"/>
                <w:szCs w:val="20"/>
                <w:lang w:val="mk-MK"/>
              </w:rPr>
              <w:t>99</w:t>
            </w:r>
          </w:p>
        </w:tc>
      </w:tr>
      <w:tr w:rsidR="00B832F7" w:rsidRPr="00495ACD" w14:paraId="7D3C78BD" w14:textId="77777777" w:rsidTr="00C64468">
        <w:tc>
          <w:tcPr>
            <w:tcW w:w="554" w:type="dxa"/>
          </w:tcPr>
          <w:p w14:paraId="39169DD6" w14:textId="77777777" w:rsidR="00B832F7" w:rsidRPr="00833C2B" w:rsidRDefault="00B832F7" w:rsidP="00C64468">
            <w:pPr>
              <w:ind w:left="0"/>
              <w:rPr>
                <w:rFonts w:ascii="Arial Narrow" w:hAnsi="Arial Narrow"/>
                <w:b/>
                <w:sz w:val="20"/>
                <w:lang w:val="mk-MK"/>
              </w:rPr>
            </w:pPr>
            <w:r w:rsidRPr="00833C2B">
              <w:rPr>
                <w:rFonts w:ascii="Arial Narrow" w:hAnsi="Arial Narrow"/>
                <w:b/>
                <w:sz w:val="20"/>
                <w:lang w:val="mk-MK"/>
              </w:rPr>
              <w:t>q59</w:t>
            </w:r>
          </w:p>
        </w:tc>
        <w:tc>
          <w:tcPr>
            <w:tcW w:w="5467" w:type="dxa"/>
          </w:tcPr>
          <w:p w14:paraId="531FEA38" w14:textId="77777777" w:rsidR="002A46E8" w:rsidRDefault="00B832F7" w:rsidP="002A46E8">
            <w:pPr>
              <w:pStyle w:val="ListParagraph"/>
              <w:numPr>
                <w:ilvl w:val="0"/>
                <w:numId w:val="34"/>
              </w:numPr>
              <w:rPr>
                <w:rFonts w:ascii="Arial Narrow" w:hAnsi="Arial Narrow"/>
                <w:sz w:val="20"/>
                <w:lang w:val="mk-MK"/>
              </w:rPr>
            </w:pPr>
            <w:r w:rsidRPr="00CD3655">
              <w:rPr>
                <w:rFonts w:ascii="Arial Narrow" w:hAnsi="Arial Narrow"/>
                <w:sz w:val="20"/>
                <w:lang w:val="mk-MK"/>
              </w:rPr>
              <w:t xml:space="preserve">Бидејќи </w:t>
            </w:r>
            <w:r w:rsidR="00064E1D" w:rsidRPr="00CD3655">
              <w:rPr>
                <w:rFonts w:ascii="Arial Narrow" w:hAnsi="Arial Narrow"/>
                <w:sz w:val="20"/>
                <w:lang w:val="mk-MK"/>
              </w:rPr>
              <w:t xml:space="preserve">премиерот </w:t>
            </w:r>
            <w:r w:rsidRPr="00CD3655">
              <w:rPr>
                <w:rFonts w:ascii="Arial Narrow" w:hAnsi="Arial Narrow"/>
                <w:sz w:val="20"/>
                <w:lang w:val="mk-MK"/>
              </w:rPr>
              <w:t xml:space="preserve">е избран да ја води државата, </w:t>
            </w:r>
            <w:r w:rsidRPr="002A46E8">
              <w:rPr>
                <w:rFonts w:ascii="Arial Narrow" w:hAnsi="Arial Narrow"/>
                <w:sz w:val="20"/>
                <w:lang w:val="mk-MK"/>
              </w:rPr>
              <w:t>тој/таа</w:t>
            </w:r>
            <w:r w:rsidR="00BE4646" w:rsidRPr="002A46E8">
              <w:rPr>
                <w:rFonts w:ascii="Arial Narrow" w:hAnsi="Arial Narrow"/>
                <w:sz w:val="20"/>
                <w:lang w:val="mk-MK"/>
              </w:rPr>
              <w:t xml:space="preserve"> </w:t>
            </w:r>
          </w:p>
          <w:p w14:paraId="7FEB1022" w14:textId="77777777" w:rsidR="002A46E8" w:rsidRDefault="00BE4646" w:rsidP="002A46E8">
            <w:pPr>
              <w:pStyle w:val="ListParagraph"/>
              <w:rPr>
                <w:rFonts w:ascii="Arial Narrow" w:hAnsi="Arial Narrow"/>
                <w:sz w:val="20"/>
                <w:lang w:val="mk-MK"/>
              </w:rPr>
            </w:pPr>
            <w:r w:rsidRPr="002A46E8">
              <w:rPr>
                <w:rFonts w:ascii="Arial Narrow" w:hAnsi="Arial Narrow"/>
                <w:sz w:val="20"/>
                <w:lang w:val="mk-MK"/>
              </w:rPr>
              <w:t>не</w:t>
            </w:r>
            <w:r w:rsidR="00B832F7" w:rsidRPr="002A46E8">
              <w:rPr>
                <w:rFonts w:ascii="Arial Narrow" w:hAnsi="Arial Narrow"/>
                <w:sz w:val="20"/>
                <w:lang w:val="mk-MK"/>
              </w:rPr>
              <w:t xml:space="preserve"> треба да биде </w:t>
            </w:r>
            <w:r w:rsidRPr="002A46E8">
              <w:rPr>
                <w:rFonts w:ascii="Arial Narrow" w:hAnsi="Arial Narrow"/>
                <w:sz w:val="20"/>
                <w:lang w:val="mk-MK"/>
              </w:rPr>
              <w:t>обврзан</w:t>
            </w:r>
            <w:r w:rsidR="00B832F7" w:rsidRPr="002A46E8">
              <w:rPr>
                <w:rFonts w:ascii="Arial Narrow" w:hAnsi="Arial Narrow"/>
                <w:sz w:val="20"/>
                <w:lang w:val="mk-MK"/>
              </w:rPr>
              <w:t xml:space="preserve"> со закони или судски одлуки </w:t>
            </w:r>
            <w:r w:rsidR="00B832F7" w:rsidRPr="00CD3655">
              <w:rPr>
                <w:rFonts w:ascii="Arial Narrow" w:hAnsi="Arial Narrow"/>
                <w:sz w:val="20"/>
                <w:lang w:val="mk-MK"/>
              </w:rPr>
              <w:t xml:space="preserve">за </w:t>
            </w:r>
          </w:p>
          <w:p w14:paraId="4BFD148C" w14:textId="0615730B" w:rsidR="00B832F7" w:rsidRPr="00CD3655" w:rsidRDefault="00B832F7" w:rsidP="002A46E8">
            <w:pPr>
              <w:pStyle w:val="ListParagraph"/>
              <w:rPr>
                <w:rFonts w:ascii="Arial Narrow" w:hAnsi="Arial Narrow"/>
                <w:sz w:val="20"/>
                <w:lang w:val="mk-MK"/>
              </w:rPr>
            </w:pPr>
            <w:r w:rsidRPr="00CD3655">
              <w:rPr>
                <w:rFonts w:ascii="Arial Narrow" w:hAnsi="Arial Narrow"/>
                <w:sz w:val="20"/>
                <w:lang w:val="mk-MK"/>
              </w:rPr>
              <w:t>кои смета дека</w:t>
            </w:r>
            <w:r w:rsidR="00BE4646" w:rsidRPr="00CD3655">
              <w:rPr>
                <w:rFonts w:ascii="Arial Narrow" w:hAnsi="Arial Narrow"/>
                <w:sz w:val="20"/>
                <w:lang w:val="mk-MK"/>
              </w:rPr>
              <w:t xml:space="preserve"> </w:t>
            </w:r>
            <w:r w:rsidRPr="00CD3655">
              <w:rPr>
                <w:rFonts w:ascii="Arial Narrow" w:hAnsi="Arial Narrow"/>
                <w:sz w:val="20"/>
                <w:lang w:val="mk-MK"/>
              </w:rPr>
              <w:t>се погршни.</w:t>
            </w:r>
          </w:p>
          <w:p w14:paraId="470A1FF7" w14:textId="77777777" w:rsidR="00B832F7" w:rsidRPr="00CD3655" w:rsidRDefault="00B832F7" w:rsidP="00C64468">
            <w:pPr>
              <w:pStyle w:val="ListParagraph"/>
              <w:ind w:left="360"/>
              <w:rPr>
                <w:rFonts w:ascii="Arial Narrow" w:hAnsi="Arial Narrow"/>
                <w:sz w:val="20"/>
                <w:lang w:val="mk-MK"/>
              </w:rPr>
            </w:pPr>
          </w:p>
          <w:p w14:paraId="11C1D5BB" w14:textId="77777777" w:rsidR="002A46E8" w:rsidRDefault="00064E1D" w:rsidP="00BE4646">
            <w:pPr>
              <w:pStyle w:val="ListParagraph"/>
              <w:numPr>
                <w:ilvl w:val="0"/>
                <w:numId w:val="34"/>
              </w:numPr>
              <w:rPr>
                <w:rFonts w:ascii="Arial Narrow" w:hAnsi="Arial Narrow"/>
                <w:sz w:val="20"/>
                <w:lang w:val="mk-MK"/>
              </w:rPr>
            </w:pPr>
            <w:r w:rsidRPr="00CD3655">
              <w:rPr>
                <w:rFonts w:ascii="Arial Narrow" w:hAnsi="Arial Narrow"/>
                <w:sz w:val="20"/>
                <w:lang w:val="mk-MK"/>
              </w:rPr>
              <w:t xml:space="preserve">Премиерот </w:t>
            </w:r>
            <w:r w:rsidR="00B832F7" w:rsidRPr="00CD3655">
              <w:rPr>
                <w:rFonts w:ascii="Arial Narrow" w:hAnsi="Arial Narrow"/>
                <w:sz w:val="20"/>
                <w:lang w:val="mk-MK"/>
              </w:rPr>
              <w:t xml:space="preserve">мора секогаш да ги почитува законите и </w:t>
            </w:r>
          </w:p>
          <w:p w14:paraId="463937D0" w14:textId="1E49D6CA" w:rsidR="00B832F7" w:rsidRPr="00833C2B" w:rsidRDefault="00B832F7" w:rsidP="002A46E8">
            <w:pPr>
              <w:pStyle w:val="ListParagraph"/>
              <w:rPr>
                <w:rFonts w:ascii="Arial Narrow" w:hAnsi="Arial Narrow"/>
                <w:sz w:val="20"/>
                <w:lang w:val="mk-MK"/>
              </w:rPr>
            </w:pPr>
            <w:r w:rsidRPr="00CD3655">
              <w:rPr>
                <w:rFonts w:ascii="Arial Narrow" w:hAnsi="Arial Narrow"/>
                <w:sz w:val="20"/>
                <w:lang w:val="mk-MK"/>
              </w:rPr>
              <w:t xml:space="preserve">судовите, </w:t>
            </w:r>
            <w:r w:rsidR="00BE4646" w:rsidRPr="00CD3655">
              <w:rPr>
                <w:rFonts w:ascii="Arial Narrow" w:hAnsi="Arial Narrow"/>
                <w:sz w:val="20"/>
                <w:lang w:val="mk-MK"/>
              </w:rPr>
              <w:t>дури и кога</w:t>
            </w:r>
            <w:r w:rsidRPr="00CD3655">
              <w:rPr>
                <w:rFonts w:ascii="Arial Narrow" w:hAnsi="Arial Narrow"/>
                <w:sz w:val="20"/>
                <w:lang w:val="mk-MK"/>
              </w:rPr>
              <w:t xml:space="preserve"> тој/</w:t>
            </w:r>
            <w:r w:rsidRPr="00833C2B">
              <w:rPr>
                <w:rFonts w:ascii="Arial Narrow" w:hAnsi="Arial Narrow"/>
                <w:sz w:val="20"/>
                <w:lang w:val="mk-MK"/>
              </w:rPr>
              <w:t xml:space="preserve">таа </w:t>
            </w:r>
            <w:r w:rsidR="00BE4646" w:rsidRPr="00833C2B">
              <w:rPr>
                <w:rFonts w:ascii="Arial Narrow" w:hAnsi="Arial Narrow"/>
                <w:sz w:val="20"/>
                <w:lang w:val="mk-MK"/>
              </w:rPr>
              <w:t>смета</w:t>
            </w:r>
            <w:r w:rsidRPr="00833C2B">
              <w:rPr>
                <w:rFonts w:ascii="Arial Narrow" w:hAnsi="Arial Narrow"/>
                <w:sz w:val="20"/>
                <w:lang w:val="mk-MK"/>
              </w:rPr>
              <w:t xml:space="preserve"> дека </w:t>
            </w:r>
            <w:r w:rsidR="00BE4646" w:rsidRPr="00833C2B">
              <w:rPr>
                <w:rFonts w:ascii="Arial Narrow" w:hAnsi="Arial Narrow"/>
                <w:sz w:val="20"/>
                <w:lang w:val="mk-MK"/>
              </w:rPr>
              <w:t>се погрешни</w:t>
            </w:r>
          </w:p>
          <w:p w14:paraId="1C1EF2C4" w14:textId="77777777" w:rsidR="00B832F7" w:rsidRPr="00833C2B" w:rsidRDefault="00B832F7" w:rsidP="00C64468">
            <w:pPr>
              <w:pStyle w:val="ListParagraph"/>
              <w:ind w:left="360"/>
              <w:rPr>
                <w:rFonts w:ascii="Arial Narrow" w:hAnsi="Arial Narrow"/>
                <w:sz w:val="20"/>
                <w:lang w:val="mk-MK"/>
              </w:rPr>
            </w:pPr>
          </w:p>
        </w:tc>
        <w:tc>
          <w:tcPr>
            <w:tcW w:w="4500" w:type="dxa"/>
          </w:tcPr>
          <w:p w14:paraId="6A5418A0"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Потполно се согласувам со Изјавата 1 </w:t>
            </w:r>
            <w:r w:rsidRPr="00833C2B">
              <w:rPr>
                <w:rFonts w:ascii="Arial Narrow" w:hAnsi="Arial Narrow" w:cstheme="minorHAnsi"/>
                <w:sz w:val="20"/>
                <w:szCs w:val="20"/>
                <w:u w:val="dotted"/>
                <w:lang w:val="mk-MK"/>
              </w:rPr>
              <w:tab/>
              <w:t xml:space="preserve">            1                                                        </w:t>
            </w:r>
          </w:p>
          <w:p w14:paraId="3741A0A5"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Се согласувам со Изјавата 1   </w:t>
            </w:r>
            <w:r w:rsidRPr="00833C2B">
              <w:rPr>
                <w:rFonts w:ascii="Arial Narrow" w:hAnsi="Arial Narrow" w:cstheme="minorHAnsi"/>
                <w:sz w:val="20"/>
                <w:szCs w:val="20"/>
                <w:u w:val="dotted"/>
                <w:lang w:val="mk-MK"/>
              </w:rPr>
              <w:tab/>
              <w:t xml:space="preserve">                            </w:t>
            </w:r>
            <w:r w:rsidRPr="00833C2B">
              <w:rPr>
                <w:rFonts w:ascii="Arial Narrow" w:hAnsi="Arial Narrow" w:cstheme="minorHAnsi"/>
                <w:sz w:val="20"/>
                <w:szCs w:val="20"/>
                <w:lang w:val="mk-MK"/>
              </w:rPr>
              <w:t>2</w:t>
            </w:r>
          </w:p>
          <w:p w14:paraId="6BBCB0B5"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Се согласувам со Изјавата 2    </w:t>
            </w:r>
            <w:r w:rsidRPr="00833C2B">
              <w:rPr>
                <w:rFonts w:ascii="Arial Narrow" w:hAnsi="Arial Narrow" w:cstheme="minorHAnsi"/>
                <w:sz w:val="20"/>
                <w:szCs w:val="20"/>
                <w:u w:val="dotted"/>
                <w:lang w:val="mk-MK"/>
              </w:rPr>
              <w:tab/>
              <w:t xml:space="preserve">                            </w:t>
            </w:r>
            <w:r w:rsidRPr="00833C2B">
              <w:rPr>
                <w:rFonts w:ascii="Arial Narrow" w:hAnsi="Arial Narrow" w:cstheme="minorHAnsi"/>
                <w:sz w:val="20"/>
                <w:szCs w:val="20"/>
                <w:lang w:val="mk-MK"/>
              </w:rPr>
              <w:t>3</w:t>
            </w:r>
          </w:p>
          <w:p w14:paraId="40D3F6A1"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Потполно се согласувам со Изјават а  2 </w:t>
            </w:r>
            <w:r w:rsidRPr="00833C2B">
              <w:rPr>
                <w:rFonts w:ascii="Arial Narrow" w:hAnsi="Arial Narrow" w:cstheme="minorHAnsi"/>
                <w:sz w:val="20"/>
                <w:szCs w:val="20"/>
                <w:u w:val="dotted"/>
                <w:lang w:val="mk-MK"/>
              </w:rPr>
              <w:t xml:space="preserve">                       4                                                      </w:t>
            </w:r>
            <w:r w:rsidRPr="00833C2B">
              <w:rPr>
                <w:rFonts w:ascii="Arial Narrow" w:hAnsi="Arial Narrow"/>
                <w:b/>
                <w:sz w:val="20"/>
                <w:szCs w:val="20"/>
                <w:lang w:val="mk-MK"/>
              </w:rPr>
              <w:t xml:space="preserve">(НЕ ЧИТАЈ)  </w:t>
            </w:r>
            <w:r w:rsidRPr="00833C2B">
              <w:rPr>
                <w:rFonts w:ascii="Arial Narrow" w:hAnsi="Arial Narrow"/>
                <w:sz w:val="20"/>
                <w:lang w:val="mk-MK"/>
              </w:rPr>
              <w:t>Не се согласувам со ниту една</w:t>
            </w:r>
          </w:p>
          <w:p w14:paraId="1EA96777"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  од нив </w:t>
            </w:r>
            <w:r w:rsidRPr="00833C2B">
              <w:rPr>
                <w:rFonts w:ascii="Arial Narrow" w:hAnsi="Arial Narrow" w:cstheme="minorHAnsi"/>
                <w:sz w:val="20"/>
                <w:szCs w:val="20"/>
                <w:u w:val="dotted"/>
                <w:lang w:val="mk-MK"/>
              </w:rPr>
              <w:tab/>
              <w:t xml:space="preserve">                                                                           5</w:t>
            </w:r>
          </w:p>
          <w:p w14:paraId="63F30610"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t xml:space="preserve">                          </w:t>
            </w:r>
            <w:r w:rsidRPr="00833C2B">
              <w:rPr>
                <w:rFonts w:ascii="Arial Narrow" w:hAnsi="Arial Narrow"/>
                <w:sz w:val="20"/>
                <w:szCs w:val="20"/>
                <w:lang w:val="mk-MK"/>
              </w:rPr>
              <w:t>99</w:t>
            </w:r>
          </w:p>
        </w:tc>
      </w:tr>
      <w:tr w:rsidR="00B832F7" w:rsidRPr="00495ACD" w14:paraId="12B90E32" w14:textId="77777777" w:rsidTr="00C64468">
        <w:tc>
          <w:tcPr>
            <w:tcW w:w="554" w:type="dxa"/>
          </w:tcPr>
          <w:p w14:paraId="13F0DE34" w14:textId="77777777" w:rsidR="00B832F7" w:rsidRPr="00833C2B" w:rsidRDefault="00B832F7" w:rsidP="00C64468">
            <w:pPr>
              <w:ind w:left="0"/>
              <w:rPr>
                <w:rFonts w:ascii="Arial Narrow" w:hAnsi="Arial Narrow"/>
                <w:b/>
                <w:sz w:val="20"/>
                <w:lang w:val="mk-MK"/>
              </w:rPr>
            </w:pPr>
            <w:r w:rsidRPr="00833C2B">
              <w:rPr>
                <w:rFonts w:ascii="Arial Narrow" w:hAnsi="Arial Narrow"/>
                <w:b/>
                <w:sz w:val="20"/>
                <w:lang w:val="mk-MK"/>
              </w:rPr>
              <w:t>q60</w:t>
            </w:r>
          </w:p>
        </w:tc>
        <w:tc>
          <w:tcPr>
            <w:tcW w:w="5467" w:type="dxa"/>
          </w:tcPr>
          <w:p w14:paraId="1B06BF28" w14:textId="77777777" w:rsidR="002A46E8" w:rsidRDefault="00B832F7" w:rsidP="002A46E8">
            <w:pPr>
              <w:pStyle w:val="ListParagraph"/>
              <w:numPr>
                <w:ilvl w:val="0"/>
                <w:numId w:val="36"/>
              </w:numPr>
              <w:rPr>
                <w:rFonts w:ascii="Arial Narrow" w:hAnsi="Arial Narrow"/>
                <w:sz w:val="20"/>
                <w:lang w:val="mk-MK"/>
              </w:rPr>
            </w:pPr>
            <w:r w:rsidRPr="002A46E8">
              <w:rPr>
                <w:rFonts w:ascii="Arial Narrow" w:hAnsi="Arial Narrow"/>
                <w:sz w:val="20"/>
                <w:lang w:val="mk-MK"/>
              </w:rPr>
              <w:t xml:space="preserve">Важно е да се почитува владата која е на власт без </w:t>
            </w:r>
          </w:p>
          <w:p w14:paraId="5C1820E5" w14:textId="6EF4860D" w:rsidR="002A46E8" w:rsidRDefault="00B832F7" w:rsidP="002A46E8">
            <w:pPr>
              <w:pStyle w:val="ListParagraph"/>
              <w:rPr>
                <w:rFonts w:ascii="Arial Narrow" w:hAnsi="Arial Narrow"/>
                <w:sz w:val="20"/>
                <w:lang w:val="mk-MK"/>
              </w:rPr>
            </w:pPr>
            <w:r w:rsidRPr="002A46E8">
              <w:rPr>
                <w:rFonts w:ascii="Arial Narrow" w:hAnsi="Arial Narrow"/>
                <w:sz w:val="20"/>
                <w:lang w:val="mk-MK"/>
              </w:rPr>
              <w:t xml:space="preserve">разлика за кого сте гласале </w:t>
            </w:r>
          </w:p>
          <w:p w14:paraId="35C79F0D" w14:textId="77777777" w:rsidR="002A46E8" w:rsidRPr="002A46E8" w:rsidRDefault="002A46E8" w:rsidP="002A46E8">
            <w:pPr>
              <w:ind w:left="0"/>
              <w:rPr>
                <w:rFonts w:ascii="Arial Narrow" w:hAnsi="Arial Narrow"/>
                <w:sz w:val="20"/>
                <w:lang w:val="mk-MK"/>
              </w:rPr>
            </w:pPr>
          </w:p>
          <w:p w14:paraId="3B4CF272" w14:textId="77777777" w:rsidR="002A46E8" w:rsidRDefault="00B832F7" w:rsidP="002A46E8">
            <w:pPr>
              <w:pStyle w:val="ListParagraph"/>
              <w:numPr>
                <w:ilvl w:val="0"/>
                <w:numId w:val="36"/>
              </w:numPr>
              <w:rPr>
                <w:rFonts w:ascii="Arial Narrow" w:hAnsi="Arial Narrow"/>
                <w:sz w:val="20"/>
                <w:lang w:val="mk-MK"/>
              </w:rPr>
            </w:pPr>
            <w:r w:rsidRPr="002A46E8">
              <w:rPr>
                <w:rFonts w:ascii="Arial Narrow" w:hAnsi="Arial Narrow"/>
                <w:sz w:val="20"/>
                <w:lang w:val="mk-MK"/>
              </w:rPr>
              <w:t xml:space="preserve">Не е неопходно да се почитуваат законите на владата за </w:t>
            </w:r>
          </w:p>
          <w:p w14:paraId="40D53327" w14:textId="5CF19779" w:rsidR="00B832F7" w:rsidRPr="002A46E8" w:rsidRDefault="00B832F7" w:rsidP="002A46E8">
            <w:pPr>
              <w:pStyle w:val="ListParagraph"/>
              <w:rPr>
                <w:rFonts w:ascii="Arial Narrow" w:hAnsi="Arial Narrow"/>
                <w:sz w:val="20"/>
                <w:lang w:val="mk-MK"/>
              </w:rPr>
            </w:pPr>
            <w:r w:rsidRPr="002A46E8">
              <w:rPr>
                <w:rFonts w:ascii="Arial Narrow" w:hAnsi="Arial Narrow"/>
                <w:sz w:val="20"/>
                <w:lang w:val="mk-MK"/>
              </w:rPr>
              <w:t>која не сте гласале.</w:t>
            </w:r>
          </w:p>
        </w:tc>
        <w:tc>
          <w:tcPr>
            <w:tcW w:w="4500" w:type="dxa"/>
          </w:tcPr>
          <w:p w14:paraId="4E18339D"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Потполно се согласувам со Изјавата 1 </w:t>
            </w:r>
            <w:r w:rsidRPr="00833C2B">
              <w:rPr>
                <w:rFonts w:ascii="Arial Narrow" w:hAnsi="Arial Narrow" w:cstheme="minorHAnsi"/>
                <w:sz w:val="20"/>
                <w:szCs w:val="20"/>
                <w:u w:val="dotted"/>
                <w:lang w:val="mk-MK"/>
              </w:rPr>
              <w:tab/>
              <w:t xml:space="preserve">            </w:t>
            </w:r>
            <w:r w:rsidRPr="002A46E8">
              <w:rPr>
                <w:rFonts w:ascii="Arial Narrow" w:hAnsi="Arial Narrow" w:cstheme="minorHAnsi"/>
                <w:sz w:val="20"/>
                <w:szCs w:val="20"/>
                <w:lang w:val="mk-MK"/>
              </w:rPr>
              <w:t>1</w:t>
            </w:r>
            <w:r w:rsidRPr="00833C2B">
              <w:rPr>
                <w:rFonts w:ascii="Arial Narrow" w:hAnsi="Arial Narrow" w:cstheme="minorHAnsi"/>
                <w:sz w:val="20"/>
                <w:szCs w:val="20"/>
                <w:u w:val="dotted"/>
                <w:lang w:val="mk-MK"/>
              </w:rPr>
              <w:t xml:space="preserve">                                                        </w:t>
            </w:r>
          </w:p>
          <w:p w14:paraId="1180DCB7"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Се согласувам со Изјавата 1   </w:t>
            </w:r>
            <w:r w:rsidRPr="00833C2B">
              <w:rPr>
                <w:rFonts w:ascii="Arial Narrow" w:hAnsi="Arial Narrow" w:cstheme="minorHAnsi"/>
                <w:sz w:val="20"/>
                <w:szCs w:val="20"/>
                <w:u w:val="dotted"/>
                <w:lang w:val="mk-MK"/>
              </w:rPr>
              <w:tab/>
              <w:t xml:space="preserve">                            </w:t>
            </w:r>
            <w:r w:rsidRPr="00833C2B">
              <w:rPr>
                <w:rFonts w:ascii="Arial Narrow" w:hAnsi="Arial Narrow" w:cstheme="minorHAnsi"/>
                <w:sz w:val="20"/>
                <w:szCs w:val="20"/>
                <w:lang w:val="mk-MK"/>
              </w:rPr>
              <w:t>2</w:t>
            </w:r>
          </w:p>
          <w:p w14:paraId="17A00152"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Се согласувам со Изјавата 2    </w:t>
            </w:r>
            <w:r w:rsidRPr="00833C2B">
              <w:rPr>
                <w:rFonts w:ascii="Arial Narrow" w:hAnsi="Arial Narrow" w:cstheme="minorHAnsi"/>
                <w:sz w:val="20"/>
                <w:szCs w:val="20"/>
                <w:u w:val="dotted"/>
                <w:lang w:val="mk-MK"/>
              </w:rPr>
              <w:tab/>
              <w:t xml:space="preserve">                            </w:t>
            </w:r>
            <w:r w:rsidRPr="00833C2B">
              <w:rPr>
                <w:rFonts w:ascii="Arial Narrow" w:hAnsi="Arial Narrow" w:cstheme="minorHAnsi"/>
                <w:sz w:val="20"/>
                <w:szCs w:val="20"/>
                <w:lang w:val="mk-MK"/>
              </w:rPr>
              <w:t>3</w:t>
            </w:r>
          </w:p>
          <w:p w14:paraId="150E14C4" w14:textId="4C205B26"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Потполно се согласувам со Изјават а  2 </w:t>
            </w:r>
            <w:r w:rsidRPr="00833C2B">
              <w:rPr>
                <w:rFonts w:ascii="Arial Narrow" w:hAnsi="Arial Narrow" w:cstheme="minorHAnsi"/>
                <w:sz w:val="20"/>
                <w:szCs w:val="20"/>
                <w:u w:val="dotted"/>
                <w:lang w:val="mk-MK"/>
              </w:rPr>
              <w:t xml:space="preserve">                       </w:t>
            </w:r>
            <w:r w:rsidRPr="002A46E8">
              <w:rPr>
                <w:rFonts w:ascii="Arial Narrow" w:hAnsi="Arial Narrow" w:cstheme="minorHAnsi"/>
                <w:sz w:val="20"/>
                <w:szCs w:val="20"/>
                <w:lang w:val="mk-MK"/>
              </w:rPr>
              <w:t>4</w:t>
            </w:r>
            <w:r w:rsidRPr="00833C2B">
              <w:rPr>
                <w:rFonts w:ascii="Arial Narrow" w:hAnsi="Arial Narrow" w:cstheme="minorHAnsi"/>
                <w:sz w:val="20"/>
                <w:szCs w:val="20"/>
                <w:u w:val="dotted"/>
                <w:lang w:val="mk-MK"/>
              </w:rPr>
              <w:t xml:space="preserve">                                                      </w:t>
            </w:r>
            <w:r w:rsidRPr="00833C2B">
              <w:rPr>
                <w:rFonts w:ascii="Arial Narrow" w:hAnsi="Arial Narrow"/>
                <w:b/>
                <w:sz w:val="20"/>
                <w:szCs w:val="20"/>
                <w:lang w:val="mk-MK"/>
              </w:rPr>
              <w:t xml:space="preserve">(НЕ ЧИТАЈ)  </w:t>
            </w:r>
            <w:r w:rsidRPr="00833C2B">
              <w:rPr>
                <w:rFonts w:ascii="Arial Narrow" w:hAnsi="Arial Narrow"/>
                <w:sz w:val="20"/>
                <w:lang w:val="mk-MK"/>
              </w:rPr>
              <w:t>Не се согласувам со ниту една</w:t>
            </w:r>
            <w:r w:rsidR="002A46E8" w:rsidRPr="002A46E8">
              <w:rPr>
                <w:rFonts w:ascii="Arial Narrow" w:hAnsi="Arial Narrow"/>
                <w:sz w:val="20"/>
                <w:lang w:val="mk-MK"/>
              </w:rPr>
              <w:t xml:space="preserve"> </w:t>
            </w:r>
            <w:r w:rsidRPr="00833C2B">
              <w:rPr>
                <w:rFonts w:ascii="Arial Narrow" w:hAnsi="Arial Narrow"/>
                <w:sz w:val="20"/>
                <w:lang w:val="mk-MK"/>
              </w:rPr>
              <w:t>од ни</w:t>
            </w:r>
            <w:r w:rsidR="002A46E8" w:rsidRPr="002A46E8">
              <w:rPr>
                <w:rFonts w:ascii="Arial Narrow" w:hAnsi="Arial Narrow"/>
                <w:sz w:val="20"/>
                <w:u w:val="dotted"/>
                <w:lang w:val="mk-MK"/>
              </w:rPr>
              <w:t xml:space="preserve">      </w:t>
            </w:r>
            <w:r w:rsidR="002A46E8" w:rsidRPr="002A46E8">
              <w:rPr>
                <w:rFonts w:ascii="Arial Narrow" w:hAnsi="Arial Narrow"/>
                <w:sz w:val="20"/>
                <w:lang w:val="mk-MK"/>
              </w:rPr>
              <w:t>5</w:t>
            </w:r>
            <w:r w:rsidR="002A46E8" w:rsidRPr="00833C2B">
              <w:rPr>
                <w:rFonts w:ascii="Arial Narrow" w:hAnsi="Arial Narrow" w:cstheme="minorHAnsi"/>
                <w:sz w:val="20"/>
                <w:szCs w:val="20"/>
                <w:u w:val="dotted"/>
                <w:lang w:val="mk-MK"/>
              </w:rPr>
              <w:t xml:space="preserve">                           </w:t>
            </w:r>
            <w:r w:rsidRPr="00833C2B">
              <w:rPr>
                <w:rFonts w:ascii="Arial Narrow" w:hAnsi="Arial Narrow" w:cstheme="minorHAnsi"/>
                <w:sz w:val="20"/>
                <w:szCs w:val="20"/>
                <w:u w:val="dotted"/>
                <w:lang w:val="mk-MK"/>
              </w:rPr>
              <w:t xml:space="preserve">                                                                       </w:t>
            </w:r>
          </w:p>
          <w:p w14:paraId="583F62AB"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t xml:space="preserve">                          </w:t>
            </w:r>
            <w:r w:rsidRPr="00833C2B">
              <w:rPr>
                <w:rFonts w:ascii="Arial Narrow" w:hAnsi="Arial Narrow"/>
                <w:sz w:val="20"/>
                <w:szCs w:val="20"/>
                <w:lang w:val="mk-MK"/>
              </w:rPr>
              <w:t>99</w:t>
            </w:r>
          </w:p>
        </w:tc>
      </w:tr>
      <w:tr w:rsidR="00B832F7" w:rsidRPr="00495ACD" w14:paraId="43B4337B" w14:textId="77777777" w:rsidTr="00C64468">
        <w:tc>
          <w:tcPr>
            <w:tcW w:w="554" w:type="dxa"/>
          </w:tcPr>
          <w:p w14:paraId="60623FFF" w14:textId="77777777" w:rsidR="00B832F7" w:rsidRPr="00833C2B" w:rsidRDefault="00B832F7" w:rsidP="00C64468">
            <w:pPr>
              <w:ind w:left="0"/>
              <w:rPr>
                <w:rFonts w:ascii="Arial Narrow" w:hAnsi="Arial Narrow"/>
                <w:b/>
                <w:sz w:val="20"/>
                <w:lang w:val="mk-MK"/>
              </w:rPr>
            </w:pPr>
            <w:r w:rsidRPr="00833C2B">
              <w:rPr>
                <w:rFonts w:ascii="Arial Narrow" w:hAnsi="Arial Narrow"/>
                <w:b/>
                <w:sz w:val="20"/>
                <w:lang w:val="mk-MK"/>
              </w:rPr>
              <w:t>q61</w:t>
            </w:r>
          </w:p>
        </w:tc>
        <w:tc>
          <w:tcPr>
            <w:tcW w:w="5467" w:type="dxa"/>
          </w:tcPr>
          <w:p w14:paraId="2EFE2E90" w14:textId="77777777" w:rsidR="002A46E8" w:rsidRDefault="00B832F7" w:rsidP="002A46E8">
            <w:pPr>
              <w:pStyle w:val="ListParagraph"/>
              <w:numPr>
                <w:ilvl w:val="0"/>
                <w:numId w:val="37"/>
              </w:numPr>
              <w:rPr>
                <w:rFonts w:ascii="Arial Narrow" w:hAnsi="Arial Narrow"/>
                <w:sz w:val="20"/>
                <w:lang w:val="mk-MK"/>
              </w:rPr>
            </w:pPr>
            <w:r w:rsidRPr="002A46E8">
              <w:rPr>
                <w:rFonts w:ascii="Arial Narrow" w:hAnsi="Arial Narrow"/>
                <w:sz w:val="20"/>
                <w:lang w:val="mk-MK"/>
              </w:rPr>
              <w:t xml:space="preserve">Бидејќи </w:t>
            </w:r>
            <w:r w:rsidR="00064E1D" w:rsidRPr="002A46E8">
              <w:rPr>
                <w:rFonts w:ascii="Arial Narrow" w:hAnsi="Arial Narrow"/>
                <w:sz w:val="20"/>
                <w:lang w:val="mk-MK"/>
              </w:rPr>
              <w:t xml:space="preserve">премиерот </w:t>
            </w:r>
            <w:r w:rsidRPr="002A46E8">
              <w:rPr>
                <w:rFonts w:ascii="Arial Narrow" w:hAnsi="Arial Narrow"/>
                <w:sz w:val="20"/>
                <w:lang w:val="mk-MK"/>
              </w:rPr>
              <w:t xml:space="preserve">е избран да ја води државата тој/таа </w:t>
            </w:r>
          </w:p>
          <w:p w14:paraId="61D8493E" w14:textId="0339B61E" w:rsidR="002A46E8" w:rsidRDefault="00B832F7" w:rsidP="002A46E8">
            <w:pPr>
              <w:pStyle w:val="ListParagraph"/>
              <w:rPr>
                <w:rFonts w:ascii="Arial Narrow" w:hAnsi="Arial Narrow"/>
                <w:sz w:val="20"/>
                <w:lang w:val="mk-MK"/>
              </w:rPr>
            </w:pPr>
            <w:r w:rsidRPr="002A46E8">
              <w:rPr>
                <w:rFonts w:ascii="Arial Narrow" w:hAnsi="Arial Narrow"/>
                <w:sz w:val="20"/>
                <w:lang w:val="mk-MK"/>
              </w:rPr>
              <w:t>може да ги</w:t>
            </w:r>
            <w:r w:rsidR="002A46E8" w:rsidRPr="002A46E8">
              <w:rPr>
                <w:rFonts w:ascii="Arial Narrow" w:hAnsi="Arial Narrow"/>
                <w:sz w:val="20"/>
                <w:lang w:val="mk-MK"/>
              </w:rPr>
              <w:t xml:space="preserve">  </w:t>
            </w:r>
            <w:r w:rsidRPr="002A46E8">
              <w:rPr>
                <w:rFonts w:ascii="Arial Narrow" w:hAnsi="Arial Narrow"/>
                <w:sz w:val="20"/>
                <w:lang w:val="mk-MK"/>
              </w:rPr>
              <w:t>нападне или да ги дискредититра медиумите, граѓанските организации и опозициски групи кои го/ја критукуваат, напаѓаат.</w:t>
            </w:r>
          </w:p>
          <w:p w14:paraId="580C620E" w14:textId="77777777" w:rsidR="002A46E8" w:rsidRPr="002A46E8" w:rsidRDefault="002A46E8" w:rsidP="002A46E8">
            <w:pPr>
              <w:ind w:left="0"/>
              <w:rPr>
                <w:rFonts w:ascii="Arial Narrow" w:hAnsi="Arial Narrow"/>
                <w:sz w:val="20"/>
                <w:lang w:val="mk-MK"/>
              </w:rPr>
            </w:pPr>
          </w:p>
          <w:p w14:paraId="4D939760" w14:textId="71D3B51F" w:rsidR="00B832F7" w:rsidRPr="002A46E8" w:rsidRDefault="00064E1D" w:rsidP="002A46E8">
            <w:pPr>
              <w:pStyle w:val="ListParagraph"/>
              <w:numPr>
                <w:ilvl w:val="0"/>
                <w:numId w:val="37"/>
              </w:numPr>
              <w:rPr>
                <w:rFonts w:ascii="Arial Narrow" w:hAnsi="Arial Narrow"/>
                <w:sz w:val="20"/>
                <w:lang w:val="mk-MK"/>
              </w:rPr>
            </w:pPr>
            <w:r w:rsidRPr="002A46E8">
              <w:rPr>
                <w:rFonts w:ascii="Arial Narrow" w:hAnsi="Arial Narrow"/>
                <w:sz w:val="20"/>
                <w:lang w:val="mk-MK"/>
              </w:rPr>
              <w:t xml:space="preserve">Премиерот </w:t>
            </w:r>
            <w:r w:rsidR="00B832F7" w:rsidRPr="002A46E8">
              <w:rPr>
                <w:rFonts w:ascii="Arial Narrow" w:hAnsi="Arial Narrow"/>
                <w:sz w:val="20"/>
                <w:lang w:val="mk-MK"/>
              </w:rPr>
              <w:t xml:space="preserve">мора да ги почитува медиумите, граѓанските организации и опозициските групи и нивниот придонес. </w:t>
            </w:r>
          </w:p>
          <w:p w14:paraId="32232D98" w14:textId="77777777" w:rsidR="00B832F7" w:rsidRPr="00CD3655" w:rsidRDefault="00B832F7" w:rsidP="00C64468">
            <w:pPr>
              <w:pStyle w:val="ListParagraph"/>
              <w:ind w:left="360"/>
              <w:rPr>
                <w:rFonts w:ascii="Arial Narrow" w:hAnsi="Arial Narrow"/>
                <w:sz w:val="20"/>
                <w:lang w:val="mk-MK"/>
              </w:rPr>
            </w:pPr>
          </w:p>
        </w:tc>
        <w:tc>
          <w:tcPr>
            <w:tcW w:w="4500" w:type="dxa"/>
          </w:tcPr>
          <w:p w14:paraId="0A98F365"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Потполно се согласувам со Изјавата 1</w:t>
            </w:r>
          </w:p>
          <w:p w14:paraId="28BE0EA2"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Потполно се согласувам со Изјавата 1 </w:t>
            </w:r>
            <w:r w:rsidRPr="00833C2B">
              <w:rPr>
                <w:rFonts w:ascii="Arial Narrow" w:hAnsi="Arial Narrow" w:cstheme="minorHAnsi"/>
                <w:sz w:val="20"/>
                <w:szCs w:val="20"/>
                <w:u w:val="dotted"/>
                <w:lang w:val="mk-MK"/>
              </w:rPr>
              <w:tab/>
              <w:t xml:space="preserve">            1                                                        </w:t>
            </w:r>
          </w:p>
          <w:p w14:paraId="1E442562"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Се согласувам со Изјавата 1   </w:t>
            </w:r>
            <w:r w:rsidRPr="00833C2B">
              <w:rPr>
                <w:rFonts w:ascii="Arial Narrow" w:hAnsi="Arial Narrow" w:cstheme="minorHAnsi"/>
                <w:sz w:val="20"/>
                <w:szCs w:val="20"/>
                <w:u w:val="dotted"/>
                <w:lang w:val="mk-MK"/>
              </w:rPr>
              <w:tab/>
              <w:t xml:space="preserve">                            </w:t>
            </w:r>
            <w:r w:rsidRPr="00833C2B">
              <w:rPr>
                <w:rFonts w:ascii="Arial Narrow" w:hAnsi="Arial Narrow" w:cstheme="minorHAnsi"/>
                <w:sz w:val="20"/>
                <w:szCs w:val="20"/>
                <w:lang w:val="mk-MK"/>
              </w:rPr>
              <w:t>2</w:t>
            </w:r>
          </w:p>
          <w:p w14:paraId="375AF3D9"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Се согласувам со Изјавата 2    </w:t>
            </w:r>
            <w:r w:rsidRPr="00833C2B">
              <w:rPr>
                <w:rFonts w:ascii="Arial Narrow" w:hAnsi="Arial Narrow" w:cstheme="minorHAnsi"/>
                <w:sz w:val="20"/>
                <w:szCs w:val="20"/>
                <w:u w:val="dotted"/>
                <w:lang w:val="mk-MK"/>
              </w:rPr>
              <w:tab/>
              <w:t xml:space="preserve">                            </w:t>
            </w:r>
            <w:r w:rsidRPr="00833C2B">
              <w:rPr>
                <w:rFonts w:ascii="Arial Narrow" w:hAnsi="Arial Narrow" w:cstheme="minorHAnsi"/>
                <w:sz w:val="20"/>
                <w:szCs w:val="20"/>
                <w:lang w:val="mk-MK"/>
              </w:rPr>
              <w:t>3</w:t>
            </w:r>
          </w:p>
          <w:p w14:paraId="37499E1B" w14:textId="4AB94930" w:rsidR="00B832F7" w:rsidRPr="00833C2B" w:rsidRDefault="00B832F7" w:rsidP="00C64468">
            <w:pPr>
              <w:ind w:left="0"/>
              <w:rPr>
                <w:rFonts w:ascii="Arial Narrow" w:hAnsi="Arial Narrow"/>
                <w:sz w:val="20"/>
                <w:lang w:val="mk-MK"/>
              </w:rPr>
            </w:pPr>
            <w:r w:rsidRPr="00833C2B">
              <w:rPr>
                <w:rFonts w:ascii="Arial Narrow" w:hAnsi="Arial Narrow"/>
                <w:sz w:val="20"/>
                <w:lang w:val="mk-MK"/>
              </w:rPr>
              <w:t>Потполно се согласувам со Изјават</w:t>
            </w:r>
            <w:r w:rsidR="002A46E8" w:rsidRPr="002A46E8">
              <w:rPr>
                <w:rFonts w:ascii="Arial Narrow" w:hAnsi="Arial Narrow"/>
                <w:sz w:val="20"/>
                <w:lang w:val="mk-MK"/>
              </w:rPr>
              <w:t>a</w:t>
            </w:r>
            <w:r w:rsidRPr="00833C2B">
              <w:rPr>
                <w:rFonts w:ascii="Arial Narrow" w:hAnsi="Arial Narrow"/>
                <w:sz w:val="20"/>
                <w:lang w:val="mk-MK"/>
              </w:rPr>
              <w:t xml:space="preserve">  2 </w:t>
            </w:r>
            <w:r w:rsidRPr="00833C2B">
              <w:rPr>
                <w:rFonts w:ascii="Arial Narrow" w:hAnsi="Arial Narrow" w:cstheme="minorHAnsi"/>
                <w:sz w:val="20"/>
                <w:szCs w:val="20"/>
                <w:u w:val="dotted"/>
                <w:lang w:val="mk-MK"/>
              </w:rPr>
              <w:t xml:space="preserve">                       </w:t>
            </w:r>
            <w:r w:rsidR="002A46E8" w:rsidRPr="002A46E8">
              <w:rPr>
                <w:rFonts w:ascii="Arial Narrow" w:hAnsi="Arial Narrow" w:cstheme="minorHAnsi"/>
                <w:sz w:val="20"/>
                <w:szCs w:val="20"/>
                <w:u w:val="dotted"/>
                <w:lang w:val="mk-MK"/>
              </w:rPr>
              <w:t xml:space="preserve"> </w:t>
            </w:r>
            <w:r w:rsidRPr="002A46E8">
              <w:rPr>
                <w:rFonts w:ascii="Arial Narrow" w:hAnsi="Arial Narrow" w:cstheme="minorHAnsi"/>
                <w:sz w:val="20"/>
                <w:szCs w:val="20"/>
                <w:lang w:val="mk-MK"/>
              </w:rPr>
              <w:t>4</w:t>
            </w:r>
            <w:r w:rsidRPr="00833C2B">
              <w:rPr>
                <w:rFonts w:ascii="Arial Narrow" w:hAnsi="Arial Narrow" w:cstheme="minorHAnsi"/>
                <w:sz w:val="20"/>
                <w:szCs w:val="20"/>
                <w:u w:val="dotted"/>
                <w:lang w:val="mk-MK"/>
              </w:rPr>
              <w:t xml:space="preserve">                                                      </w:t>
            </w:r>
            <w:r w:rsidRPr="00833C2B">
              <w:rPr>
                <w:rFonts w:ascii="Arial Narrow" w:hAnsi="Arial Narrow"/>
                <w:b/>
                <w:sz w:val="20"/>
                <w:szCs w:val="20"/>
                <w:lang w:val="mk-MK"/>
              </w:rPr>
              <w:t xml:space="preserve">(НЕ ЧИТАЈ)  </w:t>
            </w:r>
            <w:r w:rsidRPr="00833C2B">
              <w:rPr>
                <w:rFonts w:ascii="Arial Narrow" w:hAnsi="Arial Narrow"/>
                <w:sz w:val="20"/>
                <w:lang w:val="mk-MK"/>
              </w:rPr>
              <w:t>Не се согласувам со ниту една</w:t>
            </w:r>
          </w:p>
          <w:p w14:paraId="1E433638"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  од нив </w:t>
            </w:r>
            <w:r w:rsidRPr="00833C2B">
              <w:rPr>
                <w:rFonts w:ascii="Arial Narrow" w:hAnsi="Arial Narrow" w:cstheme="minorHAnsi"/>
                <w:sz w:val="20"/>
                <w:szCs w:val="20"/>
                <w:u w:val="dotted"/>
                <w:lang w:val="mk-MK"/>
              </w:rPr>
              <w:tab/>
              <w:t xml:space="preserve">                                                                           5</w:t>
            </w:r>
          </w:p>
          <w:p w14:paraId="1383D5F7"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t xml:space="preserve">                          </w:t>
            </w:r>
            <w:r w:rsidRPr="00833C2B">
              <w:rPr>
                <w:rFonts w:ascii="Arial Narrow" w:hAnsi="Arial Narrow"/>
                <w:sz w:val="20"/>
                <w:szCs w:val="20"/>
                <w:lang w:val="mk-MK"/>
              </w:rPr>
              <w:t>99</w:t>
            </w:r>
          </w:p>
        </w:tc>
      </w:tr>
      <w:tr w:rsidR="00B832F7" w:rsidRPr="00495ACD" w14:paraId="50616443" w14:textId="77777777" w:rsidTr="00C64468">
        <w:tc>
          <w:tcPr>
            <w:tcW w:w="554" w:type="dxa"/>
          </w:tcPr>
          <w:p w14:paraId="7327CBD9" w14:textId="77777777" w:rsidR="00B832F7" w:rsidRPr="00833C2B" w:rsidRDefault="00B832F7" w:rsidP="00C64468">
            <w:pPr>
              <w:ind w:left="0"/>
              <w:rPr>
                <w:rFonts w:ascii="Arial Narrow" w:hAnsi="Arial Narrow"/>
                <w:b/>
                <w:sz w:val="20"/>
                <w:lang w:val="mk-MK"/>
              </w:rPr>
            </w:pPr>
            <w:r w:rsidRPr="00833C2B">
              <w:rPr>
                <w:rFonts w:ascii="Arial Narrow" w:hAnsi="Arial Narrow"/>
                <w:b/>
                <w:sz w:val="20"/>
                <w:lang w:val="mk-MK"/>
              </w:rPr>
              <w:t>q62</w:t>
            </w:r>
          </w:p>
        </w:tc>
        <w:tc>
          <w:tcPr>
            <w:tcW w:w="5467" w:type="dxa"/>
          </w:tcPr>
          <w:p w14:paraId="0E4EB6D0" w14:textId="77777777" w:rsidR="002A46E8" w:rsidRDefault="00B832F7" w:rsidP="002A46E8">
            <w:pPr>
              <w:pStyle w:val="ListParagraph"/>
              <w:numPr>
                <w:ilvl w:val="0"/>
                <w:numId w:val="38"/>
              </w:numPr>
              <w:rPr>
                <w:rFonts w:ascii="Arial Narrow" w:hAnsi="Arial Narrow"/>
                <w:sz w:val="20"/>
                <w:lang w:val="mk-MK"/>
              </w:rPr>
            </w:pPr>
            <w:r w:rsidRPr="002A46E8">
              <w:rPr>
                <w:rFonts w:ascii="Arial Narrow" w:hAnsi="Arial Narrow"/>
                <w:sz w:val="20"/>
                <w:lang w:val="mk-MK"/>
              </w:rPr>
              <w:t xml:space="preserve">Бидејќи </w:t>
            </w:r>
            <w:r w:rsidR="00064E1D" w:rsidRPr="002A46E8">
              <w:rPr>
                <w:rFonts w:ascii="Arial Narrow" w:hAnsi="Arial Narrow"/>
                <w:sz w:val="20"/>
                <w:lang w:val="mk-MK"/>
              </w:rPr>
              <w:t xml:space="preserve">премиерот </w:t>
            </w:r>
            <w:r w:rsidRPr="002A46E8">
              <w:rPr>
                <w:rFonts w:ascii="Arial Narrow" w:hAnsi="Arial Narrow"/>
                <w:sz w:val="20"/>
                <w:lang w:val="mk-MK"/>
              </w:rPr>
              <w:t xml:space="preserve">е избран да ја води државата, тој/таа </w:t>
            </w:r>
          </w:p>
          <w:p w14:paraId="7782C1AC" w14:textId="77777777" w:rsidR="002A46E8" w:rsidRDefault="00B832F7" w:rsidP="002A46E8">
            <w:pPr>
              <w:pStyle w:val="ListParagraph"/>
              <w:rPr>
                <w:rFonts w:ascii="Arial Narrow" w:hAnsi="Arial Narrow"/>
                <w:sz w:val="20"/>
                <w:lang w:val="mk-MK"/>
              </w:rPr>
            </w:pPr>
            <w:r w:rsidRPr="002A46E8">
              <w:rPr>
                <w:rFonts w:ascii="Arial Narrow" w:hAnsi="Arial Narrow"/>
                <w:sz w:val="20"/>
                <w:lang w:val="mk-MK"/>
              </w:rPr>
              <w:t xml:space="preserve">може да ги ограничи надлежностите на независните </w:t>
            </w:r>
          </w:p>
          <w:p w14:paraId="240AF6EB" w14:textId="39EA17DD" w:rsidR="002A46E8" w:rsidRDefault="00B832F7" w:rsidP="002A46E8">
            <w:pPr>
              <w:pStyle w:val="ListParagraph"/>
              <w:rPr>
                <w:rFonts w:ascii="Arial Narrow" w:hAnsi="Arial Narrow"/>
                <w:sz w:val="20"/>
                <w:lang w:val="mk-MK"/>
              </w:rPr>
            </w:pPr>
            <w:r w:rsidRPr="002A46E8">
              <w:rPr>
                <w:rFonts w:ascii="Arial Narrow" w:hAnsi="Arial Narrow"/>
                <w:sz w:val="20"/>
                <w:lang w:val="mk-MK"/>
              </w:rPr>
              <w:t>владини тела или други автономни власти, како судовите.</w:t>
            </w:r>
          </w:p>
          <w:p w14:paraId="64A23D8B" w14:textId="77777777" w:rsidR="002A46E8" w:rsidRDefault="002A46E8" w:rsidP="002A46E8">
            <w:pPr>
              <w:pStyle w:val="ListParagraph"/>
              <w:rPr>
                <w:rFonts w:ascii="Arial Narrow" w:hAnsi="Arial Narrow"/>
                <w:sz w:val="20"/>
                <w:lang w:val="mk-MK"/>
              </w:rPr>
            </w:pPr>
          </w:p>
          <w:p w14:paraId="6BF9288C" w14:textId="77777777" w:rsidR="002A46E8" w:rsidRDefault="00064E1D" w:rsidP="002A46E8">
            <w:pPr>
              <w:pStyle w:val="ListParagraph"/>
              <w:numPr>
                <w:ilvl w:val="0"/>
                <w:numId w:val="38"/>
              </w:numPr>
              <w:rPr>
                <w:rFonts w:ascii="Arial Narrow" w:hAnsi="Arial Narrow"/>
                <w:sz w:val="20"/>
                <w:lang w:val="mk-MK"/>
              </w:rPr>
            </w:pPr>
            <w:r w:rsidRPr="002A46E8">
              <w:rPr>
                <w:rFonts w:ascii="Arial Narrow" w:hAnsi="Arial Narrow"/>
                <w:sz w:val="20"/>
                <w:lang w:val="mk-MK"/>
              </w:rPr>
              <w:t xml:space="preserve">Премиерот </w:t>
            </w:r>
            <w:r w:rsidR="00B832F7" w:rsidRPr="002A46E8">
              <w:rPr>
                <w:rFonts w:ascii="Arial Narrow" w:hAnsi="Arial Narrow"/>
                <w:sz w:val="20"/>
                <w:lang w:val="mk-MK"/>
              </w:rPr>
              <w:t>мора да ги почитува надлежностите, мандатите</w:t>
            </w:r>
            <w:r w:rsidR="002A46E8" w:rsidRPr="002A46E8">
              <w:rPr>
                <w:rFonts w:ascii="Arial Narrow" w:hAnsi="Arial Narrow"/>
                <w:sz w:val="20"/>
                <w:lang w:val="mk-MK"/>
              </w:rPr>
              <w:t xml:space="preserve"> </w:t>
            </w:r>
            <w:r w:rsidR="00B832F7" w:rsidRPr="002A46E8">
              <w:rPr>
                <w:rFonts w:ascii="Arial Narrow" w:hAnsi="Arial Narrow"/>
                <w:sz w:val="20"/>
                <w:lang w:val="mk-MK"/>
              </w:rPr>
              <w:t xml:space="preserve">и законските овластувања на независни владини тела или </w:t>
            </w:r>
          </w:p>
          <w:p w14:paraId="7E58C77E" w14:textId="65AE54D4" w:rsidR="00B832F7" w:rsidRPr="002A46E8" w:rsidRDefault="00B832F7" w:rsidP="002A46E8">
            <w:pPr>
              <w:pStyle w:val="ListParagraph"/>
              <w:rPr>
                <w:rFonts w:ascii="Arial Narrow" w:hAnsi="Arial Narrow"/>
                <w:sz w:val="20"/>
                <w:lang w:val="mk-MK"/>
              </w:rPr>
            </w:pPr>
            <w:r w:rsidRPr="002A46E8">
              <w:rPr>
                <w:rFonts w:ascii="Arial Narrow" w:hAnsi="Arial Narrow"/>
                <w:sz w:val="20"/>
                <w:lang w:val="mk-MK"/>
              </w:rPr>
              <w:t>други автономни органи.</w:t>
            </w:r>
          </w:p>
        </w:tc>
        <w:tc>
          <w:tcPr>
            <w:tcW w:w="4500" w:type="dxa"/>
          </w:tcPr>
          <w:p w14:paraId="2EEA3704"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Потполно се согласувам со Изјавата 1 </w:t>
            </w:r>
            <w:r w:rsidRPr="00833C2B">
              <w:rPr>
                <w:rFonts w:ascii="Arial Narrow" w:hAnsi="Arial Narrow" w:cstheme="minorHAnsi"/>
                <w:sz w:val="20"/>
                <w:szCs w:val="20"/>
                <w:u w:val="dotted"/>
                <w:lang w:val="mk-MK"/>
              </w:rPr>
              <w:tab/>
              <w:t xml:space="preserve">            </w:t>
            </w:r>
            <w:r w:rsidRPr="002A46E8">
              <w:rPr>
                <w:rFonts w:ascii="Arial Narrow" w:hAnsi="Arial Narrow" w:cstheme="minorHAnsi"/>
                <w:sz w:val="20"/>
                <w:szCs w:val="20"/>
                <w:lang w:val="mk-MK"/>
              </w:rPr>
              <w:t>1</w:t>
            </w:r>
            <w:r w:rsidRPr="00833C2B">
              <w:rPr>
                <w:rFonts w:ascii="Arial Narrow" w:hAnsi="Arial Narrow" w:cstheme="minorHAnsi"/>
                <w:sz w:val="20"/>
                <w:szCs w:val="20"/>
                <w:u w:val="dotted"/>
                <w:lang w:val="mk-MK"/>
              </w:rPr>
              <w:t xml:space="preserve">                                                        </w:t>
            </w:r>
          </w:p>
          <w:p w14:paraId="6A4D733C"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Се согласувам со Изјавата 1   </w:t>
            </w:r>
            <w:r w:rsidRPr="00833C2B">
              <w:rPr>
                <w:rFonts w:ascii="Arial Narrow" w:hAnsi="Arial Narrow" w:cstheme="minorHAnsi"/>
                <w:sz w:val="20"/>
                <w:szCs w:val="20"/>
                <w:u w:val="dotted"/>
                <w:lang w:val="mk-MK"/>
              </w:rPr>
              <w:tab/>
              <w:t xml:space="preserve">                            </w:t>
            </w:r>
            <w:r w:rsidRPr="00833C2B">
              <w:rPr>
                <w:rFonts w:ascii="Arial Narrow" w:hAnsi="Arial Narrow" w:cstheme="minorHAnsi"/>
                <w:sz w:val="20"/>
                <w:szCs w:val="20"/>
                <w:lang w:val="mk-MK"/>
              </w:rPr>
              <w:t>2</w:t>
            </w:r>
          </w:p>
          <w:p w14:paraId="384ABC62"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Се согласувам со Изјавата 2    </w:t>
            </w:r>
            <w:r w:rsidRPr="00833C2B">
              <w:rPr>
                <w:rFonts w:ascii="Arial Narrow" w:hAnsi="Arial Narrow" w:cstheme="minorHAnsi"/>
                <w:sz w:val="20"/>
                <w:szCs w:val="20"/>
                <w:u w:val="dotted"/>
                <w:lang w:val="mk-MK"/>
              </w:rPr>
              <w:tab/>
              <w:t xml:space="preserve">                            </w:t>
            </w:r>
            <w:r w:rsidRPr="00833C2B">
              <w:rPr>
                <w:rFonts w:ascii="Arial Narrow" w:hAnsi="Arial Narrow" w:cstheme="minorHAnsi"/>
                <w:sz w:val="20"/>
                <w:szCs w:val="20"/>
                <w:lang w:val="mk-MK"/>
              </w:rPr>
              <w:t>3</w:t>
            </w:r>
          </w:p>
          <w:p w14:paraId="2D58A873" w14:textId="56218AF3"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Потполно се согласувам со Изјавата  2 </w:t>
            </w:r>
            <w:r w:rsidR="002A46E8" w:rsidRPr="002A46E8">
              <w:rPr>
                <w:rFonts w:ascii="Arial Narrow" w:hAnsi="Arial Narrow"/>
                <w:sz w:val="20"/>
                <w:lang w:val="mk-MK"/>
              </w:rPr>
              <w:t xml:space="preserve"> </w:t>
            </w:r>
            <w:r w:rsidRPr="00833C2B">
              <w:rPr>
                <w:rFonts w:ascii="Arial Narrow" w:hAnsi="Arial Narrow" w:cstheme="minorHAnsi"/>
                <w:sz w:val="20"/>
                <w:szCs w:val="20"/>
                <w:u w:val="dotted"/>
                <w:lang w:val="mk-MK"/>
              </w:rPr>
              <w:t xml:space="preserve">                       </w:t>
            </w:r>
            <w:r w:rsidRPr="002A46E8">
              <w:rPr>
                <w:rFonts w:ascii="Arial Narrow" w:hAnsi="Arial Narrow" w:cstheme="minorHAnsi"/>
                <w:sz w:val="20"/>
                <w:szCs w:val="20"/>
                <w:lang w:val="mk-MK"/>
              </w:rPr>
              <w:t>4</w:t>
            </w:r>
            <w:r w:rsidRPr="00833C2B">
              <w:rPr>
                <w:rFonts w:ascii="Arial Narrow" w:hAnsi="Arial Narrow" w:cstheme="minorHAnsi"/>
                <w:sz w:val="20"/>
                <w:szCs w:val="20"/>
                <w:u w:val="dotted"/>
                <w:lang w:val="mk-MK"/>
              </w:rPr>
              <w:t xml:space="preserve">                                                      </w:t>
            </w:r>
            <w:r w:rsidRPr="00833C2B">
              <w:rPr>
                <w:rFonts w:ascii="Arial Narrow" w:hAnsi="Arial Narrow"/>
                <w:b/>
                <w:sz w:val="20"/>
                <w:szCs w:val="20"/>
                <w:lang w:val="mk-MK"/>
              </w:rPr>
              <w:t xml:space="preserve">(НЕ ЧИТАЈ)  </w:t>
            </w:r>
            <w:r w:rsidRPr="00833C2B">
              <w:rPr>
                <w:rFonts w:ascii="Arial Narrow" w:hAnsi="Arial Narrow"/>
                <w:sz w:val="20"/>
                <w:lang w:val="mk-MK"/>
              </w:rPr>
              <w:t>Не се согласувам со ниту една</w:t>
            </w:r>
            <w:r w:rsidR="002A46E8" w:rsidRPr="002A46E8">
              <w:rPr>
                <w:rFonts w:ascii="Arial Narrow" w:hAnsi="Arial Narrow"/>
                <w:sz w:val="20"/>
                <w:lang w:val="mk-MK"/>
              </w:rPr>
              <w:t xml:space="preserve"> </w:t>
            </w:r>
            <w:r w:rsidRPr="00833C2B">
              <w:rPr>
                <w:rFonts w:ascii="Arial Narrow" w:hAnsi="Arial Narrow"/>
                <w:sz w:val="20"/>
                <w:lang w:val="mk-MK"/>
              </w:rPr>
              <w:t>од нив</w:t>
            </w:r>
            <w:r w:rsidR="002A46E8" w:rsidRPr="002A46E8">
              <w:rPr>
                <w:rFonts w:ascii="Arial Narrow" w:hAnsi="Arial Narrow"/>
                <w:sz w:val="20"/>
                <w:u w:val="dotted"/>
                <w:lang w:val="mk-MK"/>
              </w:rPr>
              <w:t xml:space="preserve">    </w:t>
            </w:r>
            <w:r w:rsidR="002A46E8" w:rsidRPr="002A46E8">
              <w:rPr>
                <w:rFonts w:ascii="Arial Narrow" w:hAnsi="Arial Narrow"/>
                <w:sz w:val="20"/>
                <w:lang w:val="mk-MK"/>
              </w:rPr>
              <w:t>5</w:t>
            </w:r>
            <w:r w:rsidRPr="00833C2B">
              <w:rPr>
                <w:rFonts w:ascii="Arial Narrow" w:hAnsi="Arial Narrow" w:cstheme="minorHAnsi"/>
                <w:sz w:val="20"/>
                <w:szCs w:val="20"/>
                <w:u w:val="dotted"/>
                <w:lang w:val="mk-MK"/>
              </w:rPr>
              <w:t xml:space="preserve">                                                                         </w:t>
            </w:r>
          </w:p>
          <w:p w14:paraId="3D430D48" w14:textId="77777777" w:rsidR="00B832F7" w:rsidRPr="00833C2B" w:rsidRDefault="00B832F7" w:rsidP="00C64468">
            <w:pPr>
              <w:ind w:left="0"/>
              <w:rPr>
                <w:rFonts w:ascii="Arial Narrow" w:hAnsi="Arial Narrow"/>
                <w:sz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ab/>
              <w:t xml:space="preserve">                          </w:t>
            </w:r>
            <w:r w:rsidRPr="00833C2B">
              <w:rPr>
                <w:rFonts w:ascii="Arial Narrow" w:hAnsi="Arial Narrow"/>
                <w:sz w:val="20"/>
                <w:szCs w:val="20"/>
                <w:lang w:val="mk-MK"/>
              </w:rPr>
              <w:t>99</w:t>
            </w:r>
          </w:p>
        </w:tc>
      </w:tr>
    </w:tbl>
    <w:p w14:paraId="435047C4" w14:textId="77777777" w:rsidR="00B832F7" w:rsidRPr="00833C2B" w:rsidRDefault="00B832F7" w:rsidP="00B832F7">
      <w:pPr>
        <w:ind w:left="0" w:right="0"/>
        <w:rPr>
          <w:rFonts w:ascii="Arial Narrow" w:eastAsia="Times New Roman" w:hAnsi="Arial Narrow" w:cs="Times New Roman"/>
          <w:b/>
          <w:bCs/>
          <w:snapToGrid w:val="0"/>
          <w:sz w:val="20"/>
          <w:szCs w:val="20"/>
          <w:lang w:val="mk-MK" w:eastAsia="es-ES"/>
        </w:rPr>
      </w:pPr>
      <w:r w:rsidRPr="00833C2B">
        <w:rPr>
          <w:rFonts w:ascii="Arial Narrow" w:eastAsia="Times New Roman" w:hAnsi="Arial Narrow" w:cs="Times New Roman"/>
          <w:b/>
          <w:bCs/>
          <w:snapToGrid w:val="0"/>
          <w:sz w:val="20"/>
          <w:szCs w:val="20"/>
          <w:lang w:val="mk-MK" w:eastAsia="es-ES"/>
        </w:rPr>
        <w:br w:type="page"/>
      </w:r>
    </w:p>
    <w:p w14:paraId="79DDF37B" w14:textId="77777777" w:rsidR="00B832F7" w:rsidRPr="00833C2B" w:rsidRDefault="00B832F7" w:rsidP="00B832F7">
      <w:pPr>
        <w:spacing w:after="0" w:line="240" w:lineRule="auto"/>
        <w:ind w:left="0" w:right="0"/>
        <w:jc w:val="both"/>
        <w:rPr>
          <w:rFonts w:ascii="Arial Narrow" w:eastAsia="Times New Roman" w:hAnsi="Arial Narrow" w:cs="Times New Roman"/>
          <w:b/>
          <w:bCs/>
          <w:snapToGrid w:val="0"/>
          <w:sz w:val="20"/>
          <w:szCs w:val="20"/>
          <w:lang w:val="mk-MK" w:eastAsia="es-ES"/>
        </w:rPr>
      </w:pPr>
    </w:p>
    <w:p w14:paraId="52D2A840" w14:textId="77777777" w:rsidR="00B832F7" w:rsidRPr="00833C2B" w:rsidRDefault="00B832F7" w:rsidP="00B832F7">
      <w:pPr>
        <w:keepNext/>
        <w:pBdr>
          <w:top w:val="single" w:sz="6" w:space="1" w:color="auto"/>
          <w:left w:val="single" w:sz="6" w:space="3" w:color="auto"/>
          <w:bottom w:val="single" w:sz="6" w:space="1" w:color="auto"/>
          <w:right w:val="single" w:sz="6" w:space="1" w:color="auto"/>
        </w:pBdr>
        <w:shd w:val="clear" w:color="auto" w:fill="D9D9D9" w:themeFill="background1" w:themeFillShade="D9"/>
        <w:spacing w:after="0" w:line="240" w:lineRule="auto"/>
        <w:ind w:left="0" w:right="0"/>
        <w:jc w:val="center"/>
        <w:outlineLvl w:val="5"/>
        <w:rPr>
          <w:rFonts w:ascii="Arial Narrow" w:hAnsi="Arial Narrow"/>
          <w:b/>
          <w:sz w:val="20"/>
          <w:szCs w:val="20"/>
          <w:u w:val="single"/>
          <w:lang w:val="mk-MK"/>
        </w:rPr>
      </w:pPr>
      <w:r w:rsidRPr="00833C2B">
        <w:rPr>
          <w:rFonts w:ascii="Arial Narrow" w:eastAsia="Times New Roman" w:hAnsi="Arial Narrow" w:cs="Arial"/>
          <w:b/>
          <w:snapToGrid w:val="0"/>
          <w:lang w:val="mk-MK" w:eastAsia="es-ES"/>
        </w:rPr>
        <w:t>10. ДЕМОГРАФИЈА</w:t>
      </w:r>
    </w:p>
    <w:p w14:paraId="768D6EBF" w14:textId="77777777" w:rsidR="00B832F7" w:rsidRPr="00833C2B" w:rsidRDefault="00B832F7" w:rsidP="00B832F7">
      <w:pPr>
        <w:spacing w:after="0" w:line="240" w:lineRule="auto"/>
        <w:ind w:left="0"/>
        <w:rPr>
          <w:rFonts w:ascii="Arial Narrow" w:hAnsi="Arial Narrow"/>
          <w:b/>
          <w:sz w:val="20"/>
          <w:szCs w:val="20"/>
          <w:lang w:val="mk-MK"/>
        </w:rPr>
      </w:pPr>
      <w:r w:rsidRPr="00833C2B">
        <w:rPr>
          <w:rFonts w:ascii="Arial Narrow" w:hAnsi="Arial Narrow"/>
          <w:b/>
          <w:sz w:val="20"/>
          <w:szCs w:val="20"/>
          <w:lang w:val="mk-MK"/>
        </w:rPr>
        <w:t>ПРОЧИТАЈ: За последниот дел од истражувањето, би сакал/а да ви поставам неколку демографски прашања</w:t>
      </w:r>
    </w:p>
    <w:p w14:paraId="2ADE8AE0" w14:textId="77777777" w:rsidR="00B832F7" w:rsidRPr="00833C2B" w:rsidRDefault="00B832F7" w:rsidP="00B832F7">
      <w:pPr>
        <w:spacing w:after="0" w:line="240" w:lineRule="auto"/>
        <w:ind w:left="0"/>
        <w:rPr>
          <w:rFonts w:ascii="Arial Narrow" w:hAnsi="Arial Narrow"/>
          <w:sz w:val="20"/>
          <w:szCs w:val="20"/>
          <w:lang w:val="mk-MK"/>
        </w:rPr>
      </w:pPr>
    </w:p>
    <w:p w14:paraId="36828606" w14:textId="77777777" w:rsidR="00B832F7" w:rsidRPr="00833C2B" w:rsidRDefault="00B832F7" w:rsidP="00B832F7">
      <w:pPr>
        <w:spacing w:after="0" w:line="240" w:lineRule="auto"/>
        <w:ind w:left="0"/>
        <w:rPr>
          <w:rFonts w:ascii="Arial Narrow" w:hAnsi="Arial Narrow"/>
          <w:sz w:val="20"/>
          <w:szCs w:val="20"/>
          <w:lang w:val="mk-MK"/>
        </w:rPr>
      </w:pPr>
    </w:p>
    <w:tbl>
      <w:tblPr>
        <w:tblStyle w:val="TableGrid"/>
        <w:tblW w:w="10057" w:type="dxa"/>
        <w:tblInd w:w="-252" w:type="dxa"/>
        <w:tblLook w:val="04A0" w:firstRow="1" w:lastRow="0" w:firstColumn="1" w:lastColumn="0" w:noHBand="0" w:noVBand="1"/>
      </w:tblPr>
      <w:tblGrid>
        <w:gridCol w:w="1155"/>
        <w:gridCol w:w="4312"/>
        <w:gridCol w:w="4590"/>
      </w:tblGrid>
      <w:tr w:rsidR="00B832F7" w:rsidRPr="00495ACD" w14:paraId="15C9F62E" w14:textId="77777777" w:rsidTr="00F864F6">
        <w:tc>
          <w:tcPr>
            <w:tcW w:w="1155" w:type="dxa"/>
          </w:tcPr>
          <w:p w14:paraId="485C5511" w14:textId="77777777" w:rsidR="00B832F7" w:rsidRPr="00833C2B" w:rsidRDefault="00B832F7" w:rsidP="00C64468">
            <w:pPr>
              <w:ind w:left="0"/>
              <w:rPr>
                <w:rFonts w:ascii="Arial Narrow" w:hAnsi="Arial Narrow"/>
                <w:b/>
                <w:sz w:val="20"/>
                <w:szCs w:val="20"/>
                <w:u w:val="single"/>
                <w:lang w:val="mk-MK"/>
              </w:rPr>
            </w:pPr>
            <w:r w:rsidRPr="00833C2B">
              <w:rPr>
                <w:rFonts w:ascii="Arial Narrow" w:hAnsi="Arial Narrow" w:cstheme="minorHAnsi"/>
                <w:b/>
                <w:sz w:val="20"/>
                <w:szCs w:val="20"/>
                <w:lang w:val="mk-MK"/>
              </w:rPr>
              <w:t>Relig</w:t>
            </w:r>
          </w:p>
        </w:tc>
        <w:tc>
          <w:tcPr>
            <w:tcW w:w="4312" w:type="dxa"/>
          </w:tcPr>
          <w:p w14:paraId="1938528E" w14:textId="77777777" w:rsidR="00B832F7" w:rsidRPr="00833C2B" w:rsidRDefault="00B832F7" w:rsidP="00C64468">
            <w:pPr>
              <w:ind w:left="0"/>
              <w:rPr>
                <w:rFonts w:ascii="Arial Narrow" w:hAnsi="Arial Narrow"/>
                <w:b/>
                <w:sz w:val="20"/>
                <w:szCs w:val="20"/>
                <w:u w:val="single"/>
                <w:lang w:val="mk-MK"/>
              </w:rPr>
            </w:pPr>
            <w:r w:rsidRPr="00833C2B">
              <w:rPr>
                <w:rFonts w:ascii="Arial Narrow" w:hAnsi="Arial Narrow" w:cstheme="minorHAnsi"/>
                <w:sz w:val="20"/>
                <w:szCs w:val="20"/>
                <w:lang w:val="mk-MK"/>
              </w:rPr>
              <w:t>На која вероисповед и припаѓате?</w:t>
            </w:r>
          </w:p>
        </w:tc>
        <w:tc>
          <w:tcPr>
            <w:tcW w:w="4590" w:type="dxa"/>
          </w:tcPr>
          <w:p w14:paraId="5A10AA27" w14:textId="7895D952" w:rsidR="007F28FE" w:rsidRPr="00833C2B" w:rsidRDefault="007F28FE" w:rsidP="007F28FE">
            <w:pPr>
              <w:ind w:left="0"/>
              <w:rPr>
                <w:rFonts w:ascii="Arial Narrow" w:hAnsi="Arial Narrow" w:cs="Arial"/>
                <w:sz w:val="20"/>
                <w:szCs w:val="20"/>
                <w:lang w:val="mk-MK"/>
              </w:rPr>
            </w:pPr>
            <w:r w:rsidRPr="00833C2B">
              <w:rPr>
                <w:rFonts w:ascii="Arial Narrow" w:hAnsi="Arial Narrow" w:cstheme="minorHAnsi"/>
                <w:sz w:val="20"/>
                <w:szCs w:val="20"/>
                <w:lang w:val="mk-MK"/>
              </w:rPr>
              <w:t>Православна</w:t>
            </w:r>
            <w:r w:rsidRPr="00833C2B">
              <w:rPr>
                <w:rFonts w:ascii="Arial Narrow" w:hAnsi="Arial Narrow" w:cs="Arial"/>
                <w:sz w:val="20"/>
                <w:szCs w:val="20"/>
                <w:u w:val="dotted"/>
                <w:lang w:val="mk-MK"/>
              </w:rPr>
              <w:tab/>
            </w:r>
            <w:r w:rsidRPr="00833C2B">
              <w:rPr>
                <w:rFonts w:ascii="Arial Narrow" w:hAnsi="Arial Narrow" w:cs="Arial"/>
                <w:sz w:val="20"/>
                <w:szCs w:val="20"/>
                <w:u w:val="dotted"/>
                <w:lang w:val="mk-MK"/>
              </w:rPr>
              <w:tab/>
            </w:r>
            <w:r w:rsidRPr="00833C2B">
              <w:rPr>
                <w:rFonts w:ascii="Arial Narrow" w:hAnsi="Arial Narrow" w:cs="Arial"/>
                <w:sz w:val="20"/>
                <w:szCs w:val="20"/>
                <w:u w:val="dotted"/>
                <w:lang w:val="mk-MK"/>
              </w:rPr>
              <w:tab/>
            </w:r>
            <w:r w:rsidRPr="00833C2B">
              <w:rPr>
                <w:rFonts w:ascii="Arial Narrow" w:hAnsi="Arial Narrow" w:cs="Arial"/>
                <w:sz w:val="20"/>
                <w:szCs w:val="20"/>
                <w:u w:val="dotted"/>
                <w:lang w:val="mk-MK"/>
              </w:rPr>
              <w:tab/>
            </w:r>
            <w:r w:rsidRPr="00833C2B">
              <w:rPr>
                <w:rFonts w:ascii="Arial Narrow" w:hAnsi="Arial Narrow" w:cs="Arial"/>
                <w:sz w:val="20"/>
                <w:szCs w:val="20"/>
                <w:lang w:val="mk-MK"/>
              </w:rPr>
              <w:t xml:space="preserve">1 </w:t>
            </w:r>
          </w:p>
          <w:p w14:paraId="27BF164D" w14:textId="674784B2" w:rsidR="007F28FE" w:rsidRPr="00833C2B" w:rsidRDefault="007F28FE" w:rsidP="007F28FE">
            <w:pPr>
              <w:ind w:left="0"/>
              <w:rPr>
                <w:rFonts w:ascii="Arial Narrow" w:hAnsi="Arial Narrow" w:cs="Arial"/>
                <w:sz w:val="20"/>
                <w:szCs w:val="20"/>
                <w:lang w:val="mk-MK"/>
              </w:rPr>
            </w:pPr>
            <w:r w:rsidRPr="00833C2B">
              <w:rPr>
                <w:rFonts w:ascii="Arial Narrow" w:hAnsi="Arial Narrow" w:cs="Arial"/>
                <w:sz w:val="20"/>
                <w:szCs w:val="20"/>
                <w:lang w:val="mk-MK"/>
              </w:rPr>
              <w:t xml:space="preserve">Католичка </w:t>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Pr="00833C2B">
              <w:rPr>
                <w:rFonts w:ascii="Arial Narrow" w:hAnsi="Arial Narrow" w:cs="Arial"/>
                <w:sz w:val="20"/>
                <w:szCs w:val="20"/>
                <w:lang w:val="mk-MK"/>
              </w:rPr>
              <w:t>2</w:t>
            </w:r>
          </w:p>
          <w:p w14:paraId="6ADCF6ED" w14:textId="1848F54E" w:rsidR="007F28FE" w:rsidRPr="00833C2B" w:rsidRDefault="007F28FE" w:rsidP="007F28FE">
            <w:pPr>
              <w:ind w:left="0"/>
              <w:rPr>
                <w:rFonts w:ascii="Arial Narrow" w:hAnsi="Arial Narrow" w:cs="Arial"/>
                <w:sz w:val="20"/>
                <w:szCs w:val="20"/>
                <w:lang w:val="mk-MK"/>
              </w:rPr>
            </w:pPr>
            <w:r w:rsidRPr="00833C2B">
              <w:rPr>
                <w:rFonts w:ascii="Arial Narrow" w:hAnsi="Arial Narrow" w:cs="Arial"/>
                <w:sz w:val="20"/>
                <w:szCs w:val="20"/>
                <w:lang w:val="mk-MK"/>
              </w:rPr>
              <w:t>Муслиманска</w:t>
            </w:r>
            <w:r w:rsidR="00652C32" w:rsidRPr="00833C2B">
              <w:rPr>
                <w:rFonts w:ascii="Arial Narrow" w:hAnsi="Arial Narrow" w:cs="Arial"/>
                <w:sz w:val="20"/>
                <w:szCs w:val="20"/>
                <w:lang w:val="mk-MK"/>
              </w:rPr>
              <w:t xml:space="preserve"> </w:t>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Pr="00833C2B">
              <w:rPr>
                <w:rFonts w:ascii="Arial Narrow" w:hAnsi="Arial Narrow" w:cs="Arial"/>
                <w:sz w:val="20"/>
                <w:szCs w:val="20"/>
                <w:lang w:val="mk-MK"/>
              </w:rPr>
              <w:t>3</w:t>
            </w:r>
          </w:p>
          <w:p w14:paraId="45E707EF" w14:textId="7FDB6A1C" w:rsidR="007F28FE" w:rsidRPr="00833C2B" w:rsidRDefault="007F28FE" w:rsidP="007F28FE">
            <w:pPr>
              <w:ind w:left="0"/>
              <w:rPr>
                <w:rFonts w:ascii="Arial Narrow" w:hAnsi="Arial Narrow" w:cs="Arial"/>
                <w:sz w:val="20"/>
                <w:szCs w:val="20"/>
                <w:lang w:val="mk-MK"/>
              </w:rPr>
            </w:pPr>
            <w:r w:rsidRPr="00833C2B">
              <w:rPr>
                <w:rFonts w:ascii="Arial Narrow" w:hAnsi="Arial Narrow" w:cs="Arial"/>
                <w:sz w:val="20"/>
                <w:szCs w:val="20"/>
                <w:lang w:val="mk-MK"/>
              </w:rPr>
              <w:t xml:space="preserve">Јудеизам </w:t>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Pr="00833C2B">
              <w:rPr>
                <w:rFonts w:ascii="Arial Narrow" w:hAnsi="Arial Narrow" w:cs="Arial"/>
                <w:sz w:val="20"/>
                <w:szCs w:val="20"/>
                <w:lang w:val="mk-MK"/>
              </w:rPr>
              <w:t>4</w:t>
            </w:r>
          </w:p>
          <w:p w14:paraId="00E0A480" w14:textId="1903B564" w:rsidR="007F28FE" w:rsidRPr="00833C2B" w:rsidRDefault="007F28FE" w:rsidP="007F28FE">
            <w:pPr>
              <w:ind w:left="0"/>
              <w:rPr>
                <w:rFonts w:ascii="Arial Narrow" w:hAnsi="Arial Narrow" w:cs="Arial"/>
                <w:sz w:val="20"/>
                <w:szCs w:val="20"/>
                <w:lang w:val="mk-MK"/>
              </w:rPr>
            </w:pPr>
            <w:r w:rsidRPr="00833C2B">
              <w:rPr>
                <w:rFonts w:ascii="Arial Narrow" w:hAnsi="Arial Narrow" w:cs="Arial"/>
                <w:sz w:val="20"/>
                <w:szCs w:val="20"/>
                <w:lang w:val="mk-MK"/>
              </w:rPr>
              <w:t>Протестан</w:t>
            </w:r>
            <w:r w:rsidR="00445911" w:rsidRPr="00833C2B">
              <w:rPr>
                <w:rFonts w:ascii="Arial Narrow" w:hAnsi="Arial Narrow" w:cs="Arial"/>
                <w:sz w:val="20"/>
                <w:szCs w:val="20"/>
                <w:lang w:val="mk-MK"/>
              </w:rPr>
              <w:t>т</w:t>
            </w:r>
            <w:r w:rsidRPr="00833C2B">
              <w:rPr>
                <w:rFonts w:ascii="Arial Narrow" w:hAnsi="Arial Narrow" w:cs="Arial"/>
                <w:sz w:val="20"/>
                <w:szCs w:val="20"/>
                <w:lang w:val="mk-MK"/>
              </w:rPr>
              <w:t>ска</w:t>
            </w:r>
            <w:r w:rsidR="00652C32" w:rsidRPr="00833C2B">
              <w:rPr>
                <w:rFonts w:ascii="Arial Narrow" w:hAnsi="Arial Narrow" w:cs="Arial"/>
                <w:sz w:val="20"/>
                <w:szCs w:val="20"/>
                <w:lang w:val="mk-MK"/>
              </w:rPr>
              <w:t xml:space="preserve"> </w:t>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Pr="00833C2B">
              <w:rPr>
                <w:rFonts w:ascii="Arial Narrow" w:hAnsi="Arial Narrow" w:cs="Arial"/>
                <w:sz w:val="20"/>
                <w:szCs w:val="20"/>
                <w:lang w:val="mk-MK"/>
              </w:rPr>
              <w:t>5</w:t>
            </w:r>
          </w:p>
          <w:p w14:paraId="19C59382" w14:textId="78402651" w:rsidR="007F28FE" w:rsidRPr="00833C2B" w:rsidRDefault="007F28FE" w:rsidP="007F28FE">
            <w:pPr>
              <w:ind w:left="0"/>
              <w:rPr>
                <w:rFonts w:ascii="Arial Narrow" w:hAnsi="Arial Narrow" w:cs="Arial"/>
                <w:sz w:val="20"/>
                <w:szCs w:val="20"/>
                <w:lang w:val="mk-MK"/>
              </w:rPr>
            </w:pPr>
            <w:r w:rsidRPr="00833C2B">
              <w:rPr>
                <w:rFonts w:ascii="Arial Narrow" w:hAnsi="Arial Narrow" w:cs="Arial"/>
                <w:sz w:val="20"/>
                <w:szCs w:val="20"/>
                <w:lang w:val="mk-MK"/>
              </w:rPr>
              <w:t>Друга</w:t>
            </w:r>
            <w:r w:rsidR="00652C32" w:rsidRPr="00833C2B">
              <w:rPr>
                <w:rFonts w:ascii="Arial Narrow" w:hAnsi="Arial Narrow" w:cs="Arial"/>
                <w:sz w:val="20"/>
                <w:szCs w:val="20"/>
                <w:lang w:val="mk-MK"/>
              </w:rPr>
              <w:t xml:space="preserve"> </w:t>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Pr="00833C2B">
              <w:rPr>
                <w:rFonts w:ascii="Arial Narrow" w:hAnsi="Arial Narrow" w:cs="Arial"/>
                <w:sz w:val="20"/>
                <w:szCs w:val="20"/>
                <w:lang w:val="mk-MK"/>
              </w:rPr>
              <w:t>6</w:t>
            </w:r>
          </w:p>
          <w:p w14:paraId="7BB1FB02" w14:textId="6B6C324D" w:rsidR="007F28FE" w:rsidRPr="00833C2B" w:rsidRDefault="007F28FE" w:rsidP="007F28FE">
            <w:pPr>
              <w:ind w:left="0"/>
              <w:rPr>
                <w:rFonts w:ascii="Arial Narrow" w:hAnsi="Arial Narrow" w:cs="Arial"/>
                <w:sz w:val="20"/>
                <w:szCs w:val="20"/>
                <w:lang w:val="mk-MK"/>
              </w:rPr>
            </w:pPr>
            <w:r w:rsidRPr="00833C2B">
              <w:rPr>
                <w:rFonts w:ascii="Arial Narrow" w:hAnsi="Arial Narrow" w:cs="Arial"/>
                <w:sz w:val="20"/>
                <w:szCs w:val="20"/>
                <w:lang w:val="mk-MK"/>
              </w:rPr>
              <w:t xml:space="preserve">Ниту една </w:t>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Pr="00833C2B">
              <w:rPr>
                <w:rFonts w:ascii="Arial Narrow" w:hAnsi="Arial Narrow" w:cs="Arial"/>
                <w:sz w:val="20"/>
                <w:szCs w:val="20"/>
                <w:lang w:val="mk-MK"/>
              </w:rPr>
              <w:t>7</w:t>
            </w:r>
          </w:p>
          <w:p w14:paraId="20C3E236" w14:textId="39E9E4E9" w:rsidR="00B832F7" w:rsidRPr="00833C2B" w:rsidRDefault="007F28FE" w:rsidP="00652C32">
            <w:pPr>
              <w:rPr>
                <w:rFonts w:ascii="Arial Narrow" w:hAnsi="Arial Narrow" w:cstheme="minorHAnsi"/>
                <w:sz w:val="20"/>
                <w:szCs w:val="20"/>
                <w:lang w:val="mk-MK"/>
              </w:rPr>
            </w:pPr>
            <w:r w:rsidRPr="00833C2B">
              <w:rPr>
                <w:rFonts w:ascii="Arial Narrow" w:hAnsi="Arial Narrow" w:cstheme="minorHAnsi"/>
                <w:b/>
                <w:sz w:val="20"/>
                <w:szCs w:val="20"/>
                <w:lang w:val="mk-MK"/>
              </w:rPr>
              <w:t xml:space="preserve">[НЕ    Не читај </w:t>
            </w:r>
            <w:r w:rsidRPr="00833C2B">
              <w:rPr>
                <w:rFonts w:ascii="Arial Narrow" w:hAnsi="Arial Narrow" w:cstheme="minorHAnsi"/>
                <w:bCs/>
                <w:sz w:val="20"/>
                <w:szCs w:val="20"/>
                <w:lang w:val="mk-MK"/>
              </w:rPr>
              <w:t>НЗ/БО</w:t>
            </w:r>
            <w:r w:rsidR="00652C32" w:rsidRPr="00833C2B">
              <w:rPr>
                <w:rFonts w:ascii="Arial Narrow" w:hAnsi="Arial Narrow" w:cstheme="minorHAnsi"/>
                <w:bCs/>
                <w:sz w:val="20"/>
                <w:szCs w:val="20"/>
                <w:lang w:val="mk-MK"/>
              </w:rPr>
              <w:t xml:space="preserve"> </w:t>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00652C32" w:rsidRPr="00833C2B">
              <w:rPr>
                <w:rFonts w:ascii="Arial Narrow" w:hAnsi="Arial Narrow" w:cs="Arial"/>
                <w:sz w:val="20"/>
                <w:szCs w:val="20"/>
                <w:u w:val="dotted"/>
                <w:lang w:val="mk-MK"/>
              </w:rPr>
              <w:tab/>
            </w:r>
            <w:r w:rsidRPr="00833C2B">
              <w:rPr>
                <w:rFonts w:ascii="Arial Narrow" w:hAnsi="Arial Narrow" w:cs="Arial"/>
                <w:sz w:val="20"/>
                <w:szCs w:val="20"/>
                <w:lang w:val="mk-MK"/>
              </w:rPr>
              <w:t>99</w:t>
            </w:r>
          </w:p>
        </w:tc>
      </w:tr>
      <w:tr w:rsidR="00B832F7" w:rsidRPr="00495ACD" w14:paraId="7B97AF4A" w14:textId="77777777" w:rsidTr="00F864F6">
        <w:tc>
          <w:tcPr>
            <w:tcW w:w="1155" w:type="dxa"/>
          </w:tcPr>
          <w:p w14:paraId="7FF5FDE7" w14:textId="77777777" w:rsidR="00B832F7" w:rsidRPr="00833C2B" w:rsidRDefault="00B832F7" w:rsidP="00C64468">
            <w:pPr>
              <w:ind w:left="0"/>
              <w:rPr>
                <w:rFonts w:ascii="Arial Narrow" w:hAnsi="Arial Narrow"/>
                <w:b/>
                <w:sz w:val="20"/>
                <w:szCs w:val="20"/>
                <w:u w:val="single"/>
                <w:lang w:val="mk-MK"/>
              </w:rPr>
            </w:pPr>
            <w:r w:rsidRPr="00833C2B">
              <w:rPr>
                <w:rFonts w:ascii="Arial Narrow" w:hAnsi="Arial Narrow" w:cstheme="minorHAnsi"/>
                <w:b/>
                <w:sz w:val="20"/>
                <w:szCs w:val="20"/>
                <w:lang w:val="mk-MK"/>
              </w:rPr>
              <w:t>Ethni</w:t>
            </w:r>
          </w:p>
        </w:tc>
        <w:tc>
          <w:tcPr>
            <w:tcW w:w="4312" w:type="dxa"/>
          </w:tcPr>
          <w:p w14:paraId="1B1A73CB" w14:textId="77777777" w:rsidR="00B832F7" w:rsidRPr="00833C2B" w:rsidRDefault="00B832F7" w:rsidP="00C64468">
            <w:pPr>
              <w:ind w:left="0"/>
              <w:rPr>
                <w:rFonts w:ascii="Arial Narrow" w:hAnsi="Arial Narrow"/>
                <w:b/>
                <w:sz w:val="20"/>
                <w:szCs w:val="20"/>
                <w:u w:val="single"/>
                <w:lang w:val="mk-MK"/>
              </w:rPr>
            </w:pPr>
            <w:r w:rsidRPr="00833C2B">
              <w:rPr>
                <w:rFonts w:ascii="Arial Narrow" w:hAnsi="Arial Narrow" w:cstheme="minorHAnsi"/>
                <w:sz w:val="20"/>
                <w:szCs w:val="20"/>
                <w:lang w:val="mk-MK"/>
              </w:rPr>
              <w:t>Која е вашата националност?</w:t>
            </w:r>
          </w:p>
        </w:tc>
        <w:tc>
          <w:tcPr>
            <w:tcW w:w="4590" w:type="dxa"/>
          </w:tcPr>
          <w:p w14:paraId="22C157B6" w14:textId="1701EC2B" w:rsidR="00B832F7" w:rsidRPr="00833C2B" w:rsidRDefault="007F28FE"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Македонец/Македонка</w:t>
            </w:r>
            <w:r w:rsidR="00270238" w:rsidRPr="00833C2B">
              <w:rPr>
                <w:rFonts w:ascii="Arial Narrow" w:hAnsi="Arial Narrow" w:cstheme="minorHAnsi"/>
                <w:sz w:val="20"/>
                <w:szCs w:val="20"/>
                <w:lang w:val="mk-MK"/>
              </w:rPr>
              <w:t xml:space="preserve"> </w:t>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Pr="00833C2B">
              <w:rPr>
                <w:rFonts w:ascii="Arial Narrow" w:hAnsi="Arial Narrow" w:cstheme="minorHAnsi"/>
                <w:sz w:val="20"/>
                <w:szCs w:val="20"/>
                <w:lang w:val="mk-MK"/>
              </w:rPr>
              <w:t>1</w:t>
            </w:r>
          </w:p>
          <w:p w14:paraId="7FA17073" w14:textId="52693362" w:rsidR="007F28FE" w:rsidRPr="00833C2B" w:rsidRDefault="007F28FE"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Албанец/Албанка</w:t>
            </w:r>
            <w:r w:rsidR="00270238" w:rsidRPr="00833C2B">
              <w:rPr>
                <w:rFonts w:ascii="Arial Narrow" w:hAnsi="Arial Narrow" w:cstheme="minorHAnsi"/>
                <w:sz w:val="20"/>
                <w:szCs w:val="20"/>
                <w:lang w:val="mk-MK"/>
              </w:rPr>
              <w:t xml:space="preserve"> </w:t>
            </w:r>
            <w:r w:rsidRPr="00833C2B">
              <w:rPr>
                <w:rFonts w:ascii="Arial Narrow" w:hAnsi="Arial Narrow" w:cstheme="minorHAnsi"/>
                <w:sz w:val="20"/>
                <w:szCs w:val="20"/>
                <w:lang w:val="mk-MK"/>
              </w:rPr>
              <w:t>.</w:t>
            </w:r>
            <w:r w:rsidR="00270238" w:rsidRPr="00833C2B">
              <w:rPr>
                <w:rFonts w:ascii="Arial Narrow" w:hAnsi="Arial Narrow" w:cs="Arial"/>
                <w:sz w:val="20"/>
                <w:szCs w:val="20"/>
                <w:u w:val="dotted"/>
                <w:lang w:val="mk-MK"/>
              </w:rPr>
              <w:t xml:space="preserve"> </w:t>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Pr="00833C2B">
              <w:rPr>
                <w:rFonts w:ascii="Arial Narrow" w:hAnsi="Arial Narrow" w:cstheme="minorHAnsi"/>
                <w:sz w:val="20"/>
                <w:szCs w:val="20"/>
                <w:lang w:val="mk-MK"/>
              </w:rPr>
              <w:t>2</w:t>
            </w:r>
          </w:p>
          <w:p w14:paraId="61D7C86E" w14:textId="1E9339A3" w:rsidR="007F28FE" w:rsidRPr="00833C2B" w:rsidRDefault="007F28FE"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Ром/Ромка</w:t>
            </w:r>
            <w:r w:rsidR="00270238" w:rsidRPr="00833C2B">
              <w:rPr>
                <w:rFonts w:ascii="Arial Narrow" w:hAnsi="Arial Narrow" w:cstheme="minorHAnsi"/>
                <w:sz w:val="20"/>
                <w:szCs w:val="20"/>
                <w:lang w:val="mk-MK"/>
              </w:rPr>
              <w:t xml:space="preserve"> </w:t>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Pr="00833C2B">
              <w:rPr>
                <w:rFonts w:ascii="Arial Narrow" w:hAnsi="Arial Narrow" w:cstheme="minorHAnsi"/>
                <w:sz w:val="20"/>
                <w:szCs w:val="20"/>
                <w:lang w:val="mk-MK"/>
              </w:rPr>
              <w:t>3</w:t>
            </w:r>
          </w:p>
          <w:p w14:paraId="30CC967A" w14:textId="4D4553F8" w:rsidR="007F28FE" w:rsidRPr="00833C2B" w:rsidRDefault="007F28FE"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Турчин/Турчинка</w:t>
            </w:r>
            <w:r w:rsidR="00270238" w:rsidRPr="00833C2B">
              <w:rPr>
                <w:rFonts w:ascii="Arial Narrow" w:hAnsi="Arial Narrow" w:cstheme="minorHAnsi"/>
                <w:sz w:val="20"/>
                <w:szCs w:val="20"/>
                <w:lang w:val="mk-MK"/>
              </w:rPr>
              <w:t xml:space="preserve"> </w:t>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Pr="00833C2B">
              <w:rPr>
                <w:rFonts w:ascii="Arial Narrow" w:hAnsi="Arial Narrow" w:cstheme="minorHAnsi"/>
                <w:sz w:val="20"/>
                <w:szCs w:val="20"/>
                <w:lang w:val="mk-MK"/>
              </w:rPr>
              <w:t>4</w:t>
            </w:r>
          </w:p>
          <w:p w14:paraId="27881910" w14:textId="0DEE930E" w:rsidR="007F28FE" w:rsidRPr="00833C2B" w:rsidRDefault="007F28FE"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Србин/Србинка</w:t>
            </w:r>
            <w:r w:rsidR="00270238" w:rsidRPr="00833C2B">
              <w:rPr>
                <w:rFonts w:ascii="Arial Narrow" w:hAnsi="Arial Narrow" w:cstheme="minorHAnsi"/>
                <w:sz w:val="20"/>
                <w:szCs w:val="20"/>
                <w:lang w:val="mk-MK"/>
              </w:rPr>
              <w:t xml:space="preserve"> </w:t>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Pr="00833C2B">
              <w:rPr>
                <w:rFonts w:ascii="Arial Narrow" w:hAnsi="Arial Narrow" w:cstheme="minorHAnsi"/>
                <w:sz w:val="20"/>
                <w:szCs w:val="20"/>
                <w:lang w:val="mk-MK"/>
              </w:rPr>
              <w:t>5</w:t>
            </w:r>
          </w:p>
          <w:p w14:paraId="0D7B06D3" w14:textId="69DE71B0" w:rsidR="007F28FE" w:rsidRPr="00833C2B" w:rsidRDefault="007F28FE"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Босанец/Босанка</w:t>
            </w:r>
            <w:r w:rsidR="00270238" w:rsidRPr="00833C2B">
              <w:rPr>
                <w:rFonts w:ascii="Arial Narrow" w:hAnsi="Arial Narrow" w:cstheme="minorHAnsi"/>
                <w:sz w:val="20"/>
                <w:szCs w:val="20"/>
                <w:lang w:val="mk-MK"/>
              </w:rPr>
              <w:t xml:space="preserve"> </w:t>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Pr="00833C2B">
              <w:rPr>
                <w:rFonts w:ascii="Arial Narrow" w:hAnsi="Arial Narrow" w:cstheme="minorHAnsi"/>
                <w:sz w:val="20"/>
                <w:szCs w:val="20"/>
                <w:lang w:val="mk-MK"/>
              </w:rPr>
              <w:t>6</w:t>
            </w:r>
          </w:p>
          <w:p w14:paraId="36D19E82" w14:textId="666B0D9D" w:rsidR="007F28FE" w:rsidRPr="00833C2B" w:rsidRDefault="007F28FE"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Влав/Влаинка</w:t>
            </w:r>
            <w:r w:rsidR="00270238" w:rsidRPr="00833C2B">
              <w:rPr>
                <w:rFonts w:ascii="Arial Narrow" w:hAnsi="Arial Narrow" w:cstheme="minorHAnsi"/>
                <w:sz w:val="20"/>
                <w:szCs w:val="20"/>
                <w:lang w:val="mk-MK"/>
              </w:rPr>
              <w:t xml:space="preserve"> </w:t>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Pr="00833C2B">
              <w:rPr>
                <w:rFonts w:ascii="Arial Narrow" w:hAnsi="Arial Narrow" w:cstheme="minorHAnsi"/>
                <w:sz w:val="20"/>
                <w:szCs w:val="20"/>
                <w:lang w:val="mk-MK"/>
              </w:rPr>
              <w:t>7</w:t>
            </w:r>
          </w:p>
          <w:p w14:paraId="0F570CF0" w14:textId="3FD9FEAC" w:rsidR="007F28FE" w:rsidRPr="00833C2B" w:rsidRDefault="007F28FE"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Друго</w:t>
            </w:r>
            <w:r w:rsidR="00270238" w:rsidRPr="00833C2B">
              <w:rPr>
                <w:rFonts w:ascii="Arial Narrow" w:hAnsi="Arial Narrow" w:cstheme="minorHAnsi"/>
                <w:sz w:val="20"/>
                <w:szCs w:val="20"/>
                <w:lang w:val="mk-MK"/>
              </w:rPr>
              <w:t xml:space="preserve"> </w:t>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Pr="00833C2B">
              <w:rPr>
                <w:rFonts w:ascii="Arial Narrow" w:hAnsi="Arial Narrow" w:cstheme="minorHAnsi"/>
                <w:sz w:val="20"/>
                <w:szCs w:val="20"/>
                <w:lang w:val="mk-MK"/>
              </w:rPr>
              <w:t>8</w:t>
            </w:r>
          </w:p>
          <w:p w14:paraId="60D8E35F" w14:textId="14EAE475" w:rsidR="007F28FE" w:rsidRPr="00833C2B" w:rsidRDefault="007F28FE" w:rsidP="00C64468">
            <w:pPr>
              <w:ind w:left="0"/>
              <w:rPr>
                <w:rFonts w:ascii="Arial Narrow" w:hAnsi="Arial Narrow" w:cstheme="minorHAnsi"/>
                <w:sz w:val="20"/>
                <w:szCs w:val="20"/>
                <w:lang w:val="mk-MK"/>
              </w:rPr>
            </w:pPr>
            <w:r w:rsidRPr="00833C2B">
              <w:rPr>
                <w:rFonts w:ascii="Arial Narrow" w:hAnsi="Arial Narrow" w:cstheme="minorHAnsi"/>
                <w:b/>
                <w:bCs/>
                <w:sz w:val="20"/>
                <w:szCs w:val="20"/>
                <w:lang w:val="mk-MK"/>
              </w:rPr>
              <w:t>Не читај</w:t>
            </w:r>
            <w:r w:rsidR="00852D9F" w:rsidRPr="00833C2B">
              <w:rPr>
                <w:rFonts w:ascii="Arial Narrow" w:hAnsi="Arial Narrow" w:cstheme="minorHAnsi"/>
                <w:sz w:val="20"/>
                <w:szCs w:val="20"/>
                <w:lang w:val="mk-MK"/>
              </w:rPr>
              <w:t xml:space="preserve"> НЗ/</w:t>
            </w:r>
            <w:r w:rsidRPr="00833C2B">
              <w:rPr>
                <w:rFonts w:ascii="Arial Narrow" w:hAnsi="Arial Narrow" w:cstheme="minorHAnsi"/>
                <w:sz w:val="20"/>
                <w:szCs w:val="20"/>
                <w:lang w:val="mk-MK"/>
              </w:rPr>
              <w:t>БО</w:t>
            </w:r>
            <w:r w:rsidR="00270238" w:rsidRPr="00833C2B">
              <w:rPr>
                <w:rFonts w:ascii="Arial Narrow" w:hAnsi="Arial Narrow" w:cstheme="minorHAnsi"/>
                <w:sz w:val="20"/>
                <w:szCs w:val="20"/>
                <w:lang w:val="mk-MK"/>
              </w:rPr>
              <w:t xml:space="preserve"> </w:t>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00270238" w:rsidRPr="00833C2B">
              <w:rPr>
                <w:rFonts w:ascii="Arial Narrow" w:hAnsi="Arial Narrow" w:cs="Arial"/>
                <w:sz w:val="20"/>
                <w:szCs w:val="20"/>
                <w:u w:val="dotted"/>
                <w:lang w:val="mk-MK"/>
              </w:rPr>
              <w:tab/>
            </w:r>
            <w:r w:rsidRPr="00833C2B">
              <w:rPr>
                <w:rFonts w:ascii="Arial Narrow" w:hAnsi="Arial Narrow" w:cstheme="minorHAnsi"/>
                <w:sz w:val="20"/>
                <w:szCs w:val="20"/>
                <w:lang w:val="mk-MK"/>
              </w:rPr>
              <w:t>99</w:t>
            </w:r>
          </w:p>
        </w:tc>
      </w:tr>
      <w:tr w:rsidR="00B832F7" w:rsidRPr="00833C2B" w14:paraId="5A93D35F" w14:textId="77777777" w:rsidTr="00F864F6">
        <w:tc>
          <w:tcPr>
            <w:tcW w:w="1155" w:type="dxa"/>
          </w:tcPr>
          <w:p w14:paraId="052CACC9" w14:textId="77777777" w:rsidR="00B832F7" w:rsidRPr="00833C2B" w:rsidRDefault="00B832F7" w:rsidP="00C64468">
            <w:pPr>
              <w:ind w:left="0"/>
              <w:rPr>
                <w:rFonts w:ascii="Arial Narrow" w:hAnsi="Arial Narrow"/>
                <w:b/>
                <w:sz w:val="20"/>
                <w:szCs w:val="20"/>
                <w:u w:val="single"/>
                <w:lang w:val="mk-MK"/>
              </w:rPr>
            </w:pPr>
            <w:r w:rsidRPr="00833C2B">
              <w:rPr>
                <w:rFonts w:ascii="Arial Narrow" w:hAnsi="Arial Narrow" w:cstheme="minorHAnsi"/>
                <w:b/>
                <w:sz w:val="20"/>
                <w:szCs w:val="20"/>
                <w:lang w:val="mk-MK"/>
              </w:rPr>
              <w:t>Nation</w:t>
            </w:r>
          </w:p>
        </w:tc>
        <w:tc>
          <w:tcPr>
            <w:tcW w:w="4312" w:type="dxa"/>
          </w:tcPr>
          <w:p w14:paraId="1DED5B16"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Која е вашиот моментален национален статус? </w:t>
            </w:r>
          </w:p>
          <w:p w14:paraId="35CC1A15" w14:textId="77777777" w:rsidR="00B832F7" w:rsidRPr="00833C2B" w:rsidRDefault="00B832F7" w:rsidP="00C64468">
            <w:pPr>
              <w:ind w:left="0"/>
              <w:rPr>
                <w:rFonts w:ascii="Arial Narrow" w:hAnsi="Arial Narrow"/>
                <w:b/>
                <w:sz w:val="20"/>
                <w:szCs w:val="20"/>
                <w:u w:val="single"/>
                <w:lang w:val="mk-MK"/>
              </w:rPr>
            </w:pPr>
            <w:r w:rsidRPr="00833C2B">
              <w:rPr>
                <w:rFonts w:ascii="Arial Narrow" w:hAnsi="Arial Narrow" w:cstheme="minorHAnsi"/>
                <w:sz w:val="20"/>
                <w:szCs w:val="20"/>
                <w:lang w:val="mk-MK"/>
              </w:rPr>
              <w:t>Дали сте...?</w:t>
            </w:r>
          </w:p>
        </w:tc>
        <w:tc>
          <w:tcPr>
            <w:tcW w:w="4590" w:type="dxa"/>
          </w:tcPr>
          <w:p w14:paraId="72116F38"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Државјанин</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1</w:t>
            </w:r>
          </w:p>
          <w:p w14:paraId="21E49E26" w14:textId="77777777" w:rsidR="00B832F7" w:rsidRPr="00833C2B" w:rsidRDefault="00B832F7" w:rsidP="00C64468">
            <w:pPr>
              <w:ind w:left="0"/>
              <w:rPr>
                <w:rFonts w:ascii="Arial Narrow" w:hAnsi="Arial Narrow"/>
                <w:b/>
                <w:sz w:val="20"/>
                <w:szCs w:val="20"/>
                <w:u w:val="single"/>
                <w:lang w:val="mk-MK"/>
              </w:rPr>
            </w:pPr>
            <w:r w:rsidRPr="00833C2B">
              <w:rPr>
                <w:rFonts w:ascii="Arial Narrow" w:hAnsi="Arial Narrow" w:cstheme="minorHAnsi"/>
                <w:sz w:val="20"/>
                <w:szCs w:val="20"/>
                <w:lang w:val="mk-MK"/>
              </w:rPr>
              <w:t>Странец</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t xml:space="preserve">                  </w:t>
            </w:r>
            <w:r w:rsidRPr="00833C2B">
              <w:rPr>
                <w:rFonts w:ascii="Arial Narrow" w:hAnsi="Arial Narrow"/>
                <w:sz w:val="20"/>
                <w:szCs w:val="20"/>
                <w:u w:val="dotted"/>
                <w:lang w:val="mk-MK"/>
              </w:rPr>
              <w:tab/>
            </w:r>
            <w:r w:rsidRPr="00833C2B">
              <w:rPr>
                <w:rFonts w:ascii="Arial Narrow" w:hAnsi="Arial Narrow" w:cstheme="minorHAnsi"/>
                <w:sz w:val="20"/>
                <w:szCs w:val="20"/>
                <w:lang w:val="mk-MK"/>
              </w:rPr>
              <w:t>2</w:t>
            </w:r>
          </w:p>
        </w:tc>
      </w:tr>
      <w:tr w:rsidR="00B832F7" w:rsidRPr="00833C2B" w14:paraId="2DD2AA73" w14:textId="77777777" w:rsidTr="00F864F6">
        <w:tc>
          <w:tcPr>
            <w:tcW w:w="1155" w:type="dxa"/>
          </w:tcPr>
          <w:p w14:paraId="7420CCDC" w14:textId="77777777" w:rsidR="00B832F7" w:rsidRPr="00833C2B" w:rsidRDefault="00B832F7" w:rsidP="00C64468">
            <w:pPr>
              <w:ind w:left="0"/>
              <w:rPr>
                <w:rFonts w:ascii="Arial Narrow" w:hAnsi="Arial Narrow"/>
                <w:b/>
                <w:sz w:val="20"/>
                <w:szCs w:val="20"/>
                <w:u w:val="single"/>
                <w:lang w:val="mk-MK"/>
              </w:rPr>
            </w:pPr>
            <w:r w:rsidRPr="00833C2B">
              <w:rPr>
                <w:rFonts w:ascii="Arial Narrow" w:hAnsi="Arial Narrow" w:cstheme="minorHAnsi"/>
                <w:b/>
                <w:sz w:val="20"/>
                <w:szCs w:val="20"/>
                <w:lang w:val="mk-MK"/>
              </w:rPr>
              <w:t>Sleep</w:t>
            </w:r>
          </w:p>
        </w:tc>
        <w:tc>
          <w:tcPr>
            <w:tcW w:w="4312" w:type="dxa"/>
          </w:tcPr>
          <w:p w14:paraId="295FFC99" w14:textId="77777777" w:rsidR="00B832F7" w:rsidRPr="00833C2B" w:rsidRDefault="00B832F7" w:rsidP="00C64468">
            <w:pPr>
              <w:ind w:left="0"/>
              <w:rPr>
                <w:rFonts w:ascii="Arial Narrow" w:hAnsi="Arial Narrow"/>
                <w:b/>
                <w:sz w:val="20"/>
                <w:szCs w:val="20"/>
                <w:u w:val="single"/>
                <w:lang w:val="mk-MK"/>
              </w:rPr>
            </w:pPr>
            <w:r w:rsidRPr="00833C2B">
              <w:rPr>
                <w:rFonts w:ascii="Arial Narrow" w:hAnsi="Arial Narrow" w:cstheme="minorHAnsi"/>
                <w:sz w:val="20"/>
                <w:szCs w:val="20"/>
                <w:lang w:val="mk-MK"/>
              </w:rPr>
              <w:t>Колку спални соби има во вашето домаќинство?</w:t>
            </w:r>
          </w:p>
        </w:tc>
        <w:tc>
          <w:tcPr>
            <w:tcW w:w="4590" w:type="dxa"/>
          </w:tcPr>
          <w:p w14:paraId="626A49FA" w14:textId="623307C4"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Отворено прашање</w:t>
            </w:r>
            <w:r w:rsidR="00240029" w:rsidRPr="00833C2B">
              <w:rPr>
                <w:rFonts w:ascii="Arial Narrow" w:hAnsi="Arial Narrow"/>
                <w:sz w:val="20"/>
                <w:szCs w:val="20"/>
                <w:lang w:val="mk-MK"/>
              </w:rPr>
              <w:t xml:space="preserve"> (број)</w:t>
            </w:r>
          </w:p>
          <w:p w14:paraId="22A4F834" w14:textId="77777777" w:rsidR="00B832F7" w:rsidRPr="00833C2B" w:rsidRDefault="00B832F7" w:rsidP="00C64468">
            <w:pPr>
              <w:rPr>
                <w:rFonts w:ascii="Arial Narrow" w:hAnsi="Arial Narrow"/>
                <w:sz w:val="20"/>
                <w:szCs w:val="20"/>
                <w:lang w:val="mk-MK"/>
              </w:rPr>
            </w:pPr>
            <w:r w:rsidRPr="00833C2B">
              <w:rPr>
                <w:rFonts w:ascii="Arial Narrow" w:hAnsi="Arial Narrow"/>
                <w:sz w:val="20"/>
                <w:szCs w:val="20"/>
                <w:lang w:val="mk-MK"/>
              </w:rPr>
              <w:t xml:space="preserve"> [</w:t>
            </w:r>
          </w:p>
        </w:tc>
      </w:tr>
    </w:tbl>
    <w:p w14:paraId="05E1C32A" w14:textId="77777777" w:rsidR="00B832F7" w:rsidRPr="00833C2B" w:rsidRDefault="00B832F7" w:rsidP="00B832F7">
      <w:pPr>
        <w:autoSpaceDE w:val="0"/>
        <w:autoSpaceDN w:val="0"/>
        <w:adjustRightInd w:val="0"/>
        <w:spacing w:after="0" w:line="240" w:lineRule="auto"/>
        <w:ind w:left="0"/>
        <w:rPr>
          <w:rFonts w:ascii="Arial Narrow" w:hAnsi="Arial Narrow" w:cstheme="minorHAnsi"/>
          <w:sz w:val="20"/>
          <w:szCs w:val="20"/>
          <w:lang w:val="mk-MK"/>
        </w:rPr>
      </w:pPr>
    </w:p>
    <w:tbl>
      <w:tblPr>
        <w:tblStyle w:val="TableGrid"/>
        <w:tblW w:w="10057" w:type="dxa"/>
        <w:tblInd w:w="-252" w:type="dxa"/>
        <w:tblCellMar>
          <w:left w:w="115" w:type="dxa"/>
          <w:right w:w="115" w:type="dxa"/>
        </w:tblCellMar>
        <w:tblLook w:val="04A0" w:firstRow="1" w:lastRow="0" w:firstColumn="1" w:lastColumn="0" w:noHBand="0" w:noVBand="1"/>
      </w:tblPr>
      <w:tblGrid>
        <w:gridCol w:w="1188"/>
        <w:gridCol w:w="4279"/>
        <w:gridCol w:w="4590"/>
      </w:tblGrid>
      <w:tr w:rsidR="00B832F7" w:rsidRPr="00833C2B" w14:paraId="20347B7A" w14:textId="77777777" w:rsidTr="00F864F6">
        <w:tc>
          <w:tcPr>
            <w:tcW w:w="1188" w:type="dxa"/>
          </w:tcPr>
          <w:p w14:paraId="4108DD60"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sz w:val="20"/>
                <w:szCs w:val="20"/>
                <w:lang w:val="mk-MK"/>
              </w:rPr>
              <w:t>Fin</w:t>
            </w:r>
          </w:p>
        </w:tc>
        <w:tc>
          <w:tcPr>
            <w:tcW w:w="4279" w:type="dxa"/>
          </w:tcPr>
          <w:p w14:paraId="13681F66" w14:textId="77777777" w:rsidR="00F864F6"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Која од следниве изјави најдобро ја опишува </w:t>
            </w:r>
          </w:p>
          <w:p w14:paraId="0C2191C8" w14:textId="1801AD75"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финансиската состојба во вашето домаќинство?</w:t>
            </w:r>
          </w:p>
        </w:tc>
        <w:tc>
          <w:tcPr>
            <w:tcW w:w="4590" w:type="dxa"/>
          </w:tcPr>
          <w:p w14:paraId="7EE25A54" w14:textId="63DF0114" w:rsidR="00B832F7" w:rsidRPr="002A46E8" w:rsidRDefault="00B832F7" w:rsidP="00C64468">
            <w:pPr>
              <w:ind w:left="0" w:right="0"/>
              <w:rPr>
                <w:rFonts w:ascii="Arial Narrow" w:hAnsi="Arial Narrow"/>
                <w:sz w:val="20"/>
                <w:szCs w:val="20"/>
                <w:lang w:val="mk-MK"/>
              </w:rPr>
            </w:pPr>
            <w:r w:rsidRPr="002A46E8">
              <w:rPr>
                <w:rFonts w:ascii="Arial Narrow" w:hAnsi="Arial Narrow"/>
                <w:sz w:val="20"/>
                <w:szCs w:val="20"/>
                <w:lang w:val="mk-MK"/>
              </w:rPr>
              <w:t>Немаме доволно пари дури ни за купување на основни производи и купувањето на облека е потешко</w:t>
            </w:r>
            <w:r w:rsidRPr="002A46E8">
              <w:rPr>
                <w:rFonts w:ascii="Arial Narrow" w:hAnsi="Arial Narrow"/>
                <w:sz w:val="20"/>
                <w:szCs w:val="20"/>
                <w:u w:val="dotted"/>
                <w:lang w:val="mk-MK"/>
              </w:rPr>
              <w:tab/>
            </w:r>
            <w:r w:rsidRPr="002A46E8">
              <w:rPr>
                <w:rFonts w:ascii="Arial Narrow" w:hAnsi="Arial Narrow"/>
                <w:sz w:val="20"/>
                <w:szCs w:val="20"/>
                <w:u w:val="dotted"/>
                <w:lang w:val="mk-MK"/>
              </w:rPr>
              <w:tab/>
            </w:r>
            <w:r w:rsidR="00A82DF1" w:rsidRPr="002A46E8">
              <w:rPr>
                <w:rFonts w:ascii="Arial Narrow" w:hAnsi="Arial Narrow"/>
                <w:sz w:val="20"/>
                <w:szCs w:val="20"/>
                <w:u w:val="dotted"/>
                <w:lang w:val="mk-MK"/>
              </w:rPr>
              <w:t xml:space="preserve">                                </w:t>
            </w:r>
            <w:r w:rsidRPr="002A46E8">
              <w:rPr>
                <w:rFonts w:ascii="Arial Narrow" w:hAnsi="Arial Narrow"/>
                <w:sz w:val="20"/>
                <w:szCs w:val="20"/>
                <w:u w:val="dotted"/>
                <w:lang w:val="mk-MK"/>
              </w:rPr>
              <w:tab/>
            </w:r>
            <w:r w:rsidRPr="002A46E8">
              <w:rPr>
                <w:rFonts w:ascii="Arial Narrow" w:hAnsi="Arial Narrow"/>
                <w:sz w:val="20"/>
                <w:szCs w:val="20"/>
                <w:lang w:val="mk-MK"/>
              </w:rPr>
              <w:t>1</w:t>
            </w:r>
          </w:p>
          <w:p w14:paraId="4CB03CF4" w14:textId="77777777" w:rsidR="00B832F7" w:rsidRPr="002A46E8" w:rsidRDefault="00B832F7" w:rsidP="00C64468">
            <w:pPr>
              <w:ind w:left="0"/>
              <w:rPr>
                <w:rFonts w:ascii="Arial Narrow" w:hAnsi="Arial Narrow"/>
                <w:sz w:val="20"/>
                <w:szCs w:val="20"/>
                <w:lang w:val="mk-MK"/>
              </w:rPr>
            </w:pPr>
            <w:r w:rsidRPr="002A46E8">
              <w:rPr>
                <w:rFonts w:ascii="Arial Narrow" w:hAnsi="Arial Narrow"/>
                <w:sz w:val="20"/>
                <w:szCs w:val="20"/>
                <w:lang w:val="mk-MK"/>
              </w:rPr>
              <w:t>Можеме да купиме основни производи, но купувањето на облека е потешко</w:t>
            </w:r>
            <w:r w:rsidRPr="002A46E8">
              <w:rPr>
                <w:rFonts w:ascii="Arial Narrow" w:hAnsi="Arial Narrow"/>
                <w:sz w:val="20"/>
                <w:szCs w:val="20"/>
                <w:u w:val="dotted" w:color="595959" w:themeColor="text1" w:themeTint="A6"/>
                <w:lang w:val="mk-MK"/>
              </w:rPr>
              <w:tab/>
              <w:t xml:space="preserve"> </w:t>
            </w:r>
            <w:r w:rsidRPr="002A46E8">
              <w:rPr>
                <w:rFonts w:ascii="Arial Narrow" w:hAnsi="Arial Narrow"/>
                <w:sz w:val="20"/>
                <w:szCs w:val="20"/>
                <w:lang w:val="mk-MK"/>
              </w:rPr>
              <w:t>2</w:t>
            </w:r>
          </w:p>
          <w:p w14:paraId="201F40F9" w14:textId="77777777" w:rsidR="00B832F7" w:rsidRPr="002A46E8" w:rsidRDefault="00B832F7" w:rsidP="00C64468">
            <w:pPr>
              <w:ind w:left="0"/>
              <w:rPr>
                <w:rFonts w:ascii="Arial Narrow" w:hAnsi="Arial Narrow"/>
                <w:sz w:val="20"/>
                <w:szCs w:val="20"/>
                <w:lang w:val="mk-MK"/>
              </w:rPr>
            </w:pPr>
            <w:r w:rsidRPr="002A46E8">
              <w:rPr>
                <w:rFonts w:ascii="Arial Narrow" w:hAnsi="Arial Narrow"/>
                <w:sz w:val="20"/>
                <w:szCs w:val="20"/>
                <w:lang w:val="mk-MK"/>
              </w:rPr>
              <w:t xml:space="preserve">Можеме да купиме основни производи и облека, </w:t>
            </w:r>
          </w:p>
          <w:p w14:paraId="6A0C4C3F" w14:textId="77777777" w:rsidR="00B832F7" w:rsidRPr="002A46E8" w:rsidRDefault="00B832F7" w:rsidP="00C64468">
            <w:pPr>
              <w:ind w:left="0"/>
              <w:rPr>
                <w:rFonts w:ascii="Arial Narrow" w:hAnsi="Arial Narrow"/>
                <w:sz w:val="20"/>
                <w:szCs w:val="20"/>
                <w:lang w:val="mk-MK"/>
              </w:rPr>
            </w:pPr>
            <w:r w:rsidRPr="002A46E8">
              <w:rPr>
                <w:rFonts w:ascii="Arial Narrow" w:hAnsi="Arial Narrow"/>
                <w:sz w:val="20"/>
                <w:szCs w:val="20"/>
                <w:lang w:val="mk-MK"/>
              </w:rPr>
              <w:t>но не и трајни потрошни добра</w:t>
            </w:r>
            <w:r w:rsidRPr="002A46E8">
              <w:rPr>
                <w:rFonts w:ascii="Arial Narrow" w:hAnsi="Arial Narrow"/>
                <w:sz w:val="20"/>
                <w:szCs w:val="20"/>
                <w:u w:val="dotted"/>
                <w:lang w:val="mk-MK"/>
              </w:rPr>
              <w:tab/>
            </w:r>
            <w:r w:rsidRPr="002A46E8">
              <w:rPr>
                <w:rFonts w:ascii="Arial Narrow" w:hAnsi="Arial Narrow"/>
                <w:sz w:val="20"/>
                <w:szCs w:val="20"/>
                <w:u w:val="dotted"/>
                <w:lang w:val="mk-MK"/>
              </w:rPr>
              <w:tab/>
            </w:r>
            <w:r w:rsidRPr="002A46E8">
              <w:rPr>
                <w:rFonts w:ascii="Arial Narrow" w:hAnsi="Arial Narrow"/>
                <w:sz w:val="20"/>
                <w:szCs w:val="20"/>
                <w:lang w:val="mk-MK"/>
              </w:rPr>
              <w:t>3</w:t>
            </w:r>
          </w:p>
          <w:p w14:paraId="74D60B23" w14:textId="77777777" w:rsidR="00B832F7" w:rsidRPr="002A46E8" w:rsidRDefault="00B832F7" w:rsidP="00C64468">
            <w:pPr>
              <w:ind w:left="0"/>
              <w:rPr>
                <w:rFonts w:ascii="Arial Narrow" w:hAnsi="Arial Narrow"/>
                <w:sz w:val="20"/>
                <w:szCs w:val="20"/>
                <w:lang w:val="mk-MK"/>
              </w:rPr>
            </w:pPr>
            <w:r w:rsidRPr="002A46E8">
              <w:rPr>
                <w:rFonts w:ascii="Arial Narrow" w:hAnsi="Arial Narrow"/>
                <w:sz w:val="20"/>
                <w:szCs w:val="20"/>
                <w:lang w:val="mk-MK"/>
              </w:rPr>
              <w:t xml:space="preserve">Можеме да купиме трајни потрошни добра, </w:t>
            </w:r>
          </w:p>
          <w:p w14:paraId="52764064" w14:textId="77777777" w:rsidR="00B832F7" w:rsidRPr="002A46E8" w:rsidRDefault="00B832F7" w:rsidP="00C64468">
            <w:pPr>
              <w:ind w:left="0"/>
              <w:rPr>
                <w:rFonts w:ascii="Arial Narrow" w:hAnsi="Arial Narrow"/>
                <w:sz w:val="20"/>
                <w:szCs w:val="20"/>
                <w:lang w:val="mk-MK"/>
              </w:rPr>
            </w:pPr>
            <w:r w:rsidRPr="002A46E8">
              <w:rPr>
                <w:rFonts w:ascii="Arial Narrow" w:hAnsi="Arial Narrow"/>
                <w:sz w:val="20"/>
                <w:szCs w:val="20"/>
                <w:lang w:val="mk-MK"/>
              </w:rPr>
              <w:t>но не можеме да си дозволиме скапи работи      4</w:t>
            </w:r>
          </w:p>
          <w:p w14:paraId="1D910DC7" w14:textId="77777777" w:rsidR="00B832F7" w:rsidRPr="002A46E8" w:rsidRDefault="00B832F7" w:rsidP="00C64468">
            <w:pPr>
              <w:ind w:left="0"/>
              <w:rPr>
                <w:rFonts w:ascii="Arial Narrow" w:hAnsi="Arial Narrow"/>
                <w:sz w:val="20"/>
                <w:szCs w:val="20"/>
                <w:lang w:val="mk-MK"/>
              </w:rPr>
            </w:pPr>
            <w:r w:rsidRPr="002A46E8">
              <w:rPr>
                <w:rFonts w:ascii="Arial Narrow" w:hAnsi="Arial Narrow"/>
                <w:sz w:val="20"/>
                <w:szCs w:val="20"/>
                <w:lang w:val="mk-MK"/>
              </w:rPr>
              <w:t>Можеме да си дозволиме доволно скапи добр    5</w:t>
            </w:r>
          </w:p>
          <w:p w14:paraId="60CA4FC7" w14:textId="77777777" w:rsidR="00B832F7" w:rsidRPr="002A46E8" w:rsidRDefault="00B832F7" w:rsidP="00C64468">
            <w:pPr>
              <w:ind w:left="0"/>
              <w:rPr>
                <w:rFonts w:ascii="Arial Narrow" w:hAnsi="Arial Narrow"/>
                <w:sz w:val="20"/>
                <w:szCs w:val="20"/>
                <w:u w:val="dotted"/>
                <w:lang w:val="mk-MK"/>
              </w:rPr>
            </w:pPr>
            <w:r w:rsidRPr="002A46E8">
              <w:rPr>
                <w:rFonts w:ascii="Arial Narrow" w:hAnsi="Arial Narrow"/>
                <w:b/>
                <w:sz w:val="20"/>
                <w:szCs w:val="20"/>
                <w:lang w:val="mk-MK"/>
              </w:rPr>
              <w:t xml:space="preserve">(НЕ ЧИТАЈ) </w:t>
            </w:r>
            <w:r w:rsidRPr="002A46E8">
              <w:rPr>
                <w:rFonts w:ascii="Arial Narrow" w:hAnsi="Arial Narrow"/>
                <w:sz w:val="20"/>
                <w:szCs w:val="20"/>
                <w:lang w:val="mk-MK"/>
              </w:rPr>
              <w:t>Не знам/Без одговор</w:t>
            </w:r>
          </w:p>
          <w:p w14:paraId="4C635FE1" w14:textId="77777777" w:rsidR="00B832F7" w:rsidRPr="002A46E8" w:rsidRDefault="00B832F7" w:rsidP="00C64468">
            <w:pPr>
              <w:ind w:left="0"/>
              <w:rPr>
                <w:rFonts w:ascii="Arial Narrow" w:hAnsi="Arial Narrow"/>
                <w:sz w:val="20"/>
                <w:szCs w:val="20"/>
                <w:lang w:val="mk-MK"/>
              </w:rPr>
            </w:pPr>
            <w:r w:rsidRPr="002A46E8">
              <w:rPr>
                <w:rFonts w:ascii="Arial Narrow" w:hAnsi="Arial Narrow"/>
                <w:sz w:val="20"/>
                <w:szCs w:val="20"/>
                <w:u w:val="dotted" w:color="595959" w:themeColor="text1" w:themeTint="A6"/>
                <w:lang w:val="mk-MK"/>
              </w:rPr>
              <w:tab/>
            </w:r>
            <w:r w:rsidRPr="002A46E8">
              <w:rPr>
                <w:rFonts w:ascii="Arial Narrow" w:hAnsi="Arial Narrow"/>
                <w:sz w:val="20"/>
                <w:szCs w:val="20"/>
                <w:u w:val="dotted" w:color="595959" w:themeColor="text1" w:themeTint="A6"/>
                <w:lang w:val="mk-MK"/>
              </w:rPr>
              <w:tab/>
            </w:r>
            <w:r w:rsidRPr="002A46E8">
              <w:rPr>
                <w:rFonts w:ascii="Arial Narrow" w:hAnsi="Arial Narrow"/>
                <w:sz w:val="20"/>
                <w:szCs w:val="20"/>
                <w:u w:val="dotted" w:color="595959" w:themeColor="text1" w:themeTint="A6"/>
                <w:lang w:val="mk-MK"/>
              </w:rPr>
              <w:tab/>
            </w:r>
            <w:r w:rsidRPr="002A46E8">
              <w:rPr>
                <w:rFonts w:ascii="Arial Narrow" w:hAnsi="Arial Narrow"/>
                <w:sz w:val="20"/>
                <w:szCs w:val="20"/>
                <w:u w:val="dotted"/>
                <w:lang w:val="mk-MK"/>
              </w:rPr>
              <w:tab/>
            </w:r>
            <w:r w:rsidRPr="002A46E8">
              <w:rPr>
                <w:rFonts w:ascii="Arial Narrow" w:hAnsi="Arial Narrow"/>
                <w:sz w:val="20"/>
                <w:szCs w:val="20"/>
                <w:lang w:val="mk-MK"/>
              </w:rPr>
              <w:t>99</w:t>
            </w:r>
          </w:p>
          <w:p w14:paraId="1B622BBC" w14:textId="77777777" w:rsidR="00B832F7" w:rsidRPr="002A46E8" w:rsidRDefault="00B832F7" w:rsidP="00C64468">
            <w:pPr>
              <w:ind w:left="0"/>
              <w:rPr>
                <w:rFonts w:ascii="Arial Narrow" w:hAnsi="Arial Narrow" w:cstheme="minorHAnsi"/>
                <w:sz w:val="20"/>
                <w:szCs w:val="20"/>
                <w:lang w:val="mk-MK"/>
              </w:rPr>
            </w:pPr>
          </w:p>
        </w:tc>
      </w:tr>
      <w:tr w:rsidR="00B832F7" w:rsidRPr="00495ACD" w14:paraId="11A0B3E3" w14:textId="77777777" w:rsidTr="00F864F6">
        <w:tc>
          <w:tcPr>
            <w:tcW w:w="1188" w:type="dxa"/>
          </w:tcPr>
          <w:p w14:paraId="1871C94B"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sz w:val="20"/>
                <w:szCs w:val="20"/>
                <w:lang w:val="mk-MK"/>
              </w:rPr>
              <w:t>Edu</w:t>
            </w:r>
          </w:p>
        </w:tc>
        <w:tc>
          <w:tcPr>
            <w:tcW w:w="4279" w:type="dxa"/>
          </w:tcPr>
          <w:p w14:paraId="60441125"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Кое  е вашето последно завршено образование?</w:t>
            </w:r>
          </w:p>
          <w:p w14:paraId="2E529C8C" w14:textId="77777777" w:rsidR="00B832F7" w:rsidRPr="00833C2B" w:rsidRDefault="00B832F7" w:rsidP="00C64468">
            <w:pPr>
              <w:rPr>
                <w:rFonts w:ascii="Arial Narrow" w:hAnsi="Arial Narrow" w:cstheme="minorHAnsi"/>
                <w:sz w:val="20"/>
                <w:szCs w:val="20"/>
                <w:lang w:val="mk-MK"/>
              </w:rPr>
            </w:pPr>
          </w:p>
        </w:tc>
        <w:tc>
          <w:tcPr>
            <w:tcW w:w="4590" w:type="dxa"/>
          </w:tcPr>
          <w:p w14:paraId="467BDC6E" w14:textId="00E8FC09" w:rsidR="00BF35A4" w:rsidRPr="002A46E8" w:rsidRDefault="001E01D8" w:rsidP="00BF35A4">
            <w:pPr>
              <w:ind w:left="0" w:right="0"/>
              <w:rPr>
                <w:rFonts w:ascii="Arial Narrow" w:eastAsia="Times New Roman" w:hAnsi="Arial Narrow"/>
                <w:sz w:val="20"/>
                <w:szCs w:val="20"/>
                <w:lang w:val="mk-MK"/>
              </w:rPr>
            </w:pPr>
            <w:r w:rsidRPr="002A46E8">
              <w:rPr>
                <w:rFonts w:ascii="Arial Narrow" w:eastAsia="Times New Roman" w:hAnsi="Arial Narrow"/>
                <w:sz w:val="20"/>
                <w:szCs w:val="20"/>
                <w:lang w:val="mk-MK"/>
              </w:rPr>
              <w:t>Без формално образование/ до 3 одделение во основно училиште</w:t>
            </w:r>
            <w:r w:rsidR="00BF35A4"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t>1</w:t>
            </w:r>
          </w:p>
          <w:p w14:paraId="18C448EC" w14:textId="3580CF39" w:rsidR="00BF35A4" w:rsidRPr="002A46E8" w:rsidRDefault="001E01D8" w:rsidP="00BF35A4">
            <w:pPr>
              <w:ind w:left="0" w:right="0"/>
              <w:rPr>
                <w:rFonts w:ascii="Arial Narrow" w:eastAsia="Times New Roman" w:hAnsi="Arial Narrow"/>
                <w:sz w:val="20"/>
                <w:szCs w:val="20"/>
                <w:lang w:val="mk-MK"/>
              </w:rPr>
            </w:pPr>
            <w:r w:rsidRPr="002A46E8">
              <w:rPr>
                <w:rFonts w:ascii="Arial Narrow" w:eastAsia="Times New Roman" w:hAnsi="Arial Narrow"/>
                <w:sz w:val="20"/>
                <w:szCs w:val="20"/>
                <w:lang w:val="mk-MK"/>
              </w:rPr>
              <w:t>Основно образование (4 одделение до 7 одделение)</w:t>
            </w:r>
            <w:r w:rsidR="00BF35A4"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t>2</w:t>
            </w:r>
          </w:p>
          <w:p w14:paraId="3D2E3ADC" w14:textId="0929C7D4" w:rsidR="00BF35A4" w:rsidRPr="002A46E8" w:rsidRDefault="001E01D8" w:rsidP="00BF35A4">
            <w:pPr>
              <w:ind w:left="0" w:right="0"/>
              <w:rPr>
                <w:rFonts w:ascii="Arial Narrow" w:eastAsia="Times New Roman" w:hAnsi="Arial Narrow"/>
                <w:sz w:val="20"/>
                <w:szCs w:val="20"/>
                <w:lang w:val="mk-MK"/>
              </w:rPr>
            </w:pPr>
            <w:r w:rsidRPr="002A46E8">
              <w:rPr>
                <w:rFonts w:ascii="Arial Narrow" w:eastAsia="Times New Roman" w:hAnsi="Arial Narrow"/>
                <w:sz w:val="20"/>
                <w:szCs w:val="20"/>
                <w:lang w:val="mk-MK"/>
              </w:rPr>
              <w:t>Завршено основно образование (8 одделенија или 9 одделенија)</w:t>
            </w:r>
            <w:r w:rsidRPr="002A46E8">
              <w:rPr>
                <w:rFonts w:ascii="Arial Narrow" w:hAnsi="Arial Narrow"/>
                <w:sz w:val="20"/>
                <w:szCs w:val="20"/>
                <w:u w:val="dotted"/>
                <w:lang w:val="mk-MK"/>
              </w:rPr>
              <w:t xml:space="preserve"> </w:t>
            </w:r>
            <w:r w:rsidRPr="002A46E8">
              <w:rPr>
                <w:rFonts w:ascii="Arial Narrow" w:hAnsi="Arial Narrow"/>
                <w:sz w:val="20"/>
                <w:szCs w:val="20"/>
                <w:u w:val="dotted"/>
                <w:lang w:val="mk-MK"/>
              </w:rPr>
              <w:tab/>
            </w:r>
            <w:r w:rsidRPr="002A46E8">
              <w:rPr>
                <w:rFonts w:ascii="Arial Narrow" w:hAnsi="Arial Narrow"/>
                <w:sz w:val="20"/>
                <w:szCs w:val="20"/>
                <w:u w:val="dotted"/>
                <w:lang w:val="mk-MK"/>
              </w:rPr>
              <w:tab/>
            </w:r>
            <w:r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t>3</w:t>
            </w:r>
          </w:p>
          <w:p w14:paraId="3194DB72" w14:textId="56794468" w:rsidR="00BF35A4" w:rsidRPr="002A46E8" w:rsidRDefault="001E01D8" w:rsidP="00BF35A4">
            <w:pPr>
              <w:ind w:left="0" w:right="0"/>
              <w:rPr>
                <w:rFonts w:ascii="Arial Narrow" w:eastAsia="Times New Roman" w:hAnsi="Arial Narrow"/>
                <w:sz w:val="20"/>
                <w:szCs w:val="20"/>
                <w:lang w:val="mk-MK"/>
              </w:rPr>
            </w:pPr>
            <w:r w:rsidRPr="002A46E8">
              <w:rPr>
                <w:rFonts w:ascii="Arial Narrow" w:eastAsia="Times New Roman" w:hAnsi="Arial Narrow"/>
                <w:sz w:val="20"/>
                <w:szCs w:val="20"/>
                <w:lang w:val="mk-MK"/>
              </w:rPr>
              <w:t>Завршено средно образовнаие или занает</w:t>
            </w:r>
            <w:r w:rsidR="00BF35A4" w:rsidRPr="002A46E8">
              <w:rPr>
                <w:rFonts w:ascii="Arial Narrow" w:hAnsi="Arial Narrow"/>
                <w:sz w:val="20"/>
                <w:szCs w:val="20"/>
                <w:u w:val="dotted"/>
                <w:lang w:val="mk-MK"/>
              </w:rPr>
              <w:tab/>
              <w:t>4</w:t>
            </w:r>
          </w:p>
          <w:p w14:paraId="36B36FDE" w14:textId="60544997" w:rsidR="00BF35A4" w:rsidRPr="002A46E8" w:rsidRDefault="001E01D8" w:rsidP="00BF35A4">
            <w:pPr>
              <w:ind w:left="0" w:right="0"/>
              <w:rPr>
                <w:rFonts w:ascii="Arial Narrow" w:eastAsia="Times New Roman" w:hAnsi="Arial Narrow"/>
                <w:sz w:val="20"/>
                <w:szCs w:val="20"/>
                <w:lang w:val="mk-MK"/>
              </w:rPr>
            </w:pPr>
            <w:r w:rsidRPr="002A46E8">
              <w:rPr>
                <w:rFonts w:ascii="Arial Narrow" w:eastAsia="Times New Roman" w:hAnsi="Arial Narrow"/>
                <w:sz w:val="20"/>
                <w:szCs w:val="20"/>
                <w:lang w:val="mk-MK"/>
              </w:rPr>
              <w:t>Завршено вишо 2-3 години или стручно образование</w:t>
            </w:r>
            <w:r w:rsidR="00BF35A4"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t>5</w:t>
            </w:r>
          </w:p>
          <w:p w14:paraId="1CD76E1E" w14:textId="7D59D765" w:rsidR="00BF35A4" w:rsidRPr="002A46E8" w:rsidRDefault="001E01D8" w:rsidP="00BF35A4">
            <w:pPr>
              <w:ind w:left="0" w:right="0"/>
              <w:rPr>
                <w:rFonts w:ascii="Arial Narrow" w:eastAsia="Times New Roman" w:hAnsi="Arial Narrow"/>
                <w:sz w:val="20"/>
                <w:szCs w:val="20"/>
                <w:lang w:val="mk-MK"/>
              </w:rPr>
            </w:pPr>
            <w:r w:rsidRPr="002A46E8">
              <w:rPr>
                <w:rFonts w:ascii="Arial Narrow" w:eastAsia="Times New Roman" w:hAnsi="Arial Narrow"/>
                <w:sz w:val="20"/>
                <w:szCs w:val="20"/>
                <w:lang w:val="mk-MK"/>
              </w:rPr>
              <w:t>Завршено високо универзитетско образование, факултет или академија</w:t>
            </w:r>
            <w:r w:rsidR="00BF35A4"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t>6</w:t>
            </w:r>
          </w:p>
          <w:p w14:paraId="0FA83FE8" w14:textId="49F1F9D0" w:rsidR="00BF35A4" w:rsidRPr="002A46E8" w:rsidRDefault="001E01D8" w:rsidP="00BF35A4">
            <w:pPr>
              <w:ind w:left="0" w:right="0"/>
              <w:rPr>
                <w:rFonts w:ascii="Arial Narrow" w:eastAsia="Times New Roman" w:hAnsi="Arial Narrow"/>
                <w:sz w:val="20"/>
                <w:szCs w:val="20"/>
                <w:lang w:val="mk-MK"/>
              </w:rPr>
            </w:pPr>
            <w:r w:rsidRPr="002A46E8">
              <w:rPr>
                <w:rFonts w:ascii="Arial Narrow" w:eastAsia="Times New Roman" w:hAnsi="Arial Narrow"/>
                <w:sz w:val="20"/>
                <w:szCs w:val="20"/>
                <w:lang w:val="mk-MK"/>
              </w:rPr>
              <w:t>Пост диполомски студии, магистерски студии или специјализација/Докторат</w:t>
            </w:r>
            <w:r w:rsidR="00BF35A4"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r>
            <w:r w:rsidR="00BF35A4" w:rsidRPr="002A46E8">
              <w:rPr>
                <w:rFonts w:ascii="Arial Narrow" w:hAnsi="Arial Narrow"/>
                <w:sz w:val="20"/>
                <w:szCs w:val="20"/>
                <w:u w:val="dotted"/>
                <w:lang w:val="mk-MK"/>
              </w:rPr>
              <w:tab/>
              <w:t>7</w:t>
            </w:r>
          </w:p>
          <w:p w14:paraId="071A28ED" w14:textId="5C2DBDDD" w:rsidR="00B832F7" w:rsidRPr="002A46E8" w:rsidRDefault="00B832F7" w:rsidP="00833C2B">
            <w:pPr>
              <w:ind w:left="0"/>
              <w:rPr>
                <w:rFonts w:ascii="Arial Narrow" w:hAnsi="Arial Narrow"/>
                <w:sz w:val="20"/>
                <w:szCs w:val="20"/>
                <w:lang w:val="mk-MK"/>
              </w:rPr>
            </w:pPr>
            <w:r w:rsidRPr="002A46E8">
              <w:rPr>
                <w:rFonts w:ascii="Arial Narrow" w:hAnsi="Arial Narrow"/>
                <w:b/>
                <w:sz w:val="20"/>
                <w:szCs w:val="20"/>
                <w:lang w:val="mk-MK"/>
              </w:rPr>
              <w:t xml:space="preserve">(НЕ ЧИТАЈ) </w:t>
            </w:r>
            <w:r w:rsidRPr="002A46E8">
              <w:rPr>
                <w:rFonts w:ascii="Arial Narrow" w:hAnsi="Arial Narrow"/>
                <w:sz w:val="20"/>
                <w:szCs w:val="20"/>
                <w:lang w:val="mk-MK"/>
              </w:rPr>
              <w:t>Не знам/Без одговор</w:t>
            </w:r>
            <w:r w:rsidRPr="002A46E8">
              <w:rPr>
                <w:rFonts w:ascii="Arial Narrow" w:hAnsi="Arial Narrow"/>
                <w:sz w:val="20"/>
                <w:szCs w:val="20"/>
                <w:u w:val="dotted"/>
                <w:lang w:val="mk-MK"/>
              </w:rPr>
              <w:tab/>
            </w:r>
            <w:r w:rsidRPr="002A46E8">
              <w:rPr>
                <w:rFonts w:ascii="Arial Narrow" w:hAnsi="Arial Narrow"/>
                <w:sz w:val="20"/>
                <w:szCs w:val="20"/>
                <w:lang w:val="mk-MK"/>
              </w:rPr>
              <w:t>99</w:t>
            </w:r>
          </w:p>
        </w:tc>
      </w:tr>
      <w:tr w:rsidR="00B832F7" w:rsidRPr="00495ACD" w14:paraId="546187CD" w14:textId="77777777" w:rsidTr="00F864F6">
        <w:tc>
          <w:tcPr>
            <w:tcW w:w="1188" w:type="dxa"/>
          </w:tcPr>
          <w:p w14:paraId="5D21D03F"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Emp</w:t>
            </w:r>
          </w:p>
        </w:tc>
        <w:tc>
          <w:tcPr>
            <w:tcW w:w="4279" w:type="dxa"/>
          </w:tcPr>
          <w:p w14:paraId="753EF758" w14:textId="1DFBBBB2" w:rsidR="00B832F7" w:rsidRPr="00833C2B" w:rsidRDefault="00B832F7" w:rsidP="00C64468">
            <w:pPr>
              <w:ind w:left="0"/>
              <w:rPr>
                <w:rFonts w:ascii="Arial Narrow" w:hAnsi="Arial Narrow" w:cs="Arial"/>
                <w:shd w:val="clear" w:color="auto" w:fill="FFFFFF"/>
                <w:lang w:val="mk-MK"/>
              </w:rPr>
            </w:pPr>
            <w:r w:rsidRPr="00833C2B">
              <w:rPr>
                <w:rFonts w:ascii="Arial Narrow" w:hAnsi="Arial Narrow" w:cs="Arial"/>
                <w:shd w:val="clear" w:color="auto" w:fill="FFFFFF"/>
                <w:lang w:val="mk-MK"/>
              </w:rPr>
              <w:t xml:space="preserve">Во минатата седмица, дали: </w:t>
            </w:r>
          </w:p>
          <w:p w14:paraId="5D5C7042" w14:textId="77777777" w:rsidR="00106576" w:rsidRPr="00833C2B" w:rsidRDefault="00106576" w:rsidP="00C64468">
            <w:pPr>
              <w:ind w:left="0"/>
              <w:rPr>
                <w:rFonts w:ascii="Arial Narrow" w:hAnsi="Arial Narrow" w:cs="Arial"/>
                <w:shd w:val="clear" w:color="auto" w:fill="FFFFFF"/>
                <w:lang w:val="mk-MK"/>
              </w:rPr>
            </w:pPr>
          </w:p>
          <w:p w14:paraId="0BA3F1D8" w14:textId="77777777" w:rsidR="00B832F7" w:rsidRPr="00833C2B" w:rsidRDefault="00B832F7" w:rsidP="00C64468">
            <w:pPr>
              <w:ind w:left="0"/>
              <w:rPr>
                <w:rFonts w:ascii="Arial Narrow" w:hAnsi="Arial Narrow" w:cs="Arial"/>
                <w:b/>
                <w:shd w:val="clear" w:color="auto" w:fill="FFFFFF"/>
                <w:lang w:val="mk-MK"/>
              </w:rPr>
            </w:pPr>
            <w:r w:rsidRPr="00833C2B">
              <w:rPr>
                <w:rFonts w:ascii="Arial Narrow" w:hAnsi="Arial Narrow" w:cs="Arial"/>
                <w:b/>
                <w:shd w:val="clear" w:color="auto" w:fill="FFFFFF"/>
                <w:lang w:val="mk-MK"/>
              </w:rPr>
              <w:t>[ПРОЧИТАЈТЕ ГИ ПОНУДЕНИТЕ ОДГОВОРИ. ОБЕЛЕЖЕТЕ ГО СООДВЕТНИОТ ОДГОВОР. ОБЕЛЕЖЕТЕ САМО</w:t>
            </w:r>
          </w:p>
          <w:p w14:paraId="2B819D26"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Arial"/>
                <w:b/>
                <w:shd w:val="clear" w:color="auto" w:fill="FFFFFF"/>
                <w:lang w:val="mk-MK"/>
              </w:rPr>
              <w:t xml:space="preserve"> ЕДЕН ОДГОВОР]</w:t>
            </w:r>
          </w:p>
        </w:tc>
        <w:tc>
          <w:tcPr>
            <w:tcW w:w="4590" w:type="dxa"/>
          </w:tcPr>
          <w:p w14:paraId="26767EB1"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lastRenderedPageBreak/>
              <w:t>Работевте</w:t>
            </w:r>
            <w:r w:rsidRPr="00833C2B">
              <w:rPr>
                <w:rFonts w:ascii="Arial Narrow" w:hAnsi="Arial Narrow" w:cstheme="minorHAnsi"/>
                <w:sz w:val="20"/>
                <w:u w:val="dotted"/>
                <w:lang w:val="mk-MK"/>
              </w:rPr>
              <w:tab/>
            </w:r>
            <w:r w:rsidRPr="00833C2B">
              <w:rPr>
                <w:rFonts w:ascii="Arial Narrow" w:hAnsi="Arial Narrow" w:cstheme="minorHAnsi"/>
                <w:sz w:val="20"/>
                <w:u w:val="dotted"/>
                <w:lang w:val="mk-MK"/>
              </w:rPr>
              <w:tab/>
            </w:r>
            <w:r w:rsidRPr="00833C2B">
              <w:rPr>
                <w:rFonts w:ascii="Arial Narrow" w:hAnsi="Arial Narrow" w:cstheme="minorHAnsi"/>
                <w:sz w:val="20"/>
                <w:u w:val="dotted"/>
                <w:lang w:val="mk-MK"/>
              </w:rPr>
              <w:tab/>
              <w:t xml:space="preserve">1 </w:t>
            </w:r>
          </w:p>
          <w:p w14:paraId="2AE71582" w14:textId="77777777" w:rsidR="00B832F7" w:rsidRPr="00833C2B" w:rsidRDefault="00B832F7" w:rsidP="00C64468">
            <w:pPr>
              <w:ind w:left="0"/>
              <w:rPr>
                <w:rFonts w:ascii="Arial Narrow" w:hAnsi="Arial Narrow" w:cstheme="minorHAnsi"/>
                <w:sz w:val="20"/>
                <w:lang w:val="mk-MK"/>
              </w:rPr>
            </w:pPr>
            <w:r w:rsidRPr="00833C2B">
              <w:rPr>
                <w:rFonts w:ascii="Arial Narrow" w:hAnsi="Arial Narrow" w:cstheme="minorHAnsi"/>
                <w:sz w:val="20"/>
                <w:lang w:val="mk-MK"/>
              </w:rPr>
              <w:t xml:space="preserve">Бевте вработени/Имавте работа, но не </w:t>
            </w:r>
          </w:p>
          <w:p w14:paraId="7E30E175" w14:textId="648AD9E5" w:rsidR="00B832F7" w:rsidRPr="00833C2B" w:rsidRDefault="00B832F7" w:rsidP="00C64468">
            <w:pPr>
              <w:ind w:left="0"/>
              <w:rPr>
                <w:rFonts w:ascii="Arial Narrow" w:hAnsi="Arial Narrow" w:cstheme="minorHAnsi"/>
                <w:sz w:val="20"/>
                <w:lang w:val="mk-MK"/>
              </w:rPr>
            </w:pPr>
            <w:r w:rsidRPr="00833C2B">
              <w:rPr>
                <w:rFonts w:ascii="Arial Narrow" w:hAnsi="Arial Narrow" w:cstheme="minorHAnsi"/>
                <w:sz w:val="20"/>
                <w:lang w:val="mk-MK"/>
              </w:rPr>
              <w:lastRenderedPageBreak/>
              <w:t>работевте</w:t>
            </w:r>
            <w:r w:rsidRPr="00833C2B">
              <w:rPr>
                <w:rFonts w:ascii="Arial Narrow" w:hAnsi="Arial Narrow" w:cstheme="minorHAnsi"/>
                <w:sz w:val="20"/>
                <w:u w:val="dotted"/>
                <w:lang w:val="mk-MK"/>
              </w:rPr>
              <w:tab/>
            </w:r>
            <w:r w:rsidRPr="00833C2B">
              <w:rPr>
                <w:rFonts w:ascii="Arial Narrow" w:hAnsi="Arial Narrow"/>
                <w:sz w:val="20"/>
                <w:szCs w:val="20"/>
                <w:u w:val="dotted"/>
                <w:lang w:val="mk-MK"/>
              </w:rPr>
              <w:tab/>
            </w:r>
            <w:r w:rsidR="002A46E8" w:rsidRPr="00833C2B">
              <w:rPr>
                <w:rFonts w:ascii="Arial Narrow" w:hAnsi="Arial Narrow"/>
                <w:sz w:val="20"/>
                <w:szCs w:val="20"/>
                <w:u w:val="dotted"/>
                <w:lang w:val="mk-MK"/>
              </w:rPr>
              <w:t xml:space="preserve">                </w:t>
            </w:r>
            <w:r w:rsidRPr="00833C2B">
              <w:rPr>
                <w:rFonts w:ascii="Arial Narrow" w:hAnsi="Arial Narrow"/>
                <w:sz w:val="20"/>
                <w:szCs w:val="20"/>
                <w:u w:val="dotted"/>
                <w:lang w:val="mk-MK"/>
              </w:rPr>
              <w:t xml:space="preserve">                </w:t>
            </w:r>
            <w:r w:rsidRPr="00833C2B">
              <w:rPr>
                <w:rFonts w:ascii="Arial Narrow" w:hAnsi="Arial Narrow" w:cstheme="minorHAnsi"/>
                <w:sz w:val="20"/>
                <w:u w:val="dotted"/>
                <w:lang w:val="mk-MK"/>
              </w:rPr>
              <w:t xml:space="preserve">2 </w:t>
            </w:r>
          </w:p>
          <w:p w14:paraId="05FB8D5E" w14:textId="0160B8BB" w:rsidR="00B832F7" w:rsidRPr="00833C2B" w:rsidRDefault="00B832F7" w:rsidP="00C64468">
            <w:pPr>
              <w:ind w:left="0"/>
              <w:rPr>
                <w:rFonts w:ascii="Arial Narrow" w:hAnsi="Arial Narrow" w:cstheme="minorHAnsi"/>
                <w:sz w:val="20"/>
                <w:lang w:val="mk-MK"/>
              </w:rPr>
            </w:pPr>
            <w:r w:rsidRPr="00833C2B">
              <w:rPr>
                <w:rFonts w:ascii="Arial Narrow" w:hAnsi="Arial Narrow" w:cstheme="minorHAnsi"/>
                <w:sz w:val="20"/>
                <w:lang w:val="mk-MK"/>
              </w:rPr>
              <w:t>Баравте работа</w:t>
            </w:r>
            <w:r w:rsidRPr="00833C2B">
              <w:rPr>
                <w:rFonts w:ascii="Arial Narrow" w:hAnsi="Arial Narrow" w:cstheme="minorHAnsi"/>
                <w:sz w:val="20"/>
                <w:u w:val="dotted"/>
                <w:lang w:val="mk-MK"/>
              </w:rPr>
              <w:tab/>
            </w:r>
            <w:r w:rsidRPr="00833C2B">
              <w:rPr>
                <w:rFonts w:ascii="Arial Narrow" w:hAnsi="Arial Narrow" w:cstheme="minorHAnsi"/>
                <w:sz w:val="20"/>
                <w:u w:val="dotted"/>
                <w:lang w:val="mk-MK"/>
              </w:rPr>
              <w:tab/>
              <w:t xml:space="preserve">3 </w:t>
            </w:r>
            <w:r w:rsidRPr="00833C2B">
              <w:rPr>
                <w:rFonts w:ascii="Arial Narrow" w:hAnsi="Arial Narrow"/>
                <w:sz w:val="20"/>
                <w:szCs w:val="20"/>
                <w:lang w:val="mk-MK"/>
              </w:rPr>
              <w:t>(ОДИ НА Marital)</w:t>
            </w:r>
          </w:p>
          <w:p w14:paraId="0B6D18FF" w14:textId="5DA7AE05" w:rsidR="00B832F7" w:rsidRPr="00833C2B" w:rsidRDefault="00B832F7" w:rsidP="00C64468">
            <w:pPr>
              <w:ind w:left="0"/>
              <w:rPr>
                <w:rFonts w:ascii="Arial Narrow" w:hAnsi="Arial Narrow" w:cstheme="minorHAnsi"/>
                <w:sz w:val="20"/>
                <w:lang w:val="mk-MK"/>
              </w:rPr>
            </w:pPr>
            <w:r w:rsidRPr="00833C2B">
              <w:rPr>
                <w:rFonts w:ascii="Arial Narrow" w:hAnsi="Arial Narrow" w:cstheme="minorHAnsi"/>
                <w:sz w:val="20"/>
                <w:lang w:val="mk-MK"/>
              </w:rPr>
              <w:t>Учевте</w:t>
            </w:r>
            <w:r w:rsidRPr="00833C2B">
              <w:rPr>
                <w:rFonts w:ascii="Arial Narrow" w:hAnsi="Arial Narrow" w:cstheme="minorHAnsi"/>
                <w:sz w:val="20"/>
                <w:u w:val="dotted"/>
                <w:lang w:val="mk-MK"/>
              </w:rPr>
              <w:tab/>
            </w:r>
            <w:r w:rsidRPr="00833C2B">
              <w:rPr>
                <w:rFonts w:ascii="Arial Narrow" w:hAnsi="Arial Narrow" w:cstheme="minorHAnsi"/>
                <w:sz w:val="20"/>
                <w:u w:val="dotted"/>
                <w:lang w:val="mk-MK"/>
              </w:rPr>
              <w:tab/>
            </w:r>
            <w:r w:rsidRPr="00833C2B">
              <w:rPr>
                <w:rFonts w:ascii="Arial Narrow" w:hAnsi="Arial Narrow" w:cstheme="minorHAnsi"/>
                <w:sz w:val="20"/>
                <w:u w:val="dotted"/>
                <w:lang w:val="mk-MK"/>
              </w:rPr>
              <w:tab/>
            </w:r>
            <w:r w:rsidRPr="00833C2B">
              <w:rPr>
                <w:rFonts w:ascii="Arial Narrow" w:hAnsi="Arial Narrow" w:cstheme="minorHAnsi"/>
                <w:sz w:val="20"/>
                <w:u w:val="dotted"/>
                <w:lang w:val="mk-MK"/>
              </w:rPr>
              <w:tab/>
              <w:t xml:space="preserve">4 </w:t>
            </w:r>
            <w:r w:rsidRPr="00833C2B">
              <w:rPr>
                <w:rFonts w:ascii="Arial Narrow" w:hAnsi="Arial Narrow"/>
                <w:sz w:val="20"/>
                <w:szCs w:val="20"/>
                <w:lang w:val="mk-MK"/>
              </w:rPr>
              <w:t>(ОДИ НА Marital)</w:t>
            </w:r>
          </w:p>
          <w:p w14:paraId="7364AFAC" w14:textId="77777777" w:rsidR="00B832F7" w:rsidRPr="00833C2B" w:rsidRDefault="00B832F7" w:rsidP="00C64468">
            <w:pPr>
              <w:ind w:left="0"/>
              <w:rPr>
                <w:rFonts w:ascii="Arial Narrow" w:hAnsi="Arial Narrow" w:cstheme="minorHAnsi"/>
                <w:sz w:val="20"/>
                <w:u w:val="dotted"/>
                <w:lang w:val="mk-MK"/>
              </w:rPr>
            </w:pPr>
            <w:r w:rsidRPr="00833C2B">
              <w:rPr>
                <w:rFonts w:ascii="Arial Narrow" w:hAnsi="Arial Narrow" w:cstheme="minorHAnsi"/>
                <w:sz w:val="20"/>
                <w:lang w:val="mk-MK"/>
              </w:rPr>
              <w:t>Се посветивте на обврските во домаќинството</w:t>
            </w:r>
            <w:r w:rsidRPr="00833C2B">
              <w:rPr>
                <w:rFonts w:ascii="Arial Narrow" w:hAnsi="Arial Narrow"/>
                <w:sz w:val="20"/>
                <w:szCs w:val="20"/>
                <w:u w:val="dotted" w:color="595959" w:themeColor="text1" w:themeTint="A6"/>
                <w:lang w:val="mk-MK"/>
              </w:rPr>
              <w:tab/>
              <w:t xml:space="preserve">     </w:t>
            </w:r>
            <w:r w:rsidRPr="002A46E8">
              <w:rPr>
                <w:rFonts w:ascii="Arial Narrow" w:hAnsi="Arial Narrow" w:cstheme="minorHAnsi"/>
                <w:sz w:val="20"/>
                <w:lang w:val="mk-MK"/>
              </w:rPr>
              <w:t>5</w:t>
            </w:r>
            <w:r w:rsidRPr="00833C2B">
              <w:rPr>
                <w:rFonts w:ascii="Arial Narrow" w:hAnsi="Arial Narrow" w:cstheme="minorHAnsi"/>
                <w:sz w:val="20"/>
                <w:u w:val="dotted"/>
                <w:lang w:val="mk-MK"/>
              </w:rPr>
              <w:t xml:space="preserve"> </w:t>
            </w:r>
          </w:p>
          <w:p w14:paraId="78B44CCC" w14:textId="77777777" w:rsidR="00B832F7" w:rsidRPr="00833C2B" w:rsidRDefault="00B832F7" w:rsidP="00C64468">
            <w:pPr>
              <w:ind w:left="0"/>
              <w:rPr>
                <w:rFonts w:ascii="Arial Narrow" w:hAnsi="Arial Narrow" w:cstheme="minorHAnsi"/>
                <w:sz w:val="20"/>
                <w:lang w:val="mk-MK"/>
              </w:rPr>
            </w:pPr>
            <w:r w:rsidRPr="00833C2B">
              <w:rPr>
                <w:rFonts w:ascii="Arial Narrow" w:hAnsi="Arial Narrow"/>
                <w:sz w:val="20"/>
                <w:szCs w:val="20"/>
                <w:lang w:val="mk-MK"/>
              </w:rPr>
              <w:t>(ОДИ НА Marital)</w:t>
            </w:r>
          </w:p>
          <w:p w14:paraId="04A9A2D1" w14:textId="04CBE816" w:rsidR="00B832F7" w:rsidRPr="00833C2B" w:rsidRDefault="00B832F7" w:rsidP="00C64468">
            <w:pPr>
              <w:ind w:left="0"/>
              <w:rPr>
                <w:rFonts w:ascii="Arial Narrow" w:hAnsi="Arial Narrow" w:cstheme="minorHAnsi"/>
                <w:sz w:val="20"/>
                <w:lang w:val="mk-MK"/>
              </w:rPr>
            </w:pPr>
            <w:r w:rsidRPr="00833C2B">
              <w:rPr>
                <w:rFonts w:ascii="Arial Narrow" w:hAnsi="Arial Narrow" w:cstheme="minorHAnsi"/>
                <w:sz w:val="20"/>
                <w:lang w:val="mk-MK"/>
              </w:rPr>
              <w:t>Бевте пензиониран</w:t>
            </w:r>
            <w:r w:rsidRPr="00833C2B">
              <w:rPr>
                <w:rFonts w:ascii="Arial Narrow" w:hAnsi="Arial Narrow" w:cstheme="minorHAnsi"/>
                <w:sz w:val="20"/>
                <w:u w:val="dotted"/>
                <w:lang w:val="mk-MK"/>
              </w:rPr>
              <w:tab/>
            </w:r>
            <w:r w:rsidRPr="00833C2B">
              <w:rPr>
                <w:rFonts w:ascii="Arial Narrow" w:hAnsi="Arial Narrow" w:cstheme="minorHAnsi"/>
                <w:sz w:val="20"/>
                <w:u w:val="dotted"/>
                <w:lang w:val="mk-MK"/>
              </w:rPr>
              <w:tab/>
            </w:r>
            <w:r w:rsidRPr="002A46E8">
              <w:rPr>
                <w:rFonts w:ascii="Arial Narrow" w:hAnsi="Arial Narrow" w:cstheme="minorHAnsi"/>
                <w:sz w:val="20"/>
                <w:lang w:val="mk-MK"/>
              </w:rPr>
              <w:t xml:space="preserve">6 </w:t>
            </w:r>
            <w:r w:rsidRPr="00833C2B">
              <w:rPr>
                <w:rFonts w:ascii="Arial Narrow" w:hAnsi="Arial Narrow"/>
                <w:sz w:val="20"/>
                <w:szCs w:val="20"/>
                <w:lang w:val="mk-MK"/>
              </w:rPr>
              <w:t>(ОДИ НА Marital)</w:t>
            </w:r>
          </w:p>
          <w:p w14:paraId="7AD7E2EB" w14:textId="77777777" w:rsidR="00B832F7" w:rsidRPr="00833C2B" w:rsidRDefault="00B832F7" w:rsidP="00C64468">
            <w:pPr>
              <w:ind w:left="0"/>
              <w:rPr>
                <w:rFonts w:ascii="Arial Narrow" w:hAnsi="Arial Narrow" w:cstheme="minorHAnsi"/>
                <w:sz w:val="20"/>
                <w:u w:val="dotted"/>
                <w:lang w:val="mk-MK"/>
              </w:rPr>
            </w:pPr>
            <w:r w:rsidRPr="00833C2B">
              <w:rPr>
                <w:rFonts w:ascii="Arial Narrow" w:hAnsi="Arial Narrow" w:cstheme="minorHAnsi"/>
                <w:sz w:val="20"/>
                <w:lang w:val="mk-MK"/>
              </w:rPr>
              <w:t>Бевте трајно онеспособени за работа</w:t>
            </w:r>
            <w:r w:rsidRPr="00833C2B">
              <w:rPr>
                <w:rFonts w:ascii="Arial Narrow" w:hAnsi="Arial Narrow" w:cstheme="minorHAnsi"/>
                <w:sz w:val="20"/>
                <w:u w:val="dotted"/>
                <w:lang w:val="mk-MK"/>
              </w:rPr>
              <w:tab/>
            </w:r>
            <w:r w:rsidRPr="002A46E8">
              <w:rPr>
                <w:rFonts w:ascii="Arial Narrow" w:hAnsi="Arial Narrow" w:cstheme="minorHAnsi"/>
                <w:sz w:val="20"/>
                <w:lang w:val="mk-MK"/>
              </w:rPr>
              <w:t>7</w:t>
            </w:r>
            <w:r w:rsidRPr="00833C2B">
              <w:rPr>
                <w:rFonts w:ascii="Arial Narrow" w:hAnsi="Arial Narrow" w:cstheme="minorHAnsi"/>
                <w:sz w:val="20"/>
                <w:u w:val="dotted"/>
                <w:lang w:val="mk-MK"/>
              </w:rPr>
              <w:t xml:space="preserve"> </w:t>
            </w:r>
          </w:p>
          <w:p w14:paraId="47295E03" w14:textId="77777777" w:rsidR="00B832F7" w:rsidRPr="00833C2B" w:rsidRDefault="00B832F7" w:rsidP="00C64468">
            <w:pPr>
              <w:ind w:left="0"/>
              <w:rPr>
                <w:rFonts w:ascii="Arial Narrow" w:hAnsi="Arial Narrow" w:cstheme="minorHAnsi"/>
                <w:sz w:val="20"/>
                <w:lang w:val="mk-MK"/>
              </w:rPr>
            </w:pPr>
            <w:r w:rsidRPr="00833C2B">
              <w:rPr>
                <w:rFonts w:ascii="Arial Narrow" w:hAnsi="Arial Narrow"/>
                <w:sz w:val="20"/>
                <w:szCs w:val="20"/>
                <w:lang w:val="mk-MK"/>
              </w:rPr>
              <w:t>(ОДИ НА Marital)</w:t>
            </w:r>
          </w:p>
          <w:p w14:paraId="73D7AA02" w14:textId="6309ABFB" w:rsidR="00B832F7" w:rsidRPr="00833C2B" w:rsidRDefault="00B832F7" w:rsidP="00C64468">
            <w:pPr>
              <w:ind w:left="0"/>
              <w:rPr>
                <w:rFonts w:ascii="Arial Narrow" w:hAnsi="Arial Narrow"/>
                <w:sz w:val="20"/>
                <w:szCs w:val="20"/>
                <w:lang w:val="mk-MK"/>
              </w:rPr>
            </w:pPr>
            <w:r w:rsidRPr="00833C2B">
              <w:rPr>
                <w:rFonts w:ascii="Arial Narrow" w:hAnsi="Arial Narrow" w:cstheme="minorHAnsi"/>
                <w:sz w:val="20"/>
                <w:lang w:val="mk-MK"/>
              </w:rPr>
              <w:t>Не работевте</w:t>
            </w:r>
            <w:r w:rsidRPr="00833C2B">
              <w:rPr>
                <w:rFonts w:ascii="Arial Narrow" w:hAnsi="Arial Narrow" w:cstheme="minorHAnsi"/>
                <w:sz w:val="20"/>
                <w:u w:val="dotted"/>
                <w:lang w:val="mk-MK"/>
              </w:rPr>
              <w:tab/>
            </w:r>
            <w:r w:rsidRPr="00833C2B">
              <w:rPr>
                <w:rFonts w:ascii="Arial Narrow" w:hAnsi="Arial Narrow" w:cstheme="minorHAnsi"/>
                <w:sz w:val="20"/>
                <w:u w:val="dotted"/>
                <w:lang w:val="mk-MK"/>
              </w:rPr>
              <w:tab/>
            </w:r>
            <w:r w:rsidRPr="002A46E8">
              <w:rPr>
                <w:rFonts w:ascii="Arial Narrow" w:hAnsi="Arial Narrow" w:cstheme="minorHAnsi"/>
                <w:sz w:val="20"/>
                <w:lang w:val="mk-MK"/>
              </w:rPr>
              <w:t>8</w:t>
            </w:r>
            <w:r w:rsidR="00F864F6" w:rsidRPr="002A46E8">
              <w:rPr>
                <w:rFonts w:ascii="Arial Narrow" w:hAnsi="Arial Narrow" w:cstheme="minorHAnsi"/>
                <w:sz w:val="20"/>
                <w:lang w:val="mk-MK"/>
              </w:rPr>
              <w:t xml:space="preserve"> </w:t>
            </w:r>
            <w:r w:rsidRPr="00833C2B">
              <w:rPr>
                <w:rFonts w:ascii="Arial Narrow" w:hAnsi="Arial Narrow"/>
                <w:sz w:val="20"/>
                <w:szCs w:val="20"/>
                <w:lang w:val="mk-MK"/>
              </w:rPr>
              <w:t>(ОДИ НА Marital)</w:t>
            </w:r>
          </w:p>
          <w:p w14:paraId="6C5A043D" w14:textId="78F3C708" w:rsidR="00B832F7" w:rsidRPr="00833C2B" w:rsidRDefault="00B832F7" w:rsidP="00F864F6">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 xml:space="preserve">Не знам/Без одговор  </w:t>
            </w:r>
            <w:r w:rsidRPr="00833C2B">
              <w:rPr>
                <w:rFonts w:ascii="Arial Narrow" w:hAnsi="Arial Narrow"/>
                <w:sz w:val="20"/>
                <w:szCs w:val="20"/>
                <w:u w:val="dotted"/>
                <w:lang w:val="mk-MK"/>
              </w:rPr>
              <w:tab/>
            </w:r>
            <w:r w:rsidRPr="00833C2B">
              <w:rPr>
                <w:rFonts w:ascii="Arial Narrow" w:hAnsi="Arial Narrow"/>
                <w:sz w:val="20"/>
                <w:szCs w:val="20"/>
                <w:lang w:val="mk-MK"/>
              </w:rPr>
              <w:t>99 (ОДИ НА Marital)</w:t>
            </w:r>
          </w:p>
        </w:tc>
      </w:tr>
      <w:tr w:rsidR="00B832F7" w:rsidRPr="00833C2B" w14:paraId="70FD2DA3" w14:textId="77777777" w:rsidTr="00F864F6">
        <w:tc>
          <w:tcPr>
            <w:tcW w:w="1188" w:type="dxa"/>
          </w:tcPr>
          <w:p w14:paraId="3CA3B630"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sz w:val="20"/>
                <w:szCs w:val="20"/>
                <w:lang w:val="mk-MK"/>
              </w:rPr>
              <w:lastRenderedPageBreak/>
              <w:t>Work</w:t>
            </w:r>
          </w:p>
        </w:tc>
        <w:tc>
          <w:tcPr>
            <w:tcW w:w="4279" w:type="dxa"/>
          </w:tcPr>
          <w:p w14:paraId="3A7759D9" w14:textId="77777777" w:rsidR="008A6D92" w:rsidRPr="00833C2B" w:rsidRDefault="00B832F7" w:rsidP="00C64468">
            <w:pPr>
              <w:ind w:left="0"/>
              <w:rPr>
                <w:rFonts w:ascii="Arial Narrow" w:hAnsi="Arial Narrow" w:cs="Arial"/>
                <w:b/>
                <w:sz w:val="20"/>
                <w:lang w:val="mk-MK"/>
              </w:rPr>
            </w:pPr>
            <w:r w:rsidRPr="00833C2B">
              <w:rPr>
                <w:rFonts w:ascii="Arial Narrow" w:hAnsi="Arial Narrow" w:cs="Arial"/>
                <w:sz w:val="20"/>
                <w:shd w:val="clear" w:color="auto" w:fill="FFFFFF"/>
                <w:lang w:val="mk-MK"/>
              </w:rPr>
              <w:t xml:space="preserve">Во последната седмица, дали работевте како…? </w:t>
            </w:r>
            <w:r w:rsidRPr="00833C2B">
              <w:rPr>
                <w:rFonts w:ascii="Arial Narrow" w:hAnsi="Arial Narrow" w:cs="Arial"/>
                <w:b/>
                <w:sz w:val="20"/>
                <w:lang w:val="mk-MK"/>
              </w:rPr>
              <w:t xml:space="preserve">[ПРОЧИТАЈТЕ ГИ САМО </w:t>
            </w:r>
            <w:r w:rsidR="008A6D92" w:rsidRPr="00833C2B">
              <w:rPr>
                <w:rFonts w:ascii="Arial Narrow" w:hAnsi="Arial Narrow" w:cs="Arial"/>
                <w:b/>
                <w:sz w:val="20"/>
                <w:lang w:val="mk-MK"/>
              </w:rPr>
              <w:t xml:space="preserve"> </w:t>
            </w:r>
            <w:r w:rsidRPr="00833C2B">
              <w:rPr>
                <w:rFonts w:ascii="Arial Narrow" w:hAnsi="Arial Narrow" w:cs="Arial"/>
                <w:b/>
                <w:sz w:val="20"/>
                <w:lang w:val="mk-MK"/>
              </w:rPr>
              <w:t>БОЛДИРАНИТЕ</w:t>
            </w:r>
          </w:p>
          <w:p w14:paraId="4B47AF68" w14:textId="77777777" w:rsidR="008A6D92" w:rsidRPr="00833C2B" w:rsidRDefault="00B832F7" w:rsidP="00C64468">
            <w:pPr>
              <w:ind w:left="0"/>
              <w:rPr>
                <w:rFonts w:ascii="Arial Narrow" w:hAnsi="Arial Narrow" w:cs="Arial"/>
                <w:b/>
                <w:sz w:val="20"/>
                <w:lang w:val="mk-MK"/>
              </w:rPr>
            </w:pPr>
            <w:r w:rsidRPr="00833C2B">
              <w:rPr>
                <w:rFonts w:ascii="Arial Narrow" w:hAnsi="Arial Narrow" w:cs="Arial"/>
                <w:b/>
                <w:sz w:val="20"/>
                <w:lang w:val="mk-MK"/>
              </w:rPr>
              <w:t xml:space="preserve"> ПОНУДЕНИ ОДГОВОРИ. </w:t>
            </w:r>
            <w:r w:rsidR="008A6D92" w:rsidRPr="00833C2B">
              <w:rPr>
                <w:rFonts w:ascii="Arial Narrow" w:hAnsi="Arial Narrow" w:cs="Arial"/>
                <w:b/>
                <w:sz w:val="20"/>
                <w:lang w:val="mk-MK"/>
              </w:rPr>
              <w:t xml:space="preserve">AKO ИСПИТАНИКОТ Е ЗБУНЕТ, ПРОЧИТАЈТЕ ГО И ОБЈАСНУВАЊЕТО </w:t>
            </w:r>
          </w:p>
          <w:p w14:paraId="082DD18F" w14:textId="5E3CF5EC" w:rsidR="00B832F7" w:rsidRPr="00833C2B" w:rsidRDefault="008A6D92" w:rsidP="00C64468">
            <w:pPr>
              <w:ind w:left="0"/>
              <w:rPr>
                <w:rFonts w:ascii="Arial Narrow" w:hAnsi="Arial Narrow" w:cs="Arial"/>
                <w:b/>
                <w:sz w:val="20"/>
                <w:lang w:val="mk-MK"/>
              </w:rPr>
            </w:pPr>
            <w:r w:rsidRPr="00833C2B">
              <w:rPr>
                <w:rFonts w:ascii="Arial Narrow" w:hAnsi="Arial Narrow" w:cs="Arial"/>
                <w:b/>
                <w:sz w:val="20"/>
                <w:lang w:val="mk-MK"/>
              </w:rPr>
              <w:t xml:space="preserve">ВО ЗАГРАДИ. </w:t>
            </w:r>
            <w:r w:rsidR="00B832F7" w:rsidRPr="00833C2B">
              <w:rPr>
                <w:rFonts w:ascii="Arial Narrow" w:hAnsi="Arial Narrow" w:cs="Arial"/>
                <w:b/>
                <w:sz w:val="20"/>
                <w:lang w:val="mk-MK"/>
              </w:rPr>
              <w:t>ОБЕЛЕЖЕТЕ ЕДЕН ОДГОВОР.]</w:t>
            </w:r>
          </w:p>
        </w:tc>
        <w:tc>
          <w:tcPr>
            <w:tcW w:w="4590" w:type="dxa"/>
          </w:tcPr>
          <w:p w14:paraId="37A086E6" w14:textId="3EC22D5F" w:rsidR="00B832F7" w:rsidRPr="00833C2B" w:rsidRDefault="00B832F7" w:rsidP="00C64468">
            <w:pPr>
              <w:ind w:left="0" w:right="0"/>
              <w:rPr>
                <w:rFonts w:ascii="Arial Narrow" w:hAnsi="Arial Narrow" w:cs="Calibri"/>
                <w:snapToGrid w:val="0"/>
                <w:sz w:val="20"/>
                <w:szCs w:val="20"/>
                <w:lang w:val="mk-MK" w:eastAsia="es-ES"/>
              </w:rPr>
            </w:pPr>
            <w:r w:rsidRPr="00833C2B">
              <w:rPr>
                <w:rFonts w:ascii="Arial Narrow" w:hAnsi="Arial Narrow" w:cs="Calibri"/>
                <w:b/>
                <w:snapToGrid w:val="0"/>
                <w:sz w:val="20"/>
                <w:szCs w:val="20"/>
                <w:lang w:val="mk-MK" w:eastAsia="es-ES"/>
              </w:rPr>
              <w:t xml:space="preserve">Државен службеник </w:t>
            </w:r>
            <w:r w:rsidRPr="00833C2B">
              <w:rPr>
                <w:rFonts w:ascii="Arial Narrow" w:hAnsi="Arial Narrow" w:cs="Calibri"/>
                <w:snapToGrid w:val="0"/>
                <w:sz w:val="20"/>
                <w:szCs w:val="20"/>
                <w:lang w:val="mk-MK" w:eastAsia="es-ES"/>
              </w:rPr>
              <w:t>(Вработен во државна институција или институција на локалната самоуправа)</w:t>
            </w:r>
            <w:r w:rsidRPr="002A46E8">
              <w:rPr>
                <w:rFonts w:ascii="Arial Narrow" w:hAnsi="Arial Narrow" w:cs="Calibri"/>
                <w:iCs/>
                <w:snapToGrid w:val="0"/>
                <w:sz w:val="20"/>
                <w:szCs w:val="20"/>
                <w:u w:val="dotted"/>
                <w:lang w:val="mk-MK" w:eastAsia="es-ES"/>
              </w:rPr>
              <w:tab/>
            </w:r>
            <w:r w:rsidRPr="002A46E8">
              <w:rPr>
                <w:rFonts w:ascii="Arial Narrow" w:hAnsi="Arial Narrow"/>
                <w:iCs/>
                <w:sz w:val="20"/>
                <w:szCs w:val="20"/>
                <w:u w:val="dotted"/>
                <w:lang w:val="mk-MK"/>
              </w:rPr>
              <w:tab/>
              <w:t xml:space="preserve">                 </w:t>
            </w:r>
            <w:r w:rsidRPr="002A46E8">
              <w:rPr>
                <w:rFonts w:ascii="Arial Narrow" w:hAnsi="Arial Narrow" w:cs="Calibri"/>
                <w:iCs/>
                <w:snapToGrid w:val="0"/>
                <w:sz w:val="20"/>
                <w:szCs w:val="20"/>
                <w:u w:val="dotted"/>
                <w:lang w:val="mk-MK" w:eastAsia="es-ES"/>
              </w:rPr>
              <w:tab/>
            </w:r>
            <w:r w:rsidR="002A46E8" w:rsidRPr="002A46E8">
              <w:rPr>
                <w:rFonts w:ascii="Arial Narrow" w:hAnsi="Arial Narrow"/>
                <w:iCs/>
                <w:sz w:val="20"/>
                <w:szCs w:val="20"/>
                <w:u w:val="dotted"/>
                <w:lang w:val="mk-MK"/>
              </w:rPr>
              <w:tab/>
            </w:r>
            <w:r w:rsidR="002A46E8" w:rsidRPr="002A46E8">
              <w:rPr>
                <w:rFonts w:ascii="Arial Narrow" w:hAnsi="Arial Narrow"/>
                <w:iCs/>
                <w:sz w:val="20"/>
                <w:szCs w:val="20"/>
                <w:u w:val="dotted"/>
                <w:lang w:val="mk-MK"/>
              </w:rPr>
              <w:tab/>
            </w:r>
            <w:r w:rsidR="002A46E8" w:rsidRPr="002A46E8">
              <w:rPr>
                <w:rFonts w:ascii="Arial Narrow" w:hAnsi="Arial Narrow"/>
                <w:iCs/>
                <w:sz w:val="20"/>
                <w:szCs w:val="20"/>
                <w:u w:val="dotted"/>
                <w:lang w:val="mk-MK"/>
              </w:rPr>
              <w:tab/>
            </w:r>
            <w:r w:rsidRPr="00833C2B">
              <w:rPr>
                <w:rFonts w:ascii="Arial Narrow" w:hAnsi="Arial Narrow" w:cs="Calibri"/>
                <w:snapToGrid w:val="0"/>
                <w:sz w:val="20"/>
                <w:szCs w:val="20"/>
                <w:lang w:val="mk-MK" w:eastAsia="es-ES"/>
              </w:rPr>
              <w:t>1 (</w:t>
            </w:r>
            <w:r w:rsidRPr="00833C2B">
              <w:rPr>
                <w:rFonts w:ascii="Arial Narrow" w:hAnsi="Arial Narrow"/>
                <w:sz w:val="20"/>
                <w:szCs w:val="20"/>
                <w:lang w:val="mk-MK"/>
              </w:rPr>
              <w:t xml:space="preserve">ОДИ НА </w:t>
            </w:r>
            <w:r w:rsidRPr="00833C2B">
              <w:rPr>
                <w:rFonts w:ascii="Arial Narrow" w:hAnsi="Arial Narrow" w:cs="Calibri"/>
                <w:snapToGrid w:val="0"/>
                <w:sz w:val="20"/>
                <w:szCs w:val="20"/>
                <w:lang w:val="mk-MK" w:eastAsia="es-ES"/>
              </w:rPr>
              <w:t>Marital)</w:t>
            </w:r>
          </w:p>
          <w:p w14:paraId="2463E88B" w14:textId="77777777" w:rsidR="00B832F7" w:rsidRPr="00833C2B" w:rsidRDefault="00B832F7" w:rsidP="00C64468">
            <w:pPr>
              <w:ind w:left="0" w:right="0"/>
              <w:rPr>
                <w:rFonts w:ascii="Arial Narrow" w:hAnsi="Arial Narrow" w:cs="Calibri"/>
                <w:snapToGrid w:val="0"/>
                <w:sz w:val="20"/>
                <w:szCs w:val="20"/>
                <w:lang w:val="mk-MK" w:eastAsia="es-ES"/>
              </w:rPr>
            </w:pPr>
            <w:r w:rsidRPr="00833C2B">
              <w:rPr>
                <w:rFonts w:ascii="Arial Narrow" w:hAnsi="Arial Narrow" w:cs="Calibri"/>
                <w:b/>
                <w:snapToGrid w:val="0"/>
                <w:sz w:val="20"/>
                <w:szCs w:val="20"/>
                <w:lang w:val="mk-MK" w:eastAsia="es-ES"/>
              </w:rPr>
              <w:t xml:space="preserve">Работник во приватен сектор </w:t>
            </w:r>
            <w:r w:rsidRPr="00833C2B">
              <w:rPr>
                <w:rFonts w:ascii="Arial Narrow" w:hAnsi="Arial Narrow" w:cs="Calibri"/>
                <w:snapToGrid w:val="0"/>
                <w:sz w:val="20"/>
                <w:szCs w:val="20"/>
                <w:lang w:val="mk-MK" w:eastAsia="es-ES"/>
              </w:rPr>
              <w:t xml:space="preserve">(Вработен приватна компанија од било која големина) </w:t>
            </w:r>
            <w:r w:rsidRPr="00833C2B">
              <w:rPr>
                <w:rFonts w:ascii="Arial Narrow" w:hAnsi="Arial Narrow" w:cs="Calibri"/>
                <w:snapToGrid w:val="0"/>
                <w:sz w:val="20"/>
                <w:szCs w:val="20"/>
                <w:u w:val="dotted"/>
                <w:lang w:val="mk-MK" w:eastAsia="es-ES"/>
              </w:rPr>
              <w:tab/>
            </w:r>
            <w:r w:rsidRPr="00833C2B">
              <w:rPr>
                <w:rFonts w:ascii="Arial Narrow" w:hAnsi="Arial Narrow" w:cs="Calibri"/>
                <w:snapToGrid w:val="0"/>
                <w:sz w:val="20"/>
                <w:szCs w:val="20"/>
                <w:lang w:val="mk-MK" w:eastAsia="es-ES"/>
              </w:rPr>
              <w:t xml:space="preserve">2 </w:t>
            </w:r>
          </w:p>
          <w:p w14:paraId="27DCDECF" w14:textId="6158E55B" w:rsidR="00B832F7" w:rsidRPr="00833C2B" w:rsidRDefault="00B832F7" w:rsidP="00C64468">
            <w:pPr>
              <w:ind w:left="0" w:right="0"/>
              <w:rPr>
                <w:rFonts w:ascii="Arial Narrow" w:hAnsi="Arial Narrow" w:cs="Calibri"/>
                <w:snapToGrid w:val="0"/>
                <w:sz w:val="20"/>
                <w:szCs w:val="20"/>
                <w:lang w:val="mk-MK" w:eastAsia="es-ES"/>
              </w:rPr>
            </w:pPr>
            <w:r w:rsidRPr="00833C2B">
              <w:rPr>
                <w:rFonts w:ascii="Arial Narrow" w:hAnsi="Arial Narrow" w:cs="Calibri"/>
                <w:b/>
                <w:snapToGrid w:val="0"/>
                <w:sz w:val="20"/>
                <w:szCs w:val="20"/>
                <w:lang w:val="mk-MK" w:eastAsia="es-ES"/>
              </w:rPr>
              <w:t>Независен професионалец</w:t>
            </w:r>
            <w:r w:rsidRPr="00833C2B">
              <w:rPr>
                <w:rFonts w:ascii="Arial Narrow" w:hAnsi="Arial Narrow" w:cs="Calibri"/>
                <w:snapToGrid w:val="0"/>
                <w:sz w:val="20"/>
                <w:szCs w:val="20"/>
                <w:lang w:val="mk-MK" w:eastAsia="es-ES"/>
              </w:rPr>
              <w:t xml:space="preserve"> (Независен изведувач со завршено високо образование. Тој/таа не работи во приватна или државна компанија како вработен.)</w:t>
            </w:r>
            <w:r w:rsidRPr="00833C2B">
              <w:rPr>
                <w:rFonts w:ascii="Arial Narrow" w:hAnsi="Arial Narrow" w:cs="Calibri"/>
                <w:snapToGrid w:val="0"/>
                <w:sz w:val="20"/>
                <w:szCs w:val="20"/>
                <w:u w:val="dotted"/>
                <w:lang w:val="mk-MK" w:eastAsia="es-ES"/>
              </w:rPr>
              <w:tab/>
            </w:r>
            <w:r w:rsidRPr="00833C2B">
              <w:rPr>
                <w:rFonts w:ascii="Arial Narrow" w:hAnsi="Arial Narrow" w:cs="Calibri"/>
                <w:snapToGrid w:val="0"/>
                <w:sz w:val="20"/>
                <w:szCs w:val="20"/>
                <w:u w:val="dotted"/>
                <w:lang w:val="mk-MK" w:eastAsia="es-ES"/>
              </w:rPr>
              <w:tab/>
            </w:r>
            <w:r w:rsidR="002A46E8" w:rsidRPr="002A46E8">
              <w:rPr>
                <w:rFonts w:ascii="Arial Narrow" w:hAnsi="Arial Narrow"/>
                <w:iCs/>
                <w:sz w:val="20"/>
                <w:szCs w:val="20"/>
                <w:u w:val="dotted"/>
                <w:lang w:val="mk-MK"/>
              </w:rPr>
              <w:tab/>
            </w:r>
            <w:r w:rsidR="002A46E8" w:rsidRPr="002A46E8">
              <w:rPr>
                <w:rFonts w:ascii="Arial Narrow" w:hAnsi="Arial Narrow"/>
                <w:iCs/>
                <w:sz w:val="20"/>
                <w:szCs w:val="20"/>
                <w:u w:val="dotted"/>
                <w:lang w:val="mk-MK"/>
              </w:rPr>
              <w:tab/>
            </w:r>
            <w:r w:rsidRPr="00833C2B">
              <w:rPr>
                <w:rFonts w:ascii="Arial Narrow" w:hAnsi="Arial Narrow"/>
                <w:sz w:val="20"/>
                <w:szCs w:val="20"/>
                <w:u w:val="dotted"/>
                <w:lang w:val="mk-MK"/>
              </w:rPr>
              <w:tab/>
            </w:r>
            <w:r w:rsidRPr="00833C2B">
              <w:rPr>
                <w:rFonts w:ascii="Arial Narrow" w:hAnsi="Arial Narrow" w:cs="Calibri"/>
                <w:snapToGrid w:val="0"/>
                <w:sz w:val="20"/>
                <w:szCs w:val="20"/>
                <w:lang w:val="mk-MK" w:eastAsia="es-ES"/>
              </w:rPr>
              <w:t>3</w:t>
            </w:r>
          </w:p>
          <w:p w14:paraId="5F5C7B85" w14:textId="77777777" w:rsidR="00B832F7" w:rsidRPr="00833C2B" w:rsidRDefault="00B832F7" w:rsidP="00C64468">
            <w:pPr>
              <w:ind w:left="0" w:right="0"/>
              <w:rPr>
                <w:rFonts w:ascii="Arial Narrow" w:hAnsi="Arial Narrow" w:cs="Calibri"/>
                <w:snapToGrid w:val="0"/>
                <w:sz w:val="20"/>
                <w:szCs w:val="20"/>
                <w:lang w:val="mk-MK" w:eastAsia="es-ES"/>
              </w:rPr>
            </w:pPr>
            <w:r w:rsidRPr="00833C2B">
              <w:rPr>
                <w:rFonts w:ascii="Arial Narrow" w:hAnsi="Arial Narrow" w:cs="Calibri"/>
                <w:b/>
                <w:snapToGrid w:val="0"/>
                <w:sz w:val="20"/>
                <w:szCs w:val="20"/>
                <w:lang w:val="mk-MK" w:eastAsia="es-ES"/>
              </w:rPr>
              <w:t>Самовработен работник</w:t>
            </w:r>
            <w:r w:rsidRPr="00833C2B">
              <w:rPr>
                <w:rFonts w:ascii="Arial Narrow" w:hAnsi="Arial Narrow" w:cs="Calibri"/>
                <w:snapToGrid w:val="0"/>
                <w:sz w:val="20"/>
                <w:szCs w:val="20"/>
                <w:lang w:val="mk-MK" w:eastAsia="es-ES"/>
              </w:rPr>
              <w:t xml:space="preserve"> (Работник без завршено високо образование кој работи независно. Работи сопствен бизнис, установа, или земјоделие и нема платен персонал. Не работи за приватен бизнис како вработен. Ова вклучува квалификувани и неквалификувани работници, изведувачи и домашни работници)</w:t>
            </w:r>
            <w:r w:rsidRPr="00833C2B">
              <w:rPr>
                <w:rFonts w:ascii="Arial Narrow" w:hAnsi="Arial Narrow" w:cs="Calibri"/>
                <w:snapToGrid w:val="0"/>
                <w:sz w:val="20"/>
                <w:szCs w:val="20"/>
                <w:u w:val="dotted"/>
                <w:lang w:val="mk-MK" w:eastAsia="es-ES"/>
              </w:rPr>
              <w:tab/>
            </w:r>
            <w:r w:rsidRPr="00833C2B">
              <w:rPr>
                <w:rFonts w:ascii="Arial Narrow" w:hAnsi="Arial Narrow" w:cs="Calibri"/>
                <w:snapToGrid w:val="0"/>
                <w:sz w:val="20"/>
                <w:szCs w:val="20"/>
                <w:u w:val="dotted"/>
                <w:lang w:val="mk-MK" w:eastAsia="es-ES"/>
              </w:rPr>
              <w:tab/>
            </w:r>
            <w:r w:rsidRPr="00833C2B">
              <w:rPr>
                <w:rFonts w:ascii="Arial Narrow" w:hAnsi="Arial Narrow" w:cs="Calibri"/>
                <w:snapToGrid w:val="0"/>
                <w:sz w:val="20"/>
                <w:szCs w:val="20"/>
                <w:u w:val="dotted"/>
                <w:lang w:val="mk-MK" w:eastAsia="es-ES"/>
              </w:rPr>
              <w:tab/>
            </w:r>
            <w:r w:rsidRPr="00833C2B">
              <w:rPr>
                <w:rFonts w:ascii="Arial Narrow" w:hAnsi="Arial Narrow" w:cs="Calibri"/>
                <w:snapToGrid w:val="0"/>
                <w:sz w:val="20"/>
                <w:szCs w:val="20"/>
                <w:lang w:val="mk-MK" w:eastAsia="es-ES"/>
              </w:rPr>
              <w:t>4</w:t>
            </w:r>
          </w:p>
          <w:p w14:paraId="79FB92BA" w14:textId="77777777" w:rsidR="00B832F7" w:rsidRPr="00833C2B" w:rsidRDefault="00B832F7" w:rsidP="00C64468">
            <w:pPr>
              <w:ind w:left="0" w:right="0"/>
              <w:rPr>
                <w:rFonts w:ascii="Arial Narrow" w:hAnsi="Arial Narrow" w:cs="Calibri"/>
                <w:snapToGrid w:val="0"/>
                <w:sz w:val="20"/>
                <w:szCs w:val="20"/>
                <w:lang w:val="mk-MK" w:eastAsia="es-ES"/>
              </w:rPr>
            </w:pPr>
            <w:r w:rsidRPr="00833C2B">
              <w:rPr>
                <w:rFonts w:ascii="Arial Narrow" w:hAnsi="Arial Narrow" w:cs="Calibri"/>
                <w:b/>
                <w:snapToGrid w:val="0"/>
                <w:sz w:val="20"/>
                <w:szCs w:val="20"/>
                <w:lang w:val="mk-MK" w:eastAsia="es-ES"/>
              </w:rPr>
              <w:t>Надничар</w:t>
            </w:r>
            <w:r w:rsidRPr="00833C2B">
              <w:rPr>
                <w:rFonts w:ascii="Arial Narrow" w:hAnsi="Arial Narrow" w:cs="Calibri"/>
                <w:snapToGrid w:val="0"/>
                <w:sz w:val="20"/>
                <w:szCs w:val="20"/>
                <w:lang w:val="mk-MK" w:eastAsia="es-ES"/>
              </w:rPr>
              <w:t xml:space="preserve"> (Земјоделски работник кој работи за дневница и не е сопственик на земјиштето)</w:t>
            </w:r>
            <w:r w:rsidRPr="00833C2B">
              <w:rPr>
                <w:rFonts w:ascii="Arial Narrow" w:hAnsi="Arial Narrow" w:cs="Calibri"/>
                <w:snapToGrid w:val="0"/>
                <w:sz w:val="20"/>
                <w:szCs w:val="20"/>
                <w:u w:val="dotted"/>
                <w:lang w:val="mk-MK" w:eastAsia="es-ES"/>
              </w:rPr>
              <w:tab/>
            </w:r>
            <w:r w:rsidRPr="00833C2B">
              <w:rPr>
                <w:rFonts w:ascii="Arial Narrow" w:hAnsi="Arial Narrow" w:cs="Calibri"/>
                <w:snapToGrid w:val="0"/>
                <w:sz w:val="20"/>
                <w:szCs w:val="20"/>
                <w:u w:val="dotted"/>
                <w:lang w:val="mk-MK" w:eastAsia="es-ES"/>
              </w:rPr>
              <w:tab/>
            </w:r>
            <w:r w:rsidRPr="00833C2B">
              <w:rPr>
                <w:rFonts w:ascii="Arial Narrow" w:hAnsi="Arial Narrow" w:cs="Calibri"/>
                <w:snapToGrid w:val="0"/>
                <w:sz w:val="20"/>
                <w:szCs w:val="20"/>
                <w:u w:val="dotted"/>
                <w:lang w:val="mk-MK" w:eastAsia="es-ES"/>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cs="Calibri"/>
                <w:snapToGrid w:val="0"/>
                <w:sz w:val="20"/>
                <w:szCs w:val="20"/>
                <w:lang w:val="mk-MK" w:eastAsia="es-ES"/>
              </w:rPr>
              <w:t>5</w:t>
            </w:r>
          </w:p>
          <w:p w14:paraId="4338DB9C" w14:textId="2EBD7253" w:rsidR="00B832F7" w:rsidRPr="00833C2B" w:rsidRDefault="00B832F7" w:rsidP="00C64468">
            <w:pPr>
              <w:ind w:left="0" w:right="0"/>
              <w:rPr>
                <w:rFonts w:ascii="Arial Narrow" w:hAnsi="Arial Narrow" w:cs="Calibri"/>
                <w:snapToGrid w:val="0"/>
                <w:sz w:val="20"/>
                <w:szCs w:val="20"/>
                <w:lang w:val="mk-MK" w:eastAsia="es-ES"/>
              </w:rPr>
            </w:pPr>
            <w:r w:rsidRPr="00833C2B">
              <w:rPr>
                <w:rFonts w:ascii="Arial Narrow" w:hAnsi="Arial Narrow" w:cs="Calibri"/>
                <w:b/>
                <w:snapToGrid w:val="0"/>
                <w:sz w:val="20"/>
                <w:szCs w:val="20"/>
                <w:lang w:val="mk-MK" w:eastAsia="es-ES"/>
              </w:rPr>
              <w:t xml:space="preserve">Бизнисмен </w:t>
            </w:r>
            <w:r w:rsidRPr="00833C2B">
              <w:rPr>
                <w:rFonts w:ascii="Arial Narrow" w:hAnsi="Arial Narrow" w:cs="Calibri"/>
                <w:snapToGrid w:val="0"/>
                <w:sz w:val="20"/>
                <w:szCs w:val="20"/>
                <w:lang w:val="mk-MK" w:eastAsia="es-ES"/>
              </w:rPr>
              <w:t>(Сопственик на бизнис кој нема вработени. Може да работи со членови на фамилијата без да ги плаќа. Овде спаѓаат и занаетчиите</w:t>
            </w:r>
            <w:r w:rsidR="002A46E8" w:rsidRPr="002A46E8">
              <w:rPr>
                <w:rFonts w:ascii="Arial Narrow" w:hAnsi="Arial Narrow"/>
                <w:iCs/>
                <w:sz w:val="20"/>
                <w:szCs w:val="20"/>
                <w:u w:val="dotted"/>
                <w:lang w:val="mk-MK"/>
              </w:rPr>
              <w:tab/>
            </w:r>
            <w:r w:rsidRPr="00833C2B">
              <w:rPr>
                <w:rFonts w:ascii="Arial Narrow" w:hAnsi="Arial Narrow" w:cs="Calibri"/>
                <w:snapToGrid w:val="0"/>
                <w:sz w:val="20"/>
                <w:szCs w:val="20"/>
                <w:lang w:val="mk-MK" w:eastAsia="es-ES"/>
              </w:rPr>
              <w:t>6</w:t>
            </w:r>
          </w:p>
          <w:p w14:paraId="774DDB31" w14:textId="77777777" w:rsidR="00B832F7" w:rsidRPr="00833C2B" w:rsidRDefault="00B832F7" w:rsidP="00C64468">
            <w:pPr>
              <w:ind w:left="0" w:right="0"/>
              <w:rPr>
                <w:rFonts w:ascii="Arial Narrow" w:hAnsi="Arial Narrow" w:cs="Calibri"/>
                <w:snapToGrid w:val="0"/>
                <w:sz w:val="20"/>
                <w:szCs w:val="20"/>
                <w:lang w:val="mk-MK" w:eastAsia="es-ES"/>
              </w:rPr>
            </w:pPr>
            <w:r w:rsidRPr="00833C2B">
              <w:rPr>
                <w:rFonts w:ascii="Arial Narrow" w:hAnsi="Arial Narrow" w:cs="Calibri"/>
                <w:b/>
                <w:snapToGrid w:val="0"/>
                <w:sz w:val="20"/>
                <w:szCs w:val="20"/>
                <w:lang w:val="mk-MK" w:eastAsia="es-ES"/>
              </w:rPr>
              <w:t>Претприемач или сопственик на бизнис</w:t>
            </w:r>
            <w:r w:rsidRPr="00833C2B">
              <w:rPr>
                <w:rFonts w:ascii="Arial Narrow" w:hAnsi="Arial Narrow" w:cs="Calibri"/>
                <w:snapToGrid w:val="0"/>
                <w:sz w:val="20"/>
                <w:szCs w:val="20"/>
                <w:lang w:val="mk-MK" w:eastAsia="es-ES"/>
              </w:rPr>
              <w:t xml:space="preserve"> (Сопственик на бизнис со вработени)</w:t>
            </w:r>
            <w:r w:rsidRPr="00833C2B">
              <w:rPr>
                <w:rFonts w:ascii="Arial Narrow" w:hAnsi="Arial Narrow" w:cs="Calibri"/>
                <w:snapToGrid w:val="0"/>
                <w:sz w:val="20"/>
                <w:szCs w:val="20"/>
                <w:u w:val="dotted"/>
                <w:lang w:val="mk-MK" w:eastAsia="es-ES"/>
              </w:rPr>
              <w:tab/>
            </w:r>
            <w:r w:rsidRPr="00833C2B">
              <w:rPr>
                <w:rFonts w:ascii="Arial Narrow" w:hAnsi="Arial Narrow" w:cs="Calibri"/>
                <w:snapToGrid w:val="0"/>
                <w:sz w:val="20"/>
                <w:szCs w:val="20"/>
                <w:u w:val="dotted"/>
                <w:lang w:val="mk-MK" w:eastAsia="es-ES"/>
              </w:rPr>
              <w:tab/>
            </w:r>
            <w:r w:rsidRPr="00833C2B">
              <w:rPr>
                <w:rFonts w:ascii="Arial Narrow" w:hAnsi="Arial Narrow" w:cs="Calibri"/>
                <w:snapToGrid w:val="0"/>
                <w:sz w:val="20"/>
                <w:szCs w:val="20"/>
                <w:lang w:val="mk-MK" w:eastAsia="es-ES"/>
              </w:rPr>
              <w:t>7</w:t>
            </w:r>
          </w:p>
          <w:p w14:paraId="00541A14" w14:textId="0301BC28" w:rsidR="00B832F7" w:rsidRPr="00833C2B" w:rsidRDefault="00B832F7" w:rsidP="00C64468">
            <w:pPr>
              <w:ind w:left="0" w:right="0"/>
              <w:rPr>
                <w:rFonts w:ascii="Arial Narrow" w:hAnsi="Arial Narrow" w:cs="Calibri"/>
                <w:snapToGrid w:val="0"/>
                <w:sz w:val="20"/>
                <w:szCs w:val="20"/>
                <w:lang w:val="mk-MK" w:eastAsia="es-ES"/>
              </w:rPr>
            </w:pPr>
            <w:r w:rsidRPr="00833C2B">
              <w:rPr>
                <w:rFonts w:ascii="Arial Narrow" w:hAnsi="Arial Narrow" w:cs="Calibri"/>
                <w:b/>
                <w:snapToGrid w:val="0"/>
                <w:sz w:val="20"/>
                <w:szCs w:val="20"/>
                <w:lang w:val="mk-MK" w:eastAsia="es-ES"/>
              </w:rPr>
              <w:t xml:space="preserve">Неплатен работник </w:t>
            </w:r>
            <w:r w:rsidRPr="00833C2B">
              <w:rPr>
                <w:rFonts w:ascii="Arial Narrow" w:hAnsi="Arial Narrow" w:cs="Calibri"/>
                <w:snapToGrid w:val="0"/>
                <w:sz w:val="20"/>
                <w:szCs w:val="20"/>
                <w:lang w:val="mk-MK" w:eastAsia="es-ES"/>
              </w:rPr>
              <w:t>(Личност која помага или работи во некоја компанија или установа, а притоа не е платена за тоа. Ова може, но и не мора да биде семеен бизнис.)</w:t>
            </w:r>
            <w:r w:rsidRPr="00833C2B">
              <w:rPr>
                <w:rFonts w:ascii="Arial Narrow" w:hAnsi="Arial Narrow"/>
                <w:sz w:val="20"/>
                <w:szCs w:val="20"/>
                <w:u w:val="dotted"/>
                <w:lang w:val="mk-MK"/>
              </w:rPr>
              <w:t xml:space="preserve">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cs="Calibri"/>
                <w:snapToGrid w:val="0"/>
                <w:sz w:val="20"/>
                <w:szCs w:val="20"/>
                <w:u w:val="dotted"/>
                <w:lang w:val="mk-MK" w:eastAsia="es-ES"/>
              </w:rPr>
              <w:tab/>
            </w:r>
            <w:r w:rsidR="002A46E8" w:rsidRPr="002A46E8">
              <w:rPr>
                <w:rFonts w:ascii="Arial Narrow" w:hAnsi="Arial Narrow"/>
                <w:iCs/>
                <w:sz w:val="20"/>
                <w:szCs w:val="20"/>
                <w:u w:val="dotted"/>
                <w:lang w:val="mk-MK"/>
              </w:rPr>
              <w:tab/>
            </w:r>
            <w:r w:rsidR="002A46E8" w:rsidRPr="002A46E8">
              <w:rPr>
                <w:rFonts w:ascii="Arial Narrow" w:hAnsi="Arial Narrow"/>
                <w:iCs/>
                <w:sz w:val="20"/>
                <w:szCs w:val="20"/>
                <w:u w:val="dotted"/>
                <w:lang w:val="mk-MK"/>
              </w:rPr>
              <w:tab/>
            </w:r>
            <w:r w:rsidRPr="00833C2B">
              <w:rPr>
                <w:rFonts w:ascii="Arial Narrow" w:hAnsi="Arial Narrow" w:cs="Calibri"/>
                <w:snapToGrid w:val="0"/>
                <w:sz w:val="20"/>
                <w:szCs w:val="20"/>
                <w:lang w:val="mk-MK" w:eastAsia="es-ES"/>
              </w:rPr>
              <w:t>8</w:t>
            </w:r>
            <w:r w:rsidR="00C46B74">
              <w:rPr>
                <w:rFonts w:ascii="Arial Narrow" w:hAnsi="Arial Narrow" w:cs="Calibri"/>
                <w:snapToGrid w:val="0"/>
                <w:sz w:val="20"/>
                <w:szCs w:val="20"/>
                <w:lang w:eastAsia="es-ES"/>
              </w:rPr>
              <w:t xml:space="preserve"> </w:t>
            </w:r>
            <w:r w:rsidRPr="00833C2B">
              <w:rPr>
                <w:rFonts w:ascii="Arial Narrow" w:hAnsi="Arial Narrow" w:cs="Calibri"/>
                <w:snapToGrid w:val="0"/>
                <w:sz w:val="20"/>
                <w:szCs w:val="20"/>
                <w:lang w:val="mk-MK" w:eastAsia="es-ES"/>
              </w:rPr>
              <w:t>(</w:t>
            </w:r>
            <w:r w:rsidRPr="00833C2B">
              <w:rPr>
                <w:rFonts w:ascii="Arial Narrow" w:hAnsi="Arial Narrow"/>
                <w:sz w:val="20"/>
                <w:szCs w:val="20"/>
                <w:lang w:val="mk-MK"/>
              </w:rPr>
              <w:t xml:space="preserve">ОДИ НА </w:t>
            </w:r>
            <w:r w:rsidRPr="00833C2B">
              <w:rPr>
                <w:rFonts w:ascii="Arial Narrow" w:hAnsi="Arial Narrow" w:cs="Calibri"/>
                <w:snapToGrid w:val="0"/>
                <w:sz w:val="20"/>
                <w:szCs w:val="20"/>
                <w:lang w:val="mk-MK" w:eastAsia="es-ES"/>
              </w:rPr>
              <w:t>Marital)</w:t>
            </w:r>
          </w:p>
          <w:p w14:paraId="059CF204" w14:textId="6EF41749"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lang w:val="mk-MK"/>
              </w:rPr>
              <w:t xml:space="preserve">       </w:t>
            </w:r>
            <w:r w:rsidRPr="00833C2B">
              <w:rPr>
                <w:rFonts w:ascii="Arial Narrow" w:hAnsi="Arial Narrow"/>
                <w:sz w:val="20"/>
                <w:szCs w:val="20"/>
                <w:lang w:val="mk-MK"/>
              </w:rPr>
              <w:t>99</w:t>
            </w:r>
          </w:p>
        </w:tc>
      </w:tr>
      <w:tr w:rsidR="00B832F7" w:rsidRPr="00495ACD" w14:paraId="12096114" w14:textId="77777777" w:rsidTr="00AF1D3D">
        <w:tc>
          <w:tcPr>
            <w:tcW w:w="1188" w:type="dxa"/>
          </w:tcPr>
          <w:p w14:paraId="3BCCAA2B"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t>wagreement</w:t>
            </w:r>
          </w:p>
        </w:tc>
        <w:tc>
          <w:tcPr>
            <w:tcW w:w="4279" w:type="dxa"/>
            <w:shd w:val="clear" w:color="auto" w:fill="auto"/>
          </w:tcPr>
          <w:p w14:paraId="35A91973" w14:textId="77777777" w:rsidR="00B832F7" w:rsidRPr="00833C2B" w:rsidRDefault="00B832F7" w:rsidP="00C46B74">
            <w:pPr>
              <w:pStyle w:val="HTMLPreformatted"/>
              <w:shd w:val="clear" w:color="auto" w:fill="F8F9FA"/>
              <w:spacing w:line="540" w:lineRule="atLeast"/>
              <w:rPr>
                <w:rFonts w:ascii="Arial Narrow" w:eastAsiaTheme="minorHAnsi" w:hAnsi="Arial Narrow" w:cstheme="minorBidi"/>
                <w:lang w:val="mk-MK"/>
              </w:rPr>
            </w:pPr>
            <w:r w:rsidRPr="00833C2B">
              <w:rPr>
                <w:rFonts w:ascii="Arial Narrow" w:eastAsiaTheme="minorHAnsi" w:hAnsi="Arial Narrow" w:cstheme="minorBidi"/>
                <w:lang w:val="mk-MK"/>
              </w:rPr>
              <w:t xml:space="preserve">Дали сте биле вработени врз основа на  ….? </w:t>
            </w:r>
          </w:p>
        </w:tc>
        <w:tc>
          <w:tcPr>
            <w:tcW w:w="4590" w:type="dxa"/>
          </w:tcPr>
          <w:p w14:paraId="334224D9" w14:textId="74967FB4" w:rsidR="00B832F7" w:rsidRPr="00833C2B" w:rsidRDefault="00260363"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Пи</w:t>
            </w:r>
            <w:r w:rsidR="00B832F7" w:rsidRPr="00833C2B">
              <w:rPr>
                <w:rFonts w:ascii="Arial Narrow" w:hAnsi="Arial Narrow" w:cstheme="minorHAnsi"/>
                <w:sz w:val="20"/>
                <w:szCs w:val="20"/>
                <w:lang w:val="mk-MK"/>
              </w:rPr>
              <w:t>смен договор</w:t>
            </w:r>
            <w:r w:rsidR="00B832F7" w:rsidRPr="00833C2B">
              <w:rPr>
                <w:rFonts w:ascii="Arial Narrow" w:hAnsi="Arial Narrow"/>
                <w:sz w:val="20"/>
                <w:szCs w:val="20"/>
                <w:u w:val="dotted" w:color="595959" w:themeColor="text1" w:themeTint="A6"/>
                <w:lang w:val="mk-MK"/>
              </w:rPr>
              <w:tab/>
            </w:r>
            <w:r w:rsidR="00B832F7" w:rsidRPr="00833C2B">
              <w:rPr>
                <w:rFonts w:ascii="Arial Narrow" w:hAnsi="Arial Narrow"/>
                <w:sz w:val="20"/>
                <w:szCs w:val="20"/>
                <w:u w:val="dotted" w:color="595959" w:themeColor="text1" w:themeTint="A6"/>
                <w:lang w:val="mk-MK"/>
              </w:rPr>
              <w:tab/>
            </w:r>
            <w:r w:rsidR="00B832F7" w:rsidRPr="00833C2B">
              <w:rPr>
                <w:rFonts w:ascii="Arial Narrow" w:hAnsi="Arial Narrow" w:cstheme="minorHAnsi"/>
                <w:sz w:val="20"/>
                <w:szCs w:val="20"/>
                <w:lang w:val="mk-MK"/>
              </w:rPr>
              <w:t xml:space="preserve">1 </w:t>
            </w:r>
          </w:p>
          <w:p w14:paraId="0B8C6B08"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Усмен договор</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2</w:t>
            </w:r>
          </w:p>
          <w:p w14:paraId="24F2CF59"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cstheme="minorHAnsi"/>
                <w:sz w:val="20"/>
                <w:szCs w:val="20"/>
                <w:lang w:val="mk-MK"/>
              </w:rPr>
              <w:t xml:space="preserve">  </w:t>
            </w:r>
            <w:r w:rsidRPr="00833C2B">
              <w:rPr>
                <w:rFonts w:ascii="Arial Narrow" w:hAnsi="Arial Narrow"/>
                <w:sz w:val="20"/>
                <w:szCs w:val="20"/>
                <w:u w:val="dotted"/>
                <w:lang w:val="mk-MK"/>
              </w:rPr>
              <w:t xml:space="preserve">               </w:t>
            </w:r>
            <w:r w:rsidRPr="00833C2B">
              <w:rPr>
                <w:rFonts w:ascii="Arial Narrow" w:hAnsi="Arial Narrow"/>
                <w:sz w:val="20"/>
                <w:szCs w:val="20"/>
                <w:lang w:val="mk-MK"/>
              </w:rPr>
              <w:t>99</w:t>
            </w:r>
          </w:p>
        </w:tc>
      </w:tr>
      <w:tr w:rsidR="00B832F7" w:rsidRPr="00833C2B" w14:paraId="6FBAB86B" w14:textId="77777777" w:rsidTr="00F864F6">
        <w:tc>
          <w:tcPr>
            <w:tcW w:w="1188" w:type="dxa"/>
          </w:tcPr>
          <w:p w14:paraId="0CDDE448"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sz w:val="20"/>
                <w:szCs w:val="20"/>
                <w:lang w:val="mk-MK"/>
              </w:rPr>
              <w:t>Marital</w:t>
            </w:r>
          </w:p>
        </w:tc>
        <w:tc>
          <w:tcPr>
            <w:tcW w:w="4279" w:type="dxa"/>
          </w:tcPr>
          <w:p w14:paraId="378B517C"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Кој е вашиот брачен статус?</w:t>
            </w:r>
          </w:p>
        </w:tc>
        <w:tc>
          <w:tcPr>
            <w:tcW w:w="4590" w:type="dxa"/>
          </w:tcPr>
          <w:p w14:paraId="76C1C5C7" w14:textId="64F156B7" w:rsidR="00B832F7" w:rsidRPr="00833C2B" w:rsidRDefault="00495ACD" w:rsidP="00C64468">
            <w:pPr>
              <w:ind w:left="0" w:right="0"/>
              <w:rPr>
                <w:rFonts w:ascii="Arial Narrow" w:hAnsi="Arial Narrow"/>
                <w:sz w:val="20"/>
                <w:szCs w:val="20"/>
                <w:lang w:val="mk-MK"/>
              </w:rPr>
            </w:pPr>
            <w:ins w:id="2" w:author="Bojana Sokolovska Ivkovic" w:date="2023-05-09T16:45:00Z">
              <w:r w:rsidRPr="00495ACD">
                <w:rPr>
                  <w:rFonts w:ascii="Arial Narrow" w:hAnsi="Arial Narrow" w:cstheme="minorHAnsi"/>
                  <w:sz w:val="20"/>
                  <w:szCs w:val="20"/>
                  <w:highlight w:val="yellow"/>
                  <w:lang w:val="mk-MK"/>
                </w:rPr>
                <w:t>Неженет</w:t>
              </w:r>
              <w:r w:rsidRPr="00495ACD">
                <w:rPr>
                  <w:rFonts w:ascii="Arial Narrow" w:hAnsi="Arial Narrow" w:cstheme="minorHAnsi"/>
                  <w:sz w:val="20"/>
                  <w:szCs w:val="20"/>
                  <w:highlight w:val="yellow"/>
                </w:rPr>
                <w:t>/</w:t>
              </w:r>
              <w:r w:rsidRPr="00495ACD">
                <w:rPr>
                  <w:highlight w:val="yellow"/>
                </w:rPr>
                <w:t xml:space="preserve"> </w:t>
              </w:r>
              <w:proofErr w:type="spellStart"/>
              <w:r w:rsidRPr="00495ACD">
                <w:rPr>
                  <w:rFonts w:ascii="Arial Narrow" w:hAnsi="Arial Narrow" w:cstheme="minorHAnsi"/>
                  <w:sz w:val="20"/>
                  <w:szCs w:val="20"/>
                  <w:highlight w:val="yellow"/>
                </w:rPr>
                <w:t>Немажена</w:t>
              </w:r>
              <w:proofErr w:type="spellEnd"/>
              <w:r w:rsidRPr="00495ACD" w:rsidDel="00495ACD">
                <w:rPr>
                  <w:rFonts w:ascii="Arial Narrow" w:hAnsi="Arial Narrow" w:cstheme="minorHAnsi"/>
                  <w:sz w:val="20"/>
                  <w:szCs w:val="20"/>
                  <w:highlight w:val="yellow"/>
                  <w:lang w:val="mk-MK"/>
                </w:rPr>
                <w:t xml:space="preserve"> </w:t>
              </w:r>
            </w:ins>
            <w:del w:id="3" w:author="Bojana Sokolovska Ivkovic" w:date="2023-05-09T16:45:00Z">
              <w:r w:rsidR="00B832F7" w:rsidRPr="00495ACD" w:rsidDel="00495ACD">
                <w:rPr>
                  <w:rFonts w:ascii="Arial Narrow" w:hAnsi="Arial Narrow" w:cstheme="minorHAnsi"/>
                  <w:sz w:val="20"/>
                  <w:szCs w:val="20"/>
                  <w:highlight w:val="yellow"/>
                  <w:lang w:val="mk-MK"/>
                </w:rPr>
                <w:delText>Немажен/а</w:delText>
              </w:r>
            </w:del>
            <w:r w:rsidR="00B832F7" w:rsidRPr="00833C2B">
              <w:rPr>
                <w:rFonts w:ascii="Arial Narrow" w:hAnsi="Arial Narrow"/>
                <w:sz w:val="20"/>
                <w:szCs w:val="20"/>
                <w:u w:val="dotted"/>
                <w:lang w:val="mk-MK"/>
              </w:rPr>
              <w:tab/>
            </w:r>
            <w:r w:rsidR="00B832F7" w:rsidRPr="00833C2B">
              <w:rPr>
                <w:rFonts w:ascii="Arial Narrow" w:hAnsi="Arial Narrow"/>
                <w:sz w:val="20"/>
                <w:szCs w:val="20"/>
                <w:u w:val="dotted"/>
                <w:lang w:val="mk-MK"/>
              </w:rPr>
              <w:tab/>
            </w:r>
            <w:r w:rsidR="00B832F7" w:rsidRPr="00833C2B">
              <w:rPr>
                <w:rFonts w:ascii="Arial Narrow" w:hAnsi="Arial Narrow"/>
                <w:sz w:val="20"/>
                <w:szCs w:val="20"/>
                <w:u w:val="dotted"/>
                <w:lang w:val="mk-MK"/>
              </w:rPr>
              <w:tab/>
            </w:r>
            <w:r w:rsidR="00B832F7" w:rsidRPr="00833C2B">
              <w:rPr>
                <w:rFonts w:ascii="Arial Narrow" w:hAnsi="Arial Narrow"/>
                <w:sz w:val="20"/>
                <w:szCs w:val="20"/>
                <w:u w:val="dotted"/>
                <w:lang w:val="mk-MK"/>
              </w:rPr>
              <w:tab/>
            </w:r>
            <w:r w:rsidR="00B832F7" w:rsidRPr="00833C2B">
              <w:rPr>
                <w:rFonts w:ascii="Arial Narrow" w:hAnsi="Arial Narrow"/>
                <w:sz w:val="20"/>
                <w:szCs w:val="20"/>
                <w:lang w:val="mk-MK"/>
              </w:rPr>
              <w:t>1</w:t>
            </w:r>
          </w:p>
          <w:p w14:paraId="02CD6B4B"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(ОДИ НА Disability)</w:t>
            </w:r>
          </w:p>
          <w:p w14:paraId="1D99C370"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cstheme="minorHAnsi"/>
                <w:sz w:val="20"/>
                <w:szCs w:val="20"/>
                <w:lang w:val="mk-MK"/>
              </w:rPr>
              <w:t>Живее со партнер/во вонбрачна заедница</w:t>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EEB5318"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(ОДИ НА Disability)</w:t>
            </w:r>
          </w:p>
          <w:p w14:paraId="14DF7B11"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cstheme="minorHAnsi"/>
                <w:sz w:val="20"/>
                <w:szCs w:val="20"/>
                <w:lang w:val="mk-MK"/>
              </w:rPr>
              <w:t>Во брак</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5C80E941"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cstheme="minorHAnsi"/>
                <w:sz w:val="20"/>
                <w:szCs w:val="20"/>
                <w:lang w:val="mk-MK"/>
              </w:rPr>
              <w:t>Разведен/на</w:t>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cstheme="minorHAnsi"/>
                <w:sz w:val="20"/>
                <w:szCs w:val="20"/>
                <w:u w:val="dotted"/>
                <w:lang w:val="mk-MK"/>
              </w:rPr>
              <w:tab/>
            </w:r>
            <w:r w:rsidRPr="00833C2B">
              <w:rPr>
                <w:rFonts w:ascii="Arial Narrow" w:hAnsi="Arial Narrow"/>
                <w:sz w:val="20"/>
                <w:szCs w:val="20"/>
                <w:lang w:val="mk-MK"/>
              </w:rPr>
              <w:t>4</w:t>
            </w:r>
          </w:p>
          <w:p w14:paraId="588157A6"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cstheme="minorHAnsi"/>
                <w:sz w:val="20"/>
                <w:szCs w:val="20"/>
                <w:lang w:val="mk-MK"/>
              </w:rPr>
              <w:t>Вдовец/Вдовица</w:t>
            </w:r>
            <w:r w:rsidRPr="00833C2B">
              <w:rPr>
                <w:rFonts w:ascii="Arial Narrow" w:hAnsi="Arial Narrow"/>
                <w:sz w:val="20"/>
                <w:szCs w:val="20"/>
                <w:u w:val="dotted"/>
                <w:lang w:val="mk-MK"/>
              </w:rPr>
              <w:tab/>
              <w:t xml:space="preserve">                                </w:t>
            </w:r>
            <w:r w:rsidRPr="00833C2B">
              <w:rPr>
                <w:rFonts w:ascii="Arial Narrow" w:hAnsi="Arial Narrow"/>
                <w:sz w:val="20"/>
                <w:szCs w:val="20"/>
                <w:u w:val="dotted"/>
                <w:lang w:val="mk-MK"/>
              </w:rPr>
              <w:tab/>
            </w:r>
            <w:r w:rsidRPr="00833C2B">
              <w:rPr>
                <w:rFonts w:ascii="Arial Narrow" w:hAnsi="Arial Narrow"/>
                <w:sz w:val="20"/>
                <w:szCs w:val="20"/>
                <w:lang w:val="mk-MK"/>
              </w:rPr>
              <w:t>5</w:t>
            </w:r>
          </w:p>
          <w:p w14:paraId="750C70DD"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99</w:t>
            </w:r>
          </w:p>
          <w:p w14:paraId="7952CE4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(ОДИ НА Disability)</w:t>
            </w:r>
          </w:p>
          <w:p w14:paraId="78BFC378" w14:textId="77777777" w:rsidR="00B832F7" w:rsidRPr="00833C2B" w:rsidRDefault="00B832F7" w:rsidP="00C64468">
            <w:pPr>
              <w:ind w:left="0"/>
              <w:rPr>
                <w:rFonts w:ascii="Arial Narrow" w:hAnsi="Arial Narrow" w:cstheme="minorHAnsi"/>
                <w:sz w:val="20"/>
                <w:szCs w:val="20"/>
                <w:lang w:val="mk-MK"/>
              </w:rPr>
            </w:pPr>
          </w:p>
        </w:tc>
      </w:tr>
      <w:tr w:rsidR="00B832F7" w:rsidRPr="00495ACD" w14:paraId="4B3DAA45" w14:textId="77777777" w:rsidTr="00F864F6">
        <w:tc>
          <w:tcPr>
            <w:tcW w:w="1188" w:type="dxa"/>
          </w:tcPr>
          <w:p w14:paraId="6941DB60"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t>mcertificate</w:t>
            </w:r>
          </w:p>
        </w:tc>
        <w:tc>
          <w:tcPr>
            <w:tcW w:w="4279" w:type="dxa"/>
          </w:tcPr>
          <w:p w14:paraId="1E89F17B"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Дали имате извод од книга на венчаните (венчаница) од матично ?</w:t>
            </w:r>
          </w:p>
        </w:tc>
        <w:tc>
          <w:tcPr>
            <w:tcW w:w="4590" w:type="dxa"/>
          </w:tcPr>
          <w:p w14:paraId="2D01BBF9"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Да</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1</w:t>
            </w:r>
          </w:p>
          <w:p w14:paraId="36951374"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Не</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2</w:t>
            </w:r>
          </w:p>
          <w:p w14:paraId="1018145F"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p>
          <w:p w14:paraId="06D24214" w14:textId="77777777" w:rsidR="00B832F7" w:rsidRPr="00833C2B" w:rsidRDefault="00B832F7" w:rsidP="00C64468">
            <w:pPr>
              <w:ind w:left="0" w:right="0"/>
              <w:rPr>
                <w:rFonts w:ascii="Arial Narrow" w:hAnsi="Arial Narrow" w:cstheme="minorHAnsi"/>
                <w:sz w:val="20"/>
                <w:szCs w:val="20"/>
                <w:lang w:val="mk-MK"/>
              </w:rPr>
            </w:pPr>
          </w:p>
        </w:tc>
      </w:tr>
      <w:tr w:rsidR="00B832F7" w:rsidRPr="00833C2B" w14:paraId="332121C3" w14:textId="77777777" w:rsidTr="00F864F6">
        <w:tc>
          <w:tcPr>
            <w:tcW w:w="1188" w:type="dxa"/>
          </w:tcPr>
          <w:p w14:paraId="17B9EAF7"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sz w:val="20"/>
                <w:szCs w:val="20"/>
                <w:lang w:val="mk-MK"/>
              </w:rPr>
              <w:lastRenderedPageBreak/>
              <w:t>disability</w:t>
            </w:r>
          </w:p>
        </w:tc>
        <w:tc>
          <w:tcPr>
            <w:tcW w:w="4279" w:type="dxa"/>
          </w:tcPr>
          <w:p w14:paraId="54D8B8D0" w14:textId="77777777" w:rsidR="00C46B74"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Дали имате некакви физички или ментални </w:t>
            </w:r>
          </w:p>
          <w:p w14:paraId="5919B49E" w14:textId="2F1D5FB3" w:rsidR="00B832F7" w:rsidRPr="00833C2B" w:rsidRDefault="00B832F7" w:rsidP="00C46B74">
            <w:pPr>
              <w:ind w:left="0"/>
              <w:rPr>
                <w:rFonts w:ascii="Arial Narrow" w:hAnsi="Arial Narrow" w:cstheme="minorHAnsi"/>
                <w:sz w:val="20"/>
                <w:szCs w:val="20"/>
                <w:lang w:val="mk-MK"/>
              </w:rPr>
            </w:pPr>
            <w:r w:rsidRPr="00833C2B">
              <w:rPr>
                <w:rFonts w:ascii="Arial Narrow" w:hAnsi="Arial Narrow" w:cstheme="minorHAnsi"/>
                <w:sz w:val="20"/>
                <w:szCs w:val="20"/>
                <w:lang w:val="mk-MK"/>
              </w:rPr>
              <w:t>здравствени проблеми или болести кои траат или се очекува да траат</w:t>
            </w:r>
            <w:r w:rsidR="00C46B74" w:rsidRPr="00C46B74">
              <w:rPr>
                <w:rFonts w:ascii="Arial Narrow" w:hAnsi="Arial Narrow" w:cstheme="minorHAnsi"/>
                <w:sz w:val="20"/>
                <w:szCs w:val="20"/>
                <w:lang w:val="mk-MK"/>
              </w:rPr>
              <w:t xml:space="preserve"> </w:t>
            </w:r>
            <w:r w:rsidRPr="00833C2B">
              <w:rPr>
                <w:rFonts w:ascii="Arial Narrow" w:hAnsi="Arial Narrow" w:cstheme="minorHAnsi"/>
                <w:sz w:val="20"/>
                <w:szCs w:val="20"/>
                <w:lang w:val="mk-MK"/>
              </w:rPr>
              <w:t xml:space="preserve">12 месеци  или подолго? </w:t>
            </w:r>
          </w:p>
        </w:tc>
        <w:tc>
          <w:tcPr>
            <w:tcW w:w="4590" w:type="dxa"/>
          </w:tcPr>
          <w:p w14:paraId="4A3304A3"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Да</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1</w:t>
            </w:r>
          </w:p>
          <w:p w14:paraId="2245C8FE"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Не</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 xml:space="preserve">2 </w:t>
            </w:r>
          </w:p>
          <w:p w14:paraId="6A3C81B3"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w:t>
            </w:r>
            <w:r w:rsidRPr="00833C2B">
              <w:rPr>
                <w:rFonts w:ascii="Arial Narrow" w:hAnsi="Arial Narrow"/>
                <w:sz w:val="20"/>
                <w:szCs w:val="20"/>
                <w:lang w:val="mk-MK"/>
              </w:rPr>
              <w:t xml:space="preserve">ОДИ НА </w:t>
            </w:r>
            <w:r w:rsidRPr="00833C2B">
              <w:rPr>
                <w:rFonts w:ascii="Arial Narrow" w:hAnsi="Arial Narrow" w:cstheme="minorHAnsi"/>
                <w:sz w:val="20"/>
                <w:szCs w:val="20"/>
                <w:lang w:val="mk-MK"/>
              </w:rPr>
              <w:t>politics)</w:t>
            </w:r>
          </w:p>
          <w:p w14:paraId="0E1FCF39" w14:textId="77777777" w:rsidR="00C46B74" w:rsidRDefault="00B832F7" w:rsidP="00C46B74">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r w:rsidR="00C46B74" w:rsidRPr="00C46B74">
              <w:rPr>
                <w:rFonts w:ascii="Arial Narrow" w:hAnsi="Arial Narrow" w:cstheme="minorHAnsi"/>
                <w:sz w:val="20"/>
                <w:szCs w:val="20"/>
                <w:lang w:val="mk-MK"/>
              </w:rPr>
              <w:t xml:space="preserve"> </w:t>
            </w:r>
          </w:p>
          <w:p w14:paraId="35A91897" w14:textId="74B991EB" w:rsidR="00B832F7" w:rsidRPr="00833C2B" w:rsidRDefault="00B832F7" w:rsidP="00C46B74">
            <w:pPr>
              <w:ind w:left="0" w:right="0"/>
              <w:rPr>
                <w:rFonts w:ascii="Arial Narrow" w:hAnsi="Arial Narrow" w:cstheme="minorHAnsi"/>
                <w:sz w:val="20"/>
                <w:szCs w:val="20"/>
                <w:lang w:val="mk-MK"/>
              </w:rPr>
            </w:pPr>
            <w:r w:rsidRPr="00833C2B">
              <w:rPr>
                <w:rFonts w:ascii="Arial Narrow" w:hAnsi="Arial Narrow"/>
                <w:sz w:val="20"/>
                <w:szCs w:val="20"/>
                <w:lang w:val="mk-MK"/>
              </w:rPr>
              <w:t xml:space="preserve">(ОДИ НА </w:t>
            </w:r>
            <w:r w:rsidRPr="00833C2B">
              <w:rPr>
                <w:rFonts w:ascii="Arial Narrow" w:hAnsi="Arial Narrow" w:cstheme="minorHAnsi"/>
                <w:sz w:val="20"/>
                <w:szCs w:val="20"/>
                <w:lang w:val="mk-MK"/>
              </w:rPr>
              <w:t>politics)</w:t>
            </w:r>
          </w:p>
        </w:tc>
      </w:tr>
      <w:tr w:rsidR="00B832F7" w:rsidRPr="00495ACD" w14:paraId="1FF69F55" w14:textId="77777777" w:rsidTr="00F864F6">
        <w:tc>
          <w:tcPr>
            <w:tcW w:w="1188" w:type="dxa"/>
          </w:tcPr>
          <w:p w14:paraId="19190591"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sz w:val="20"/>
                <w:szCs w:val="20"/>
                <w:lang w:val="mk-MK"/>
              </w:rPr>
              <w:t>disability2</w:t>
            </w:r>
          </w:p>
        </w:tc>
        <w:tc>
          <w:tcPr>
            <w:tcW w:w="4279" w:type="dxa"/>
          </w:tcPr>
          <w:p w14:paraId="0323D75C" w14:textId="77777777" w:rsidR="00C46B74"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Можете ли да ми кажете дали се работеше за </w:t>
            </w:r>
          </w:p>
          <w:p w14:paraId="7CC57B40" w14:textId="792D5C2E" w:rsidR="00B832F7" w:rsidRPr="00833C2B" w:rsidRDefault="00C46B74"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Ф</w:t>
            </w:r>
            <w:r w:rsidR="00B832F7" w:rsidRPr="00833C2B">
              <w:rPr>
                <w:rFonts w:ascii="Arial Narrow" w:hAnsi="Arial Narrow" w:cstheme="minorHAnsi"/>
                <w:sz w:val="20"/>
                <w:szCs w:val="20"/>
                <w:lang w:val="mk-MK"/>
              </w:rPr>
              <w:t>изички</w:t>
            </w:r>
            <w:r w:rsidRPr="00C46B74">
              <w:rPr>
                <w:rFonts w:ascii="Arial Narrow" w:hAnsi="Arial Narrow" w:cstheme="minorHAnsi"/>
                <w:sz w:val="20"/>
                <w:szCs w:val="20"/>
                <w:lang w:val="mk-MK"/>
              </w:rPr>
              <w:t xml:space="preserve"> </w:t>
            </w:r>
            <w:r w:rsidR="00B832F7" w:rsidRPr="00833C2B">
              <w:rPr>
                <w:rFonts w:ascii="Arial Narrow" w:hAnsi="Arial Narrow" w:cstheme="minorHAnsi"/>
                <w:sz w:val="20"/>
                <w:szCs w:val="20"/>
                <w:lang w:val="mk-MK"/>
              </w:rPr>
              <w:t>или менатлни здравствени сосотојби или болести?</w:t>
            </w:r>
          </w:p>
          <w:p w14:paraId="3F162EC6" w14:textId="77777777" w:rsidR="00B832F7" w:rsidRPr="00833C2B" w:rsidRDefault="00B832F7" w:rsidP="00C64468">
            <w:pPr>
              <w:ind w:left="0"/>
              <w:rPr>
                <w:rFonts w:ascii="Arial Narrow" w:hAnsi="Arial Narrow" w:cstheme="minorHAnsi"/>
                <w:sz w:val="20"/>
                <w:szCs w:val="20"/>
                <w:lang w:val="mk-MK"/>
              </w:rPr>
            </w:pPr>
          </w:p>
        </w:tc>
        <w:tc>
          <w:tcPr>
            <w:tcW w:w="4590" w:type="dxa"/>
          </w:tcPr>
          <w:p w14:paraId="510D4AC1"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Физички</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t xml:space="preserve">                </w:t>
            </w:r>
            <w:r w:rsidRPr="00833C2B">
              <w:rPr>
                <w:rFonts w:ascii="Arial Narrow" w:hAnsi="Arial Narrow" w:cstheme="minorHAnsi"/>
                <w:sz w:val="20"/>
                <w:szCs w:val="20"/>
                <w:lang w:val="mk-MK"/>
              </w:rPr>
              <w:t>1</w:t>
            </w:r>
          </w:p>
          <w:p w14:paraId="05F9AC60"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Ментални</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2</w:t>
            </w:r>
          </w:p>
          <w:p w14:paraId="5656A5AE"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Двете</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t xml:space="preserve">                </w:t>
            </w:r>
            <w:r w:rsidRPr="00833C2B">
              <w:rPr>
                <w:rFonts w:ascii="Arial Narrow" w:hAnsi="Arial Narrow" w:cstheme="minorHAnsi"/>
                <w:sz w:val="20"/>
                <w:szCs w:val="20"/>
                <w:lang w:val="mk-MK"/>
              </w:rPr>
              <w:t>3</w:t>
            </w:r>
          </w:p>
          <w:p w14:paraId="551EF700"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t xml:space="preserve">               </w:t>
            </w:r>
            <w:r w:rsidRPr="00833C2B">
              <w:rPr>
                <w:rFonts w:ascii="Arial Narrow" w:hAnsi="Arial Narrow" w:cstheme="minorHAnsi"/>
                <w:sz w:val="20"/>
                <w:szCs w:val="20"/>
                <w:lang w:val="mk-MK"/>
              </w:rPr>
              <w:t>99</w:t>
            </w:r>
          </w:p>
        </w:tc>
      </w:tr>
      <w:tr w:rsidR="00B832F7" w:rsidRPr="00495ACD" w14:paraId="30407356" w14:textId="77777777" w:rsidTr="00F864F6">
        <w:tc>
          <w:tcPr>
            <w:tcW w:w="1188" w:type="dxa"/>
          </w:tcPr>
          <w:p w14:paraId="534B3BAC"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t>politics</w:t>
            </w:r>
          </w:p>
        </w:tc>
        <w:tc>
          <w:tcPr>
            <w:tcW w:w="4279" w:type="dxa"/>
          </w:tcPr>
          <w:p w14:paraId="083D0D61"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Колку сте заинтересирани за политика?</w:t>
            </w:r>
          </w:p>
        </w:tc>
        <w:tc>
          <w:tcPr>
            <w:tcW w:w="4590" w:type="dxa"/>
          </w:tcPr>
          <w:p w14:paraId="2936F830"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Многу заинтересиран</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1</w:t>
            </w:r>
          </w:p>
          <w:p w14:paraId="3CDC1AE3"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Заинтересиран</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t xml:space="preserve">                </w:t>
            </w:r>
            <w:r w:rsidRPr="00833C2B">
              <w:rPr>
                <w:rFonts w:ascii="Arial Narrow" w:hAnsi="Arial Narrow" w:cstheme="minorHAnsi"/>
                <w:sz w:val="20"/>
                <w:szCs w:val="20"/>
                <w:lang w:val="mk-MK"/>
              </w:rPr>
              <w:t>2</w:t>
            </w:r>
          </w:p>
          <w:p w14:paraId="63003AF3"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Малку заинтересиран</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3</w:t>
            </w:r>
          </w:p>
          <w:p w14:paraId="1AE256DE"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theme="minorHAnsi"/>
                <w:sz w:val="20"/>
                <w:szCs w:val="20"/>
                <w:lang w:val="mk-MK"/>
              </w:rPr>
              <w:t>Воопшто не сум заинтрресиран</w:t>
            </w:r>
            <w:r w:rsidRPr="00833C2B">
              <w:rPr>
                <w:rFonts w:ascii="Arial Narrow" w:hAnsi="Arial Narrow"/>
                <w:sz w:val="20"/>
                <w:szCs w:val="20"/>
                <w:u w:val="dotted" w:color="595959" w:themeColor="text1" w:themeTint="A6"/>
                <w:lang w:val="mk-MK"/>
              </w:rPr>
              <w:tab/>
            </w:r>
            <w:r w:rsidRPr="00833C2B">
              <w:rPr>
                <w:rFonts w:ascii="Arial Narrow" w:hAnsi="Arial Narrow"/>
                <w:sz w:val="20"/>
                <w:szCs w:val="20"/>
                <w:u w:val="dotted" w:color="595959" w:themeColor="text1" w:themeTint="A6"/>
                <w:lang w:val="mk-MK"/>
              </w:rPr>
              <w:tab/>
              <w:t>4</w:t>
            </w:r>
          </w:p>
          <w:p w14:paraId="782B4D46"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t xml:space="preserve">               </w:t>
            </w:r>
            <w:r w:rsidRPr="00833C2B">
              <w:rPr>
                <w:rFonts w:ascii="Arial Narrow" w:hAnsi="Arial Narrow" w:cstheme="minorHAnsi"/>
                <w:sz w:val="20"/>
                <w:szCs w:val="20"/>
                <w:lang w:val="mk-MK"/>
              </w:rPr>
              <w:t>99</w:t>
            </w:r>
          </w:p>
        </w:tc>
      </w:tr>
      <w:tr w:rsidR="00B832F7" w:rsidRPr="00495ACD" w14:paraId="0B38EE3D" w14:textId="77777777" w:rsidTr="00F864F6">
        <w:tc>
          <w:tcPr>
            <w:tcW w:w="1188" w:type="dxa"/>
          </w:tcPr>
          <w:p w14:paraId="33957C4A"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t>paff1</w:t>
            </w:r>
          </w:p>
        </w:tc>
        <w:tc>
          <w:tcPr>
            <w:tcW w:w="4279" w:type="dxa"/>
          </w:tcPr>
          <w:p w14:paraId="5C6E40DA" w14:textId="77777777" w:rsidR="00C46B74"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Дали за себе би рекле дека сте симпатизер на </w:t>
            </w:r>
          </w:p>
          <w:p w14:paraId="08CDF8C1" w14:textId="314919C4"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одредена политичка партија?</w:t>
            </w:r>
          </w:p>
        </w:tc>
        <w:tc>
          <w:tcPr>
            <w:tcW w:w="4590" w:type="dxa"/>
          </w:tcPr>
          <w:p w14:paraId="2997A2ED" w14:textId="722EF182"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Да</w:t>
            </w:r>
            <w:r w:rsidR="00C46B74" w:rsidRPr="00833C2B">
              <w:rPr>
                <w:rFonts w:ascii="Arial Narrow" w:hAnsi="Arial Narrow"/>
                <w:sz w:val="20"/>
                <w:szCs w:val="20"/>
                <w:u w:val="dotted" w:color="595959" w:themeColor="text1" w:themeTint="A6"/>
                <w:lang w:val="mk-MK"/>
              </w:rPr>
              <w:t xml:space="preserve">                                           </w:t>
            </w:r>
            <w:r w:rsidR="00DB52C9" w:rsidRPr="00833C2B">
              <w:rPr>
                <w:rFonts w:ascii="Arial Narrow" w:hAnsi="Arial Narrow"/>
                <w:sz w:val="20"/>
                <w:szCs w:val="20"/>
                <w:u w:val="dotted" w:color="595959" w:themeColor="text1" w:themeTint="A6"/>
                <w:lang w:val="mk-MK"/>
              </w:rPr>
              <w:tab/>
            </w:r>
            <w:r w:rsidR="00C46B74" w:rsidRPr="00833C2B">
              <w:rPr>
                <w:rFonts w:ascii="Arial Narrow" w:hAnsi="Arial Narrow"/>
                <w:sz w:val="20"/>
                <w:szCs w:val="20"/>
                <w:u w:val="dotted" w:color="595959" w:themeColor="text1" w:themeTint="A6"/>
                <w:lang w:val="mk-MK"/>
              </w:rPr>
              <w:t xml:space="preserve">     </w:t>
            </w:r>
            <w:r w:rsidRPr="00833C2B">
              <w:rPr>
                <w:rFonts w:ascii="Arial Narrow" w:hAnsi="Arial Narrow"/>
                <w:sz w:val="20"/>
                <w:szCs w:val="20"/>
                <w:lang w:val="mk-MK"/>
              </w:rPr>
              <w:t>1 (ОДИ НА paff3)</w:t>
            </w:r>
          </w:p>
          <w:p w14:paraId="39521878" w14:textId="29B61BFD"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w:t>
            </w:r>
            <w:r w:rsidR="00DB52C9" w:rsidRPr="00833C2B">
              <w:rPr>
                <w:rFonts w:ascii="Arial Narrow" w:hAnsi="Arial Narrow"/>
                <w:sz w:val="20"/>
                <w:szCs w:val="20"/>
                <w:u w:val="dotted" w:color="595959" w:themeColor="text1" w:themeTint="A6"/>
                <w:lang w:val="mk-MK"/>
              </w:rPr>
              <w:tab/>
            </w:r>
            <w:r w:rsidR="00DB52C9" w:rsidRPr="00833C2B">
              <w:rPr>
                <w:rFonts w:ascii="Arial Narrow" w:hAnsi="Arial Narrow"/>
                <w:sz w:val="20"/>
                <w:szCs w:val="20"/>
                <w:u w:val="dotted" w:color="595959" w:themeColor="text1" w:themeTint="A6"/>
                <w:lang w:val="mk-MK"/>
              </w:rPr>
              <w:tab/>
            </w:r>
            <w:r w:rsidR="00DB52C9" w:rsidRPr="00833C2B">
              <w:rPr>
                <w:rFonts w:ascii="Arial Narrow" w:hAnsi="Arial Narrow"/>
                <w:sz w:val="20"/>
                <w:szCs w:val="20"/>
                <w:u w:val="dotted" w:color="595959" w:themeColor="text1" w:themeTint="A6"/>
                <w:lang w:val="mk-MK"/>
              </w:rPr>
              <w:tab/>
            </w:r>
            <w:r w:rsidR="00DB52C9" w:rsidRPr="00833C2B">
              <w:rPr>
                <w:rFonts w:ascii="Arial Narrow" w:hAnsi="Arial Narrow"/>
                <w:sz w:val="20"/>
                <w:szCs w:val="20"/>
                <w:u w:val="dotted" w:color="595959" w:themeColor="text1" w:themeTint="A6"/>
                <w:lang w:val="mk-MK"/>
              </w:rPr>
              <w:tab/>
            </w:r>
            <w:r w:rsidR="00C46B74" w:rsidRPr="00833C2B">
              <w:rPr>
                <w:rFonts w:ascii="Arial Narrow" w:hAnsi="Arial Narrow"/>
                <w:sz w:val="20"/>
                <w:szCs w:val="20"/>
                <w:u w:val="dotted" w:color="595959" w:themeColor="text1" w:themeTint="A6"/>
                <w:lang w:val="mk-MK"/>
              </w:rPr>
              <w:t xml:space="preserve"> </w:t>
            </w:r>
            <w:r w:rsidRPr="00833C2B">
              <w:rPr>
                <w:rFonts w:ascii="Arial Narrow" w:hAnsi="Arial Narrow"/>
                <w:sz w:val="20"/>
                <w:szCs w:val="20"/>
                <w:lang w:val="mk-MK"/>
              </w:rPr>
              <w:t>2</w:t>
            </w:r>
          </w:p>
          <w:p w14:paraId="1D817A2E" w14:textId="501D244B"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00DB52C9"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p>
        </w:tc>
      </w:tr>
      <w:tr w:rsidR="00B832F7" w:rsidRPr="00495ACD" w14:paraId="724F775B" w14:textId="77777777" w:rsidTr="00F864F6">
        <w:tc>
          <w:tcPr>
            <w:tcW w:w="1188" w:type="dxa"/>
          </w:tcPr>
          <w:p w14:paraId="22183E21"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t>paff2</w:t>
            </w:r>
          </w:p>
        </w:tc>
        <w:tc>
          <w:tcPr>
            <w:tcW w:w="4279" w:type="dxa"/>
          </w:tcPr>
          <w:p w14:paraId="7D68672B" w14:textId="77777777" w:rsidR="00C46B74" w:rsidRDefault="00B832F7" w:rsidP="00C46B74">
            <w:pPr>
              <w:ind w:left="0"/>
              <w:rPr>
                <w:rFonts w:ascii="Arial Narrow" w:hAnsi="Arial Narrow"/>
                <w:sz w:val="20"/>
                <w:szCs w:val="20"/>
                <w:lang w:val="mk-MK"/>
              </w:rPr>
            </w:pPr>
            <w:r w:rsidRPr="00833C2B">
              <w:rPr>
                <w:rFonts w:ascii="Arial Narrow" w:hAnsi="Arial Narrow"/>
                <w:sz w:val="20"/>
                <w:szCs w:val="20"/>
                <w:lang w:val="mk-MK"/>
              </w:rPr>
              <w:t xml:space="preserve">Дали сметате дека сте поблизок до една плитичка </w:t>
            </w:r>
          </w:p>
          <w:p w14:paraId="7CE8397C" w14:textId="3D4439C1" w:rsidR="00B832F7" w:rsidRPr="00833C2B" w:rsidRDefault="00B832F7" w:rsidP="00C46B74">
            <w:pPr>
              <w:ind w:left="0"/>
              <w:rPr>
                <w:rFonts w:ascii="Arial Narrow" w:hAnsi="Arial Narrow"/>
                <w:sz w:val="20"/>
                <w:szCs w:val="20"/>
                <w:lang w:val="mk-MK"/>
              </w:rPr>
            </w:pPr>
            <w:r w:rsidRPr="00833C2B">
              <w:rPr>
                <w:rFonts w:ascii="Arial Narrow" w:hAnsi="Arial Narrow"/>
                <w:sz w:val="20"/>
                <w:szCs w:val="20"/>
                <w:lang w:val="mk-MK"/>
              </w:rPr>
              <w:t>партија во во однос на останатите?</w:t>
            </w:r>
          </w:p>
        </w:tc>
        <w:tc>
          <w:tcPr>
            <w:tcW w:w="4590" w:type="dxa"/>
          </w:tcPr>
          <w:p w14:paraId="73F23DC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63FC4F38" w14:textId="4E584EC5"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 (ОДИ НА A1)</w:t>
            </w:r>
          </w:p>
          <w:p w14:paraId="5249BFCA" w14:textId="35047C8B" w:rsidR="00B832F7" w:rsidRPr="00833C2B" w:rsidRDefault="00B832F7" w:rsidP="00C46B74">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r w:rsidR="00C46B74" w:rsidRPr="00C46B74">
              <w:rPr>
                <w:rFonts w:ascii="Arial Narrow" w:hAnsi="Arial Narrow" w:cstheme="minorHAnsi"/>
                <w:sz w:val="20"/>
                <w:szCs w:val="20"/>
                <w:lang w:val="mk-MK"/>
              </w:rPr>
              <w:t xml:space="preserve"> </w:t>
            </w:r>
            <w:r w:rsidRPr="00833C2B">
              <w:rPr>
                <w:rFonts w:ascii="Arial Narrow" w:hAnsi="Arial Narrow" w:cstheme="minorHAnsi"/>
                <w:sz w:val="20"/>
                <w:szCs w:val="20"/>
                <w:lang w:val="mk-MK"/>
              </w:rPr>
              <w:t>(</w:t>
            </w:r>
            <w:r w:rsidRPr="00833C2B">
              <w:rPr>
                <w:rFonts w:ascii="Arial Narrow" w:hAnsi="Arial Narrow"/>
                <w:sz w:val="20"/>
                <w:szCs w:val="20"/>
                <w:lang w:val="mk-MK"/>
              </w:rPr>
              <w:t xml:space="preserve">ОДИ НА </w:t>
            </w:r>
            <w:r w:rsidRPr="00833C2B">
              <w:rPr>
                <w:rFonts w:ascii="Arial Narrow" w:hAnsi="Arial Narrow" w:cstheme="minorHAnsi"/>
                <w:sz w:val="20"/>
                <w:szCs w:val="20"/>
                <w:lang w:val="mk-MK"/>
              </w:rPr>
              <w:t>A1)</w:t>
            </w:r>
          </w:p>
        </w:tc>
      </w:tr>
      <w:tr w:rsidR="00B832F7" w:rsidRPr="00495ACD" w14:paraId="5971DB7D" w14:textId="77777777" w:rsidTr="00F864F6">
        <w:tc>
          <w:tcPr>
            <w:tcW w:w="1188" w:type="dxa"/>
          </w:tcPr>
          <w:p w14:paraId="6DA2C921"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t>paff3</w:t>
            </w:r>
          </w:p>
        </w:tc>
        <w:tc>
          <w:tcPr>
            <w:tcW w:w="4279" w:type="dxa"/>
          </w:tcPr>
          <w:p w14:paraId="190AE68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До која политичка партија сте најблизок/а?</w:t>
            </w:r>
          </w:p>
        </w:tc>
        <w:tc>
          <w:tcPr>
            <w:tcW w:w="4590" w:type="dxa"/>
          </w:tcPr>
          <w:p w14:paraId="185C80F7" w14:textId="77777777" w:rsidR="00D54402" w:rsidRPr="00833C2B" w:rsidRDefault="00D54402" w:rsidP="00D54402">
            <w:pPr>
              <w:pStyle w:val="ListParagraph"/>
              <w:numPr>
                <w:ilvl w:val="0"/>
                <w:numId w:val="35"/>
              </w:numPr>
              <w:rPr>
                <w:rFonts w:ascii="Arial Narrow" w:hAnsi="Arial Narrow" w:cstheme="minorHAnsi"/>
                <w:sz w:val="20"/>
                <w:szCs w:val="20"/>
                <w:lang w:val="mk-MK"/>
              </w:rPr>
            </w:pPr>
            <w:r w:rsidRPr="00833C2B">
              <w:rPr>
                <w:rFonts w:ascii="Arial Narrow" w:hAnsi="Arial Narrow" w:cstheme="minorHAnsi"/>
                <w:sz w:val="20"/>
                <w:szCs w:val="20"/>
                <w:lang w:val="mk-MK"/>
              </w:rPr>
              <w:t xml:space="preserve">ДЕМОКРАТСКА ПАРТИЈА НА АЛБАНЦИТЕ – ДПА  PARTIA DEMOKRATIKE E SHQIPTARËVE - PDSH </w:t>
            </w:r>
          </w:p>
          <w:p w14:paraId="53D49FB4" w14:textId="77777777" w:rsidR="00D54402" w:rsidRPr="00833C2B" w:rsidRDefault="00D54402" w:rsidP="00D54402">
            <w:pPr>
              <w:pStyle w:val="ListParagraph"/>
              <w:numPr>
                <w:ilvl w:val="0"/>
                <w:numId w:val="35"/>
              </w:numPr>
              <w:rPr>
                <w:rFonts w:ascii="Arial Narrow" w:hAnsi="Arial Narrow" w:cstheme="minorHAnsi"/>
                <w:sz w:val="20"/>
                <w:szCs w:val="20"/>
                <w:lang w:val="mk-MK"/>
              </w:rPr>
            </w:pPr>
            <w:r w:rsidRPr="00833C2B">
              <w:rPr>
                <w:rFonts w:ascii="Arial Narrow" w:hAnsi="Arial Narrow" w:cstheme="minorHAnsi"/>
                <w:sz w:val="20"/>
                <w:szCs w:val="20"/>
                <w:lang w:val="mk-MK"/>
              </w:rPr>
              <w:t xml:space="preserve">ПОЛИТИЧКА ПАРТИЈА ДЕМОКРАТИ </w:t>
            </w:r>
          </w:p>
          <w:p w14:paraId="3AB3F0C6" w14:textId="77777777" w:rsidR="00D54402" w:rsidRPr="00833C2B" w:rsidRDefault="00D54402" w:rsidP="00D54402">
            <w:pPr>
              <w:pStyle w:val="ListParagraph"/>
              <w:numPr>
                <w:ilvl w:val="0"/>
                <w:numId w:val="35"/>
              </w:numPr>
              <w:rPr>
                <w:rFonts w:ascii="Arial Narrow" w:hAnsi="Arial Narrow" w:cstheme="minorHAnsi"/>
                <w:sz w:val="20"/>
                <w:szCs w:val="20"/>
                <w:lang w:val="mk-MK"/>
              </w:rPr>
            </w:pPr>
            <w:r w:rsidRPr="00833C2B">
              <w:rPr>
                <w:rFonts w:ascii="Arial Narrow" w:hAnsi="Arial Narrow" w:cstheme="minorHAnsi"/>
                <w:sz w:val="20"/>
                <w:szCs w:val="20"/>
                <w:lang w:val="mk-MK"/>
              </w:rPr>
              <w:t>КОАЛИЦИЈА МОЖЕМЕ (СОЦИЈАЛДЕМОКРАТСКИ СОЈУЗ НА МАКЕДОНИЈА - СДСМ, ПОЛИТИЧКА ПАРТИЈА ДВИЖЕЊЕ БЕСА – БЕСА, ЛИБЕРАЛНО-ДЕМОКРАТСКА ПАРТИЈА – ЛДП И ДРУГИ ПАРТИИ)</w:t>
            </w:r>
          </w:p>
          <w:p w14:paraId="0A9B3997" w14:textId="77777777" w:rsidR="00D54402" w:rsidRPr="00833C2B" w:rsidRDefault="00D54402" w:rsidP="00D54402">
            <w:pPr>
              <w:pStyle w:val="ListParagraph"/>
              <w:numPr>
                <w:ilvl w:val="0"/>
                <w:numId w:val="35"/>
              </w:numPr>
              <w:rPr>
                <w:rFonts w:ascii="Arial Narrow" w:hAnsi="Arial Narrow" w:cstheme="minorHAnsi"/>
                <w:sz w:val="20"/>
                <w:szCs w:val="20"/>
                <w:lang w:val="mk-MK"/>
              </w:rPr>
            </w:pPr>
            <w:r w:rsidRPr="00833C2B">
              <w:rPr>
                <w:rFonts w:ascii="Arial Narrow" w:hAnsi="Arial Narrow" w:cstheme="minorHAnsi"/>
                <w:sz w:val="20"/>
                <w:szCs w:val="20"/>
                <w:lang w:val="mk-MK"/>
              </w:rPr>
              <w:t>ПОЛИТИЧКА ПАРТИЈА ЛЕВИЦА</w:t>
            </w:r>
          </w:p>
          <w:p w14:paraId="65EC7D95" w14:textId="77777777" w:rsidR="00D54402" w:rsidRPr="00833C2B" w:rsidRDefault="00D54402" w:rsidP="00D54402">
            <w:pPr>
              <w:pStyle w:val="ListParagraph"/>
              <w:numPr>
                <w:ilvl w:val="0"/>
                <w:numId w:val="35"/>
              </w:numPr>
              <w:rPr>
                <w:rFonts w:ascii="Arial Narrow" w:hAnsi="Arial Narrow" w:cstheme="minorHAnsi"/>
                <w:sz w:val="20"/>
                <w:szCs w:val="20"/>
                <w:lang w:val="mk-MK"/>
              </w:rPr>
            </w:pPr>
            <w:r w:rsidRPr="00833C2B">
              <w:rPr>
                <w:rFonts w:ascii="Arial Narrow" w:hAnsi="Arial Narrow" w:cstheme="minorHAnsi"/>
                <w:sz w:val="20"/>
                <w:szCs w:val="20"/>
                <w:lang w:val="mk-MK"/>
              </w:rPr>
              <w:t>АЛИЈАНСА ЗА АЛБАНЦИТЕ И АЛТЕРНАТИВА  ALEANCA PËR SHQIPTARËT DHE ALTERNATIVA</w:t>
            </w:r>
          </w:p>
          <w:p w14:paraId="17A47642" w14:textId="77777777" w:rsidR="00D54402" w:rsidRPr="00833C2B" w:rsidRDefault="00D54402" w:rsidP="00D54402">
            <w:pPr>
              <w:pStyle w:val="ListParagraph"/>
              <w:numPr>
                <w:ilvl w:val="0"/>
                <w:numId w:val="35"/>
              </w:numPr>
              <w:rPr>
                <w:rFonts w:ascii="Arial Narrow" w:hAnsi="Arial Narrow" w:cstheme="minorHAnsi"/>
                <w:sz w:val="20"/>
                <w:szCs w:val="20"/>
                <w:lang w:val="mk-MK"/>
              </w:rPr>
            </w:pPr>
            <w:r w:rsidRPr="00833C2B">
              <w:rPr>
                <w:rFonts w:ascii="Arial Narrow" w:hAnsi="Arial Narrow" w:cstheme="minorHAnsi"/>
                <w:sz w:val="20"/>
                <w:szCs w:val="20"/>
                <w:lang w:val="mk-MK"/>
              </w:rPr>
              <w:t>ПОЛИТИЧКА ПАРТИЈА ГЛАС ЗА МАКЕДОНИЈА</w:t>
            </w:r>
          </w:p>
          <w:p w14:paraId="103859E4" w14:textId="2F3F2F67" w:rsidR="00D54402" w:rsidRPr="00833C2B" w:rsidRDefault="00D54402" w:rsidP="00D54402">
            <w:pPr>
              <w:pStyle w:val="ListParagraph"/>
              <w:numPr>
                <w:ilvl w:val="0"/>
                <w:numId w:val="35"/>
              </w:numPr>
              <w:rPr>
                <w:rFonts w:ascii="Arial Narrow" w:hAnsi="Arial Narrow" w:cstheme="minorHAnsi"/>
                <w:sz w:val="20"/>
                <w:szCs w:val="20"/>
                <w:lang w:val="mk-MK"/>
              </w:rPr>
            </w:pPr>
            <w:r w:rsidRPr="00833C2B">
              <w:rPr>
                <w:rFonts w:ascii="Arial Narrow" w:hAnsi="Arial Narrow" w:cstheme="minorHAnsi"/>
                <w:sz w:val="20"/>
                <w:szCs w:val="20"/>
                <w:lang w:val="mk-MK"/>
              </w:rPr>
              <w:t>ГРАЃАНСКО ДЕМОКРАТСКА УНИЈА – ГДУ</w:t>
            </w:r>
          </w:p>
          <w:p w14:paraId="23FC65F6" w14:textId="77777777" w:rsidR="00D54402" w:rsidRPr="00833C2B" w:rsidRDefault="00D54402" w:rsidP="00D54402">
            <w:pPr>
              <w:pStyle w:val="ListParagraph"/>
              <w:numPr>
                <w:ilvl w:val="0"/>
                <w:numId w:val="35"/>
              </w:numPr>
              <w:rPr>
                <w:rFonts w:ascii="Arial Narrow" w:hAnsi="Arial Narrow" w:cstheme="minorHAnsi"/>
                <w:sz w:val="20"/>
                <w:szCs w:val="20"/>
                <w:lang w:val="mk-MK"/>
              </w:rPr>
            </w:pPr>
            <w:r w:rsidRPr="00833C2B">
              <w:rPr>
                <w:rFonts w:ascii="Arial Narrow" w:hAnsi="Arial Narrow" w:cstheme="minorHAnsi"/>
                <w:sz w:val="20"/>
                <w:szCs w:val="20"/>
                <w:lang w:val="mk-MK"/>
              </w:rPr>
              <w:t>ИНТЕГРА - МАКЕДОНСКА КОНЗЕРВАТИВНА ПАРТИЈА</w:t>
            </w:r>
          </w:p>
          <w:p w14:paraId="0C392FEB" w14:textId="7D205A83" w:rsidR="00D54402" w:rsidRPr="00833C2B" w:rsidRDefault="00D54402" w:rsidP="00D54402">
            <w:pPr>
              <w:pStyle w:val="ListParagraph"/>
              <w:numPr>
                <w:ilvl w:val="0"/>
                <w:numId w:val="35"/>
              </w:numPr>
              <w:rPr>
                <w:rFonts w:ascii="Arial Narrow" w:hAnsi="Arial Narrow" w:cstheme="minorHAnsi"/>
                <w:sz w:val="20"/>
                <w:szCs w:val="20"/>
                <w:lang w:val="mk-MK"/>
              </w:rPr>
            </w:pPr>
            <w:r w:rsidRPr="00833C2B">
              <w:rPr>
                <w:rFonts w:ascii="Arial Narrow" w:hAnsi="Arial Narrow" w:cstheme="minorHAnsi"/>
                <w:sz w:val="20"/>
                <w:szCs w:val="20"/>
                <w:lang w:val="mk-MK"/>
              </w:rPr>
              <w:t>ДЕМОКРАТСКА УНИЈА ЗА ИНТЕГРАЦИЈА - ДУИ  BASHKIMI DEMOKRATIK PËR INTEGRIM – BDI</w:t>
            </w:r>
          </w:p>
          <w:p w14:paraId="56B1A7B3" w14:textId="77777777" w:rsidR="00D54402" w:rsidRPr="00833C2B" w:rsidRDefault="00D54402" w:rsidP="00D54402">
            <w:pPr>
              <w:pStyle w:val="ListParagraph"/>
              <w:numPr>
                <w:ilvl w:val="0"/>
                <w:numId w:val="35"/>
              </w:numPr>
              <w:rPr>
                <w:rFonts w:ascii="Arial Narrow" w:hAnsi="Arial Narrow" w:cstheme="minorHAnsi"/>
                <w:sz w:val="20"/>
                <w:szCs w:val="20"/>
                <w:lang w:val="mk-MK"/>
              </w:rPr>
            </w:pPr>
            <w:r w:rsidRPr="00833C2B">
              <w:rPr>
                <w:rFonts w:ascii="Arial Narrow" w:hAnsi="Arial Narrow" w:cstheme="minorHAnsi"/>
                <w:sz w:val="20"/>
                <w:szCs w:val="20"/>
                <w:lang w:val="mk-MK"/>
              </w:rPr>
              <w:t>СДУ СКОПЈЕ</w:t>
            </w:r>
          </w:p>
          <w:p w14:paraId="08573F2A" w14:textId="77777777" w:rsidR="00D54402" w:rsidRPr="00833C2B" w:rsidRDefault="00D54402" w:rsidP="00D54402">
            <w:pPr>
              <w:pStyle w:val="ListParagraph"/>
              <w:numPr>
                <w:ilvl w:val="0"/>
                <w:numId w:val="35"/>
              </w:numPr>
              <w:rPr>
                <w:rFonts w:ascii="Arial Narrow" w:hAnsi="Arial Narrow" w:cstheme="minorHAnsi"/>
                <w:sz w:val="20"/>
                <w:szCs w:val="20"/>
                <w:lang w:val="mk-MK"/>
              </w:rPr>
            </w:pPr>
            <w:r w:rsidRPr="00833C2B">
              <w:rPr>
                <w:rFonts w:ascii="Arial Narrow" w:hAnsi="Arial Narrow" w:cstheme="minorHAnsi"/>
                <w:sz w:val="20"/>
                <w:szCs w:val="20"/>
                <w:lang w:val="mk-MK"/>
              </w:rPr>
              <w:t>ЕДИНСТВЕНА МАКЕДОНИЈА</w:t>
            </w:r>
          </w:p>
          <w:p w14:paraId="4AD853B7" w14:textId="77777777" w:rsidR="00D54402" w:rsidRPr="00833C2B" w:rsidRDefault="00D54402" w:rsidP="00D54402">
            <w:pPr>
              <w:pStyle w:val="ListParagraph"/>
              <w:numPr>
                <w:ilvl w:val="0"/>
                <w:numId w:val="35"/>
              </w:numPr>
              <w:rPr>
                <w:rFonts w:ascii="Arial Narrow" w:hAnsi="Arial Narrow" w:cstheme="minorHAnsi"/>
                <w:sz w:val="20"/>
                <w:szCs w:val="20"/>
                <w:lang w:val="mk-MK"/>
              </w:rPr>
            </w:pPr>
            <w:r w:rsidRPr="00833C2B">
              <w:rPr>
                <w:rFonts w:ascii="Arial Narrow" w:hAnsi="Arial Narrow" w:cstheme="minorHAnsi"/>
                <w:sz w:val="20"/>
                <w:szCs w:val="20"/>
                <w:lang w:val="mk-MK"/>
              </w:rPr>
              <w:t>МОРО - РАБОТНИЧКА ПАРТИЈА</w:t>
            </w:r>
          </w:p>
          <w:p w14:paraId="45904268" w14:textId="77777777" w:rsidR="00D54402" w:rsidRPr="00833C2B" w:rsidRDefault="00D54402" w:rsidP="00D54402">
            <w:pPr>
              <w:pStyle w:val="ListParagraph"/>
              <w:numPr>
                <w:ilvl w:val="0"/>
                <w:numId w:val="35"/>
              </w:numPr>
              <w:rPr>
                <w:rFonts w:ascii="Arial Narrow" w:hAnsi="Arial Narrow" w:cstheme="minorHAnsi"/>
                <w:sz w:val="20"/>
                <w:szCs w:val="20"/>
                <w:lang w:val="mk-MK"/>
              </w:rPr>
            </w:pPr>
            <w:r w:rsidRPr="00833C2B">
              <w:rPr>
                <w:rFonts w:ascii="Arial Narrow" w:hAnsi="Arial Narrow" w:cstheme="minorHAnsi"/>
                <w:sz w:val="20"/>
                <w:szCs w:val="20"/>
                <w:lang w:val="mk-MK"/>
              </w:rPr>
              <w:t>НАРОДНА ПАРТИЈА НА РОМИТЕ</w:t>
            </w:r>
          </w:p>
          <w:p w14:paraId="250F1280" w14:textId="77777777" w:rsidR="00D54402" w:rsidRPr="00833C2B" w:rsidRDefault="00D54402" w:rsidP="00D54402">
            <w:pPr>
              <w:pStyle w:val="ListParagraph"/>
              <w:numPr>
                <w:ilvl w:val="0"/>
                <w:numId w:val="35"/>
              </w:numPr>
              <w:rPr>
                <w:rFonts w:ascii="Arial Narrow" w:hAnsi="Arial Narrow" w:cstheme="minorHAnsi"/>
                <w:sz w:val="20"/>
                <w:szCs w:val="20"/>
                <w:lang w:val="mk-MK"/>
              </w:rPr>
            </w:pPr>
            <w:r w:rsidRPr="00833C2B">
              <w:rPr>
                <w:rFonts w:ascii="Arial Narrow" w:hAnsi="Arial Narrow" w:cstheme="minorHAnsi"/>
                <w:sz w:val="20"/>
                <w:szCs w:val="20"/>
                <w:lang w:val="mk-MK"/>
              </w:rPr>
              <w:t>ВМРО-ДПМНЕ И КОАЛИЦИЈА „ОБНОВА НА МАКЕДОНИЈА“</w:t>
            </w:r>
          </w:p>
          <w:p w14:paraId="4C3E29EA" w14:textId="5A485C70" w:rsidR="00D54402" w:rsidRPr="00833C2B" w:rsidRDefault="00D54402" w:rsidP="00D54402">
            <w:pPr>
              <w:pStyle w:val="ListParagraph"/>
              <w:numPr>
                <w:ilvl w:val="0"/>
                <w:numId w:val="35"/>
              </w:numPr>
              <w:rPr>
                <w:rFonts w:ascii="Arial Narrow" w:hAnsi="Arial Narrow" w:cstheme="minorHAnsi"/>
                <w:sz w:val="20"/>
                <w:szCs w:val="20"/>
                <w:lang w:val="mk-MK"/>
              </w:rPr>
            </w:pPr>
            <w:r w:rsidRPr="00833C2B">
              <w:rPr>
                <w:rFonts w:ascii="Arial Narrow" w:hAnsi="Arial Narrow" w:cstheme="minorHAnsi"/>
                <w:sz w:val="20"/>
                <w:szCs w:val="20"/>
                <w:lang w:val="mk-MK"/>
              </w:rPr>
              <w:t>ТВОЈА ПАРТИЈА</w:t>
            </w:r>
          </w:p>
          <w:p w14:paraId="523BC142" w14:textId="6BF8354A" w:rsidR="00B832F7" w:rsidRPr="00833C2B" w:rsidRDefault="00D54402" w:rsidP="00D54402">
            <w:pPr>
              <w:ind w:left="0"/>
              <w:rPr>
                <w:rFonts w:ascii="Arial Narrow" w:hAnsi="Arial Narrow" w:cstheme="minorHAnsi"/>
                <w:sz w:val="20"/>
                <w:szCs w:val="20"/>
                <w:highlight w:val="yellow"/>
                <w:lang w:val="mk-MK"/>
              </w:rPr>
            </w:pPr>
            <w:r w:rsidRPr="00833C2B">
              <w:rPr>
                <w:rFonts w:ascii="Arial Narrow" w:hAnsi="Arial Narrow" w:cstheme="minorHAnsi"/>
                <w:sz w:val="20"/>
                <w:szCs w:val="20"/>
                <w:lang w:val="mk-MK"/>
              </w:rPr>
              <w:t xml:space="preserve">99. (Одбива да одговори – </w:t>
            </w:r>
            <w:r w:rsidRPr="00833C2B">
              <w:rPr>
                <w:rFonts w:ascii="Arial Narrow" w:hAnsi="Arial Narrow"/>
                <w:b/>
                <w:sz w:val="20"/>
                <w:szCs w:val="20"/>
                <w:lang w:val="mk-MK"/>
              </w:rPr>
              <w:t>НЕ ЧИТАЈ</w:t>
            </w:r>
            <w:r w:rsidRPr="00833C2B">
              <w:rPr>
                <w:rFonts w:ascii="Arial Narrow" w:hAnsi="Arial Narrow" w:cstheme="minorHAnsi"/>
                <w:sz w:val="20"/>
                <w:szCs w:val="20"/>
                <w:lang w:val="mk-MK"/>
              </w:rPr>
              <w:t>)</w:t>
            </w:r>
          </w:p>
        </w:tc>
      </w:tr>
    </w:tbl>
    <w:p w14:paraId="7FFE346E" w14:textId="77777777" w:rsidR="00B832F7" w:rsidRPr="00833C2B" w:rsidRDefault="00B832F7" w:rsidP="00B832F7">
      <w:pPr>
        <w:spacing w:after="0" w:line="240" w:lineRule="auto"/>
        <w:ind w:left="0"/>
        <w:rPr>
          <w:rFonts w:ascii="Arial Narrow" w:hAnsi="Arial Narrow" w:cstheme="minorHAnsi"/>
          <w:sz w:val="20"/>
          <w:szCs w:val="20"/>
          <w:lang w:val="mk-MK"/>
        </w:rPr>
      </w:pPr>
    </w:p>
    <w:tbl>
      <w:tblPr>
        <w:tblStyle w:val="TableGrid"/>
        <w:tblW w:w="10057" w:type="dxa"/>
        <w:tblInd w:w="-252" w:type="dxa"/>
        <w:tblLook w:val="04A0" w:firstRow="1" w:lastRow="0" w:firstColumn="1" w:lastColumn="0" w:noHBand="0" w:noVBand="1"/>
      </w:tblPr>
      <w:tblGrid>
        <w:gridCol w:w="1148"/>
        <w:gridCol w:w="4769"/>
        <w:gridCol w:w="4140"/>
      </w:tblGrid>
      <w:tr w:rsidR="00B832F7" w:rsidRPr="00833C2B" w14:paraId="7EA39873" w14:textId="77777777" w:rsidTr="00C64468">
        <w:tc>
          <w:tcPr>
            <w:tcW w:w="1148" w:type="dxa"/>
          </w:tcPr>
          <w:p w14:paraId="562E60FD"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A1</w:t>
            </w:r>
          </w:p>
        </w:tc>
        <w:tc>
          <w:tcPr>
            <w:tcW w:w="4769" w:type="dxa"/>
          </w:tcPr>
          <w:p w14:paraId="4C4B9BA8" w14:textId="77777777" w:rsidR="00B832F7" w:rsidRPr="00833C2B" w:rsidRDefault="00B832F7" w:rsidP="00C64468">
            <w:pPr>
              <w:ind w:left="0"/>
              <w:rPr>
                <w:rFonts w:ascii="Arial Narrow" w:hAnsi="Arial Narrow" w:cs="Arial"/>
                <w:b/>
                <w:sz w:val="20"/>
                <w:shd w:val="clear" w:color="auto" w:fill="FFFFFF"/>
                <w:lang w:val="mk-MK"/>
              </w:rPr>
            </w:pPr>
            <w:r w:rsidRPr="00833C2B">
              <w:rPr>
                <w:rFonts w:ascii="Arial Narrow" w:hAnsi="Arial Narrow" w:cs="Arial"/>
                <w:sz w:val="20"/>
                <w:shd w:val="clear" w:color="auto" w:fill="FFFFFF"/>
                <w:lang w:val="mk-MK"/>
              </w:rPr>
              <w:t xml:space="preserve">Колку луѓе живеат во вашето домаќинство? </w:t>
            </w:r>
            <w:r w:rsidRPr="00833C2B">
              <w:rPr>
                <w:rFonts w:ascii="Arial Narrow" w:hAnsi="Arial Narrow" w:cs="Arial"/>
                <w:b/>
                <w:sz w:val="20"/>
                <w:shd w:val="clear" w:color="auto" w:fill="FFFFFF"/>
                <w:lang w:val="mk-MK"/>
              </w:rPr>
              <w:t xml:space="preserve">(ЗАПИШЕТЕ </w:t>
            </w:r>
          </w:p>
          <w:p w14:paraId="0B9F5C64"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Arial"/>
                <w:b/>
                <w:sz w:val="20"/>
                <w:shd w:val="clear" w:color="auto" w:fill="FFFFFF"/>
                <w:lang w:val="mk-MK"/>
              </w:rPr>
              <w:t>БРОЈ )</w:t>
            </w:r>
          </w:p>
        </w:tc>
        <w:tc>
          <w:tcPr>
            <w:tcW w:w="4140" w:type="dxa"/>
          </w:tcPr>
          <w:p w14:paraId="7BA8326E" w14:textId="77777777" w:rsidR="00B832F7" w:rsidRPr="00833C2B" w:rsidRDefault="00B832F7" w:rsidP="00C64468">
            <w:pPr>
              <w:ind w:left="0"/>
              <w:rPr>
                <w:rFonts w:ascii="Arial Narrow" w:hAnsi="Arial Narrow" w:cstheme="minorHAnsi"/>
                <w:sz w:val="20"/>
                <w:szCs w:val="20"/>
                <w:lang w:val="mk-MK"/>
              </w:rPr>
            </w:pPr>
          </w:p>
        </w:tc>
      </w:tr>
      <w:tr w:rsidR="00B832F7" w:rsidRPr="00495ACD" w14:paraId="2CD56AD5" w14:textId="77777777" w:rsidTr="00C64468">
        <w:tc>
          <w:tcPr>
            <w:tcW w:w="1148" w:type="dxa"/>
          </w:tcPr>
          <w:p w14:paraId="651C6298"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sz w:val="20"/>
                <w:szCs w:val="20"/>
                <w:lang w:val="mk-MK"/>
              </w:rPr>
              <w:t>A2</w:t>
            </w:r>
          </w:p>
        </w:tc>
        <w:tc>
          <w:tcPr>
            <w:tcW w:w="4769" w:type="dxa"/>
          </w:tcPr>
          <w:p w14:paraId="75B34331" w14:textId="77777777" w:rsidR="00F864F6" w:rsidRPr="00833C2B" w:rsidRDefault="00B832F7" w:rsidP="00C64468">
            <w:pPr>
              <w:ind w:left="0"/>
              <w:rPr>
                <w:rFonts w:ascii="Arial Narrow" w:hAnsi="Arial Narrow" w:cs="Arial"/>
                <w:sz w:val="20"/>
                <w:shd w:val="clear" w:color="auto" w:fill="FFFFFF"/>
                <w:lang w:val="mk-MK"/>
              </w:rPr>
            </w:pPr>
            <w:r w:rsidRPr="00833C2B">
              <w:rPr>
                <w:rFonts w:ascii="Arial Narrow" w:hAnsi="Arial Narrow" w:cs="Arial"/>
                <w:sz w:val="20"/>
                <w:shd w:val="clear" w:color="auto" w:fill="FFFFFF"/>
                <w:lang w:val="mk-MK"/>
              </w:rPr>
              <w:t xml:space="preserve">Дали вие сте глава на домаќинството? (Со други зборови, лицето кое ги донесува најважните одлуки, било да е тоа </w:t>
            </w:r>
          </w:p>
          <w:p w14:paraId="335346BC" w14:textId="77777777" w:rsidR="00F864F6" w:rsidRPr="00833C2B" w:rsidRDefault="00B832F7" w:rsidP="00C64468">
            <w:pPr>
              <w:ind w:left="0"/>
              <w:rPr>
                <w:rFonts w:ascii="Arial Narrow" w:hAnsi="Arial Narrow" w:cs="Arial"/>
                <w:sz w:val="20"/>
                <w:shd w:val="clear" w:color="auto" w:fill="FFFFFF"/>
                <w:lang w:val="mk-MK"/>
              </w:rPr>
            </w:pPr>
            <w:r w:rsidRPr="00833C2B">
              <w:rPr>
                <w:rFonts w:ascii="Arial Narrow" w:hAnsi="Arial Narrow" w:cs="Arial"/>
                <w:sz w:val="20"/>
                <w:shd w:val="clear" w:color="auto" w:fill="FFFFFF"/>
                <w:lang w:val="mk-MK"/>
              </w:rPr>
              <w:t>поради тоа што вашиот личен приход покрива поголем дел</w:t>
            </w:r>
          </w:p>
          <w:p w14:paraId="0C866716" w14:textId="77777777" w:rsidR="00F864F6" w:rsidRPr="00833C2B" w:rsidRDefault="00B832F7" w:rsidP="00C64468">
            <w:pPr>
              <w:ind w:left="0"/>
              <w:rPr>
                <w:rFonts w:ascii="Arial Narrow" w:hAnsi="Arial Narrow" w:cs="Arial"/>
                <w:sz w:val="20"/>
                <w:shd w:val="clear" w:color="auto" w:fill="FFFFFF"/>
                <w:lang w:val="mk-MK"/>
              </w:rPr>
            </w:pPr>
            <w:r w:rsidRPr="00833C2B">
              <w:rPr>
                <w:rFonts w:ascii="Arial Narrow" w:hAnsi="Arial Narrow" w:cs="Arial"/>
                <w:sz w:val="20"/>
                <w:shd w:val="clear" w:color="auto" w:fill="FFFFFF"/>
                <w:lang w:val="mk-MK"/>
              </w:rPr>
              <w:t xml:space="preserve"> од трошоците или поради тоа што имате најмногу </w:t>
            </w:r>
          </w:p>
          <w:p w14:paraId="0CFF53F0" w14:textId="1CCD56C4" w:rsidR="00B832F7" w:rsidRPr="00833C2B" w:rsidRDefault="00B832F7" w:rsidP="00C64468">
            <w:pPr>
              <w:ind w:left="0"/>
              <w:rPr>
                <w:rFonts w:ascii="Arial Narrow" w:hAnsi="Arial Narrow" w:cs="Arial"/>
                <w:sz w:val="20"/>
                <w:shd w:val="clear" w:color="auto" w:fill="FFFFFF"/>
                <w:lang w:val="mk-MK"/>
              </w:rPr>
            </w:pPr>
            <w:r w:rsidRPr="00833C2B">
              <w:rPr>
                <w:rFonts w:ascii="Arial Narrow" w:hAnsi="Arial Narrow" w:cs="Arial"/>
                <w:sz w:val="20"/>
                <w:shd w:val="clear" w:color="auto" w:fill="FFFFFF"/>
                <w:lang w:val="mk-MK"/>
              </w:rPr>
              <w:t>авторитет)</w:t>
            </w:r>
          </w:p>
        </w:tc>
        <w:tc>
          <w:tcPr>
            <w:tcW w:w="4140" w:type="dxa"/>
          </w:tcPr>
          <w:p w14:paraId="3A43D52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u w:val="dotted"/>
                <w:lang w:val="mk-MK"/>
              </w:rPr>
              <w:t>Да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5756525A"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25A21E37"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p>
          <w:p w14:paraId="576DDD73" w14:textId="510A3EA7" w:rsidR="00B832F7" w:rsidRPr="00833C2B" w:rsidRDefault="00B832F7" w:rsidP="00C64468">
            <w:pPr>
              <w:ind w:left="0"/>
              <w:rPr>
                <w:rFonts w:ascii="Arial Narrow" w:hAnsi="Arial Narrow" w:cstheme="minorHAnsi"/>
                <w:sz w:val="20"/>
                <w:szCs w:val="20"/>
                <w:lang w:val="mk-MK"/>
              </w:rPr>
            </w:pPr>
          </w:p>
        </w:tc>
      </w:tr>
      <w:tr w:rsidR="00B832F7" w:rsidRPr="00495ACD" w14:paraId="4AEB1D09" w14:textId="77777777" w:rsidTr="00C64468">
        <w:tc>
          <w:tcPr>
            <w:tcW w:w="1148" w:type="dxa"/>
          </w:tcPr>
          <w:p w14:paraId="12702FFE"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t>A3</w:t>
            </w:r>
          </w:p>
        </w:tc>
        <w:tc>
          <w:tcPr>
            <w:tcW w:w="4769" w:type="dxa"/>
          </w:tcPr>
          <w:p w14:paraId="38EA08CD" w14:textId="77777777" w:rsidR="00F864F6" w:rsidRPr="00833C2B" w:rsidRDefault="00B832F7" w:rsidP="00C64468">
            <w:pPr>
              <w:ind w:left="0"/>
              <w:rPr>
                <w:rFonts w:ascii="Arial Narrow" w:hAnsi="Arial Narrow" w:cs="Arial"/>
                <w:color w:val="000000" w:themeColor="text1"/>
                <w:sz w:val="20"/>
                <w:shd w:val="clear" w:color="auto" w:fill="FFFFFF"/>
                <w:lang w:val="mk-MK"/>
              </w:rPr>
            </w:pPr>
            <w:r w:rsidRPr="00833C2B">
              <w:rPr>
                <w:rFonts w:ascii="Arial Narrow" w:hAnsi="Arial Narrow" w:cs="Arial"/>
                <w:color w:val="000000" w:themeColor="text1"/>
                <w:sz w:val="20"/>
                <w:shd w:val="clear" w:color="auto" w:fill="FFFFFF"/>
                <w:lang w:val="mk-MK"/>
              </w:rPr>
              <w:t>Дали сте корисник на социјални услуги или примате пари од владини програми како што се стипендии, помош за</w:t>
            </w:r>
          </w:p>
          <w:p w14:paraId="74EDE91B" w14:textId="1B2D6E38" w:rsidR="00B832F7" w:rsidRPr="00833C2B" w:rsidRDefault="00B832F7" w:rsidP="00C64468">
            <w:pPr>
              <w:ind w:left="0"/>
              <w:rPr>
                <w:rFonts w:ascii="Arial Narrow" w:hAnsi="Arial Narrow" w:cs="Arial"/>
                <w:sz w:val="20"/>
                <w:shd w:val="clear" w:color="auto" w:fill="FFFFFF"/>
                <w:lang w:val="mk-MK"/>
              </w:rPr>
            </w:pPr>
            <w:r w:rsidRPr="00833C2B">
              <w:rPr>
                <w:rFonts w:ascii="Arial Narrow" w:hAnsi="Arial Narrow" w:cs="Arial"/>
                <w:color w:val="000000" w:themeColor="text1"/>
                <w:sz w:val="20"/>
                <w:shd w:val="clear" w:color="auto" w:fill="FFFFFF"/>
                <w:lang w:val="mk-MK"/>
              </w:rPr>
              <w:t xml:space="preserve"> самохрани мајки, возрасни луѓе, нега за попреченост, итн.?</w:t>
            </w:r>
          </w:p>
        </w:tc>
        <w:tc>
          <w:tcPr>
            <w:tcW w:w="4140" w:type="dxa"/>
          </w:tcPr>
          <w:p w14:paraId="661495B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3EC140E9"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461C68BE" w14:textId="53D8638B" w:rsidR="00B832F7" w:rsidRPr="00DB52C9" w:rsidRDefault="00B832F7" w:rsidP="00DB52C9">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p>
        </w:tc>
      </w:tr>
      <w:tr w:rsidR="00B832F7" w:rsidRPr="00495ACD" w14:paraId="62CB713B" w14:textId="77777777" w:rsidTr="00C64468">
        <w:tc>
          <w:tcPr>
            <w:tcW w:w="1148" w:type="dxa"/>
          </w:tcPr>
          <w:p w14:paraId="38C5BE35"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sz w:val="20"/>
                <w:szCs w:val="20"/>
                <w:lang w:val="mk-MK"/>
              </w:rPr>
              <w:t>A4</w:t>
            </w:r>
          </w:p>
        </w:tc>
        <w:tc>
          <w:tcPr>
            <w:tcW w:w="4769" w:type="dxa"/>
          </w:tcPr>
          <w:p w14:paraId="151ECC3A" w14:textId="77777777" w:rsidR="00B832F7" w:rsidRPr="00833C2B" w:rsidRDefault="00B832F7" w:rsidP="00C64468">
            <w:pPr>
              <w:ind w:left="0"/>
              <w:rPr>
                <w:rFonts w:ascii="Arial Narrow" w:hAnsi="Arial Narrow" w:cs="Arial"/>
                <w:sz w:val="20"/>
                <w:szCs w:val="20"/>
                <w:shd w:val="clear" w:color="auto" w:fill="FFFFFF"/>
                <w:lang w:val="mk-MK"/>
              </w:rPr>
            </w:pPr>
            <w:r w:rsidRPr="00833C2B">
              <w:rPr>
                <w:rFonts w:ascii="Arial Narrow" w:hAnsi="Arial Narrow" w:cs="Arial"/>
                <w:color w:val="000000" w:themeColor="text1"/>
                <w:sz w:val="20"/>
                <w:szCs w:val="20"/>
                <w:shd w:val="clear" w:color="auto" w:fill="FFFFFF"/>
                <w:lang w:val="mk-MK"/>
              </w:rPr>
              <w:t>Колку често користите интернет?</w:t>
            </w:r>
            <w:r w:rsidRPr="00833C2B">
              <w:rPr>
                <w:rFonts w:ascii="Arial Narrow" w:hAnsi="Arial Narrow" w:cs="Arial"/>
                <w:sz w:val="20"/>
                <w:szCs w:val="20"/>
                <w:shd w:val="clear" w:color="auto" w:fill="FFFFFF"/>
                <w:lang w:val="mk-MK"/>
              </w:rPr>
              <w:t xml:space="preserve"> </w:t>
            </w:r>
          </w:p>
          <w:p w14:paraId="5F0DBA15" w14:textId="77777777" w:rsidR="00F864F6" w:rsidRPr="00833C2B" w:rsidRDefault="00B832F7" w:rsidP="00C64468">
            <w:pPr>
              <w:ind w:left="0"/>
              <w:rPr>
                <w:rFonts w:ascii="Arial Narrow" w:hAnsi="Arial Narrow" w:cs="Arial"/>
                <w:b/>
                <w:sz w:val="20"/>
                <w:szCs w:val="20"/>
                <w:shd w:val="clear" w:color="auto" w:fill="FFFFFF"/>
                <w:lang w:val="mk-MK"/>
              </w:rPr>
            </w:pPr>
            <w:r w:rsidRPr="00833C2B">
              <w:rPr>
                <w:rFonts w:ascii="Arial Narrow" w:hAnsi="Arial Narrow" w:cs="Arial"/>
                <w:b/>
                <w:sz w:val="20"/>
                <w:szCs w:val="20"/>
                <w:shd w:val="clear" w:color="auto" w:fill="FFFFFF"/>
                <w:lang w:val="mk-MK"/>
              </w:rPr>
              <w:lastRenderedPageBreak/>
              <w:t xml:space="preserve">[ПРОЧИТАЈТЕ ГИ ПОНУДЕНИТЕ ОДГОВОРИ. </w:t>
            </w:r>
          </w:p>
          <w:p w14:paraId="598D7FCC" w14:textId="05606BA1"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Arial"/>
                <w:b/>
                <w:sz w:val="20"/>
                <w:szCs w:val="20"/>
                <w:shd w:val="clear" w:color="auto" w:fill="FFFFFF"/>
                <w:lang w:val="mk-MK"/>
              </w:rPr>
              <w:t xml:space="preserve">ОБЕЛЕЖЕТЕ </w:t>
            </w:r>
            <w:r w:rsidRPr="00833C2B">
              <w:rPr>
                <w:rFonts w:ascii="Arial Narrow" w:hAnsi="Arial Narrow" w:cs="Arial"/>
                <w:b/>
                <w:sz w:val="20"/>
                <w:szCs w:val="20"/>
                <w:u w:val="single"/>
                <w:shd w:val="clear" w:color="auto" w:fill="FFFFFF"/>
                <w:lang w:val="mk-MK"/>
              </w:rPr>
              <w:t>ЕДЕН</w:t>
            </w:r>
            <w:r w:rsidRPr="00833C2B">
              <w:rPr>
                <w:rFonts w:ascii="Arial Narrow" w:hAnsi="Arial Narrow" w:cs="Arial"/>
                <w:b/>
                <w:sz w:val="20"/>
                <w:szCs w:val="20"/>
                <w:shd w:val="clear" w:color="auto" w:fill="FFFFFF"/>
                <w:lang w:val="mk-MK"/>
              </w:rPr>
              <w:t xml:space="preserve"> ОДГОВОР]</w:t>
            </w:r>
          </w:p>
        </w:tc>
        <w:tc>
          <w:tcPr>
            <w:tcW w:w="4140" w:type="dxa"/>
          </w:tcPr>
          <w:p w14:paraId="246C8DD4" w14:textId="77777777" w:rsidR="00B832F7" w:rsidRPr="00833C2B" w:rsidRDefault="00B832F7" w:rsidP="00C64468">
            <w:pPr>
              <w:ind w:left="0" w:right="0"/>
              <w:rPr>
                <w:rFonts w:ascii="Arial Narrow" w:hAnsi="Arial Narrow" w:cstheme="minorHAnsi"/>
                <w:sz w:val="20"/>
                <w:lang w:val="mk-MK"/>
              </w:rPr>
            </w:pPr>
            <w:r w:rsidRPr="00833C2B">
              <w:rPr>
                <w:rFonts w:ascii="Arial Narrow" w:hAnsi="Arial Narrow" w:cstheme="minorHAnsi"/>
                <w:sz w:val="20"/>
                <w:lang w:val="mk-MK"/>
              </w:rPr>
              <w:lastRenderedPageBreak/>
              <w:t>Секој ден</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1</w:t>
            </w:r>
          </w:p>
          <w:p w14:paraId="7389B3E3" w14:textId="77777777" w:rsidR="00B832F7" w:rsidRPr="00833C2B" w:rsidRDefault="00B832F7" w:rsidP="00C64468">
            <w:pPr>
              <w:ind w:left="0" w:right="0"/>
              <w:rPr>
                <w:rFonts w:ascii="Arial Narrow" w:hAnsi="Arial Narrow" w:cs="Arial"/>
                <w:sz w:val="20"/>
                <w:lang w:val="mk-MK"/>
              </w:rPr>
            </w:pPr>
            <w:r w:rsidRPr="00833C2B">
              <w:rPr>
                <w:rFonts w:ascii="Arial Narrow" w:hAnsi="Arial Narrow" w:cs="Arial"/>
                <w:sz w:val="20"/>
                <w:lang w:val="mk-MK"/>
              </w:rPr>
              <w:lastRenderedPageBreak/>
              <w:t>Неколку пати неделно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t>2</w:t>
            </w:r>
          </w:p>
          <w:p w14:paraId="04C6FC50" w14:textId="77777777" w:rsidR="00B832F7" w:rsidRPr="00833C2B" w:rsidRDefault="00B832F7" w:rsidP="00C64468">
            <w:pPr>
              <w:ind w:left="0" w:right="0"/>
              <w:rPr>
                <w:rFonts w:ascii="Arial Narrow" w:hAnsi="Arial Narrow" w:cs="Arial"/>
                <w:sz w:val="20"/>
                <w:lang w:val="mk-MK"/>
              </w:rPr>
            </w:pPr>
            <w:r w:rsidRPr="00833C2B">
              <w:rPr>
                <w:rFonts w:ascii="Arial Narrow" w:hAnsi="Arial Narrow" w:cs="Arial"/>
                <w:sz w:val="20"/>
                <w:lang w:val="mk-MK"/>
              </w:rPr>
              <w:t>Неколку пати месечно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t>3</w:t>
            </w:r>
          </w:p>
          <w:p w14:paraId="60CA2B74" w14:textId="77777777" w:rsidR="00B832F7" w:rsidRPr="00833C2B" w:rsidRDefault="00B832F7" w:rsidP="00C64468">
            <w:pPr>
              <w:ind w:left="0" w:right="0"/>
              <w:rPr>
                <w:rFonts w:ascii="Arial Narrow" w:hAnsi="Arial Narrow" w:cstheme="minorHAnsi"/>
                <w:sz w:val="20"/>
                <w:lang w:val="mk-MK"/>
              </w:rPr>
            </w:pPr>
            <w:r w:rsidRPr="00833C2B">
              <w:rPr>
                <w:rFonts w:ascii="Arial Narrow" w:hAnsi="Arial Narrow" w:cstheme="minorHAnsi"/>
                <w:sz w:val="20"/>
                <w:lang w:val="mk-MK"/>
              </w:rPr>
              <w:t>Ретко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4</w:t>
            </w:r>
          </w:p>
          <w:p w14:paraId="46F1E94A" w14:textId="77777777" w:rsidR="00B832F7" w:rsidRPr="00833C2B" w:rsidRDefault="00B832F7" w:rsidP="00C64468">
            <w:pPr>
              <w:ind w:left="0" w:right="0"/>
              <w:rPr>
                <w:rFonts w:ascii="Arial Narrow" w:hAnsi="Arial Narrow" w:cstheme="minorHAnsi"/>
                <w:sz w:val="20"/>
                <w:lang w:val="mk-MK"/>
              </w:rPr>
            </w:pPr>
            <w:r w:rsidRPr="00833C2B">
              <w:rPr>
                <w:rFonts w:ascii="Arial Narrow" w:hAnsi="Arial Narrow" w:cstheme="minorHAnsi"/>
                <w:sz w:val="20"/>
                <w:lang w:val="mk-MK"/>
              </w:rPr>
              <w:t>Никогаш</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5</w:t>
            </w:r>
          </w:p>
          <w:p w14:paraId="2732CC11" w14:textId="2D0D7A0F" w:rsidR="00B832F7" w:rsidRPr="00DB52C9" w:rsidRDefault="00B832F7" w:rsidP="00DB52C9">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p>
        </w:tc>
      </w:tr>
      <w:tr w:rsidR="00B832F7" w:rsidRPr="00495ACD" w14:paraId="3A0F84B3" w14:textId="77777777" w:rsidTr="00C64468">
        <w:tc>
          <w:tcPr>
            <w:tcW w:w="1148" w:type="dxa"/>
          </w:tcPr>
          <w:p w14:paraId="31C3C218"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sz w:val="20"/>
                <w:szCs w:val="20"/>
                <w:lang w:val="mk-MK"/>
              </w:rPr>
              <w:lastRenderedPageBreak/>
              <w:t>A5</w:t>
            </w:r>
          </w:p>
        </w:tc>
        <w:tc>
          <w:tcPr>
            <w:tcW w:w="4769" w:type="dxa"/>
          </w:tcPr>
          <w:p w14:paraId="3DF9EE82"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Arial"/>
                <w:color w:val="000000" w:themeColor="text1"/>
                <w:sz w:val="20"/>
                <w:shd w:val="clear" w:color="auto" w:fill="FFFFFF"/>
                <w:lang w:val="mk-MK"/>
              </w:rPr>
              <w:t>Дали имате мобилен телефон?</w:t>
            </w:r>
          </w:p>
        </w:tc>
        <w:tc>
          <w:tcPr>
            <w:tcW w:w="4140" w:type="dxa"/>
          </w:tcPr>
          <w:p w14:paraId="383FB84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F8C9D4E"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507BB7AA"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p>
          <w:p w14:paraId="3541D830" w14:textId="77777777" w:rsidR="00B832F7" w:rsidRPr="00833C2B" w:rsidRDefault="00B832F7" w:rsidP="00C64468">
            <w:pPr>
              <w:ind w:left="0"/>
              <w:rPr>
                <w:rFonts w:ascii="Arial Narrow" w:hAnsi="Arial Narrow"/>
                <w:sz w:val="20"/>
                <w:szCs w:val="20"/>
                <w:lang w:val="mk-MK"/>
              </w:rPr>
            </w:pPr>
          </w:p>
        </w:tc>
      </w:tr>
    </w:tbl>
    <w:p w14:paraId="0062AA03" w14:textId="77777777" w:rsidR="00B832F7" w:rsidRPr="00833C2B" w:rsidRDefault="00B832F7" w:rsidP="00B832F7">
      <w:pPr>
        <w:ind w:left="0" w:right="0"/>
        <w:rPr>
          <w:rFonts w:ascii="Arial Narrow" w:hAnsi="Arial Narrow" w:cstheme="minorHAnsi"/>
          <w:b/>
          <w:sz w:val="20"/>
          <w:szCs w:val="28"/>
          <w:lang w:val="mk-MK"/>
        </w:rPr>
      </w:pPr>
    </w:p>
    <w:p w14:paraId="6420E68A" w14:textId="77777777" w:rsidR="00B832F7" w:rsidRPr="00833C2B" w:rsidRDefault="00B832F7" w:rsidP="00B832F7">
      <w:pPr>
        <w:ind w:left="0" w:right="0"/>
        <w:rPr>
          <w:rFonts w:ascii="Arial Narrow" w:hAnsi="Arial Narrow" w:cstheme="minorHAnsi"/>
          <w:b/>
          <w:sz w:val="20"/>
          <w:szCs w:val="28"/>
          <w:lang w:val="mk-MK"/>
        </w:rPr>
      </w:pPr>
      <w:r w:rsidRPr="00833C2B">
        <w:rPr>
          <w:rFonts w:ascii="Arial Narrow" w:hAnsi="Arial Narrow" w:cstheme="minorHAnsi"/>
          <w:b/>
          <w:sz w:val="20"/>
          <w:szCs w:val="28"/>
          <w:lang w:val="mk-MK"/>
        </w:rPr>
        <w:br w:type="page"/>
      </w:r>
    </w:p>
    <w:p w14:paraId="5D3937D7" w14:textId="6CB2F757" w:rsidR="00B832F7" w:rsidRPr="00833C2B" w:rsidRDefault="00B832F7" w:rsidP="00B832F7">
      <w:pPr>
        <w:pStyle w:val="HTMLPreformatted"/>
        <w:shd w:val="clear" w:color="auto" w:fill="F8F9FA"/>
        <w:rPr>
          <w:rFonts w:ascii="Arial Narrow" w:eastAsiaTheme="minorHAnsi" w:hAnsi="Arial Narrow" w:cstheme="minorHAnsi"/>
          <w:bCs/>
          <w:szCs w:val="28"/>
          <w:lang w:val="mk-MK"/>
        </w:rPr>
      </w:pPr>
      <w:r w:rsidRPr="00833C2B">
        <w:rPr>
          <w:rFonts w:ascii="Arial Narrow" w:eastAsiaTheme="minorHAnsi" w:hAnsi="Arial Narrow" w:cstheme="minorHAnsi"/>
          <w:b/>
          <w:szCs w:val="28"/>
          <w:lang w:val="mk-MK"/>
        </w:rPr>
        <w:lastRenderedPageBreak/>
        <w:t xml:space="preserve">ПРОЧИТАЈ: </w:t>
      </w:r>
      <w:r w:rsidRPr="00833C2B">
        <w:rPr>
          <w:rFonts w:ascii="Arial Narrow" w:eastAsiaTheme="minorHAnsi" w:hAnsi="Arial Narrow" w:cstheme="minorHAnsi"/>
          <w:bCs/>
          <w:szCs w:val="28"/>
          <w:lang w:val="mk-MK"/>
        </w:rPr>
        <w:t>Сега, би сакал/а да ве прашам за документите што некои луѓе ги користат за идентификација или правни цели, како што се национални лични карти, изводи од матичната книга на родените или тапија/имотен лист  за сопственост на земјиштето. Не секој ги има овие документи. Доколку го немате документот што го споменувам, слободно кажете ми го тоа</w:t>
      </w:r>
    </w:p>
    <w:p w14:paraId="7720170F" w14:textId="77777777" w:rsidR="00B832F7" w:rsidRPr="00833C2B" w:rsidRDefault="00B832F7" w:rsidP="00B832F7">
      <w:pPr>
        <w:ind w:left="0" w:right="0"/>
        <w:rPr>
          <w:rFonts w:ascii="Arial Narrow" w:hAnsi="Arial Narrow" w:cstheme="minorHAnsi"/>
          <w:b/>
          <w:sz w:val="20"/>
          <w:szCs w:val="28"/>
          <w:lang w:val="mk-MK"/>
        </w:rPr>
      </w:pPr>
    </w:p>
    <w:p w14:paraId="25218021" w14:textId="77777777" w:rsidR="00B832F7" w:rsidRPr="00833C2B" w:rsidRDefault="00B832F7" w:rsidP="00B832F7">
      <w:pPr>
        <w:spacing w:after="0" w:line="240" w:lineRule="auto"/>
        <w:ind w:left="0"/>
        <w:rPr>
          <w:rFonts w:ascii="Arial Narrow" w:hAnsi="Arial Narrow" w:cstheme="minorHAnsi"/>
          <w:b/>
          <w:sz w:val="20"/>
          <w:szCs w:val="28"/>
          <w:lang w:val="mk-MK"/>
        </w:rPr>
      </w:pPr>
    </w:p>
    <w:tbl>
      <w:tblPr>
        <w:tblStyle w:val="TableGrid"/>
        <w:tblW w:w="9787" w:type="dxa"/>
        <w:tblInd w:w="-252" w:type="dxa"/>
        <w:tblLook w:val="04A0" w:firstRow="1" w:lastRow="0" w:firstColumn="1" w:lastColumn="0" w:noHBand="0" w:noVBand="1"/>
      </w:tblPr>
      <w:tblGrid>
        <w:gridCol w:w="1149"/>
        <w:gridCol w:w="4858"/>
        <w:gridCol w:w="3780"/>
      </w:tblGrid>
      <w:tr w:rsidR="00B832F7" w:rsidRPr="00495ACD" w14:paraId="663A3FFF" w14:textId="77777777" w:rsidTr="00C64468">
        <w:tc>
          <w:tcPr>
            <w:tcW w:w="1149" w:type="dxa"/>
            <w:shd w:val="clear" w:color="auto" w:fill="auto"/>
          </w:tcPr>
          <w:p w14:paraId="113D3833" w14:textId="77777777" w:rsidR="00B832F7" w:rsidRPr="00833C2B" w:rsidRDefault="00B832F7" w:rsidP="00C64468">
            <w:pPr>
              <w:ind w:left="0"/>
              <w:rPr>
                <w:rFonts w:ascii="Arial Narrow" w:hAnsi="Arial Narrow" w:cstheme="minorHAnsi"/>
                <w:b/>
                <w:sz w:val="28"/>
                <w:szCs w:val="28"/>
                <w:lang w:val="mk-MK"/>
              </w:rPr>
            </w:pPr>
            <w:r w:rsidRPr="00833C2B">
              <w:rPr>
                <w:rFonts w:ascii="Arial Narrow" w:hAnsi="Arial Narrow" w:cstheme="minorHAnsi"/>
                <w:b/>
                <w:sz w:val="20"/>
                <w:szCs w:val="20"/>
                <w:lang w:val="mk-MK"/>
              </w:rPr>
              <w:t>A6</w:t>
            </w:r>
          </w:p>
        </w:tc>
        <w:tc>
          <w:tcPr>
            <w:tcW w:w="4858" w:type="dxa"/>
            <w:shd w:val="clear" w:color="auto" w:fill="auto"/>
          </w:tcPr>
          <w:p w14:paraId="74A1B791" w14:textId="77777777" w:rsidR="00B832F7" w:rsidRPr="00833C2B" w:rsidRDefault="00B832F7" w:rsidP="00C64468">
            <w:pPr>
              <w:ind w:left="0"/>
              <w:rPr>
                <w:rFonts w:ascii="Arial Narrow" w:hAnsi="Arial Narrow"/>
                <w:sz w:val="20"/>
                <w:szCs w:val="20"/>
                <w:u w:val="dotted"/>
                <w:lang w:val="mk-MK"/>
              </w:rPr>
            </w:pPr>
            <w:r w:rsidRPr="00833C2B">
              <w:rPr>
                <w:rFonts w:ascii="Arial Narrow" w:hAnsi="Arial Narrow" w:cstheme="minorHAnsi"/>
                <w:sz w:val="20"/>
                <w:szCs w:val="20"/>
                <w:lang w:val="mk-MK"/>
              </w:rPr>
              <w:t>Дали имате</w:t>
            </w:r>
            <w:r w:rsidRPr="00833C2B">
              <w:rPr>
                <w:rFonts w:ascii="Arial Narrow" w:hAnsi="Arial Narrow"/>
                <w:sz w:val="20"/>
                <w:szCs w:val="20"/>
                <w:u w:val="dotted"/>
                <w:lang w:val="mk-MK"/>
              </w:rPr>
              <w:tab/>
            </w:r>
          </w:p>
          <w:p w14:paraId="7B0C3AF8" w14:textId="77777777" w:rsidR="00B832F7" w:rsidRPr="00833C2B" w:rsidRDefault="00B832F7" w:rsidP="00C64468">
            <w:pPr>
              <w:ind w:left="0"/>
              <w:rPr>
                <w:rFonts w:ascii="Arial Narrow" w:hAnsi="Arial Narrow"/>
                <w:b/>
                <w:sz w:val="20"/>
                <w:szCs w:val="20"/>
                <w:u w:val="dotted"/>
                <w:lang w:val="mk-MK"/>
              </w:rPr>
            </w:pPr>
          </w:p>
          <w:p w14:paraId="5A20B76B" w14:textId="77777777" w:rsidR="00F864F6" w:rsidRPr="00833C2B" w:rsidRDefault="00B832F7" w:rsidP="00C64468">
            <w:pPr>
              <w:ind w:left="0"/>
              <w:rPr>
                <w:rFonts w:ascii="Arial Narrow" w:hAnsi="Arial Narrow"/>
                <w:b/>
                <w:sz w:val="20"/>
                <w:szCs w:val="20"/>
                <w:u w:val="dotted"/>
                <w:lang w:val="mk-MK"/>
              </w:rPr>
            </w:pPr>
            <w:r w:rsidRPr="00833C2B">
              <w:rPr>
                <w:rFonts w:ascii="Arial Narrow" w:hAnsi="Arial Narrow"/>
                <w:b/>
                <w:sz w:val="20"/>
                <w:szCs w:val="20"/>
                <w:u w:val="dotted"/>
                <w:lang w:val="mk-MK"/>
              </w:rPr>
              <w:t xml:space="preserve">(ПРАШАЈТЕ ЗА СЕКОЈА ОПЦИЈА ПОСЕБНО. </w:t>
            </w:r>
          </w:p>
          <w:p w14:paraId="1F3F41B1" w14:textId="2CA8931E" w:rsidR="00B832F7" w:rsidRPr="00833C2B" w:rsidRDefault="00B832F7" w:rsidP="00C64468">
            <w:pPr>
              <w:ind w:left="0"/>
              <w:rPr>
                <w:rFonts w:ascii="Arial Narrow" w:hAnsi="Arial Narrow" w:cstheme="minorHAnsi"/>
                <w:sz w:val="28"/>
                <w:szCs w:val="28"/>
                <w:lang w:val="mk-MK"/>
              </w:rPr>
            </w:pPr>
            <w:r w:rsidRPr="00833C2B">
              <w:rPr>
                <w:rFonts w:ascii="Arial Narrow" w:hAnsi="Arial Narrow"/>
                <w:b/>
                <w:sz w:val="20"/>
                <w:szCs w:val="20"/>
                <w:u w:val="dotted"/>
                <w:lang w:val="mk-MK"/>
              </w:rPr>
              <w:t>ОДБЕЛЕЖЕТЕ ГИ СИТЕ НА КОИ СЕ ОДНЕСУВА.)</w:t>
            </w:r>
          </w:p>
        </w:tc>
        <w:tc>
          <w:tcPr>
            <w:tcW w:w="3780" w:type="dxa"/>
            <w:shd w:val="clear" w:color="auto" w:fill="auto"/>
          </w:tcPr>
          <w:p w14:paraId="58C7F80B" w14:textId="77777777" w:rsidR="00B832F7" w:rsidRPr="00833C2B" w:rsidRDefault="00B832F7" w:rsidP="00C64468">
            <w:pPr>
              <w:ind w:left="-86" w:right="162"/>
              <w:rPr>
                <w:rFonts w:ascii="Arial Narrow" w:hAnsi="Arial Narrow" w:cstheme="minorHAnsi"/>
                <w:sz w:val="20"/>
                <w:szCs w:val="20"/>
                <w:lang w:val="mk-MK"/>
              </w:rPr>
            </w:pPr>
            <w:r w:rsidRPr="00833C2B">
              <w:rPr>
                <w:rFonts w:ascii="Arial Narrow" w:hAnsi="Arial Narrow" w:cstheme="minorHAnsi"/>
                <w:sz w:val="20"/>
                <w:szCs w:val="20"/>
                <w:lang w:val="mk-MK"/>
              </w:rPr>
              <w:t xml:space="preserve"> Извод од матична книга на родените</w:t>
            </w:r>
            <w:r w:rsidRPr="00833C2B">
              <w:rPr>
                <w:rFonts w:ascii="Arial Narrow" w:hAnsi="Arial Narrow"/>
                <w:sz w:val="20"/>
                <w:szCs w:val="20"/>
                <w:u w:val="dotted"/>
                <w:lang w:val="mk-MK"/>
              </w:rPr>
              <w:t xml:space="preserve">     </w:t>
            </w:r>
            <w:r w:rsidRPr="00833C2B">
              <w:rPr>
                <w:rFonts w:ascii="Arial Narrow" w:hAnsi="Arial Narrow" w:cstheme="minorHAnsi"/>
                <w:sz w:val="20"/>
                <w:szCs w:val="20"/>
                <w:lang w:val="mk-MK"/>
              </w:rPr>
              <w:t>1</w:t>
            </w:r>
          </w:p>
          <w:p w14:paraId="0A83A88C" w14:textId="77777777" w:rsidR="00B832F7" w:rsidRPr="00833C2B" w:rsidRDefault="00B832F7" w:rsidP="00C64468">
            <w:pPr>
              <w:ind w:left="-86" w:right="162"/>
              <w:rPr>
                <w:rFonts w:ascii="Arial Narrow" w:hAnsi="Arial Narrow" w:cstheme="minorHAnsi"/>
                <w:sz w:val="20"/>
                <w:szCs w:val="20"/>
                <w:lang w:val="mk-MK"/>
              </w:rPr>
            </w:pPr>
            <w:r w:rsidRPr="00833C2B">
              <w:rPr>
                <w:rFonts w:ascii="Arial Narrow" w:hAnsi="Arial Narrow" w:cstheme="minorHAnsi"/>
                <w:sz w:val="20"/>
                <w:szCs w:val="20"/>
                <w:lang w:val="mk-MK"/>
              </w:rPr>
              <w:t xml:space="preserve"> Лична карта </w:t>
            </w:r>
            <w:r w:rsidRPr="00833C2B">
              <w:rPr>
                <w:rFonts w:ascii="Arial Narrow" w:hAnsi="Arial Narrow"/>
                <w:sz w:val="20"/>
                <w:szCs w:val="20"/>
                <w:u w:val="dotted"/>
                <w:lang w:val="mk-MK"/>
              </w:rPr>
              <w:t xml:space="preserve"> </w:t>
            </w:r>
            <w:r w:rsidRPr="00833C2B">
              <w:rPr>
                <w:rFonts w:ascii="Arial Narrow" w:hAnsi="Arial Narrow"/>
                <w:sz w:val="20"/>
                <w:szCs w:val="20"/>
                <w:u w:val="dotted"/>
                <w:lang w:val="mk-MK"/>
              </w:rPr>
              <w:tab/>
              <w:t xml:space="preserve">                                   </w:t>
            </w:r>
            <w:r w:rsidRPr="00833C2B">
              <w:rPr>
                <w:rFonts w:ascii="Arial Narrow" w:hAnsi="Arial Narrow" w:cstheme="minorHAnsi"/>
                <w:sz w:val="20"/>
                <w:szCs w:val="20"/>
                <w:lang w:val="mk-MK"/>
              </w:rPr>
              <w:t>2</w:t>
            </w:r>
          </w:p>
          <w:p w14:paraId="77E5C192" w14:textId="4635A014"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t xml:space="preserve">  </w:t>
            </w:r>
            <w:r w:rsidRPr="00833C2B">
              <w:rPr>
                <w:rFonts w:ascii="Arial Narrow" w:hAnsi="Arial Narrow" w:cstheme="minorHAnsi"/>
                <w:sz w:val="20"/>
                <w:szCs w:val="20"/>
                <w:lang w:val="mk-MK"/>
              </w:rPr>
              <w:t>99</w:t>
            </w:r>
          </w:p>
          <w:p w14:paraId="443FFF84" w14:textId="77777777" w:rsidR="00B832F7" w:rsidRPr="00833C2B" w:rsidRDefault="00B832F7" w:rsidP="00C64468">
            <w:pPr>
              <w:ind w:left="-86" w:right="162"/>
              <w:rPr>
                <w:rFonts w:ascii="Arial Narrow" w:hAnsi="Arial Narrow" w:cstheme="minorHAnsi"/>
                <w:sz w:val="20"/>
                <w:szCs w:val="20"/>
                <w:lang w:val="mk-MK"/>
              </w:rPr>
            </w:pPr>
          </w:p>
        </w:tc>
      </w:tr>
      <w:tr w:rsidR="00B832F7" w:rsidRPr="00833C2B" w14:paraId="7B17A8C0" w14:textId="77777777" w:rsidTr="00C64468">
        <w:trPr>
          <w:trHeight w:val="737"/>
        </w:trPr>
        <w:tc>
          <w:tcPr>
            <w:tcW w:w="1149" w:type="dxa"/>
            <w:shd w:val="clear" w:color="auto" w:fill="auto"/>
          </w:tcPr>
          <w:p w14:paraId="63B5F9B1" w14:textId="77777777" w:rsidR="00B832F7" w:rsidRPr="00833C2B" w:rsidRDefault="00B832F7" w:rsidP="00C64468">
            <w:pPr>
              <w:ind w:left="0"/>
              <w:rPr>
                <w:rFonts w:ascii="Arial Narrow" w:hAnsi="Arial Narrow"/>
                <w:b/>
                <w:sz w:val="20"/>
                <w:lang w:val="mk-MK"/>
              </w:rPr>
            </w:pPr>
            <w:r w:rsidRPr="00833C2B">
              <w:rPr>
                <w:rFonts w:ascii="Arial Narrow" w:hAnsi="Arial Narrow"/>
                <w:b/>
                <w:sz w:val="20"/>
                <w:lang w:val="mk-MK"/>
              </w:rPr>
              <w:t>A6b</w:t>
            </w:r>
          </w:p>
        </w:tc>
        <w:tc>
          <w:tcPr>
            <w:tcW w:w="4858" w:type="dxa"/>
            <w:shd w:val="clear" w:color="auto" w:fill="auto"/>
          </w:tcPr>
          <w:p w14:paraId="5738F642"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Дали вашето домаќинство има некој од следниве документи</w:t>
            </w:r>
          </w:p>
          <w:p w14:paraId="3F4C1E97"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 xml:space="preserve"> за вашето сегашно живеалиште: тапија/имотен лист, </w:t>
            </w:r>
          </w:p>
          <w:p w14:paraId="663E4DD0"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потврда за сопственост,договор за изнајмување или закуп?</w:t>
            </w:r>
          </w:p>
          <w:p w14:paraId="7F3BFEEC" w14:textId="77777777" w:rsidR="00B832F7" w:rsidRPr="00833C2B" w:rsidRDefault="00B832F7" w:rsidP="00C64468">
            <w:pPr>
              <w:ind w:left="0"/>
              <w:rPr>
                <w:rFonts w:ascii="Arial Narrow" w:hAnsi="Arial Narrow"/>
                <w:sz w:val="20"/>
                <w:lang w:val="mk-MK"/>
              </w:rPr>
            </w:pPr>
          </w:p>
        </w:tc>
        <w:tc>
          <w:tcPr>
            <w:tcW w:w="3780" w:type="dxa"/>
            <w:shd w:val="clear" w:color="auto" w:fill="auto"/>
          </w:tcPr>
          <w:p w14:paraId="3BAFA62F" w14:textId="59E9ABF2" w:rsidR="00B832F7" w:rsidRPr="00833C2B" w:rsidRDefault="00B832F7" w:rsidP="00C64468">
            <w:pPr>
              <w:ind w:left="0"/>
              <w:rPr>
                <w:rFonts w:ascii="Arial Narrow" w:hAnsi="Arial Narrow"/>
                <w:sz w:val="20"/>
                <w:lang w:val="mk-MK"/>
              </w:rPr>
            </w:pPr>
            <w:r w:rsidRPr="00833C2B">
              <w:rPr>
                <w:rFonts w:ascii="Arial Narrow" w:hAnsi="Arial Narrow"/>
                <w:sz w:val="20"/>
                <w:lang w:val="mk-MK"/>
              </w:rPr>
              <w:t>Да</w:t>
            </w:r>
            <w:r w:rsidRPr="00833C2B">
              <w:rPr>
                <w:rFonts w:ascii="Arial Narrow" w:hAnsi="Arial Narrow"/>
                <w:sz w:val="20"/>
                <w:u w:val="dotted"/>
                <w:lang w:val="mk-MK"/>
              </w:rPr>
              <w:tab/>
            </w:r>
            <w:r w:rsidRPr="00833C2B">
              <w:rPr>
                <w:rFonts w:ascii="Arial Narrow" w:hAnsi="Arial Narrow"/>
                <w:sz w:val="20"/>
                <w:u w:val="dotted"/>
                <w:lang w:val="mk-MK"/>
              </w:rPr>
              <w:tab/>
            </w:r>
            <w:r w:rsidRPr="00833C2B">
              <w:rPr>
                <w:rFonts w:ascii="Arial Narrow" w:hAnsi="Arial Narrow"/>
                <w:sz w:val="20"/>
                <w:u w:val="dotted"/>
                <w:lang w:val="mk-MK"/>
              </w:rPr>
              <w:tab/>
            </w:r>
            <w:r w:rsidRPr="00833C2B">
              <w:rPr>
                <w:rFonts w:ascii="Arial Narrow" w:hAnsi="Arial Narrow"/>
                <w:sz w:val="20"/>
                <w:lang w:val="mk-MK"/>
              </w:rPr>
              <w:t>1</w:t>
            </w:r>
          </w:p>
          <w:p w14:paraId="4B17BCE7" w14:textId="73D42243" w:rsidR="00B832F7" w:rsidRPr="00833C2B" w:rsidRDefault="00B832F7" w:rsidP="00C64468">
            <w:pPr>
              <w:ind w:left="0"/>
              <w:rPr>
                <w:rFonts w:ascii="Arial Narrow" w:hAnsi="Arial Narrow"/>
                <w:sz w:val="20"/>
                <w:lang w:val="mk-MK"/>
              </w:rPr>
            </w:pPr>
            <w:r w:rsidRPr="00833C2B">
              <w:rPr>
                <w:rFonts w:ascii="Arial Narrow" w:hAnsi="Arial Narrow"/>
                <w:sz w:val="20"/>
                <w:lang w:val="mk-MK"/>
              </w:rPr>
              <w:t>Не</w:t>
            </w:r>
            <w:r w:rsidRPr="00833C2B">
              <w:rPr>
                <w:rFonts w:ascii="Arial Narrow" w:hAnsi="Arial Narrow"/>
                <w:sz w:val="20"/>
                <w:u w:val="dotted"/>
                <w:lang w:val="mk-MK"/>
              </w:rPr>
              <w:tab/>
            </w:r>
            <w:r w:rsidRPr="00833C2B">
              <w:rPr>
                <w:rFonts w:ascii="Arial Narrow" w:hAnsi="Arial Narrow"/>
                <w:sz w:val="20"/>
                <w:u w:val="dotted"/>
                <w:lang w:val="mk-MK"/>
              </w:rPr>
              <w:tab/>
            </w:r>
            <w:r w:rsidRPr="00833C2B">
              <w:rPr>
                <w:rFonts w:ascii="Arial Narrow" w:hAnsi="Arial Narrow"/>
                <w:sz w:val="20"/>
                <w:u w:val="dotted"/>
                <w:lang w:val="mk-MK"/>
              </w:rPr>
              <w:tab/>
            </w:r>
            <w:r w:rsidRPr="00833C2B">
              <w:rPr>
                <w:rFonts w:ascii="Arial Narrow" w:hAnsi="Arial Narrow"/>
                <w:sz w:val="20"/>
                <w:lang w:val="mk-MK"/>
              </w:rPr>
              <w:t>2</w:t>
            </w:r>
            <w:r w:rsidR="00DB52C9" w:rsidRPr="00DB52C9">
              <w:rPr>
                <w:rFonts w:ascii="Arial Narrow" w:hAnsi="Arial Narrow"/>
                <w:sz w:val="20"/>
                <w:lang w:val="mk-MK"/>
              </w:rPr>
              <w:t xml:space="preserve"> </w:t>
            </w:r>
            <w:r w:rsidRPr="00833C2B">
              <w:rPr>
                <w:rFonts w:ascii="Arial Narrow" w:hAnsi="Arial Narrow"/>
                <w:sz w:val="20"/>
                <w:lang w:val="mk-MK"/>
              </w:rPr>
              <w:t>(GO TO A7)</w:t>
            </w:r>
          </w:p>
          <w:p w14:paraId="45D442E8" w14:textId="1F52691D" w:rsidR="00B832F7" w:rsidRPr="00833C2B" w:rsidRDefault="00B832F7" w:rsidP="00DB52C9">
            <w:pPr>
              <w:ind w:left="0" w:right="0"/>
              <w:rPr>
                <w:rFonts w:ascii="Arial Narrow" w:hAnsi="Arial Narrow"/>
                <w:sz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00DB52C9" w:rsidRPr="00833C2B">
              <w:rPr>
                <w:rFonts w:ascii="Arial Narrow" w:hAnsi="Arial Narrow"/>
                <w:sz w:val="20"/>
                <w:u w:val="dotted"/>
                <w:lang w:val="mk-MK"/>
              </w:rPr>
              <w:tab/>
            </w:r>
            <w:r w:rsidR="00DB52C9" w:rsidRPr="00833C2B">
              <w:rPr>
                <w:rFonts w:ascii="Arial Narrow" w:hAnsi="Arial Narrow"/>
                <w:sz w:val="20"/>
                <w:u w:val="dotted"/>
                <w:lang w:val="mk-MK"/>
              </w:rPr>
              <w:tab/>
            </w:r>
            <w:r w:rsidR="00DB52C9" w:rsidRPr="00833C2B">
              <w:rPr>
                <w:rFonts w:ascii="Arial Narrow" w:hAnsi="Arial Narrow"/>
                <w:sz w:val="20"/>
                <w:u w:val="dotted"/>
                <w:lang w:val="mk-MK"/>
              </w:rPr>
              <w:tab/>
            </w:r>
            <w:r w:rsidRPr="00833C2B">
              <w:rPr>
                <w:rFonts w:ascii="Arial Narrow" w:hAnsi="Arial Narrow" w:cstheme="minorHAnsi"/>
                <w:sz w:val="20"/>
                <w:szCs w:val="20"/>
                <w:lang w:val="mk-MK"/>
              </w:rPr>
              <w:t>9</w:t>
            </w:r>
            <w:r w:rsidR="00DB52C9" w:rsidRPr="00DB52C9">
              <w:rPr>
                <w:rFonts w:ascii="Arial Narrow" w:hAnsi="Arial Narrow" w:cstheme="minorHAnsi"/>
                <w:sz w:val="20"/>
                <w:szCs w:val="20"/>
                <w:lang w:val="mk-MK"/>
              </w:rPr>
              <w:t xml:space="preserve">9 </w:t>
            </w:r>
            <w:r w:rsidRPr="00833C2B">
              <w:rPr>
                <w:rFonts w:ascii="Arial Narrow" w:hAnsi="Arial Narrow"/>
                <w:sz w:val="20"/>
                <w:lang w:val="mk-MK"/>
              </w:rPr>
              <w:t>(GO TO A7)</w:t>
            </w:r>
          </w:p>
        </w:tc>
      </w:tr>
      <w:tr w:rsidR="00B832F7" w:rsidRPr="00495ACD" w14:paraId="0491DF0B" w14:textId="77777777" w:rsidTr="00C64468">
        <w:trPr>
          <w:trHeight w:val="737"/>
        </w:trPr>
        <w:tc>
          <w:tcPr>
            <w:tcW w:w="1149" w:type="dxa"/>
            <w:shd w:val="clear" w:color="auto" w:fill="auto"/>
          </w:tcPr>
          <w:p w14:paraId="55B1D239" w14:textId="77777777" w:rsidR="00B832F7" w:rsidRPr="00833C2B" w:rsidRDefault="00B832F7" w:rsidP="00C64468">
            <w:pPr>
              <w:ind w:left="0"/>
              <w:rPr>
                <w:rFonts w:ascii="Arial Narrow" w:hAnsi="Arial Narrow"/>
                <w:b/>
                <w:sz w:val="20"/>
                <w:lang w:val="mk-MK"/>
              </w:rPr>
            </w:pPr>
            <w:r w:rsidRPr="00833C2B">
              <w:rPr>
                <w:rFonts w:ascii="Arial Narrow" w:hAnsi="Arial Narrow"/>
                <w:b/>
                <w:sz w:val="20"/>
                <w:lang w:val="mk-MK"/>
              </w:rPr>
              <w:t>A6c</w:t>
            </w:r>
          </w:p>
        </w:tc>
        <w:tc>
          <w:tcPr>
            <w:tcW w:w="4858" w:type="dxa"/>
            <w:shd w:val="clear" w:color="auto" w:fill="auto"/>
          </w:tcPr>
          <w:p w14:paraId="21DAB3F1" w14:textId="77777777" w:rsidR="00B832F7" w:rsidRPr="00833C2B" w:rsidRDefault="00B832F7" w:rsidP="00C64468">
            <w:pPr>
              <w:ind w:left="0"/>
              <w:rPr>
                <w:rFonts w:ascii="Arial Narrow" w:hAnsi="Arial Narrow"/>
                <w:sz w:val="20"/>
                <w:lang w:val="mk-MK"/>
              </w:rPr>
            </w:pPr>
            <w:r w:rsidRPr="00833C2B">
              <w:rPr>
                <w:rFonts w:ascii="Arial Narrow" w:hAnsi="Arial Narrow"/>
                <w:sz w:val="20"/>
                <w:lang w:val="mk-MK"/>
              </w:rPr>
              <w:t>Кои?</w:t>
            </w:r>
          </w:p>
          <w:p w14:paraId="5E35F938" w14:textId="77777777" w:rsidR="00B832F7" w:rsidRPr="00833C2B" w:rsidRDefault="00B832F7" w:rsidP="00C64468">
            <w:pPr>
              <w:ind w:left="0"/>
              <w:rPr>
                <w:rFonts w:ascii="Arial Narrow" w:hAnsi="Arial Narrow"/>
                <w:sz w:val="20"/>
                <w:lang w:val="mk-MK"/>
              </w:rPr>
            </w:pPr>
          </w:p>
        </w:tc>
        <w:tc>
          <w:tcPr>
            <w:tcW w:w="3780" w:type="dxa"/>
            <w:shd w:val="clear" w:color="auto" w:fill="auto"/>
          </w:tcPr>
          <w:p w14:paraId="57A6BCEC" w14:textId="40986A4F" w:rsidR="00B832F7" w:rsidRPr="00833C2B" w:rsidRDefault="00B832F7" w:rsidP="00C64468">
            <w:pPr>
              <w:ind w:left="0"/>
              <w:rPr>
                <w:rFonts w:ascii="Arial Narrow" w:hAnsi="Arial Narrow"/>
                <w:sz w:val="20"/>
                <w:lang w:val="mk-MK"/>
              </w:rPr>
            </w:pPr>
            <w:r w:rsidRPr="00833C2B">
              <w:rPr>
                <w:rFonts w:ascii="Arial Narrow" w:hAnsi="Arial Narrow"/>
                <w:sz w:val="20"/>
                <w:lang w:val="mk-MK"/>
              </w:rPr>
              <w:t>Тапија/имотен лист, потврда за сопственост</w:t>
            </w:r>
            <w:r w:rsidR="00DB52C9" w:rsidRPr="00DB52C9">
              <w:rPr>
                <w:rFonts w:ascii="Arial Narrow" w:hAnsi="Arial Narrow"/>
                <w:sz w:val="20"/>
                <w:u w:val="dotted"/>
                <w:lang w:val="mk-MK"/>
              </w:rPr>
              <w:t xml:space="preserve">   </w:t>
            </w:r>
            <w:r w:rsidRPr="00833C2B">
              <w:rPr>
                <w:rFonts w:ascii="Arial Narrow" w:hAnsi="Arial Narrow"/>
                <w:sz w:val="20"/>
                <w:lang w:val="mk-MK"/>
              </w:rPr>
              <w:t>1</w:t>
            </w:r>
          </w:p>
          <w:p w14:paraId="32AA92EF" w14:textId="17E62895" w:rsidR="00B832F7" w:rsidRPr="00833C2B" w:rsidRDefault="00B832F7" w:rsidP="00C64468">
            <w:pPr>
              <w:ind w:left="0"/>
              <w:rPr>
                <w:rFonts w:ascii="Arial Narrow" w:hAnsi="Arial Narrow"/>
                <w:sz w:val="20"/>
                <w:u w:val="dotted"/>
                <w:lang w:val="mk-MK"/>
              </w:rPr>
            </w:pPr>
            <w:r w:rsidRPr="00833C2B">
              <w:rPr>
                <w:rFonts w:ascii="Arial Narrow" w:hAnsi="Arial Narrow"/>
                <w:sz w:val="20"/>
                <w:lang w:val="mk-MK"/>
              </w:rPr>
              <w:t>Договор за изнајмување или закуп</w:t>
            </w:r>
            <w:r w:rsidR="00DB52C9" w:rsidRPr="00833C2B">
              <w:rPr>
                <w:rFonts w:ascii="Arial Narrow" w:hAnsi="Arial Narrow"/>
                <w:sz w:val="20"/>
                <w:u w:val="dotted"/>
                <w:lang w:val="mk-MK"/>
              </w:rPr>
              <w:tab/>
            </w:r>
            <w:r w:rsidR="00DB52C9" w:rsidRPr="00DB52C9">
              <w:rPr>
                <w:rFonts w:ascii="Arial Narrow" w:hAnsi="Arial Narrow"/>
                <w:sz w:val="20"/>
                <w:u w:val="dotted"/>
                <w:lang w:val="mk-MK"/>
              </w:rPr>
              <w:t xml:space="preserve">              </w:t>
            </w:r>
            <w:r w:rsidRPr="00DB52C9">
              <w:rPr>
                <w:rFonts w:ascii="Arial Narrow" w:hAnsi="Arial Narrow"/>
                <w:sz w:val="20"/>
                <w:lang w:val="mk-MK"/>
              </w:rPr>
              <w:t>2</w:t>
            </w:r>
          </w:p>
          <w:p w14:paraId="54D3B590" w14:textId="0431A54D" w:rsidR="00B832F7" w:rsidRPr="00833C2B" w:rsidRDefault="00B832F7" w:rsidP="00C64468">
            <w:pPr>
              <w:ind w:left="0"/>
              <w:rPr>
                <w:rFonts w:ascii="Arial Narrow" w:hAnsi="Arial Narrow"/>
                <w:sz w:val="20"/>
                <w:u w:val="dotted"/>
                <w:lang w:val="mk-MK"/>
              </w:rPr>
            </w:pPr>
            <w:r w:rsidRPr="00833C2B">
              <w:rPr>
                <w:rFonts w:ascii="Arial Narrow" w:hAnsi="Arial Narrow"/>
                <w:sz w:val="20"/>
                <w:lang w:val="mk-MK"/>
              </w:rPr>
              <w:t>Друго</w:t>
            </w:r>
            <w:r w:rsidR="00DB52C9" w:rsidRPr="00833C2B">
              <w:rPr>
                <w:rFonts w:ascii="Arial Narrow" w:hAnsi="Arial Narrow"/>
                <w:sz w:val="20"/>
                <w:u w:val="dotted"/>
                <w:lang w:val="mk-MK"/>
              </w:rPr>
              <w:tab/>
            </w:r>
            <w:r w:rsidR="00DB52C9" w:rsidRPr="00833C2B">
              <w:rPr>
                <w:rFonts w:ascii="Arial Narrow" w:hAnsi="Arial Narrow"/>
                <w:sz w:val="20"/>
                <w:u w:val="dotted"/>
                <w:lang w:val="mk-MK"/>
              </w:rPr>
              <w:tab/>
            </w:r>
            <w:r w:rsidR="00DB52C9" w:rsidRPr="00833C2B">
              <w:rPr>
                <w:rFonts w:ascii="Arial Narrow" w:hAnsi="Arial Narrow"/>
                <w:sz w:val="20"/>
                <w:u w:val="dotted"/>
                <w:lang w:val="mk-MK"/>
              </w:rPr>
              <w:tab/>
            </w:r>
            <w:r w:rsidR="00DB52C9" w:rsidRPr="00833C2B">
              <w:rPr>
                <w:rFonts w:ascii="Arial Narrow" w:hAnsi="Arial Narrow"/>
                <w:sz w:val="20"/>
                <w:u w:val="dotted"/>
                <w:lang w:val="mk-MK"/>
              </w:rPr>
              <w:tab/>
            </w:r>
            <w:r w:rsidR="00DB52C9" w:rsidRPr="00DB52C9">
              <w:rPr>
                <w:rFonts w:ascii="Arial Narrow" w:hAnsi="Arial Narrow"/>
                <w:sz w:val="20"/>
                <w:u w:val="dotted"/>
                <w:lang w:val="mk-MK"/>
              </w:rPr>
              <w:t xml:space="preserve">              </w:t>
            </w:r>
            <w:r w:rsidRPr="00DB52C9">
              <w:rPr>
                <w:rFonts w:ascii="Arial Narrow" w:hAnsi="Arial Narrow"/>
                <w:sz w:val="20"/>
                <w:lang w:val="mk-MK"/>
              </w:rPr>
              <w:t>3</w:t>
            </w:r>
          </w:p>
          <w:p w14:paraId="58E92DE0" w14:textId="168BD9E2"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00DB52C9" w:rsidRPr="00833C2B">
              <w:rPr>
                <w:rFonts w:ascii="Arial Narrow" w:hAnsi="Arial Narrow"/>
                <w:sz w:val="20"/>
                <w:u w:val="dotted"/>
                <w:lang w:val="mk-MK"/>
              </w:rPr>
              <w:tab/>
            </w:r>
            <w:r w:rsidR="00DB52C9" w:rsidRPr="00DB52C9">
              <w:rPr>
                <w:rFonts w:ascii="Arial Narrow" w:hAnsi="Arial Narrow"/>
                <w:sz w:val="20"/>
                <w:u w:val="dotted"/>
                <w:lang w:val="mk-MK"/>
              </w:rPr>
              <w:t xml:space="preserve">          </w:t>
            </w:r>
            <w:r w:rsidRPr="00833C2B">
              <w:rPr>
                <w:rFonts w:ascii="Arial Narrow" w:hAnsi="Arial Narrow" w:cstheme="minorHAnsi"/>
                <w:sz w:val="20"/>
                <w:szCs w:val="20"/>
                <w:lang w:val="mk-MK"/>
              </w:rPr>
              <w:t>99</w:t>
            </w:r>
          </w:p>
        </w:tc>
      </w:tr>
    </w:tbl>
    <w:p w14:paraId="6B26555A" w14:textId="77777777" w:rsidR="00B832F7" w:rsidRPr="00833C2B" w:rsidRDefault="00B832F7" w:rsidP="00B832F7">
      <w:pPr>
        <w:spacing w:after="0" w:line="240" w:lineRule="auto"/>
        <w:ind w:left="0"/>
        <w:rPr>
          <w:rFonts w:ascii="Arial Narrow" w:hAnsi="Arial Narrow" w:cstheme="minorHAnsi"/>
          <w:b/>
          <w:sz w:val="24"/>
          <w:szCs w:val="28"/>
          <w:lang w:val="mk-MK"/>
        </w:rPr>
      </w:pPr>
    </w:p>
    <w:p w14:paraId="38A54BEA" w14:textId="77777777" w:rsidR="00B832F7" w:rsidRPr="00833C2B" w:rsidRDefault="00B832F7" w:rsidP="00B832F7">
      <w:pPr>
        <w:spacing w:after="0" w:line="240" w:lineRule="auto"/>
        <w:ind w:left="0"/>
        <w:rPr>
          <w:rFonts w:ascii="Arial Narrow" w:hAnsi="Arial Narrow" w:cstheme="minorHAnsi"/>
          <w:b/>
          <w:sz w:val="24"/>
          <w:szCs w:val="28"/>
          <w:lang w:val="mk-MK"/>
        </w:rPr>
      </w:pPr>
    </w:p>
    <w:tbl>
      <w:tblPr>
        <w:tblStyle w:val="TableGrid"/>
        <w:tblW w:w="9810" w:type="dxa"/>
        <w:tblInd w:w="-252" w:type="dxa"/>
        <w:tblLook w:val="04A0" w:firstRow="1" w:lastRow="0" w:firstColumn="1" w:lastColumn="0" w:noHBand="0" w:noVBand="1"/>
      </w:tblPr>
      <w:tblGrid>
        <w:gridCol w:w="1170"/>
        <w:gridCol w:w="4770"/>
        <w:gridCol w:w="3870"/>
      </w:tblGrid>
      <w:tr w:rsidR="00B832F7" w:rsidRPr="00495ACD" w14:paraId="2F9941F5" w14:textId="77777777" w:rsidTr="00C64468">
        <w:tc>
          <w:tcPr>
            <w:tcW w:w="1170" w:type="dxa"/>
          </w:tcPr>
          <w:p w14:paraId="385E3157"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t>A7</w:t>
            </w:r>
          </w:p>
        </w:tc>
        <w:tc>
          <w:tcPr>
            <w:tcW w:w="4770" w:type="dxa"/>
          </w:tcPr>
          <w:p w14:paraId="1097AE93"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Arial"/>
                <w:color w:val="000000" w:themeColor="text1"/>
                <w:sz w:val="20"/>
                <w:szCs w:val="20"/>
                <w:shd w:val="clear" w:color="auto" w:fill="FFFFFF"/>
                <w:lang w:val="mk-MK"/>
              </w:rPr>
              <w:t>Колку целосно опремени бањи со туш и тоалет што ги користат членовите на домаќинството има во вашиот дом?</w:t>
            </w:r>
          </w:p>
        </w:tc>
        <w:tc>
          <w:tcPr>
            <w:tcW w:w="3870" w:type="dxa"/>
          </w:tcPr>
          <w:p w14:paraId="2610FA52"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0</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0</w:t>
            </w:r>
          </w:p>
          <w:p w14:paraId="745FE91D"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1</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1</w:t>
            </w:r>
          </w:p>
          <w:p w14:paraId="1E7EE8C3"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2</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2</w:t>
            </w:r>
          </w:p>
          <w:p w14:paraId="05B4319F"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3</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3</w:t>
            </w:r>
          </w:p>
          <w:p w14:paraId="6CE05DC0" w14:textId="77777777" w:rsidR="00B832F7" w:rsidRPr="00833C2B" w:rsidRDefault="00B832F7" w:rsidP="00C64468">
            <w:pPr>
              <w:ind w:left="0" w:right="0"/>
              <w:rPr>
                <w:rFonts w:ascii="Arial Narrow" w:hAnsi="Arial Narrow"/>
                <w:sz w:val="20"/>
                <w:szCs w:val="20"/>
                <w:u w:val="dotted"/>
                <w:lang w:val="mk-MK"/>
              </w:rPr>
            </w:pPr>
            <w:r w:rsidRPr="00833C2B">
              <w:rPr>
                <w:rFonts w:ascii="Arial Narrow" w:hAnsi="Arial Narrow"/>
                <w:sz w:val="20"/>
                <w:szCs w:val="20"/>
                <w:lang w:val="mk-MK"/>
              </w:rPr>
              <w:t>4 и повеќе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4</w:t>
            </w:r>
          </w:p>
          <w:p w14:paraId="76798968"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p>
        </w:tc>
      </w:tr>
      <w:tr w:rsidR="00B832F7" w:rsidRPr="00495ACD" w14:paraId="1A63747A" w14:textId="77777777" w:rsidTr="00C64468">
        <w:tc>
          <w:tcPr>
            <w:tcW w:w="1170" w:type="dxa"/>
          </w:tcPr>
          <w:p w14:paraId="2584327E"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t>A8</w:t>
            </w:r>
          </w:p>
        </w:tc>
        <w:tc>
          <w:tcPr>
            <w:tcW w:w="4770" w:type="dxa"/>
          </w:tcPr>
          <w:p w14:paraId="5B91C11F"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cs="Arial"/>
                <w:color w:val="000000" w:themeColor="text1"/>
                <w:sz w:val="20"/>
                <w:szCs w:val="20"/>
                <w:shd w:val="clear" w:color="auto" w:fill="FFFFFF"/>
                <w:lang w:val="mk-MK"/>
              </w:rPr>
              <w:t>Колку автомобили поседувате во вашето домаќинство? (Доколку имаат такси компанија, не се бројат возилата кои се користат за работа)</w:t>
            </w:r>
            <w:r w:rsidRPr="00833C2B">
              <w:rPr>
                <w:rFonts w:ascii="Arial Narrow" w:hAnsi="Arial Narrow" w:cs="Arial"/>
                <w:sz w:val="20"/>
                <w:szCs w:val="20"/>
                <w:shd w:val="clear" w:color="auto" w:fill="FFFFFF"/>
                <w:lang w:val="mk-MK"/>
              </w:rPr>
              <w:t>?</w:t>
            </w:r>
          </w:p>
        </w:tc>
        <w:tc>
          <w:tcPr>
            <w:tcW w:w="3870" w:type="dxa"/>
          </w:tcPr>
          <w:p w14:paraId="01AAA8B1"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0</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0</w:t>
            </w:r>
          </w:p>
          <w:p w14:paraId="0B164D65"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1</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1</w:t>
            </w:r>
          </w:p>
          <w:p w14:paraId="71A3CCEB"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2</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2</w:t>
            </w:r>
          </w:p>
          <w:p w14:paraId="33F9512B" w14:textId="77777777" w:rsidR="00B832F7" w:rsidRPr="00833C2B" w:rsidRDefault="00B832F7" w:rsidP="00C64468">
            <w:pPr>
              <w:ind w:left="0" w:right="0"/>
              <w:rPr>
                <w:rFonts w:ascii="Arial Narrow" w:hAnsi="Arial Narrow"/>
                <w:sz w:val="20"/>
                <w:szCs w:val="20"/>
                <w:u w:val="dotted"/>
                <w:lang w:val="mk-MK"/>
              </w:rPr>
            </w:pPr>
            <w:r w:rsidRPr="00833C2B">
              <w:rPr>
                <w:rFonts w:ascii="Arial Narrow" w:hAnsi="Arial Narrow"/>
                <w:sz w:val="20"/>
                <w:szCs w:val="20"/>
                <w:lang w:val="mk-MK"/>
              </w:rPr>
              <w:t>3 or more</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3</w:t>
            </w:r>
          </w:p>
          <w:p w14:paraId="7EABA846"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p>
        </w:tc>
      </w:tr>
      <w:tr w:rsidR="00B832F7" w:rsidRPr="00495ACD" w14:paraId="5BBCA15A" w14:textId="77777777" w:rsidTr="00C64468">
        <w:tc>
          <w:tcPr>
            <w:tcW w:w="1170" w:type="dxa"/>
          </w:tcPr>
          <w:p w14:paraId="74782749"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t>A9</w:t>
            </w:r>
          </w:p>
        </w:tc>
        <w:tc>
          <w:tcPr>
            <w:tcW w:w="4770" w:type="dxa"/>
          </w:tcPr>
          <w:p w14:paraId="408819D9" w14:textId="77777777" w:rsidR="00B832F7" w:rsidRPr="00833C2B" w:rsidRDefault="00B832F7" w:rsidP="00C64468">
            <w:pPr>
              <w:ind w:left="0" w:right="0"/>
              <w:rPr>
                <w:rFonts w:ascii="Arial Narrow" w:hAnsi="Arial Narrow" w:cs="Arial"/>
                <w:sz w:val="20"/>
                <w:szCs w:val="20"/>
                <w:shd w:val="clear" w:color="auto" w:fill="FFFFFF"/>
                <w:lang w:val="mk-MK"/>
              </w:rPr>
            </w:pPr>
            <w:r w:rsidRPr="00833C2B">
              <w:rPr>
                <w:rFonts w:ascii="Arial Narrow" w:hAnsi="Arial Narrow" w:cs="Arial"/>
                <w:sz w:val="20"/>
                <w:szCs w:val="20"/>
                <w:shd w:val="clear" w:color="auto" w:fill="FFFFFF"/>
                <w:lang w:val="mk-MK"/>
              </w:rPr>
              <w:t>Дали во вашето домаќинство има машина за перење?</w:t>
            </w:r>
          </w:p>
          <w:p w14:paraId="40547D43" w14:textId="77777777" w:rsidR="00B832F7" w:rsidRPr="00833C2B" w:rsidRDefault="00B832F7" w:rsidP="00C64468">
            <w:pPr>
              <w:ind w:left="0" w:right="0"/>
              <w:rPr>
                <w:rFonts w:ascii="Arial Narrow" w:hAnsi="Arial Narrow" w:cs="Arial"/>
                <w:sz w:val="20"/>
                <w:szCs w:val="20"/>
                <w:shd w:val="clear" w:color="auto" w:fill="FFFFFF"/>
                <w:lang w:val="mk-MK"/>
              </w:rPr>
            </w:pPr>
          </w:p>
        </w:tc>
        <w:tc>
          <w:tcPr>
            <w:tcW w:w="3870" w:type="dxa"/>
          </w:tcPr>
          <w:p w14:paraId="04564E9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E124CE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1F1DF7EA"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p>
        </w:tc>
      </w:tr>
      <w:tr w:rsidR="00B832F7" w:rsidRPr="00495ACD" w14:paraId="282BD160" w14:textId="77777777" w:rsidTr="00C64468">
        <w:tc>
          <w:tcPr>
            <w:tcW w:w="1170" w:type="dxa"/>
          </w:tcPr>
          <w:p w14:paraId="6E86CF43"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t>A10</w:t>
            </w:r>
          </w:p>
        </w:tc>
        <w:tc>
          <w:tcPr>
            <w:tcW w:w="4770" w:type="dxa"/>
          </w:tcPr>
          <w:p w14:paraId="44CA27D0" w14:textId="77777777" w:rsidR="00B832F7" w:rsidRPr="00833C2B" w:rsidRDefault="00B832F7" w:rsidP="00C64468">
            <w:pPr>
              <w:ind w:left="0" w:right="0"/>
              <w:rPr>
                <w:rFonts w:ascii="Arial Narrow" w:hAnsi="Arial Narrow" w:cs="Arial"/>
                <w:sz w:val="20"/>
                <w:szCs w:val="20"/>
                <w:shd w:val="clear" w:color="auto" w:fill="FFFFFF"/>
                <w:lang w:val="mk-MK"/>
              </w:rPr>
            </w:pPr>
            <w:r w:rsidRPr="00833C2B">
              <w:rPr>
                <w:rFonts w:ascii="Arial Narrow" w:hAnsi="Arial Narrow" w:cs="Arial"/>
                <w:sz w:val="20"/>
                <w:szCs w:val="20"/>
                <w:shd w:val="clear" w:color="auto" w:fill="FFFFFF"/>
                <w:lang w:val="mk-MK"/>
              </w:rPr>
              <w:t>Дали во вашето домаќинство има мотор?</w:t>
            </w:r>
          </w:p>
        </w:tc>
        <w:tc>
          <w:tcPr>
            <w:tcW w:w="3870" w:type="dxa"/>
          </w:tcPr>
          <w:p w14:paraId="1A6634C0"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5E026996"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1D999668" w14:textId="77777777" w:rsidR="00B832F7" w:rsidRPr="00833C2B" w:rsidRDefault="00B832F7" w:rsidP="00C64468">
            <w:pPr>
              <w:ind w:left="0" w:right="0"/>
              <w:rPr>
                <w:rFonts w:ascii="Arial Narrow" w:hAnsi="Arial Narrow" w:cstheme="minorHAnsi"/>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p>
        </w:tc>
      </w:tr>
      <w:tr w:rsidR="00B832F7" w:rsidRPr="00495ACD" w14:paraId="2F3A728B" w14:textId="77777777" w:rsidTr="00C64468">
        <w:tc>
          <w:tcPr>
            <w:tcW w:w="1170" w:type="dxa"/>
          </w:tcPr>
          <w:p w14:paraId="340C0F31"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t>A11</w:t>
            </w:r>
          </w:p>
        </w:tc>
        <w:tc>
          <w:tcPr>
            <w:tcW w:w="4770" w:type="dxa"/>
          </w:tcPr>
          <w:p w14:paraId="4DAF90EF" w14:textId="77777777" w:rsidR="00B832F7" w:rsidRPr="00833C2B" w:rsidRDefault="00B832F7" w:rsidP="00C64468">
            <w:pPr>
              <w:ind w:left="0" w:right="0"/>
              <w:rPr>
                <w:rFonts w:ascii="Arial Narrow" w:hAnsi="Arial Narrow" w:cs="Arial"/>
                <w:sz w:val="20"/>
                <w:szCs w:val="20"/>
                <w:shd w:val="clear" w:color="auto" w:fill="FFFFFF"/>
                <w:lang w:val="mk-MK"/>
              </w:rPr>
            </w:pPr>
            <w:r w:rsidRPr="00833C2B">
              <w:rPr>
                <w:rFonts w:ascii="Arial Narrow" w:hAnsi="Arial Narrow" w:cs="Arial"/>
                <w:sz w:val="20"/>
                <w:szCs w:val="20"/>
                <w:shd w:val="clear" w:color="auto" w:fill="FFFFFF"/>
                <w:lang w:val="mk-MK"/>
              </w:rPr>
              <w:t>Дали во вашето домаќинство има компјутер?</w:t>
            </w:r>
          </w:p>
        </w:tc>
        <w:tc>
          <w:tcPr>
            <w:tcW w:w="3870" w:type="dxa"/>
          </w:tcPr>
          <w:p w14:paraId="6357FB43"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414F1C6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13012D7B"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p>
        </w:tc>
      </w:tr>
      <w:tr w:rsidR="00B832F7" w:rsidRPr="00495ACD" w14:paraId="312DADE5" w14:textId="77777777" w:rsidTr="00C64468">
        <w:tc>
          <w:tcPr>
            <w:tcW w:w="1170" w:type="dxa"/>
          </w:tcPr>
          <w:p w14:paraId="70491470"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t>A12</w:t>
            </w:r>
          </w:p>
        </w:tc>
        <w:tc>
          <w:tcPr>
            <w:tcW w:w="4770" w:type="dxa"/>
          </w:tcPr>
          <w:p w14:paraId="3EA1F3A4" w14:textId="77777777" w:rsidR="00B832F7" w:rsidRPr="00833C2B" w:rsidRDefault="00B832F7" w:rsidP="00C64468">
            <w:pPr>
              <w:ind w:left="0" w:right="0"/>
              <w:rPr>
                <w:rFonts w:ascii="Arial Narrow" w:hAnsi="Arial Narrow" w:cs="Arial"/>
                <w:sz w:val="20"/>
                <w:szCs w:val="20"/>
                <w:shd w:val="clear" w:color="auto" w:fill="FFFFFF"/>
                <w:lang w:val="mk-MK"/>
              </w:rPr>
            </w:pPr>
            <w:r w:rsidRPr="00833C2B">
              <w:rPr>
                <w:rFonts w:ascii="Arial Narrow" w:hAnsi="Arial Narrow" w:cs="Arial"/>
                <w:sz w:val="20"/>
                <w:szCs w:val="20"/>
                <w:shd w:val="clear" w:color="auto" w:fill="FFFFFF"/>
                <w:lang w:val="mk-MK"/>
              </w:rPr>
              <w:t>Дали во вашето домаќинство има телевизор?</w:t>
            </w:r>
          </w:p>
        </w:tc>
        <w:tc>
          <w:tcPr>
            <w:tcW w:w="3870" w:type="dxa"/>
          </w:tcPr>
          <w:p w14:paraId="660CA43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E055A7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E6CDB80"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p>
        </w:tc>
      </w:tr>
      <w:tr w:rsidR="00B832F7" w:rsidRPr="00495ACD" w14:paraId="2FD66E3C" w14:textId="77777777" w:rsidTr="00C64468">
        <w:tc>
          <w:tcPr>
            <w:tcW w:w="1170" w:type="dxa"/>
          </w:tcPr>
          <w:p w14:paraId="4074EF5A"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t>A13</w:t>
            </w:r>
          </w:p>
        </w:tc>
        <w:tc>
          <w:tcPr>
            <w:tcW w:w="4770" w:type="dxa"/>
          </w:tcPr>
          <w:p w14:paraId="610F1C45" w14:textId="77777777" w:rsidR="00B832F7" w:rsidRPr="00833C2B" w:rsidRDefault="00B832F7" w:rsidP="00C64468">
            <w:pPr>
              <w:ind w:left="0" w:right="0"/>
              <w:rPr>
                <w:rFonts w:ascii="Arial Narrow" w:hAnsi="Arial Narrow" w:cs="Arial"/>
                <w:sz w:val="20"/>
                <w:szCs w:val="20"/>
                <w:shd w:val="clear" w:color="auto" w:fill="FFFFFF"/>
                <w:lang w:val="mk-MK"/>
              </w:rPr>
            </w:pPr>
            <w:r w:rsidRPr="00833C2B">
              <w:rPr>
                <w:rFonts w:ascii="Arial Narrow" w:hAnsi="Arial Narrow" w:cs="Arial"/>
                <w:sz w:val="20"/>
                <w:szCs w:val="20"/>
                <w:shd w:val="clear" w:color="auto" w:fill="FFFFFF"/>
                <w:lang w:val="mk-MK"/>
              </w:rPr>
              <w:t>Дали во вашето домаќинство има телевизор со рамен екран?</w:t>
            </w:r>
          </w:p>
        </w:tc>
        <w:tc>
          <w:tcPr>
            <w:tcW w:w="3870" w:type="dxa"/>
          </w:tcPr>
          <w:p w14:paraId="1BBC7556"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27EE17C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74139F62"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p>
        </w:tc>
      </w:tr>
      <w:tr w:rsidR="00B832F7" w:rsidRPr="00495ACD" w14:paraId="1EEC5AD5" w14:textId="77777777" w:rsidTr="00C64468">
        <w:tc>
          <w:tcPr>
            <w:tcW w:w="1170" w:type="dxa"/>
          </w:tcPr>
          <w:p w14:paraId="504FC28C"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t>A14</w:t>
            </w:r>
          </w:p>
        </w:tc>
        <w:tc>
          <w:tcPr>
            <w:tcW w:w="4770" w:type="dxa"/>
          </w:tcPr>
          <w:p w14:paraId="1EE74B07" w14:textId="765C2EAB" w:rsidR="00B832F7" w:rsidRPr="00833C2B" w:rsidRDefault="00B832F7" w:rsidP="00C64468">
            <w:pPr>
              <w:ind w:left="0" w:right="0"/>
              <w:rPr>
                <w:rFonts w:ascii="Arial Narrow" w:hAnsi="Arial Narrow" w:cs="Arial"/>
                <w:sz w:val="20"/>
                <w:szCs w:val="20"/>
                <w:shd w:val="clear" w:color="auto" w:fill="FFFFFF"/>
                <w:lang w:val="mk-MK"/>
              </w:rPr>
            </w:pPr>
            <w:r w:rsidRPr="00833C2B">
              <w:rPr>
                <w:rFonts w:ascii="Arial Narrow" w:hAnsi="Arial Narrow" w:cs="Arial"/>
                <w:sz w:val="20"/>
                <w:szCs w:val="20"/>
                <w:shd w:val="clear" w:color="auto" w:fill="FFFFFF"/>
                <w:lang w:val="mk-MK"/>
              </w:rPr>
              <w:t xml:space="preserve">Дали во вашето домаќинство има </w:t>
            </w:r>
            <w:r w:rsidR="00833C2B" w:rsidRPr="00833C2B">
              <w:rPr>
                <w:rFonts w:ascii="Arial Narrow" w:hAnsi="Arial Narrow" w:cs="Arial"/>
                <w:sz w:val="20"/>
                <w:szCs w:val="20"/>
                <w:shd w:val="clear" w:color="auto" w:fill="FFFFFF"/>
                <w:lang w:val="mk-MK"/>
              </w:rPr>
              <w:t>фрижидер</w:t>
            </w:r>
            <w:r w:rsidRPr="00833C2B">
              <w:rPr>
                <w:rFonts w:ascii="Arial Narrow" w:hAnsi="Arial Narrow" w:cs="Arial"/>
                <w:sz w:val="20"/>
                <w:szCs w:val="20"/>
                <w:shd w:val="clear" w:color="auto" w:fill="FFFFFF"/>
                <w:lang w:val="mk-MK"/>
              </w:rPr>
              <w:t>?</w:t>
            </w:r>
          </w:p>
        </w:tc>
        <w:tc>
          <w:tcPr>
            <w:tcW w:w="3870" w:type="dxa"/>
          </w:tcPr>
          <w:p w14:paraId="2A36210A"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99E39C5"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461B4329"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p>
        </w:tc>
      </w:tr>
      <w:tr w:rsidR="00B832F7" w:rsidRPr="00495ACD" w14:paraId="460B8263" w14:textId="77777777" w:rsidTr="00C64468">
        <w:tc>
          <w:tcPr>
            <w:tcW w:w="1170" w:type="dxa"/>
          </w:tcPr>
          <w:p w14:paraId="6C65562C"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t>A15</w:t>
            </w:r>
          </w:p>
        </w:tc>
        <w:tc>
          <w:tcPr>
            <w:tcW w:w="4770" w:type="dxa"/>
          </w:tcPr>
          <w:p w14:paraId="06A7CA0D" w14:textId="77777777" w:rsidR="00B832F7" w:rsidRPr="00833C2B" w:rsidRDefault="00B832F7" w:rsidP="00C64468">
            <w:pPr>
              <w:ind w:left="0" w:right="0"/>
              <w:rPr>
                <w:rFonts w:ascii="Arial Narrow" w:hAnsi="Arial Narrow" w:cs="Arial"/>
                <w:sz w:val="20"/>
                <w:szCs w:val="20"/>
                <w:shd w:val="clear" w:color="auto" w:fill="FFFFFF"/>
                <w:lang w:val="mk-MK"/>
              </w:rPr>
            </w:pPr>
            <w:r w:rsidRPr="00833C2B">
              <w:rPr>
                <w:rFonts w:ascii="Arial Narrow" w:hAnsi="Arial Narrow" w:cs="Arial"/>
                <w:sz w:val="20"/>
                <w:szCs w:val="20"/>
                <w:shd w:val="clear" w:color="auto" w:fill="FFFFFF"/>
                <w:lang w:val="mk-MK"/>
              </w:rPr>
              <w:t xml:space="preserve">Дали во вашето домаќинство има инетрнет конекција? </w:t>
            </w:r>
          </w:p>
        </w:tc>
        <w:tc>
          <w:tcPr>
            <w:tcW w:w="3870" w:type="dxa"/>
          </w:tcPr>
          <w:p w14:paraId="6DFF162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6E010624"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38559395"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p>
        </w:tc>
      </w:tr>
      <w:tr w:rsidR="00B832F7" w:rsidRPr="00495ACD" w14:paraId="1FB2D604" w14:textId="77777777" w:rsidTr="00C64468">
        <w:tc>
          <w:tcPr>
            <w:tcW w:w="1170" w:type="dxa"/>
          </w:tcPr>
          <w:p w14:paraId="4295DFD7"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lastRenderedPageBreak/>
              <w:t>A16</w:t>
            </w:r>
          </w:p>
        </w:tc>
        <w:tc>
          <w:tcPr>
            <w:tcW w:w="4770" w:type="dxa"/>
          </w:tcPr>
          <w:p w14:paraId="0AB906B6" w14:textId="3605ADDF" w:rsidR="00B832F7" w:rsidRPr="00833C2B" w:rsidRDefault="00B832F7" w:rsidP="00C64468">
            <w:pPr>
              <w:ind w:left="0" w:right="0"/>
              <w:rPr>
                <w:rFonts w:ascii="Arial Narrow" w:hAnsi="Arial Narrow" w:cs="Arial"/>
                <w:sz w:val="20"/>
                <w:szCs w:val="20"/>
                <w:shd w:val="clear" w:color="auto" w:fill="FFFFFF"/>
                <w:lang w:val="mk-MK"/>
              </w:rPr>
            </w:pPr>
            <w:r w:rsidRPr="00833C2B">
              <w:rPr>
                <w:rFonts w:ascii="Arial Narrow" w:hAnsi="Arial Narrow" w:cs="Arial"/>
                <w:sz w:val="20"/>
                <w:szCs w:val="20"/>
                <w:shd w:val="clear" w:color="auto" w:fill="FFFFFF"/>
                <w:lang w:val="mk-MK"/>
              </w:rPr>
              <w:t>Од сите членови кои живеат во ова домаќинство и имаат над 15 години</w:t>
            </w:r>
            <w:r w:rsidR="00C619DC" w:rsidRPr="00833C2B">
              <w:rPr>
                <w:rFonts w:ascii="Arial Narrow" w:hAnsi="Arial Narrow" w:cs="Arial"/>
                <w:sz w:val="20"/>
                <w:szCs w:val="20"/>
                <w:shd w:val="clear" w:color="auto" w:fill="FFFFFF"/>
                <w:lang w:val="mk-MK"/>
              </w:rPr>
              <w:t xml:space="preserve">, колкумина </w:t>
            </w:r>
            <w:r w:rsidRPr="00833C2B">
              <w:rPr>
                <w:rFonts w:ascii="Arial Narrow" w:hAnsi="Arial Narrow" w:cs="Arial"/>
                <w:sz w:val="20"/>
                <w:szCs w:val="20"/>
                <w:shd w:val="clear" w:color="auto" w:fill="FFFFFF"/>
                <w:lang w:val="mk-MK"/>
              </w:rPr>
              <w:t xml:space="preserve"> работеле во текот на изминатиот месец?</w:t>
            </w:r>
          </w:p>
          <w:p w14:paraId="77433228" w14:textId="77777777" w:rsidR="00B832F7" w:rsidRPr="00833C2B" w:rsidRDefault="00B832F7" w:rsidP="00C64468">
            <w:pPr>
              <w:ind w:left="0" w:right="0"/>
              <w:rPr>
                <w:rFonts w:ascii="Arial Narrow" w:hAnsi="Arial Narrow" w:cs="Arial"/>
                <w:sz w:val="20"/>
                <w:szCs w:val="20"/>
                <w:shd w:val="clear" w:color="auto" w:fill="FFFFFF"/>
                <w:lang w:val="mk-MK"/>
              </w:rPr>
            </w:pPr>
          </w:p>
        </w:tc>
        <w:tc>
          <w:tcPr>
            <w:tcW w:w="3870" w:type="dxa"/>
          </w:tcPr>
          <w:p w14:paraId="67E811A7"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0</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0</w:t>
            </w:r>
          </w:p>
          <w:p w14:paraId="4CFA2DE0"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1</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1</w:t>
            </w:r>
          </w:p>
          <w:p w14:paraId="34BECE08"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2</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2</w:t>
            </w:r>
          </w:p>
          <w:p w14:paraId="16F2D2B7" w14:textId="77777777" w:rsidR="00B832F7" w:rsidRPr="00833C2B" w:rsidRDefault="00B832F7" w:rsidP="00C64468">
            <w:pPr>
              <w:ind w:left="0" w:right="0"/>
              <w:rPr>
                <w:rFonts w:ascii="Arial Narrow" w:hAnsi="Arial Narrow"/>
                <w:sz w:val="20"/>
                <w:szCs w:val="20"/>
                <w:u w:val="dotted"/>
                <w:lang w:val="mk-MK"/>
              </w:rPr>
            </w:pPr>
            <w:r w:rsidRPr="00833C2B">
              <w:rPr>
                <w:rFonts w:ascii="Arial Narrow" w:hAnsi="Arial Narrow"/>
                <w:sz w:val="20"/>
                <w:szCs w:val="20"/>
                <w:lang w:val="mk-MK"/>
              </w:rPr>
              <w:t>3</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3</w:t>
            </w:r>
          </w:p>
          <w:p w14:paraId="7C8A66BB" w14:textId="77777777" w:rsidR="00B832F7" w:rsidRPr="00833C2B" w:rsidRDefault="00B832F7" w:rsidP="00C64468">
            <w:pPr>
              <w:ind w:left="0" w:right="0"/>
              <w:rPr>
                <w:rFonts w:ascii="Arial Narrow" w:hAnsi="Arial Narrow"/>
                <w:sz w:val="20"/>
                <w:szCs w:val="20"/>
                <w:u w:val="dotted"/>
                <w:lang w:val="mk-MK"/>
              </w:rPr>
            </w:pPr>
            <w:r w:rsidRPr="00833C2B">
              <w:rPr>
                <w:rFonts w:ascii="Arial Narrow" w:hAnsi="Arial Narrow"/>
                <w:sz w:val="20"/>
                <w:szCs w:val="20"/>
                <w:lang w:val="mk-MK"/>
              </w:rPr>
              <w:t>4 и повеќе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4</w:t>
            </w:r>
          </w:p>
          <w:p w14:paraId="6494133C"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w:t>
            </w:r>
            <w:r w:rsidRPr="00833C2B">
              <w:rPr>
                <w:rFonts w:ascii="Arial Narrow" w:hAnsi="Arial Narrow"/>
                <w:sz w:val="20"/>
                <w:szCs w:val="20"/>
                <w:lang w:val="mk-MK"/>
              </w:rPr>
              <w:t>Не знам/Без одговор</w:t>
            </w:r>
            <w:r w:rsidRPr="00833C2B">
              <w:rPr>
                <w:rFonts w:ascii="Arial Narrow" w:hAnsi="Arial Narrow"/>
                <w:sz w:val="20"/>
                <w:szCs w:val="20"/>
                <w:u w:val="dotted" w:color="595959" w:themeColor="text1" w:themeTint="A6"/>
                <w:lang w:val="mk-MK"/>
              </w:rPr>
              <w:tab/>
            </w:r>
            <w:r w:rsidRPr="00833C2B">
              <w:rPr>
                <w:rFonts w:ascii="Arial Narrow" w:hAnsi="Arial Narrow" w:cstheme="minorHAnsi"/>
                <w:sz w:val="20"/>
                <w:szCs w:val="20"/>
                <w:lang w:val="mk-MK"/>
              </w:rPr>
              <w:t>99</w:t>
            </w:r>
          </w:p>
        </w:tc>
      </w:tr>
      <w:tr w:rsidR="00B832F7" w:rsidRPr="00833C2B" w14:paraId="714D2DAC" w14:textId="77777777" w:rsidTr="00C64468">
        <w:tc>
          <w:tcPr>
            <w:tcW w:w="1170" w:type="dxa"/>
          </w:tcPr>
          <w:p w14:paraId="2AC91C8A" w14:textId="77777777" w:rsidR="00B832F7" w:rsidRPr="00833C2B" w:rsidRDefault="00B832F7" w:rsidP="00C64468">
            <w:pPr>
              <w:ind w:left="0"/>
              <w:rPr>
                <w:rFonts w:ascii="Arial Narrow" w:hAnsi="Arial Narrow" w:cstheme="minorHAnsi"/>
                <w:b/>
                <w:sz w:val="20"/>
                <w:szCs w:val="20"/>
                <w:lang w:val="mk-MK"/>
              </w:rPr>
            </w:pPr>
            <w:r w:rsidRPr="00833C2B">
              <w:rPr>
                <w:rFonts w:ascii="Arial Narrow" w:hAnsi="Arial Narrow" w:cstheme="minorHAnsi"/>
                <w:b/>
                <w:sz w:val="20"/>
                <w:szCs w:val="20"/>
                <w:lang w:val="mk-MK"/>
              </w:rPr>
              <w:t>Income2</w:t>
            </w:r>
          </w:p>
        </w:tc>
        <w:tc>
          <w:tcPr>
            <w:tcW w:w="4770" w:type="dxa"/>
          </w:tcPr>
          <w:p w14:paraId="00589FBF" w14:textId="77777777" w:rsidR="00B832F7" w:rsidRPr="00833C2B" w:rsidRDefault="00B832F7" w:rsidP="00C64468">
            <w:pPr>
              <w:ind w:left="0" w:right="0"/>
              <w:rPr>
                <w:rFonts w:ascii="Arial Narrow" w:hAnsi="Arial Narrow" w:cs="Arial"/>
                <w:sz w:val="20"/>
                <w:szCs w:val="20"/>
                <w:shd w:val="clear" w:color="auto" w:fill="FFFFFF"/>
                <w:lang w:val="mk-MK"/>
              </w:rPr>
            </w:pPr>
            <w:r w:rsidRPr="00833C2B">
              <w:rPr>
                <w:rFonts w:ascii="Arial Narrow" w:hAnsi="Arial Narrow" w:cs="Arial"/>
                <w:sz w:val="20"/>
                <w:szCs w:val="20"/>
                <w:shd w:val="clear" w:color="auto" w:fill="FFFFFF"/>
                <w:lang w:val="mk-MK"/>
              </w:rPr>
              <w:t>Ви благодариме за одвоеното време. За да ги потврдиме информациите што ги дадовте на почетокот, може ли да ми го кажете вкупниот [МЕСЕЧЕН] приход на вашето домаќинство од сите извори? Ова ги вклучува платите, пензиите, приходите од бизнис,дивиденди, кирии, дознаки или кој било друг вид на приход што го добива кој било член на домаќинството.</w:t>
            </w:r>
          </w:p>
          <w:p w14:paraId="62F50C0C" w14:textId="77777777" w:rsidR="00B832F7" w:rsidRPr="00833C2B" w:rsidRDefault="00B832F7" w:rsidP="00C64468">
            <w:pPr>
              <w:ind w:left="0" w:right="0"/>
              <w:rPr>
                <w:rFonts w:ascii="Arial Narrow" w:hAnsi="Arial Narrow" w:cs="Arial"/>
                <w:sz w:val="20"/>
                <w:szCs w:val="20"/>
                <w:shd w:val="clear" w:color="auto" w:fill="FFFFFF"/>
                <w:lang w:val="mk-MK"/>
              </w:rPr>
            </w:pPr>
          </w:p>
        </w:tc>
        <w:tc>
          <w:tcPr>
            <w:tcW w:w="3870" w:type="dxa"/>
          </w:tcPr>
          <w:p w14:paraId="6DDC01E6"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Отворено прашање</w:t>
            </w:r>
          </w:p>
          <w:p w14:paraId="2C41BF1B"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[Број]</w:t>
            </w:r>
          </w:p>
        </w:tc>
      </w:tr>
    </w:tbl>
    <w:p w14:paraId="38DE0889" w14:textId="77777777" w:rsidR="00B832F7" w:rsidRPr="00833C2B" w:rsidRDefault="00B832F7" w:rsidP="00B832F7">
      <w:pPr>
        <w:spacing w:after="0" w:line="240" w:lineRule="auto"/>
        <w:ind w:left="0"/>
        <w:rPr>
          <w:rFonts w:ascii="Arial Narrow" w:hAnsi="Arial Narrow" w:cstheme="minorHAnsi"/>
          <w:b/>
          <w:sz w:val="24"/>
          <w:szCs w:val="28"/>
          <w:lang w:val="mk-MK"/>
        </w:rPr>
      </w:pPr>
    </w:p>
    <w:p w14:paraId="38FA3CB9" w14:textId="77777777" w:rsidR="00B832F7" w:rsidRPr="00833C2B" w:rsidRDefault="00B832F7" w:rsidP="00B832F7">
      <w:pPr>
        <w:spacing w:after="0" w:line="240" w:lineRule="auto"/>
        <w:ind w:left="0"/>
        <w:jc w:val="center"/>
        <w:rPr>
          <w:rFonts w:ascii="Arial Narrow" w:hAnsi="Arial Narrow" w:cstheme="minorHAnsi"/>
          <w:b/>
          <w:sz w:val="24"/>
          <w:szCs w:val="28"/>
          <w:lang w:val="mk-MK"/>
        </w:rPr>
      </w:pPr>
    </w:p>
    <w:p w14:paraId="72F84D96" w14:textId="289C4517" w:rsidR="00B832F7" w:rsidRPr="00833C2B" w:rsidRDefault="00B832F7" w:rsidP="00B832F7">
      <w:pPr>
        <w:spacing w:after="0" w:line="240" w:lineRule="auto"/>
        <w:ind w:left="0"/>
        <w:jc w:val="center"/>
        <w:rPr>
          <w:rFonts w:ascii="Arial Narrow" w:hAnsi="Arial Narrow" w:cstheme="minorHAnsi"/>
          <w:sz w:val="24"/>
          <w:szCs w:val="28"/>
          <w:lang w:val="mk-MK"/>
        </w:rPr>
      </w:pPr>
      <w:r w:rsidRPr="00833C2B">
        <w:rPr>
          <w:rFonts w:ascii="Arial Narrow" w:hAnsi="Arial Narrow" w:cstheme="minorHAnsi"/>
          <w:b/>
          <w:sz w:val="20"/>
          <w:szCs w:val="28"/>
          <w:lang w:val="mk-MK"/>
        </w:rPr>
        <w:t>ПРОЧИТАЈ</w:t>
      </w:r>
      <w:r w:rsidR="00C950E5" w:rsidRPr="00833C2B">
        <w:rPr>
          <w:rFonts w:ascii="Arial Narrow" w:hAnsi="Arial Narrow" w:cstheme="minorHAnsi"/>
          <w:b/>
          <w:szCs w:val="28"/>
          <w:lang w:val="mk-MK"/>
        </w:rPr>
        <w:t xml:space="preserve"> </w:t>
      </w:r>
      <w:r w:rsidRPr="00833C2B">
        <w:rPr>
          <w:rFonts w:ascii="Arial Narrow" w:hAnsi="Arial Narrow" w:cstheme="minorHAnsi"/>
          <w:b/>
          <w:sz w:val="20"/>
          <w:szCs w:val="28"/>
          <w:lang w:val="mk-MK"/>
        </w:rPr>
        <w:t>:</w:t>
      </w:r>
      <w:r w:rsidRPr="00833C2B">
        <w:rPr>
          <w:rFonts w:ascii="Arial Narrow" w:hAnsi="Arial Narrow" w:cstheme="minorHAnsi"/>
          <w:b/>
          <w:sz w:val="24"/>
          <w:szCs w:val="28"/>
          <w:lang w:val="mk-MK"/>
        </w:rPr>
        <w:t xml:space="preserve"> </w:t>
      </w:r>
      <w:r w:rsidRPr="00833C2B">
        <w:rPr>
          <w:rFonts w:ascii="Arial Narrow" w:hAnsi="Arial Narrow" w:cstheme="minorHAnsi"/>
          <w:bCs/>
          <w:sz w:val="24"/>
          <w:szCs w:val="28"/>
          <w:lang w:val="mk-MK"/>
        </w:rPr>
        <w:t>Ова е крај на интервјуто</w:t>
      </w:r>
      <w:r w:rsidRPr="00833C2B">
        <w:rPr>
          <w:rFonts w:ascii="Arial Narrow" w:hAnsi="Arial Narrow" w:cstheme="minorHAnsi"/>
          <w:b/>
          <w:sz w:val="24"/>
          <w:szCs w:val="28"/>
          <w:lang w:val="mk-MK"/>
        </w:rPr>
        <w:t xml:space="preserve"> </w:t>
      </w:r>
      <w:r w:rsidRPr="00833C2B">
        <w:rPr>
          <w:rFonts w:ascii="Arial Narrow" w:hAnsi="Arial Narrow" w:cstheme="minorHAnsi"/>
          <w:bCs/>
          <w:sz w:val="24"/>
          <w:szCs w:val="28"/>
          <w:lang w:val="mk-MK"/>
        </w:rPr>
        <w:t>Ви благодариме на одвоеното време и соработката</w:t>
      </w:r>
      <w:r w:rsidRPr="00833C2B">
        <w:rPr>
          <w:rFonts w:ascii="Arial Narrow" w:hAnsi="Arial Narrow" w:cstheme="minorHAnsi"/>
          <w:sz w:val="24"/>
          <w:szCs w:val="28"/>
          <w:lang w:val="mk-MK"/>
        </w:rPr>
        <w:t xml:space="preserve">. </w:t>
      </w:r>
    </w:p>
    <w:p w14:paraId="3AC55F2A" w14:textId="77777777" w:rsidR="00B832F7" w:rsidRPr="00833C2B" w:rsidRDefault="00B832F7" w:rsidP="00B832F7">
      <w:pPr>
        <w:spacing w:after="0" w:line="240" w:lineRule="auto"/>
        <w:jc w:val="center"/>
        <w:rPr>
          <w:rFonts w:ascii="Arial Narrow" w:hAnsi="Arial Narrow" w:cstheme="minorHAnsi"/>
          <w:b/>
          <w:sz w:val="20"/>
          <w:szCs w:val="20"/>
          <w:u w:val="single"/>
          <w:lang w:val="mk-MK"/>
        </w:rPr>
      </w:pPr>
    </w:p>
    <w:p w14:paraId="40E0A8D9" w14:textId="77777777" w:rsidR="00B832F7" w:rsidRPr="00833C2B" w:rsidRDefault="00B832F7" w:rsidP="00B832F7">
      <w:pPr>
        <w:spacing w:after="0" w:line="240" w:lineRule="auto"/>
        <w:jc w:val="center"/>
        <w:rPr>
          <w:rFonts w:ascii="Arial Narrow" w:hAnsi="Arial Narrow" w:cstheme="minorHAnsi"/>
          <w:b/>
          <w:sz w:val="20"/>
          <w:szCs w:val="20"/>
          <w:u w:val="single"/>
          <w:lang w:val="mk-MK"/>
        </w:rPr>
      </w:pPr>
    </w:p>
    <w:p w14:paraId="05BA5777" w14:textId="77777777" w:rsidR="00B832F7" w:rsidRPr="00833C2B" w:rsidRDefault="00B832F7" w:rsidP="00B832F7">
      <w:pPr>
        <w:spacing w:after="0" w:line="240" w:lineRule="auto"/>
        <w:ind w:left="0"/>
        <w:rPr>
          <w:rFonts w:ascii="Arial Narrow" w:hAnsi="Arial Narrow" w:cstheme="minorHAnsi"/>
          <w:b/>
          <w:sz w:val="20"/>
          <w:szCs w:val="20"/>
          <w:u w:val="single"/>
          <w:lang w:val="mk-MK"/>
        </w:rPr>
      </w:pPr>
    </w:p>
    <w:p w14:paraId="58BA2068" w14:textId="77777777" w:rsidR="00B832F7" w:rsidRPr="00833C2B" w:rsidRDefault="00B832F7" w:rsidP="00B832F7">
      <w:pPr>
        <w:spacing w:after="0" w:line="240" w:lineRule="auto"/>
        <w:ind w:left="0"/>
        <w:rPr>
          <w:rFonts w:ascii="Arial Narrow" w:hAnsi="Arial Narrow" w:cstheme="minorHAnsi"/>
          <w:b/>
          <w:sz w:val="20"/>
          <w:szCs w:val="20"/>
          <w:u w:val="single"/>
          <w:lang w:val="mk-MK"/>
        </w:rPr>
      </w:pPr>
    </w:p>
    <w:p w14:paraId="777A2E1D" w14:textId="77777777" w:rsidR="00B832F7" w:rsidRPr="00833C2B" w:rsidRDefault="00B832F7" w:rsidP="00B832F7">
      <w:pPr>
        <w:spacing w:after="0" w:line="240" w:lineRule="auto"/>
        <w:ind w:left="0"/>
        <w:rPr>
          <w:rFonts w:ascii="Arial Narrow" w:hAnsi="Arial Narrow" w:cstheme="minorHAnsi"/>
          <w:b/>
          <w:sz w:val="20"/>
          <w:szCs w:val="20"/>
          <w:u w:val="single"/>
          <w:lang w:val="mk-MK"/>
        </w:rPr>
      </w:pPr>
    </w:p>
    <w:p w14:paraId="254803CD" w14:textId="77777777" w:rsidR="00B832F7" w:rsidRPr="00833C2B" w:rsidRDefault="00B832F7" w:rsidP="00B832F7">
      <w:pPr>
        <w:spacing w:after="0" w:line="240" w:lineRule="auto"/>
        <w:ind w:left="0"/>
        <w:rPr>
          <w:rFonts w:ascii="Arial Narrow" w:hAnsi="Arial Narrow" w:cstheme="minorHAnsi"/>
          <w:b/>
          <w:sz w:val="20"/>
          <w:szCs w:val="20"/>
          <w:u w:val="single"/>
          <w:lang w:val="mk-MK"/>
        </w:rPr>
      </w:pPr>
    </w:p>
    <w:p w14:paraId="56C68D4A" w14:textId="77777777" w:rsidR="00B832F7" w:rsidRPr="00833C2B" w:rsidRDefault="00B832F7" w:rsidP="00B832F7">
      <w:pPr>
        <w:spacing w:after="0" w:line="240" w:lineRule="auto"/>
        <w:ind w:left="0"/>
        <w:rPr>
          <w:rFonts w:ascii="Arial Narrow" w:hAnsi="Arial Narrow" w:cstheme="minorHAnsi"/>
          <w:b/>
          <w:sz w:val="20"/>
          <w:szCs w:val="20"/>
          <w:u w:val="single"/>
          <w:lang w:val="mk-MK"/>
        </w:rPr>
      </w:pPr>
    </w:p>
    <w:p w14:paraId="1A27241B" w14:textId="77777777" w:rsidR="00B832F7" w:rsidRPr="00833C2B" w:rsidRDefault="00B832F7" w:rsidP="00B832F7">
      <w:pPr>
        <w:spacing w:after="0" w:line="240" w:lineRule="auto"/>
        <w:ind w:left="0"/>
        <w:rPr>
          <w:rFonts w:ascii="Arial Narrow" w:hAnsi="Arial Narrow" w:cstheme="minorHAnsi"/>
          <w:b/>
          <w:sz w:val="20"/>
          <w:szCs w:val="20"/>
          <w:u w:val="single"/>
          <w:lang w:val="mk-MK"/>
        </w:rPr>
      </w:pPr>
    </w:p>
    <w:p w14:paraId="6AA0D993" w14:textId="77777777" w:rsidR="00B832F7" w:rsidRPr="00833C2B" w:rsidRDefault="00B832F7" w:rsidP="00B832F7">
      <w:pPr>
        <w:spacing w:after="0" w:line="240" w:lineRule="auto"/>
        <w:jc w:val="center"/>
        <w:rPr>
          <w:rFonts w:ascii="Arial Narrow" w:hAnsi="Arial Narrow" w:cstheme="minorHAnsi"/>
          <w:b/>
          <w:u w:val="single"/>
          <w:lang w:val="mk-MK"/>
        </w:rPr>
      </w:pPr>
    </w:p>
    <w:p w14:paraId="37C7DE54" w14:textId="77777777" w:rsidR="00B832F7" w:rsidRPr="00833C2B" w:rsidRDefault="00B832F7" w:rsidP="00B832F7">
      <w:pPr>
        <w:spacing w:after="0" w:line="240" w:lineRule="auto"/>
        <w:jc w:val="center"/>
        <w:rPr>
          <w:rFonts w:ascii="Arial Narrow" w:hAnsi="Arial Narrow" w:cstheme="minorHAnsi"/>
          <w:b/>
          <w:u w:val="single"/>
          <w:lang w:val="mk-MK"/>
        </w:rPr>
      </w:pPr>
    </w:p>
    <w:p w14:paraId="09A91502" w14:textId="77777777" w:rsidR="00B832F7" w:rsidRPr="00833C2B" w:rsidRDefault="00B832F7" w:rsidP="00B832F7">
      <w:pPr>
        <w:spacing w:after="0" w:line="240" w:lineRule="auto"/>
        <w:jc w:val="center"/>
        <w:rPr>
          <w:rFonts w:ascii="Arial Narrow" w:hAnsi="Arial Narrow" w:cstheme="minorHAnsi"/>
          <w:b/>
          <w:u w:val="single"/>
          <w:lang w:val="mk-MK"/>
        </w:rPr>
      </w:pPr>
    </w:p>
    <w:p w14:paraId="3697B50F" w14:textId="77777777" w:rsidR="00B832F7" w:rsidRPr="00833C2B" w:rsidRDefault="00B832F7" w:rsidP="00B832F7">
      <w:pPr>
        <w:spacing w:after="0" w:line="240" w:lineRule="auto"/>
        <w:jc w:val="center"/>
        <w:rPr>
          <w:rFonts w:ascii="Arial Narrow" w:hAnsi="Arial Narrow" w:cstheme="minorHAnsi"/>
          <w:b/>
          <w:u w:val="single"/>
          <w:lang w:val="mk-MK"/>
        </w:rPr>
      </w:pPr>
    </w:p>
    <w:p w14:paraId="7509D74A" w14:textId="77777777" w:rsidR="00B832F7" w:rsidRPr="00833C2B" w:rsidRDefault="00B832F7" w:rsidP="00B832F7">
      <w:pPr>
        <w:spacing w:after="0" w:line="240" w:lineRule="auto"/>
        <w:jc w:val="center"/>
        <w:rPr>
          <w:rFonts w:ascii="Arial Narrow" w:hAnsi="Arial Narrow" w:cstheme="minorHAnsi"/>
          <w:b/>
          <w:u w:val="single"/>
          <w:lang w:val="mk-MK"/>
        </w:rPr>
      </w:pPr>
    </w:p>
    <w:p w14:paraId="15951FBB" w14:textId="77777777" w:rsidR="00B832F7" w:rsidRPr="00833C2B" w:rsidRDefault="00B832F7" w:rsidP="00B832F7">
      <w:pPr>
        <w:spacing w:after="0" w:line="240" w:lineRule="auto"/>
        <w:jc w:val="center"/>
        <w:rPr>
          <w:rFonts w:ascii="Arial Narrow" w:hAnsi="Arial Narrow" w:cstheme="minorHAnsi"/>
          <w:b/>
          <w:u w:val="single"/>
          <w:lang w:val="mk-MK"/>
        </w:rPr>
      </w:pPr>
    </w:p>
    <w:p w14:paraId="14EF0780" w14:textId="77777777" w:rsidR="00B832F7" w:rsidRPr="00833C2B" w:rsidRDefault="00B832F7" w:rsidP="00B832F7">
      <w:pPr>
        <w:spacing w:after="0" w:line="240" w:lineRule="auto"/>
        <w:jc w:val="center"/>
        <w:rPr>
          <w:rFonts w:ascii="Arial Narrow" w:hAnsi="Arial Narrow" w:cstheme="minorHAnsi"/>
          <w:b/>
          <w:u w:val="single"/>
          <w:lang w:val="mk-MK"/>
        </w:rPr>
      </w:pPr>
    </w:p>
    <w:p w14:paraId="30FF86AD" w14:textId="77777777" w:rsidR="00B832F7" w:rsidRPr="00833C2B" w:rsidRDefault="00B832F7" w:rsidP="00B832F7">
      <w:pPr>
        <w:spacing w:after="0" w:line="240" w:lineRule="auto"/>
        <w:jc w:val="center"/>
        <w:rPr>
          <w:rFonts w:ascii="Arial Narrow" w:hAnsi="Arial Narrow" w:cstheme="minorHAnsi"/>
          <w:b/>
          <w:u w:val="single"/>
          <w:lang w:val="mk-MK"/>
        </w:rPr>
      </w:pPr>
    </w:p>
    <w:p w14:paraId="55DE7822" w14:textId="77777777" w:rsidR="00B832F7" w:rsidRPr="00833C2B" w:rsidRDefault="00B832F7" w:rsidP="00B832F7">
      <w:pPr>
        <w:spacing w:after="0" w:line="240" w:lineRule="auto"/>
        <w:jc w:val="center"/>
        <w:rPr>
          <w:rFonts w:ascii="Arial Narrow" w:hAnsi="Arial Narrow" w:cstheme="minorHAnsi"/>
          <w:b/>
          <w:u w:val="single"/>
          <w:lang w:val="mk-MK"/>
        </w:rPr>
      </w:pPr>
    </w:p>
    <w:p w14:paraId="52B38FA9" w14:textId="77777777" w:rsidR="00B832F7" w:rsidRPr="00833C2B" w:rsidRDefault="00B832F7" w:rsidP="00B832F7">
      <w:pPr>
        <w:spacing w:after="0" w:line="240" w:lineRule="auto"/>
        <w:jc w:val="center"/>
        <w:rPr>
          <w:rFonts w:ascii="Arial Narrow" w:hAnsi="Arial Narrow" w:cstheme="minorHAnsi"/>
          <w:b/>
          <w:u w:val="single"/>
          <w:lang w:val="mk-MK"/>
        </w:rPr>
      </w:pPr>
    </w:p>
    <w:p w14:paraId="4D9B2208" w14:textId="77777777" w:rsidR="00B832F7" w:rsidRPr="00833C2B" w:rsidRDefault="00B832F7" w:rsidP="00B832F7">
      <w:pPr>
        <w:spacing w:after="0" w:line="240" w:lineRule="auto"/>
        <w:jc w:val="center"/>
        <w:rPr>
          <w:rFonts w:ascii="Arial Narrow" w:hAnsi="Arial Narrow" w:cstheme="minorHAnsi"/>
          <w:b/>
          <w:u w:val="single"/>
          <w:lang w:val="mk-MK"/>
        </w:rPr>
      </w:pPr>
    </w:p>
    <w:p w14:paraId="53756C5D" w14:textId="77777777" w:rsidR="00B832F7" w:rsidRPr="00833C2B" w:rsidRDefault="00B832F7" w:rsidP="00B832F7">
      <w:pPr>
        <w:spacing w:after="0" w:line="240" w:lineRule="auto"/>
        <w:jc w:val="center"/>
        <w:rPr>
          <w:rFonts w:ascii="Arial Narrow" w:hAnsi="Arial Narrow" w:cstheme="minorHAnsi"/>
          <w:b/>
          <w:u w:val="single"/>
          <w:lang w:val="mk-MK"/>
        </w:rPr>
      </w:pPr>
    </w:p>
    <w:p w14:paraId="5ACB155C" w14:textId="77777777" w:rsidR="00B832F7" w:rsidRPr="00833C2B" w:rsidRDefault="00B832F7" w:rsidP="00B832F7">
      <w:pPr>
        <w:spacing w:after="0" w:line="240" w:lineRule="auto"/>
        <w:jc w:val="center"/>
        <w:rPr>
          <w:rFonts w:ascii="Arial Narrow" w:hAnsi="Arial Narrow" w:cstheme="minorHAnsi"/>
          <w:b/>
          <w:u w:val="single"/>
          <w:lang w:val="mk-MK"/>
        </w:rPr>
      </w:pPr>
    </w:p>
    <w:p w14:paraId="3BFF41A4" w14:textId="77777777" w:rsidR="00B832F7" w:rsidRPr="00833C2B" w:rsidRDefault="00B832F7" w:rsidP="00B832F7">
      <w:pPr>
        <w:spacing w:after="0" w:line="240" w:lineRule="auto"/>
        <w:jc w:val="center"/>
        <w:rPr>
          <w:rFonts w:ascii="Arial Narrow" w:hAnsi="Arial Narrow" w:cstheme="minorHAnsi"/>
          <w:b/>
          <w:u w:val="single"/>
          <w:lang w:val="mk-MK"/>
        </w:rPr>
      </w:pPr>
    </w:p>
    <w:p w14:paraId="4A85F48A" w14:textId="77777777" w:rsidR="00B832F7" w:rsidRPr="00833C2B" w:rsidRDefault="00B832F7" w:rsidP="00B832F7">
      <w:pPr>
        <w:spacing w:after="0" w:line="240" w:lineRule="auto"/>
        <w:jc w:val="center"/>
        <w:rPr>
          <w:rFonts w:ascii="Arial Narrow" w:hAnsi="Arial Narrow" w:cstheme="minorHAnsi"/>
          <w:b/>
          <w:u w:val="single"/>
          <w:lang w:val="mk-MK"/>
        </w:rPr>
      </w:pPr>
    </w:p>
    <w:p w14:paraId="1003224F" w14:textId="77777777" w:rsidR="00B832F7" w:rsidRPr="00833C2B" w:rsidRDefault="00B832F7" w:rsidP="00B832F7">
      <w:pPr>
        <w:spacing w:after="0" w:line="240" w:lineRule="auto"/>
        <w:jc w:val="center"/>
        <w:rPr>
          <w:rFonts w:ascii="Arial Narrow" w:hAnsi="Arial Narrow" w:cstheme="minorHAnsi"/>
          <w:b/>
          <w:u w:val="single"/>
          <w:lang w:val="mk-MK"/>
        </w:rPr>
      </w:pPr>
    </w:p>
    <w:p w14:paraId="6347F1CF" w14:textId="77777777" w:rsidR="00B832F7" w:rsidRPr="00833C2B" w:rsidRDefault="00B832F7" w:rsidP="00B832F7">
      <w:pPr>
        <w:spacing w:after="0" w:line="240" w:lineRule="auto"/>
        <w:jc w:val="center"/>
        <w:rPr>
          <w:rFonts w:ascii="Arial Narrow" w:hAnsi="Arial Narrow" w:cstheme="minorHAnsi"/>
          <w:b/>
          <w:u w:val="single"/>
          <w:lang w:val="mk-MK"/>
        </w:rPr>
      </w:pPr>
    </w:p>
    <w:p w14:paraId="5A148C7B" w14:textId="77777777" w:rsidR="00B832F7" w:rsidRPr="00833C2B" w:rsidRDefault="00B832F7" w:rsidP="00B832F7">
      <w:pPr>
        <w:spacing w:after="0" w:line="240" w:lineRule="auto"/>
        <w:jc w:val="center"/>
        <w:rPr>
          <w:rFonts w:ascii="Arial Narrow" w:hAnsi="Arial Narrow" w:cstheme="minorHAnsi"/>
          <w:b/>
          <w:u w:val="single"/>
          <w:lang w:val="mk-MK"/>
        </w:rPr>
      </w:pPr>
    </w:p>
    <w:p w14:paraId="615E354E" w14:textId="77777777" w:rsidR="00B832F7" w:rsidRPr="00833C2B" w:rsidRDefault="00B832F7" w:rsidP="00B832F7">
      <w:pPr>
        <w:spacing w:after="0" w:line="240" w:lineRule="auto"/>
        <w:jc w:val="center"/>
        <w:rPr>
          <w:rFonts w:ascii="Arial Narrow" w:hAnsi="Arial Narrow" w:cstheme="minorHAnsi"/>
          <w:b/>
          <w:u w:val="single"/>
          <w:lang w:val="mk-MK"/>
        </w:rPr>
      </w:pPr>
    </w:p>
    <w:p w14:paraId="762FDD61" w14:textId="77777777" w:rsidR="00B832F7" w:rsidRPr="00833C2B" w:rsidRDefault="00B832F7" w:rsidP="00B832F7">
      <w:pPr>
        <w:spacing w:after="0" w:line="240" w:lineRule="auto"/>
        <w:jc w:val="center"/>
        <w:rPr>
          <w:rFonts w:ascii="Arial Narrow" w:hAnsi="Arial Narrow" w:cstheme="minorHAnsi"/>
          <w:b/>
          <w:u w:val="single"/>
          <w:lang w:val="mk-MK"/>
        </w:rPr>
      </w:pPr>
    </w:p>
    <w:p w14:paraId="254CCF98" w14:textId="77777777" w:rsidR="00B832F7" w:rsidRPr="00833C2B" w:rsidRDefault="00B832F7" w:rsidP="00B832F7">
      <w:pPr>
        <w:spacing w:after="0" w:line="240" w:lineRule="auto"/>
        <w:jc w:val="center"/>
        <w:rPr>
          <w:rFonts w:ascii="Arial Narrow" w:hAnsi="Arial Narrow" w:cstheme="minorHAnsi"/>
          <w:b/>
          <w:u w:val="single"/>
          <w:lang w:val="mk-MK"/>
        </w:rPr>
      </w:pPr>
    </w:p>
    <w:p w14:paraId="0EC4CFB7" w14:textId="77777777" w:rsidR="00B832F7" w:rsidRPr="00833C2B" w:rsidRDefault="00B832F7" w:rsidP="00B832F7">
      <w:pPr>
        <w:spacing w:after="0" w:line="240" w:lineRule="auto"/>
        <w:jc w:val="center"/>
        <w:rPr>
          <w:rFonts w:ascii="Arial Narrow" w:hAnsi="Arial Narrow" w:cstheme="minorHAnsi"/>
          <w:b/>
          <w:u w:val="single"/>
          <w:lang w:val="mk-MK"/>
        </w:rPr>
      </w:pPr>
    </w:p>
    <w:p w14:paraId="2F615CA0" w14:textId="77777777" w:rsidR="00B832F7" w:rsidRPr="00833C2B" w:rsidRDefault="00B832F7" w:rsidP="00B832F7">
      <w:pPr>
        <w:spacing w:after="0" w:line="240" w:lineRule="auto"/>
        <w:jc w:val="center"/>
        <w:rPr>
          <w:rFonts w:ascii="Arial Narrow" w:hAnsi="Arial Narrow" w:cstheme="minorHAnsi"/>
          <w:b/>
          <w:u w:val="single"/>
          <w:lang w:val="mk-MK"/>
        </w:rPr>
      </w:pPr>
    </w:p>
    <w:p w14:paraId="452B21FE" w14:textId="77777777" w:rsidR="00B832F7" w:rsidRPr="00833C2B" w:rsidRDefault="00B832F7" w:rsidP="00B832F7">
      <w:pPr>
        <w:spacing w:after="0" w:line="240" w:lineRule="auto"/>
        <w:jc w:val="center"/>
        <w:rPr>
          <w:rFonts w:ascii="Arial Narrow" w:hAnsi="Arial Narrow" w:cstheme="minorHAnsi"/>
          <w:b/>
          <w:u w:val="single"/>
          <w:lang w:val="mk-MK"/>
        </w:rPr>
      </w:pPr>
    </w:p>
    <w:p w14:paraId="3A790619" w14:textId="77777777" w:rsidR="00B832F7" w:rsidRPr="00833C2B" w:rsidRDefault="00B832F7" w:rsidP="004C1098">
      <w:pPr>
        <w:spacing w:after="0" w:line="240" w:lineRule="auto"/>
        <w:ind w:left="0"/>
        <w:rPr>
          <w:rFonts w:ascii="Arial Narrow" w:hAnsi="Arial Narrow" w:cstheme="minorHAnsi"/>
          <w:b/>
          <w:u w:val="single"/>
          <w:lang w:val="mk-MK"/>
        </w:rPr>
      </w:pPr>
    </w:p>
    <w:p w14:paraId="4FEBB995" w14:textId="77777777" w:rsidR="00B832F7" w:rsidRPr="00833C2B" w:rsidRDefault="00B832F7" w:rsidP="00B832F7">
      <w:pPr>
        <w:spacing w:after="0" w:line="240" w:lineRule="auto"/>
        <w:jc w:val="center"/>
        <w:rPr>
          <w:rFonts w:ascii="Arial Narrow" w:hAnsi="Arial Narrow" w:cstheme="minorHAnsi"/>
          <w:b/>
          <w:u w:val="single"/>
          <w:lang w:val="mk-MK"/>
        </w:rPr>
      </w:pPr>
    </w:p>
    <w:p w14:paraId="213B746E" w14:textId="77777777" w:rsidR="00B832F7" w:rsidRPr="00833C2B" w:rsidRDefault="00B832F7" w:rsidP="00B832F7">
      <w:pPr>
        <w:spacing w:after="0" w:line="240" w:lineRule="auto"/>
        <w:jc w:val="center"/>
        <w:rPr>
          <w:rFonts w:ascii="Arial Narrow" w:hAnsi="Arial Narrow" w:cstheme="minorHAnsi"/>
          <w:b/>
          <w:u w:val="single"/>
          <w:lang w:val="mk-MK"/>
        </w:rPr>
      </w:pPr>
    </w:p>
    <w:p w14:paraId="00EE57A3" w14:textId="77777777" w:rsidR="00B832F7" w:rsidRPr="00833C2B" w:rsidRDefault="00B832F7" w:rsidP="00B832F7">
      <w:pPr>
        <w:spacing w:after="0" w:line="240" w:lineRule="auto"/>
        <w:jc w:val="center"/>
        <w:rPr>
          <w:rFonts w:ascii="Arial Narrow" w:hAnsi="Arial Narrow" w:cstheme="minorHAnsi"/>
          <w:b/>
          <w:u w:val="single"/>
          <w:lang w:val="mk-MK"/>
        </w:rPr>
      </w:pPr>
    </w:p>
    <w:p w14:paraId="52A4BA1E" w14:textId="77777777" w:rsidR="00B832F7" w:rsidRPr="00833C2B" w:rsidRDefault="00B832F7" w:rsidP="00B832F7">
      <w:pPr>
        <w:spacing w:after="0" w:line="240" w:lineRule="auto"/>
        <w:jc w:val="center"/>
        <w:rPr>
          <w:rFonts w:ascii="Arial Narrow" w:hAnsi="Arial Narrow" w:cstheme="minorHAnsi"/>
          <w:b/>
          <w:u w:val="single"/>
          <w:lang w:val="mk-MK"/>
        </w:rPr>
      </w:pPr>
    </w:p>
    <w:p w14:paraId="1484E9B1" w14:textId="77777777" w:rsidR="00B832F7" w:rsidRPr="00833C2B" w:rsidRDefault="00B832F7" w:rsidP="00B832F7">
      <w:pPr>
        <w:spacing w:after="0" w:line="240" w:lineRule="auto"/>
        <w:jc w:val="center"/>
        <w:rPr>
          <w:rFonts w:ascii="Arial Narrow" w:hAnsi="Arial Narrow" w:cstheme="minorHAnsi"/>
          <w:b/>
          <w:u w:val="single"/>
          <w:lang w:val="mk-MK"/>
        </w:rPr>
      </w:pPr>
      <w:r w:rsidRPr="00833C2B">
        <w:rPr>
          <w:rFonts w:ascii="Arial Narrow" w:hAnsi="Arial Narrow" w:cstheme="minorHAnsi"/>
          <w:b/>
          <w:u w:val="single"/>
          <w:lang w:val="mk-MK"/>
        </w:rPr>
        <w:t>ИНФОРМАЦИИ ПОСЛЕ ЗАВРШУВАЊЕ НА АНКЕТАТА</w:t>
      </w:r>
    </w:p>
    <w:p w14:paraId="4A05F39B" w14:textId="77777777" w:rsidR="00B832F7" w:rsidRPr="00833C2B" w:rsidRDefault="00B832F7" w:rsidP="00B832F7">
      <w:pPr>
        <w:spacing w:after="0" w:line="240" w:lineRule="auto"/>
        <w:jc w:val="center"/>
        <w:rPr>
          <w:rFonts w:ascii="Arial Narrow" w:hAnsi="Arial Narrow" w:cstheme="minorHAnsi"/>
          <w:b/>
          <w:lang w:val="mk-MK"/>
        </w:rPr>
      </w:pPr>
    </w:p>
    <w:p w14:paraId="615F6603" w14:textId="77777777" w:rsidR="00B832F7" w:rsidRPr="00833C2B" w:rsidRDefault="00B832F7" w:rsidP="00B832F7">
      <w:pPr>
        <w:spacing w:after="0" w:line="240" w:lineRule="auto"/>
        <w:jc w:val="center"/>
        <w:rPr>
          <w:rFonts w:ascii="Arial Narrow" w:hAnsi="Arial Narrow" w:cstheme="minorHAnsi"/>
          <w:b/>
          <w:u w:val="single"/>
          <w:lang w:val="mk-MK"/>
        </w:rPr>
      </w:pPr>
      <w:r w:rsidRPr="00833C2B">
        <w:rPr>
          <w:rFonts w:ascii="Arial Narrow" w:hAnsi="Arial Narrow" w:cstheme="minorHAnsi"/>
          <w:b/>
          <w:lang w:val="mk-MK"/>
        </w:rPr>
        <w:t>[Го пополнува анкетарот по завршувањето на анкетата.]</w:t>
      </w:r>
    </w:p>
    <w:p w14:paraId="23D95FBA" w14:textId="77777777" w:rsidR="00B832F7" w:rsidRPr="00833C2B" w:rsidRDefault="00B832F7" w:rsidP="00B832F7">
      <w:pPr>
        <w:spacing w:after="0" w:line="240" w:lineRule="auto"/>
        <w:rPr>
          <w:rFonts w:ascii="Arial Narrow" w:hAnsi="Arial Narrow"/>
          <w:sz w:val="20"/>
          <w:szCs w:val="20"/>
          <w:lang w:val="mk-MK"/>
        </w:rPr>
      </w:pPr>
    </w:p>
    <w:tbl>
      <w:tblPr>
        <w:tblStyle w:val="TableGrid"/>
        <w:tblW w:w="0" w:type="auto"/>
        <w:tblInd w:w="-252" w:type="dxa"/>
        <w:tblLook w:val="04A0" w:firstRow="1" w:lastRow="0" w:firstColumn="1" w:lastColumn="0" w:noHBand="0" w:noVBand="1"/>
      </w:tblPr>
      <w:tblGrid>
        <w:gridCol w:w="1161"/>
        <w:gridCol w:w="4632"/>
        <w:gridCol w:w="3791"/>
        <w:gridCol w:w="18"/>
      </w:tblGrid>
      <w:tr w:rsidR="000A28EB" w:rsidRPr="00833C2B" w14:paraId="2553249F" w14:textId="77777777" w:rsidTr="000A28EB">
        <w:trPr>
          <w:gridAfter w:val="1"/>
          <w:wAfter w:w="18" w:type="dxa"/>
        </w:trPr>
        <w:tc>
          <w:tcPr>
            <w:tcW w:w="1161" w:type="dxa"/>
          </w:tcPr>
          <w:p w14:paraId="653A25DB" w14:textId="69B8C354" w:rsidR="000A28EB" w:rsidRPr="00DB52C9" w:rsidRDefault="000A28EB" w:rsidP="000A28EB">
            <w:pPr>
              <w:ind w:left="0"/>
              <w:rPr>
                <w:rFonts w:ascii="Arial Narrow" w:hAnsi="Arial Narrow"/>
                <w:sz w:val="20"/>
                <w:szCs w:val="20"/>
                <w:lang w:val="mk-MK"/>
              </w:rPr>
            </w:pPr>
            <w:r w:rsidRPr="00DB52C9">
              <w:rPr>
                <w:rFonts w:ascii="Arial Narrow" w:hAnsi="Arial Narrow" w:cstheme="minorHAnsi"/>
                <w:b/>
                <w:sz w:val="20"/>
                <w:szCs w:val="20"/>
              </w:rPr>
              <w:t>PSU</w:t>
            </w:r>
          </w:p>
        </w:tc>
        <w:tc>
          <w:tcPr>
            <w:tcW w:w="4632" w:type="dxa"/>
          </w:tcPr>
          <w:p w14:paraId="02CB20BF" w14:textId="77777777" w:rsidR="000A28EB" w:rsidRPr="00833C2B" w:rsidRDefault="000A28EB" w:rsidP="000A28EB">
            <w:pPr>
              <w:ind w:left="0"/>
              <w:rPr>
                <w:rFonts w:ascii="Arial Narrow" w:hAnsi="Arial Narrow"/>
                <w:sz w:val="20"/>
                <w:szCs w:val="20"/>
                <w:lang w:val="mk-MK"/>
              </w:rPr>
            </w:pPr>
            <w:r w:rsidRPr="00833C2B">
              <w:rPr>
                <w:rFonts w:ascii="Arial Narrow" w:hAnsi="Arial Narrow" w:cstheme="minorHAnsi"/>
                <w:sz w:val="20"/>
                <w:szCs w:val="20"/>
                <w:lang w:val="mk-MK"/>
              </w:rPr>
              <w:t xml:space="preserve">Гласачко место </w:t>
            </w:r>
          </w:p>
        </w:tc>
        <w:tc>
          <w:tcPr>
            <w:tcW w:w="3791" w:type="dxa"/>
          </w:tcPr>
          <w:p w14:paraId="45B3FF3A" w14:textId="77777777" w:rsidR="000A28EB" w:rsidRPr="00833C2B" w:rsidRDefault="000A28EB" w:rsidP="000A28EB">
            <w:pPr>
              <w:ind w:left="0"/>
              <w:rPr>
                <w:rFonts w:ascii="Arial Narrow" w:hAnsi="Arial Narrow"/>
                <w:sz w:val="20"/>
                <w:szCs w:val="20"/>
                <w:lang w:val="mk-MK"/>
              </w:rPr>
            </w:pPr>
          </w:p>
        </w:tc>
      </w:tr>
      <w:tr w:rsidR="000A28EB" w:rsidRPr="00495ACD" w14:paraId="433EE7F7" w14:textId="77777777" w:rsidTr="000A28EB">
        <w:trPr>
          <w:gridAfter w:val="1"/>
          <w:wAfter w:w="18" w:type="dxa"/>
        </w:trPr>
        <w:tc>
          <w:tcPr>
            <w:tcW w:w="1161" w:type="dxa"/>
          </w:tcPr>
          <w:p w14:paraId="28636AB9" w14:textId="77777777" w:rsidR="000A28EB" w:rsidRPr="00DB52C9" w:rsidRDefault="000A28EB" w:rsidP="000A28EB">
            <w:pPr>
              <w:ind w:left="0"/>
              <w:rPr>
                <w:rFonts w:ascii="Arial Narrow" w:hAnsi="Arial Narrow" w:cstheme="minorHAnsi"/>
                <w:b/>
                <w:sz w:val="20"/>
                <w:szCs w:val="20"/>
              </w:rPr>
            </w:pPr>
            <w:r w:rsidRPr="00DB52C9">
              <w:rPr>
                <w:rFonts w:ascii="Arial Narrow" w:hAnsi="Arial Narrow" w:cstheme="minorHAnsi"/>
                <w:b/>
                <w:sz w:val="20"/>
                <w:szCs w:val="20"/>
              </w:rPr>
              <w:t>Interview</w:t>
            </w:r>
          </w:p>
          <w:p w14:paraId="7436CBAB" w14:textId="53CE21A2" w:rsidR="000A28EB" w:rsidRPr="00DB52C9" w:rsidRDefault="000A28EB" w:rsidP="000A28EB">
            <w:pPr>
              <w:ind w:left="0"/>
              <w:rPr>
                <w:rFonts w:ascii="Arial Narrow" w:hAnsi="Arial Narrow" w:cstheme="minorHAnsi"/>
                <w:b/>
                <w:sz w:val="20"/>
                <w:szCs w:val="20"/>
                <w:lang w:val="mk-MK"/>
              </w:rPr>
            </w:pPr>
            <w:r w:rsidRPr="00DB52C9">
              <w:rPr>
                <w:rFonts w:ascii="Arial Narrow" w:hAnsi="Arial Narrow" w:cstheme="minorHAnsi"/>
                <w:b/>
                <w:sz w:val="20"/>
                <w:szCs w:val="20"/>
              </w:rPr>
              <w:t>Length</w:t>
            </w:r>
          </w:p>
        </w:tc>
        <w:tc>
          <w:tcPr>
            <w:tcW w:w="4632" w:type="dxa"/>
          </w:tcPr>
          <w:p w14:paraId="75304C71" w14:textId="77777777" w:rsidR="000A28EB" w:rsidRPr="00833C2B" w:rsidRDefault="000A28EB" w:rsidP="000A28EB">
            <w:pPr>
              <w:ind w:left="0"/>
              <w:rPr>
                <w:rFonts w:ascii="Arial Narrow" w:hAnsi="Arial Narrow"/>
                <w:sz w:val="20"/>
                <w:szCs w:val="20"/>
                <w:lang w:val="mk-MK"/>
              </w:rPr>
            </w:pPr>
            <w:r w:rsidRPr="00833C2B">
              <w:rPr>
                <w:rFonts w:ascii="Arial Narrow" w:hAnsi="Arial Narrow" w:cstheme="minorHAnsi"/>
                <w:sz w:val="20"/>
                <w:szCs w:val="20"/>
                <w:lang w:val="mk-MK"/>
              </w:rPr>
              <w:t>Должина на интервјуто во минути</w:t>
            </w:r>
          </w:p>
        </w:tc>
        <w:tc>
          <w:tcPr>
            <w:tcW w:w="3791" w:type="dxa"/>
          </w:tcPr>
          <w:p w14:paraId="58F17C6B" w14:textId="77777777" w:rsidR="000A28EB" w:rsidRPr="00833C2B" w:rsidRDefault="000A28EB" w:rsidP="000A28EB">
            <w:pPr>
              <w:ind w:left="0"/>
              <w:rPr>
                <w:rFonts w:ascii="Arial Narrow" w:hAnsi="Arial Narrow"/>
                <w:sz w:val="20"/>
                <w:szCs w:val="20"/>
                <w:lang w:val="mk-MK"/>
              </w:rPr>
            </w:pPr>
          </w:p>
        </w:tc>
      </w:tr>
      <w:tr w:rsidR="000A28EB" w:rsidRPr="00495ACD" w14:paraId="45F4B439" w14:textId="77777777" w:rsidTr="000A28EB">
        <w:tc>
          <w:tcPr>
            <w:tcW w:w="1161" w:type="dxa"/>
          </w:tcPr>
          <w:p w14:paraId="5F55D96D" w14:textId="3A1AE255" w:rsidR="000A28EB" w:rsidRPr="00DB52C9" w:rsidRDefault="000A28EB" w:rsidP="000A28EB">
            <w:pPr>
              <w:ind w:left="0"/>
              <w:rPr>
                <w:rFonts w:ascii="Arial Narrow" w:hAnsi="Arial Narrow"/>
                <w:b/>
                <w:sz w:val="20"/>
                <w:szCs w:val="20"/>
                <w:u w:val="single"/>
                <w:lang w:val="mk-MK"/>
              </w:rPr>
            </w:pPr>
            <w:r w:rsidRPr="00DB52C9">
              <w:rPr>
                <w:rFonts w:ascii="Arial Narrow" w:hAnsi="Arial Narrow" w:cstheme="minorHAnsi"/>
                <w:b/>
                <w:sz w:val="20"/>
                <w:szCs w:val="20"/>
              </w:rPr>
              <w:t>City</w:t>
            </w:r>
          </w:p>
        </w:tc>
        <w:tc>
          <w:tcPr>
            <w:tcW w:w="4632" w:type="dxa"/>
          </w:tcPr>
          <w:p w14:paraId="7B831D9C" w14:textId="77777777" w:rsidR="000A28EB" w:rsidRPr="00833C2B" w:rsidRDefault="000A28EB" w:rsidP="000A28EB">
            <w:pPr>
              <w:ind w:left="0"/>
              <w:rPr>
                <w:rFonts w:ascii="Arial Narrow" w:hAnsi="Arial Narrow"/>
                <w:b/>
                <w:sz w:val="20"/>
                <w:szCs w:val="20"/>
                <w:u w:val="single"/>
                <w:lang w:val="mk-MK"/>
              </w:rPr>
            </w:pPr>
            <w:r w:rsidRPr="00833C2B">
              <w:rPr>
                <w:rFonts w:ascii="Arial Narrow" w:hAnsi="Arial Narrow" w:cstheme="minorHAnsi"/>
                <w:sz w:val="20"/>
                <w:szCs w:val="20"/>
                <w:lang w:val="mk-MK"/>
              </w:rPr>
              <w:t>Град во кој живее испитаникот</w:t>
            </w:r>
          </w:p>
        </w:tc>
        <w:tc>
          <w:tcPr>
            <w:tcW w:w="3809" w:type="dxa"/>
            <w:gridSpan w:val="2"/>
          </w:tcPr>
          <w:p w14:paraId="7013E2E7" w14:textId="77777777" w:rsidR="000A28EB" w:rsidRPr="00833C2B" w:rsidRDefault="000A28EB" w:rsidP="000A28EB">
            <w:pPr>
              <w:ind w:left="0"/>
              <w:rPr>
                <w:rFonts w:ascii="Arial Narrow" w:hAnsi="Arial Narrow" w:cstheme="minorHAnsi"/>
                <w:sz w:val="20"/>
                <w:szCs w:val="20"/>
                <w:lang w:val="mk-MK"/>
              </w:rPr>
            </w:pPr>
            <w:r w:rsidRPr="00833C2B">
              <w:rPr>
                <w:rFonts w:ascii="Arial Narrow" w:hAnsi="Arial Narrow" w:cstheme="minorHAnsi"/>
                <w:sz w:val="20"/>
                <w:szCs w:val="20"/>
                <w:lang w:val="mk-MK"/>
              </w:rPr>
              <w:t>[</w:t>
            </w:r>
            <w:r w:rsidRPr="00833C2B">
              <w:rPr>
                <w:rFonts w:ascii="Arial Narrow" w:hAnsi="Arial Narrow" w:cstheme="minorHAnsi"/>
                <w:b/>
                <w:sz w:val="20"/>
                <w:szCs w:val="20"/>
                <w:lang w:val="mk-MK"/>
              </w:rPr>
              <w:t xml:space="preserve">СПИСОК НА ГРАДОВИ ВО КОИ ЌЕ СЕ СПРОВЕДУВА </w:t>
            </w:r>
            <w:commentRangeStart w:id="4"/>
            <w:r w:rsidRPr="00833C2B">
              <w:rPr>
                <w:rFonts w:ascii="Arial Narrow" w:hAnsi="Arial Narrow" w:cstheme="minorHAnsi"/>
                <w:b/>
                <w:sz w:val="20"/>
                <w:szCs w:val="20"/>
                <w:lang w:val="mk-MK"/>
              </w:rPr>
              <w:t>ИСТРАЖУВАЊЕТО</w:t>
            </w:r>
            <w:commentRangeEnd w:id="4"/>
            <w:r>
              <w:rPr>
                <w:rStyle w:val="CommentReference"/>
              </w:rPr>
              <w:commentReference w:id="4"/>
            </w:r>
            <w:r w:rsidRPr="00833C2B">
              <w:rPr>
                <w:rFonts w:ascii="Arial Narrow" w:hAnsi="Arial Narrow" w:cstheme="minorHAnsi"/>
                <w:sz w:val="20"/>
                <w:szCs w:val="20"/>
                <w:lang w:val="mk-MK"/>
              </w:rPr>
              <w:t>]</w:t>
            </w:r>
          </w:p>
        </w:tc>
      </w:tr>
      <w:tr w:rsidR="000A28EB" w:rsidRPr="00495ACD" w14:paraId="5933AA06" w14:textId="77777777" w:rsidTr="00C46B74">
        <w:trPr>
          <w:trHeight w:val="432"/>
        </w:trPr>
        <w:tc>
          <w:tcPr>
            <w:tcW w:w="1161" w:type="dxa"/>
            <w:shd w:val="clear" w:color="auto" w:fill="auto"/>
          </w:tcPr>
          <w:p w14:paraId="57B2D5BB" w14:textId="784D294C" w:rsidR="000A28EB" w:rsidRPr="00DB52C9" w:rsidRDefault="000A28EB" w:rsidP="000A28EB">
            <w:pPr>
              <w:ind w:left="0"/>
              <w:rPr>
                <w:rFonts w:ascii="Arial Narrow" w:hAnsi="Arial Narrow" w:cstheme="minorHAnsi"/>
                <w:b/>
                <w:sz w:val="20"/>
                <w:szCs w:val="20"/>
                <w:lang w:val="mk-MK"/>
              </w:rPr>
            </w:pPr>
            <w:r w:rsidRPr="00DB52C9">
              <w:rPr>
                <w:rFonts w:ascii="Arial Narrow" w:hAnsi="Arial Narrow" w:cstheme="minorHAnsi"/>
                <w:b/>
                <w:sz w:val="20"/>
                <w:szCs w:val="20"/>
              </w:rPr>
              <w:t>Region</w:t>
            </w:r>
            <w:r w:rsidRPr="00DB52C9">
              <w:rPr>
                <w:rFonts w:ascii="Arial Narrow" w:hAnsi="Arial Narrow" w:cstheme="minorHAnsi"/>
                <w:b/>
                <w:sz w:val="20"/>
                <w:szCs w:val="20"/>
              </w:rPr>
              <w:tab/>
            </w:r>
          </w:p>
        </w:tc>
        <w:tc>
          <w:tcPr>
            <w:tcW w:w="4632" w:type="dxa"/>
            <w:shd w:val="clear" w:color="auto" w:fill="auto"/>
          </w:tcPr>
          <w:p w14:paraId="02BE5DC6" w14:textId="77777777" w:rsidR="000A28EB" w:rsidRPr="00833C2B" w:rsidRDefault="000A28EB" w:rsidP="00C46B74">
            <w:pPr>
              <w:ind w:left="0"/>
              <w:rPr>
                <w:rFonts w:ascii="Arial Narrow" w:hAnsi="Arial Narrow" w:cstheme="minorHAnsi"/>
                <w:sz w:val="20"/>
                <w:szCs w:val="20"/>
                <w:lang w:val="mk-MK"/>
              </w:rPr>
            </w:pPr>
            <w:r w:rsidRPr="00833C2B">
              <w:rPr>
                <w:rFonts w:ascii="Arial Narrow" w:hAnsi="Arial Narrow" w:cstheme="minorHAnsi"/>
                <w:sz w:val="20"/>
                <w:szCs w:val="20"/>
                <w:lang w:val="mk-MK"/>
              </w:rPr>
              <w:t>Регион во кој е направени интервјуто</w:t>
            </w:r>
          </w:p>
        </w:tc>
        <w:tc>
          <w:tcPr>
            <w:tcW w:w="3809" w:type="dxa"/>
            <w:gridSpan w:val="2"/>
            <w:shd w:val="clear" w:color="auto" w:fill="auto"/>
          </w:tcPr>
          <w:p w14:paraId="5C202B8D" w14:textId="77777777" w:rsidR="000A28EB" w:rsidRPr="00833C2B" w:rsidRDefault="000A28EB" w:rsidP="000A28EB">
            <w:pPr>
              <w:ind w:left="0"/>
              <w:rPr>
                <w:rFonts w:ascii="Arial Narrow" w:hAnsi="Arial Narrow" w:cstheme="minorHAnsi"/>
                <w:sz w:val="20"/>
                <w:szCs w:val="20"/>
                <w:lang w:val="mk-MK"/>
              </w:rPr>
            </w:pPr>
            <w:r w:rsidRPr="00833C2B">
              <w:rPr>
                <w:rFonts w:ascii="Arial Narrow" w:hAnsi="Arial Narrow" w:cstheme="minorHAnsi"/>
                <w:sz w:val="20"/>
                <w:szCs w:val="20"/>
                <w:lang w:val="mk-MK"/>
              </w:rPr>
              <w:t>[</w:t>
            </w:r>
            <w:r w:rsidRPr="00833C2B">
              <w:rPr>
                <w:rFonts w:ascii="Arial Narrow" w:hAnsi="Arial Narrow" w:cstheme="minorHAnsi"/>
                <w:b/>
                <w:sz w:val="20"/>
                <w:szCs w:val="20"/>
                <w:lang w:val="mk-MK"/>
              </w:rPr>
              <w:t xml:space="preserve">СПИСОК НА РЕГИОНИ ВО КОИ ЌЕ СЕ СПРОВЕДУВА </w:t>
            </w:r>
            <w:commentRangeStart w:id="5"/>
            <w:commentRangeStart w:id="6"/>
            <w:r w:rsidRPr="00833C2B">
              <w:rPr>
                <w:rFonts w:ascii="Arial Narrow" w:hAnsi="Arial Narrow" w:cstheme="minorHAnsi"/>
                <w:b/>
                <w:sz w:val="20"/>
                <w:szCs w:val="20"/>
                <w:lang w:val="mk-MK"/>
              </w:rPr>
              <w:t>ИСТРАЖУВАЊЕТО</w:t>
            </w:r>
            <w:commentRangeEnd w:id="5"/>
            <w:r>
              <w:rPr>
                <w:rStyle w:val="CommentReference"/>
              </w:rPr>
              <w:commentReference w:id="5"/>
            </w:r>
            <w:commentRangeEnd w:id="6"/>
            <w:r w:rsidR="00F045FD">
              <w:rPr>
                <w:rStyle w:val="CommentReference"/>
              </w:rPr>
              <w:commentReference w:id="6"/>
            </w:r>
            <w:r w:rsidRPr="00833C2B">
              <w:rPr>
                <w:rFonts w:ascii="Arial Narrow" w:hAnsi="Arial Narrow" w:cstheme="minorHAnsi"/>
                <w:sz w:val="20"/>
                <w:szCs w:val="20"/>
                <w:lang w:val="mk-MK"/>
              </w:rPr>
              <w:t>]</w:t>
            </w:r>
          </w:p>
        </w:tc>
      </w:tr>
      <w:tr w:rsidR="000A28EB" w:rsidRPr="00833C2B" w14:paraId="4E1D472C" w14:textId="77777777" w:rsidTr="000A28EB">
        <w:tc>
          <w:tcPr>
            <w:tcW w:w="1161" w:type="dxa"/>
            <w:shd w:val="clear" w:color="auto" w:fill="auto"/>
          </w:tcPr>
          <w:p w14:paraId="2E0E84F1" w14:textId="27882215" w:rsidR="000A28EB" w:rsidRPr="00DB52C9" w:rsidRDefault="003144EF" w:rsidP="000A28EB">
            <w:pPr>
              <w:ind w:left="0"/>
              <w:rPr>
                <w:rFonts w:ascii="Arial Narrow" w:hAnsi="Arial Narrow" w:cstheme="minorHAnsi"/>
                <w:b/>
                <w:sz w:val="20"/>
                <w:szCs w:val="20"/>
                <w:lang w:val="mk-MK"/>
              </w:rPr>
            </w:pPr>
            <w:r w:rsidRPr="00DB52C9">
              <w:rPr>
                <w:rFonts w:ascii="Arial Narrow" w:hAnsi="Arial Narrow" w:cstheme="minorHAnsi"/>
                <w:b/>
                <w:sz w:val="20"/>
                <w:szCs w:val="20"/>
              </w:rPr>
              <w:t>TYPE</w:t>
            </w:r>
            <w:r w:rsidRPr="00DB52C9" w:rsidDel="005D5D41">
              <w:rPr>
                <w:rFonts w:ascii="Arial Narrow" w:hAnsi="Arial Narrow" w:cstheme="minorHAnsi"/>
                <w:b/>
                <w:sz w:val="20"/>
                <w:szCs w:val="20"/>
                <w:lang w:val="mk-MK"/>
              </w:rPr>
              <w:t xml:space="preserve"> </w:t>
            </w:r>
          </w:p>
        </w:tc>
        <w:tc>
          <w:tcPr>
            <w:tcW w:w="4632" w:type="dxa"/>
            <w:shd w:val="clear" w:color="auto" w:fill="auto"/>
          </w:tcPr>
          <w:p w14:paraId="7E0EE671" w14:textId="77777777" w:rsidR="000A28EB" w:rsidRPr="00833C2B" w:rsidRDefault="000A28EB" w:rsidP="000A28EB">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Тип на населено место во кое живее испитникот </w:t>
            </w:r>
          </w:p>
        </w:tc>
        <w:tc>
          <w:tcPr>
            <w:tcW w:w="3809" w:type="dxa"/>
            <w:gridSpan w:val="2"/>
            <w:shd w:val="clear" w:color="auto" w:fill="auto"/>
          </w:tcPr>
          <w:p w14:paraId="1CAB758A" w14:textId="77777777" w:rsidR="000A28EB" w:rsidRPr="00833C2B" w:rsidRDefault="000A28EB" w:rsidP="000A28EB">
            <w:pPr>
              <w:ind w:left="0"/>
              <w:rPr>
                <w:rFonts w:ascii="Arial Narrow" w:hAnsi="Arial Narrow"/>
                <w:sz w:val="20"/>
                <w:szCs w:val="20"/>
                <w:u w:val="dotted"/>
                <w:lang w:val="mk-MK"/>
              </w:rPr>
            </w:pPr>
            <w:r w:rsidRPr="00833C2B">
              <w:rPr>
                <w:rFonts w:ascii="Arial Narrow" w:hAnsi="Arial Narrow" w:cstheme="minorHAnsi"/>
                <w:sz w:val="20"/>
                <w:szCs w:val="20"/>
                <w:lang w:val="mk-MK"/>
              </w:rPr>
              <w:t>Урбан</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1</w:t>
            </w:r>
          </w:p>
          <w:p w14:paraId="78C8E59A" w14:textId="77777777" w:rsidR="000A28EB" w:rsidRPr="00833C2B" w:rsidRDefault="000A28EB" w:rsidP="000A28EB">
            <w:pPr>
              <w:ind w:left="0"/>
              <w:rPr>
                <w:rFonts w:ascii="Arial Narrow" w:hAnsi="Arial Narrow" w:cstheme="minorHAnsi"/>
                <w:sz w:val="20"/>
                <w:szCs w:val="20"/>
                <w:lang w:val="mk-MK"/>
              </w:rPr>
            </w:pPr>
            <w:r w:rsidRPr="00833C2B">
              <w:rPr>
                <w:rFonts w:ascii="Arial Narrow" w:hAnsi="Arial Narrow" w:cstheme="minorHAnsi"/>
                <w:sz w:val="20"/>
                <w:szCs w:val="20"/>
                <w:lang w:val="mk-MK"/>
              </w:rPr>
              <w:t>Рурал</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2</w:t>
            </w:r>
          </w:p>
        </w:tc>
      </w:tr>
    </w:tbl>
    <w:p w14:paraId="54403122" w14:textId="77777777" w:rsidR="00B832F7" w:rsidRPr="00833C2B" w:rsidRDefault="00B832F7" w:rsidP="00B832F7">
      <w:pPr>
        <w:spacing w:after="0" w:line="240" w:lineRule="auto"/>
        <w:ind w:left="0"/>
        <w:rPr>
          <w:rFonts w:ascii="Arial Narrow" w:hAnsi="Arial Narrow"/>
          <w:sz w:val="20"/>
          <w:szCs w:val="20"/>
          <w:lang w:val="mk-MK"/>
        </w:rPr>
      </w:pPr>
    </w:p>
    <w:tbl>
      <w:tblPr>
        <w:tblStyle w:val="TableGrid"/>
        <w:tblW w:w="0" w:type="auto"/>
        <w:tblInd w:w="-252" w:type="dxa"/>
        <w:tblLook w:val="04A0" w:firstRow="1" w:lastRow="0" w:firstColumn="1" w:lastColumn="0" w:noHBand="0" w:noVBand="1"/>
      </w:tblPr>
      <w:tblGrid>
        <w:gridCol w:w="1144"/>
        <w:gridCol w:w="4660"/>
        <w:gridCol w:w="3798"/>
      </w:tblGrid>
      <w:tr w:rsidR="00B832F7" w:rsidRPr="00495ACD" w14:paraId="7AF47CF5" w14:textId="77777777" w:rsidTr="00C64468">
        <w:tc>
          <w:tcPr>
            <w:tcW w:w="1170" w:type="dxa"/>
          </w:tcPr>
          <w:p w14:paraId="3DA9D080" w14:textId="77777777" w:rsidR="00B832F7" w:rsidRPr="00833C2B" w:rsidRDefault="00B832F7" w:rsidP="00C64468">
            <w:pPr>
              <w:ind w:left="0"/>
              <w:rPr>
                <w:rFonts w:ascii="Arial Narrow" w:hAnsi="Arial Narrow"/>
                <w:sz w:val="20"/>
                <w:szCs w:val="20"/>
                <w:lang w:val="mk-MK"/>
              </w:rPr>
            </w:pPr>
            <w:r w:rsidRPr="00833C2B">
              <w:rPr>
                <w:rFonts w:ascii="Arial Narrow" w:hAnsi="Arial Narrow" w:cstheme="minorHAnsi"/>
                <w:b/>
                <w:sz w:val="20"/>
                <w:szCs w:val="20"/>
                <w:lang w:val="mk-MK"/>
              </w:rPr>
              <w:t>B1</w:t>
            </w:r>
          </w:p>
        </w:tc>
        <w:tc>
          <w:tcPr>
            <w:tcW w:w="4770" w:type="dxa"/>
          </w:tcPr>
          <w:p w14:paraId="36B08E99" w14:textId="77777777" w:rsidR="00B832F7" w:rsidRPr="00833C2B" w:rsidRDefault="00B832F7" w:rsidP="00C64468">
            <w:pPr>
              <w:ind w:left="0"/>
              <w:rPr>
                <w:rFonts w:ascii="Arial Narrow" w:hAnsi="Arial Narrow"/>
                <w:sz w:val="20"/>
                <w:szCs w:val="20"/>
                <w:lang w:val="mk-MK"/>
              </w:rPr>
            </w:pPr>
            <w:r w:rsidRPr="00833C2B">
              <w:rPr>
                <w:rFonts w:ascii="Arial Narrow" w:hAnsi="Arial Narrow" w:cstheme="minorHAnsi"/>
                <w:sz w:val="20"/>
                <w:szCs w:val="20"/>
                <w:lang w:val="mk-MK"/>
              </w:rPr>
              <w:t>Идентификувајте го типот на домување</w:t>
            </w:r>
          </w:p>
        </w:tc>
        <w:tc>
          <w:tcPr>
            <w:tcW w:w="3870" w:type="dxa"/>
          </w:tcPr>
          <w:p w14:paraId="2E5B6417" w14:textId="77D359D7" w:rsidR="00B832F7" w:rsidRPr="00833C2B" w:rsidRDefault="00B832F7" w:rsidP="00C64468">
            <w:pPr>
              <w:ind w:left="0" w:right="0"/>
              <w:rPr>
                <w:rFonts w:ascii="Arial Narrow" w:hAnsi="Arial Narrow" w:cstheme="minorHAnsi"/>
                <w:sz w:val="20"/>
                <w:lang w:val="mk-MK"/>
              </w:rPr>
            </w:pPr>
            <w:r w:rsidRPr="00833C2B">
              <w:rPr>
                <w:rFonts w:ascii="Arial Narrow" w:hAnsi="Arial Narrow" w:cstheme="minorHAnsi"/>
                <w:sz w:val="20"/>
                <w:lang w:val="mk-MK"/>
              </w:rPr>
              <w:t>Независен самостоен објект -дом</w:t>
            </w:r>
            <w:r w:rsidR="00DB52C9" w:rsidRPr="00DB52C9">
              <w:rPr>
                <w:rFonts w:ascii="Arial Narrow" w:hAnsi="Arial Narrow" w:cstheme="minorHAnsi"/>
                <w:sz w:val="20"/>
                <w:lang w:val="mk-MK"/>
              </w:rPr>
              <w:t xml:space="preserve"> </w:t>
            </w:r>
            <w:r w:rsidRPr="00833C2B">
              <w:rPr>
                <w:rFonts w:ascii="Arial Narrow" w:hAnsi="Arial Narrow" w:cstheme="minorHAnsi"/>
                <w:sz w:val="20"/>
                <w:lang w:val="mk-MK"/>
              </w:rPr>
              <w:t>куќа</w:t>
            </w:r>
            <w:r w:rsidR="00DB52C9" w:rsidRPr="00DB52C9">
              <w:rPr>
                <w:rFonts w:ascii="Arial Narrow" w:hAnsi="Arial Narrow" w:cstheme="minorHAnsi"/>
                <w:sz w:val="20"/>
                <w:u w:val="dotted"/>
                <w:lang w:val="mk-MK"/>
              </w:rPr>
              <w:t xml:space="preserve">         </w:t>
            </w:r>
            <w:r w:rsidRPr="00DB52C9">
              <w:rPr>
                <w:rFonts w:ascii="Arial Narrow" w:hAnsi="Arial Narrow"/>
                <w:sz w:val="20"/>
                <w:szCs w:val="20"/>
                <w:lang w:val="mk-MK"/>
              </w:rPr>
              <w:t>1</w:t>
            </w:r>
          </w:p>
          <w:p w14:paraId="031B9E66" w14:textId="77777777" w:rsidR="00B832F7" w:rsidRPr="00833C2B" w:rsidRDefault="00B832F7" w:rsidP="00C64468">
            <w:pPr>
              <w:ind w:left="0" w:right="0"/>
              <w:rPr>
                <w:rFonts w:ascii="Arial Narrow" w:hAnsi="Arial Narrow" w:cstheme="minorHAnsi"/>
                <w:sz w:val="20"/>
                <w:lang w:val="mk-MK"/>
              </w:rPr>
            </w:pPr>
            <w:r w:rsidRPr="00833C2B">
              <w:rPr>
                <w:rFonts w:ascii="Arial Narrow" w:hAnsi="Arial Narrow" w:cstheme="minorHAnsi"/>
                <w:sz w:val="20"/>
                <w:lang w:val="mk-MK"/>
              </w:rPr>
              <w:t>Стамбена зграда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DB52C9">
              <w:rPr>
                <w:rFonts w:ascii="Arial Narrow" w:hAnsi="Arial Narrow"/>
                <w:sz w:val="20"/>
                <w:szCs w:val="20"/>
                <w:lang w:val="mk-MK"/>
              </w:rPr>
              <w:t>2</w:t>
            </w:r>
          </w:p>
          <w:p w14:paraId="559872F0" w14:textId="77777777" w:rsidR="00B832F7" w:rsidRPr="00833C2B" w:rsidRDefault="00B832F7" w:rsidP="00C64468">
            <w:pPr>
              <w:ind w:left="0" w:right="0"/>
              <w:rPr>
                <w:rFonts w:ascii="Arial Narrow" w:hAnsi="Arial Narrow" w:cstheme="minorHAnsi"/>
                <w:sz w:val="20"/>
                <w:lang w:val="mk-MK"/>
              </w:rPr>
            </w:pPr>
            <w:r w:rsidRPr="00833C2B">
              <w:rPr>
                <w:rFonts w:ascii="Arial Narrow" w:hAnsi="Arial Narrow" w:cstheme="minorHAnsi"/>
                <w:sz w:val="20"/>
                <w:lang w:val="mk-MK"/>
              </w:rPr>
              <w:t>Апартман со повеќе семејства/Станбена единица за лица со ниски примања</w:t>
            </w:r>
            <w:r w:rsidRPr="00833C2B">
              <w:rPr>
                <w:rFonts w:ascii="Arial Narrow" w:hAnsi="Arial Narrow"/>
                <w:sz w:val="20"/>
                <w:szCs w:val="20"/>
                <w:u w:val="dotted"/>
                <w:lang w:val="mk-MK"/>
              </w:rPr>
              <w:tab/>
              <w:t xml:space="preserve">           </w:t>
            </w:r>
            <w:r w:rsidRPr="00DB52C9">
              <w:rPr>
                <w:rFonts w:ascii="Arial Narrow" w:hAnsi="Arial Narrow"/>
                <w:sz w:val="20"/>
                <w:szCs w:val="20"/>
                <w:lang w:val="mk-MK"/>
              </w:rPr>
              <w:t>3</w:t>
            </w:r>
          </w:p>
          <w:p w14:paraId="547E50C2" w14:textId="77777777" w:rsidR="00B832F7" w:rsidRPr="00833C2B" w:rsidRDefault="00B832F7" w:rsidP="00C64468">
            <w:pPr>
              <w:ind w:left="0" w:right="0"/>
              <w:rPr>
                <w:rFonts w:ascii="Arial Narrow" w:hAnsi="Arial Narrow" w:cstheme="minorHAnsi"/>
                <w:sz w:val="20"/>
                <w:lang w:val="mk-MK"/>
              </w:rPr>
            </w:pPr>
            <w:r w:rsidRPr="00833C2B">
              <w:rPr>
                <w:rFonts w:ascii="Arial Narrow" w:hAnsi="Arial Narrow" w:cstheme="minorHAnsi"/>
                <w:sz w:val="20"/>
                <w:lang w:val="mk-MK"/>
              </w:rPr>
              <w:t>Незавршен дом</w:t>
            </w:r>
            <w:r w:rsidRPr="00833C2B">
              <w:rPr>
                <w:rFonts w:ascii="Arial Narrow" w:hAnsi="Arial Narrow"/>
                <w:sz w:val="20"/>
                <w:szCs w:val="20"/>
                <w:u w:val="dotted"/>
                <w:lang w:val="mk-MK"/>
              </w:rPr>
              <w:tab/>
              <w:t xml:space="preserve">                                           </w:t>
            </w:r>
            <w:r w:rsidRPr="00DB52C9">
              <w:rPr>
                <w:rFonts w:ascii="Arial Narrow" w:hAnsi="Arial Narrow"/>
                <w:sz w:val="20"/>
                <w:szCs w:val="20"/>
                <w:lang w:val="mk-MK"/>
              </w:rPr>
              <w:t>4</w:t>
            </w:r>
          </w:p>
          <w:p w14:paraId="0CECFEB7" w14:textId="4C76BEE1" w:rsidR="00B832F7" w:rsidRPr="00833C2B" w:rsidRDefault="00B832F7" w:rsidP="00C64468">
            <w:pPr>
              <w:ind w:left="0"/>
              <w:rPr>
                <w:rFonts w:ascii="Arial Narrow" w:hAnsi="Arial Narrow"/>
                <w:sz w:val="20"/>
                <w:szCs w:val="20"/>
                <w:lang w:val="mk-MK"/>
              </w:rPr>
            </w:pPr>
            <w:r w:rsidRPr="00833C2B">
              <w:rPr>
                <w:rFonts w:ascii="Arial Narrow" w:hAnsi="Arial Narrow" w:cstheme="minorHAnsi"/>
                <w:sz w:val="20"/>
                <w:lang w:val="mk-MK"/>
              </w:rPr>
              <w:t>Градба која не е изградена за домување</w:t>
            </w:r>
            <w:r w:rsidR="00DB52C9" w:rsidRPr="00DB52C9">
              <w:rPr>
                <w:rFonts w:ascii="Arial Narrow" w:hAnsi="Arial Narrow" w:cstheme="minorHAnsi"/>
                <w:sz w:val="20"/>
                <w:u w:val="dotted"/>
                <w:lang w:val="mk-MK"/>
              </w:rPr>
              <w:t xml:space="preserve">       </w:t>
            </w:r>
            <w:r w:rsidRPr="00DB52C9">
              <w:rPr>
                <w:rFonts w:ascii="Arial Narrow" w:hAnsi="Arial Narrow"/>
                <w:sz w:val="20"/>
                <w:szCs w:val="20"/>
                <w:lang w:val="mk-MK"/>
              </w:rPr>
              <w:t>5</w:t>
            </w:r>
          </w:p>
        </w:tc>
      </w:tr>
      <w:tr w:rsidR="00B832F7" w:rsidRPr="00495ACD" w14:paraId="155453F6" w14:textId="77777777" w:rsidTr="00C64468">
        <w:tc>
          <w:tcPr>
            <w:tcW w:w="1170" w:type="dxa"/>
          </w:tcPr>
          <w:p w14:paraId="106AB1FA" w14:textId="77777777" w:rsidR="00B832F7" w:rsidRPr="00833C2B" w:rsidRDefault="00B832F7" w:rsidP="00C64468">
            <w:pPr>
              <w:ind w:left="0"/>
              <w:rPr>
                <w:rFonts w:ascii="Arial Narrow" w:hAnsi="Arial Narrow"/>
                <w:sz w:val="20"/>
                <w:szCs w:val="20"/>
                <w:lang w:val="mk-MK"/>
              </w:rPr>
            </w:pPr>
            <w:r w:rsidRPr="00833C2B">
              <w:rPr>
                <w:rFonts w:ascii="Arial Narrow" w:hAnsi="Arial Narrow" w:cstheme="minorHAnsi"/>
                <w:b/>
                <w:sz w:val="20"/>
                <w:szCs w:val="20"/>
                <w:lang w:val="mk-MK"/>
              </w:rPr>
              <w:t>B2</w:t>
            </w:r>
          </w:p>
        </w:tc>
        <w:tc>
          <w:tcPr>
            <w:tcW w:w="4770" w:type="dxa"/>
          </w:tcPr>
          <w:p w14:paraId="683A77BE" w14:textId="77777777" w:rsidR="00B832F7" w:rsidRPr="00833C2B" w:rsidRDefault="00B832F7" w:rsidP="00C64468">
            <w:pPr>
              <w:ind w:left="0"/>
              <w:rPr>
                <w:rFonts w:ascii="Arial Narrow" w:hAnsi="Arial Narrow"/>
                <w:sz w:val="20"/>
                <w:szCs w:val="20"/>
                <w:lang w:val="mk-MK"/>
              </w:rPr>
            </w:pPr>
            <w:r w:rsidRPr="00833C2B">
              <w:rPr>
                <w:rFonts w:ascii="Arial Narrow" w:hAnsi="Arial Narrow" w:cstheme="minorHAnsi"/>
                <w:sz w:val="20"/>
                <w:szCs w:val="20"/>
                <w:lang w:val="mk-MK"/>
              </w:rPr>
              <w:t>Дали беше пристуно друго лице за време на интервјуто?</w:t>
            </w:r>
          </w:p>
        </w:tc>
        <w:tc>
          <w:tcPr>
            <w:tcW w:w="3870" w:type="dxa"/>
          </w:tcPr>
          <w:p w14:paraId="2610AF82" w14:textId="2FA7567E"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03F2D14E" w14:textId="276A62F5" w:rsidR="00B832F7" w:rsidRPr="00833C2B" w:rsidRDefault="00B832F7" w:rsidP="00DB52C9">
            <w:pPr>
              <w:ind w:left="0"/>
              <w:rPr>
                <w:rFonts w:ascii="Arial Narrow" w:hAnsi="Arial Narrow"/>
                <w:sz w:val="20"/>
                <w:szCs w:val="20"/>
                <w:lang w:val="mk-MK"/>
              </w:rPr>
            </w:pPr>
            <w:r w:rsidRPr="00833C2B">
              <w:rPr>
                <w:rFonts w:ascii="Arial Narrow" w:hAnsi="Arial Narrow"/>
                <w:sz w:val="20"/>
                <w:szCs w:val="20"/>
                <w:lang w:val="mk-MK"/>
              </w:rPr>
              <w:t>Не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 (ОДИ НА  qpi1)</w:t>
            </w:r>
          </w:p>
        </w:tc>
      </w:tr>
      <w:tr w:rsidR="00B832F7" w:rsidRPr="00833C2B" w14:paraId="3EDA7A68" w14:textId="77777777" w:rsidTr="00C64468">
        <w:tc>
          <w:tcPr>
            <w:tcW w:w="1170" w:type="dxa"/>
          </w:tcPr>
          <w:p w14:paraId="5F25C7CD" w14:textId="77777777" w:rsidR="00B832F7" w:rsidRPr="00833C2B" w:rsidRDefault="00B832F7" w:rsidP="00C64468">
            <w:pPr>
              <w:ind w:left="0"/>
              <w:rPr>
                <w:rFonts w:ascii="Arial Narrow" w:hAnsi="Arial Narrow"/>
                <w:sz w:val="20"/>
                <w:szCs w:val="20"/>
                <w:lang w:val="mk-MK"/>
              </w:rPr>
            </w:pPr>
            <w:r w:rsidRPr="00833C2B">
              <w:rPr>
                <w:rFonts w:ascii="Arial Narrow" w:hAnsi="Arial Narrow" w:cstheme="minorHAnsi"/>
                <w:b/>
                <w:sz w:val="20"/>
                <w:szCs w:val="20"/>
                <w:lang w:val="mk-MK"/>
              </w:rPr>
              <w:t>B3</w:t>
            </w:r>
          </w:p>
        </w:tc>
        <w:tc>
          <w:tcPr>
            <w:tcW w:w="4770" w:type="dxa"/>
          </w:tcPr>
          <w:p w14:paraId="476EEF98"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 xml:space="preserve">Дали ова лице беше од истото домаќнство, сосед или </w:t>
            </w:r>
          </w:p>
          <w:p w14:paraId="05EA782F" w14:textId="77777777" w:rsidR="00B832F7" w:rsidRPr="00833C2B" w:rsidRDefault="00B832F7" w:rsidP="00C64468">
            <w:pPr>
              <w:ind w:left="0"/>
              <w:rPr>
                <w:rFonts w:ascii="Arial Narrow" w:hAnsi="Arial Narrow"/>
                <w:sz w:val="20"/>
                <w:szCs w:val="20"/>
                <w:lang w:val="mk-MK"/>
              </w:rPr>
            </w:pPr>
            <w:r w:rsidRPr="00833C2B">
              <w:rPr>
                <w:rFonts w:ascii="Arial Narrow" w:hAnsi="Arial Narrow" w:cstheme="minorHAnsi"/>
                <w:sz w:val="20"/>
                <w:szCs w:val="20"/>
                <w:lang w:val="mk-MK"/>
              </w:rPr>
              <w:t>Друга личност која го следеше интервјуто?</w:t>
            </w:r>
          </w:p>
        </w:tc>
        <w:tc>
          <w:tcPr>
            <w:tcW w:w="3870" w:type="dxa"/>
          </w:tcPr>
          <w:p w14:paraId="0F114E03" w14:textId="77777777" w:rsidR="00B832F7" w:rsidRPr="00833C2B" w:rsidRDefault="00B832F7" w:rsidP="00C64468">
            <w:pPr>
              <w:ind w:left="0"/>
              <w:rPr>
                <w:rFonts w:ascii="Arial Narrow" w:hAnsi="Arial Narrow" w:cstheme="minorHAnsi"/>
                <w:sz w:val="20"/>
                <w:lang w:val="mk-MK"/>
              </w:rPr>
            </w:pPr>
            <w:r w:rsidRPr="00833C2B">
              <w:rPr>
                <w:rFonts w:ascii="Arial Narrow" w:hAnsi="Arial Narrow" w:cstheme="minorHAnsi"/>
                <w:sz w:val="20"/>
                <w:lang w:val="mk-MK"/>
              </w:rPr>
              <w:t>Од истото домаќинсто</w:t>
            </w:r>
            <w:r w:rsidRPr="00833C2B">
              <w:rPr>
                <w:rFonts w:ascii="Arial Narrow" w:hAnsi="Arial Narrow"/>
                <w:sz w:val="20"/>
                <w:szCs w:val="20"/>
                <w:u w:val="dotted"/>
                <w:lang w:val="mk-MK"/>
              </w:rPr>
              <w:tab/>
            </w:r>
            <w:r w:rsidRPr="00833C2B">
              <w:rPr>
                <w:rFonts w:ascii="Arial Narrow" w:hAnsi="Arial Narrow"/>
                <w:sz w:val="20"/>
                <w:szCs w:val="20"/>
                <w:u w:val="dotted"/>
                <w:lang w:val="mk-MK"/>
              </w:rPr>
              <w:tab/>
              <w:t>1</w:t>
            </w:r>
          </w:p>
          <w:p w14:paraId="25EA7FA4" w14:textId="77777777" w:rsidR="00B832F7" w:rsidRPr="00833C2B" w:rsidRDefault="00B832F7" w:rsidP="00C64468">
            <w:pPr>
              <w:ind w:left="0"/>
              <w:rPr>
                <w:rFonts w:ascii="Arial Narrow" w:hAnsi="Arial Narrow" w:cstheme="minorHAnsi"/>
                <w:sz w:val="20"/>
                <w:lang w:val="mk-MK"/>
              </w:rPr>
            </w:pPr>
            <w:r w:rsidRPr="00833C2B">
              <w:rPr>
                <w:rFonts w:ascii="Arial Narrow" w:hAnsi="Arial Narrow" w:cstheme="minorHAnsi"/>
                <w:sz w:val="20"/>
                <w:lang w:val="mk-MK"/>
              </w:rPr>
              <w:t>Сосед</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2</w:t>
            </w:r>
          </w:p>
          <w:p w14:paraId="302F730C" w14:textId="77777777" w:rsidR="00B832F7" w:rsidRPr="00833C2B" w:rsidRDefault="00B832F7" w:rsidP="00C64468">
            <w:pPr>
              <w:ind w:left="0"/>
              <w:rPr>
                <w:rFonts w:ascii="Arial Narrow" w:hAnsi="Arial Narrow"/>
                <w:sz w:val="20"/>
                <w:szCs w:val="20"/>
                <w:u w:val="dotted"/>
                <w:lang w:val="mk-MK"/>
              </w:rPr>
            </w:pPr>
            <w:r w:rsidRPr="00833C2B">
              <w:rPr>
                <w:rFonts w:ascii="Arial Narrow" w:hAnsi="Arial Narrow" w:cstheme="minorHAnsi"/>
                <w:sz w:val="20"/>
                <w:lang w:val="mk-MK"/>
              </w:rPr>
              <w:t xml:space="preserve">Некој кој набљудуваше    </w:t>
            </w:r>
            <w:r w:rsidRPr="00833C2B">
              <w:rPr>
                <w:rFonts w:ascii="Arial Narrow" w:hAnsi="Arial Narrow"/>
                <w:sz w:val="20"/>
                <w:szCs w:val="20"/>
                <w:u w:val="dotted"/>
                <w:lang w:val="mk-MK"/>
              </w:rPr>
              <w:tab/>
              <w:t xml:space="preserve">                3</w:t>
            </w:r>
          </w:p>
          <w:p w14:paraId="275D5D3E" w14:textId="77777777" w:rsidR="00B832F7" w:rsidRPr="00B26E9C" w:rsidRDefault="00B832F7" w:rsidP="00C64468">
            <w:pPr>
              <w:ind w:left="0"/>
              <w:rPr>
                <w:rFonts w:ascii="Arial Narrow" w:hAnsi="Arial Narrow"/>
                <w:sz w:val="20"/>
                <w:szCs w:val="20"/>
                <w:lang w:val="mk-MK"/>
              </w:rPr>
            </w:pPr>
            <w:r w:rsidRPr="00B26E9C">
              <w:rPr>
                <w:rFonts w:ascii="Arial Narrow" w:hAnsi="Arial Narrow"/>
                <w:sz w:val="20"/>
                <w:szCs w:val="20"/>
                <w:lang w:val="mk-MK"/>
              </w:rPr>
              <w:t xml:space="preserve">Друг претставник од агенцијата </w:t>
            </w:r>
          </w:p>
          <w:p w14:paraId="43CECABF" w14:textId="77777777" w:rsidR="00B832F7" w:rsidRPr="00833C2B" w:rsidRDefault="00B832F7" w:rsidP="00C64468">
            <w:pPr>
              <w:ind w:left="0"/>
              <w:rPr>
                <w:rFonts w:ascii="Arial Narrow" w:hAnsi="Arial Narrow" w:cstheme="minorHAnsi"/>
                <w:sz w:val="20"/>
                <w:lang w:val="mk-MK"/>
              </w:rPr>
            </w:pPr>
            <w:r w:rsidRPr="00B26E9C">
              <w:rPr>
                <w:rFonts w:ascii="Arial Narrow" w:hAnsi="Arial Narrow"/>
                <w:sz w:val="20"/>
                <w:szCs w:val="20"/>
                <w:lang w:val="mk-MK"/>
              </w:rPr>
              <w:t>(супервизор</w:t>
            </w:r>
            <w:r w:rsidRPr="00833C2B">
              <w:rPr>
                <w:rFonts w:ascii="Arial Narrow" w:hAnsi="Arial Narrow"/>
                <w:sz w:val="20"/>
                <w:szCs w:val="20"/>
                <w:u w:val="dotted"/>
                <w:lang w:val="mk-MK"/>
              </w:rPr>
              <w:t xml:space="preserve">)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4</w:t>
            </w:r>
          </w:p>
          <w:p w14:paraId="6F44D634" w14:textId="77777777" w:rsidR="00B832F7" w:rsidRPr="00833C2B" w:rsidRDefault="00B832F7" w:rsidP="00C64468">
            <w:pPr>
              <w:ind w:left="0"/>
              <w:rPr>
                <w:rFonts w:ascii="Arial Narrow" w:hAnsi="Arial Narrow"/>
                <w:sz w:val="20"/>
                <w:szCs w:val="20"/>
                <w:lang w:val="mk-MK"/>
              </w:rPr>
            </w:pPr>
            <w:r w:rsidRPr="00833C2B">
              <w:rPr>
                <w:rFonts w:ascii="Arial Narrow" w:hAnsi="Arial Narrow" w:cstheme="minorHAnsi"/>
                <w:sz w:val="20"/>
                <w:lang w:val="mk-MK"/>
              </w:rPr>
              <w:t>Друго (пријател, продавач и сл.)</w:t>
            </w:r>
            <w:r w:rsidRPr="00B26E9C">
              <w:rPr>
                <w:rFonts w:ascii="Arial Narrow" w:hAnsi="Arial Narrow"/>
                <w:sz w:val="20"/>
                <w:szCs w:val="20"/>
                <w:u w:val="dotted"/>
                <w:lang w:val="mk-MK"/>
              </w:rPr>
              <w:t xml:space="preserve"> </w:t>
            </w:r>
            <w:r w:rsidRPr="00B26E9C">
              <w:rPr>
                <w:rFonts w:ascii="Arial Narrow" w:hAnsi="Arial Narrow"/>
                <w:sz w:val="20"/>
                <w:szCs w:val="20"/>
                <w:u w:val="dotted"/>
                <w:lang w:val="mk-MK"/>
              </w:rPr>
              <w:tab/>
            </w:r>
            <w:r w:rsidRPr="00833C2B">
              <w:rPr>
                <w:rFonts w:ascii="Arial Narrow" w:hAnsi="Arial Narrow"/>
                <w:sz w:val="20"/>
                <w:szCs w:val="20"/>
                <w:u w:val="dotted"/>
                <w:lang w:val="mk-MK"/>
              </w:rPr>
              <w:t>5</w:t>
            </w:r>
          </w:p>
        </w:tc>
      </w:tr>
    </w:tbl>
    <w:p w14:paraId="5E96C8D0" w14:textId="77777777" w:rsidR="00B832F7" w:rsidRPr="00833C2B" w:rsidRDefault="00B832F7" w:rsidP="00B832F7">
      <w:pPr>
        <w:spacing w:after="0" w:line="240" w:lineRule="auto"/>
        <w:ind w:left="0" w:right="0"/>
        <w:rPr>
          <w:rFonts w:ascii="Arial Narrow" w:hAnsi="Arial Narrow" w:cstheme="minorHAnsi"/>
          <w:b/>
          <w:sz w:val="20"/>
          <w:szCs w:val="20"/>
          <w:lang w:val="mk-MK"/>
        </w:rPr>
      </w:pPr>
    </w:p>
    <w:p w14:paraId="59A2B604" w14:textId="77777777" w:rsidR="00B832F7" w:rsidRPr="00833C2B" w:rsidRDefault="00B832F7" w:rsidP="00B832F7">
      <w:pPr>
        <w:spacing w:after="0" w:line="240" w:lineRule="auto"/>
        <w:ind w:left="0" w:right="0"/>
        <w:rPr>
          <w:rFonts w:ascii="Arial Narrow" w:hAnsi="Arial Narrow" w:cstheme="minorHAnsi"/>
          <w:b/>
          <w:sz w:val="20"/>
          <w:szCs w:val="20"/>
          <w:lang w:val="mk-MK"/>
        </w:rPr>
      </w:pPr>
      <w:r w:rsidRPr="00833C2B">
        <w:rPr>
          <w:rFonts w:ascii="Arial Narrow" w:hAnsi="Arial Narrow" w:cstheme="minorHAnsi"/>
          <w:b/>
          <w:sz w:val="20"/>
          <w:szCs w:val="20"/>
          <w:lang w:val="mk-MK"/>
        </w:rPr>
        <w:t xml:space="preserve">qpi1. </w:t>
      </w:r>
      <w:r w:rsidRPr="00833C2B">
        <w:rPr>
          <w:rFonts w:ascii="Arial Narrow" w:hAnsi="Arial Narrow" w:cstheme="minorHAnsi"/>
          <w:sz w:val="20"/>
          <w:szCs w:val="20"/>
          <w:lang w:val="mk-MK"/>
        </w:rPr>
        <w:t>Дали се чувствувавте загрозено (несигурно) за време на интервјуто ?</w:t>
      </w:r>
    </w:p>
    <w:tbl>
      <w:tblPr>
        <w:tblStyle w:val="TableGrid"/>
        <w:tblW w:w="432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810"/>
      </w:tblGrid>
      <w:tr w:rsidR="00B832F7" w:rsidRPr="00833C2B" w14:paraId="69001DEE" w14:textId="77777777" w:rsidTr="00C64468">
        <w:tc>
          <w:tcPr>
            <w:tcW w:w="3510" w:type="dxa"/>
          </w:tcPr>
          <w:p w14:paraId="522DAB37" w14:textId="77777777" w:rsidR="00B832F7" w:rsidRPr="00833C2B" w:rsidRDefault="00B832F7" w:rsidP="00C64468">
            <w:pPr>
              <w:pStyle w:val="ListParagraph"/>
              <w:ind w:left="0" w:right="0"/>
              <w:rPr>
                <w:rFonts w:ascii="Arial Narrow" w:hAnsi="Arial Narrow" w:cstheme="minorHAnsi"/>
                <w:sz w:val="20"/>
                <w:szCs w:val="20"/>
                <w:lang w:val="mk-MK"/>
              </w:rPr>
            </w:pPr>
            <w:r w:rsidRPr="00833C2B">
              <w:rPr>
                <w:rFonts w:ascii="Arial Narrow" w:hAnsi="Arial Narrow" w:cstheme="minorHAnsi"/>
                <w:sz w:val="20"/>
                <w:szCs w:val="20"/>
                <w:lang w:val="mk-MK"/>
              </w:rPr>
              <w:t>Да</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cstheme="minorHAnsi"/>
                <w:sz w:val="20"/>
                <w:szCs w:val="20"/>
                <w:lang w:val="mk-MK"/>
              </w:rPr>
              <w:t>1</w:t>
            </w:r>
          </w:p>
        </w:tc>
        <w:tc>
          <w:tcPr>
            <w:tcW w:w="810" w:type="dxa"/>
          </w:tcPr>
          <w:p w14:paraId="3D0E4F2C" w14:textId="77777777" w:rsidR="00B832F7" w:rsidRPr="00833C2B" w:rsidRDefault="00B832F7" w:rsidP="00C64468">
            <w:pPr>
              <w:pStyle w:val="ListParagraph"/>
              <w:ind w:left="0" w:right="0"/>
              <w:rPr>
                <w:rFonts w:ascii="Arial Narrow" w:hAnsi="Arial Narrow" w:cstheme="minorHAnsi"/>
                <w:sz w:val="20"/>
                <w:szCs w:val="20"/>
                <w:lang w:val="mk-MK"/>
              </w:rPr>
            </w:pPr>
          </w:p>
        </w:tc>
      </w:tr>
      <w:tr w:rsidR="00B832F7" w:rsidRPr="00833C2B" w14:paraId="5255DE03" w14:textId="77777777" w:rsidTr="00C64468">
        <w:tc>
          <w:tcPr>
            <w:tcW w:w="3510" w:type="dxa"/>
          </w:tcPr>
          <w:p w14:paraId="44891039" w14:textId="77777777" w:rsidR="00B832F7" w:rsidRPr="00833C2B" w:rsidRDefault="00B832F7" w:rsidP="00C64468">
            <w:pPr>
              <w:pStyle w:val="ListParagraph"/>
              <w:ind w:left="0" w:right="0"/>
              <w:rPr>
                <w:rFonts w:ascii="Arial Narrow" w:hAnsi="Arial Narrow" w:cstheme="minorHAnsi"/>
                <w:sz w:val="20"/>
                <w:szCs w:val="20"/>
                <w:lang w:val="mk-MK"/>
              </w:rPr>
            </w:pPr>
            <w:r w:rsidRPr="00833C2B">
              <w:rPr>
                <w:rFonts w:ascii="Arial Narrow" w:hAnsi="Arial Narrow" w:cstheme="minorHAnsi"/>
                <w:sz w:val="20"/>
                <w:szCs w:val="20"/>
                <w:lang w:val="mk-MK"/>
              </w:rPr>
              <w:t>Не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cstheme="minorHAnsi"/>
                <w:sz w:val="20"/>
                <w:szCs w:val="20"/>
                <w:lang w:val="mk-MK"/>
              </w:rPr>
              <w:t>2</w:t>
            </w:r>
          </w:p>
        </w:tc>
        <w:tc>
          <w:tcPr>
            <w:tcW w:w="810" w:type="dxa"/>
          </w:tcPr>
          <w:p w14:paraId="59402F99" w14:textId="77777777" w:rsidR="00B832F7" w:rsidRPr="00833C2B" w:rsidRDefault="00B832F7" w:rsidP="00C64468">
            <w:pPr>
              <w:pStyle w:val="ListParagraph"/>
              <w:ind w:left="0" w:right="0"/>
              <w:rPr>
                <w:rFonts w:ascii="Arial Narrow" w:hAnsi="Arial Narrow" w:cstheme="minorHAnsi"/>
                <w:sz w:val="20"/>
                <w:szCs w:val="20"/>
                <w:lang w:val="mk-MK"/>
              </w:rPr>
            </w:pPr>
          </w:p>
          <w:p w14:paraId="0E6EF912" w14:textId="77777777" w:rsidR="00B832F7" w:rsidRPr="00833C2B" w:rsidRDefault="00B832F7" w:rsidP="00C64468">
            <w:pPr>
              <w:pStyle w:val="ListParagraph"/>
              <w:ind w:left="0" w:right="0"/>
              <w:rPr>
                <w:rFonts w:ascii="Arial Narrow" w:hAnsi="Arial Narrow" w:cstheme="minorHAnsi"/>
                <w:sz w:val="20"/>
                <w:szCs w:val="20"/>
                <w:lang w:val="mk-MK"/>
              </w:rPr>
            </w:pPr>
          </w:p>
        </w:tc>
      </w:tr>
    </w:tbl>
    <w:p w14:paraId="4332F4F4" w14:textId="77777777" w:rsidR="00B832F7" w:rsidRPr="00833C2B" w:rsidRDefault="00B832F7" w:rsidP="00B832F7">
      <w:pPr>
        <w:spacing w:after="0" w:line="240" w:lineRule="auto"/>
        <w:ind w:left="0" w:right="0"/>
        <w:rPr>
          <w:rFonts w:ascii="Arial Narrow" w:hAnsi="Arial Narrow" w:cstheme="minorHAnsi"/>
          <w:sz w:val="20"/>
          <w:szCs w:val="20"/>
          <w:lang w:val="mk-MK"/>
        </w:rPr>
      </w:pPr>
      <w:r w:rsidRPr="00833C2B">
        <w:rPr>
          <w:rFonts w:ascii="Arial Narrow" w:hAnsi="Arial Narrow" w:cstheme="minorHAnsi"/>
          <w:b/>
          <w:sz w:val="20"/>
          <w:szCs w:val="20"/>
          <w:lang w:val="mk-MK"/>
        </w:rPr>
        <w:t xml:space="preserve">qpi2. </w:t>
      </w:r>
      <w:r w:rsidRPr="00833C2B">
        <w:rPr>
          <w:rFonts w:ascii="Arial Narrow" w:hAnsi="Arial Narrow" w:cstheme="minorHAnsi"/>
          <w:bCs/>
          <w:sz w:val="20"/>
          <w:szCs w:val="20"/>
          <w:lang w:val="mk-MK"/>
        </w:rPr>
        <w:t>Каков беше ставот на испитаникот кон вас за време на интервјуто</w:t>
      </w:r>
      <w:r w:rsidRPr="00833C2B">
        <w:rPr>
          <w:rFonts w:ascii="Arial Narrow" w:hAnsi="Arial Narrow" w:cstheme="minorHAnsi"/>
          <w:sz w:val="20"/>
          <w:szCs w:val="20"/>
          <w:lang w:val="mk-MK"/>
        </w:rPr>
        <w:t>?</w:t>
      </w:r>
    </w:p>
    <w:p w14:paraId="14EC02A5" w14:textId="77777777" w:rsidR="00B832F7" w:rsidRPr="00833C2B" w:rsidRDefault="00B832F7" w:rsidP="00B832F7">
      <w:pPr>
        <w:spacing w:after="0" w:line="240" w:lineRule="auto"/>
        <w:ind w:left="0" w:right="0"/>
        <w:rPr>
          <w:rFonts w:ascii="Arial Narrow" w:hAnsi="Arial Narrow" w:cstheme="minorHAnsi"/>
          <w:sz w:val="20"/>
          <w:szCs w:val="20"/>
          <w:lang w:val="mk-MK"/>
        </w:rPr>
      </w:pPr>
    </w:p>
    <w:tbl>
      <w:tblPr>
        <w:tblStyle w:val="TableGrid"/>
        <w:tblW w:w="0" w:type="auto"/>
        <w:tblInd w:w="-252" w:type="dxa"/>
        <w:tblLook w:val="04A0" w:firstRow="1" w:lastRow="0" w:firstColumn="1" w:lastColumn="0" w:noHBand="0" w:noVBand="1"/>
      </w:tblPr>
      <w:tblGrid>
        <w:gridCol w:w="2569"/>
        <w:gridCol w:w="2353"/>
        <w:gridCol w:w="2335"/>
        <w:gridCol w:w="2345"/>
      </w:tblGrid>
      <w:tr w:rsidR="00B832F7" w:rsidRPr="00833C2B" w14:paraId="7A0465A8" w14:textId="77777777" w:rsidTr="00C64468">
        <w:tc>
          <w:tcPr>
            <w:tcW w:w="2646" w:type="dxa"/>
          </w:tcPr>
          <w:p w14:paraId="3D2E2ACA"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b/>
                <w:sz w:val="20"/>
                <w:szCs w:val="20"/>
                <w:lang w:val="mk-MK"/>
              </w:rPr>
              <w:t xml:space="preserve">qpi2a. </w:t>
            </w:r>
            <w:r w:rsidRPr="00833C2B">
              <w:rPr>
                <w:rFonts w:ascii="Arial Narrow" w:hAnsi="Arial Narrow" w:cstheme="minorHAnsi"/>
                <w:sz w:val="20"/>
                <w:szCs w:val="20"/>
                <w:lang w:val="mk-MK"/>
              </w:rPr>
              <w:t>Дали тој таа беше ?</w:t>
            </w:r>
          </w:p>
        </w:tc>
        <w:tc>
          <w:tcPr>
            <w:tcW w:w="2394" w:type="dxa"/>
            <w:shd w:val="clear" w:color="auto" w:fill="auto"/>
          </w:tcPr>
          <w:p w14:paraId="2F2C5FBA"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 xml:space="preserve"> Пријателски настроен/а (1)</w:t>
            </w:r>
          </w:p>
        </w:tc>
        <w:tc>
          <w:tcPr>
            <w:tcW w:w="2394" w:type="dxa"/>
          </w:tcPr>
          <w:p w14:paraId="54611BF7"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неутрален (2)</w:t>
            </w:r>
          </w:p>
        </w:tc>
        <w:tc>
          <w:tcPr>
            <w:tcW w:w="2394" w:type="dxa"/>
          </w:tcPr>
          <w:p w14:paraId="2C7AB1D1"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Непријателски настроен/а (3)</w:t>
            </w:r>
          </w:p>
        </w:tc>
      </w:tr>
      <w:tr w:rsidR="00B832F7" w:rsidRPr="00833C2B" w14:paraId="5AD75D84" w14:textId="77777777" w:rsidTr="00C64468">
        <w:tc>
          <w:tcPr>
            <w:tcW w:w="2646" w:type="dxa"/>
          </w:tcPr>
          <w:p w14:paraId="15BCC9DB"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b/>
                <w:sz w:val="20"/>
                <w:szCs w:val="20"/>
                <w:lang w:val="mk-MK"/>
              </w:rPr>
              <w:t xml:space="preserve">qpi2b. </w:t>
            </w:r>
            <w:r w:rsidRPr="00833C2B">
              <w:rPr>
                <w:rFonts w:ascii="Arial Narrow" w:hAnsi="Arial Narrow" w:cstheme="minorHAnsi"/>
                <w:sz w:val="20"/>
                <w:szCs w:val="20"/>
                <w:lang w:val="mk-MK"/>
              </w:rPr>
              <w:t>Дали тој таа беше?</w:t>
            </w:r>
          </w:p>
        </w:tc>
        <w:tc>
          <w:tcPr>
            <w:tcW w:w="2394" w:type="dxa"/>
          </w:tcPr>
          <w:p w14:paraId="069898B9"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Заинтересиран/а (1)</w:t>
            </w:r>
          </w:p>
        </w:tc>
        <w:tc>
          <w:tcPr>
            <w:tcW w:w="2394" w:type="dxa"/>
          </w:tcPr>
          <w:p w14:paraId="2727B398"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неутрален (2)</w:t>
            </w:r>
          </w:p>
        </w:tc>
        <w:tc>
          <w:tcPr>
            <w:tcW w:w="2394" w:type="dxa"/>
          </w:tcPr>
          <w:p w14:paraId="3921A583"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Му/И беше здодевно (3))</w:t>
            </w:r>
          </w:p>
        </w:tc>
      </w:tr>
      <w:tr w:rsidR="00B832F7" w:rsidRPr="00833C2B" w14:paraId="03B21C76" w14:textId="77777777" w:rsidTr="00C64468">
        <w:tc>
          <w:tcPr>
            <w:tcW w:w="2646" w:type="dxa"/>
          </w:tcPr>
          <w:p w14:paraId="132B835F"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b/>
                <w:sz w:val="20"/>
                <w:szCs w:val="20"/>
                <w:lang w:val="mk-MK"/>
              </w:rPr>
              <w:t xml:space="preserve">qpi2c. </w:t>
            </w:r>
            <w:r w:rsidRPr="00833C2B">
              <w:rPr>
                <w:rFonts w:ascii="Arial Narrow" w:hAnsi="Arial Narrow" w:cstheme="minorHAnsi"/>
                <w:sz w:val="20"/>
                <w:szCs w:val="20"/>
                <w:lang w:val="mk-MK"/>
              </w:rPr>
              <w:t>Дали тој таа беше?</w:t>
            </w:r>
          </w:p>
        </w:tc>
        <w:tc>
          <w:tcPr>
            <w:tcW w:w="2394" w:type="dxa"/>
          </w:tcPr>
          <w:p w14:paraId="075B9501"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Соработуваше (1)</w:t>
            </w:r>
          </w:p>
        </w:tc>
        <w:tc>
          <w:tcPr>
            <w:tcW w:w="2394" w:type="dxa"/>
          </w:tcPr>
          <w:p w14:paraId="5F6FF165"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неутрален (2)</w:t>
            </w:r>
          </w:p>
        </w:tc>
        <w:tc>
          <w:tcPr>
            <w:tcW w:w="2394" w:type="dxa"/>
          </w:tcPr>
          <w:p w14:paraId="648CAC12"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Не соработуваше (3)</w:t>
            </w:r>
          </w:p>
        </w:tc>
      </w:tr>
      <w:tr w:rsidR="00B832F7" w:rsidRPr="00833C2B" w14:paraId="2550FDBC" w14:textId="77777777" w:rsidTr="00C64468">
        <w:tc>
          <w:tcPr>
            <w:tcW w:w="2646" w:type="dxa"/>
          </w:tcPr>
          <w:p w14:paraId="62FAA040"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b/>
                <w:sz w:val="20"/>
                <w:szCs w:val="20"/>
                <w:lang w:val="mk-MK"/>
              </w:rPr>
              <w:t xml:space="preserve">qpi2d. </w:t>
            </w:r>
            <w:r w:rsidRPr="00833C2B">
              <w:rPr>
                <w:rFonts w:ascii="Arial Narrow" w:hAnsi="Arial Narrow" w:cstheme="minorHAnsi"/>
                <w:sz w:val="20"/>
                <w:szCs w:val="20"/>
                <w:lang w:val="mk-MK"/>
              </w:rPr>
              <w:t>Дали тој таа беше?</w:t>
            </w:r>
          </w:p>
        </w:tc>
        <w:tc>
          <w:tcPr>
            <w:tcW w:w="2394" w:type="dxa"/>
          </w:tcPr>
          <w:p w14:paraId="43E298BB"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Трпелив/а (1)</w:t>
            </w:r>
          </w:p>
        </w:tc>
        <w:tc>
          <w:tcPr>
            <w:tcW w:w="2394" w:type="dxa"/>
          </w:tcPr>
          <w:p w14:paraId="670A23D6"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неутрален (2)</w:t>
            </w:r>
          </w:p>
        </w:tc>
        <w:tc>
          <w:tcPr>
            <w:tcW w:w="2394" w:type="dxa"/>
          </w:tcPr>
          <w:p w14:paraId="0B0DA3C9"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Нетрпелив/а (3)</w:t>
            </w:r>
          </w:p>
        </w:tc>
      </w:tr>
      <w:tr w:rsidR="00B832F7" w:rsidRPr="00833C2B" w14:paraId="38F5FB45" w14:textId="77777777" w:rsidTr="00C64468">
        <w:tc>
          <w:tcPr>
            <w:tcW w:w="2646" w:type="dxa"/>
          </w:tcPr>
          <w:p w14:paraId="2F22D31D"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b/>
                <w:sz w:val="20"/>
                <w:szCs w:val="20"/>
                <w:lang w:val="mk-MK"/>
              </w:rPr>
              <w:t xml:space="preserve">qpi2e. </w:t>
            </w:r>
            <w:r w:rsidRPr="00833C2B">
              <w:rPr>
                <w:rFonts w:ascii="Arial Narrow" w:hAnsi="Arial Narrow" w:cstheme="minorHAnsi"/>
                <w:sz w:val="20"/>
                <w:szCs w:val="20"/>
                <w:lang w:val="mk-MK"/>
              </w:rPr>
              <w:t>Дали тој таа беше?</w:t>
            </w:r>
          </w:p>
        </w:tc>
        <w:tc>
          <w:tcPr>
            <w:tcW w:w="2394" w:type="dxa"/>
          </w:tcPr>
          <w:p w14:paraId="6609D3C1"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Спокоен/Спокојна (1)</w:t>
            </w:r>
          </w:p>
        </w:tc>
        <w:tc>
          <w:tcPr>
            <w:tcW w:w="2394" w:type="dxa"/>
          </w:tcPr>
          <w:p w14:paraId="220D7340"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неутрален (2)</w:t>
            </w:r>
          </w:p>
        </w:tc>
        <w:tc>
          <w:tcPr>
            <w:tcW w:w="2394" w:type="dxa"/>
          </w:tcPr>
          <w:p w14:paraId="790B1372"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Недоверлив/а (3)</w:t>
            </w:r>
          </w:p>
        </w:tc>
      </w:tr>
      <w:tr w:rsidR="00B832F7" w:rsidRPr="00833C2B" w14:paraId="7F71DE46" w14:textId="77777777" w:rsidTr="00C64468">
        <w:tc>
          <w:tcPr>
            <w:tcW w:w="2646" w:type="dxa"/>
          </w:tcPr>
          <w:p w14:paraId="4FB54D79"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b/>
                <w:sz w:val="20"/>
                <w:szCs w:val="20"/>
                <w:lang w:val="mk-MK"/>
              </w:rPr>
              <w:t xml:space="preserve">qpi2f. </w:t>
            </w:r>
            <w:r w:rsidRPr="00833C2B">
              <w:rPr>
                <w:rFonts w:ascii="Arial Narrow" w:hAnsi="Arial Narrow" w:cstheme="minorHAnsi"/>
                <w:sz w:val="20"/>
                <w:szCs w:val="20"/>
                <w:lang w:val="mk-MK"/>
              </w:rPr>
              <w:t>Дали тој таа беше?</w:t>
            </w:r>
          </w:p>
        </w:tc>
        <w:tc>
          <w:tcPr>
            <w:tcW w:w="2394" w:type="dxa"/>
          </w:tcPr>
          <w:p w14:paraId="7969F8C4"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Искрен/а (1)</w:t>
            </w:r>
          </w:p>
        </w:tc>
        <w:tc>
          <w:tcPr>
            <w:tcW w:w="2394" w:type="dxa"/>
          </w:tcPr>
          <w:p w14:paraId="717960ED"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неутрален (2)</w:t>
            </w:r>
          </w:p>
        </w:tc>
        <w:tc>
          <w:tcPr>
            <w:tcW w:w="2394" w:type="dxa"/>
          </w:tcPr>
          <w:p w14:paraId="58884953" w14:textId="77777777" w:rsidR="00B832F7" w:rsidRPr="00833C2B" w:rsidRDefault="00B832F7" w:rsidP="00C64468">
            <w:pPr>
              <w:jc w:val="center"/>
              <w:rPr>
                <w:rFonts w:ascii="Arial Narrow" w:hAnsi="Arial Narrow" w:cstheme="minorHAnsi"/>
                <w:sz w:val="20"/>
                <w:szCs w:val="20"/>
                <w:lang w:val="mk-MK"/>
              </w:rPr>
            </w:pPr>
            <w:r w:rsidRPr="00833C2B">
              <w:rPr>
                <w:rFonts w:ascii="Arial Narrow" w:hAnsi="Arial Narrow" w:cstheme="minorHAnsi"/>
                <w:sz w:val="20"/>
                <w:szCs w:val="20"/>
                <w:lang w:val="mk-MK"/>
              </w:rPr>
              <w:t>Лажлив/а (3)</w:t>
            </w:r>
          </w:p>
        </w:tc>
      </w:tr>
    </w:tbl>
    <w:p w14:paraId="4E691D90"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319FFA26" w14:textId="77777777" w:rsidR="00B832F7" w:rsidRPr="00833C2B" w:rsidRDefault="00B832F7" w:rsidP="00B832F7">
      <w:pPr>
        <w:ind w:left="0" w:right="0"/>
        <w:rPr>
          <w:rFonts w:ascii="Arial Narrow" w:hAnsi="Arial Narrow" w:cstheme="minorHAnsi"/>
          <w:b/>
          <w:sz w:val="20"/>
          <w:szCs w:val="20"/>
          <w:lang w:val="mk-MK"/>
        </w:rPr>
      </w:pPr>
      <w:r w:rsidRPr="00833C2B">
        <w:rPr>
          <w:rFonts w:ascii="Arial Narrow" w:hAnsi="Arial Narrow" w:cstheme="minorHAnsi"/>
          <w:b/>
          <w:sz w:val="20"/>
          <w:szCs w:val="20"/>
          <w:lang w:val="mk-MK"/>
        </w:rPr>
        <w:br w:type="page"/>
      </w:r>
    </w:p>
    <w:p w14:paraId="614C5FAA" w14:textId="77777777" w:rsidR="00B832F7" w:rsidRPr="00833C2B" w:rsidRDefault="00B832F7" w:rsidP="00B832F7">
      <w:pPr>
        <w:spacing w:after="0" w:line="240" w:lineRule="auto"/>
        <w:ind w:left="0" w:right="0"/>
        <w:rPr>
          <w:rFonts w:ascii="Arial Narrow" w:hAnsi="Arial Narrow" w:cstheme="minorHAnsi"/>
          <w:sz w:val="20"/>
          <w:szCs w:val="20"/>
          <w:lang w:val="mk-MK"/>
        </w:rPr>
      </w:pPr>
      <w:r w:rsidRPr="00833C2B">
        <w:rPr>
          <w:rFonts w:ascii="Arial Narrow" w:hAnsi="Arial Narrow" w:cstheme="minorHAnsi"/>
          <w:b/>
          <w:sz w:val="20"/>
          <w:szCs w:val="20"/>
          <w:lang w:val="mk-MK"/>
        </w:rPr>
        <w:lastRenderedPageBreak/>
        <w:t xml:space="preserve">qpi3. До кој степен би рекле дека областа околу домот на на испитаникот е засегната со следново </w:t>
      </w:r>
      <w:r w:rsidRPr="00833C2B">
        <w:rPr>
          <w:rFonts w:ascii="Arial Narrow" w:hAnsi="Arial Narrow" w:cstheme="minorHAnsi"/>
          <w:sz w:val="20"/>
          <w:szCs w:val="20"/>
          <w:lang w:val="mk-MK"/>
        </w:rPr>
        <w:t>:</w:t>
      </w:r>
    </w:p>
    <w:p w14:paraId="49FEF11F"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tbl>
      <w:tblPr>
        <w:tblStyle w:val="TableGrid"/>
        <w:tblW w:w="0" w:type="auto"/>
        <w:jc w:val="center"/>
        <w:tblLook w:val="04A0" w:firstRow="1" w:lastRow="0" w:firstColumn="1" w:lastColumn="0" w:noHBand="0" w:noVBand="1"/>
      </w:tblPr>
      <w:tblGrid>
        <w:gridCol w:w="4418"/>
        <w:gridCol w:w="4018"/>
      </w:tblGrid>
      <w:tr w:rsidR="00B832F7" w:rsidRPr="00495ACD" w14:paraId="178487A1" w14:textId="77777777" w:rsidTr="00C64468">
        <w:trPr>
          <w:trHeight w:val="237"/>
          <w:jc w:val="center"/>
        </w:trPr>
        <w:tc>
          <w:tcPr>
            <w:tcW w:w="4418" w:type="dxa"/>
          </w:tcPr>
          <w:p w14:paraId="54750F79"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sz w:val="20"/>
                <w:szCs w:val="20"/>
                <w:lang w:val="mk-MK"/>
              </w:rPr>
              <w:t xml:space="preserve">qpi3a. </w:t>
            </w:r>
            <w:r w:rsidRPr="00833C2B">
              <w:rPr>
                <w:rFonts w:ascii="Arial Narrow" w:hAnsi="Arial Narrow" w:cstheme="minorHAnsi"/>
                <w:sz w:val="20"/>
                <w:szCs w:val="20"/>
                <w:lang w:val="mk-MK"/>
              </w:rPr>
              <w:t>Ѓубре на улиците или тротоарите</w:t>
            </w:r>
          </w:p>
        </w:tc>
        <w:tc>
          <w:tcPr>
            <w:tcW w:w="4018" w:type="dxa"/>
          </w:tcPr>
          <w:p w14:paraId="29DF6D4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7B70DC5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Малку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33C2E13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Донекаде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5647819A"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Многу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lang w:val="mk-MK"/>
              </w:rPr>
              <w:t>4</w:t>
            </w:r>
          </w:p>
          <w:p w14:paraId="1043E3BD"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637ECF96" w14:textId="77777777" w:rsidTr="00C64468">
        <w:trPr>
          <w:trHeight w:val="237"/>
          <w:jc w:val="center"/>
        </w:trPr>
        <w:tc>
          <w:tcPr>
            <w:tcW w:w="4418" w:type="dxa"/>
          </w:tcPr>
          <w:p w14:paraId="5253E748"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sz w:val="20"/>
                <w:szCs w:val="20"/>
                <w:lang w:val="mk-MK"/>
              </w:rPr>
              <w:t xml:space="preserve">qpi3b. </w:t>
            </w:r>
            <w:r w:rsidRPr="00833C2B">
              <w:rPr>
                <w:rFonts w:ascii="Arial Narrow" w:hAnsi="Arial Narrow" w:cstheme="minorHAnsi"/>
                <w:sz w:val="20"/>
                <w:szCs w:val="20"/>
                <w:lang w:val="mk-MK"/>
              </w:rPr>
              <w:t>Дупки на улиците</w:t>
            </w:r>
          </w:p>
        </w:tc>
        <w:tc>
          <w:tcPr>
            <w:tcW w:w="4018" w:type="dxa"/>
          </w:tcPr>
          <w:p w14:paraId="77DC8D0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631BE1AB"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Малку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3FAD54E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Донекаде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77A0194E"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Многу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lang w:val="mk-MK"/>
              </w:rPr>
              <w:t>4</w:t>
            </w:r>
          </w:p>
          <w:p w14:paraId="53F7C649" w14:textId="77777777" w:rsidR="00B832F7" w:rsidRPr="00833C2B" w:rsidRDefault="00B832F7" w:rsidP="00C64468">
            <w:pPr>
              <w:ind w:left="0"/>
              <w:rPr>
                <w:rFonts w:ascii="Arial Narrow" w:hAnsi="Arial Narrow"/>
                <w:sz w:val="20"/>
                <w:szCs w:val="20"/>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28C49BC3" w14:textId="77777777" w:rsidTr="00C64468">
        <w:trPr>
          <w:trHeight w:val="237"/>
          <w:jc w:val="center"/>
        </w:trPr>
        <w:tc>
          <w:tcPr>
            <w:tcW w:w="4418" w:type="dxa"/>
          </w:tcPr>
          <w:p w14:paraId="12EE8B01"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b/>
                <w:sz w:val="20"/>
                <w:szCs w:val="20"/>
                <w:lang w:val="mk-MK"/>
              </w:rPr>
              <w:t xml:space="preserve">qpi3c. </w:t>
            </w:r>
            <w:r w:rsidRPr="00833C2B">
              <w:rPr>
                <w:rFonts w:ascii="Arial Narrow" w:hAnsi="Arial Narrow" w:cstheme="minorHAnsi"/>
                <w:sz w:val="20"/>
                <w:szCs w:val="20"/>
                <w:lang w:val="mk-MK"/>
              </w:rPr>
              <w:t xml:space="preserve">Графити или ознаки нацртани од банди/хулигани  на </w:t>
            </w:r>
          </w:p>
          <w:p w14:paraId="64577336"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cstheme="minorHAnsi"/>
                <w:sz w:val="20"/>
                <w:szCs w:val="20"/>
                <w:lang w:val="mk-MK"/>
              </w:rPr>
              <w:t>по ѕидовите</w:t>
            </w:r>
          </w:p>
        </w:tc>
        <w:tc>
          <w:tcPr>
            <w:tcW w:w="4018" w:type="dxa"/>
          </w:tcPr>
          <w:p w14:paraId="09EBD44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373AA232"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Малку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5F6D372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Донекаде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7BEA791C"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Многу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lang w:val="mk-MK"/>
              </w:rPr>
              <w:t>4</w:t>
            </w:r>
          </w:p>
          <w:p w14:paraId="6D35171D"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r w:rsidR="00B832F7" w:rsidRPr="00495ACD" w14:paraId="400CB3E8" w14:textId="77777777" w:rsidTr="00C64468">
        <w:trPr>
          <w:trHeight w:val="237"/>
          <w:jc w:val="center"/>
        </w:trPr>
        <w:tc>
          <w:tcPr>
            <w:tcW w:w="4418" w:type="dxa"/>
          </w:tcPr>
          <w:p w14:paraId="03F9B821" w14:textId="72091C8E" w:rsidR="00B832F7" w:rsidRPr="00833C2B" w:rsidRDefault="00B832F7" w:rsidP="00A53656">
            <w:pPr>
              <w:ind w:left="0"/>
              <w:rPr>
                <w:rFonts w:ascii="Arial Narrow" w:hAnsi="Arial Narrow" w:cstheme="minorHAnsi"/>
                <w:sz w:val="20"/>
                <w:szCs w:val="20"/>
                <w:highlight w:val="magenta"/>
                <w:lang w:val="mk-MK"/>
              </w:rPr>
            </w:pPr>
            <w:r w:rsidRPr="00833C2B">
              <w:rPr>
                <w:rFonts w:ascii="Arial Narrow" w:hAnsi="Arial Narrow" w:cstheme="minorHAnsi"/>
                <w:b/>
                <w:sz w:val="20"/>
                <w:szCs w:val="20"/>
                <w:lang w:val="mk-MK"/>
              </w:rPr>
              <w:t xml:space="preserve">qpi3d. </w:t>
            </w:r>
            <w:r w:rsidRPr="00833C2B">
              <w:rPr>
                <w:rFonts w:ascii="Arial Narrow" w:hAnsi="Arial Narrow" w:cstheme="minorHAnsi"/>
                <w:sz w:val="20"/>
                <w:szCs w:val="20"/>
                <w:lang w:val="mk-MK"/>
              </w:rPr>
              <w:t>Недостаток</w:t>
            </w:r>
            <w:r w:rsidR="00A53656" w:rsidRPr="00833C2B">
              <w:rPr>
                <w:rFonts w:ascii="Arial Narrow" w:hAnsi="Arial Narrow" w:cstheme="minorHAnsi"/>
                <w:sz w:val="20"/>
                <w:szCs w:val="20"/>
                <w:lang w:val="mk-MK"/>
              </w:rPr>
              <w:t xml:space="preserve"> на банери/улични светилки</w:t>
            </w:r>
          </w:p>
        </w:tc>
        <w:tc>
          <w:tcPr>
            <w:tcW w:w="4018" w:type="dxa"/>
          </w:tcPr>
          <w:p w14:paraId="1E198F4D"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 xml:space="preserve">Воопшто не </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1</w:t>
            </w:r>
          </w:p>
          <w:p w14:paraId="559B311F"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Малку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2</w:t>
            </w:r>
          </w:p>
          <w:p w14:paraId="3DB85C49"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Донекаде</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lang w:val="mk-MK"/>
              </w:rPr>
              <w:t>3</w:t>
            </w:r>
          </w:p>
          <w:p w14:paraId="64B9372E" w14:textId="77777777" w:rsidR="00B832F7" w:rsidRPr="00833C2B" w:rsidRDefault="00B832F7" w:rsidP="00C64468">
            <w:pPr>
              <w:ind w:left="0"/>
              <w:rPr>
                <w:rFonts w:ascii="Arial Narrow" w:hAnsi="Arial Narrow"/>
                <w:sz w:val="20"/>
                <w:szCs w:val="20"/>
                <w:lang w:val="mk-MK"/>
              </w:rPr>
            </w:pPr>
            <w:r w:rsidRPr="00833C2B">
              <w:rPr>
                <w:rFonts w:ascii="Arial Narrow" w:hAnsi="Arial Narrow"/>
                <w:sz w:val="20"/>
                <w:szCs w:val="20"/>
                <w:lang w:val="mk-MK"/>
              </w:rPr>
              <w:t>Многу</w:t>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r>
            <w:r w:rsidRPr="00833C2B">
              <w:rPr>
                <w:rFonts w:ascii="Arial Narrow" w:hAnsi="Arial Narrow"/>
                <w:sz w:val="20"/>
                <w:szCs w:val="20"/>
                <w:u w:val="dotted"/>
                <w:lang w:val="mk-MK"/>
              </w:rPr>
              <w:tab/>
              <w:t xml:space="preserve">                </w:t>
            </w:r>
            <w:r w:rsidRPr="00833C2B">
              <w:rPr>
                <w:rFonts w:ascii="Arial Narrow" w:hAnsi="Arial Narrow"/>
                <w:sz w:val="20"/>
                <w:szCs w:val="20"/>
                <w:lang w:val="mk-MK"/>
              </w:rPr>
              <w:t>4</w:t>
            </w:r>
          </w:p>
          <w:p w14:paraId="3086D7AC" w14:textId="77777777" w:rsidR="00B832F7" w:rsidRPr="00833C2B" w:rsidRDefault="00B832F7" w:rsidP="00C64468">
            <w:pPr>
              <w:ind w:left="0"/>
              <w:rPr>
                <w:rFonts w:ascii="Arial Narrow" w:hAnsi="Arial Narrow" w:cstheme="minorHAnsi"/>
                <w:sz w:val="20"/>
                <w:szCs w:val="20"/>
                <w:lang w:val="mk-MK"/>
              </w:rPr>
            </w:pPr>
            <w:r w:rsidRPr="00833C2B">
              <w:rPr>
                <w:rFonts w:ascii="Arial Narrow" w:hAnsi="Arial Narrow"/>
                <w:b/>
                <w:sz w:val="20"/>
                <w:szCs w:val="20"/>
                <w:lang w:val="mk-MK"/>
              </w:rPr>
              <w:t xml:space="preserve">(НЕ ЧИТАЈ ) </w:t>
            </w:r>
            <w:r w:rsidRPr="00833C2B">
              <w:rPr>
                <w:rFonts w:ascii="Arial Narrow" w:hAnsi="Arial Narrow"/>
                <w:sz w:val="20"/>
                <w:szCs w:val="20"/>
                <w:lang w:val="mk-MK"/>
              </w:rPr>
              <w:t>Не знам /Без одговор</w:t>
            </w:r>
            <w:r w:rsidRPr="00833C2B">
              <w:rPr>
                <w:rFonts w:ascii="Arial Narrow" w:hAnsi="Arial Narrow"/>
                <w:sz w:val="20"/>
                <w:szCs w:val="20"/>
                <w:u w:val="dotted"/>
                <w:lang w:val="mk-MK"/>
              </w:rPr>
              <w:tab/>
            </w:r>
            <w:r w:rsidRPr="00833C2B">
              <w:rPr>
                <w:rFonts w:ascii="Calibri Light" w:hAnsi="Calibri Light"/>
                <w:sz w:val="20"/>
                <w:szCs w:val="20"/>
                <w:u w:val="dotted"/>
                <w:lang w:val="mk-MK"/>
              </w:rPr>
              <w:tab/>
            </w:r>
            <w:r w:rsidRPr="00833C2B">
              <w:rPr>
                <w:rFonts w:ascii="Arial Narrow" w:hAnsi="Arial Narrow"/>
                <w:sz w:val="20"/>
                <w:szCs w:val="20"/>
                <w:lang w:val="mk-MK"/>
              </w:rPr>
              <w:t>99</w:t>
            </w:r>
          </w:p>
        </w:tc>
      </w:tr>
    </w:tbl>
    <w:p w14:paraId="425E9DA1"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42D1F4DE"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 xml:space="preserve">БОЈА. </w:t>
      </w:r>
      <w:r w:rsidRPr="00833C2B">
        <w:rPr>
          <w:rFonts w:ascii="Arial Narrow" w:eastAsia="Calibri" w:hAnsi="Arial Narrow" w:cs="Times New Roman"/>
          <w:bCs/>
          <w:sz w:val="20"/>
          <w:szCs w:val="20"/>
          <w:lang w:val="mk-MK"/>
        </w:rPr>
        <w:t>Кога интервјуто ќе заврши, БЕЗ да прашате, користете ја табелата со бои и изберете го бројот што најмногу одговара на бојата на лицето на испитаникот. Видете ја палета на бои</w:t>
      </w:r>
    </w:p>
    <w:p w14:paraId="0BABB827" w14:textId="77777777" w:rsidR="00B832F7" w:rsidRPr="00833C2B" w:rsidRDefault="00B832F7" w:rsidP="00B832F7">
      <w:pPr>
        <w:spacing w:after="0" w:line="240" w:lineRule="auto"/>
        <w:ind w:left="0" w:right="0"/>
        <w:rPr>
          <w:rFonts w:ascii="Arial Narrow" w:eastAsia="Calibri" w:hAnsi="Arial Narrow" w:cs="Times New Roman"/>
          <w:bCs/>
          <w:sz w:val="20"/>
          <w:szCs w:val="20"/>
          <w:lang w:val="mk-MK"/>
        </w:rPr>
      </w:pPr>
    </w:p>
    <w:p w14:paraId="55C458EE" w14:textId="77777777" w:rsidR="00B832F7" w:rsidRPr="00833C2B" w:rsidRDefault="00B832F7" w:rsidP="00B832F7">
      <w:pPr>
        <w:spacing w:after="0" w:line="240" w:lineRule="auto"/>
        <w:ind w:left="0" w:right="0"/>
        <w:rPr>
          <w:rFonts w:ascii="Arial Narrow" w:eastAsia="Calibri" w:hAnsi="Arial Narrow" w:cs="Times New Roman"/>
          <w:bCs/>
          <w:sz w:val="20"/>
          <w:szCs w:val="20"/>
          <w:lang w:val="mk-MK"/>
        </w:rPr>
      </w:pPr>
    </w:p>
    <w:tbl>
      <w:tblPr>
        <w:tblStyle w:val="TableGrid"/>
        <w:tblW w:w="432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tblGrid>
      <w:tr w:rsidR="00B832F7" w:rsidRPr="00833C2B" w14:paraId="225D7410" w14:textId="77777777" w:rsidTr="00C64468">
        <w:tc>
          <w:tcPr>
            <w:tcW w:w="3510" w:type="dxa"/>
          </w:tcPr>
          <w:p w14:paraId="6894751B" w14:textId="77777777" w:rsidR="00B832F7" w:rsidRPr="00833C2B" w:rsidRDefault="00B832F7" w:rsidP="00C64468">
            <w:pPr>
              <w:pStyle w:val="ListParagraph"/>
              <w:ind w:left="0" w:right="0"/>
              <w:rPr>
                <w:rFonts w:ascii="Arial Narrow" w:hAnsi="Arial Narrow" w:cstheme="minorHAnsi"/>
                <w:sz w:val="20"/>
                <w:szCs w:val="20"/>
                <w:lang w:val="mk-MK"/>
              </w:rPr>
            </w:pPr>
            <w:r w:rsidRPr="00833C2B">
              <w:rPr>
                <w:rFonts w:ascii="Arial Narrow" w:hAnsi="Arial Narrow" w:cstheme="minorHAnsi"/>
                <w:sz w:val="20"/>
                <w:szCs w:val="20"/>
                <w:lang w:val="mk-MK"/>
              </w:rPr>
              <w:t>Број: _______</w:t>
            </w:r>
          </w:p>
        </w:tc>
      </w:tr>
      <w:tr w:rsidR="00B832F7" w:rsidRPr="00833C2B" w14:paraId="3508BDA4" w14:textId="77777777" w:rsidTr="00C64468">
        <w:tc>
          <w:tcPr>
            <w:tcW w:w="3510" w:type="dxa"/>
          </w:tcPr>
          <w:p w14:paraId="763A48D3" w14:textId="77777777" w:rsidR="00B832F7" w:rsidRPr="00833C2B" w:rsidRDefault="00B832F7" w:rsidP="00C64468">
            <w:pPr>
              <w:pStyle w:val="ListParagraph"/>
              <w:ind w:left="0" w:right="0"/>
              <w:rPr>
                <w:rFonts w:ascii="Arial Narrow" w:hAnsi="Arial Narrow" w:cstheme="minorHAnsi"/>
                <w:sz w:val="20"/>
                <w:szCs w:val="20"/>
                <w:lang w:val="mk-MK"/>
              </w:rPr>
            </w:pPr>
          </w:p>
        </w:tc>
      </w:tr>
    </w:tbl>
    <w:p w14:paraId="2B600124" w14:textId="77777777" w:rsidR="00B832F7" w:rsidRPr="00833C2B" w:rsidRDefault="00B832F7" w:rsidP="00B832F7">
      <w:pPr>
        <w:spacing w:after="0" w:line="240" w:lineRule="auto"/>
        <w:ind w:left="0" w:right="0"/>
        <w:rPr>
          <w:rFonts w:ascii="Arial Narrow" w:eastAsia="Calibri" w:hAnsi="Arial Narrow" w:cs="Times New Roman"/>
          <w:bCs/>
          <w:sz w:val="20"/>
          <w:szCs w:val="20"/>
          <w:lang w:val="mk-MK"/>
        </w:rPr>
      </w:pPr>
    </w:p>
    <w:p w14:paraId="1D187D46" w14:textId="77777777" w:rsidR="00B832F7" w:rsidRPr="00833C2B" w:rsidRDefault="00B832F7" w:rsidP="00B832F7">
      <w:pPr>
        <w:spacing w:after="0" w:line="240" w:lineRule="auto"/>
        <w:ind w:left="0" w:right="0"/>
        <w:jc w:val="center"/>
        <w:rPr>
          <w:rFonts w:ascii="Arial Narrow" w:eastAsia="Calibri" w:hAnsi="Arial Narrow" w:cs="Times New Roman"/>
          <w:bCs/>
          <w:sz w:val="20"/>
          <w:szCs w:val="20"/>
          <w:lang w:val="mk-MK"/>
        </w:rPr>
      </w:pPr>
      <w:r w:rsidRPr="00833C2B">
        <w:rPr>
          <w:noProof/>
          <w:lang w:val="mk-MK" w:eastAsia="en-GB"/>
        </w:rPr>
        <w:drawing>
          <wp:inline distT="0" distB="0" distL="0" distR="0" wp14:anchorId="59539CD9" wp14:editId="77B51E4D">
            <wp:extent cx="1806474" cy="2044257"/>
            <wp:effectExtent l="0" t="0" r="3810" b="0"/>
            <wp:docPr id="2" name="Picture 1" descr="A picture containing table&#10;&#10;Description automatically generated">
              <a:extLst xmlns:a="http://schemas.openxmlformats.org/drawingml/2006/main">
                <a:ext uri="{FF2B5EF4-FFF2-40B4-BE49-F238E27FC236}">
                  <a16:creationId xmlns:a16="http://schemas.microsoft.com/office/drawing/2014/main" id="{AD1DE7F3-A4CA-4364-A600-2809B7D18B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cture containing table&#10;&#10;Description automatically generated">
                      <a:extLst>
                        <a:ext uri="{FF2B5EF4-FFF2-40B4-BE49-F238E27FC236}">
                          <a16:creationId xmlns:a16="http://schemas.microsoft.com/office/drawing/2014/main" id="{AD1DE7F3-A4CA-4364-A600-2809B7D18B5E}"/>
                        </a:ext>
                      </a:extLst>
                    </pic:cNvPr>
                    <pic:cNvPicPr>
                      <a:picLocks noChangeAspect="1"/>
                    </pic:cNvPicPr>
                  </pic:nvPicPr>
                  <pic:blipFill>
                    <a:blip r:embed="rId15"/>
                    <a:stretch>
                      <a:fillRect/>
                    </a:stretch>
                  </pic:blipFill>
                  <pic:spPr>
                    <a:xfrm>
                      <a:off x="0" y="0"/>
                      <a:ext cx="1806474" cy="2044257"/>
                    </a:xfrm>
                    <a:prstGeom prst="rect">
                      <a:avLst/>
                    </a:prstGeom>
                  </pic:spPr>
                </pic:pic>
              </a:graphicData>
            </a:graphic>
          </wp:inline>
        </w:drawing>
      </w:r>
    </w:p>
    <w:p w14:paraId="4F8AACF0"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16194A1B"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633CBC42"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2C0F10A3"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58FDFCD4"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22D93306"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01873723"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3B5AF7E8"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2BE54FFB"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173A272E"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2CFDBEC4"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1D8C41BE"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28C2D604"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55990F93" w14:textId="77777777" w:rsidR="00B832F7" w:rsidRPr="00833C2B" w:rsidRDefault="00B832F7" w:rsidP="00B832F7">
      <w:pPr>
        <w:spacing w:after="0" w:line="240" w:lineRule="auto"/>
        <w:ind w:left="0" w:right="0"/>
        <w:jc w:val="center"/>
        <w:rPr>
          <w:rFonts w:ascii="Arial Narrow" w:eastAsia="Calibri" w:hAnsi="Arial Narrow" w:cs="Times New Roman"/>
          <w:b/>
          <w:lang w:val="mk-MK"/>
        </w:rPr>
      </w:pPr>
      <w:r w:rsidRPr="00833C2B">
        <w:rPr>
          <w:rFonts w:ascii="Arial Narrow" w:eastAsia="Calibri" w:hAnsi="Arial Narrow" w:cs="Times New Roman"/>
          <w:b/>
          <w:lang w:val="mk-MK"/>
        </w:rPr>
        <w:t>ДОПОЛНИТЕЛНИ МАТЕРИЈАЛИ ЗА ИСТРАЖУВАЊЕТО</w:t>
      </w:r>
    </w:p>
    <w:p w14:paraId="6BF7561D" w14:textId="77777777" w:rsidR="00B832F7" w:rsidRPr="00833C2B" w:rsidRDefault="00B832F7" w:rsidP="00B832F7">
      <w:pPr>
        <w:spacing w:after="0" w:line="240" w:lineRule="auto"/>
        <w:ind w:left="0" w:right="0"/>
        <w:jc w:val="center"/>
        <w:rPr>
          <w:rFonts w:ascii="Arial Narrow" w:eastAsia="Calibri" w:hAnsi="Arial Narrow" w:cs="Times New Roman"/>
          <w:b/>
          <w:lang w:val="mk-MK"/>
        </w:rPr>
      </w:pPr>
    </w:p>
    <w:p w14:paraId="0AAF7CF7" w14:textId="77777777" w:rsidR="00B832F7" w:rsidRPr="00833C2B" w:rsidRDefault="00B832F7" w:rsidP="00B832F7">
      <w:pPr>
        <w:numPr>
          <w:ilvl w:val="0"/>
          <w:numId w:val="10"/>
        </w:numPr>
        <w:spacing w:after="0" w:line="240" w:lineRule="auto"/>
        <w:ind w:left="360" w:right="0"/>
        <w:contextualSpacing/>
        <w:rPr>
          <w:rFonts w:ascii="Arial Narrow" w:eastAsia="Calibri" w:hAnsi="Arial Narrow" w:cs="Times New Roman"/>
          <w:b/>
          <w:lang w:val="mk-MK"/>
        </w:rPr>
      </w:pPr>
      <w:r w:rsidRPr="00833C2B">
        <w:rPr>
          <w:rFonts w:ascii="Arial Narrow" w:eastAsia="Calibri" w:hAnsi="Arial Narrow" w:cs="Times New Roman"/>
          <w:b/>
          <w:lang w:val="mk-MK"/>
        </w:rPr>
        <w:t xml:space="preserve">Табела за евиденција </w:t>
      </w:r>
    </w:p>
    <w:p w14:paraId="0959CEE6" w14:textId="77777777" w:rsidR="00B832F7" w:rsidRPr="00833C2B" w:rsidRDefault="00B832F7" w:rsidP="00B832F7">
      <w:pPr>
        <w:spacing w:after="0" w:line="240" w:lineRule="auto"/>
        <w:ind w:left="720" w:right="0"/>
        <w:contextualSpacing/>
        <w:rPr>
          <w:rFonts w:ascii="Arial Narrow" w:eastAsia="Calibri" w:hAnsi="Arial Narrow" w:cs="Times New Roman"/>
          <w:b/>
          <w:sz w:val="20"/>
          <w:szCs w:val="20"/>
          <w:lang w:val="mk-MK"/>
        </w:rPr>
      </w:pPr>
    </w:p>
    <w:tbl>
      <w:tblPr>
        <w:tblW w:w="978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500"/>
        <w:gridCol w:w="480"/>
        <w:gridCol w:w="481"/>
        <w:gridCol w:w="480"/>
        <w:gridCol w:w="481"/>
        <w:gridCol w:w="480"/>
        <w:gridCol w:w="481"/>
        <w:gridCol w:w="480"/>
        <w:gridCol w:w="481"/>
        <w:gridCol w:w="480"/>
        <w:gridCol w:w="481"/>
        <w:gridCol w:w="481"/>
      </w:tblGrid>
      <w:tr w:rsidR="00B832F7" w:rsidRPr="00495ACD" w14:paraId="089F5345" w14:textId="77777777" w:rsidTr="00C64468">
        <w:trPr>
          <w:cantSplit/>
          <w:jc w:val="center"/>
        </w:trPr>
        <w:tc>
          <w:tcPr>
            <w:tcW w:w="9305" w:type="dxa"/>
            <w:gridSpan w:val="11"/>
            <w:tcMar>
              <w:top w:w="28" w:type="dxa"/>
              <w:left w:w="28" w:type="dxa"/>
              <w:bottom w:w="0" w:type="dxa"/>
              <w:right w:w="28" w:type="dxa"/>
            </w:tcMar>
            <w:vAlign w:val="center"/>
          </w:tcPr>
          <w:p w14:paraId="556305C0" w14:textId="77777777" w:rsidR="00B832F7" w:rsidRPr="00833C2B" w:rsidRDefault="00B832F7" w:rsidP="00C64468">
            <w:pPr>
              <w:spacing w:after="0" w:line="240" w:lineRule="auto"/>
              <w:ind w:left="0" w:right="0"/>
              <w:rPr>
                <w:rFonts w:ascii="Arial Narrow" w:eastAsia="Calibri" w:hAnsi="Arial Narrow" w:cs="Arial"/>
                <w:sz w:val="20"/>
                <w:szCs w:val="20"/>
                <w:lang w:val="mk-MK"/>
              </w:rPr>
            </w:pPr>
            <w:r w:rsidRPr="00833C2B">
              <w:rPr>
                <w:rFonts w:ascii="Arial Narrow" w:eastAsia="Calibri" w:hAnsi="Arial Narrow" w:cs="Arial"/>
                <w:b/>
                <w:sz w:val="20"/>
                <w:szCs w:val="20"/>
                <w:lang w:val="mk-MK"/>
              </w:rPr>
              <w:t>Подобно соодветно домаќинство, без- интервју</w:t>
            </w:r>
          </w:p>
        </w:tc>
        <w:tc>
          <w:tcPr>
            <w:tcW w:w="481" w:type="dxa"/>
          </w:tcPr>
          <w:p w14:paraId="52E0796E" w14:textId="77777777" w:rsidR="00B832F7" w:rsidRPr="00833C2B" w:rsidRDefault="00B832F7" w:rsidP="00C64468">
            <w:pPr>
              <w:spacing w:after="0" w:line="240" w:lineRule="auto"/>
              <w:ind w:left="0" w:right="0"/>
              <w:rPr>
                <w:rFonts w:ascii="Arial Narrow" w:eastAsia="Calibri" w:hAnsi="Arial Narrow" w:cs="Arial"/>
                <w:b/>
                <w:sz w:val="20"/>
                <w:szCs w:val="20"/>
                <w:lang w:val="mk-MK"/>
              </w:rPr>
            </w:pPr>
          </w:p>
        </w:tc>
      </w:tr>
      <w:tr w:rsidR="00B832F7" w:rsidRPr="00833C2B" w14:paraId="5CE89AEE" w14:textId="77777777" w:rsidTr="00C64468">
        <w:trPr>
          <w:cantSplit/>
          <w:trHeight w:val="20"/>
          <w:jc w:val="center"/>
        </w:trPr>
        <w:tc>
          <w:tcPr>
            <w:tcW w:w="4500" w:type="dxa"/>
            <w:tcMar>
              <w:top w:w="28" w:type="dxa"/>
              <w:left w:w="28" w:type="dxa"/>
              <w:bottom w:w="0" w:type="dxa"/>
              <w:right w:w="28" w:type="dxa"/>
            </w:tcMar>
            <w:vAlign w:val="center"/>
          </w:tcPr>
          <w:p w14:paraId="634A3D87" w14:textId="77777777" w:rsidR="00B832F7" w:rsidRPr="00833C2B" w:rsidRDefault="00B832F7" w:rsidP="00C64468">
            <w:pPr>
              <w:spacing w:after="0" w:line="240" w:lineRule="auto"/>
              <w:ind w:left="0" w:right="0"/>
              <w:rPr>
                <w:rFonts w:ascii="Arial Narrow" w:eastAsia="Calibri" w:hAnsi="Arial Narrow" w:cs="Arial"/>
                <w:sz w:val="20"/>
                <w:szCs w:val="20"/>
                <w:lang w:val="mk-MK"/>
              </w:rPr>
            </w:pPr>
            <w:r w:rsidRPr="00833C2B">
              <w:rPr>
                <w:rFonts w:ascii="Arial Narrow" w:eastAsia="Calibri" w:hAnsi="Arial Narrow" w:cs="Arial"/>
                <w:sz w:val="20"/>
                <w:szCs w:val="20"/>
                <w:lang w:val="mk-MK"/>
              </w:rPr>
              <w:t>Одбивање</w:t>
            </w:r>
          </w:p>
        </w:tc>
        <w:tc>
          <w:tcPr>
            <w:tcW w:w="480" w:type="dxa"/>
            <w:tcMar>
              <w:top w:w="28" w:type="dxa"/>
              <w:left w:w="28" w:type="dxa"/>
              <w:bottom w:w="0" w:type="dxa"/>
              <w:right w:w="28" w:type="dxa"/>
            </w:tcMar>
            <w:vAlign w:val="center"/>
          </w:tcPr>
          <w:p w14:paraId="32275E7A"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01</w:t>
            </w:r>
          </w:p>
        </w:tc>
        <w:tc>
          <w:tcPr>
            <w:tcW w:w="481" w:type="dxa"/>
            <w:tcMar>
              <w:top w:w="28" w:type="dxa"/>
              <w:left w:w="28" w:type="dxa"/>
              <w:bottom w:w="0" w:type="dxa"/>
              <w:right w:w="28" w:type="dxa"/>
            </w:tcMar>
            <w:vAlign w:val="center"/>
          </w:tcPr>
          <w:p w14:paraId="2B604085"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02</w:t>
            </w:r>
          </w:p>
        </w:tc>
        <w:tc>
          <w:tcPr>
            <w:tcW w:w="480" w:type="dxa"/>
            <w:tcMar>
              <w:top w:w="28" w:type="dxa"/>
              <w:left w:w="28" w:type="dxa"/>
              <w:bottom w:w="0" w:type="dxa"/>
              <w:right w:w="28" w:type="dxa"/>
            </w:tcMar>
            <w:vAlign w:val="center"/>
          </w:tcPr>
          <w:p w14:paraId="2697EBC2"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03</w:t>
            </w:r>
          </w:p>
        </w:tc>
        <w:tc>
          <w:tcPr>
            <w:tcW w:w="481" w:type="dxa"/>
            <w:tcMar>
              <w:top w:w="28" w:type="dxa"/>
              <w:left w:w="28" w:type="dxa"/>
              <w:bottom w:w="0" w:type="dxa"/>
              <w:right w:w="28" w:type="dxa"/>
            </w:tcMar>
            <w:vAlign w:val="center"/>
          </w:tcPr>
          <w:p w14:paraId="2D3C4938"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04</w:t>
            </w:r>
          </w:p>
        </w:tc>
        <w:tc>
          <w:tcPr>
            <w:tcW w:w="480" w:type="dxa"/>
            <w:tcMar>
              <w:top w:w="28" w:type="dxa"/>
              <w:left w:w="28" w:type="dxa"/>
              <w:bottom w:w="0" w:type="dxa"/>
              <w:right w:w="28" w:type="dxa"/>
            </w:tcMar>
            <w:vAlign w:val="center"/>
          </w:tcPr>
          <w:p w14:paraId="7CD1B7B7"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05</w:t>
            </w:r>
          </w:p>
        </w:tc>
        <w:tc>
          <w:tcPr>
            <w:tcW w:w="481" w:type="dxa"/>
            <w:tcMar>
              <w:top w:w="28" w:type="dxa"/>
              <w:left w:w="28" w:type="dxa"/>
              <w:bottom w:w="0" w:type="dxa"/>
              <w:right w:w="28" w:type="dxa"/>
            </w:tcMar>
            <w:vAlign w:val="center"/>
          </w:tcPr>
          <w:p w14:paraId="1481E789"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06</w:t>
            </w:r>
          </w:p>
        </w:tc>
        <w:tc>
          <w:tcPr>
            <w:tcW w:w="480" w:type="dxa"/>
            <w:tcMar>
              <w:top w:w="28" w:type="dxa"/>
              <w:left w:w="28" w:type="dxa"/>
              <w:bottom w:w="0" w:type="dxa"/>
              <w:right w:w="28" w:type="dxa"/>
            </w:tcMar>
            <w:vAlign w:val="center"/>
          </w:tcPr>
          <w:p w14:paraId="569C3694"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07</w:t>
            </w:r>
          </w:p>
        </w:tc>
        <w:tc>
          <w:tcPr>
            <w:tcW w:w="481" w:type="dxa"/>
            <w:tcMar>
              <w:top w:w="28" w:type="dxa"/>
              <w:left w:w="28" w:type="dxa"/>
              <w:bottom w:w="0" w:type="dxa"/>
              <w:right w:w="28" w:type="dxa"/>
            </w:tcMar>
            <w:vAlign w:val="center"/>
          </w:tcPr>
          <w:p w14:paraId="41E6B45E"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08</w:t>
            </w:r>
          </w:p>
        </w:tc>
        <w:tc>
          <w:tcPr>
            <w:tcW w:w="480" w:type="dxa"/>
            <w:tcMar>
              <w:top w:w="28" w:type="dxa"/>
              <w:left w:w="28" w:type="dxa"/>
              <w:bottom w:w="0" w:type="dxa"/>
              <w:right w:w="28" w:type="dxa"/>
            </w:tcMar>
            <w:vAlign w:val="center"/>
          </w:tcPr>
          <w:p w14:paraId="4AA24381"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09</w:t>
            </w:r>
          </w:p>
        </w:tc>
        <w:tc>
          <w:tcPr>
            <w:tcW w:w="481" w:type="dxa"/>
            <w:tcMar>
              <w:top w:w="28" w:type="dxa"/>
              <w:left w:w="28" w:type="dxa"/>
              <w:bottom w:w="0" w:type="dxa"/>
              <w:right w:w="28" w:type="dxa"/>
            </w:tcMar>
            <w:vAlign w:val="center"/>
          </w:tcPr>
          <w:p w14:paraId="4E047F08"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10</w:t>
            </w:r>
          </w:p>
        </w:tc>
        <w:tc>
          <w:tcPr>
            <w:tcW w:w="481" w:type="dxa"/>
          </w:tcPr>
          <w:p w14:paraId="1D8A4793"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11+</w:t>
            </w:r>
          </w:p>
        </w:tc>
      </w:tr>
      <w:tr w:rsidR="00B832F7" w:rsidRPr="00833C2B" w14:paraId="18612154" w14:textId="77777777" w:rsidTr="00C64468">
        <w:trPr>
          <w:cantSplit/>
          <w:trHeight w:val="20"/>
          <w:jc w:val="center"/>
        </w:trPr>
        <w:tc>
          <w:tcPr>
            <w:tcW w:w="4500" w:type="dxa"/>
            <w:tcMar>
              <w:top w:w="28" w:type="dxa"/>
              <w:left w:w="28" w:type="dxa"/>
              <w:bottom w:w="0" w:type="dxa"/>
              <w:right w:w="28" w:type="dxa"/>
            </w:tcMar>
            <w:vAlign w:val="center"/>
          </w:tcPr>
          <w:p w14:paraId="628C9611" w14:textId="77777777" w:rsidR="00B832F7" w:rsidRPr="00833C2B" w:rsidRDefault="00B832F7" w:rsidP="00C64468">
            <w:pPr>
              <w:spacing w:after="0" w:line="240" w:lineRule="auto"/>
              <w:ind w:left="0" w:right="0"/>
              <w:rPr>
                <w:rFonts w:ascii="Arial Narrow" w:eastAsia="Calibri" w:hAnsi="Arial Narrow" w:cs="Arial"/>
                <w:sz w:val="20"/>
                <w:szCs w:val="20"/>
                <w:lang w:val="mk-MK"/>
              </w:rPr>
            </w:pPr>
            <w:r w:rsidRPr="00833C2B">
              <w:rPr>
                <w:rFonts w:ascii="Arial Narrow" w:eastAsia="Calibri" w:hAnsi="Arial Narrow" w:cs="Arial"/>
                <w:sz w:val="20"/>
                <w:szCs w:val="20"/>
                <w:lang w:val="mk-MK"/>
              </w:rPr>
              <w:t>Прекинатно</w:t>
            </w:r>
            <w:r w:rsidRPr="00833C2B">
              <w:rPr>
                <w:rFonts w:ascii="Arial Narrow" w:eastAsia="Calibri" w:hAnsi="Arial Narrow" w:cs="Arial"/>
                <w:b/>
                <w:sz w:val="20"/>
                <w:szCs w:val="20"/>
                <w:lang w:val="mk-MK"/>
              </w:rPr>
              <w:t xml:space="preserve">  </w:t>
            </w:r>
          </w:p>
        </w:tc>
        <w:tc>
          <w:tcPr>
            <w:tcW w:w="480" w:type="dxa"/>
            <w:tcMar>
              <w:top w:w="28" w:type="dxa"/>
              <w:left w:w="28" w:type="dxa"/>
              <w:bottom w:w="0" w:type="dxa"/>
              <w:right w:w="28" w:type="dxa"/>
            </w:tcMar>
            <w:vAlign w:val="center"/>
          </w:tcPr>
          <w:p w14:paraId="466602CF"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01</w:t>
            </w:r>
          </w:p>
        </w:tc>
        <w:tc>
          <w:tcPr>
            <w:tcW w:w="481" w:type="dxa"/>
            <w:tcMar>
              <w:top w:w="28" w:type="dxa"/>
              <w:left w:w="28" w:type="dxa"/>
              <w:bottom w:w="0" w:type="dxa"/>
              <w:right w:w="28" w:type="dxa"/>
            </w:tcMar>
            <w:vAlign w:val="center"/>
          </w:tcPr>
          <w:p w14:paraId="5286A9F9"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02</w:t>
            </w:r>
          </w:p>
        </w:tc>
        <w:tc>
          <w:tcPr>
            <w:tcW w:w="480" w:type="dxa"/>
            <w:tcMar>
              <w:top w:w="28" w:type="dxa"/>
              <w:left w:w="28" w:type="dxa"/>
              <w:bottom w:w="0" w:type="dxa"/>
              <w:right w:w="28" w:type="dxa"/>
            </w:tcMar>
            <w:vAlign w:val="center"/>
          </w:tcPr>
          <w:p w14:paraId="13338914"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03</w:t>
            </w:r>
          </w:p>
        </w:tc>
        <w:tc>
          <w:tcPr>
            <w:tcW w:w="481" w:type="dxa"/>
            <w:tcMar>
              <w:top w:w="28" w:type="dxa"/>
              <w:left w:w="28" w:type="dxa"/>
              <w:bottom w:w="0" w:type="dxa"/>
              <w:right w:w="28" w:type="dxa"/>
            </w:tcMar>
            <w:vAlign w:val="center"/>
          </w:tcPr>
          <w:p w14:paraId="3B1E9304"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04</w:t>
            </w:r>
          </w:p>
        </w:tc>
        <w:tc>
          <w:tcPr>
            <w:tcW w:w="480" w:type="dxa"/>
            <w:tcMar>
              <w:top w:w="28" w:type="dxa"/>
              <w:left w:w="28" w:type="dxa"/>
              <w:bottom w:w="0" w:type="dxa"/>
              <w:right w:w="28" w:type="dxa"/>
            </w:tcMar>
            <w:vAlign w:val="center"/>
          </w:tcPr>
          <w:p w14:paraId="1EFAD69F"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05</w:t>
            </w:r>
          </w:p>
        </w:tc>
        <w:tc>
          <w:tcPr>
            <w:tcW w:w="481" w:type="dxa"/>
            <w:tcMar>
              <w:top w:w="28" w:type="dxa"/>
              <w:left w:w="28" w:type="dxa"/>
              <w:bottom w:w="0" w:type="dxa"/>
              <w:right w:w="28" w:type="dxa"/>
            </w:tcMar>
            <w:vAlign w:val="center"/>
          </w:tcPr>
          <w:p w14:paraId="18086742"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06</w:t>
            </w:r>
          </w:p>
        </w:tc>
        <w:tc>
          <w:tcPr>
            <w:tcW w:w="480" w:type="dxa"/>
            <w:tcMar>
              <w:top w:w="28" w:type="dxa"/>
              <w:left w:w="28" w:type="dxa"/>
              <w:bottom w:w="0" w:type="dxa"/>
              <w:right w:w="28" w:type="dxa"/>
            </w:tcMar>
            <w:vAlign w:val="center"/>
          </w:tcPr>
          <w:p w14:paraId="156E0C1F"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07</w:t>
            </w:r>
          </w:p>
        </w:tc>
        <w:tc>
          <w:tcPr>
            <w:tcW w:w="481" w:type="dxa"/>
            <w:tcMar>
              <w:top w:w="28" w:type="dxa"/>
              <w:left w:w="28" w:type="dxa"/>
              <w:bottom w:w="0" w:type="dxa"/>
              <w:right w:w="28" w:type="dxa"/>
            </w:tcMar>
            <w:vAlign w:val="center"/>
          </w:tcPr>
          <w:p w14:paraId="39D3BD21"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08</w:t>
            </w:r>
          </w:p>
        </w:tc>
        <w:tc>
          <w:tcPr>
            <w:tcW w:w="480" w:type="dxa"/>
            <w:tcMar>
              <w:top w:w="28" w:type="dxa"/>
              <w:left w:w="28" w:type="dxa"/>
              <w:bottom w:w="0" w:type="dxa"/>
              <w:right w:w="28" w:type="dxa"/>
            </w:tcMar>
            <w:vAlign w:val="center"/>
          </w:tcPr>
          <w:p w14:paraId="0B0B79DA"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09</w:t>
            </w:r>
          </w:p>
        </w:tc>
        <w:tc>
          <w:tcPr>
            <w:tcW w:w="481" w:type="dxa"/>
            <w:tcMar>
              <w:top w:w="28" w:type="dxa"/>
              <w:left w:w="28" w:type="dxa"/>
              <w:bottom w:w="0" w:type="dxa"/>
              <w:right w:w="28" w:type="dxa"/>
            </w:tcMar>
            <w:vAlign w:val="center"/>
          </w:tcPr>
          <w:p w14:paraId="524E5206"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10</w:t>
            </w:r>
          </w:p>
        </w:tc>
        <w:tc>
          <w:tcPr>
            <w:tcW w:w="481" w:type="dxa"/>
          </w:tcPr>
          <w:p w14:paraId="21AD8201"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11+</w:t>
            </w:r>
          </w:p>
        </w:tc>
      </w:tr>
      <w:tr w:rsidR="00B832F7" w:rsidRPr="00833C2B" w14:paraId="418622D2" w14:textId="77777777" w:rsidTr="00C64468">
        <w:trPr>
          <w:cantSplit/>
          <w:trHeight w:val="20"/>
          <w:jc w:val="center"/>
        </w:trPr>
        <w:tc>
          <w:tcPr>
            <w:tcW w:w="4500" w:type="dxa"/>
            <w:tcMar>
              <w:top w:w="28" w:type="dxa"/>
              <w:left w:w="28" w:type="dxa"/>
              <w:bottom w:w="0" w:type="dxa"/>
              <w:right w:w="28" w:type="dxa"/>
            </w:tcMar>
            <w:vAlign w:val="center"/>
          </w:tcPr>
          <w:p w14:paraId="6148597F" w14:textId="77777777" w:rsidR="00B832F7" w:rsidRPr="00833C2B" w:rsidRDefault="00B832F7" w:rsidP="00C64468">
            <w:pPr>
              <w:spacing w:after="0" w:line="240" w:lineRule="auto"/>
              <w:ind w:left="0" w:right="0"/>
              <w:rPr>
                <w:rFonts w:ascii="Arial Narrow" w:eastAsia="Calibri" w:hAnsi="Arial Narrow" w:cs="Arial"/>
                <w:sz w:val="20"/>
                <w:szCs w:val="20"/>
                <w:lang w:val="mk-MK"/>
              </w:rPr>
            </w:pPr>
            <w:r w:rsidRPr="00833C2B">
              <w:rPr>
                <w:rFonts w:ascii="Arial Narrow" w:eastAsia="Calibri" w:hAnsi="Arial Narrow" w:cs="Arial"/>
                <w:sz w:val="20"/>
                <w:szCs w:val="20"/>
                <w:lang w:val="mk-MK"/>
              </w:rPr>
              <w:t>Без контакт</w:t>
            </w:r>
          </w:p>
        </w:tc>
        <w:tc>
          <w:tcPr>
            <w:tcW w:w="480" w:type="dxa"/>
            <w:tcMar>
              <w:top w:w="28" w:type="dxa"/>
              <w:left w:w="28" w:type="dxa"/>
              <w:bottom w:w="0" w:type="dxa"/>
              <w:right w:w="28" w:type="dxa"/>
            </w:tcMar>
            <w:vAlign w:val="center"/>
          </w:tcPr>
          <w:p w14:paraId="2F9E5001"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01</w:t>
            </w:r>
          </w:p>
        </w:tc>
        <w:tc>
          <w:tcPr>
            <w:tcW w:w="481" w:type="dxa"/>
            <w:tcMar>
              <w:top w:w="28" w:type="dxa"/>
              <w:left w:w="28" w:type="dxa"/>
              <w:bottom w:w="0" w:type="dxa"/>
              <w:right w:w="28" w:type="dxa"/>
            </w:tcMar>
            <w:vAlign w:val="center"/>
          </w:tcPr>
          <w:p w14:paraId="676FFB4C"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02</w:t>
            </w:r>
          </w:p>
        </w:tc>
        <w:tc>
          <w:tcPr>
            <w:tcW w:w="480" w:type="dxa"/>
            <w:tcMar>
              <w:top w:w="28" w:type="dxa"/>
              <w:left w:w="28" w:type="dxa"/>
              <w:bottom w:w="0" w:type="dxa"/>
              <w:right w:w="28" w:type="dxa"/>
            </w:tcMar>
            <w:vAlign w:val="center"/>
          </w:tcPr>
          <w:p w14:paraId="4E0870A5"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03</w:t>
            </w:r>
          </w:p>
        </w:tc>
        <w:tc>
          <w:tcPr>
            <w:tcW w:w="481" w:type="dxa"/>
            <w:tcMar>
              <w:top w:w="28" w:type="dxa"/>
              <w:left w:w="28" w:type="dxa"/>
              <w:bottom w:w="0" w:type="dxa"/>
              <w:right w:w="28" w:type="dxa"/>
            </w:tcMar>
            <w:vAlign w:val="center"/>
          </w:tcPr>
          <w:p w14:paraId="34D64235"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04</w:t>
            </w:r>
          </w:p>
        </w:tc>
        <w:tc>
          <w:tcPr>
            <w:tcW w:w="480" w:type="dxa"/>
            <w:tcMar>
              <w:top w:w="28" w:type="dxa"/>
              <w:left w:w="28" w:type="dxa"/>
              <w:bottom w:w="0" w:type="dxa"/>
              <w:right w:w="28" w:type="dxa"/>
            </w:tcMar>
            <w:vAlign w:val="center"/>
          </w:tcPr>
          <w:p w14:paraId="1AB6C40C"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05</w:t>
            </w:r>
          </w:p>
        </w:tc>
        <w:tc>
          <w:tcPr>
            <w:tcW w:w="481" w:type="dxa"/>
            <w:tcMar>
              <w:top w:w="28" w:type="dxa"/>
              <w:left w:w="28" w:type="dxa"/>
              <w:bottom w:w="0" w:type="dxa"/>
              <w:right w:w="28" w:type="dxa"/>
            </w:tcMar>
            <w:vAlign w:val="center"/>
          </w:tcPr>
          <w:p w14:paraId="708BBD33"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06</w:t>
            </w:r>
          </w:p>
        </w:tc>
        <w:tc>
          <w:tcPr>
            <w:tcW w:w="480" w:type="dxa"/>
            <w:tcMar>
              <w:top w:w="28" w:type="dxa"/>
              <w:left w:w="28" w:type="dxa"/>
              <w:bottom w:w="0" w:type="dxa"/>
              <w:right w:w="28" w:type="dxa"/>
            </w:tcMar>
            <w:vAlign w:val="center"/>
          </w:tcPr>
          <w:p w14:paraId="3BE63A40"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07</w:t>
            </w:r>
          </w:p>
        </w:tc>
        <w:tc>
          <w:tcPr>
            <w:tcW w:w="481" w:type="dxa"/>
            <w:tcMar>
              <w:top w:w="28" w:type="dxa"/>
              <w:left w:w="28" w:type="dxa"/>
              <w:bottom w:w="0" w:type="dxa"/>
              <w:right w:w="28" w:type="dxa"/>
            </w:tcMar>
            <w:vAlign w:val="center"/>
          </w:tcPr>
          <w:p w14:paraId="0A55724F"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08</w:t>
            </w:r>
          </w:p>
        </w:tc>
        <w:tc>
          <w:tcPr>
            <w:tcW w:w="480" w:type="dxa"/>
            <w:tcMar>
              <w:top w:w="28" w:type="dxa"/>
              <w:left w:w="28" w:type="dxa"/>
              <w:bottom w:w="0" w:type="dxa"/>
              <w:right w:w="28" w:type="dxa"/>
            </w:tcMar>
            <w:vAlign w:val="center"/>
          </w:tcPr>
          <w:p w14:paraId="0B0EF800"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09</w:t>
            </w:r>
          </w:p>
        </w:tc>
        <w:tc>
          <w:tcPr>
            <w:tcW w:w="481" w:type="dxa"/>
            <w:tcMar>
              <w:top w:w="28" w:type="dxa"/>
              <w:left w:w="28" w:type="dxa"/>
              <w:bottom w:w="0" w:type="dxa"/>
              <w:right w:w="28" w:type="dxa"/>
            </w:tcMar>
            <w:vAlign w:val="center"/>
          </w:tcPr>
          <w:p w14:paraId="584CCD6C"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10</w:t>
            </w:r>
          </w:p>
        </w:tc>
        <w:tc>
          <w:tcPr>
            <w:tcW w:w="481" w:type="dxa"/>
          </w:tcPr>
          <w:p w14:paraId="157195A2"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11+</w:t>
            </w:r>
          </w:p>
        </w:tc>
      </w:tr>
      <w:tr w:rsidR="00B832F7" w:rsidRPr="00833C2B" w14:paraId="3F84437F" w14:textId="77777777" w:rsidTr="00C64468">
        <w:trPr>
          <w:cantSplit/>
          <w:trHeight w:val="20"/>
          <w:jc w:val="center"/>
        </w:trPr>
        <w:tc>
          <w:tcPr>
            <w:tcW w:w="4500" w:type="dxa"/>
            <w:tcMar>
              <w:top w:w="28" w:type="dxa"/>
              <w:left w:w="28" w:type="dxa"/>
              <w:bottom w:w="0" w:type="dxa"/>
              <w:right w:w="28" w:type="dxa"/>
            </w:tcMar>
            <w:vAlign w:val="center"/>
          </w:tcPr>
          <w:p w14:paraId="51F2AA41" w14:textId="77777777" w:rsidR="00B832F7" w:rsidRPr="00833C2B" w:rsidRDefault="00B832F7" w:rsidP="00C64468">
            <w:pPr>
              <w:spacing w:after="0" w:line="240" w:lineRule="auto"/>
              <w:ind w:left="0" w:right="0"/>
              <w:rPr>
                <w:rFonts w:ascii="Arial Narrow" w:eastAsia="Calibri" w:hAnsi="Arial Narrow" w:cs="Arial"/>
                <w:sz w:val="20"/>
                <w:szCs w:val="20"/>
                <w:lang w:val="mk-MK"/>
              </w:rPr>
            </w:pPr>
            <w:r w:rsidRPr="00833C2B">
              <w:rPr>
                <w:rFonts w:ascii="Arial Narrow" w:eastAsia="Calibri" w:hAnsi="Arial Narrow" w:cs="Arial"/>
                <w:sz w:val="20"/>
                <w:szCs w:val="20"/>
                <w:lang w:val="mk-MK"/>
              </w:rPr>
              <w:t>Друга причина кај подобно соодветно домаќинство</w:t>
            </w:r>
          </w:p>
        </w:tc>
        <w:tc>
          <w:tcPr>
            <w:tcW w:w="480" w:type="dxa"/>
            <w:tcMar>
              <w:top w:w="28" w:type="dxa"/>
              <w:left w:w="28" w:type="dxa"/>
              <w:bottom w:w="0" w:type="dxa"/>
              <w:right w:w="28" w:type="dxa"/>
            </w:tcMar>
            <w:vAlign w:val="center"/>
          </w:tcPr>
          <w:p w14:paraId="657A62E4"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01</w:t>
            </w:r>
          </w:p>
        </w:tc>
        <w:tc>
          <w:tcPr>
            <w:tcW w:w="481" w:type="dxa"/>
            <w:tcMar>
              <w:top w:w="28" w:type="dxa"/>
              <w:left w:w="28" w:type="dxa"/>
              <w:bottom w:w="0" w:type="dxa"/>
              <w:right w:w="28" w:type="dxa"/>
            </w:tcMar>
            <w:vAlign w:val="center"/>
          </w:tcPr>
          <w:p w14:paraId="2330B885"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02</w:t>
            </w:r>
          </w:p>
        </w:tc>
        <w:tc>
          <w:tcPr>
            <w:tcW w:w="480" w:type="dxa"/>
            <w:tcMar>
              <w:top w:w="28" w:type="dxa"/>
              <w:left w:w="28" w:type="dxa"/>
              <w:bottom w:w="0" w:type="dxa"/>
              <w:right w:w="28" w:type="dxa"/>
            </w:tcMar>
            <w:vAlign w:val="center"/>
          </w:tcPr>
          <w:p w14:paraId="1F238B2E"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03</w:t>
            </w:r>
          </w:p>
        </w:tc>
        <w:tc>
          <w:tcPr>
            <w:tcW w:w="481" w:type="dxa"/>
            <w:tcMar>
              <w:top w:w="28" w:type="dxa"/>
              <w:left w:w="28" w:type="dxa"/>
              <w:bottom w:w="0" w:type="dxa"/>
              <w:right w:w="28" w:type="dxa"/>
            </w:tcMar>
            <w:vAlign w:val="center"/>
          </w:tcPr>
          <w:p w14:paraId="319F146A"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04</w:t>
            </w:r>
          </w:p>
        </w:tc>
        <w:tc>
          <w:tcPr>
            <w:tcW w:w="480" w:type="dxa"/>
            <w:tcMar>
              <w:top w:w="28" w:type="dxa"/>
              <w:left w:w="28" w:type="dxa"/>
              <w:bottom w:w="0" w:type="dxa"/>
              <w:right w:w="28" w:type="dxa"/>
            </w:tcMar>
            <w:vAlign w:val="center"/>
          </w:tcPr>
          <w:p w14:paraId="3EDF02E5"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05</w:t>
            </w:r>
          </w:p>
        </w:tc>
        <w:tc>
          <w:tcPr>
            <w:tcW w:w="481" w:type="dxa"/>
            <w:tcMar>
              <w:top w:w="28" w:type="dxa"/>
              <w:left w:w="28" w:type="dxa"/>
              <w:bottom w:w="0" w:type="dxa"/>
              <w:right w:w="28" w:type="dxa"/>
            </w:tcMar>
            <w:vAlign w:val="center"/>
          </w:tcPr>
          <w:p w14:paraId="0C7EE39C"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06</w:t>
            </w:r>
          </w:p>
        </w:tc>
        <w:tc>
          <w:tcPr>
            <w:tcW w:w="480" w:type="dxa"/>
            <w:tcMar>
              <w:top w:w="28" w:type="dxa"/>
              <w:left w:w="28" w:type="dxa"/>
              <w:bottom w:w="0" w:type="dxa"/>
              <w:right w:w="28" w:type="dxa"/>
            </w:tcMar>
            <w:vAlign w:val="center"/>
          </w:tcPr>
          <w:p w14:paraId="7AEE9808"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07</w:t>
            </w:r>
          </w:p>
        </w:tc>
        <w:tc>
          <w:tcPr>
            <w:tcW w:w="481" w:type="dxa"/>
            <w:tcMar>
              <w:top w:w="28" w:type="dxa"/>
              <w:left w:w="28" w:type="dxa"/>
              <w:bottom w:w="0" w:type="dxa"/>
              <w:right w:w="28" w:type="dxa"/>
            </w:tcMar>
            <w:vAlign w:val="center"/>
          </w:tcPr>
          <w:p w14:paraId="2E4B6C3C"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08</w:t>
            </w:r>
          </w:p>
        </w:tc>
        <w:tc>
          <w:tcPr>
            <w:tcW w:w="480" w:type="dxa"/>
            <w:tcMar>
              <w:top w:w="28" w:type="dxa"/>
              <w:left w:w="28" w:type="dxa"/>
              <w:bottom w:w="0" w:type="dxa"/>
              <w:right w:w="28" w:type="dxa"/>
            </w:tcMar>
            <w:vAlign w:val="center"/>
          </w:tcPr>
          <w:p w14:paraId="1E84010E"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09</w:t>
            </w:r>
          </w:p>
        </w:tc>
        <w:tc>
          <w:tcPr>
            <w:tcW w:w="481" w:type="dxa"/>
            <w:tcMar>
              <w:top w:w="28" w:type="dxa"/>
              <w:left w:w="28" w:type="dxa"/>
              <w:bottom w:w="0" w:type="dxa"/>
              <w:right w:w="28" w:type="dxa"/>
            </w:tcMar>
            <w:vAlign w:val="center"/>
          </w:tcPr>
          <w:p w14:paraId="492945F6"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10</w:t>
            </w:r>
          </w:p>
        </w:tc>
        <w:tc>
          <w:tcPr>
            <w:tcW w:w="481" w:type="dxa"/>
          </w:tcPr>
          <w:p w14:paraId="4F6DB9F8"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11+</w:t>
            </w:r>
          </w:p>
        </w:tc>
      </w:tr>
      <w:tr w:rsidR="00B832F7" w:rsidRPr="00833C2B" w14:paraId="52423CDB" w14:textId="77777777" w:rsidTr="00C64468">
        <w:trPr>
          <w:cantSplit/>
          <w:trHeight w:val="20"/>
          <w:jc w:val="center"/>
        </w:trPr>
        <w:tc>
          <w:tcPr>
            <w:tcW w:w="9305" w:type="dxa"/>
            <w:gridSpan w:val="11"/>
            <w:tcMar>
              <w:top w:w="28" w:type="dxa"/>
              <w:left w:w="28" w:type="dxa"/>
              <w:bottom w:w="0" w:type="dxa"/>
              <w:right w:w="28" w:type="dxa"/>
            </w:tcMar>
            <w:vAlign w:val="center"/>
          </w:tcPr>
          <w:p w14:paraId="501E4843" w14:textId="77777777" w:rsidR="00B832F7" w:rsidRPr="00833C2B" w:rsidRDefault="00B832F7" w:rsidP="00C64468">
            <w:pPr>
              <w:spacing w:after="0" w:line="240" w:lineRule="auto"/>
              <w:ind w:left="0" w:right="0"/>
              <w:rPr>
                <w:rFonts w:ascii="Arial Narrow" w:eastAsia="Calibri" w:hAnsi="Arial Narrow" w:cs="Arial"/>
                <w:b/>
                <w:sz w:val="20"/>
                <w:szCs w:val="20"/>
                <w:lang w:val="mk-MK"/>
              </w:rPr>
            </w:pPr>
            <w:r w:rsidRPr="00833C2B">
              <w:rPr>
                <w:rFonts w:ascii="Arial Narrow" w:eastAsia="Calibri" w:hAnsi="Arial Narrow" w:cs="Arial"/>
                <w:b/>
                <w:sz w:val="20"/>
                <w:szCs w:val="20"/>
                <w:lang w:val="mk-MK"/>
              </w:rPr>
              <w:t>Непозната подобност, без -интервју</w:t>
            </w:r>
          </w:p>
        </w:tc>
        <w:tc>
          <w:tcPr>
            <w:tcW w:w="481" w:type="dxa"/>
          </w:tcPr>
          <w:p w14:paraId="34C7061C" w14:textId="77777777" w:rsidR="00B832F7" w:rsidRPr="00833C2B" w:rsidRDefault="00B832F7" w:rsidP="00C64468">
            <w:pPr>
              <w:spacing w:after="0" w:line="240" w:lineRule="auto"/>
              <w:ind w:left="0" w:right="0"/>
              <w:rPr>
                <w:rFonts w:ascii="Arial Narrow" w:eastAsia="Calibri" w:hAnsi="Arial Narrow" w:cs="Arial"/>
                <w:b/>
                <w:sz w:val="20"/>
                <w:szCs w:val="20"/>
                <w:lang w:val="mk-MK"/>
              </w:rPr>
            </w:pPr>
          </w:p>
        </w:tc>
      </w:tr>
      <w:tr w:rsidR="00B832F7" w:rsidRPr="00833C2B" w14:paraId="3189480F" w14:textId="77777777" w:rsidTr="00C64468">
        <w:trPr>
          <w:cantSplit/>
          <w:trHeight w:val="20"/>
          <w:jc w:val="center"/>
        </w:trPr>
        <w:tc>
          <w:tcPr>
            <w:tcW w:w="4500" w:type="dxa"/>
            <w:tcMar>
              <w:top w:w="28" w:type="dxa"/>
              <w:left w:w="28" w:type="dxa"/>
              <w:bottom w:w="0" w:type="dxa"/>
              <w:right w:w="28" w:type="dxa"/>
            </w:tcMar>
            <w:vAlign w:val="center"/>
          </w:tcPr>
          <w:p w14:paraId="522591D9" w14:textId="77777777" w:rsidR="00B832F7" w:rsidRPr="00833C2B" w:rsidRDefault="00B832F7" w:rsidP="00C64468">
            <w:pPr>
              <w:spacing w:after="0" w:line="240" w:lineRule="auto"/>
              <w:ind w:left="0" w:right="0"/>
              <w:rPr>
                <w:rFonts w:ascii="Arial Narrow" w:eastAsia="Calibri" w:hAnsi="Arial Narrow" w:cs="Arial"/>
                <w:sz w:val="20"/>
                <w:szCs w:val="20"/>
                <w:lang w:val="mk-MK"/>
              </w:rPr>
            </w:pPr>
            <w:r w:rsidRPr="00833C2B">
              <w:rPr>
                <w:rFonts w:ascii="Arial Narrow" w:eastAsia="Calibri" w:hAnsi="Arial Narrow" w:cs="Arial"/>
                <w:sz w:val="20"/>
                <w:szCs w:val="20"/>
                <w:lang w:val="mk-MK"/>
              </w:rPr>
              <w:t>Непознато дали е стамбена единица</w:t>
            </w:r>
          </w:p>
        </w:tc>
        <w:tc>
          <w:tcPr>
            <w:tcW w:w="480" w:type="dxa"/>
            <w:tcMar>
              <w:top w:w="28" w:type="dxa"/>
              <w:left w:w="28" w:type="dxa"/>
              <w:bottom w:w="0" w:type="dxa"/>
              <w:right w:w="28" w:type="dxa"/>
            </w:tcMar>
            <w:vAlign w:val="center"/>
          </w:tcPr>
          <w:p w14:paraId="06590814"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01</w:t>
            </w:r>
          </w:p>
        </w:tc>
        <w:tc>
          <w:tcPr>
            <w:tcW w:w="481" w:type="dxa"/>
            <w:tcMar>
              <w:top w:w="28" w:type="dxa"/>
              <w:left w:w="28" w:type="dxa"/>
              <w:bottom w:w="0" w:type="dxa"/>
              <w:right w:w="28" w:type="dxa"/>
            </w:tcMar>
            <w:vAlign w:val="center"/>
          </w:tcPr>
          <w:p w14:paraId="20979D5E"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02</w:t>
            </w:r>
          </w:p>
        </w:tc>
        <w:tc>
          <w:tcPr>
            <w:tcW w:w="480" w:type="dxa"/>
            <w:tcMar>
              <w:top w:w="28" w:type="dxa"/>
              <w:left w:w="28" w:type="dxa"/>
              <w:bottom w:w="0" w:type="dxa"/>
              <w:right w:w="28" w:type="dxa"/>
            </w:tcMar>
            <w:vAlign w:val="center"/>
          </w:tcPr>
          <w:p w14:paraId="737CD82B"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03</w:t>
            </w:r>
          </w:p>
        </w:tc>
        <w:tc>
          <w:tcPr>
            <w:tcW w:w="481" w:type="dxa"/>
            <w:tcMar>
              <w:top w:w="28" w:type="dxa"/>
              <w:left w:w="28" w:type="dxa"/>
              <w:bottom w:w="0" w:type="dxa"/>
              <w:right w:w="28" w:type="dxa"/>
            </w:tcMar>
            <w:vAlign w:val="center"/>
          </w:tcPr>
          <w:p w14:paraId="177DCC3B"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04</w:t>
            </w:r>
          </w:p>
        </w:tc>
        <w:tc>
          <w:tcPr>
            <w:tcW w:w="480" w:type="dxa"/>
            <w:tcMar>
              <w:top w:w="28" w:type="dxa"/>
              <w:left w:w="28" w:type="dxa"/>
              <w:bottom w:w="0" w:type="dxa"/>
              <w:right w:w="28" w:type="dxa"/>
            </w:tcMar>
            <w:vAlign w:val="center"/>
          </w:tcPr>
          <w:p w14:paraId="5010A868"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05</w:t>
            </w:r>
          </w:p>
        </w:tc>
        <w:tc>
          <w:tcPr>
            <w:tcW w:w="481" w:type="dxa"/>
            <w:tcMar>
              <w:top w:w="28" w:type="dxa"/>
              <w:left w:w="28" w:type="dxa"/>
              <w:bottom w:w="0" w:type="dxa"/>
              <w:right w:w="28" w:type="dxa"/>
            </w:tcMar>
            <w:vAlign w:val="center"/>
          </w:tcPr>
          <w:p w14:paraId="2A1987BB"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06</w:t>
            </w:r>
          </w:p>
        </w:tc>
        <w:tc>
          <w:tcPr>
            <w:tcW w:w="480" w:type="dxa"/>
            <w:tcMar>
              <w:top w:w="28" w:type="dxa"/>
              <w:left w:w="28" w:type="dxa"/>
              <w:bottom w:w="0" w:type="dxa"/>
              <w:right w:w="28" w:type="dxa"/>
            </w:tcMar>
            <w:vAlign w:val="center"/>
          </w:tcPr>
          <w:p w14:paraId="3078E4A1"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07</w:t>
            </w:r>
          </w:p>
        </w:tc>
        <w:tc>
          <w:tcPr>
            <w:tcW w:w="481" w:type="dxa"/>
            <w:tcMar>
              <w:top w:w="28" w:type="dxa"/>
              <w:left w:w="28" w:type="dxa"/>
              <w:bottom w:w="0" w:type="dxa"/>
              <w:right w:w="28" w:type="dxa"/>
            </w:tcMar>
            <w:vAlign w:val="center"/>
          </w:tcPr>
          <w:p w14:paraId="28E7CA35"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08</w:t>
            </w:r>
          </w:p>
        </w:tc>
        <w:tc>
          <w:tcPr>
            <w:tcW w:w="480" w:type="dxa"/>
            <w:tcMar>
              <w:top w:w="28" w:type="dxa"/>
              <w:left w:w="28" w:type="dxa"/>
              <w:bottom w:w="0" w:type="dxa"/>
              <w:right w:w="28" w:type="dxa"/>
            </w:tcMar>
            <w:vAlign w:val="center"/>
          </w:tcPr>
          <w:p w14:paraId="5F45254C"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09</w:t>
            </w:r>
          </w:p>
        </w:tc>
        <w:tc>
          <w:tcPr>
            <w:tcW w:w="481" w:type="dxa"/>
            <w:tcMar>
              <w:top w:w="28" w:type="dxa"/>
              <w:left w:w="28" w:type="dxa"/>
              <w:bottom w:w="0" w:type="dxa"/>
              <w:right w:w="28" w:type="dxa"/>
            </w:tcMar>
            <w:vAlign w:val="center"/>
          </w:tcPr>
          <w:p w14:paraId="7AB4D0D6"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10</w:t>
            </w:r>
          </w:p>
        </w:tc>
        <w:tc>
          <w:tcPr>
            <w:tcW w:w="481" w:type="dxa"/>
          </w:tcPr>
          <w:p w14:paraId="05BCA818"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11+</w:t>
            </w:r>
          </w:p>
        </w:tc>
      </w:tr>
      <w:tr w:rsidR="00B832F7" w:rsidRPr="00833C2B" w14:paraId="29B06BE7" w14:textId="77777777" w:rsidTr="00C64468">
        <w:trPr>
          <w:cantSplit/>
          <w:trHeight w:val="20"/>
          <w:jc w:val="center"/>
        </w:trPr>
        <w:tc>
          <w:tcPr>
            <w:tcW w:w="4500" w:type="dxa"/>
            <w:tcMar>
              <w:top w:w="28" w:type="dxa"/>
              <w:left w:w="28" w:type="dxa"/>
              <w:bottom w:w="0" w:type="dxa"/>
              <w:right w:w="28" w:type="dxa"/>
            </w:tcMar>
            <w:vAlign w:val="center"/>
          </w:tcPr>
          <w:p w14:paraId="7A9E28C9" w14:textId="77777777" w:rsidR="00B832F7" w:rsidRPr="00833C2B" w:rsidRDefault="00B832F7" w:rsidP="00C64468">
            <w:pPr>
              <w:spacing w:after="0" w:line="240" w:lineRule="auto"/>
              <w:ind w:left="0" w:right="0"/>
              <w:rPr>
                <w:rFonts w:ascii="Arial Narrow" w:eastAsia="Calibri" w:hAnsi="Arial Narrow" w:cs="Arial"/>
                <w:sz w:val="20"/>
                <w:szCs w:val="20"/>
                <w:lang w:val="mk-MK"/>
              </w:rPr>
            </w:pPr>
            <w:r w:rsidRPr="00833C2B">
              <w:rPr>
                <w:rFonts w:ascii="Arial Narrow" w:eastAsia="Calibri" w:hAnsi="Arial Narrow" w:cs="Arial"/>
                <w:sz w:val="20"/>
                <w:szCs w:val="20"/>
                <w:lang w:val="mk-MK"/>
              </w:rPr>
              <w:t>Непознато дали е подобен соодветен испитаник</w:t>
            </w:r>
          </w:p>
        </w:tc>
        <w:tc>
          <w:tcPr>
            <w:tcW w:w="480" w:type="dxa"/>
            <w:tcMar>
              <w:top w:w="28" w:type="dxa"/>
              <w:left w:w="28" w:type="dxa"/>
              <w:bottom w:w="0" w:type="dxa"/>
              <w:right w:w="28" w:type="dxa"/>
            </w:tcMar>
            <w:vAlign w:val="center"/>
          </w:tcPr>
          <w:p w14:paraId="208F8FD9"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01</w:t>
            </w:r>
          </w:p>
        </w:tc>
        <w:tc>
          <w:tcPr>
            <w:tcW w:w="481" w:type="dxa"/>
            <w:tcMar>
              <w:top w:w="28" w:type="dxa"/>
              <w:left w:w="28" w:type="dxa"/>
              <w:bottom w:w="0" w:type="dxa"/>
              <w:right w:w="28" w:type="dxa"/>
            </w:tcMar>
            <w:vAlign w:val="center"/>
          </w:tcPr>
          <w:p w14:paraId="3E8E2FCE"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02</w:t>
            </w:r>
          </w:p>
        </w:tc>
        <w:tc>
          <w:tcPr>
            <w:tcW w:w="480" w:type="dxa"/>
            <w:tcMar>
              <w:top w:w="28" w:type="dxa"/>
              <w:left w:w="28" w:type="dxa"/>
              <w:bottom w:w="0" w:type="dxa"/>
              <w:right w:w="28" w:type="dxa"/>
            </w:tcMar>
            <w:vAlign w:val="center"/>
          </w:tcPr>
          <w:p w14:paraId="6FCCBF9C"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03</w:t>
            </w:r>
          </w:p>
        </w:tc>
        <w:tc>
          <w:tcPr>
            <w:tcW w:w="481" w:type="dxa"/>
            <w:tcMar>
              <w:top w:w="28" w:type="dxa"/>
              <w:left w:w="28" w:type="dxa"/>
              <w:bottom w:w="0" w:type="dxa"/>
              <w:right w:w="28" w:type="dxa"/>
            </w:tcMar>
            <w:vAlign w:val="center"/>
          </w:tcPr>
          <w:p w14:paraId="1CDFB258"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04</w:t>
            </w:r>
          </w:p>
        </w:tc>
        <w:tc>
          <w:tcPr>
            <w:tcW w:w="480" w:type="dxa"/>
            <w:tcMar>
              <w:top w:w="28" w:type="dxa"/>
              <w:left w:w="28" w:type="dxa"/>
              <w:bottom w:w="0" w:type="dxa"/>
              <w:right w:w="28" w:type="dxa"/>
            </w:tcMar>
            <w:vAlign w:val="center"/>
          </w:tcPr>
          <w:p w14:paraId="4CC99862"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05</w:t>
            </w:r>
          </w:p>
        </w:tc>
        <w:tc>
          <w:tcPr>
            <w:tcW w:w="481" w:type="dxa"/>
            <w:tcMar>
              <w:top w:w="28" w:type="dxa"/>
              <w:left w:w="28" w:type="dxa"/>
              <w:bottom w:w="0" w:type="dxa"/>
              <w:right w:w="28" w:type="dxa"/>
            </w:tcMar>
            <w:vAlign w:val="center"/>
          </w:tcPr>
          <w:p w14:paraId="6CE7CD34"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06</w:t>
            </w:r>
          </w:p>
        </w:tc>
        <w:tc>
          <w:tcPr>
            <w:tcW w:w="480" w:type="dxa"/>
            <w:tcMar>
              <w:top w:w="28" w:type="dxa"/>
              <w:left w:w="28" w:type="dxa"/>
              <w:bottom w:w="0" w:type="dxa"/>
              <w:right w:w="28" w:type="dxa"/>
            </w:tcMar>
            <w:vAlign w:val="center"/>
          </w:tcPr>
          <w:p w14:paraId="13B8296C"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07</w:t>
            </w:r>
          </w:p>
        </w:tc>
        <w:tc>
          <w:tcPr>
            <w:tcW w:w="481" w:type="dxa"/>
            <w:tcMar>
              <w:top w:w="28" w:type="dxa"/>
              <w:left w:w="28" w:type="dxa"/>
              <w:bottom w:w="0" w:type="dxa"/>
              <w:right w:w="28" w:type="dxa"/>
            </w:tcMar>
            <w:vAlign w:val="center"/>
          </w:tcPr>
          <w:p w14:paraId="1B19CC82"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08</w:t>
            </w:r>
          </w:p>
        </w:tc>
        <w:tc>
          <w:tcPr>
            <w:tcW w:w="480" w:type="dxa"/>
            <w:tcMar>
              <w:top w:w="28" w:type="dxa"/>
              <w:left w:w="28" w:type="dxa"/>
              <w:bottom w:w="0" w:type="dxa"/>
              <w:right w:w="28" w:type="dxa"/>
            </w:tcMar>
            <w:vAlign w:val="center"/>
          </w:tcPr>
          <w:p w14:paraId="47C75A83"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09</w:t>
            </w:r>
          </w:p>
        </w:tc>
        <w:tc>
          <w:tcPr>
            <w:tcW w:w="481" w:type="dxa"/>
            <w:tcMar>
              <w:top w:w="28" w:type="dxa"/>
              <w:left w:w="28" w:type="dxa"/>
              <w:bottom w:w="0" w:type="dxa"/>
              <w:right w:w="28" w:type="dxa"/>
            </w:tcMar>
            <w:vAlign w:val="center"/>
          </w:tcPr>
          <w:p w14:paraId="45E831C6"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10</w:t>
            </w:r>
          </w:p>
        </w:tc>
        <w:tc>
          <w:tcPr>
            <w:tcW w:w="481" w:type="dxa"/>
          </w:tcPr>
          <w:p w14:paraId="77CA5F21"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11+</w:t>
            </w:r>
          </w:p>
        </w:tc>
      </w:tr>
      <w:tr w:rsidR="00B832F7" w:rsidRPr="00833C2B" w14:paraId="21A426FE" w14:textId="77777777" w:rsidTr="00C64468">
        <w:trPr>
          <w:cantSplit/>
          <w:trHeight w:val="20"/>
          <w:jc w:val="center"/>
        </w:trPr>
        <w:tc>
          <w:tcPr>
            <w:tcW w:w="4500" w:type="dxa"/>
            <w:tcMar>
              <w:top w:w="28" w:type="dxa"/>
              <w:left w:w="28" w:type="dxa"/>
              <w:bottom w:w="0" w:type="dxa"/>
              <w:right w:w="28" w:type="dxa"/>
            </w:tcMar>
            <w:vAlign w:val="center"/>
          </w:tcPr>
          <w:p w14:paraId="70283A95" w14:textId="77777777" w:rsidR="00B832F7" w:rsidRPr="00833C2B" w:rsidRDefault="00B832F7" w:rsidP="00C64468">
            <w:pPr>
              <w:spacing w:after="0" w:line="240" w:lineRule="auto"/>
              <w:ind w:left="0" w:right="0"/>
              <w:rPr>
                <w:rFonts w:ascii="Arial Narrow" w:eastAsia="Calibri" w:hAnsi="Arial Narrow" w:cs="Arial"/>
                <w:sz w:val="20"/>
                <w:szCs w:val="20"/>
                <w:lang w:val="mk-MK"/>
              </w:rPr>
            </w:pPr>
            <w:r w:rsidRPr="00833C2B">
              <w:rPr>
                <w:rFonts w:ascii="Arial Narrow" w:eastAsia="Calibri" w:hAnsi="Arial Narrow" w:cs="Arial"/>
                <w:sz w:val="20"/>
                <w:szCs w:val="20"/>
                <w:lang w:val="mk-MK"/>
              </w:rPr>
              <w:t>Друга причина кај непозната  подобност</w:t>
            </w:r>
          </w:p>
        </w:tc>
        <w:tc>
          <w:tcPr>
            <w:tcW w:w="480" w:type="dxa"/>
            <w:tcMar>
              <w:top w:w="28" w:type="dxa"/>
              <w:left w:w="28" w:type="dxa"/>
              <w:bottom w:w="0" w:type="dxa"/>
              <w:right w:w="28" w:type="dxa"/>
            </w:tcMar>
            <w:vAlign w:val="center"/>
          </w:tcPr>
          <w:p w14:paraId="525C52C6"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01</w:t>
            </w:r>
          </w:p>
        </w:tc>
        <w:tc>
          <w:tcPr>
            <w:tcW w:w="481" w:type="dxa"/>
            <w:tcMar>
              <w:top w:w="28" w:type="dxa"/>
              <w:left w:w="28" w:type="dxa"/>
              <w:bottom w:w="0" w:type="dxa"/>
              <w:right w:w="28" w:type="dxa"/>
            </w:tcMar>
            <w:vAlign w:val="center"/>
          </w:tcPr>
          <w:p w14:paraId="3AE05E75"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02</w:t>
            </w:r>
          </w:p>
        </w:tc>
        <w:tc>
          <w:tcPr>
            <w:tcW w:w="480" w:type="dxa"/>
            <w:tcMar>
              <w:top w:w="28" w:type="dxa"/>
              <w:left w:w="28" w:type="dxa"/>
              <w:bottom w:w="0" w:type="dxa"/>
              <w:right w:w="28" w:type="dxa"/>
            </w:tcMar>
            <w:vAlign w:val="center"/>
          </w:tcPr>
          <w:p w14:paraId="4C9470E4"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03</w:t>
            </w:r>
          </w:p>
        </w:tc>
        <w:tc>
          <w:tcPr>
            <w:tcW w:w="481" w:type="dxa"/>
            <w:tcMar>
              <w:top w:w="28" w:type="dxa"/>
              <w:left w:w="28" w:type="dxa"/>
              <w:bottom w:w="0" w:type="dxa"/>
              <w:right w:w="28" w:type="dxa"/>
            </w:tcMar>
            <w:vAlign w:val="center"/>
          </w:tcPr>
          <w:p w14:paraId="75BBB21E"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04</w:t>
            </w:r>
          </w:p>
        </w:tc>
        <w:tc>
          <w:tcPr>
            <w:tcW w:w="480" w:type="dxa"/>
            <w:tcMar>
              <w:top w:w="28" w:type="dxa"/>
              <w:left w:w="28" w:type="dxa"/>
              <w:bottom w:w="0" w:type="dxa"/>
              <w:right w:w="28" w:type="dxa"/>
            </w:tcMar>
            <w:vAlign w:val="center"/>
          </w:tcPr>
          <w:p w14:paraId="3CAD1A31"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05</w:t>
            </w:r>
          </w:p>
        </w:tc>
        <w:tc>
          <w:tcPr>
            <w:tcW w:w="481" w:type="dxa"/>
            <w:tcMar>
              <w:top w:w="28" w:type="dxa"/>
              <w:left w:w="28" w:type="dxa"/>
              <w:bottom w:w="0" w:type="dxa"/>
              <w:right w:w="28" w:type="dxa"/>
            </w:tcMar>
            <w:vAlign w:val="center"/>
          </w:tcPr>
          <w:p w14:paraId="57D295DA"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06</w:t>
            </w:r>
          </w:p>
        </w:tc>
        <w:tc>
          <w:tcPr>
            <w:tcW w:w="480" w:type="dxa"/>
            <w:tcMar>
              <w:top w:w="28" w:type="dxa"/>
              <w:left w:w="28" w:type="dxa"/>
              <w:bottom w:w="0" w:type="dxa"/>
              <w:right w:w="28" w:type="dxa"/>
            </w:tcMar>
            <w:vAlign w:val="center"/>
          </w:tcPr>
          <w:p w14:paraId="44CBB40C"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07</w:t>
            </w:r>
          </w:p>
        </w:tc>
        <w:tc>
          <w:tcPr>
            <w:tcW w:w="481" w:type="dxa"/>
            <w:tcMar>
              <w:top w:w="28" w:type="dxa"/>
              <w:left w:w="28" w:type="dxa"/>
              <w:bottom w:w="0" w:type="dxa"/>
              <w:right w:w="28" w:type="dxa"/>
            </w:tcMar>
            <w:vAlign w:val="center"/>
          </w:tcPr>
          <w:p w14:paraId="55C700C2"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08</w:t>
            </w:r>
          </w:p>
        </w:tc>
        <w:tc>
          <w:tcPr>
            <w:tcW w:w="480" w:type="dxa"/>
            <w:tcMar>
              <w:top w:w="28" w:type="dxa"/>
              <w:left w:w="28" w:type="dxa"/>
              <w:bottom w:w="0" w:type="dxa"/>
              <w:right w:w="28" w:type="dxa"/>
            </w:tcMar>
            <w:vAlign w:val="center"/>
          </w:tcPr>
          <w:p w14:paraId="4E74E87E"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09</w:t>
            </w:r>
          </w:p>
        </w:tc>
        <w:tc>
          <w:tcPr>
            <w:tcW w:w="481" w:type="dxa"/>
            <w:tcMar>
              <w:top w:w="28" w:type="dxa"/>
              <w:left w:w="28" w:type="dxa"/>
              <w:bottom w:w="0" w:type="dxa"/>
              <w:right w:w="28" w:type="dxa"/>
            </w:tcMar>
            <w:vAlign w:val="center"/>
          </w:tcPr>
          <w:p w14:paraId="760817B1"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10</w:t>
            </w:r>
          </w:p>
        </w:tc>
        <w:tc>
          <w:tcPr>
            <w:tcW w:w="481" w:type="dxa"/>
          </w:tcPr>
          <w:p w14:paraId="2F81CD0D"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11+</w:t>
            </w:r>
          </w:p>
        </w:tc>
      </w:tr>
      <w:tr w:rsidR="00B832F7" w:rsidRPr="00833C2B" w14:paraId="28CB44B0" w14:textId="77777777" w:rsidTr="00C64468">
        <w:trPr>
          <w:cantSplit/>
          <w:trHeight w:val="20"/>
          <w:jc w:val="center"/>
        </w:trPr>
        <w:tc>
          <w:tcPr>
            <w:tcW w:w="9305" w:type="dxa"/>
            <w:gridSpan w:val="11"/>
            <w:tcMar>
              <w:top w:w="28" w:type="dxa"/>
              <w:left w:w="28" w:type="dxa"/>
              <w:bottom w:w="0" w:type="dxa"/>
              <w:right w:w="28" w:type="dxa"/>
            </w:tcMar>
            <w:vAlign w:val="center"/>
          </w:tcPr>
          <w:p w14:paraId="3178ABC0" w14:textId="77777777" w:rsidR="00B832F7" w:rsidRPr="00833C2B" w:rsidRDefault="00B832F7" w:rsidP="00C64468">
            <w:pPr>
              <w:spacing w:after="0" w:line="240" w:lineRule="auto"/>
              <w:ind w:left="0" w:right="0"/>
              <w:rPr>
                <w:rFonts w:ascii="Arial Narrow" w:eastAsia="Calibri" w:hAnsi="Arial Narrow" w:cs="Arial"/>
                <w:b/>
                <w:sz w:val="20"/>
                <w:szCs w:val="20"/>
                <w:lang w:val="mk-MK"/>
              </w:rPr>
            </w:pPr>
            <w:r w:rsidRPr="00833C2B">
              <w:rPr>
                <w:rFonts w:ascii="Arial Narrow" w:eastAsia="Calibri" w:hAnsi="Arial Narrow" w:cs="Arial"/>
                <w:b/>
                <w:sz w:val="20"/>
                <w:szCs w:val="20"/>
                <w:lang w:val="mk-MK"/>
              </w:rPr>
              <w:t>Неподобно несоодветно домаќинство</w:t>
            </w:r>
          </w:p>
        </w:tc>
        <w:tc>
          <w:tcPr>
            <w:tcW w:w="481" w:type="dxa"/>
          </w:tcPr>
          <w:p w14:paraId="7D61B78B" w14:textId="77777777" w:rsidR="00B832F7" w:rsidRPr="00833C2B" w:rsidRDefault="00B832F7" w:rsidP="00C64468">
            <w:pPr>
              <w:spacing w:after="0" w:line="240" w:lineRule="auto"/>
              <w:ind w:left="0" w:right="0"/>
              <w:rPr>
                <w:rFonts w:ascii="Arial Narrow" w:eastAsia="Calibri" w:hAnsi="Arial Narrow" w:cs="Arial"/>
                <w:b/>
                <w:sz w:val="20"/>
                <w:szCs w:val="20"/>
                <w:lang w:val="mk-MK"/>
              </w:rPr>
            </w:pPr>
          </w:p>
        </w:tc>
      </w:tr>
      <w:tr w:rsidR="00B832F7" w:rsidRPr="00833C2B" w14:paraId="0640D639" w14:textId="77777777" w:rsidTr="00C64468">
        <w:trPr>
          <w:cantSplit/>
          <w:trHeight w:val="20"/>
          <w:jc w:val="center"/>
        </w:trPr>
        <w:tc>
          <w:tcPr>
            <w:tcW w:w="4500" w:type="dxa"/>
            <w:tcMar>
              <w:top w:w="28" w:type="dxa"/>
              <w:left w:w="28" w:type="dxa"/>
              <w:bottom w:w="0" w:type="dxa"/>
              <w:right w:w="28" w:type="dxa"/>
            </w:tcMar>
            <w:vAlign w:val="center"/>
          </w:tcPr>
          <w:p w14:paraId="1916CAB6" w14:textId="77777777" w:rsidR="00B832F7" w:rsidRPr="00833C2B" w:rsidRDefault="00B832F7" w:rsidP="00C64468">
            <w:pPr>
              <w:spacing w:after="0" w:line="240" w:lineRule="auto"/>
              <w:ind w:left="0" w:right="0"/>
              <w:rPr>
                <w:rFonts w:ascii="Arial Narrow" w:eastAsia="Calibri" w:hAnsi="Arial Narrow" w:cs="Arial"/>
                <w:sz w:val="20"/>
                <w:szCs w:val="20"/>
                <w:lang w:val="mk-MK"/>
              </w:rPr>
            </w:pPr>
            <w:r w:rsidRPr="00833C2B">
              <w:rPr>
                <w:rFonts w:ascii="Arial Narrow" w:eastAsia="Calibri" w:hAnsi="Arial Narrow" w:cs="Arial"/>
                <w:sz w:val="20"/>
                <w:szCs w:val="20"/>
                <w:lang w:val="mk-MK"/>
              </w:rPr>
              <w:t>Надвор од примерокот</w:t>
            </w:r>
          </w:p>
        </w:tc>
        <w:tc>
          <w:tcPr>
            <w:tcW w:w="480" w:type="dxa"/>
            <w:tcMar>
              <w:top w:w="28" w:type="dxa"/>
              <w:left w:w="28" w:type="dxa"/>
              <w:bottom w:w="0" w:type="dxa"/>
              <w:right w:w="28" w:type="dxa"/>
            </w:tcMar>
            <w:vAlign w:val="center"/>
          </w:tcPr>
          <w:p w14:paraId="1A6B797E"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01</w:t>
            </w:r>
          </w:p>
        </w:tc>
        <w:tc>
          <w:tcPr>
            <w:tcW w:w="481" w:type="dxa"/>
            <w:tcMar>
              <w:top w:w="28" w:type="dxa"/>
              <w:left w:w="28" w:type="dxa"/>
              <w:bottom w:w="0" w:type="dxa"/>
              <w:right w:w="28" w:type="dxa"/>
            </w:tcMar>
            <w:vAlign w:val="center"/>
          </w:tcPr>
          <w:p w14:paraId="2820944B"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02</w:t>
            </w:r>
          </w:p>
        </w:tc>
        <w:tc>
          <w:tcPr>
            <w:tcW w:w="480" w:type="dxa"/>
            <w:tcMar>
              <w:top w:w="28" w:type="dxa"/>
              <w:left w:w="28" w:type="dxa"/>
              <w:bottom w:w="0" w:type="dxa"/>
              <w:right w:w="28" w:type="dxa"/>
            </w:tcMar>
            <w:vAlign w:val="center"/>
          </w:tcPr>
          <w:p w14:paraId="04E5B999"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03</w:t>
            </w:r>
          </w:p>
        </w:tc>
        <w:tc>
          <w:tcPr>
            <w:tcW w:w="481" w:type="dxa"/>
            <w:tcMar>
              <w:top w:w="28" w:type="dxa"/>
              <w:left w:w="28" w:type="dxa"/>
              <w:bottom w:w="0" w:type="dxa"/>
              <w:right w:w="28" w:type="dxa"/>
            </w:tcMar>
            <w:vAlign w:val="center"/>
          </w:tcPr>
          <w:p w14:paraId="7C0DC678"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04</w:t>
            </w:r>
          </w:p>
        </w:tc>
        <w:tc>
          <w:tcPr>
            <w:tcW w:w="480" w:type="dxa"/>
            <w:tcMar>
              <w:top w:w="28" w:type="dxa"/>
              <w:left w:w="28" w:type="dxa"/>
              <w:bottom w:w="0" w:type="dxa"/>
              <w:right w:w="28" w:type="dxa"/>
            </w:tcMar>
            <w:vAlign w:val="center"/>
          </w:tcPr>
          <w:p w14:paraId="3783EA06"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05</w:t>
            </w:r>
          </w:p>
        </w:tc>
        <w:tc>
          <w:tcPr>
            <w:tcW w:w="481" w:type="dxa"/>
            <w:tcMar>
              <w:top w:w="28" w:type="dxa"/>
              <w:left w:w="28" w:type="dxa"/>
              <w:bottom w:w="0" w:type="dxa"/>
              <w:right w:w="28" w:type="dxa"/>
            </w:tcMar>
            <w:vAlign w:val="center"/>
          </w:tcPr>
          <w:p w14:paraId="5AB5A88B"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06</w:t>
            </w:r>
          </w:p>
        </w:tc>
        <w:tc>
          <w:tcPr>
            <w:tcW w:w="480" w:type="dxa"/>
            <w:tcMar>
              <w:top w:w="28" w:type="dxa"/>
              <w:left w:w="28" w:type="dxa"/>
              <w:bottom w:w="0" w:type="dxa"/>
              <w:right w:w="28" w:type="dxa"/>
            </w:tcMar>
            <w:vAlign w:val="center"/>
          </w:tcPr>
          <w:p w14:paraId="060FB777"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07</w:t>
            </w:r>
          </w:p>
        </w:tc>
        <w:tc>
          <w:tcPr>
            <w:tcW w:w="481" w:type="dxa"/>
            <w:tcMar>
              <w:top w:w="28" w:type="dxa"/>
              <w:left w:w="28" w:type="dxa"/>
              <w:bottom w:w="0" w:type="dxa"/>
              <w:right w:w="28" w:type="dxa"/>
            </w:tcMar>
            <w:vAlign w:val="center"/>
          </w:tcPr>
          <w:p w14:paraId="23FDF0FA"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08</w:t>
            </w:r>
          </w:p>
        </w:tc>
        <w:tc>
          <w:tcPr>
            <w:tcW w:w="480" w:type="dxa"/>
            <w:tcMar>
              <w:top w:w="28" w:type="dxa"/>
              <w:left w:w="28" w:type="dxa"/>
              <w:bottom w:w="0" w:type="dxa"/>
              <w:right w:w="28" w:type="dxa"/>
            </w:tcMar>
            <w:vAlign w:val="center"/>
          </w:tcPr>
          <w:p w14:paraId="601268C1"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09</w:t>
            </w:r>
          </w:p>
        </w:tc>
        <w:tc>
          <w:tcPr>
            <w:tcW w:w="481" w:type="dxa"/>
            <w:tcMar>
              <w:top w:w="28" w:type="dxa"/>
              <w:left w:w="28" w:type="dxa"/>
              <w:bottom w:w="0" w:type="dxa"/>
              <w:right w:w="28" w:type="dxa"/>
            </w:tcMar>
            <w:vAlign w:val="center"/>
          </w:tcPr>
          <w:p w14:paraId="3D49AE52"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10</w:t>
            </w:r>
          </w:p>
        </w:tc>
        <w:tc>
          <w:tcPr>
            <w:tcW w:w="481" w:type="dxa"/>
          </w:tcPr>
          <w:p w14:paraId="4EB16371"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11+</w:t>
            </w:r>
          </w:p>
        </w:tc>
      </w:tr>
      <w:tr w:rsidR="00B832F7" w:rsidRPr="00833C2B" w14:paraId="76EB6090" w14:textId="77777777" w:rsidTr="00C64468">
        <w:trPr>
          <w:cantSplit/>
          <w:trHeight w:val="20"/>
          <w:jc w:val="center"/>
        </w:trPr>
        <w:tc>
          <w:tcPr>
            <w:tcW w:w="4500" w:type="dxa"/>
            <w:tcMar>
              <w:top w:w="28" w:type="dxa"/>
              <w:left w:w="28" w:type="dxa"/>
              <w:bottom w:w="0" w:type="dxa"/>
              <w:right w:w="28" w:type="dxa"/>
            </w:tcMar>
            <w:vAlign w:val="center"/>
          </w:tcPr>
          <w:p w14:paraId="0066F8F7" w14:textId="77777777" w:rsidR="00B832F7" w:rsidRPr="00833C2B" w:rsidRDefault="00B832F7" w:rsidP="00C64468">
            <w:pPr>
              <w:spacing w:after="0" w:line="240" w:lineRule="auto"/>
              <w:ind w:left="0" w:right="0"/>
              <w:rPr>
                <w:rFonts w:ascii="Arial Narrow" w:eastAsia="Calibri" w:hAnsi="Arial Narrow" w:cs="Arial"/>
                <w:sz w:val="20"/>
                <w:szCs w:val="20"/>
                <w:lang w:val="mk-MK"/>
              </w:rPr>
            </w:pPr>
            <w:r w:rsidRPr="00833C2B">
              <w:rPr>
                <w:rFonts w:ascii="Arial Narrow" w:eastAsia="Calibri" w:hAnsi="Arial Narrow" w:cs="Arial"/>
                <w:sz w:val="20"/>
                <w:szCs w:val="20"/>
                <w:lang w:val="mk-MK"/>
              </w:rPr>
              <w:t xml:space="preserve">Не е стамбена единица </w:t>
            </w:r>
          </w:p>
        </w:tc>
        <w:tc>
          <w:tcPr>
            <w:tcW w:w="480" w:type="dxa"/>
            <w:tcMar>
              <w:top w:w="28" w:type="dxa"/>
              <w:left w:w="28" w:type="dxa"/>
              <w:bottom w:w="0" w:type="dxa"/>
              <w:right w:w="28" w:type="dxa"/>
            </w:tcMar>
            <w:vAlign w:val="center"/>
          </w:tcPr>
          <w:p w14:paraId="0969CE50"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01</w:t>
            </w:r>
          </w:p>
        </w:tc>
        <w:tc>
          <w:tcPr>
            <w:tcW w:w="481" w:type="dxa"/>
            <w:tcMar>
              <w:top w:w="28" w:type="dxa"/>
              <w:left w:w="28" w:type="dxa"/>
              <w:bottom w:w="0" w:type="dxa"/>
              <w:right w:w="28" w:type="dxa"/>
            </w:tcMar>
            <w:vAlign w:val="center"/>
          </w:tcPr>
          <w:p w14:paraId="3B1C777B"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02</w:t>
            </w:r>
          </w:p>
        </w:tc>
        <w:tc>
          <w:tcPr>
            <w:tcW w:w="480" w:type="dxa"/>
            <w:tcMar>
              <w:top w:w="28" w:type="dxa"/>
              <w:left w:w="28" w:type="dxa"/>
              <w:bottom w:w="0" w:type="dxa"/>
              <w:right w:w="28" w:type="dxa"/>
            </w:tcMar>
            <w:vAlign w:val="center"/>
          </w:tcPr>
          <w:p w14:paraId="4E20762D"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03</w:t>
            </w:r>
          </w:p>
        </w:tc>
        <w:tc>
          <w:tcPr>
            <w:tcW w:w="481" w:type="dxa"/>
            <w:tcMar>
              <w:top w:w="28" w:type="dxa"/>
              <w:left w:w="28" w:type="dxa"/>
              <w:bottom w:w="0" w:type="dxa"/>
              <w:right w:w="28" w:type="dxa"/>
            </w:tcMar>
            <w:vAlign w:val="center"/>
          </w:tcPr>
          <w:p w14:paraId="4E62785C"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04</w:t>
            </w:r>
          </w:p>
        </w:tc>
        <w:tc>
          <w:tcPr>
            <w:tcW w:w="480" w:type="dxa"/>
            <w:tcMar>
              <w:top w:w="28" w:type="dxa"/>
              <w:left w:w="28" w:type="dxa"/>
              <w:bottom w:w="0" w:type="dxa"/>
              <w:right w:w="28" w:type="dxa"/>
            </w:tcMar>
            <w:vAlign w:val="center"/>
          </w:tcPr>
          <w:p w14:paraId="32B03D5C"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05</w:t>
            </w:r>
          </w:p>
        </w:tc>
        <w:tc>
          <w:tcPr>
            <w:tcW w:w="481" w:type="dxa"/>
            <w:tcMar>
              <w:top w:w="28" w:type="dxa"/>
              <w:left w:w="28" w:type="dxa"/>
              <w:bottom w:w="0" w:type="dxa"/>
              <w:right w:w="28" w:type="dxa"/>
            </w:tcMar>
            <w:vAlign w:val="center"/>
          </w:tcPr>
          <w:p w14:paraId="2E2EC764"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06</w:t>
            </w:r>
          </w:p>
        </w:tc>
        <w:tc>
          <w:tcPr>
            <w:tcW w:w="480" w:type="dxa"/>
            <w:tcMar>
              <w:top w:w="28" w:type="dxa"/>
              <w:left w:w="28" w:type="dxa"/>
              <w:bottom w:w="0" w:type="dxa"/>
              <w:right w:w="28" w:type="dxa"/>
            </w:tcMar>
            <w:vAlign w:val="center"/>
          </w:tcPr>
          <w:p w14:paraId="53A4206B"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07</w:t>
            </w:r>
          </w:p>
        </w:tc>
        <w:tc>
          <w:tcPr>
            <w:tcW w:w="481" w:type="dxa"/>
            <w:tcMar>
              <w:top w:w="28" w:type="dxa"/>
              <w:left w:w="28" w:type="dxa"/>
              <w:bottom w:w="0" w:type="dxa"/>
              <w:right w:w="28" w:type="dxa"/>
            </w:tcMar>
            <w:vAlign w:val="center"/>
          </w:tcPr>
          <w:p w14:paraId="5A7C8196"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08</w:t>
            </w:r>
          </w:p>
        </w:tc>
        <w:tc>
          <w:tcPr>
            <w:tcW w:w="480" w:type="dxa"/>
            <w:tcMar>
              <w:top w:w="28" w:type="dxa"/>
              <w:left w:w="28" w:type="dxa"/>
              <w:bottom w:w="0" w:type="dxa"/>
              <w:right w:w="28" w:type="dxa"/>
            </w:tcMar>
            <w:vAlign w:val="center"/>
          </w:tcPr>
          <w:p w14:paraId="758433BA"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09</w:t>
            </w:r>
          </w:p>
        </w:tc>
        <w:tc>
          <w:tcPr>
            <w:tcW w:w="481" w:type="dxa"/>
            <w:tcMar>
              <w:top w:w="28" w:type="dxa"/>
              <w:left w:w="28" w:type="dxa"/>
              <w:bottom w:w="0" w:type="dxa"/>
              <w:right w:w="28" w:type="dxa"/>
            </w:tcMar>
            <w:vAlign w:val="center"/>
          </w:tcPr>
          <w:p w14:paraId="6BC15769"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10</w:t>
            </w:r>
          </w:p>
        </w:tc>
        <w:tc>
          <w:tcPr>
            <w:tcW w:w="481" w:type="dxa"/>
          </w:tcPr>
          <w:p w14:paraId="73434643"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11+</w:t>
            </w:r>
          </w:p>
        </w:tc>
      </w:tr>
      <w:tr w:rsidR="00B832F7" w:rsidRPr="00833C2B" w14:paraId="49C2E91A" w14:textId="77777777" w:rsidTr="00C64468">
        <w:trPr>
          <w:cantSplit/>
          <w:trHeight w:val="20"/>
          <w:jc w:val="center"/>
        </w:trPr>
        <w:tc>
          <w:tcPr>
            <w:tcW w:w="4500" w:type="dxa"/>
            <w:tcMar>
              <w:top w:w="28" w:type="dxa"/>
              <w:left w:w="28" w:type="dxa"/>
              <w:bottom w:w="0" w:type="dxa"/>
              <w:right w:w="28" w:type="dxa"/>
            </w:tcMar>
            <w:vAlign w:val="center"/>
          </w:tcPr>
          <w:p w14:paraId="3EE467A1" w14:textId="77777777" w:rsidR="00B832F7" w:rsidRPr="00833C2B" w:rsidRDefault="00B832F7" w:rsidP="00C64468">
            <w:pPr>
              <w:spacing w:after="0" w:line="240" w:lineRule="auto"/>
              <w:ind w:left="0" w:right="0"/>
              <w:rPr>
                <w:rFonts w:ascii="Arial Narrow" w:eastAsia="Calibri" w:hAnsi="Arial Narrow" w:cs="Arial"/>
                <w:sz w:val="20"/>
                <w:szCs w:val="20"/>
                <w:lang w:val="mk-MK"/>
              </w:rPr>
            </w:pPr>
            <w:r w:rsidRPr="00833C2B">
              <w:rPr>
                <w:rFonts w:ascii="Arial Narrow" w:eastAsia="Calibri" w:hAnsi="Arial Narrow" w:cs="Arial"/>
                <w:sz w:val="20"/>
                <w:szCs w:val="20"/>
                <w:lang w:val="mk-MK"/>
              </w:rPr>
              <w:t xml:space="preserve">Нема квалификуван (подобен) испитаник во домаќинството </w:t>
            </w:r>
          </w:p>
        </w:tc>
        <w:tc>
          <w:tcPr>
            <w:tcW w:w="480" w:type="dxa"/>
            <w:tcMar>
              <w:top w:w="28" w:type="dxa"/>
              <w:left w:w="28" w:type="dxa"/>
              <w:bottom w:w="0" w:type="dxa"/>
              <w:right w:w="28" w:type="dxa"/>
            </w:tcMar>
            <w:vAlign w:val="center"/>
          </w:tcPr>
          <w:p w14:paraId="5B6853F1"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01</w:t>
            </w:r>
          </w:p>
        </w:tc>
        <w:tc>
          <w:tcPr>
            <w:tcW w:w="481" w:type="dxa"/>
            <w:tcMar>
              <w:top w:w="28" w:type="dxa"/>
              <w:left w:w="28" w:type="dxa"/>
              <w:bottom w:w="0" w:type="dxa"/>
              <w:right w:w="28" w:type="dxa"/>
            </w:tcMar>
            <w:vAlign w:val="center"/>
          </w:tcPr>
          <w:p w14:paraId="4C693731"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02</w:t>
            </w:r>
          </w:p>
        </w:tc>
        <w:tc>
          <w:tcPr>
            <w:tcW w:w="480" w:type="dxa"/>
            <w:tcMar>
              <w:top w:w="28" w:type="dxa"/>
              <w:left w:w="28" w:type="dxa"/>
              <w:bottom w:w="0" w:type="dxa"/>
              <w:right w:w="28" w:type="dxa"/>
            </w:tcMar>
            <w:vAlign w:val="center"/>
          </w:tcPr>
          <w:p w14:paraId="7B772931"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03</w:t>
            </w:r>
          </w:p>
        </w:tc>
        <w:tc>
          <w:tcPr>
            <w:tcW w:w="481" w:type="dxa"/>
            <w:tcMar>
              <w:top w:w="28" w:type="dxa"/>
              <w:left w:w="28" w:type="dxa"/>
              <w:bottom w:w="0" w:type="dxa"/>
              <w:right w:w="28" w:type="dxa"/>
            </w:tcMar>
            <w:vAlign w:val="center"/>
          </w:tcPr>
          <w:p w14:paraId="25742733"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04</w:t>
            </w:r>
          </w:p>
        </w:tc>
        <w:tc>
          <w:tcPr>
            <w:tcW w:w="480" w:type="dxa"/>
            <w:tcMar>
              <w:top w:w="28" w:type="dxa"/>
              <w:left w:w="28" w:type="dxa"/>
              <w:bottom w:w="0" w:type="dxa"/>
              <w:right w:w="28" w:type="dxa"/>
            </w:tcMar>
            <w:vAlign w:val="center"/>
          </w:tcPr>
          <w:p w14:paraId="7410A6AB"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05</w:t>
            </w:r>
          </w:p>
        </w:tc>
        <w:tc>
          <w:tcPr>
            <w:tcW w:w="481" w:type="dxa"/>
            <w:tcMar>
              <w:top w:w="28" w:type="dxa"/>
              <w:left w:w="28" w:type="dxa"/>
              <w:bottom w:w="0" w:type="dxa"/>
              <w:right w:w="28" w:type="dxa"/>
            </w:tcMar>
            <w:vAlign w:val="center"/>
          </w:tcPr>
          <w:p w14:paraId="3DD6D17A"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06</w:t>
            </w:r>
          </w:p>
        </w:tc>
        <w:tc>
          <w:tcPr>
            <w:tcW w:w="480" w:type="dxa"/>
            <w:tcMar>
              <w:top w:w="28" w:type="dxa"/>
              <w:left w:w="28" w:type="dxa"/>
              <w:bottom w:w="0" w:type="dxa"/>
              <w:right w:w="28" w:type="dxa"/>
            </w:tcMar>
            <w:vAlign w:val="center"/>
          </w:tcPr>
          <w:p w14:paraId="752F09C3"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07</w:t>
            </w:r>
          </w:p>
        </w:tc>
        <w:tc>
          <w:tcPr>
            <w:tcW w:w="481" w:type="dxa"/>
            <w:tcMar>
              <w:top w:w="28" w:type="dxa"/>
              <w:left w:w="28" w:type="dxa"/>
              <w:bottom w:w="0" w:type="dxa"/>
              <w:right w:w="28" w:type="dxa"/>
            </w:tcMar>
            <w:vAlign w:val="center"/>
          </w:tcPr>
          <w:p w14:paraId="289672E1"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08</w:t>
            </w:r>
          </w:p>
        </w:tc>
        <w:tc>
          <w:tcPr>
            <w:tcW w:w="480" w:type="dxa"/>
            <w:tcMar>
              <w:top w:w="28" w:type="dxa"/>
              <w:left w:w="28" w:type="dxa"/>
              <w:bottom w:w="0" w:type="dxa"/>
              <w:right w:w="28" w:type="dxa"/>
            </w:tcMar>
            <w:vAlign w:val="center"/>
          </w:tcPr>
          <w:p w14:paraId="2EC1F117"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09</w:t>
            </w:r>
          </w:p>
        </w:tc>
        <w:tc>
          <w:tcPr>
            <w:tcW w:w="481" w:type="dxa"/>
            <w:tcMar>
              <w:top w:w="28" w:type="dxa"/>
              <w:left w:w="28" w:type="dxa"/>
              <w:bottom w:w="0" w:type="dxa"/>
              <w:right w:w="28" w:type="dxa"/>
            </w:tcMar>
            <w:vAlign w:val="center"/>
          </w:tcPr>
          <w:p w14:paraId="614AC08B"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10</w:t>
            </w:r>
          </w:p>
        </w:tc>
        <w:tc>
          <w:tcPr>
            <w:tcW w:w="481" w:type="dxa"/>
          </w:tcPr>
          <w:p w14:paraId="0BC96F63"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11+</w:t>
            </w:r>
          </w:p>
        </w:tc>
      </w:tr>
      <w:tr w:rsidR="00B832F7" w:rsidRPr="00833C2B" w14:paraId="276E3560" w14:textId="77777777" w:rsidTr="00C64468">
        <w:trPr>
          <w:cantSplit/>
          <w:trHeight w:val="20"/>
          <w:jc w:val="center"/>
        </w:trPr>
        <w:tc>
          <w:tcPr>
            <w:tcW w:w="4500" w:type="dxa"/>
            <w:tcMar>
              <w:top w:w="28" w:type="dxa"/>
              <w:left w:w="28" w:type="dxa"/>
              <w:bottom w:w="0" w:type="dxa"/>
              <w:right w:w="28" w:type="dxa"/>
            </w:tcMar>
            <w:vAlign w:val="center"/>
          </w:tcPr>
          <w:p w14:paraId="557576DE" w14:textId="77777777" w:rsidR="00B832F7" w:rsidRPr="00833C2B" w:rsidRDefault="00B832F7" w:rsidP="00C64468">
            <w:pPr>
              <w:spacing w:after="0" w:line="240" w:lineRule="auto"/>
              <w:ind w:left="0" w:right="0"/>
              <w:rPr>
                <w:rFonts w:ascii="Arial Narrow" w:eastAsia="Calibri" w:hAnsi="Arial Narrow" w:cs="Arial"/>
                <w:sz w:val="20"/>
                <w:szCs w:val="20"/>
                <w:lang w:val="mk-MK"/>
              </w:rPr>
            </w:pPr>
            <w:r w:rsidRPr="00833C2B">
              <w:rPr>
                <w:rFonts w:ascii="Arial Narrow" w:eastAsia="Calibri" w:hAnsi="Arial Narrow" w:cs="Arial"/>
                <w:sz w:val="20"/>
                <w:szCs w:val="20"/>
                <w:lang w:val="mk-MK"/>
              </w:rPr>
              <w:t xml:space="preserve">Пополнета квота </w:t>
            </w:r>
          </w:p>
        </w:tc>
        <w:tc>
          <w:tcPr>
            <w:tcW w:w="480" w:type="dxa"/>
            <w:tcMar>
              <w:top w:w="28" w:type="dxa"/>
              <w:left w:w="28" w:type="dxa"/>
              <w:bottom w:w="0" w:type="dxa"/>
              <w:right w:w="28" w:type="dxa"/>
            </w:tcMar>
            <w:vAlign w:val="center"/>
          </w:tcPr>
          <w:p w14:paraId="165DF61F"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01</w:t>
            </w:r>
          </w:p>
        </w:tc>
        <w:tc>
          <w:tcPr>
            <w:tcW w:w="481" w:type="dxa"/>
            <w:tcMar>
              <w:top w:w="28" w:type="dxa"/>
              <w:left w:w="28" w:type="dxa"/>
              <w:bottom w:w="0" w:type="dxa"/>
              <w:right w:w="28" w:type="dxa"/>
            </w:tcMar>
            <w:vAlign w:val="center"/>
          </w:tcPr>
          <w:p w14:paraId="2DB7C413"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02</w:t>
            </w:r>
          </w:p>
        </w:tc>
        <w:tc>
          <w:tcPr>
            <w:tcW w:w="480" w:type="dxa"/>
            <w:tcMar>
              <w:top w:w="28" w:type="dxa"/>
              <w:left w:w="28" w:type="dxa"/>
              <w:bottom w:w="0" w:type="dxa"/>
              <w:right w:w="28" w:type="dxa"/>
            </w:tcMar>
            <w:vAlign w:val="center"/>
          </w:tcPr>
          <w:p w14:paraId="7DE9EB4F"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03</w:t>
            </w:r>
          </w:p>
        </w:tc>
        <w:tc>
          <w:tcPr>
            <w:tcW w:w="481" w:type="dxa"/>
            <w:tcMar>
              <w:top w:w="28" w:type="dxa"/>
              <w:left w:w="28" w:type="dxa"/>
              <w:bottom w:w="0" w:type="dxa"/>
              <w:right w:w="28" w:type="dxa"/>
            </w:tcMar>
            <w:vAlign w:val="center"/>
          </w:tcPr>
          <w:p w14:paraId="11F530CF"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04</w:t>
            </w:r>
          </w:p>
        </w:tc>
        <w:tc>
          <w:tcPr>
            <w:tcW w:w="480" w:type="dxa"/>
            <w:tcMar>
              <w:top w:w="28" w:type="dxa"/>
              <w:left w:w="28" w:type="dxa"/>
              <w:bottom w:w="0" w:type="dxa"/>
              <w:right w:w="28" w:type="dxa"/>
            </w:tcMar>
            <w:vAlign w:val="center"/>
          </w:tcPr>
          <w:p w14:paraId="065E3976"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05</w:t>
            </w:r>
          </w:p>
        </w:tc>
        <w:tc>
          <w:tcPr>
            <w:tcW w:w="481" w:type="dxa"/>
            <w:tcMar>
              <w:top w:w="28" w:type="dxa"/>
              <w:left w:w="28" w:type="dxa"/>
              <w:bottom w:w="0" w:type="dxa"/>
              <w:right w:w="28" w:type="dxa"/>
            </w:tcMar>
            <w:vAlign w:val="center"/>
          </w:tcPr>
          <w:p w14:paraId="67CF298C"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06</w:t>
            </w:r>
          </w:p>
        </w:tc>
        <w:tc>
          <w:tcPr>
            <w:tcW w:w="480" w:type="dxa"/>
            <w:tcMar>
              <w:top w:w="28" w:type="dxa"/>
              <w:left w:w="28" w:type="dxa"/>
              <w:bottom w:w="0" w:type="dxa"/>
              <w:right w:w="28" w:type="dxa"/>
            </w:tcMar>
            <w:vAlign w:val="center"/>
          </w:tcPr>
          <w:p w14:paraId="1179DD38"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07</w:t>
            </w:r>
          </w:p>
        </w:tc>
        <w:tc>
          <w:tcPr>
            <w:tcW w:w="481" w:type="dxa"/>
            <w:tcMar>
              <w:top w:w="28" w:type="dxa"/>
              <w:left w:w="28" w:type="dxa"/>
              <w:bottom w:w="0" w:type="dxa"/>
              <w:right w:w="28" w:type="dxa"/>
            </w:tcMar>
            <w:vAlign w:val="center"/>
          </w:tcPr>
          <w:p w14:paraId="0B285C67"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08</w:t>
            </w:r>
          </w:p>
        </w:tc>
        <w:tc>
          <w:tcPr>
            <w:tcW w:w="480" w:type="dxa"/>
            <w:tcMar>
              <w:top w:w="28" w:type="dxa"/>
              <w:left w:w="28" w:type="dxa"/>
              <w:bottom w:w="0" w:type="dxa"/>
              <w:right w:w="28" w:type="dxa"/>
            </w:tcMar>
            <w:vAlign w:val="center"/>
          </w:tcPr>
          <w:p w14:paraId="266D9198"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09</w:t>
            </w:r>
          </w:p>
        </w:tc>
        <w:tc>
          <w:tcPr>
            <w:tcW w:w="481" w:type="dxa"/>
            <w:tcMar>
              <w:top w:w="28" w:type="dxa"/>
              <w:left w:w="28" w:type="dxa"/>
              <w:bottom w:w="0" w:type="dxa"/>
              <w:right w:w="28" w:type="dxa"/>
            </w:tcMar>
            <w:vAlign w:val="center"/>
          </w:tcPr>
          <w:p w14:paraId="54773435"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10</w:t>
            </w:r>
          </w:p>
        </w:tc>
        <w:tc>
          <w:tcPr>
            <w:tcW w:w="481" w:type="dxa"/>
          </w:tcPr>
          <w:p w14:paraId="7C1AB3BC"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11+</w:t>
            </w:r>
          </w:p>
        </w:tc>
      </w:tr>
      <w:tr w:rsidR="00B832F7" w:rsidRPr="00833C2B" w14:paraId="79C47A75" w14:textId="77777777" w:rsidTr="00C64468">
        <w:trPr>
          <w:cantSplit/>
          <w:trHeight w:val="20"/>
          <w:jc w:val="center"/>
        </w:trPr>
        <w:tc>
          <w:tcPr>
            <w:tcW w:w="4500" w:type="dxa"/>
            <w:tcMar>
              <w:top w:w="28" w:type="dxa"/>
              <w:left w:w="28" w:type="dxa"/>
              <w:bottom w:w="0" w:type="dxa"/>
              <w:right w:w="28" w:type="dxa"/>
            </w:tcMar>
            <w:vAlign w:val="center"/>
          </w:tcPr>
          <w:p w14:paraId="4A0263F0" w14:textId="77777777" w:rsidR="00B832F7" w:rsidRPr="00833C2B" w:rsidRDefault="00B832F7" w:rsidP="00C64468">
            <w:pPr>
              <w:spacing w:after="0" w:line="240" w:lineRule="auto"/>
              <w:ind w:left="0" w:right="0"/>
              <w:rPr>
                <w:rFonts w:ascii="Arial Narrow" w:eastAsia="Calibri" w:hAnsi="Arial Narrow" w:cs="Arial"/>
                <w:sz w:val="20"/>
                <w:szCs w:val="20"/>
                <w:lang w:val="mk-MK"/>
              </w:rPr>
            </w:pPr>
            <w:r w:rsidRPr="00833C2B">
              <w:rPr>
                <w:rFonts w:ascii="Arial Narrow" w:eastAsia="Calibri" w:hAnsi="Arial Narrow" w:cs="Arial"/>
                <w:sz w:val="20"/>
                <w:szCs w:val="20"/>
                <w:lang w:val="mk-MK"/>
              </w:rPr>
              <w:t xml:space="preserve">Друга причина кај неподобност </w:t>
            </w:r>
          </w:p>
        </w:tc>
        <w:tc>
          <w:tcPr>
            <w:tcW w:w="480" w:type="dxa"/>
            <w:tcMar>
              <w:top w:w="28" w:type="dxa"/>
              <w:left w:w="28" w:type="dxa"/>
              <w:bottom w:w="0" w:type="dxa"/>
              <w:right w:w="28" w:type="dxa"/>
            </w:tcMar>
            <w:vAlign w:val="center"/>
          </w:tcPr>
          <w:p w14:paraId="58C0D3A4"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01</w:t>
            </w:r>
          </w:p>
        </w:tc>
        <w:tc>
          <w:tcPr>
            <w:tcW w:w="481" w:type="dxa"/>
            <w:tcMar>
              <w:top w:w="28" w:type="dxa"/>
              <w:left w:w="28" w:type="dxa"/>
              <w:bottom w:w="0" w:type="dxa"/>
              <w:right w:w="28" w:type="dxa"/>
            </w:tcMar>
            <w:vAlign w:val="center"/>
          </w:tcPr>
          <w:p w14:paraId="7884122B"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02</w:t>
            </w:r>
          </w:p>
        </w:tc>
        <w:tc>
          <w:tcPr>
            <w:tcW w:w="480" w:type="dxa"/>
            <w:tcMar>
              <w:top w:w="28" w:type="dxa"/>
              <w:left w:w="28" w:type="dxa"/>
              <w:bottom w:w="0" w:type="dxa"/>
              <w:right w:w="28" w:type="dxa"/>
            </w:tcMar>
            <w:vAlign w:val="center"/>
          </w:tcPr>
          <w:p w14:paraId="7DB9E26B"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03</w:t>
            </w:r>
          </w:p>
        </w:tc>
        <w:tc>
          <w:tcPr>
            <w:tcW w:w="481" w:type="dxa"/>
            <w:tcMar>
              <w:top w:w="28" w:type="dxa"/>
              <w:left w:w="28" w:type="dxa"/>
              <w:bottom w:w="0" w:type="dxa"/>
              <w:right w:w="28" w:type="dxa"/>
            </w:tcMar>
            <w:vAlign w:val="center"/>
          </w:tcPr>
          <w:p w14:paraId="5F302B2A"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04</w:t>
            </w:r>
          </w:p>
        </w:tc>
        <w:tc>
          <w:tcPr>
            <w:tcW w:w="480" w:type="dxa"/>
            <w:tcMar>
              <w:top w:w="28" w:type="dxa"/>
              <w:left w:w="28" w:type="dxa"/>
              <w:bottom w:w="0" w:type="dxa"/>
              <w:right w:w="28" w:type="dxa"/>
            </w:tcMar>
            <w:vAlign w:val="center"/>
          </w:tcPr>
          <w:p w14:paraId="55F4D3AE"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05</w:t>
            </w:r>
          </w:p>
        </w:tc>
        <w:tc>
          <w:tcPr>
            <w:tcW w:w="481" w:type="dxa"/>
            <w:tcMar>
              <w:top w:w="28" w:type="dxa"/>
              <w:left w:w="28" w:type="dxa"/>
              <w:bottom w:w="0" w:type="dxa"/>
              <w:right w:w="28" w:type="dxa"/>
            </w:tcMar>
            <w:vAlign w:val="center"/>
          </w:tcPr>
          <w:p w14:paraId="2C69A9DB"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06</w:t>
            </w:r>
          </w:p>
        </w:tc>
        <w:tc>
          <w:tcPr>
            <w:tcW w:w="480" w:type="dxa"/>
            <w:tcMar>
              <w:top w:w="28" w:type="dxa"/>
              <w:left w:w="28" w:type="dxa"/>
              <w:bottom w:w="0" w:type="dxa"/>
              <w:right w:w="28" w:type="dxa"/>
            </w:tcMar>
            <w:vAlign w:val="center"/>
          </w:tcPr>
          <w:p w14:paraId="6CA602C2"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07</w:t>
            </w:r>
          </w:p>
        </w:tc>
        <w:tc>
          <w:tcPr>
            <w:tcW w:w="481" w:type="dxa"/>
            <w:tcMar>
              <w:top w:w="28" w:type="dxa"/>
              <w:left w:w="28" w:type="dxa"/>
              <w:bottom w:w="0" w:type="dxa"/>
              <w:right w:w="28" w:type="dxa"/>
            </w:tcMar>
            <w:vAlign w:val="center"/>
          </w:tcPr>
          <w:p w14:paraId="37C4C244"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08</w:t>
            </w:r>
          </w:p>
        </w:tc>
        <w:tc>
          <w:tcPr>
            <w:tcW w:w="480" w:type="dxa"/>
            <w:tcMar>
              <w:top w:w="28" w:type="dxa"/>
              <w:left w:w="28" w:type="dxa"/>
              <w:bottom w:w="0" w:type="dxa"/>
              <w:right w:w="28" w:type="dxa"/>
            </w:tcMar>
            <w:vAlign w:val="center"/>
          </w:tcPr>
          <w:p w14:paraId="125D72DD"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09</w:t>
            </w:r>
          </w:p>
        </w:tc>
        <w:tc>
          <w:tcPr>
            <w:tcW w:w="481" w:type="dxa"/>
            <w:tcMar>
              <w:top w:w="28" w:type="dxa"/>
              <w:left w:w="28" w:type="dxa"/>
              <w:bottom w:w="0" w:type="dxa"/>
              <w:right w:w="28" w:type="dxa"/>
            </w:tcMar>
            <w:vAlign w:val="center"/>
          </w:tcPr>
          <w:p w14:paraId="260C38B1"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10</w:t>
            </w:r>
          </w:p>
        </w:tc>
        <w:tc>
          <w:tcPr>
            <w:tcW w:w="481" w:type="dxa"/>
          </w:tcPr>
          <w:p w14:paraId="3DE79ED1" w14:textId="77777777" w:rsidR="00B832F7" w:rsidRPr="00833C2B" w:rsidRDefault="00B832F7" w:rsidP="00C64468">
            <w:pPr>
              <w:spacing w:after="0" w:line="240" w:lineRule="auto"/>
              <w:ind w:left="0" w:right="0"/>
              <w:jc w:val="center"/>
              <w:rPr>
                <w:rFonts w:ascii="Arial Narrow" w:eastAsia="Calibri" w:hAnsi="Arial Narrow" w:cs="Arial"/>
                <w:sz w:val="20"/>
                <w:szCs w:val="20"/>
                <w:lang w:val="mk-MK"/>
              </w:rPr>
            </w:pPr>
            <w:r w:rsidRPr="00833C2B">
              <w:rPr>
                <w:rFonts w:ascii="Arial Narrow" w:eastAsia="Calibri" w:hAnsi="Arial Narrow" w:cs="Arial"/>
                <w:sz w:val="20"/>
                <w:szCs w:val="20"/>
                <w:lang w:val="mk-MK"/>
              </w:rPr>
              <w:t>11+</w:t>
            </w:r>
          </w:p>
        </w:tc>
      </w:tr>
    </w:tbl>
    <w:p w14:paraId="019AE619"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2E7A0FD8"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1BBEA53E" w14:textId="720C5366" w:rsidR="00B832F7" w:rsidRPr="00833C2B" w:rsidRDefault="00B832F7" w:rsidP="00B832F7">
      <w:pPr>
        <w:pBdr>
          <w:bottom w:val="single" w:sz="6" w:space="1" w:color="auto"/>
        </w:pBdr>
        <w:spacing w:after="0" w:line="240" w:lineRule="auto"/>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 xml:space="preserve">За повеќе информации околу </w:t>
      </w:r>
      <w:r w:rsidR="007C3342" w:rsidRPr="00833C2B">
        <w:rPr>
          <w:rFonts w:ascii="Arial Narrow" w:eastAsia="Calibri" w:hAnsi="Arial Narrow" w:cs="Times New Roman"/>
          <w:sz w:val="20"/>
          <w:szCs w:val="20"/>
          <w:lang w:val="mk-MK"/>
        </w:rPr>
        <w:t>евиденцијата на посетите во домаќ</w:t>
      </w:r>
      <w:r w:rsidRPr="00833C2B">
        <w:rPr>
          <w:rFonts w:ascii="Arial Narrow" w:eastAsia="Calibri" w:hAnsi="Arial Narrow" w:cs="Times New Roman"/>
          <w:sz w:val="20"/>
          <w:szCs w:val="20"/>
          <w:lang w:val="mk-MK"/>
        </w:rPr>
        <w:t xml:space="preserve">инствата ве молиме погледнете ги страна 23-27 од овој документ : </w:t>
      </w:r>
      <w:r w:rsidR="00000000">
        <w:fldChar w:fldCharType="begin"/>
      </w:r>
      <w:r w:rsidR="00000000" w:rsidRPr="00495ACD">
        <w:rPr>
          <w:lang w:val="mk-MK"/>
          <w:rPrChange w:id="7" w:author="Bojana Sokolovska Ivkovic" w:date="2023-05-09T16:45:00Z">
            <w:rPr/>
          </w:rPrChange>
        </w:rPr>
        <w:instrText>HYPERLINK "http://www.aapor.org/AAPOR_Main/media/publications/Standard-Definitions20169theditionfinal.pdf"</w:instrText>
      </w:r>
      <w:r w:rsidR="00000000">
        <w:fldChar w:fldCharType="separate"/>
      </w:r>
      <w:r w:rsidRPr="00833C2B">
        <w:rPr>
          <w:rFonts w:ascii="Arial Narrow" w:eastAsia="Calibri" w:hAnsi="Arial Narrow" w:cs="Times New Roman"/>
          <w:color w:val="0563C1"/>
          <w:sz w:val="20"/>
          <w:szCs w:val="20"/>
          <w:u w:val="single"/>
          <w:lang w:val="mk-MK"/>
        </w:rPr>
        <w:t>http://www.aapor.org/AAPOR_Main/media/publications/Standard-Definitions20169theditionfinal.pdf</w:t>
      </w:r>
      <w:r w:rsidR="00000000">
        <w:rPr>
          <w:rFonts w:ascii="Arial Narrow" w:eastAsia="Calibri" w:hAnsi="Arial Narrow" w:cs="Times New Roman"/>
          <w:color w:val="0563C1"/>
          <w:sz w:val="20"/>
          <w:szCs w:val="20"/>
          <w:u w:val="single"/>
          <w:lang w:val="mk-MK"/>
        </w:rPr>
        <w:fldChar w:fldCharType="end"/>
      </w:r>
      <w:r w:rsidRPr="00833C2B">
        <w:rPr>
          <w:rFonts w:ascii="Arial Narrow" w:eastAsia="Calibri" w:hAnsi="Arial Narrow" w:cs="Times New Roman"/>
          <w:sz w:val="20"/>
          <w:szCs w:val="20"/>
          <w:lang w:val="mk-MK"/>
        </w:rPr>
        <w:t xml:space="preserve"> </w:t>
      </w:r>
    </w:p>
    <w:p w14:paraId="7BD5FD58" w14:textId="77777777" w:rsidR="00B832F7" w:rsidRPr="00833C2B" w:rsidRDefault="00B832F7" w:rsidP="00B832F7">
      <w:pPr>
        <w:pBdr>
          <w:bottom w:val="single" w:sz="6" w:space="1" w:color="auto"/>
        </w:pBdr>
        <w:spacing w:after="0" w:line="240" w:lineRule="auto"/>
        <w:ind w:left="0" w:right="0"/>
        <w:rPr>
          <w:rFonts w:ascii="Arial Narrow" w:eastAsia="Calibri" w:hAnsi="Arial Narrow" w:cs="Times New Roman"/>
          <w:sz w:val="20"/>
          <w:szCs w:val="20"/>
          <w:lang w:val="mk-MK"/>
        </w:rPr>
      </w:pPr>
    </w:p>
    <w:p w14:paraId="5B651BE8"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50EC69F9"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18AA555E"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5999BDCE"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7A136CB0"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563D8882"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11AAC4B6"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5F4939A8"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1735BD12"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03A3299E"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25805037"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46922233"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6F36DEA8"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2708D4F5"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18DE93A6"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2DD2F636"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113C4438"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5011E093"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58E14523"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55263278"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356B0EDE"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67263C5A"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40E64381"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5CB87A89"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2C41CF55"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73BBC97E"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062DC9E8"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25A788BF"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2735DB75"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5830E9B3" w14:textId="77777777" w:rsidR="00B832F7" w:rsidRPr="00833C2B" w:rsidRDefault="00B832F7" w:rsidP="00B832F7">
      <w:pPr>
        <w:spacing w:after="0" w:line="240" w:lineRule="auto"/>
        <w:ind w:left="0" w:right="0"/>
        <w:contextualSpacing/>
        <w:rPr>
          <w:rFonts w:ascii="Arial Narrow" w:eastAsia="Calibri" w:hAnsi="Arial Narrow" w:cs="Times New Roman"/>
          <w:b/>
          <w:lang w:val="mk-MK"/>
        </w:rPr>
      </w:pPr>
      <w:r w:rsidRPr="00833C2B">
        <w:rPr>
          <w:rFonts w:ascii="Arial Narrow" w:eastAsia="Calibri" w:hAnsi="Arial Narrow" w:cs="Times New Roman"/>
          <w:b/>
          <w:lang w:val="mk-MK"/>
        </w:rPr>
        <w:t>В. Пример на Кишова Таблица за избор на испитаник (за оние што користат Киш таблица):</w:t>
      </w:r>
    </w:p>
    <w:p w14:paraId="67825BD4" w14:textId="77777777" w:rsidR="00B832F7" w:rsidRPr="00833C2B" w:rsidRDefault="00B832F7" w:rsidP="00B832F7">
      <w:pPr>
        <w:spacing w:after="0" w:line="240" w:lineRule="auto"/>
        <w:ind w:left="720" w:right="0"/>
        <w:contextualSpacing/>
        <w:rPr>
          <w:rFonts w:ascii="Arial Narrow" w:eastAsia="Calibri" w:hAnsi="Arial Narrow" w:cs="Times New Roman"/>
          <w:b/>
          <w:sz w:val="20"/>
          <w:szCs w:val="20"/>
          <w:lang w:val="mk-MK"/>
        </w:rPr>
      </w:pPr>
    </w:p>
    <w:p w14:paraId="0F09D220" w14:textId="177C4A34" w:rsidR="00B832F7" w:rsidRPr="00833C2B" w:rsidRDefault="00B832F7" w:rsidP="00B832F7">
      <w:pPr>
        <w:jc w:val="both"/>
        <w:rPr>
          <w:rFonts w:ascii="Arial Narrow" w:hAnsi="Arial Narrow" w:cstheme="minorHAnsi"/>
          <w:sz w:val="20"/>
          <w:szCs w:val="20"/>
          <w:lang w:val="mk-MK"/>
        </w:rPr>
      </w:pPr>
      <w:r w:rsidRPr="00833C2B">
        <w:rPr>
          <w:rFonts w:ascii="Arial Narrow" w:eastAsia="Calibri" w:hAnsi="Arial Narrow" w:cs="Calibri"/>
          <w:b/>
          <w:sz w:val="20"/>
          <w:szCs w:val="20"/>
          <w:lang w:val="mk-MK"/>
        </w:rPr>
        <w:t>Прочитај:</w:t>
      </w:r>
      <w:r w:rsidRPr="00833C2B">
        <w:rPr>
          <w:rFonts w:ascii="Arial Narrow" w:eastAsia="Calibri" w:hAnsi="Arial Narrow" w:cs="Calibri"/>
          <w:bCs/>
          <w:sz w:val="20"/>
          <w:szCs w:val="20"/>
          <w:lang w:val="mk-MK"/>
        </w:rPr>
        <w:t xml:space="preserve"> Добар ден. Моето име е _______. Доаѓам во име на Ипсос, независна агенција за истражувања. Не ја претставувам владата, ниту било која политичка партија. Ве замолувам за учество во ова истражување. Целта на истражувањето е да се разберат ставовите на граѓаните на </w:t>
      </w:r>
      <w:r w:rsidR="00833C2B" w:rsidRPr="00833C2B">
        <w:rPr>
          <w:rFonts w:ascii="Arial Narrow" w:eastAsia="Calibri" w:hAnsi="Arial Narrow" w:cs="Calibri"/>
          <w:bCs/>
          <w:sz w:val="20"/>
          <w:szCs w:val="20"/>
          <w:lang w:val="mk-MK"/>
        </w:rPr>
        <w:t>Македонија</w:t>
      </w:r>
      <w:r w:rsidRPr="00833C2B">
        <w:rPr>
          <w:rFonts w:ascii="Arial Narrow" w:eastAsia="Calibri" w:hAnsi="Arial Narrow" w:cs="Calibri"/>
          <w:bCs/>
          <w:sz w:val="20"/>
          <w:szCs w:val="20"/>
          <w:lang w:val="mk-MK"/>
        </w:rPr>
        <w:t xml:space="preserve"> поврзани со искуствата на луѓето со законот. Истражувањето е нарачано од Проектот за светска правда. Пред да продолжам, треба да утврдиме кој ќе биде интервјуиран во ова домаќинство</w:t>
      </w:r>
      <w:r w:rsidRPr="00833C2B">
        <w:rPr>
          <w:rFonts w:ascii="Arial Narrow" w:hAnsi="Arial Narrow" w:cstheme="minorHAnsi"/>
          <w:sz w:val="20"/>
          <w:szCs w:val="20"/>
          <w:lang w:val="mk-MK"/>
        </w:rPr>
        <w:t>.</w:t>
      </w:r>
    </w:p>
    <w:p w14:paraId="06CEBDA4" w14:textId="77777777" w:rsidR="00B832F7" w:rsidRPr="00833C2B" w:rsidRDefault="00B832F7" w:rsidP="00B832F7">
      <w:pPr>
        <w:spacing w:after="0" w:line="240" w:lineRule="auto"/>
        <w:ind w:left="0" w:right="0"/>
        <w:jc w:val="both"/>
        <w:rPr>
          <w:rFonts w:ascii="Arial Narrow" w:eastAsia="Calibri" w:hAnsi="Arial Narrow" w:cs="Times New Roman"/>
          <w:sz w:val="20"/>
          <w:szCs w:val="20"/>
          <w:lang w:val="mk-MK"/>
        </w:rPr>
      </w:pPr>
    </w:p>
    <w:p w14:paraId="444DEFE7" w14:textId="77777777" w:rsidR="00B832F7" w:rsidRPr="00833C2B" w:rsidRDefault="00B832F7" w:rsidP="00B832F7">
      <w:pPr>
        <w:spacing w:after="0" w:line="240" w:lineRule="auto"/>
        <w:rPr>
          <w:rFonts w:ascii="Arial Narrow" w:hAnsi="Arial Narrow"/>
          <w:b/>
          <w:lang w:val="mk-MK"/>
        </w:rPr>
      </w:pPr>
      <w:r w:rsidRPr="00833C2B">
        <w:rPr>
          <w:rFonts w:ascii="Arial Narrow" w:hAnsi="Arial Narrow"/>
          <w:b/>
          <w:lang w:val="mk-MK"/>
        </w:rPr>
        <w:t>Анкетар: Ве молиме по случаен избор изберете испитаник од поединците кои моментално се присутни во домаќинството.</w:t>
      </w:r>
    </w:p>
    <w:p w14:paraId="7CF95B03" w14:textId="77777777" w:rsidR="00B832F7" w:rsidRPr="00833C2B" w:rsidRDefault="00B832F7" w:rsidP="00B832F7">
      <w:pPr>
        <w:spacing w:after="0" w:line="240" w:lineRule="auto"/>
        <w:rPr>
          <w:rFonts w:ascii="Arial Narrow" w:hAnsi="Arial Narrow"/>
          <w:b/>
          <w:lang w:val="mk-MK"/>
        </w:rPr>
      </w:pPr>
    </w:p>
    <w:p w14:paraId="05258A17" w14:textId="77777777" w:rsidR="00B832F7" w:rsidRPr="00833C2B" w:rsidRDefault="00B832F7" w:rsidP="00B832F7">
      <w:pPr>
        <w:spacing w:after="0" w:line="240" w:lineRule="auto"/>
        <w:rPr>
          <w:rFonts w:ascii="Arial Narrow" w:hAnsi="Arial Narrow"/>
          <w:b/>
          <w:lang w:val="mk-MK"/>
        </w:rPr>
      </w:pPr>
      <w:r w:rsidRPr="00833C2B">
        <w:rPr>
          <w:rFonts w:ascii="Arial Narrow" w:hAnsi="Arial Narrow"/>
          <w:b/>
          <w:lang w:val="mk-MK"/>
        </w:rPr>
        <w:t>Имајте предвид дека има квоти за град, пол, возраст и приход. Откако испитаникот ќе биде избран по случаен избор и ќе се согласи да учествува во интервјуто, ве молиме продолжете со трите демографски прашања за пол, возраст и приход. Доколку не се пополнети категориите на пол, возраст и приход на испитаникот, тогаш продолжете со интервјуто. Ако случајно избраниот испитаник спаѓа во веќе пополнета категорија на квоти (пол, возраст или приход), тогаш ве молиме преминете во следната куќа по случаен избор.</w:t>
      </w:r>
    </w:p>
    <w:p w14:paraId="0C2F3B8C" w14:textId="77777777" w:rsidR="00B832F7" w:rsidRPr="00833C2B" w:rsidRDefault="00B832F7" w:rsidP="00B832F7">
      <w:pPr>
        <w:spacing w:after="0" w:line="240" w:lineRule="auto"/>
        <w:rPr>
          <w:rFonts w:ascii="Arial Narrow" w:hAnsi="Arial Narrow"/>
          <w:b/>
          <w:lang w:val="mk-MK"/>
        </w:rPr>
      </w:pPr>
    </w:p>
    <w:p w14:paraId="0B0C1D44" w14:textId="77777777" w:rsidR="00B832F7" w:rsidRPr="00833C2B" w:rsidRDefault="00B832F7" w:rsidP="00B832F7">
      <w:pPr>
        <w:spacing w:after="0" w:line="240" w:lineRule="auto"/>
        <w:ind w:left="0" w:right="0"/>
        <w:jc w:val="both"/>
        <w:rPr>
          <w:rFonts w:ascii="Arial Narrow" w:eastAsia="Calibri" w:hAnsi="Arial Narrow" w:cs="Times New Roman"/>
          <w:sz w:val="20"/>
          <w:szCs w:val="20"/>
          <w:lang w:val="mk-MK"/>
        </w:rPr>
      </w:pPr>
    </w:p>
    <w:tbl>
      <w:tblPr>
        <w:tblStyle w:val="TableGrid"/>
        <w:tblW w:w="10421" w:type="dxa"/>
        <w:tblInd w:w="-342" w:type="dxa"/>
        <w:tblLayout w:type="fixed"/>
        <w:tblLook w:val="04A0" w:firstRow="1" w:lastRow="0" w:firstColumn="1" w:lastColumn="0" w:noHBand="0" w:noVBand="1"/>
      </w:tblPr>
      <w:tblGrid>
        <w:gridCol w:w="450"/>
        <w:gridCol w:w="3690"/>
        <w:gridCol w:w="1530"/>
        <w:gridCol w:w="1080"/>
        <w:gridCol w:w="360"/>
        <w:gridCol w:w="360"/>
        <w:gridCol w:w="360"/>
        <w:gridCol w:w="360"/>
        <w:gridCol w:w="365"/>
        <w:gridCol w:w="355"/>
        <w:gridCol w:w="360"/>
        <w:gridCol w:w="450"/>
        <w:gridCol w:w="360"/>
        <w:gridCol w:w="341"/>
      </w:tblGrid>
      <w:tr w:rsidR="00B832F7" w:rsidRPr="00833C2B" w14:paraId="69BF897D" w14:textId="77777777" w:rsidTr="00C64468">
        <w:trPr>
          <w:trHeight w:val="719"/>
        </w:trPr>
        <w:tc>
          <w:tcPr>
            <w:tcW w:w="450" w:type="dxa"/>
          </w:tcPr>
          <w:p w14:paraId="6ACB5E0B" w14:textId="77777777" w:rsidR="00B832F7" w:rsidRPr="00833C2B" w:rsidRDefault="00B832F7" w:rsidP="00C64468">
            <w:pPr>
              <w:ind w:left="0" w:right="0"/>
              <w:rPr>
                <w:rFonts w:ascii="Arial Narrow" w:eastAsia="Calibri" w:hAnsi="Arial Narrow" w:cs="Times New Roman"/>
                <w:b/>
                <w:sz w:val="20"/>
                <w:szCs w:val="20"/>
                <w:lang w:val="mk-MK"/>
              </w:rPr>
            </w:pPr>
          </w:p>
        </w:tc>
        <w:tc>
          <w:tcPr>
            <w:tcW w:w="3690" w:type="dxa"/>
          </w:tcPr>
          <w:p w14:paraId="16E3A98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hAnsi="Arial Narrow" w:cstheme="minorHAnsi"/>
                <w:sz w:val="20"/>
                <w:szCs w:val="20"/>
                <w:lang w:val="mk-MK"/>
              </w:rPr>
              <w:t>Ќе ве замолам да ми ги дадете имињата или иницијалите на сите полнолетни лица 18+, вклучувајќи ги и лицата кои не се дел од потесното семејство, а живеат во вашето домаќинство во моментов?</w:t>
            </w:r>
          </w:p>
        </w:tc>
        <w:tc>
          <w:tcPr>
            <w:tcW w:w="1530" w:type="dxa"/>
          </w:tcPr>
          <w:p w14:paraId="36EAAE14" w14:textId="77777777" w:rsidR="00B832F7" w:rsidRPr="00833C2B" w:rsidRDefault="00B832F7" w:rsidP="00C64468">
            <w:pPr>
              <w:ind w:left="0" w:right="0"/>
              <w:rPr>
                <w:rFonts w:ascii="Arial Narrow" w:hAnsi="Arial Narrow"/>
                <w:sz w:val="20"/>
                <w:szCs w:val="20"/>
                <w:lang w:val="mk-MK"/>
              </w:rPr>
            </w:pPr>
            <w:r w:rsidRPr="00833C2B">
              <w:rPr>
                <w:rFonts w:ascii="Arial Narrow" w:hAnsi="Arial Narrow"/>
                <w:sz w:val="20"/>
                <w:szCs w:val="20"/>
                <w:lang w:val="mk-MK"/>
              </w:rPr>
              <w:t xml:space="preserve">Дали [Име] е машко или женско? </w:t>
            </w:r>
          </w:p>
          <w:p w14:paraId="6425048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hAnsi="Arial Narrow"/>
                <w:sz w:val="20"/>
                <w:szCs w:val="20"/>
                <w:lang w:val="mk-MK"/>
              </w:rPr>
              <w:t>Женско</w:t>
            </w:r>
            <w:r w:rsidRPr="00833C2B">
              <w:rPr>
                <w:rFonts w:ascii="Arial Narrow" w:eastAsia="Calibri" w:hAnsi="Arial Narrow" w:cs="Times New Roman"/>
                <w:sz w:val="20"/>
                <w:szCs w:val="20"/>
                <w:u w:val="dotted"/>
                <w:lang w:val="mk-MK"/>
              </w:rPr>
              <w:tab/>
              <w:t>1</w:t>
            </w:r>
          </w:p>
          <w:p w14:paraId="7B2C02B6" w14:textId="77777777" w:rsidR="00B832F7" w:rsidRPr="00833C2B" w:rsidRDefault="00B832F7" w:rsidP="00C64468">
            <w:pPr>
              <w:ind w:left="0" w:right="0"/>
              <w:rPr>
                <w:rFonts w:ascii="Arial Narrow" w:eastAsia="Calibri" w:hAnsi="Arial Narrow" w:cs="Times New Roman"/>
                <w:sz w:val="20"/>
                <w:szCs w:val="20"/>
                <w:u w:val="dotted"/>
                <w:lang w:val="mk-MK"/>
              </w:rPr>
            </w:pPr>
            <w:r w:rsidRPr="00833C2B">
              <w:rPr>
                <w:rFonts w:ascii="Arial Narrow" w:hAnsi="Arial Narrow"/>
                <w:sz w:val="20"/>
                <w:szCs w:val="20"/>
                <w:lang w:val="mk-MK"/>
              </w:rPr>
              <w:t>Машко</w:t>
            </w:r>
            <w:r w:rsidRPr="00833C2B">
              <w:rPr>
                <w:rFonts w:ascii="Arial Narrow" w:eastAsia="Calibri" w:hAnsi="Arial Narrow" w:cs="Times New Roman"/>
                <w:sz w:val="20"/>
                <w:szCs w:val="20"/>
                <w:u w:val="dotted"/>
                <w:lang w:val="mk-MK"/>
              </w:rPr>
              <w:tab/>
              <w:t>2</w:t>
            </w:r>
          </w:p>
          <w:p w14:paraId="6271057D" w14:textId="77777777" w:rsidR="00B832F7" w:rsidRPr="00833C2B" w:rsidRDefault="00B832F7" w:rsidP="00C64468">
            <w:pPr>
              <w:ind w:left="0" w:right="0"/>
              <w:rPr>
                <w:rFonts w:ascii="Arial Narrow" w:eastAsia="Calibri" w:hAnsi="Arial Narrow" w:cs="Times New Roman"/>
                <w:sz w:val="20"/>
                <w:szCs w:val="20"/>
                <w:u w:val="dotted"/>
                <w:lang w:val="mk-MK"/>
              </w:rPr>
            </w:pPr>
          </w:p>
        </w:tc>
        <w:tc>
          <w:tcPr>
            <w:tcW w:w="1080" w:type="dxa"/>
          </w:tcPr>
          <w:p w14:paraId="24EC728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hAnsi="Arial Narrow"/>
                <w:sz w:val="20"/>
                <w:szCs w:val="20"/>
                <w:lang w:val="mk-MK"/>
              </w:rPr>
              <w:t>Колку години има Име]?</w:t>
            </w:r>
          </w:p>
          <w:p w14:paraId="1DF2E1B7" w14:textId="77777777" w:rsidR="00B832F7" w:rsidRPr="00833C2B" w:rsidRDefault="00B832F7" w:rsidP="00C64468">
            <w:pPr>
              <w:ind w:left="0" w:right="0"/>
              <w:rPr>
                <w:rFonts w:ascii="Arial Narrow" w:eastAsia="Calibri" w:hAnsi="Arial Narrow" w:cs="Times New Roman"/>
                <w:b/>
                <w:sz w:val="20"/>
                <w:szCs w:val="20"/>
                <w:lang w:val="mk-MK"/>
              </w:rPr>
            </w:pPr>
          </w:p>
        </w:tc>
        <w:tc>
          <w:tcPr>
            <w:tcW w:w="360" w:type="dxa"/>
          </w:tcPr>
          <w:p w14:paraId="09C9EB32"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0</w:t>
            </w:r>
          </w:p>
        </w:tc>
        <w:tc>
          <w:tcPr>
            <w:tcW w:w="360" w:type="dxa"/>
          </w:tcPr>
          <w:p w14:paraId="22509C1B"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1</w:t>
            </w:r>
          </w:p>
        </w:tc>
        <w:tc>
          <w:tcPr>
            <w:tcW w:w="360" w:type="dxa"/>
          </w:tcPr>
          <w:p w14:paraId="09818177"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2</w:t>
            </w:r>
          </w:p>
        </w:tc>
        <w:tc>
          <w:tcPr>
            <w:tcW w:w="360" w:type="dxa"/>
          </w:tcPr>
          <w:p w14:paraId="48507AE9"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3</w:t>
            </w:r>
          </w:p>
        </w:tc>
        <w:tc>
          <w:tcPr>
            <w:tcW w:w="365" w:type="dxa"/>
          </w:tcPr>
          <w:p w14:paraId="52881DD3"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4</w:t>
            </w:r>
          </w:p>
        </w:tc>
        <w:tc>
          <w:tcPr>
            <w:tcW w:w="355" w:type="dxa"/>
          </w:tcPr>
          <w:p w14:paraId="4AED180B"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5</w:t>
            </w:r>
          </w:p>
        </w:tc>
        <w:tc>
          <w:tcPr>
            <w:tcW w:w="360" w:type="dxa"/>
          </w:tcPr>
          <w:p w14:paraId="04C04986"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6</w:t>
            </w:r>
          </w:p>
        </w:tc>
        <w:tc>
          <w:tcPr>
            <w:tcW w:w="450" w:type="dxa"/>
          </w:tcPr>
          <w:p w14:paraId="5FD13FE4"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7</w:t>
            </w:r>
          </w:p>
        </w:tc>
        <w:tc>
          <w:tcPr>
            <w:tcW w:w="360" w:type="dxa"/>
          </w:tcPr>
          <w:p w14:paraId="798D0017"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8</w:t>
            </w:r>
          </w:p>
        </w:tc>
        <w:tc>
          <w:tcPr>
            <w:tcW w:w="341" w:type="dxa"/>
          </w:tcPr>
          <w:p w14:paraId="314972A2"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9</w:t>
            </w:r>
          </w:p>
        </w:tc>
      </w:tr>
      <w:tr w:rsidR="00B832F7" w:rsidRPr="00833C2B" w14:paraId="5151D589" w14:textId="77777777" w:rsidTr="00C64468">
        <w:tc>
          <w:tcPr>
            <w:tcW w:w="450" w:type="dxa"/>
          </w:tcPr>
          <w:p w14:paraId="740A7C0A"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1</w:t>
            </w:r>
          </w:p>
        </w:tc>
        <w:tc>
          <w:tcPr>
            <w:tcW w:w="3690" w:type="dxa"/>
          </w:tcPr>
          <w:p w14:paraId="51458098" w14:textId="77777777" w:rsidR="00B832F7" w:rsidRPr="00833C2B" w:rsidRDefault="00B832F7" w:rsidP="00C64468">
            <w:pPr>
              <w:ind w:left="0" w:right="0"/>
              <w:rPr>
                <w:rFonts w:ascii="Arial Narrow" w:eastAsia="Calibri" w:hAnsi="Arial Narrow" w:cs="Times New Roman"/>
                <w:sz w:val="20"/>
                <w:szCs w:val="20"/>
                <w:lang w:val="mk-MK"/>
              </w:rPr>
            </w:pPr>
          </w:p>
        </w:tc>
        <w:tc>
          <w:tcPr>
            <w:tcW w:w="1530" w:type="dxa"/>
          </w:tcPr>
          <w:p w14:paraId="726335E3" w14:textId="77777777" w:rsidR="00B832F7" w:rsidRPr="00833C2B" w:rsidRDefault="00B832F7" w:rsidP="00C64468">
            <w:pPr>
              <w:ind w:left="0" w:right="0"/>
              <w:rPr>
                <w:rFonts w:ascii="Arial Narrow" w:eastAsia="Calibri" w:hAnsi="Arial Narrow" w:cs="Times New Roman"/>
                <w:sz w:val="20"/>
                <w:szCs w:val="20"/>
                <w:lang w:val="mk-MK"/>
              </w:rPr>
            </w:pPr>
          </w:p>
        </w:tc>
        <w:tc>
          <w:tcPr>
            <w:tcW w:w="1080" w:type="dxa"/>
          </w:tcPr>
          <w:p w14:paraId="63172A2B" w14:textId="77777777" w:rsidR="00B832F7" w:rsidRPr="00833C2B" w:rsidRDefault="00B832F7" w:rsidP="00C64468">
            <w:pPr>
              <w:ind w:left="0" w:right="0"/>
              <w:rPr>
                <w:rFonts w:ascii="Arial Narrow" w:eastAsia="Calibri" w:hAnsi="Arial Narrow" w:cs="Times New Roman"/>
                <w:sz w:val="20"/>
                <w:szCs w:val="20"/>
                <w:lang w:val="mk-MK"/>
              </w:rPr>
            </w:pPr>
          </w:p>
        </w:tc>
        <w:tc>
          <w:tcPr>
            <w:tcW w:w="360" w:type="dxa"/>
          </w:tcPr>
          <w:p w14:paraId="0AB9924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0" w:type="dxa"/>
          </w:tcPr>
          <w:p w14:paraId="0C2CB144"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0" w:type="dxa"/>
          </w:tcPr>
          <w:p w14:paraId="29993587"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0" w:type="dxa"/>
          </w:tcPr>
          <w:p w14:paraId="75A73BE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5" w:type="dxa"/>
          </w:tcPr>
          <w:p w14:paraId="2BB11DA7"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55" w:type="dxa"/>
          </w:tcPr>
          <w:p w14:paraId="44CB4D5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0" w:type="dxa"/>
          </w:tcPr>
          <w:p w14:paraId="4662A28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50" w:type="dxa"/>
          </w:tcPr>
          <w:p w14:paraId="5101D70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0" w:type="dxa"/>
          </w:tcPr>
          <w:p w14:paraId="4EA40EE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41" w:type="dxa"/>
          </w:tcPr>
          <w:p w14:paraId="06DC6D1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r>
      <w:tr w:rsidR="00B832F7" w:rsidRPr="00833C2B" w14:paraId="3CFD02FB" w14:textId="77777777" w:rsidTr="00C64468">
        <w:tc>
          <w:tcPr>
            <w:tcW w:w="450" w:type="dxa"/>
          </w:tcPr>
          <w:p w14:paraId="4B79BBDD"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2</w:t>
            </w:r>
          </w:p>
        </w:tc>
        <w:tc>
          <w:tcPr>
            <w:tcW w:w="3690" w:type="dxa"/>
          </w:tcPr>
          <w:p w14:paraId="1828F7FC" w14:textId="77777777" w:rsidR="00B832F7" w:rsidRPr="00833C2B" w:rsidRDefault="00B832F7" w:rsidP="00C64468">
            <w:pPr>
              <w:ind w:left="0" w:right="0"/>
              <w:rPr>
                <w:rFonts w:ascii="Arial Narrow" w:eastAsia="Calibri" w:hAnsi="Arial Narrow" w:cs="Times New Roman"/>
                <w:sz w:val="20"/>
                <w:szCs w:val="20"/>
                <w:lang w:val="mk-MK"/>
              </w:rPr>
            </w:pPr>
          </w:p>
        </w:tc>
        <w:tc>
          <w:tcPr>
            <w:tcW w:w="1530" w:type="dxa"/>
          </w:tcPr>
          <w:p w14:paraId="76BE4B32" w14:textId="77777777" w:rsidR="00B832F7" w:rsidRPr="00833C2B" w:rsidRDefault="00B832F7" w:rsidP="00C64468">
            <w:pPr>
              <w:ind w:left="0" w:right="0"/>
              <w:rPr>
                <w:rFonts w:ascii="Arial Narrow" w:eastAsia="Calibri" w:hAnsi="Arial Narrow" w:cs="Times New Roman"/>
                <w:sz w:val="20"/>
                <w:szCs w:val="20"/>
                <w:lang w:val="mk-MK"/>
              </w:rPr>
            </w:pPr>
          </w:p>
        </w:tc>
        <w:tc>
          <w:tcPr>
            <w:tcW w:w="1080" w:type="dxa"/>
          </w:tcPr>
          <w:p w14:paraId="7D57B665" w14:textId="77777777" w:rsidR="00B832F7" w:rsidRPr="00833C2B" w:rsidRDefault="00B832F7" w:rsidP="00C64468">
            <w:pPr>
              <w:ind w:left="0" w:right="0"/>
              <w:rPr>
                <w:rFonts w:ascii="Arial Narrow" w:eastAsia="Calibri" w:hAnsi="Arial Narrow" w:cs="Times New Roman"/>
                <w:sz w:val="20"/>
                <w:szCs w:val="20"/>
                <w:lang w:val="mk-MK"/>
              </w:rPr>
            </w:pPr>
          </w:p>
        </w:tc>
        <w:tc>
          <w:tcPr>
            <w:tcW w:w="360" w:type="dxa"/>
          </w:tcPr>
          <w:p w14:paraId="28FD3D0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360" w:type="dxa"/>
          </w:tcPr>
          <w:p w14:paraId="1619E9A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0" w:type="dxa"/>
          </w:tcPr>
          <w:p w14:paraId="7B25EF3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360" w:type="dxa"/>
          </w:tcPr>
          <w:p w14:paraId="7957876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5" w:type="dxa"/>
          </w:tcPr>
          <w:p w14:paraId="2DF2FDB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355" w:type="dxa"/>
          </w:tcPr>
          <w:p w14:paraId="5DFD553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0" w:type="dxa"/>
          </w:tcPr>
          <w:p w14:paraId="5AB9F33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50" w:type="dxa"/>
          </w:tcPr>
          <w:p w14:paraId="2AB5857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0" w:type="dxa"/>
          </w:tcPr>
          <w:p w14:paraId="10CCF374"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341" w:type="dxa"/>
          </w:tcPr>
          <w:p w14:paraId="21A473D9"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r>
      <w:tr w:rsidR="00B832F7" w:rsidRPr="00833C2B" w14:paraId="092B26A0" w14:textId="77777777" w:rsidTr="00C64468">
        <w:tc>
          <w:tcPr>
            <w:tcW w:w="450" w:type="dxa"/>
          </w:tcPr>
          <w:p w14:paraId="51682509"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3</w:t>
            </w:r>
          </w:p>
        </w:tc>
        <w:tc>
          <w:tcPr>
            <w:tcW w:w="3690" w:type="dxa"/>
          </w:tcPr>
          <w:p w14:paraId="2361998C" w14:textId="77777777" w:rsidR="00B832F7" w:rsidRPr="00833C2B" w:rsidRDefault="00B832F7" w:rsidP="00C64468">
            <w:pPr>
              <w:ind w:left="0" w:right="0"/>
              <w:rPr>
                <w:rFonts w:ascii="Arial Narrow" w:eastAsia="Calibri" w:hAnsi="Arial Narrow" w:cs="Calibri"/>
                <w:sz w:val="20"/>
                <w:szCs w:val="20"/>
                <w:lang w:val="mk-MK"/>
              </w:rPr>
            </w:pPr>
          </w:p>
        </w:tc>
        <w:tc>
          <w:tcPr>
            <w:tcW w:w="1530" w:type="dxa"/>
          </w:tcPr>
          <w:p w14:paraId="724C4A13" w14:textId="77777777" w:rsidR="00B832F7" w:rsidRPr="00833C2B" w:rsidRDefault="00B832F7" w:rsidP="00C64468">
            <w:pPr>
              <w:ind w:left="0" w:right="0"/>
              <w:rPr>
                <w:rFonts w:ascii="Arial Narrow" w:eastAsia="Calibri" w:hAnsi="Arial Narrow" w:cs="Times New Roman"/>
                <w:sz w:val="20"/>
                <w:szCs w:val="20"/>
                <w:lang w:val="mk-MK"/>
              </w:rPr>
            </w:pPr>
          </w:p>
        </w:tc>
        <w:tc>
          <w:tcPr>
            <w:tcW w:w="1080" w:type="dxa"/>
          </w:tcPr>
          <w:p w14:paraId="73C2C046" w14:textId="77777777" w:rsidR="00B832F7" w:rsidRPr="00833C2B" w:rsidRDefault="00B832F7" w:rsidP="00C64468">
            <w:pPr>
              <w:ind w:left="0" w:right="0"/>
              <w:rPr>
                <w:rFonts w:ascii="Arial Narrow" w:eastAsia="Calibri" w:hAnsi="Arial Narrow" w:cs="Times New Roman"/>
                <w:sz w:val="20"/>
                <w:szCs w:val="20"/>
                <w:lang w:val="mk-MK"/>
              </w:rPr>
            </w:pPr>
          </w:p>
        </w:tc>
        <w:tc>
          <w:tcPr>
            <w:tcW w:w="360" w:type="dxa"/>
          </w:tcPr>
          <w:p w14:paraId="1157238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360" w:type="dxa"/>
          </w:tcPr>
          <w:p w14:paraId="56FBEE9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0" w:type="dxa"/>
          </w:tcPr>
          <w:p w14:paraId="19FD78F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360" w:type="dxa"/>
          </w:tcPr>
          <w:p w14:paraId="2C17631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365" w:type="dxa"/>
          </w:tcPr>
          <w:p w14:paraId="184159C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55" w:type="dxa"/>
          </w:tcPr>
          <w:p w14:paraId="1E1CDFE9"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360" w:type="dxa"/>
          </w:tcPr>
          <w:p w14:paraId="54C6BA3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50" w:type="dxa"/>
          </w:tcPr>
          <w:p w14:paraId="66E2E89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0" w:type="dxa"/>
          </w:tcPr>
          <w:p w14:paraId="2A02829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341" w:type="dxa"/>
          </w:tcPr>
          <w:p w14:paraId="3D588D2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r>
      <w:tr w:rsidR="00B832F7" w:rsidRPr="00833C2B" w14:paraId="0C62EC18" w14:textId="77777777" w:rsidTr="00C64468">
        <w:tc>
          <w:tcPr>
            <w:tcW w:w="450" w:type="dxa"/>
          </w:tcPr>
          <w:p w14:paraId="5775705C"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4</w:t>
            </w:r>
          </w:p>
        </w:tc>
        <w:tc>
          <w:tcPr>
            <w:tcW w:w="3690" w:type="dxa"/>
          </w:tcPr>
          <w:p w14:paraId="4F646804" w14:textId="77777777" w:rsidR="00B832F7" w:rsidRPr="00833C2B" w:rsidRDefault="00B832F7" w:rsidP="00C64468">
            <w:pPr>
              <w:ind w:left="0" w:right="0"/>
              <w:rPr>
                <w:rFonts w:ascii="Arial Narrow" w:eastAsia="Calibri" w:hAnsi="Arial Narrow" w:cs="Calibri"/>
                <w:sz w:val="20"/>
                <w:szCs w:val="20"/>
                <w:lang w:val="mk-MK"/>
              </w:rPr>
            </w:pPr>
          </w:p>
        </w:tc>
        <w:tc>
          <w:tcPr>
            <w:tcW w:w="1530" w:type="dxa"/>
          </w:tcPr>
          <w:p w14:paraId="59F73F30" w14:textId="77777777" w:rsidR="00B832F7" w:rsidRPr="00833C2B" w:rsidRDefault="00B832F7" w:rsidP="00C64468">
            <w:pPr>
              <w:ind w:left="0" w:right="0"/>
              <w:rPr>
                <w:rFonts w:ascii="Arial Narrow" w:eastAsia="Calibri" w:hAnsi="Arial Narrow" w:cs="Times New Roman"/>
                <w:sz w:val="20"/>
                <w:szCs w:val="20"/>
                <w:lang w:val="mk-MK"/>
              </w:rPr>
            </w:pPr>
          </w:p>
        </w:tc>
        <w:tc>
          <w:tcPr>
            <w:tcW w:w="1080" w:type="dxa"/>
          </w:tcPr>
          <w:p w14:paraId="7D3FF731" w14:textId="77777777" w:rsidR="00B832F7" w:rsidRPr="00833C2B" w:rsidRDefault="00B832F7" w:rsidP="00C64468">
            <w:pPr>
              <w:ind w:left="0" w:right="0"/>
              <w:rPr>
                <w:rFonts w:ascii="Arial Narrow" w:eastAsia="Calibri" w:hAnsi="Arial Narrow" w:cs="Times New Roman"/>
                <w:sz w:val="20"/>
                <w:szCs w:val="20"/>
                <w:lang w:val="mk-MK"/>
              </w:rPr>
            </w:pPr>
          </w:p>
        </w:tc>
        <w:tc>
          <w:tcPr>
            <w:tcW w:w="360" w:type="dxa"/>
          </w:tcPr>
          <w:p w14:paraId="19FAFC14"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0" w:type="dxa"/>
          </w:tcPr>
          <w:p w14:paraId="4CA546A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360" w:type="dxa"/>
          </w:tcPr>
          <w:p w14:paraId="7B9582FC"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360" w:type="dxa"/>
          </w:tcPr>
          <w:p w14:paraId="31CEEE77"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365" w:type="dxa"/>
          </w:tcPr>
          <w:p w14:paraId="6A9F1AE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55" w:type="dxa"/>
          </w:tcPr>
          <w:p w14:paraId="74D706CC"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360" w:type="dxa"/>
          </w:tcPr>
          <w:p w14:paraId="782CB0E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50" w:type="dxa"/>
          </w:tcPr>
          <w:p w14:paraId="658A6973"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360" w:type="dxa"/>
          </w:tcPr>
          <w:p w14:paraId="09FC4629"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41" w:type="dxa"/>
          </w:tcPr>
          <w:p w14:paraId="2E1C3D2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r>
      <w:tr w:rsidR="00B832F7" w:rsidRPr="00833C2B" w14:paraId="3941FCF4" w14:textId="77777777" w:rsidTr="00C64468">
        <w:tc>
          <w:tcPr>
            <w:tcW w:w="450" w:type="dxa"/>
          </w:tcPr>
          <w:p w14:paraId="4A080FE9"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5</w:t>
            </w:r>
          </w:p>
        </w:tc>
        <w:tc>
          <w:tcPr>
            <w:tcW w:w="3690" w:type="dxa"/>
          </w:tcPr>
          <w:p w14:paraId="32574A84" w14:textId="77777777" w:rsidR="00B832F7" w:rsidRPr="00833C2B" w:rsidRDefault="00B832F7" w:rsidP="00C64468">
            <w:pPr>
              <w:ind w:left="0" w:right="0"/>
              <w:rPr>
                <w:rFonts w:ascii="Arial Narrow" w:eastAsia="Calibri" w:hAnsi="Arial Narrow" w:cs="Calibri"/>
                <w:b/>
                <w:sz w:val="20"/>
                <w:szCs w:val="20"/>
                <w:lang w:val="mk-MK"/>
              </w:rPr>
            </w:pPr>
          </w:p>
        </w:tc>
        <w:tc>
          <w:tcPr>
            <w:tcW w:w="1530" w:type="dxa"/>
          </w:tcPr>
          <w:p w14:paraId="59D280DE" w14:textId="77777777" w:rsidR="00B832F7" w:rsidRPr="00833C2B" w:rsidRDefault="00B832F7" w:rsidP="00C64468">
            <w:pPr>
              <w:ind w:left="0" w:right="0"/>
              <w:rPr>
                <w:rFonts w:ascii="Arial Narrow" w:eastAsia="Calibri" w:hAnsi="Arial Narrow" w:cs="Times New Roman"/>
                <w:sz w:val="20"/>
                <w:szCs w:val="20"/>
                <w:lang w:val="mk-MK"/>
              </w:rPr>
            </w:pPr>
          </w:p>
        </w:tc>
        <w:tc>
          <w:tcPr>
            <w:tcW w:w="1080" w:type="dxa"/>
          </w:tcPr>
          <w:p w14:paraId="7BA6B975" w14:textId="77777777" w:rsidR="00B832F7" w:rsidRPr="00833C2B" w:rsidRDefault="00B832F7" w:rsidP="00C64468">
            <w:pPr>
              <w:ind w:left="0" w:right="0"/>
              <w:rPr>
                <w:rFonts w:ascii="Arial Narrow" w:eastAsia="Calibri" w:hAnsi="Arial Narrow" w:cs="Times New Roman"/>
                <w:sz w:val="20"/>
                <w:szCs w:val="20"/>
                <w:lang w:val="mk-MK"/>
              </w:rPr>
            </w:pPr>
          </w:p>
        </w:tc>
        <w:tc>
          <w:tcPr>
            <w:tcW w:w="360" w:type="dxa"/>
          </w:tcPr>
          <w:p w14:paraId="4625C48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360" w:type="dxa"/>
          </w:tcPr>
          <w:p w14:paraId="31F12EC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360" w:type="dxa"/>
          </w:tcPr>
          <w:p w14:paraId="0C9D84C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360" w:type="dxa"/>
          </w:tcPr>
          <w:p w14:paraId="11FBAE5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365" w:type="dxa"/>
          </w:tcPr>
          <w:p w14:paraId="7F5D3173"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55" w:type="dxa"/>
          </w:tcPr>
          <w:p w14:paraId="353EF8CC"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360" w:type="dxa"/>
          </w:tcPr>
          <w:p w14:paraId="4BDB72DD"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50" w:type="dxa"/>
          </w:tcPr>
          <w:p w14:paraId="3CD2707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360" w:type="dxa"/>
          </w:tcPr>
          <w:p w14:paraId="70303E9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341" w:type="dxa"/>
          </w:tcPr>
          <w:p w14:paraId="05DE391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r>
      <w:tr w:rsidR="00B832F7" w:rsidRPr="00833C2B" w14:paraId="014FD352" w14:textId="77777777" w:rsidTr="00C64468">
        <w:tc>
          <w:tcPr>
            <w:tcW w:w="450" w:type="dxa"/>
          </w:tcPr>
          <w:p w14:paraId="3391FA4D"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6</w:t>
            </w:r>
          </w:p>
        </w:tc>
        <w:tc>
          <w:tcPr>
            <w:tcW w:w="3690" w:type="dxa"/>
          </w:tcPr>
          <w:p w14:paraId="023C37C4" w14:textId="77777777" w:rsidR="00B832F7" w:rsidRPr="00833C2B" w:rsidRDefault="00B832F7" w:rsidP="00C64468">
            <w:pPr>
              <w:ind w:left="0" w:right="0"/>
              <w:rPr>
                <w:rFonts w:ascii="Arial Narrow" w:eastAsia="Calibri" w:hAnsi="Arial Narrow" w:cs="Calibri"/>
                <w:sz w:val="20"/>
                <w:szCs w:val="20"/>
                <w:lang w:val="mk-MK"/>
              </w:rPr>
            </w:pPr>
          </w:p>
        </w:tc>
        <w:tc>
          <w:tcPr>
            <w:tcW w:w="1530" w:type="dxa"/>
          </w:tcPr>
          <w:p w14:paraId="5B33FADF" w14:textId="77777777" w:rsidR="00B832F7" w:rsidRPr="00833C2B" w:rsidRDefault="00B832F7" w:rsidP="00C64468">
            <w:pPr>
              <w:ind w:left="0" w:right="0"/>
              <w:rPr>
                <w:rFonts w:ascii="Arial Narrow" w:eastAsia="Calibri" w:hAnsi="Arial Narrow" w:cs="Times New Roman"/>
                <w:sz w:val="20"/>
                <w:szCs w:val="20"/>
                <w:lang w:val="mk-MK"/>
              </w:rPr>
            </w:pPr>
          </w:p>
        </w:tc>
        <w:tc>
          <w:tcPr>
            <w:tcW w:w="1080" w:type="dxa"/>
          </w:tcPr>
          <w:p w14:paraId="742C1E58" w14:textId="77777777" w:rsidR="00B832F7" w:rsidRPr="00833C2B" w:rsidRDefault="00B832F7" w:rsidP="00C64468">
            <w:pPr>
              <w:ind w:left="0" w:right="0"/>
              <w:rPr>
                <w:rFonts w:ascii="Arial Narrow" w:eastAsia="Calibri" w:hAnsi="Arial Narrow" w:cs="Times New Roman"/>
                <w:sz w:val="20"/>
                <w:szCs w:val="20"/>
                <w:lang w:val="mk-MK"/>
              </w:rPr>
            </w:pPr>
          </w:p>
        </w:tc>
        <w:tc>
          <w:tcPr>
            <w:tcW w:w="360" w:type="dxa"/>
          </w:tcPr>
          <w:p w14:paraId="5B9504F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360" w:type="dxa"/>
          </w:tcPr>
          <w:p w14:paraId="7EEB4579"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360" w:type="dxa"/>
          </w:tcPr>
          <w:p w14:paraId="22D52E7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0" w:type="dxa"/>
          </w:tcPr>
          <w:p w14:paraId="676365B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c>
          <w:tcPr>
            <w:tcW w:w="365" w:type="dxa"/>
          </w:tcPr>
          <w:p w14:paraId="6B41EDF3"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355" w:type="dxa"/>
          </w:tcPr>
          <w:p w14:paraId="5B5286A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360" w:type="dxa"/>
          </w:tcPr>
          <w:p w14:paraId="0803920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450" w:type="dxa"/>
          </w:tcPr>
          <w:p w14:paraId="0C04D6B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360" w:type="dxa"/>
          </w:tcPr>
          <w:p w14:paraId="30AE7769"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41" w:type="dxa"/>
          </w:tcPr>
          <w:p w14:paraId="3027C8D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r>
      <w:tr w:rsidR="00B832F7" w:rsidRPr="00833C2B" w14:paraId="0CC40A4D" w14:textId="77777777" w:rsidTr="00C64468">
        <w:tc>
          <w:tcPr>
            <w:tcW w:w="450" w:type="dxa"/>
          </w:tcPr>
          <w:p w14:paraId="6E6A98A6"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7</w:t>
            </w:r>
          </w:p>
        </w:tc>
        <w:tc>
          <w:tcPr>
            <w:tcW w:w="3690" w:type="dxa"/>
          </w:tcPr>
          <w:p w14:paraId="0A6F0A6D" w14:textId="77777777" w:rsidR="00B832F7" w:rsidRPr="00833C2B" w:rsidRDefault="00B832F7" w:rsidP="00C64468">
            <w:pPr>
              <w:ind w:left="0" w:right="0"/>
              <w:rPr>
                <w:rFonts w:ascii="Arial Narrow" w:eastAsia="Calibri" w:hAnsi="Arial Narrow" w:cs="Calibri"/>
                <w:sz w:val="20"/>
                <w:szCs w:val="20"/>
                <w:lang w:val="mk-MK"/>
              </w:rPr>
            </w:pPr>
          </w:p>
        </w:tc>
        <w:tc>
          <w:tcPr>
            <w:tcW w:w="1530" w:type="dxa"/>
          </w:tcPr>
          <w:p w14:paraId="60EFA8D3" w14:textId="77777777" w:rsidR="00B832F7" w:rsidRPr="00833C2B" w:rsidRDefault="00B832F7" w:rsidP="00C64468">
            <w:pPr>
              <w:ind w:left="0" w:right="0"/>
              <w:rPr>
                <w:rFonts w:ascii="Arial Narrow" w:eastAsia="Calibri" w:hAnsi="Arial Narrow" w:cs="Times New Roman"/>
                <w:sz w:val="20"/>
                <w:szCs w:val="20"/>
                <w:lang w:val="mk-MK"/>
              </w:rPr>
            </w:pPr>
          </w:p>
        </w:tc>
        <w:tc>
          <w:tcPr>
            <w:tcW w:w="1080" w:type="dxa"/>
          </w:tcPr>
          <w:p w14:paraId="652C8D74" w14:textId="77777777" w:rsidR="00B832F7" w:rsidRPr="00833C2B" w:rsidRDefault="00B832F7" w:rsidP="00C64468">
            <w:pPr>
              <w:ind w:left="0" w:right="0"/>
              <w:rPr>
                <w:rFonts w:ascii="Arial Narrow" w:eastAsia="Calibri" w:hAnsi="Arial Narrow" w:cs="Times New Roman"/>
                <w:sz w:val="20"/>
                <w:szCs w:val="20"/>
                <w:lang w:val="mk-MK"/>
              </w:rPr>
            </w:pPr>
          </w:p>
        </w:tc>
        <w:tc>
          <w:tcPr>
            <w:tcW w:w="360" w:type="dxa"/>
          </w:tcPr>
          <w:p w14:paraId="793B7D1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360" w:type="dxa"/>
          </w:tcPr>
          <w:p w14:paraId="7A3A04E3"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0" w:type="dxa"/>
          </w:tcPr>
          <w:p w14:paraId="1EDA614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c>
          <w:tcPr>
            <w:tcW w:w="360" w:type="dxa"/>
          </w:tcPr>
          <w:p w14:paraId="3AD3323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365" w:type="dxa"/>
          </w:tcPr>
          <w:p w14:paraId="533A5C1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355" w:type="dxa"/>
          </w:tcPr>
          <w:p w14:paraId="00ECD99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360" w:type="dxa"/>
          </w:tcPr>
          <w:p w14:paraId="1963746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c>
          <w:tcPr>
            <w:tcW w:w="450" w:type="dxa"/>
          </w:tcPr>
          <w:p w14:paraId="17748BE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360" w:type="dxa"/>
          </w:tcPr>
          <w:p w14:paraId="6D26DF29"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41" w:type="dxa"/>
          </w:tcPr>
          <w:p w14:paraId="074C14B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r>
      <w:tr w:rsidR="00B832F7" w:rsidRPr="00833C2B" w14:paraId="187FB41F" w14:textId="77777777" w:rsidTr="00C64468">
        <w:tc>
          <w:tcPr>
            <w:tcW w:w="450" w:type="dxa"/>
          </w:tcPr>
          <w:p w14:paraId="57CBE092"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8</w:t>
            </w:r>
          </w:p>
        </w:tc>
        <w:tc>
          <w:tcPr>
            <w:tcW w:w="3690" w:type="dxa"/>
          </w:tcPr>
          <w:p w14:paraId="43732E82" w14:textId="77777777" w:rsidR="00B832F7" w:rsidRPr="00833C2B" w:rsidRDefault="00B832F7" w:rsidP="00C64468">
            <w:pPr>
              <w:ind w:left="0" w:right="0"/>
              <w:rPr>
                <w:rFonts w:ascii="Arial Narrow" w:eastAsia="Calibri" w:hAnsi="Arial Narrow" w:cs="Calibri"/>
                <w:sz w:val="20"/>
                <w:szCs w:val="20"/>
                <w:lang w:val="mk-MK"/>
              </w:rPr>
            </w:pPr>
          </w:p>
        </w:tc>
        <w:tc>
          <w:tcPr>
            <w:tcW w:w="1530" w:type="dxa"/>
          </w:tcPr>
          <w:p w14:paraId="34CC1987" w14:textId="77777777" w:rsidR="00B832F7" w:rsidRPr="00833C2B" w:rsidRDefault="00B832F7" w:rsidP="00C64468">
            <w:pPr>
              <w:ind w:left="0" w:right="0"/>
              <w:rPr>
                <w:rFonts w:ascii="Arial Narrow" w:eastAsia="Calibri" w:hAnsi="Arial Narrow" w:cs="Times New Roman"/>
                <w:sz w:val="20"/>
                <w:szCs w:val="20"/>
                <w:lang w:val="mk-MK"/>
              </w:rPr>
            </w:pPr>
          </w:p>
        </w:tc>
        <w:tc>
          <w:tcPr>
            <w:tcW w:w="1080" w:type="dxa"/>
          </w:tcPr>
          <w:p w14:paraId="14FC23E4" w14:textId="77777777" w:rsidR="00B832F7" w:rsidRPr="00833C2B" w:rsidRDefault="00B832F7" w:rsidP="00C64468">
            <w:pPr>
              <w:ind w:left="0" w:right="0"/>
              <w:rPr>
                <w:rFonts w:ascii="Arial Narrow" w:eastAsia="Calibri" w:hAnsi="Arial Narrow" w:cs="Times New Roman"/>
                <w:sz w:val="20"/>
                <w:szCs w:val="20"/>
                <w:lang w:val="mk-MK"/>
              </w:rPr>
            </w:pPr>
          </w:p>
        </w:tc>
        <w:tc>
          <w:tcPr>
            <w:tcW w:w="360" w:type="dxa"/>
          </w:tcPr>
          <w:p w14:paraId="27F99F1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c>
          <w:tcPr>
            <w:tcW w:w="360" w:type="dxa"/>
          </w:tcPr>
          <w:p w14:paraId="2E5A321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360" w:type="dxa"/>
          </w:tcPr>
          <w:p w14:paraId="553F8CC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c>
          <w:tcPr>
            <w:tcW w:w="360" w:type="dxa"/>
          </w:tcPr>
          <w:p w14:paraId="020920B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365" w:type="dxa"/>
          </w:tcPr>
          <w:p w14:paraId="3337CAB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355" w:type="dxa"/>
          </w:tcPr>
          <w:p w14:paraId="7E68B2F5"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0" w:type="dxa"/>
          </w:tcPr>
          <w:p w14:paraId="11A6681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8</w:t>
            </w:r>
          </w:p>
        </w:tc>
        <w:tc>
          <w:tcPr>
            <w:tcW w:w="450" w:type="dxa"/>
          </w:tcPr>
          <w:p w14:paraId="37F4741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360" w:type="dxa"/>
          </w:tcPr>
          <w:p w14:paraId="3816EE4D"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c>
          <w:tcPr>
            <w:tcW w:w="341" w:type="dxa"/>
          </w:tcPr>
          <w:p w14:paraId="62C0C62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r>
      <w:tr w:rsidR="00B832F7" w:rsidRPr="00833C2B" w14:paraId="2F35B7ED" w14:textId="77777777" w:rsidTr="00C64468">
        <w:trPr>
          <w:trHeight w:val="98"/>
        </w:trPr>
        <w:tc>
          <w:tcPr>
            <w:tcW w:w="450" w:type="dxa"/>
          </w:tcPr>
          <w:p w14:paraId="762DC1D4"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9</w:t>
            </w:r>
          </w:p>
        </w:tc>
        <w:tc>
          <w:tcPr>
            <w:tcW w:w="3690" w:type="dxa"/>
          </w:tcPr>
          <w:p w14:paraId="5471E789" w14:textId="77777777" w:rsidR="00B832F7" w:rsidRPr="00833C2B" w:rsidRDefault="00B832F7" w:rsidP="00C64468">
            <w:pPr>
              <w:ind w:left="0" w:right="0"/>
              <w:rPr>
                <w:rFonts w:ascii="Arial Narrow" w:eastAsia="Calibri" w:hAnsi="Arial Narrow" w:cs="Calibri"/>
                <w:sz w:val="20"/>
                <w:szCs w:val="20"/>
                <w:lang w:val="mk-MK"/>
              </w:rPr>
            </w:pPr>
          </w:p>
        </w:tc>
        <w:tc>
          <w:tcPr>
            <w:tcW w:w="1530" w:type="dxa"/>
          </w:tcPr>
          <w:p w14:paraId="30CC66FC" w14:textId="77777777" w:rsidR="00B832F7" w:rsidRPr="00833C2B" w:rsidRDefault="00B832F7" w:rsidP="00C64468">
            <w:pPr>
              <w:ind w:left="0" w:right="0"/>
              <w:rPr>
                <w:rFonts w:ascii="Arial Narrow" w:eastAsia="Calibri" w:hAnsi="Arial Narrow" w:cs="Times New Roman"/>
                <w:sz w:val="20"/>
                <w:szCs w:val="20"/>
                <w:lang w:val="mk-MK"/>
              </w:rPr>
            </w:pPr>
          </w:p>
        </w:tc>
        <w:tc>
          <w:tcPr>
            <w:tcW w:w="1080" w:type="dxa"/>
          </w:tcPr>
          <w:p w14:paraId="2C97A0D3" w14:textId="77777777" w:rsidR="00B832F7" w:rsidRPr="00833C2B" w:rsidRDefault="00B832F7" w:rsidP="00C64468">
            <w:pPr>
              <w:ind w:left="0" w:right="0"/>
              <w:rPr>
                <w:rFonts w:ascii="Arial Narrow" w:eastAsia="Calibri" w:hAnsi="Arial Narrow" w:cs="Times New Roman"/>
                <w:sz w:val="20"/>
                <w:szCs w:val="20"/>
                <w:lang w:val="mk-MK"/>
              </w:rPr>
            </w:pPr>
          </w:p>
        </w:tc>
        <w:tc>
          <w:tcPr>
            <w:tcW w:w="360" w:type="dxa"/>
          </w:tcPr>
          <w:p w14:paraId="500178D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9</w:t>
            </w:r>
          </w:p>
        </w:tc>
        <w:tc>
          <w:tcPr>
            <w:tcW w:w="360" w:type="dxa"/>
          </w:tcPr>
          <w:p w14:paraId="6386E205"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8</w:t>
            </w:r>
          </w:p>
        </w:tc>
        <w:tc>
          <w:tcPr>
            <w:tcW w:w="360" w:type="dxa"/>
          </w:tcPr>
          <w:p w14:paraId="4899BFF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360" w:type="dxa"/>
          </w:tcPr>
          <w:p w14:paraId="4D65707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c>
          <w:tcPr>
            <w:tcW w:w="365" w:type="dxa"/>
          </w:tcPr>
          <w:p w14:paraId="479979D9"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355" w:type="dxa"/>
          </w:tcPr>
          <w:p w14:paraId="65E45F2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0" w:type="dxa"/>
          </w:tcPr>
          <w:p w14:paraId="05228B6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c>
          <w:tcPr>
            <w:tcW w:w="450" w:type="dxa"/>
          </w:tcPr>
          <w:p w14:paraId="1949843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360" w:type="dxa"/>
          </w:tcPr>
          <w:p w14:paraId="34612CFC"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341" w:type="dxa"/>
          </w:tcPr>
          <w:p w14:paraId="0F078994"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9</w:t>
            </w:r>
          </w:p>
        </w:tc>
      </w:tr>
      <w:tr w:rsidR="00B832F7" w:rsidRPr="00833C2B" w14:paraId="2976BE56" w14:textId="77777777" w:rsidTr="00C64468">
        <w:tc>
          <w:tcPr>
            <w:tcW w:w="450" w:type="dxa"/>
          </w:tcPr>
          <w:p w14:paraId="3ADDCBAD"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10</w:t>
            </w:r>
          </w:p>
        </w:tc>
        <w:tc>
          <w:tcPr>
            <w:tcW w:w="3690" w:type="dxa"/>
          </w:tcPr>
          <w:p w14:paraId="69DB77BF" w14:textId="77777777" w:rsidR="00B832F7" w:rsidRPr="00833C2B" w:rsidRDefault="00B832F7" w:rsidP="00C64468">
            <w:pPr>
              <w:ind w:left="0" w:right="0"/>
              <w:rPr>
                <w:rFonts w:ascii="Arial Narrow" w:eastAsia="Calibri" w:hAnsi="Arial Narrow" w:cs="Calibri"/>
                <w:sz w:val="20"/>
                <w:szCs w:val="20"/>
                <w:lang w:val="mk-MK"/>
              </w:rPr>
            </w:pPr>
          </w:p>
        </w:tc>
        <w:tc>
          <w:tcPr>
            <w:tcW w:w="1530" w:type="dxa"/>
          </w:tcPr>
          <w:p w14:paraId="238DDAAA" w14:textId="77777777" w:rsidR="00B832F7" w:rsidRPr="00833C2B" w:rsidRDefault="00B832F7" w:rsidP="00C64468">
            <w:pPr>
              <w:ind w:left="0" w:right="0"/>
              <w:rPr>
                <w:rFonts w:ascii="Arial Narrow" w:eastAsia="Calibri" w:hAnsi="Arial Narrow" w:cs="Times New Roman"/>
                <w:sz w:val="20"/>
                <w:szCs w:val="20"/>
                <w:lang w:val="mk-MK"/>
              </w:rPr>
            </w:pPr>
          </w:p>
        </w:tc>
        <w:tc>
          <w:tcPr>
            <w:tcW w:w="1080" w:type="dxa"/>
          </w:tcPr>
          <w:p w14:paraId="140A8467" w14:textId="77777777" w:rsidR="00B832F7" w:rsidRPr="00833C2B" w:rsidRDefault="00B832F7" w:rsidP="00C64468">
            <w:pPr>
              <w:ind w:left="0" w:right="0"/>
              <w:rPr>
                <w:rFonts w:ascii="Arial Narrow" w:eastAsia="Calibri" w:hAnsi="Arial Narrow" w:cs="Times New Roman"/>
                <w:sz w:val="20"/>
                <w:szCs w:val="20"/>
                <w:lang w:val="mk-MK"/>
              </w:rPr>
            </w:pPr>
          </w:p>
        </w:tc>
        <w:tc>
          <w:tcPr>
            <w:tcW w:w="360" w:type="dxa"/>
          </w:tcPr>
          <w:p w14:paraId="7286125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360" w:type="dxa"/>
          </w:tcPr>
          <w:p w14:paraId="1C79C8C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360" w:type="dxa"/>
          </w:tcPr>
          <w:p w14:paraId="07175C6C"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360" w:type="dxa"/>
          </w:tcPr>
          <w:p w14:paraId="26415994"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c>
          <w:tcPr>
            <w:tcW w:w="365" w:type="dxa"/>
          </w:tcPr>
          <w:p w14:paraId="34163B0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355" w:type="dxa"/>
          </w:tcPr>
          <w:p w14:paraId="53E3B1E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8</w:t>
            </w:r>
          </w:p>
        </w:tc>
        <w:tc>
          <w:tcPr>
            <w:tcW w:w="360" w:type="dxa"/>
          </w:tcPr>
          <w:p w14:paraId="612D628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50" w:type="dxa"/>
          </w:tcPr>
          <w:p w14:paraId="252AC7C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10</w:t>
            </w:r>
          </w:p>
        </w:tc>
        <w:tc>
          <w:tcPr>
            <w:tcW w:w="360" w:type="dxa"/>
          </w:tcPr>
          <w:p w14:paraId="753F60E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c>
          <w:tcPr>
            <w:tcW w:w="341" w:type="dxa"/>
          </w:tcPr>
          <w:p w14:paraId="1B766E6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9</w:t>
            </w:r>
          </w:p>
        </w:tc>
      </w:tr>
    </w:tbl>
    <w:p w14:paraId="4B70BD50" w14:textId="77777777" w:rsidR="00B832F7" w:rsidRPr="00833C2B" w:rsidRDefault="00B832F7" w:rsidP="00B832F7">
      <w:pPr>
        <w:spacing w:after="0" w:line="240" w:lineRule="auto"/>
        <w:ind w:left="0" w:right="0"/>
        <w:rPr>
          <w:rFonts w:ascii="Arial Narrow" w:eastAsia="Calibri" w:hAnsi="Arial Narrow" w:cs="Times New Roman"/>
          <w:sz w:val="20"/>
          <w:szCs w:val="20"/>
          <w:lang w:val="mk-MK"/>
        </w:rPr>
      </w:pPr>
    </w:p>
    <w:p w14:paraId="3F1B7842" w14:textId="77777777" w:rsidR="00B832F7" w:rsidRPr="00833C2B" w:rsidRDefault="00B832F7" w:rsidP="00B832F7">
      <w:pPr>
        <w:spacing w:after="0" w:line="240" w:lineRule="auto"/>
        <w:ind w:left="0" w:right="0"/>
        <w:rPr>
          <w:rFonts w:ascii="Arial Narrow" w:eastAsia="Calibri" w:hAnsi="Arial Narrow" w:cs="Calibri"/>
          <w:sz w:val="20"/>
          <w:szCs w:val="20"/>
          <w:lang w:val="mk-MK"/>
        </w:rPr>
      </w:pPr>
    </w:p>
    <w:p w14:paraId="1BE15FC9" w14:textId="77777777" w:rsidR="00B832F7" w:rsidRPr="00833C2B" w:rsidRDefault="00B832F7" w:rsidP="00B832F7">
      <w:pPr>
        <w:jc w:val="both"/>
        <w:rPr>
          <w:rFonts w:ascii="Arial Narrow" w:hAnsi="Arial Narrow"/>
          <w:lang w:val="mk-MK"/>
        </w:rPr>
      </w:pPr>
      <w:r w:rsidRPr="00833C2B">
        <w:rPr>
          <w:rFonts w:ascii="Arial Narrow" w:hAnsi="Arial Narrow"/>
          <w:b/>
          <w:lang w:val="mk-MK"/>
        </w:rPr>
        <w:t>Прочитај:</w:t>
      </w:r>
      <w:r w:rsidRPr="00833C2B">
        <w:rPr>
          <w:rFonts w:ascii="Arial Narrow" w:hAnsi="Arial Narrow"/>
          <w:lang w:val="mk-MK"/>
        </w:rPr>
        <w:t xml:space="preserve"> “Одбраното лице е [ИМЕ НА ОДБРАНОТО ЛИЦЕ]” </w:t>
      </w:r>
      <w:r w:rsidRPr="00833C2B">
        <w:rPr>
          <w:rFonts w:ascii="Arial Narrow" w:hAnsi="Arial Narrow"/>
          <w:b/>
          <w:lang w:val="mk-MK"/>
        </w:rPr>
        <w:t>[Анкетар: Побарајте да разговарате со таа личност]</w:t>
      </w:r>
    </w:p>
    <w:p w14:paraId="30245366" w14:textId="77777777" w:rsidR="00B832F7" w:rsidRPr="00833C2B" w:rsidRDefault="00B832F7" w:rsidP="00B832F7">
      <w:pPr>
        <w:jc w:val="both"/>
        <w:rPr>
          <w:rFonts w:ascii="Arial Narrow" w:hAnsi="Arial Narrow" w:cstheme="minorHAnsi"/>
          <w:sz w:val="20"/>
          <w:szCs w:val="20"/>
          <w:lang w:val="mk-MK"/>
        </w:rPr>
      </w:pPr>
      <w:r w:rsidRPr="00833C2B">
        <w:rPr>
          <w:rFonts w:ascii="Arial Narrow" w:hAnsi="Arial Narrow" w:cstheme="minorHAnsi"/>
          <w:b/>
          <w:sz w:val="20"/>
          <w:szCs w:val="20"/>
          <w:lang w:val="mk-MK"/>
        </w:rPr>
        <w:t>S1</w:t>
      </w:r>
      <w:r w:rsidRPr="00833C2B">
        <w:rPr>
          <w:rFonts w:ascii="Arial Narrow" w:hAnsi="Arial Narrow" w:cstheme="minorHAnsi"/>
          <w:sz w:val="20"/>
          <w:szCs w:val="20"/>
          <w:lang w:val="mk-MK"/>
        </w:rPr>
        <w:t>: Одбрано лице= [Внесете го кодот]</w:t>
      </w:r>
    </w:p>
    <w:p w14:paraId="7CA03E6D" w14:textId="77777777" w:rsidR="00B832F7" w:rsidRPr="00833C2B" w:rsidRDefault="00B832F7" w:rsidP="00B832F7">
      <w:pPr>
        <w:spacing w:after="0" w:line="240" w:lineRule="auto"/>
        <w:ind w:left="0" w:right="0"/>
        <w:rPr>
          <w:rFonts w:ascii="Arial Narrow" w:eastAsia="Calibri" w:hAnsi="Arial Narrow" w:cs="Calibri"/>
          <w:sz w:val="20"/>
          <w:szCs w:val="20"/>
          <w:lang w:val="mk-MK"/>
        </w:rPr>
      </w:pPr>
    </w:p>
    <w:p w14:paraId="2A87DBA7" w14:textId="77777777" w:rsidR="00B832F7" w:rsidRPr="00833C2B" w:rsidRDefault="00B832F7" w:rsidP="00295CA1">
      <w:pPr>
        <w:spacing w:after="0" w:line="240" w:lineRule="auto"/>
        <w:ind w:left="0" w:right="0"/>
        <w:jc w:val="both"/>
        <w:rPr>
          <w:rFonts w:ascii="Arial Narrow" w:eastAsia="Calibri" w:hAnsi="Arial Narrow" w:cs="Calibri"/>
          <w:sz w:val="20"/>
          <w:szCs w:val="20"/>
          <w:lang w:val="mk-MK"/>
        </w:rPr>
      </w:pPr>
      <w:r w:rsidRPr="00833C2B">
        <w:rPr>
          <w:rFonts w:ascii="Arial Narrow" w:eastAsia="Calibri" w:hAnsi="Arial Narrow" w:cs="Calibri"/>
          <w:sz w:val="20"/>
          <w:szCs w:val="20"/>
          <w:lang w:val="mk-MK"/>
        </w:rPr>
        <w:t xml:space="preserve">Вие бевте одбран/а по пат на случаен избор да учествувате во ова истражување. Ова истражување е целосно доброволно и би траело околу 60 минути. Вашите одговори се строго доверливи. Нема да ве прашуваме за вашето име и никој нема да знае како сте одговориле. Вашите одговори ќе бидат ставени со одговорите на уште 1500 други лица и никогаш нема да ги откриеме вашите лични ставови. Всушност, ќе зборуваме за државни трендови и модели на однесување. Нема точни или погрешни одговори, нашите истражувачи го вреднуваат вашето мислење и сакаат да знаат што вие навистина мислите и како се чувствувате во врска со темите за кои што ќе зборуваме. Доколку не сакате да одговорите на некое прашање, не морате. Можете да го прекинете интервјуто во било кој момент. Одбивањето да се учествува не се казнува. </w:t>
      </w:r>
    </w:p>
    <w:p w14:paraId="3902597B" w14:textId="77777777" w:rsidR="00B832F7" w:rsidRPr="00833C2B" w:rsidRDefault="00B832F7" w:rsidP="00B832F7">
      <w:pPr>
        <w:jc w:val="both"/>
        <w:rPr>
          <w:rFonts w:ascii="Arial Narrow" w:hAnsi="Arial Narrow" w:cstheme="minorHAnsi"/>
          <w:sz w:val="20"/>
          <w:szCs w:val="20"/>
          <w:lang w:val="mk-MK"/>
        </w:rPr>
      </w:pPr>
    </w:p>
    <w:p w14:paraId="2A2F85EC" w14:textId="77777777" w:rsidR="00B832F7" w:rsidRPr="00833C2B" w:rsidRDefault="00B832F7" w:rsidP="00B832F7">
      <w:pPr>
        <w:jc w:val="both"/>
        <w:rPr>
          <w:rFonts w:ascii="Arial Narrow" w:hAnsi="Arial Narrow" w:cstheme="minorHAnsi"/>
          <w:b/>
          <w:szCs w:val="20"/>
          <w:lang w:val="mk-MK"/>
        </w:rPr>
      </w:pPr>
      <w:r w:rsidRPr="00833C2B">
        <w:rPr>
          <w:rFonts w:ascii="Arial Narrow" w:hAnsi="Arial Narrow" w:cstheme="minorHAnsi"/>
          <w:sz w:val="20"/>
          <w:szCs w:val="20"/>
          <w:lang w:val="mk-MK"/>
        </w:rPr>
        <w:t xml:space="preserve">Дали сакате да учествувате?___Да ___ Не  </w:t>
      </w:r>
    </w:p>
    <w:p w14:paraId="7C317816" w14:textId="77777777" w:rsidR="00B832F7" w:rsidRPr="00833C2B" w:rsidRDefault="00B832F7" w:rsidP="00B832F7">
      <w:pPr>
        <w:spacing w:after="0" w:line="240" w:lineRule="auto"/>
        <w:ind w:left="-450" w:right="0"/>
        <w:rPr>
          <w:rFonts w:ascii="Arial Narrow" w:hAnsi="Arial Narrow" w:cstheme="minorHAnsi"/>
          <w:b/>
          <w:szCs w:val="20"/>
          <w:lang w:val="mk-MK"/>
        </w:rPr>
      </w:pPr>
      <w:r w:rsidRPr="00833C2B">
        <w:rPr>
          <w:rFonts w:ascii="Arial Narrow" w:hAnsi="Arial Narrow" w:cstheme="minorHAnsi"/>
          <w:b/>
          <w:szCs w:val="20"/>
          <w:lang w:val="mk-MK"/>
        </w:rPr>
        <w:lastRenderedPageBreak/>
        <w:t xml:space="preserve">Анкетар: </w:t>
      </w:r>
    </w:p>
    <w:p w14:paraId="10D8DD87" w14:textId="77777777" w:rsidR="00B832F7" w:rsidRPr="00833C2B" w:rsidRDefault="00B832F7" w:rsidP="00B832F7">
      <w:pPr>
        <w:pStyle w:val="ListParagraph"/>
        <w:numPr>
          <w:ilvl w:val="0"/>
          <w:numId w:val="14"/>
        </w:numPr>
        <w:spacing w:after="0" w:line="240" w:lineRule="auto"/>
        <w:ind w:right="0"/>
        <w:rPr>
          <w:rFonts w:ascii="Arial Narrow" w:hAnsi="Arial Narrow" w:cstheme="minorHAnsi"/>
          <w:b/>
          <w:sz w:val="20"/>
          <w:szCs w:val="20"/>
          <w:lang w:val="mk-MK"/>
        </w:rPr>
      </w:pPr>
      <w:r w:rsidRPr="00833C2B">
        <w:rPr>
          <w:rFonts w:ascii="Arial Narrow" w:hAnsi="Arial Narrow" w:cstheme="minorHAnsi"/>
          <w:b/>
          <w:szCs w:val="20"/>
          <w:lang w:val="mk-MK"/>
        </w:rPr>
        <w:t xml:space="preserve">Ако е не, Ве молиме пополнете ја табелата со податоци вклучени во дополнителните материјали за истражување </w:t>
      </w:r>
    </w:p>
    <w:p w14:paraId="6AB74F7E" w14:textId="77777777" w:rsidR="00B832F7" w:rsidRPr="00833C2B" w:rsidRDefault="00B832F7" w:rsidP="00B832F7">
      <w:pPr>
        <w:pStyle w:val="ListParagraph"/>
        <w:numPr>
          <w:ilvl w:val="0"/>
          <w:numId w:val="14"/>
        </w:numPr>
        <w:spacing w:after="0" w:line="240" w:lineRule="auto"/>
        <w:ind w:right="0"/>
        <w:rPr>
          <w:rFonts w:ascii="Arial Narrow" w:hAnsi="Arial Narrow" w:cstheme="minorHAnsi"/>
          <w:b/>
          <w:szCs w:val="20"/>
          <w:lang w:val="mk-MK"/>
        </w:rPr>
      </w:pPr>
      <w:r w:rsidRPr="00833C2B">
        <w:rPr>
          <w:rFonts w:ascii="Arial Narrow" w:hAnsi="Arial Narrow" w:cstheme="minorHAnsi"/>
          <w:b/>
          <w:szCs w:val="20"/>
          <w:lang w:val="mk-MK"/>
        </w:rPr>
        <w:t>Ако е да, Ве молиме продолжете понатаму.</w:t>
      </w:r>
    </w:p>
    <w:p w14:paraId="1571919B" w14:textId="77777777" w:rsidR="00B832F7" w:rsidRPr="00833C2B" w:rsidRDefault="00B832F7" w:rsidP="00B832F7">
      <w:pPr>
        <w:spacing w:after="0" w:line="240" w:lineRule="auto"/>
        <w:ind w:left="0" w:right="0"/>
        <w:rPr>
          <w:rFonts w:ascii="Arial Narrow" w:hAnsi="Arial Narrow" w:cstheme="minorHAnsi"/>
          <w:b/>
          <w:sz w:val="20"/>
          <w:szCs w:val="20"/>
          <w:lang w:val="mk-MK"/>
        </w:rPr>
      </w:pPr>
    </w:p>
    <w:p w14:paraId="40EBB250" w14:textId="77777777" w:rsidR="00B832F7" w:rsidRPr="00833C2B" w:rsidRDefault="00B832F7" w:rsidP="00B832F7">
      <w:pPr>
        <w:spacing w:after="0" w:line="240" w:lineRule="auto"/>
        <w:ind w:left="0" w:right="0"/>
        <w:rPr>
          <w:rFonts w:ascii="Arial Narrow" w:hAnsi="Arial Narrow" w:cstheme="minorHAnsi"/>
          <w:sz w:val="20"/>
          <w:szCs w:val="20"/>
          <w:lang w:val="mk-MK"/>
        </w:rPr>
      </w:pPr>
      <w:r w:rsidRPr="00833C2B">
        <w:rPr>
          <w:rFonts w:ascii="Arial Narrow" w:hAnsi="Arial Narrow" w:cstheme="minorHAnsi"/>
          <w:b/>
          <w:sz w:val="20"/>
          <w:szCs w:val="20"/>
          <w:lang w:val="mk-MK"/>
        </w:rPr>
        <w:t xml:space="preserve">ПРОЧИТАЈ : </w:t>
      </w:r>
      <w:r w:rsidRPr="00833C2B">
        <w:rPr>
          <w:rFonts w:ascii="Arial Narrow" w:hAnsi="Arial Narrow" w:cstheme="minorHAnsi"/>
          <w:sz w:val="20"/>
          <w:szCs w:val="20"/>
          <w:lang w:val="mk-MK"/>
        </w:rPr>
        <w:t>Пред да продолжиме, Би сакал/а да ви поставам неколку демографски прашања. Ова ни помага да се осигураме дека примерокот е репрезентативен.</w:t>
      </w:r>
    </w:p>
    <w:p w14:paraId="2D247A16" w14:textId="77777777" w:rsidR="00B832F7" w:rsidRPr="00833C2B" w:rsidRDefault="00B832F7" w:rsidP="00B832F7">
      <w:pPr>
        <w:spacing w:after="0" w:line="240" w:lineRule="auto"/>
        <w:ind w:left="0" w:right="0"/>
        <w:rPr>
          <w:rFonts w:ascii="Arial Narrow" w:hAnsi="Arial Narrow" w:cstheme="minorHAnsi"/>
          <w:sz w:val="20"/>
          <w:szCs w:val="20"/>
          <w:lang w:val="mk-MK"/>
        </w:rPr>
      </w:pPr>
    </w:p>
    <w:tbl>
      <w:tblPr>
        <w:tblStyle w:val="TableGrid"/>
        <w:tblW w:w="10687" w:type="dxa"/>
        <w:tblInd w:w="-252" w:type="dxa"/>
        <w:tblLook w:val="04A0" w:firstRow="1" w:lastRow="0" w:firstColumn="1" w:lastColumn="0" w:noHBand="0" w:noVBand="1"/>
      </w:tblPr>
      <w:tblGrid>
        <w:gridCol w:w="1219"/>
        <w:gridCol w:w="6048"/>
        <w:gridCol w:w="3420"/>
      </w:tblGrid>
      <w:tr w:rsidR="002576D7" w:rsidRPr="00833C2B" w14:paraId="0F5AA128" w14:textId="77777777" w:rsidTr="002576D7">
        <w:tc>
          <w:tcPr>
            <w:tcW w:w="1219" w:type="dxa"/>
          </w:tcPr>
          <w:p w14:paraId="60BE9ADA" w14:textId="7ABC89A4" w:rsidR="002576D7" w:rsidRPr="00B26E9C" w:rsidRDefault="002576D7" w:rsidP="002576D7">
            <w:pPr>
              <w:ind w:left="0" w:right="0"/>
              <w:rPr>
                <w:rFonts w:ascii="Arial Narrow" w:hAnsi="Arial Narrow" w:cstheme="minorHAnsi"/>
                <w:b/>
                <w:sz w:val="20"/>
                <w:szCs w:val="20"/>
                <w:lang w:val="mk-MK"/>
              </w:rPr>
            </w:pPr>
            <w:r w:rsidRPr="00B26E9C">
              <w:rPr>
                <w:rFonts w:ascii="Arial Narrow" w:hAnsi="Arial Narrow" w:cstheme="minorHAnsi"/>
                <w:b/>
                <w:sz w:val="20"/>
                <w:szCs w:val="20"/>
                <w:lang w:val="mk-MK"/>
              </w:rPr>
              <w:t>Gend</w:t>
            </w:r>
          </w:p>
        </w:tc>
        <w:tc>
          <w:tcPr>
            <w:tcW w:w="6048" w:type="dxa"/>
          </w:tcPr>
          <w:p w14:paraId="36F9A932" w14:textId="77777777" w:rsidR="002576D7" w:rsidRPr="00B26E9C" w:rsidRDefault="002576D7" w:rsidP="002576D7">
            <w:pPr>
              <w:ind w:left="0" w:right="0"/>
              <w:rPr>
                <w:rFonts w:ascii="Arial Narrow" w:hAnsi="Arial Narrow" w:cstheme="minorHAnsi"/>
                <w:b/>
                <w:sz w:val="20"/>
                <w:szCs w:val="20"/>
                <w:u w:val="single"/>
                <w:lang w:val="mk-MK"/>
              </w:rPr>
            </w:pPr>
            <w:r w:rsidRPr="00B26E9C">
              <w:rPr>
                <w:rFonts w:ascii="Arial Narrow" w:hAnsi="Arial Narrow" w:cstheme="minorHAnsi"/>
                <w:sz w:val="20"/>
                <w:szCs w:val="20"/>
                <w:lang w:val="mk-MK"/>
              </w:rPr>
              <w:t>Кој е вашиот пол?</w:t>
            </w:r>
          </w:p>
        </w:tc>
        <w:tc>
          <w:tcPr>
            <w:tcW w:w="3420" w:type="dxa"/>
          </w:tcPr>
          <w:p w14:paraId="22DCB5D0" w14:textId="77777777" w:rsidR="002576D7" w:rsidRPr="00B26E9C" w:rsidRDefault="002576D7" w:rsidP="002576D7">
            <w:pPr>
              <w:ind w:left="0" w:right="0"/>
              <w:rPr>
                <w:rFonts w:ascii="Arial Narrow" w:hAnsi="Arial Narrow" w:cstheme="minorHAnsi"/>
                <w:sz w:val="20"/>
                <w:szCs w:val="20"/>
                <w:lang w:val="mk-MK"/>
              </w:rPr>
            </w:pPr>
            <w:r w:rsidRPr="00B26E9C">
              <w:rPr>
                <w:rFonts w:ascii="Arial Narrow" w:hAnsi="Arial Narrow" w:cstheme="minorHAnsi"/>
                <w:sz w:val="20"/>
                <w:szCs w:val="20"/>
                <w:lang w:val="mk-MK"/>
              </w:rPr>
              <w:t>Машко</w:t>
            </w:r>
            <w:r w:rsidRPr="00B26E9C">
              <w:rPr>
                <w:rFonts w:ascii="Arial Narrow" w:hAnsi="Arial Narrow" w:cstheme="minorHAnsi"/>
                <w:sz w:val="20"/>
                <w:szCs w:val="20"/>
                <w:u w:val="dotted"/>
                <w:lang w:val="mk-MK"/>
              </w:rPr>
              <w:tab/>
            </w:r>
            <w:r w:rsidRPr="00B26E9C">
              <w:rPr>
                <w:rFonts w:ascii="Arial Narrow" w:hAnsi="Arial Narrow" w:cstheme="minorHAnsi"/>
                <w:sz w:val="20"/>
                <w:szCs w:val="20"/>
                <w:u w:val="dotted"/>
                <w:lang w:val="mk-MK"/>
              </w:rPr>
              <w:tab/>
            </w:r>
            <w:r w:rsidRPr="00B26E9C">
              <w:rPr>
                <w:rFonts w:ascii="Arial Narrow" w:hAnsi="Arial Narrow" w:cstheme="minorHAnsi"/>
                <w:sz w:val="20"/>
                <w:szCs w:val="20"/>
                <w:u w:val="dotted"/>
                <w:lang w:val="mk-MK"/>
              </w:rPr>
              <w:tab/>
            </w:r>
            <w:r w:rsidRPr="00B26E9C">
              <w:rPr>
                <w:rFonts w:ascii="Arial Narrow" w:hAnsi="Arial Narrow" w:cstheme="minorHAnsi"/>
                <w:sz w:val="20"/>
                <w:szCs w:val="20"/>
                <w:lang w:val="mk-MK"/>
              </w:rPr>
              <w:t>1</w:t>
            </w:r>
          </w:p>
          <w:p w14:paraId="0837AD74" w14:textId="77777777" w:rsidR="002576D7" w:rsidRPr="00B26E9C" w:rsidRDefault="002576D7" w:rsidP="002576D7">
            <w:pPr>
              <w:ind w:left="0" w:right="0"/>
              <w:rPr>
                <w:rFonts w:ascii="Arial Narrow" w:hAnsi="Arial Narrow" w:cstheme="minorHAnsi"/>
                <w:sz w:val="20"/>
                <w:szCs w:val="20"/>
                <w:lang w:val="mk-MK"/>
              </w:rPr>
            </w:pPr>
            <w:r w:rsidRPr="00B26E9C">
              <w:rPr>
                <w:rFonts w:ascii="Arial Narrow" w:hAnsi="Arial Narrow" w:cstheme="minorHAnsi"/>
                <w:sz w:val="20"/>
                <w:szCs w:val="20"/>
                <w:lang w:val="mk-MK"/>
              </w:rPr>
              <w:t>Женско</w:t>
            </w:r>
            <w:r w:rsidRPr="00B26E9C">
              <w:rPr>
                <w:rFonts w:ascii="Arial Narrow" w:hAnsi="Arial Narrow" w:cstheme="minorHAnsi"/>
                <w:sz w:val="20"/>
                <w:szCs w:val="20"/>
                <w:u w:val="dotted"/>
                <w:lang w:val="mk-MK"/>
              </w:rPr>
              <w:tab/>
            </w:r>
            <w:r w:rsidRPr="00B26E9C">
              <w:rPr>
                <w:rFonts w:ascii="Arial Narrow" w:hAnsi="Arial Narrow" w:cstheme="minorHAnsi"/>
                <w:sz w:val="20"/>
                <w:szCs w:val="20"/>
                <w:u w:val="dotted"/>
                <w:lang w:val="mk-MK"/>
              </w:rPr>
              <w:tab/>
            </w:r>
            <w:r w:rsidRPr="00B26E9C">
              <w:rPr>
                <w:rFonts w:ascii="Arial Narrow" w:hAnsi="Arial Narrow" w:cstheme="minorHAnsi"/>
                <w:sz w:val="20"/>
                <w:szCs w:val="20"/>
                <w:u w:val="dotted"/>
                <w:lang w:val="mk-MK"/>
              </w:rPr>
              <w:tab/>
            </w:r>
            <w:r w:rsidRPr="00B26E9C">
              <w:rPr>
                <w:rFonts w:ascii="Arial Narrow" w:hAnsi="Arial Narrow" w:cstheme="minorHAnsi"/>
                <w:sz w:val="20"/>
                <w:szCs w:val="20"/>
                <w:lang w:val="mk-MK"/>
              </w:rPr>
              <w:t>2</w:t>
            </w:r>
          </w:p>
          <w:p w14:paraId="5B05FA27" w14:textId="77777777" w:rsidR="002576D7" w:rsidRPr="00B26E9C" w:rsidRDefault="002576D7" w:rsidP="002576D7">
            <w:pPr>
              <w:ind w:left="0" w:right="0"/>
              <w:rPr>
                <w:rFonts w:ascii="Arial Narrow" w:hAnsi="Arial Narrow" w:cstheme="minorHAnsi"/>
                <w:b/>
                <w:sz w:val="20"/>
                <w:szCs w:val="20"/>
                <w:u w:val="single"/>
                <w:lang w:val="mk-MK"/>
              </w:rPr>
            </w:pPr>
          </w:p>
        </w:tc>
      </w:tr>
      <w:tr w:rsidR="002576D7" w:rsidRPr="00833C2B" w14:paraId="57FE24DE" w14:textId="77777777" w:rsidTr="002576D7">
        <w:tc>
          <w:tcPr>
            <w:tcW w:w="1219" w:type="dxa"/>
          </w:tcPr>
          <w:p w14:paraId="50D0B8E1" w14:textId="2DF955A3" w:rsidR="002576D7" w:rsidRPr="00B26E9C" w:rsidRDefault="002576D7" w:rsidP="002576D7">
            <w:pPr>
              <w:ind w:left="0"/>
              <w:rPr>
                <w:rFonts w:ascii="Arial Narrow" w:hAnsi="Arial Narrow" w:cstheme="minorHAnsi"/>
                <w:b/>
                <w:sz w:val="20"/>
                <w:szCs w:val="20"/>
                <w:lang w:val="mk-MK"/>
              </w:rPr>
            </w:pPr>
            <w:r w:rsidRPr="00B26E9C">
              <w:rPr>
                <w:rFonts w:ascii="Arial Narrow" w:hAnsi="Arial Narrow" w:cstheme="minorHAnsi"/>
                <w:b/>
                <w:sz w:val="20"/>
                <w:szCs w:val="20"/>
                <w:lang w:val="mk-MK"/>
              </w:rPr>
              <w:t>Age</w:t>
            </w:r>
          </w:p>
        </w:tc>
        <w:tc>
          <w:tcPr>
            <w:tcW w:w="6048" w:type="dxa"/>
          </w:tcPr>
          <w:p w14:paraId="4FD893E9" w14:textId="77777777" w:rsidR="002576D7" w:rsidRPr="00B26E9C" w:rsidRDefault="002576D7" w:rsidP="002576D7">
            <w:pPr>
              <w:ind w:left="0" w:right="0"/>
              <w:rPr>
                <w:rFonts w:ascii="Arial Narrow" w:hAnsi="Arial Narrow" w:cstheme="minorHAnsi"/>
                <w:sz w:val="20"/>
                <w:szCs w:val="20"/>
                <w:lang w:val="mk-MK"/>
              </w:rPr>
            </w:pPr>
            <w:r w:rsidRPr="00B26E9C">
              <w:rPr>
                <w:rFonts w:ascii="Arial Narrow" w:hAnsi="Arial Narrow" w:cstheme="minorHAnsi"/>
                <w:sz w:val="20"/>
                <w:szCs w:val="20"/>
                <w:lang w:val="mk-MK"/>
              </w:rPr>
              <w:t>Која е вашата возраст?</w:t>
            </w:r>
          </w:p>
        </w:tc>
        <w:tc>
          <w:tcPr>
            <w:tcW w:w="3420" w:type="dxa"/>
          </w:tcPr>
          <w:p w14:paraId="42AF3E84" w14:textId="189F88DD" w:rsidR="002576D7" w:rsidRPr="00B26E9C" w:rsidRDefault="000A28EB" w:rsidP="002576D7">
            <w:pPr>
              <w:ind w:left="0"/>
              <w:rPr>
                <w:rFonts w:ascii="Arial Narrow" w:hAnsi="Arial Narrow"/>
                <w:b/>
                <w:sz w:val="20"/>
                <w:szCs w:val="20"/>
                <w:u w:val="single"/>
                <w:lang w:val="mk-MK"/>
              </w:rPr>
            </w:pPr>
            <w:r w:rsidRPr="00B26E9C">
              <w:rPr>
                <w:rFonts w:ascii="Arial Narrow" w:hAnsi="Arial Narrow" w:cstheme="minorHAnsi"/>
                <w:sz w:val="20"/>
                <w:szCs w:val="20"/>
                <w:lang w:val="mk-MK"/>
              </w:rPr>
              <w:t>Отворено прашање [Број години]</w:t>
            </w:r>
          </w:p>
        </w:tc>
      </w:tr>
      <w:tr w:rsidR="002576D7" w:rsidRPr="00495ACD" w14:paraId="0AA86B49" w14:textId="77777777" w:rsidTr="002576D7">
        <w:tc>
          <w:tcPr>
            <w:tcW w:w="1219" w:type="dxa"/>
          </w:tcPr>
          <w:p w14:paraId="39183B42" w14:textId="515707D5" w:rsidR="002576D7" w:rsidRPr="00B26E9C" w:rsidRDefault="002576D7" w:rsidP="002576D7">
            <w:pPr>
              <w:autoSpaceDE w:val="0"/>
              <w:autoSpaceDN w:val="0"/>
              <w:adjustRightInd w:val="0"/>
              <w:ind w:left="0"/>
              <w:rPr>
                <w:rFonts w:ascii="Arial Narrow" w:hAnsi="Arial Narrow" w:cstheme="minorHAnsi"/>
                <w:b/>
                <w:sz w:val="20"/>
                <w:szCs w:val="20"/>
                <w:lang w:val="mk-MK"/>
              </w:rPr>
            </w:pPr>
            <w:r w:rsidRPr="00B26E9C">
              <w:rPr>
                <w:rFonts w:ascii="Arial Narrow" w:hAnsi="Arial Narrow" w:cstheme="minorHAnsi"/>
                <w:b/>
                <w:sz w:val="20"/>
                <w:szCs w:val="20"/>
                <w:lang w:val="mk-MK"/>
              </w:rPr>
              <w:t>Income</w:t>
            </w:r>
          </w:p>
        </w:tc>
        <w:tc>
          <w:tcPr>
            <w:tcW w:w="6048" w:type="dxa"/>
          </w:tcPr>
          <w:p w14:paraId="6A7D8886" w14:textId="2B55773F" w:rsidR="002576D7" w:rsidRPr="00B26E9C" w:rsidRDefault="002576D7" w:rsidP="002576D7">
            <w:pPr>
              <w:autoSpaceDE w:val="0"/>
              <w:autoSpaceDN w:val="0"/>
              <w:adjustRightInd w:val="0"/>
              <w:ind w:left="0"/>
              <w:rPr>
                <w:rFonts w:ascii="Arial Narrow" w:hAnsi="Arial Narrow" w:cstheme="minorHAnsi"/>
                <w:sz w:val="20"/>
                <w:szCs w:val="20"/>
                <w:lang w:val="mk-MK"/>
              </w:rPr>
            </w:pPr>
            <w:r w:rsidRPr="00B26E9C">
              <w:rPr>
                <w:rFonts w:ascii="Arial Narrow" w:hAnsi="Arial Narrow" w:cstheme="minorHAnsi"/>
                <w:sz w:val="20"/>
                <w:szCs w:val="20"/>
                <w:lang w:val="mk-MK"/>
              </w:rPr>
              <w:t xml:space="preserve">Ве молам кажете ми кога група најдобро и претставува вкупните </w:t>
            </w:r>
            <w:r w:rsidR="003D4B37" w:rsidRPr="00B26E9C">
              <w:rPr>
                <w:rFonts w:ascii="Arial Narrow" w:hAnsi="Arial Narrow" w:cstheme="minorHAnsi"/>
                <w:sz w:val="20"/>
                <w:szCs w:val="20"/>
                <w:lang w:val="mk-MK"/>
              </w:rPr>
              <w:t xml:space="preserve">месечни </w:t>
            </w:r>
            <w:r w:rsidRPr="00B26E9C">
              <w:rPr>
                <w:rFonts w:ascii="Arial Narrow" w:hAnsi="Arial Narrow" w:cstheme="minorHAnsi"/>
                <w:sz w:val="20"/>
                <w:szCs w:val="20"/>
                <w:lang w:val="mk-MK"/>
              </w:rPr>
              <w:t xml:space="preserve">приходи во вашето домаќинство од сите извори. Ова треба да го вклучува сите плати,пензнзии нето приходи од бизниси дивиденди,кирии, дознаки и било каккви други парични приходи кои  ги добиваат членовите на ова </w:t>
            </w:r>
          </w:p>
          <w:p w14:paraId="6CEB62A8" w14:textId="77777777" w:rsidR="002576D7" w:rsidRPr="00B26E9C" w:rsidRDefault="002576D7" w:rsidP="002576D7">
            <w:pPr>
              <w:autoSpaceDE w:val="0"/>
              <w:autoSpaceDN w:val="0"/>
              <w:adjustRightInd w:val="0"/>
              <w:ind w:left="0"/>
              <w:rPr>
                <w:rFonts w:ascii="Arial Narrow" w:hAnsi="Arial Narrow" w:cstheme="minorHAnsi"/>
                <w:sz w:val="20"/>
                <w:szCs w:val="20"/>
                <w:lang w:val="mk-MK"/>
              </w:rPr>
            </w:pPr>
            <w:r w:rsidRPr="00B26E9C">
              <w:rPr>
                <w:rFonts w:ascii="Arial Narrow" w:hAnsi="Arial Narrow" w:cstheme="minorHAnsi"/>
                <w:sz w:val="20"/>
                <w:szCs w:val="20"/>
                <w:lang w:val="mk-MK"/>
              </w:rPr>
              <w:t>домаќинство .</w:t>
            </w:r>
          </w:p>
          <w:p w14:paraId="1D34A90A" w14:textId="77777777" w:rsidR="002576D7" w:rsidRPr="00B26E9C" w:rsidRDefault="002576D7" w:rsidP="002576D7">
            <w:pPr>
              <w:autoSpaceDE w:val="0"/>
              <w:autoSpaceDN w:val="0"/>
              <w:adjustRightInd w:val="0"/>
              <w:ind w:left="0"/>
              <w:rPr>
                <w:rFonts w:ascii="Arial Narrow" w:hAnsi="Arial Narrow" w:cstheme="minorHAnsi"/>
                <w:b/>
                <w:sz w:val="20"/>
                <w:szCs w:val="20"/>
                <w:lang w:val="mk-MK"/>
              </w:rPr>
            </w:pPr>
            <w:r w:rsidRPr="00B26E9C">
              <w:rPr>
                <w:rFonts w:ascii="Arial Narrow" w:hAnsi="Arial Narrow" w:cstheme="minorHAnsi"/>
                <w:b/>
                <w:sz w:val="20"/>
                <w:szCs w:val="20"/>
                <w:lang w:val="mk-MK"/>
              </w:rPr>
              <w:t>(Ве молиме погледнете ги Дополнителните материјали за истражување  околу инструкциите како се креира ова променлива )</w:t>
            </w:r>
          </w:p>
        </w:tc>
        <w:tc>
          <w:tcPr>
            <w:tcW w:w="3420" w:type="dxa"/>
          </w:tcPr>
          <w:p w14:paraId="5CA5262A" w14:textId="77777777" w:rsidR="003D4B37" w:rsidRPr="00B26E9C" w:rsidRDefault="003D4B37" w:rsidP="003D4B37">
            <w:pPr>
              <w:autoSpaceDE w:val="0"/>
              <w:autoSpaceDN w:val="0"/>
              <w:adjustRightInd w:val="0"/>
              <w:ind w:left="0"/>
              <w:rPr>
                <w:rFonts w:ascii="Arial Narrow" w:hAnsi="Arial Narrow" w:cstheme="minorHAnsi"/>
                <w:bCs/>
                <w:sz w:val="20"/>
                <w:szCs w:val="20"/>
                <w:lang w:val="mk-MK"/>
              </w:rPr>
            </w:pPr>
            <w:r w:rsidRPr="00B26E9C">
              <w:rPr>
                <w:rFonts w:ascii="Arial Narrow" w:hAnsi="Arial Narrow" w:cstheme="minorHAnsi"/>
                <w:bCs/>
                <w:sz w:val="20"/>
                <w:szCs w:val="20"/>
                <w:lang w:val="mk-MK"/>
              </w:rPr>
              <w:t>Помалку од 10.200 денари</w:t>
            </w:r>
            <w:r w:rsidRPr="00B26E9C">
              <w:rPr>
                <w:rFonts w:ascii="Arial Narrow" w:hAnsi="Arial Narrow"/>
                <w:sz w:val="20"/>
                <w:szCs w:val="20"/>
                <w:u w:val="dotted" w:color="595959" w:themeColor="text1" w:themeTint="A6"/>
                <w:lang w:val="mk-MK"/>
              </w:rPr>
              <w:tab/>
            </w:r>
            <w:r w:rsidRPr="00B26E9C">
              <w:rPr>
                <w:rFonts w:ascii="Arial Narrow" w:hAnsi="Arial Narrow"/>
                <w:sz w:val="20"/>
                <w:szCs w:val="20"/>
                <w:u w:val="dotted" w:color="595959" w:themeColor="text1" w:themeTint="A6"/>
                <w:lang w:val="mk-MK"/>
              </w:rPr>
              <w:tab/>
            </w:r>
            <w:r w:rsidRPr="00B26E9C">
              <w:rPr>
                <w:rFonts w:ascii="Arial Narrow" w:hAnsi="Arial Narrow" w:cstheme="minorHAnsi"/>
                <w:bCs/>
                <w:sz w:val="20"/>
                <w:szCs w:val="20"/>
                <w:lang w:val="mk-MK"/>
              </w:rPr>
              <w:t>1</w:t>
            </w:r>
          </w:p>
          <w:p w14:paraId="46B609A6" w14:textId="77777777" w:rsidR="003D4B37" w:rsidRPr="00B26E9C" w:rsidRDefault="003D4B37" w:rsidP="003D4B37">
            <w:pPr>
              <w:autoSpaceDE w:val="0"/>
              <w:autoSpaceDN w:val="0"/>
              <w:adjustRightInd w:val="0"/>
              <w:ind w:left="0"/>
              <w:rPr>
                <w:rFonts w:ascii="Arial Narrow" w:hAnsi="Arial Narrow" w:cstheme="minorHAnsi"/>
                <w:bCs/>
                <w:sz w:val="20"/>
                <w:szCs w:val="20"/>
                <w:lang w:val="mk-MK"/>
              </w:rPr>
            </w:pPr>
            <w:r w:rsidRPr="00B26E9C">
              <w:rPr>
                <w:rFonts w:ascii="Arial Narrow" w:hAnsi="Arial Narrow"/>
                <w:sz w:val="20"/>
                <w:szCs w:val="20"/>
                <w:lang w:val="mk-MK"/>
              </w:rPr>
              <w:t>10.201</w:t>
            </w:r>
            <w:r w:rsidRPr="00B26E9C">
              <w:rPr>
                <w:rFonts w:ascii="Arial Narrow" w:hAnsi="Arial Narrow"/>
                <w:sz w:val="20"/>
                <w:szCs w:val="20"/>
                <w:lang w:val="fr-FR"/>
              </w:rPr>
              <w:t>-</w:t>
            </w:r>
            <w:r w:rsidRPr="00B26E9C">
              <w:rPr>
                <w:rFonts w:ascii="Arial Narrow" w:hAnsi="Arial Narrow"/>
                <w:sz w:val="20"/>
                <w:szCs w:val="20"/>
                <w:lang w:val="mk-MK"/>
              </w:rPr>
              <w:t xml:space="preserve">15.200 </w:t>
            </w:r>
            <w:r w:rsidRPr="00B26E9C">
              <w:rPr>
                <w:rFonts w:ascii="Arial Narrow" w:hAnsi="Arial Narrow" w:cstheme="minorHAnsi"/>
                <w:bCs/>
                <w:sz w:val="20"/>
                <w:szCs w:val="20"/>
                <w:lang w:val="mk-MK"/>
              </w:rPr>
              <w:t>денари</w:t>
            </w:r>
            <w:r w:rsidRPr="00B26E9C">
              <w:rPr>
                <w:rFonts w:ascii="Arial Narrow" w:hAnsi="Arial Narrow"/>
                <w:sz w:val="20"/>
                <w:szCs w:val="20"/>
                <w:u w:val="dotted" w:color="595959" w:themeColor="text1" w:themeTint="A6"/>
                <w:lang w:val="mk-MK"/>
              </w:rPr>
              <w:tab/>
            </w:r>
            <w:r w:rsidRPr="00B26E9C">
              <w:rPr>
                <w:rFonts w:ascii="Arial Narrow" w:hAnsi="Arial Narrow"/>
                <w:sz w:val="20"/>
                <w:szCs w:val="20"/>
                <w:u w:val="dotted" w:color="595959" w:themeColor="text1" w:themeTint="A6"/>
                <w:lang w:val="mk-MK"/>
              </w:rPr>
              <w:tab/>
            </w:r>
            <w:r w:rsidRPr="00B26E9C">
              <w:rPr>
                <w:rFonts w:ascii="Arial Narrow" w:hAnsi="Arial Narrow" w:cstheme="minorHAnsi"/>
                <w:bCs/>
                <w:sz w:val="20"/>
                <w:szCs w:val="20"/>
                <w:lang w:val="mk-MK"/>
              </w:rPr>
              <w:t>2</w:t>
            </w:r>
          </w:p>
          <w:p w14:paraId="509D10D3" w14:textId="77777777" w:rsidR="003D4B37" w:rsidRPr="00B26E9C" w:rsidRDefault="003D4B37" w:rsidP="003D4B37">
            <w:pPr>
              <w:autoSpaceDE w:val="0"/>
              <w:autoSpaceDN w:val="0"/>
              <w:adjustRightInd w:val="0"/>
              <w:ind w:left="0"/>
              <w:rPr>
                <w:rFonts w:ascii="Arial Narrow" w:hAnsi="Arial Narrow" w:cstheme="minorHAnsi"/>
                <w:bCs/>
                <w:sz w:val="20"/>
                <w:szCs w:val="20"/>
                <w:lang w:val="mk-MK"/>
              </w:rPr>
            </w:pPr>
            <w:r w:rsidRPr="00B26E9C">
              <w:rPr>
                <w:rFonts w:ascii="Arial Narrow" w:hAnsi="Arial Narrow"/>
                <w:sz w:val="20"/>
                <w:szCs w:val="20"/>
                <w:lang w:val="mk-MK"/>
              </w:rPr>
              <w:t>15.201</w:t>
            </w:r>
            <w:r w:rsidRPr="00B26E9C">
              <w:rPr>
                <w:rFonts w:ascii="Arial Narrow" w:hAnsi="Arial Narrow"/>
                <w:sz w:val="20"/>
                <w:szCs w:val="20"/>
                <w:lang w:val="fr-FR"/>
              </w:rPr>
              <w:t xml:space="preserve">-21.000 </w:t>
            </w:r>
            <w:r w:rsidRPr="00B26E9C">
              <w:rPr>
                <w:rFonts w:ascii="Arial Narrow" w:hAnsi="Arial Narrow" w:cstheme="minorHAnsi"/>
                <w:bCs/>
                <w:sz w:val="20"/>
                <w:szCs w:val="20"/>
                <w:lang w:val="mk-MK"/>
              </w:rPr>
              <w:t>денари</w:t>
            </w:r>
            <w:r w:rsidRPr="00B26E9C">
              <w:rPr>
                <w:rFonts w:ascii="Arial Narrow" w:hAnsi="Arial Narrow"/>
                <w:sz w:val="20"/>
                <w:szCs w:val="20"/>
                <w:u w:val="dotted" w:color="595959" w:themeColor="text1" w:themeTint="A6"/>
                <w:lang w:val="mk-MK"/>
              </w:rPr>
              <w:tab/>
            </w:r>
            <w:r w:rsidRPr="00B26E9C">
              <w:rPr>
                <w:rFonts w:ascii="Arial Narrow" w:hAnsi="Arial Narrow"/>
                <w:sz w:val="20"/>
                <w:szCs w:val="20"/>
                <w:u w:val="dotted" w:color="595959" w:themeColor="text1" w:themeTint="A6"/>
                <w:lang w:val="mk-MK"/>
              </w:rPr>
              <w:tab/>
            </w:r>
            <w:r w:rsidRPr="00B26E9C">
              <w:rPr>
                <w:rFonts w:ascii="Arial Narrow" w:hAnsi="Arial Narrow" w:cstheme="minorHAnsi"/>
                <w:bCs/>
                <w:sz w:val="20"/>
                <w:szCs w:val="20"/>
                <w:lang w:val="mk-MK"/>
              </w:rPr>
              <w:t>3</w:t>
            </w:r>
          </w:p>
          <w:p w14:paraId="349B6198" w14:textId="77777777" w:rsidR="003D4B37" w:rsidRPr="00B26E9C" w:rsidRDefault="003D4B37" w:rsidP="003D4B37">
            <w:pPr>
              <w:autoSpaceDE w:val="0"/>
              <w:autoSpaceDN w:val="0"/>
              <w:adjustRightInd w:val="0"/>
              <w:ind w:left="0"/>
              <w:rPr>
                <w:rFonts w:ascii="Arial Narrow" w:hAnsi="Arial Narrow" w:cstheme="minorHAnsi"/>
                <w:bCs/>
                <w:sz w:val="20"/>
                <w:szCs w:val="20"/>
                <w:lang w:val="mk-MK"/>
              </w:rPr>
            </w:pPr>
            <w:r w:rsidRPr="00B26E9C">
              <w:rPr>
                <w:rFonts w:ascii="Arial Narrow" w:hAnsi="Arial Narrow"/>
                <w:sz w:val="20"/>
                <w:szCs w:val="20"/>
                <w:lang w:val="fr-FR"/>
              </w:rPr>
              <w:t xml:space="preserve">21.001-28.000 </w:t>
            </w:r>
            <w:r w:rsidRPr="00B26E9C">
              <w:rPr>
                <w:rFonts w:ascii="Arial Narrow" w:hAnsi="Arial Narrow" w:cstheme="minorHAnsi"/>
                <w:bCs/>
                <w:sz w:val="20"/>
                <w:szCs w:val="20"/>
                <w:lang w:val="mk-MK"/>
              </w:rPr>
              <w:t>денари</w:t>
            </w:r>
            <w:r w:rsidRPr="00B26E9C">
              <w:rPr>
                <w:rFonts w:ascii="Arial Narrow" w:hAnsi="Arial Narrow"/>
                <w:sz w:val="20"/>
                <w:szCs w:val="20"/>
                <w:u w:val="dotted" w:color="595959" w:themeColor="text1" w:themeTint="A6"/>
                <w:lang w:val="mk-MK"/>
              </w:rPr>
              <w:tab/>
            </w:r>
            <w:r w:rsidRPr="00B26E9C">
              <w:rPr>
                <w:rFonts w:ascii="Arial Narrow" w:hAnsi="Arial Narrow"/>
                <w:sz w:val="20"/>
                <w:szCs w:val="20"/>
                <w:u w:val="dotted" w:color="595959" w:themeColor="text1" w:themeTint="A6"/>
                <w:lang w:val="mk-MK"/>
              </w:rPr>
              <w:tab/>
            </w:r>
            <w:r w:rsidRPr="00B26E9C">
              <w:rPr>
                <w:rFonts w:ascii="Arial Narrow" w:hAnsi="Arial Narrow" w:cstheme="minorHAnsi"/>
                <w:bCs/>
                <w:sz w:val="20"/>
                <w:szCs w:val="20"/>
                <w:lang w:val="mk-MK"/>
              </w:rPr>
              <w:t>4</w:t>
            </w:r>
          </w:p>
          <w:p w14:paraId="0748FDA0" w14:textId="3131430F" w:rsidR="003D4B37" w:rsidRPr="00B26E9C" w:rsidRDefault="003D4B37" w:rsidP="003D4B37">
            <w:pPr>
              <w:ind w:left="0" w:right="72"/>
              <w:rPr>
                <w:rFonts w:ascii="Arial Narrow" w:hAnsi="Arial Narrow"/>
                <w:sz w:val="20"/>
                <w:szCs w:val="20"/>
                <w:lang w:val="mk-MK"/>
              </w:rPr>
            </w:pPr>
            <w:r w:rsidRPr="00B26E9C">
              <w:rPr>
                <w:rFonts w:ascii="Arial Narrow" w:hAnsi="Arial Narrow" w:cstheme="minorHAnsi"/>
                <w:bCs/>
                <w:sz w:val="20"/>
                <w:szCs w:val="20"/>
                <w:lang w:val="mk-MK"/>
              </w:rPr>
              <w:t>Поголема од 28.001 денари</w:t>
            </w:r>
            <w:r w:rsidRPr="00B26E9C">
              <w:rPr>
                <w:rFonts w:ascii="Arial Narrow" w:hAnsi="Arial Narrow"/>
                <w:sz w:val="20"/>
                <w:szCs w:val="20"/>
                <w:u w:val="dotted" w:color="595959" w:themeColor="text1" w:themeTint="A6"/>
                <w:lang w:val="mk-MK"/>
              </w:rPr>
              <w:tab/>
              <w:t xml:space="preserve">              </w:t>
            </w:r>
            <w:r w:rsidR="00B26E9C" w:rsidRPr="00495ACD">
              <w:rPr>
                <w:rFonts w:ascii="Arial Narrow" w:hAnsi="Arial Narrow"/>
                <w:sz w:val="20"/>
                <w:szCs w:val="20"/>
                <w:u w:val="dotted" w:color="595959" w:themeColor="text1" w:themeTint="A6"/>
                <w:lang w:val="mk-MK"/>
                <w:rPrChange w:id="8" w:author="Bojana Sokolovska Ivkovic" w:date="2023-05-09T16:45:00Z">
                  <w:rPr>
                    <w:rFonts w:ascii="Arial Narrow" w:hAnsi="Arial Narrow"/>
                    <w:sz w:val="20"/>
                    <w:szCs w:val="20"/>
                    <w:u w:val="dotted" w:color="595959" w:themeColor="text1" w:themeTint="A6"/>
                  </w:rPr>
                </w:rPrChange>
              </w:rPr>
              <w:t xml:space="preserve">  </w:t>
            </w:r>
            <w:r w:rsidRPr="00B26E9C">
              <w:rPr>
                <w:rFonts w:ascii="Arial Narrow" w:hAnsi="Arial Narrow" w:cstheme="minorHAnsi"/>
                <w:bCs/>
                <w:sz w:val="20"/>
                <w:szCs w:val="20"/>
                <w:lang w:val="mk-MK"/>
              </w:rPr>
              <w:t>5</w:t>
            </w:r>
            <w:r w:rsidRPr="00B26E9C" w:rsidDel="004B2D7E">
              <w:rPr>
                <w:rFonts w:ascii="Arial Narrow" w:hAnsi="Arial Narrow"/>
                <w:sz w:val="20"/>
                <w:szCs w:val="20"/>
                <w:lang w:val="mk-MK"/>
              </w:rPr>
              <w:t xml:space="preserve"> </w:t>
            </w:r>
          </w:p>
          <w:p w14:paraId="66A608B1" w14:textId="77777777" w:rsidR="002576D7" w:rsidRPr="00B26E9C" w:rsidRDefault="002576D7" w:rsidP="002576D7">
            <w:pPr>
              <w:autoSpaceDE w:val="0"/>
              <w:autoSpaceDN w:val="0"/>
              <w:adjustRightInd w:val="0"/>
              <w:ind w:left="0"/>
              <w:rPr>
                <w:rFonts w:ascii="Arial Narrow" w:hAnsi="Arial Narrow"/>
                <w:sz w:val="20"/>
                <w:szCs w:val="20"/>
                <w:lang w:val="mk-MK"/>
              </w:rPr>
            </w:pPr>
            <w:r w:rsidRPr="00B26E9C">
              <w:rPr>
                <w:rFonts w:ascii="Arial Narrow" w:hAnsi="Arial Narrow"/>
                <w:b/>
                <w:sz w:val="20"/>
                <w:szCs w:val="20"/>
                <w:lang w:val="mk-MK"/>
              </w:rPr>
              <w:t xml:space="preserve">(НЕ ЧИТАЈ) </w:t>
            </w:r>
            <w:r w:rsidRPr="00B26E9C">
              <w:rPr>
                <w:rFonts w:ascii="Arial Narrow" w:hAnsi="Arial Narrow"/>
                <w:sz w:val="20"/>
                <w:szCs w:val="20"/>
                <w:lang w:val="mk-MK"/>
              </w:rPr>
              <w:t>Не знам /Без одговор</w:t>
            </w:r>
            <w:r w:rsidRPr="00B26E9C">
              <w:rPr>
                <w:rFonts w:ascii="Arial Narrow" w:hAnsi="Arial Narrow"/>
                <w:sz w:val="20"/>
                <w:szCs w:val="20"/>
                <w:u w:val="dotted"/>
                <w:lang w:val="mk-MK"/>
              </w:rPr>
              <w:tab/>
            </w:r>
            <w:r w:rsidRPr="00B26E9C">
              <w:rPr>
                <w:rFonts w:ascii="Arial Narrow" w:hAnsi="Arial Narrow"/>
                <w:sz w:val="20"/>
                <w:szCs w:val="20"/>
                <w:lang w:val="mk-MK"/>
              </w:rPr>
              <w:t>99</w:t>
            </w:r>
          </w:p>
        </w:tc>
      </w:tr>
      <w:tr w:rsidR="002576D7" w:rsidRPr="00833C2B" w14:paraId="0D766680" w14:textId="77777777" w:rsidTr="002576D7">
        <w:tc>
          <w:tcPr>
            <w:tcW w:w="1219" w:type="dxa"/>
          </w:tcPr>
          <w:p w14:paraId="0B6909C3" w14:textId="12D46A5F" w:rsidR="002576D7" w:rsidRPr="00B26E9C" w:rsidRDefault="002576D7" w:rsidP="002576D7">
            <w:pPr>
              <w:autoSpaceDE w:val="0"/>
              <w:autoSpaceDN w:val="0"/>
              <w:adjustRightInd w:val="0"/>
              <w:ind w:left="0"/>
              <w:rPr>
                <w:rFonts w:ascii="Arial Narrow" w:hAnsi="Arial Narrow" w:cstheme="minorHAnsi"/>
                <w:b/>
                <w:sz w:val="20"/>
                <w:szCs w:val="20"/>
                <w:lang w:val="mk-MK"/>
              </w:rPr>
            </w:pPr>
            <w:r w:rsidRPr="00B26E9C">
              <w:rPr>
                <w:rFonts w:ascii="Arial Narrow" w:hAnsi="Arial Narrow" w:cstheme="minorHAnsi"/>
                <w:b/>
                <w:sz w:val="20"/>
                <w:szCs w:val="20"/>
                <w:lang w:val="mk-MK"/>
              </w:rPr>
              <w:t>income_cur</w:t>
            </w:r>
          </w:p>
        </w:tc>
        <w:tc>
          <w:tcPr>
            <w:tcW w:w="6048" w:type="dxa"/>
          </w:tcPr>
          <w:p w14:paraId="344DB38D" w14:textId="4C1A024A" w:rsidR="002576D7" w:rsidRPr="00B26E9C" w:rsidRDefault="00BF7586" w:rsidP="002576D7">
            <w:pPr>
              <w:autoSpaceDE w:val="0"/>
              <w:autoSpaceDN w:val="0"/>
              <w:adjustRightInd w:val="0"/>
              <w:ind w:left="0"/>
              <w:rPr>
                <w:rFonts w:ascii="Arial Narrow" w:hAnsi="Arial Narrow"/>
                <w:b/>
                <w:sz w:val="20"/>
                <w:szCs w:val="20"/>
                <w:lang w:val="mk-MK"/>
              </w:rPr>
            </w:pPr>
            <w:r w:rsidRPr="00B26E9C">
              <w:rPr>
                <w:rFonts w:ascii="Arial Narrow" w:hAnsi="Arial Narrow"/>
                <w:b/>
                <w:bCs/>
                <w:sz w:val="20"/>
                <w:szCs w:val="20"/>
                <w:lang w:val="mk-MK"/>
              </w:rPr>
              <w:t>Анкетар</w:t>
            </w:r>
            <w:r w:rsidR="002576D7" w:rsidRPr="00B26E9C">
              <w:rPr>
                <w:rFonts w:ascii="Arial Narrow" w:hAnsi="Arial Narrow"/>
                <w:b/>
                <w:sz w:val="20"/>
                <w:szCs w:val="20"/>
                <w:lang w:val="mk-MK"/>
              </w:rPr>
              <w:t xml:space="preserve">: Запишете ја валутата која ќе се користи за известување за вкупните приходи во домаќинството. Ве молиме стандардизирајте за сите испитаници. </w:t>
            </w:r>
          </w:p>
          <w:p w14:paraId="23EDFFF7" w14:textId="77777777" w:rsidR="002576D7" w:rsidRPr="00B26E9C" w:rsidRDefault="002576D7" w:rsidP="002576D7">
            <w:pPr>
              <w:autoSpaceDE w:val="0"/>
              <w:autoSpaceDN w:val="0"/>
              <w:adjustRightInd w:val="0"/>
              <w:ind w:left="0"/>
              <w:rPr>
                <w:rFonts w:ascii="Arial Narrow" w:hAnsi="Arial Narrow"/>
                <w:bCs/>
                <w:sz w:val="20"/>
                <w:szCs w:val="20"/>
                <w:lang w:val="mk-MK"/>
              </w:rPr>
            </w:pPr>
          </w:p>
        </w:tc>
        <w:tc>
          <w:tcPr>
            <w:tcW w:w="3420" w:type="dxa"/>
          </w:tcPr>
          <w:p w14:paraId="7C81751A" w14:textId="21D4AF24" w:rsidR="002576D7" w:rsidRPr="00B26E9C" w:rsidRDefault="002576D7" w:rsidP="002576D7">
            <w:pPr>
              <w:autoSpaceDE w:val="0"/>
              <w:autoSpaceDN w:val="0"/>
              <w:adjustRightInd w:val="0"/>
              <w:ind w:left="0"/>
              <w:rPr>
                <w:rFonts w:ascii="Arial Narrow" w:hAnsi="Arial Narrow" w:cstheme="minorHAnsi"/>
                <w:b/>
                <w:sz w:val="20"/>
                <w:szCs w:val="20"/>
                <w:u w:val="single"/>
                <w:lang w:val="mk-MK"/>
              </w:rPr>
            </w:pPr>
            <w:r w:rsidRPr="00B26E9C">
              <w:rPr>
                <w:rFonts w:ascii="Arial Narrow" w:hAnsi="Arial Narrow" w:cstheme="minorHAnsi"/>
                <w:sz w:val="20"/>
                <w:szCs w:val="20"/>
                <w:lang w:val="mk-MK"/>
              </w:rPr>
              <w:t xml:space="preserve">Отворен одговр  </w:t>
            </w:r>
            <w:r w:rsidRPr="00B26E9C">
              <w:rPr>
                <w:rFonts w:ascii="Arial Narrow" w:hAnsi="Arial Narrow"/>
                <w:sz w:val="20"/>
                <w:szCs w:val="20"/>
                <w:lang w:val="mk-MK"/>
              </w:rPr>
              <w:t>(</w:t>
            </w:r>
            <w:r w:rsidR="00BF7586" w:rsidRPr="00B26E9C">
              <w:rPr>
                <w:rFonts w:ascii="Arial Narrow" w:hAnsi="Arial Narrow"/>
                <w:sz w:val="20"/>
                <w:szCs w:val="20"/>
                <w:lang w:val="mk-MK"/>
              </w:rPr>
              <w:t>денари</w:t>
            </w:r>
            <w:r w:rsidRPr="00B26E9C">
              <w:rPr>
                <w:rFonts w:ascii="Arial Narrow" w:hAnsi="Arial Narrow"/>
                <w:sz w:val="20"/>
                <w:szCs w:val="20"/>
                <w:lang w:val="mk-MK"/>
              </w:rPr>
              <w:t>)</w:t>
            </w:r>
          </w:p>
        </w:tc>
      </w:tr>
      <w:tr w:rsidR="002576D7" w:rsidRPr="000A28EB" w14:paraId="1E44B122" w14:textId="77777777" w:rsidTr="002576D7">
        <w:tc>
          <w:tcPr>
            <w:tcW w:w="1219" w:type="dxa"/>
          </w:tcPr>
          <w:p w14:paraId="6A844194" w14:textId="7A0178E1" w:rsidR="002576D7" w:rsidRPr="00833C2B" w:rsidRDefault="002576D7" w:rsidP="002576D7">
            <w:pPr>
              <w:autoSpaceDE w:val="0"/>
              <w:autoSpaceDN w:val="0"/>
              <w:adjustRightInd w:val="0"/>
              <w:ind w:left="0"/>
              <w:rPr>
                <w:rFonts w:ascii="Arial Narrow" w:hAnsi="Arial Narrow" w:cstheme="minorHAnsi"/>
                <w:b/>
                <w:sz w:val="20"/>
                <w:szCs w:val="20"/>
                <w:lang w:val="mk-MK"/>
              </w:rPr>
            </w:pPr>
            <w:r w:rsidRPr="00833C2B">
              <w:rPr>
                <w:rFonts w:ascii="Arial Narrow" w:hAnsi="Arial Narrow" w:cstheme="minorHAnsi"/>
                <w:b/>
                <w:sz w:val="20"/>
                <w:szCs w:val="20"/>
                <w:lang w:val="mk-MK"/>
              </w:rPr>
              <w:t>income_time</w:t>
            </w:r>
          </w:p>
        </w:tc>
        <w:tc>
          <w:tcPr>
            <w:tcW w:w="6048" w:type="dxa"/>
          </w:tcPr>
          <w:p w14:paraId="642EB653" w14:textId="77777777" w:rsidR="002576D7" w:rsidRPr="00833C2B" w:rsidRDefault="002576D7" w:rsidP="002576D7">
            <w:pPr>
              <w:autoSpaceDE w:val="0"/>
              <w:autoSpaceDN w:val="0"/>
              <w:adjustRightInd w:val="0"/>
              <w:ind w:left="0"/>
              <w:rPr>
                <w:rFonts w:ascii="Arial Narrow" w:hAnsi="Arial Narrow"/>
                <w:bCs/>
                <w:sz w:val="20"/>
                <w:szCs w:val="20"/>
                <w:lang w:val="mk-MK"/>
              </w:rPr>
            </w:pPr>
            <w:r w:rsidRPr="00833C2B">
              <w:rPr>
                <w:rFonts w:ascii="Arial Narrow" w:hAnsi="Arial Narrow"/>
                <w:bCs/>
                <w:sz w:val="20"/>
                <w:szCs w:val="20"/>
                <w:lang w:val="mk-MK"/>
              </w:rPr>
              <w:t xml:space="preserve">Истражувач: Запишете го временскиот период кој ќе се користи за </w:t>
            </w:r>
          </w:p>
          <w:p w14:paraId="6F1587AF" w14:textId="77777777" w:rsidR="002576D7" w:rsidRPr="00833C2B" w:rsidRDefault="002576D7" w:rsidP="002576D7">
            <w:pPr>
              <w:autoSpaceDE w:val="0"/>
              <w:autoSpaceDN w:val="0"/>
              <w:adjustRightInd w:val="0"/>
              <w:ind w:left="0"/>
              <w:rPr>
                <w:rFonts w:ascii="Arial Narrow" w:hAnsi="Arial Narrow"/>
                <w:bCs/>
                <w:sz w:val="20"/>
                <w:szCs w:val="20"/>
                <w:lang w:val="mk-MK"/>
              </w:rPr>
            </w:pPr>
            <w:r w:rsidRPr="00833C2B">
              <w:rPr>
                <w:rFonts w:ascii="Arial Narrow" w:hAnsi="Arial Narrow"/>
                <w:bCs/>
                <w:sz w:val="20"/>
                <w:szCs w:val="20"/>
                <w:lang w:val="mk-MK"/>
              </w:rPr>
              <w:t xml:space="preserve">известување  на вкупните приходи во домаќинството. Ве молиме стандардизирајте за сите испитаници. </w:t>
            </w:r>
          </w:p>
        </w:tc>
        <w:tc>
          <w:tcPr>
            <w:tcW w:w="3420" w:type="dxa"/>
          </w:tcPr>
          <w:p w14:paraId="2803363E" w14:textId="2A1D5F59" w:rsidR="002576D7" w:rsidRPr="00833C2B" w:rsidRDefault="002576D7" w:rsidP="002576D7">
            <w:pPr>
              <w:autoSpaceDE w:val="0"/>
              <w:autoSpaceDN w:val="0"/>
              <w:adjustRightInd w:val="0"/>
              <w:ind w:left="0"/>
              <w:rPr>
                <w:rFonts w:ascii="Arial Narrow" w:hAnsi="Arial Narrow" w:cstheme="minorHAnsi"/>
                <w:b/>
                <w:sz w:val="20"/>
                <w:szCs w:val="20"/>
                <w:u w:val="single"/>
                <w:lang w:val="mk-MK"/>
              </w:rPr>
            </w:pPr>
            <w:r w:rsidRPr="00833C2B">
              <w:rPr>
                <w:rFonts w:ascii="Arial Narrow" w:hAnsi="Arial Narrow"/>
                <w:sz w:val="20"/>
                <w:szCs w:val="20"/>
                <w:lang w:val="mk-MK"/>
              </w:rPr>
              <w:t xml:space="preserve">Месечен приход </w:t>
            </w:r>
          </w:p>
        </w:tc>
      </w:tr>
    </w:tbl>
    <w:p w14:paraId="4C4C1934" w14:textId="77777777" w:rsidR="00B832F7" w:rsidRPr="00833C2B" w:rsidRDefault="00B832F7" w:rsidP="00B832F7">
      <w:pPr>
        <w:spacing w:after="0" w:line="240" w:lineRule="auto"/>
        <w:ind w:left="0" w:right="0"/>
        <w:rPr>
          <w:rFonts w:ascii="Arial Narrow" w:hAnsi="Arial Narrow" w:cstheme="minorHAnsi"/>
          <w:sz w:val="20"/>
          <w:szCs w:val="20"/>
          <w:lang w:val="mk-MK"/>
        </w:rPr>
      </w:pPr>
    </w:p>
    <w:p w14:paraId="1E6FAE0B" w14:textId="77777777" w:rsidR="00B832F7" w:rsidRPr="00833C2B" w:rsidRDefault="00B832F7" w:rsidP="00B832F7">
      <w:pPr>
        <w:spacing w:after="0" w:line="240" w:lineRule="auto"/>
        <w:rPr>
          <w:rFonts w:ascii="Arial Narrow" w:hAnsi="Arial Narrow"/>
          <w:b/>
          <w:lang w:val="mk-MK"/>
        </w:rPr>
      </w:pPr>
      <w:r w:rsidRPr="00833C2B">
        <w:rPr>
          <w:rFonts w:ascii="Arial Narrow" w:hAnsi="Arial Narrow"/>
          <w:b/>
          <w:lang w:val="mk-MK"/>
        </w:rPr>
        <w:t>Ако случајно избраниот испитаник спаѓа во веќе пополнета категорија на квоти (пол, возраст или приход), тогаш ве молиме пополнете ја Табелата за евиденција и продолжете до следната куќа по случаен избор. Доколку не се пополнети категориите на пол, возраст и приход на испитаникот, тогаш продолжете со интервјуто подолу</w:t>
      </w:r>
    </w:p>
    <w:p w14:paraId="3D74A0C8"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3E48E8C1"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0E1614A0"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0021EFCF"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30F975B9"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6D260369"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665DCD20"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379339BD"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261ADDD4"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6FBCE382"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3C70D5BB"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4FC4492A"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3837AF1E"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4B45EA17"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5432462D"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27BB13AD"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4EEE99D5"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32904CE2"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64E23F09"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56991A4E"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4A92FA9A"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03A4BEBD"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62361580"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4FE3BC38"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6EB89FAF"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3BD2F9A1" w14:textId="77777777" w:rsidR="00B832F7" w:rsidRPr="00833C2B" w:rsidRDefault="00B832F7" w:rsidP="00B832F7">
      <w:pPr>
        <w:spacing w:after="0" w:line="240" w:lineRule="auto"/>
        <w:ind w:left="0" w:right="-180"/>
        <w:contextualSpacing/>
        <w:rPr>
          <w:rFonts w:ascii="Arial Narrow" w:eastAsia="Calibri" w:hAnsi="Arial Narrow" w:cs="Times New Roman"/>
          <w:b/>
          <w:sz w:val="20"/>
          <w:szCs w:val="20"/>
          <w:lang w:val="mk-MK"/>
        </w:rPr>
      </w:pPr>
      <w:r w:rsidRPr="00833C2B">
        <w:rPr>
          <w:rFonts w:ascii="Arial Narrow" w:eastAsia="Calibri" w:hAnsi="Arial Narrow" w:cs="Times New Roman"/>
          <w:b/>
          <w:lang w:val="mk-MK"/>
        </w:rPr>
        <w:lastRenderedPageBreak/>
        <w:t>Ц.</w:t>
      </w:r>
      <w:r w:rsidRPr="00833C2B">
        <w:rPr>
          <w:rStyle w:val="y2iqfc"/>
          <w:rFonts w:ascii="inherit" w:hAnsi="inherit"/>
          <w:color w:val="202124"/>
          <w:sz w:val="42"/>
          <w:szCs w:val="42"/>
          <w:lang w:val="mk-MK"/>
        </w:rPr>
        <w:t xml:space="preserve"> </w:t>
      </w:r>
      <w:r w:rsidRPr="00833C2B">
        <w:rPr>
          <w:rFonts w:ascii="Arial Narrow" w:eastAsia="Calibri" w:hAnsi="Arial Narrow" w:cs="Times New Roman"/>
          <w:b/>
          <w:sz w:val="20"/>
          <w:szCs w:val="20"/>
          <w:lang w:val="mk-MK"/>
        </w:rPr>
        <w:t>Избор на проблем во q16 со користење на Кишова таблица (наместо генератор на случаен број или друг метод на случаен избор)</w:t>
      </w:r>
      <w:r w:rsidRPr="00833C2B">
        <w:rPr>
          <w:rFonts w:ascii="Arial Narrow" w:eastAsia="Calibri" w:hAnsi="Arial Narrow" w:cs="Times New Roman"/>
          <w:b/>
          <w:lang w:val="mk-MK"/>
        </w:rPr>
        <w:t xml:space="preserve"> :</w:t>
      </w:r>
    </w:p>
    <w:p w14:paraId="27BF7579" w14:textId="77777777" w:rsidR="00B832F7" w:rsidRPr="00833C2B" w:rsidRDefault="00B832F7" w:rsidP="00B832F7">
      <w:pPr>
        <w:spacing w:after="0" w:line="240" w:lineRule="auto"/>
        <w:ind w:left="0" w:right="-180"/>
        <w:contextualSpacing/>
        <w:rPr>
          <w:rFonts w:ascii="Arial Narrow" w:eastAsia="Calibri" w:hAnsi="Arial Narrow" w:cs="Times New Roman"/>
          <w:b/>
          <w:lang w:val="mk-MK"/>
        </w:rPr>
      </w:pPr>
    </w:p>
    <w:p w14:paraId="770A7094" w14:textId="77777777" w:rsidR="00B832F7" w:rsidRPr="00833C2B" w:rsidRDefault="00B832F7" w:rsidP="00B832F7">
      <w:pPr>
        <w:spacing w:after="0" w:line="240" w:lineRule="auto"/>
        <w:ind w:left="720" w:right="0"/>
        <w:contextualSpacing/>
        <w:rPr>
          <w:rFonts w:ascii="Arial Narrow" w:eastAsia="Calibri" w:hAnsi="Arial Narrow" w:cs="Times New Roman"/>
          <w:b/>
          <w:sz w:val="20"/>
          <w:szCs w:val="20"/>
          <w:lang w:val="mk-MK"/>
        </w:rPr>
      </w:pPr>
    </w:p>
    <w:p w14:paraId="668DE4DC" w14:textId="77777777" w:rsidR="00B832F7" w:rsidRPr="00833C2B" w:rsidRDefault="00B832F7" w:rsidP="00B832F7">
      <w:pPr>
        <w:numPr>
          <w:ilvl w:val="0"/>
          <w:numId w:val="11"/>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Погледнете ги одговорите во q15. Проверете дали испитаникот пријавил проблем со ниво на сериозност поголемо од „3“.</w:t>
      </w:r>
    </w:p>
    <w:p w14:paraId="6C91B8F1" w14:textId="77777777" w:rsidR="00B832F7" w:rsidRPr="00833C2B" w:rsidRDefault="00B832F7" w:rsidP="00B832F7">
      <w:pPr>
        <w:pBdr>
          <w:top w:val="nil"/>
          <w:left w:val="nil"/>
          <w:bottom w:val="nil"/>
          <w:right w:val="nil"/>
          <w:between w:val="nil"/>
          <w:bar w:val="nil"/>
        </w:pBdr>
        <w:spacing w:after="0" w:line="240" w:lineRule="auto"/>
        <w:ind w:left="720" w:right="0"/>
        <w:rPr>
          <w:rFonts w:ascii="Arial Narrow" w:eastAsia="Calibri" w:hAnsi="Arial Narrow" w:cs="Calibri"/>
          <w:color w:val="000000"/>
          <w:sz w:val="20"/>
          <w:szCs w:val="20"/>
          <w:u w:color="000000"/>
          <w:bdr w:val="nil"/>
          <w:lang w:val="mk-MK"/>
        </w:rPr>
      </w:pPr>
    </w:p>
    <w:p w14:paraId="2D70DA68" w14:textId="77777777" w:rsidR="00B832F7" w:rsidRPr="00833C2B" w:rsidRDefault="00B832F7" w:rsidP="00B832F7">
      <w:pPr>
        <w:numPr>
          <w:ilvl w:val="0"/>
          <w:numId w:val="11"/>
        </w:numPr>
        <w:pBdr>
          <w:top w:val="nil"/>
          <w:left w:val="nil"/>
          <w:bottom w:val="nil"/>
          <w:right w:val="nil"/>
          <w:between w:val="nil"/>
          <w:bar w:val="nil"/>
        </w:pBdr>
        <w:spacing w:after="120" w:line="240" w:lineRule="auto"/>
        <w:ind w:right="0"/>
        <w:rPr>
          <w:rFonts w:ascii="Arial Narrow" w:eastAsia="Calibri" w:hAnsi="Arial Narrow" w:cs="Calibri"/>
          <w:color w:val="000000"/>
          <w:u w:color="000000"/>
          <w:bdr w:val="nil"/>
          <w:lang w:val="mk-MK"/>
        </w:rPr>
      </w:pPr>
      <w:r w:rsidRPr="00833C2B">
        <w:rPr>
          <w:rFonts w:ascii="Arial Narrow" w:eastAsia="Calibri" w:hAnsi="Arial Narrow" w:cs="Calibri"/>
          <w:b/>
          <w:color w:val="000000"/>
          <w:u w:color="000000"/>
          <w:bdr w:val="nil"/>
          <w:lang w:val="mk-MK"/>
        </w:rPr>
        <w:t>Ако е“Да”:</w:t>
      </w:r>
    </w:p>
    <w:p w14:paraId="5D778E23" w14:textId="77777777" w:rsidR="00B832F7" w:rsidRPr="00833C2B" w:rsidRDefault="00B832F7" w:rsidP="00B832F7">
      <w:pPr>
        <w:numPr>
          <w:ilvl w:val="1"/>
          <w:numId w:val="11"/>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 xml:space="preserve">Во Табела 1 подолу, наведете ги шифрите за спор на сите проблеми идентификувани од испитаникот во q15 со ниво на сериозност поголемо од „3“. </w:t>
      </w:r>
    </w:p>
    <w:p w14:paraId="4E94C40F" w14:textId="77777777" w:rsidR="00B832F7" w:rsidRPr="00833C2B" w:rsidRDefault="00B832F7" w:rsidP="00B832F7">
      <w:pPr>
        <w:numPr>
          <w:ilvl w:val="1"/>
          <w:numId w:val="11"/>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 xml:space="preserve">Погледнете а последната цифра од бројот на прашалникот на насловната страна. Ова е бројот на колоната што треба да го заокружите во вашата Кишова таблица. </w:t>
      </w:r>
    </w:p>
    <w:p w14:paraId="3C324A24" w14:textId="77777777" w:rsidR="00B832F7" w:rsidRPr="00833C2B" w:rsidRDefault="00B832F7" w:rsidP="00B832F7">
      <w:pPr>
        <w:numPr>
          <w:ilvl w:val="1"/>
          <w:numId w:val="11"/>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 xml:space="preserve">Проверете го бројот на проблеми што ги напишавте во Табелата 1 подолу. Ова е бројот на редот што треба да го заокружите во таблицата.  </w:t>
      </w:r>
    </w:p>
    <w:p w14:paraId="705326FC" w14:textId="77777777" w:rsidR="00B832F7" w:rsidRPr="00833C2B" w:rsidRDefault="00B832F7" w:rsidP="00B832F7">
      <w:pPr>
        <w:numPr>
          <w:ilvl w:val="1"/>
          <w:numId w:val="11"/>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Најдете го полето каде што се спојуваат заокружениот ред и заокружената колона и заокружете го бројот што се појавува во полето. Ова е бројот што треба да го запишете во q16.</w:t>
      </w:r>
    </w:p>
    <w:p w14:paraId="410B7E91" w14:textId="77777777" w:rsidR="00B832F7" w:rsidRPr="00833C2B" w:rsidRDefault="00B832F7" w:rsidP="00B832F7">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p w14:paraId="7103659A" w14:textId="77777777" w:rsidR="00B832F7" w:rsidRPr="00833C2B" w:rsidRDefault="00B832F7" w:rsidP="00B832F7">
      <w:pPr>
        <w:pBdr>
          <w:top w:val="nil"/>
          <w:left w:val="nil"/>
          <w:bottom w:val="nil"/>
          <w:right w:val="nil"/>
          <w:between w:val="nil"/>
          <w:bar w:val="nil"/>
        </w:pBdr>
        <w:spacing w:after="120" w:line="240" w:lineRule="auto"/>
        <w:ind w:left="0" w:right="0"/>
        <w:rPr>
          <w:rFonts w:ascii="Arial Narrow" w:eastAsia="Calibri" w:hAnsi="Arial Narrow" w:cs="Calibri"/>
          <w:b/>
          <w:color w:val="000000"/>
          <w:sz w:val="20"/>
          <w:szCs w:val="20"/>
          <w:u w:color="000000"/>
          <w:bdr w:val="nil"/>
          <w:lang w:val="mk-MK"/>
        </w:rPr>
      </w:pPr>
      <w:r w:rsidRPr="00833C2B">
        <w:rPr>
          <w:rFonts w:ascii="Arial Narrow" w:eastAsia="Calibri" w:hAnsi="Arial Narrow" w:cs="Calibri"/>
          <w:b/>
          <w:color w:val="000000"/>
          <w:sz w:val="20"/>
          <w:szCs w:val="20"/>
          <w:u w:color="000000"/>
          <w:bdr w:val="nil"/>
          <w:lang w:val="mk-MK"/>
        </w:rPr>
        <w:t xml:space="preserve">ТАБЕЛА 1: ПРОБЛЕМИ СО НИВО НА СЕРИОЗНОСТ ВО  q15 </w:t>
      </w:r>
      <w:r w:rsidRPr="00833C2B">
        <w:rPr>
          <w:rFonts w:ascii="Arial Narrow" w:eastAsia="Calibri" w:hAnsi="Arial Narrow" w:cs="Calibri"/>
          <w:b/>
          <w:color w:val="000000"/>
          <w:sz w:val="20"/>
          <w:szCs w:val="20"/>
          <w:u w:val="single" w:color="000000"/>
          <w:bdr w:val="nil"/>
          <w:lang w:val="mk-MK"/>
        </w:rPr>
        <w:t>ПОГОЛЕМИ ОД “3”</w:t>
      </w:r>
      <w:r w:rsidRPr="00833C2B">
        <w:rPr>
          <w:rFonts w:ascii="Arial Narrow" w:eastAsia="Calibri" w:hAnsi="Arial Narrow" w:cs="Calibri"/>
          <w:b/>
          <w:color w:val="000000"/>
          <w:sz w:val="20"/>
          <w:szCs w:val="20"/>
          <w:u w:color="000000"/>
          <w:bdr w:val="nil"/>
          <w:lang w:val="mk-MK"/>
        </w:rPr>
        <w:t xml:space="preserve"> (4, 5, 6, 7, 8, 9, или 10)</w:t>
      </w:r>
    </w:p>
    <w:tbl>
      <w:tblPr>
        <w:tblW w:w="10368" w:type="dxa"/>
        <w:tblInd w:w="-4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96"/>
        <w:gridCol w:w="1296"/>
        <w:gridCol w:w="1296"/>
        <w:gridCol w:w="1296"/>
        <w:gridCol w:w="1296"/>
        <w:gridCol w:w="1296"/>
        <w:gridCol w:w="1296"/>
        <w:gridCol w:w="1296"/>
      </w:tblGrid>
      <w:tr w:rsidR="00B832F7" w:rsidRPr="00833C2B" w14:paraId="565D7756" w14:textId="77777777" w:rsidTr="00C64468">
        <w:trPr>
          <w:trHeight w:val="414"/>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DB87D"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 xml:space="preserve">Проблем ИД </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B4A7B"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b/>
                <w:bCs/>
                <w:color w:val="000000"/>
                <w:sz w:val="20"/>
                <w:szCs w:val="20"/>
                <w:u w:color="000000"/>
                <w:bdr w:val="nil"/>
                <w:lang w:val="mk-MK"/>
              </w:rPr>
              <w:t xml:space="preserve">Тип Код на Проблемот  </w:t>
            </w:r>
          </w:p>
        </w:tc>
        <w:tc>
          <w:tcPr>
            <w:tcW w:w="1296" w:type="dxa"/>
            <w:tcBorders>
              <w:top w:val="single" w:sz="4" w:space="0" w:color="000000"/>
              <w:left w:val="single" w:sz="4" w:space="0" w:color="000000"/>
              <w:bottom w:val="single" w:sz="4" w:space="0" w:color="000000"/>
              <w:right w:val="single" w:sz="4" w:space="0" w:color="000000"/>
            </w:tcBorders>
          </w:tcPr>
          <w:p w14:paraId="5CE53DED"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Проблем ИД</w:t>
            </w:r>
          </w:p>
        </w:tc>
        <w:tc>
          <w:tcPr>
            <w:tcW w:w="1296" w:type="dxa"/>
            <w:tcBorders>
              <w:top w:val="single" w:sz="4" w:space="0" w:color="000000"/>
              <w:left w:val="single" w:sz="4" w:space="0" w:color="000000"/>
              <w:bottom w:val="single" w:sz="4" w:space="0" w:color="000000"/>
              <w:right w:val="single" w:sz="4" w:space="0" w:color="000000"/>
            </w:tcBorders>
          </w:tcPr>
          <w:p w14:paraId="6185A6DB"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lang w:val="mk-MK"/>
              </w:rPr>
            </w:pPr>
            <w:r w:rsidRPr="00833C2B">
              <w:rPr>
                <w:rFonts w:ascii="Arial Narrow" w:eastAsia="Calibri" w:hAnsi="Arial Narrow" w:cs="Calibri"/>
                <w:b/>
                <w:bCs/>
                <w:color w:val="000000"/>
                <w:sz w:val="20"/>
                <w:szCs w:val="20"/>
                <w:u w:color="000000"/>
                <w:bdr w:val="nil"/>
                <w:lang w:val="mk-MK"/>
              </w:rPr>
              <w:t xml:space="preserve">Тип Код на Проблемот  </w:t>
            </w:r>
          </w:p>
        </w:tc>
        <w:tc>
          <w:tcPr>
            <w:tcW w:w="1296" w:type="dxa"/>
            <w:tcBorders>
              <w:top w:val="single" w:sz="4" w:space="0" w:color="000000"/>
              <w:left w:val="single" w:sz="4" w:space="0" w:color="000000"/>
              <w:bottom w:val="single" w:sz="4" w:space="0" w:color="000000"/>
              <w:right w:val="single" w:sz="4" w:space="0" w:color="000000"/>
            </w:tcBorders>
          </w:tcPr>
          <w:p w14:paraId="5F5EFFC4"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Проблем ИД</w:t>
            </w:r>
          </w:p>
        </w:tc>
        <w:tc>
          <w:tcPr>
            <w:tcW w:w="1296" w:type="dxa"/>
            <w:tcBorders>
              <w:top w:val="single" w:sz="4" w:space="0" w:color="000000"/>
              <w:left w:val="single" w:sz="4" w:space="0" w:color="000000"/>
              <w:bottom w:val="single" w:sz="4" w:space="0" w:color="000000"/>
              <w:right w:val="single" w:sz="4" w:space="0" w:color="000000"/>
            </w:tcBorders>
          </w:tcPr>
          <w:p w14:paraId="5A86E4BC"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lang w:val="mk-MK"/>
              </w:rPr>
            </w:pPr>
            <w:r w:rsidRPr="00833C2B">
              <w:rPr>
                <w:rFonts w:ascii="Arial Narrow" w:eastAsia="Calibri" w:hAnsi="Arial Narrow" w:cs="Calibri"/>
                <w:b/>
                <w:bCs/>
                <w:color w:val="000000"/>
                <w:sz w:val="20"/>
                <w:szCs w:val="20"/>
                <w:u w:color="000000"/>
                <w:bdr w:val="nil"/>
                <w:lang w:val="mk-MK"/>
              </w:rPr>
              <w:t xml:space="preserve">Тип Код на Проблемот  </w:t>
            </w:r>
          </w:p>
        </w:tc>
        <w:tc>
          <w:tcPr>
            <w:tcW w:w="1296" w:type="dxa"/>
            <w:tcBorders>
              <w:top w:val="single" w:sz="4" w:space="0" w:color="000000"/>
              <w:left w:val="single" w:sz="4" w:space="0" w:color="000000"/>
              <w:bottom w:val="single" w:sz="4" w:space="0" w:color="000000"/>
              <w:right w:val="single" w:sz="4" w:space="0" w:color="000000"/>
            </w:tcBorders>
          </w:tcPr>
          <w:p w14:paraId="0401D4AC"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Проблем ИД</w:t>
            </w:r>
          </w:p>
        </w:tc>
        <w:tc>
          <w:tcPr>
            <w:tcW w:w="1296" w:type="dxa"/>
            <w:tcBorders>
              <w:top w:val="single" w:sz="4" w:space="0" w:color="000000"/>
              <w:left w:val="single" w:sz="4" w:space="0" w:color="000000"/>
              <w:bottom w:val="single" w:sz="4" w:space="0" w:color="000000"/>
              <w:right w:val="single" w:sz="4" w:space="0" w:color="000000"/>
            </w:tcBorders>
          </w:tcPr>
          <w:p w14:paraId="55486BD4"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lang w:val="mk-MK"/>
              </w:rPr>
            </w:pPr>
            <w:r w:rsidRPr="00833C2B">
              <w:rPr>
                <w:rFonts w:ascii="Arial Narrow" w:eastAsia="Calibri" w:hAnsi="Arial Narrow" w:cs="Calibri"/>
                <w:b/>
                <w:bCs/>
                <w:color w:val="000000"/>
                <w:sz w:val="20"/>
                <w:szCs w:val="20"/>
                <w:u w:color="000000"/>
                <w:bdr w:val="nil"/>
                <w:lang w:val="mk-MK"/>
              </w:rPr>
              <w:t xml:space="preserve">Тип Код на Проблемот  </w:t>
            </w:r>
          </w:p>
        </w:tc>
      </w:tr>
      <w:tr w:rsidR="00B832F7" w:rsidRPr="00833C2B" w14:paraId="3C755340" w14:textId="77777777" w:rsidTr="00C64468">
        <w:trPr>
          <w:trHeight w:val="18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7F77B"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9E1055"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70E5873C"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11</w:t>
            </w:r>
          </w:p>
        </w:tc>
        <w:tc>
          <w:tcPr>
            <w:tcW w:w="1296" w:type="dxa"/>
            <w:tcBorders>
              <w:top w:val="single" w:sz="4" w:space="0" w:color="000000"/>
              <w:left w:val="single" w:sz="4" w:space="0" w:color="000000"/>
              <w:bottom w:val="single" w:sz="4" w:space="0" w:color="000000"/>
              <w:right w:val="single" w:sz="4" w:space="0" w:color="000000"/>
            </w:tcBorders>
          </w:tcPr>
          <w:p w14:paraId="3081FA64"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056F8FE5"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21</w:t>
            </w:r>
          </w:p>
        </w:tc>
        <w:tc>
          <w:tcPr>
            <w:tcW w:w="1296" w:type="dxa"/>
            <w:tcBorders>
              <w:top w:val="single" w:sz="4" w:space="0" w:color="000000"/>
              <w:left w:val="single" w:sz="4" w:space="0" w:color="000000"/>
              <w:bottom w:val="single" w:sz="4" w:space="0" w:color="000000"/>
              <w:right w:val="single" w:sz="4" w:space="0" w:color="000000"/>
            </w:tcBorders>
          </w:tcPr>
          <w:p w14:paraId="23EFF532"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479E5110"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31</w:t>
            </w:r>
          </w:p>
        </w:tc>
        <w:tc>
          <w:tcPr>
            <w:tcW w:w="1296" w:type="dxa"/>
            <w:tcBorders>
              <w:top w:val="single" w:sz="4" w:space="0" w:color="000000"/>
              <w:left w:val="single" w:sz="4" w:space="0" w:color="000000"/>
              <w:bottom w:val="single" w:sz="4" w:space="0" w:color="000000"/>
              <w:right w:val="single" w:sz="4" w:space="0" w:color="000000"/>
            </w:tcBorders>
          </w:tcPr>
          <w:p w14:paraId="1F989ABF"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04714806" w14:textId="77777777" w:rsidTr="00C64468">
        <w:trPr>
          <w:trHeight w:val="189"/>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078B20"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13267"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39A762EC"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12</w:t>
            </w:r>
          </w:p>
        </w:tc>
        <w:tc>
          <w:tcPr>
            <w:tcW w:w="1296" w:type="dxa"/>
            <w:tcBorders>
              <w:top w:val="single" w:sz="4" w:space="0" w:color="000000"/>
              <w:left w:val="single" w:sz="4" w:space="0" w:color="000000"/>
              <w:bottom w:val="single" w:sz="4" w:space="0" w:color="000000"/>
              <w:right w:val="single" w:sz="4" w:space="0" w:color="000000"/>
            </w:tcBorders>
          </w:tcPr>
          <w:p w14:paraId="658AD8D7"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1AAD9988"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22</w:t>
            </w:r>
          </w:p>
        </w:tc>
        <w:tc>
          <w:tcPr>
            <w:tcW w:w="1296" w:type="dxa"/>
            <w:tcBorders>
              <w:top w:val="single" w:sz="4" w:space="0" w:color="000000"/>
              <w:left w:val="single" w:sz="4" w:space="0" w:color="000000"/>
              <w:bottom w:val="single" w:sz="4" w:space="0" w:color="000000"/>
              <w:right w:val="single" w:sz="4" w:space="0" w:color="000000"/>
            </w:tcBorders>
          </w:tcPr>
          <w:p w14:paraId="10E7BFB0"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25B18F24"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32</w:t>
            </w:r>
          </w:p>
        </w:tc>
        <w:tc>
          <w:tcPr>
            <w:tcW w:w="1296" w:type="dxa"/>
            <w:tcBorders>
              <w:top w:val="single" w:sz="4" w:space="0" w:color="000000"/>
              <w:left w:val="single" w:sz="4" w:space="0" w:color="000000"/>
              <w:bottom w:val="single" w:sz="4" w:space="0" w:color="000000"/>
              <w:right w:val="single" w:sz="4" w:space="0" w:color="000000"/>
            </w:tcBorders>
          </w:tcPr>
          <w:p w14:paraId="27CD2781"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4DD5815E"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4BE96"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704101"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4F7AAC43"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13</w:t>
            </w:r>
          </w:p>
        </w:tc>
        <w:tc>
          <w:tcPr>
            <w:tcW w:w="1296" w:type="dxa"/>
            <w:tcBorders>
              <w:top w:val="single" w:sz="4" w:space="0" w:color="000000"/>
              <w:left w:val="single" w:sz="4" w:space="0" w:color="000000"/>
              <w:bottom w:val="single" w:sz="4" w:space="0" w:color="000000"/>
              <w:right w:val="single" w:sz="4" w:space="0" w:color="000000"/>
            </w:tcBorders>
          </w:tcPr>
          <w:p w14:paraId="302F6B92"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263E82BA"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23</w:t>
            </w:r>
          </w:p>
        </w:tc>
        <w:tc>
          <w:tcPr>
            <w:tcW w:w="1296" w:type="dxa"/>
            <w:tcBorders>
              <w:top w:val="single" w:sz="4" w:space="0" w:color="000000"/>
              <w:left w:val="single" w:sz="4" w:space="0" w:color="000000"/>
              <w:bottom w:val="single" w:sz="4" w:space="0" w:color="000000"/>
              <w:right w:val="single" w:sz="4" w:space="0" w:color="000000"/>
            </w:tcBorders>
          </w:tcPr>
          <w:p w14:paraId="4729E65F"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2D77AB52"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33</w:t>
            </w:r>
          </w:p>
        </w:tc>
        <w:tc>
          <w:tcPr>
            <w:tcW w:w="1296" w:type="dxa"/>
            <w:tcBorders>
              <w:top w:val="single" w:sz="4" w:space="0" w:color="000000"/>
              <w:left w:val="single" w:sz="4" w:space="0" w:color="000000"/>
              <w:bottom w:val="single" w:sz="4" w:space="0" w:color="000000"/>
              <w:right w:val="single" w:sz="4" w:space="0" w:color="000000"/>
            </w:tcBorders>
          </w:tcPr>
          <w:p w14:paraId="62F43657"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202AAFC6"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0E438"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4</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FEF7D"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2E2382A0"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14</w:t>
            </w:r>
          </w:p>
        </w:tc>
        <w:tc>
          <w:tcPr>
            <w:tcW w:w="1296" w:type="dxa"/>
            <w:tcBorders>
              <w:top w:val="single" w:sz="4" w:space="0" w:color="000000"/>
              <w:left w:val="single" w:sz="4" w:space="0" w:color="000000"/>
              <w:bottom w:val="single" w:sz="4" w:space="0" w:color="000000"/>
              <w:right w:val="single" w:sz="4" w:space="0" w:color="000000"/>
            </w:tcBorders>
          </w:tcPr>
          <w:p w14:paraId="2357037A"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5C2D2082"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24</w:t>
            </w:r>
          </w:p>
        </w:tc>
        <w:tc>
          <w:tcPr>
            <w:tcW w:w="1296" w:type="dxa"/>
            <w:tcBorders>
              <w:top w:val="single" w:sz="4" w:space="0" w:color="000000"/>
              <w:left w:val="single" w:sz="4" w:space="0" w:color="000000"/>
              <w:bottom w:val="single" w:sz="4" w:space="0" w:color="000000"/>
              <w:right w:val="single" w:sz="4" w:space="0" w:color="000000"/>
            </w:tcBorders>
          </w:tcPr>
          <w:p w14:paraId="4A44F61D"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52A29D09"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34</w:t>
            </w:r>
          </w:p>
        </w:tc>
        <w:tc>
          <w:tcPr>
            <w:tcW w:w="1296" w:type="dxa"/>
            <w:tcBorders>
              <w:top w:val="single" w:sz="4" w:space="0" w:color="000000"/>
              <w:left w:val="single" w:sz="4" w:space="0" w:color="000000"/>
              <w:bottom w:val="single" w:sz="4" w:space="0" w:color="000000"/>
              <w:right w:val="single" w:sz="4" w:space="0" w:color="000000"/>
            </w:tcBorders>
          </w:tcPr>
          <w:p w14:paraId="436F4EB1"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49B29FB7"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A5FFBF"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5</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50FA70"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0CA44912"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15</w:t>
            </w:r>
          </w:p>
        </w:tc>
        <w:tc>
          <w:tcPr>
            <w:tcW w:w="1296" w:type="dxa"/>
            <w:tcBorders>
              <w:top w:val="single" w:sz="4" w:space="0" w:color="000000"/>
              <w:left w:val="single" w:sz="4" w:space="0" w:color="000000"/>
              <w:bottom w:val="single" w:sz="4" w:space="0" w:color="000000"/>
              <w:right w:val="single" w:sz="4" w:space="0" w:color="000000"/>
            </w:tcBorders>
          </w:tcPr>
          <w:p w14:paraId="1593FBBA"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692CCD48"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25</w:t>
            </w:r>
          </w:p>
        </w:tc>
        <w:tc>
          <w:tcPr>
            <w:tcW w:w="1296" w:type="dxa"/>
            <w:tcBorders>
              <w:top w:val="single" w:sz="4" w:space="0" w:color="000000"/>
              <w:left w:val="single" w:sz="4" w:space="0" w:color="000000"/>
              <w:bottom w:val="single" w:sz="4" w:space="0" w:color="000000"/>
              <w:right w:val="single" w:sz="4" w:space="0" w:color="000000"/>
            </w:tcBorders>
          </w:tcPr>
          <w:p w14:paraId="76CC44A1"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1571CFE6"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35</w:t>
            </w:r>
          </w:p>
        </w:tc>
        <w:tc>
          <w:tcPr>
            <w:tcW w:w="1296" w:type="dxa"/>
            <w:tcBorders>
              <w:top w:val="single" w:sz="4" w:space="0" w:color="000000"/>
              <w:left w:val="single" w:sz="4" w:space="0" w:color="000000"/>
              <w:bottom w:val="single" w:sz="4" w:space="0" w:color="000000"/>
              <w:right w:val="single" w:sz="4" w:space="0" w:color="000000"/>
            </w:tcBorders>
          </w:tcPr>
          <w:p w14:paraId="4A416453"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474DA8C9"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A607F8"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6</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CA2CA"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3E4DF63A"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16</w:t>
            </w:r>
          </w:p>
        </w:tc>
        <w:tc>
          <w:tcPr>
            <w:tcW w:w="1296" w:type="dxa"/>
            <w:tcBorders>
              <w:top w:val="single" w:sz="4" w:space="0" w:color="000000"/>
              <w:left w:val="single" w:sz="4" w:space="0" w:color="000000"/>
              <w:bottom w:val="single" w:sz="4" w:space="0" w:color="000000"/>
              <w:right w:val="single" w:sz="4" w:space="0" w:color="000000"/>
            </w:tcBorders>
          </w:tcPr>
          <w:p w14:paraId="4FEBD68D"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2592C401"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26</w:t>
            </w:r>
          </w:p>
        </w:tc>
        <w:tc>
          <w:tcPr>
            <w:tcW w:w="1296" w:type="dxa"/>
            <w:tcBorders>
              <w:top w:val="single" w:sz="4" w:space="0" w:color="000000"/>
              <w:left w:val="single" w:sz="4" w:space="0" w:color="000000"/>
              <w:bottom w:val="single" w:sz="4" w:space="0" w:color="000000"/>
              <w:right w:val="single" w:sz="4" w:space="0" w:color="000000"/>
            </w:tcBorders>
          </w:tcPr>
          <w:p w14:paraId="0A76199B"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6FC10E78"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36</w:t>
            </w:r>
          </w:p>
        </w:tc>
        <w:tc>
          <w:tcPr>
            <w:tcW w:w="1296" w:type="dxa"/>
            <w:tcBorders>
              <w:top w:val="single" w:sz="4" w:space="0" w:color="000000"/>
              <w:left w:val="single" w:sz="4" w:space="0" w:color="000000"/>
              <w:bottom w:val="single" w:sz="4" w:space="0" w:color="000000"/>
              <w:right w:val="single" w:sz="4" w:space="0" w:color="000000"/>
            </w:tcBorders>
          </w:tcPr>
          <w:p w14:paraId="5C551684"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6CC17DD2"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50F0E7"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7</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68525"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239E8AE6"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17</w:t>
            </w:r>
          </w:p>
        </w:tc>
        <w:tc>
          <w:tcPr>
            <w:tcW w:w="1296" w:type="dxa"/>
            <w:tcBorders>
              <w:top w:val="single" w:sz="4" w:space="0" w:color="000000"/>
              <w:left w:val="single" w:sz="4" w:space="0" w:color="000000"/>
              <w:bottom w:val="single" w:sz="4" w:space="0" w:color="000000"/>
              <w:right w:val="single" w:sz="4" w:space="0" w:color="000000"/>
            </w:tcBorders>
          </w:tcPr>
          <w:p w14:paraId="144364B6"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787B6036"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27</w:t>
            </w:r>
          </w:p>
        </w:tc>
        <w:tc>
          <w:tcPr>
            <w:tcW w:w="1296" w:type="dxa"/>
            <w:tcBorders>
              <w:top w:val="single" w:sz="4" w:space="0" w:color="000000"/>
              <w:left w:val="single" w:sz="4" w:space="0" w:color="000000"/>
              <w:bottom w:val="single" w:sz="4" w:space="0" w:color="000000"/>
              <w:right w:val="single" w:sz="4" w:space="0" w:color="000000"/>
            </w:tcBorders>
          </w:tcPr>
          <w:p w14:paraId="3026E1C1"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5EAF7B29"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37</w:t>
            </w:r>
          </w:p>
        </w:tc>
        <w:tc>
          <w:tcPr>
            <w:tcW w:w="1296" w:type="dxa"/>
            <w:tcBorders>
              <w:top w:val="single" w:sz="4" w:space="0" w:color="000000"/>
              <w:left w:val="single" w:sz="4" w:space="0" w:color="000000"/>
              <w:bottom w:val="single" w:sz="4" w:space="0" w:color="000000"/>
              <w:right w:val="single" w:sz="4" w:space="0" w:color="000000"/>
            </w:tcBorders>
          </w:tcPr>
          <w:p w14:paraId="0D14A9C4"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52F3BB31"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4D547"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8</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6E587"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7650329F"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18</w:t>
            </w:r>
          </w:p>
        </w:tc>
        <w:tc>
          <w:tcPr>
            <w:tcW w:w="1296" w:type="dxa"/>
            <w:tcBorders>
              <w:top w:val="single" w:sz="4" w:space="0" w:color="000000"/>
              <w:left w:val="single" w:sz="4" w:space="0" w:color="000000"/>
              <w:bottom w:val="single" w:sz="4" w:space="0" w:color="000000"/>
              <w:right w:val="single" w:sz="4" w:space="0" w:color="000000"/>
            </w:tcBorders>
          </w:tcPr>
          <w:p w14:paraId="7DB30202"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5760F77E"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28</w:t>
            </w:r>
          </w:p>
        </w:tc>
        <w:tc>
          <w:tcPr>
            <w:tcW w:w="1296" w:type="dxa"/>
            <w:tcBorders>
              <w:top w:val="single" w:sz="4" w:space="0" w:color="000000"/>
              <w:left w:val="single" w:sz="4" w:space="0" w:color="000000"/>
              <w:bottom w:val="single" w:sz="4" w:space="0" w:color="000000"/>
              <w:right w:val="single" w:sz="4" w:space="0" w:color="000000"/>
            </w:tcBorders>
          </w:tcPr>
          <w:p w14:paraId="3E0384D9"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280C5E23"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7D842E5E"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26639E66"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12821"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9</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D7852"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7C0D9EDA"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19</w:t>
            </w:r>
          </w:p>
        </w:tc>
        <w:tc>
          <w:tcPr>
            <w:tcW w:w="1296" w:type="dxa"/>
            <w:tcBorders>
              <w:top w:val="single" w:sz="4" w:space="0" w:color="000000"/>
              <w:left w:val="single" w:sz="4" w:space="0" w:color="000000"/>
              <w:bottom w:val="single" w:sz="4" w:space="0" w:color="000000"/>
              <w:right w:val="single" w:sz="4" w:space="0" w:color="000000"/>
            </w:tcBorders>
          </w:tcPr>
          <w:p w14:paraId="319412D3"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18A2E56C"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29</w:t>
            </w:r>
          </w:p>
        </w:tc>
        <w:tc>
          <w:tcPr>
            <w:tcW w:w="1296" w:type="dxa"/>
            <w:tcBorders>
              <w:top w:val="single" w:sz="4" w:space="0" w:color="000000"/>
              <w:left w:val="single" w:sz="4" w:space="0" w:color="000000"/>
              <w:bottom w:val="single" w:sz="4" w:space="0" w:color="000000"/>
              <w:right w:val="single" w:sz="4" w:space="0" w:color="000000"/>
            </w:tcBorders>
          </w:tcPr>
          <w:p w14:paraId="3C481FA0"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35F20A3A"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217F2964"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58588A1D"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C063F4"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10</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C76A9F"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56522D94"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20</w:t>
            </w:r>
          </w:p>
        </w:tc>
        <w:tc>
          <w:tcPr>
            <w:tcW w:w="1296" w:type="dxa"/>
            <w:tcBorders>
              <w:top w:val="single" w:sz="4" w:space="0" w:color="000000"/>
              <w:left w:val="single" w:sz="4" w:space="0" w:color="000000"/>
              <w:bottom w:val="single" w:sz="4" w:space="0" w:color="000000"/>
              <w:right w:val="single" w:sz="4" w:space="0" w:color="000000"/>
            </w:tcBorders>
          </w:tcPr>
          <w:p w14:paraId="29AB5C1C"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2DF973BE"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30</w:t>
            </w:r>
          </w:p>
        </w:tc>
        <w:tc>
          <w:tcPr>
            <w:tcW w:w="1296" w:type="dxa"/>
            <w:tcBorders>
              <w:top w:val="single" w:sz="4" w:space="0" w:color="000000"/>
              <w:left w:val="single" w:sz="4" w:space="0" w:color="000000"/>
              <w:bottom w:val="single" w:sz="4" w:space="0" w:color="000000"/>
              <w:right w:val="single" w:sz="4" w:space="0" w:color="000000"/>
            </w:tcBorders>
          </w:tcPr>
          <w:p w14:paraId="55DA0422"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27DD6A77"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744A1019"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bl>
    <w:p w14:paraId="57B75E43" w14:textId="77777777" w:rsidR="00B832F7" w:rsidRPr="00833C2B" w:rsidRDefault="00B832F7" w:rsidP="00B832F7">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lang w:val="mk-MK"/>
        </w:rPr>
      </w:pPr>
    </w:p>
    <w:p w14:paraId="30A8277A" w14:textId="77777777" w:rsidR="00B832F7" w:rsidRPr="00833C2B" w:rsidRDefault="00B832F7" w:rsidP="00B832F7">
      <w:pPr>
        <w:pBdr>
          <w:top w:val="nil"/>
          <w:left w:val="nil"/>
          <w:bottom w:val="nil"/>
          <w:right w:val="nil"/>
          <w:between w:val="nil"/>
          <w:bar w:val="nil"/>
        </w:pBdr>
        <w:spacing w:after="12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На пример, да претпоставиме дека бројот на прашалникот за домаќинството е ‘3716’, а вие ја користите Кишовата таблица подолу.</w:t>
      </w:r>
    </w:p>
    <w:p w14:paraId="3DFF45D1" w14:textId="77777777" w:rsidR="00B832F7" w:rsidRPr="00833C2B" w:rsidRDefault="00B832F7" w:rsidP="00B832F7">
      <w:pPr>
        <w:numPr>
          <w:ilvl w:val="0"/>
          <w:numId w:val="12"/>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 xml:space="preserve">Одете во вашата Кишова тбалица и заокружете го бројот во колоната ('6'). </w:t>
      </w:r>
    </w:p>
    <w:p w14:paraId="05263C3F" w14:textId="77777777" w:rsidR="00B832F7" w:rsidRPr="00833C2B" w:rsidRDefault="00B832F7" w:rsidP="00B832F7">
      <w:pPr>
        <w:numPr>
          <w:ilvl w:val="0"/>
          <w:numId w:val="12"/>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Ако испитаникот имал три проблеми во Табелата 1, одете во редот 3 и заокружете го бројот на редот  ('3') во вашата Кишова таблица</w:t>
      </w:r>
    </w:p>
    <w:p w14:paraId="26E1DDC8" w14:textId="77777777" w:rsidR="00B832F7" w:rsidRPr="00833C2B" w:rsidRDefault="00B832F7" w:rsidP="00B832F7">
      <w:pPr>
        <w:numPr>
          <w:ilvl w:val="0"/>
          <w:numId w:val="12"/>
        </w:numPr>
        <w:pBdr>
          <w:top w:val="nil"/>
          <w:left w:val="nil"/>
          <w:bottom w:val="nil"/>
          <w:right w:val="nil"/>
          <w:between w:val="nil"/>
          <w:bar w:val="nil"/>
        </w:pBdr>
        <w:spacing w:after="120" w:line="240" w:lineRule="auto"/>
        <w:ind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Нацртајте линии од колоната 6 и редот 3 и најдете го полето каде што се спојуваат двете и заокружете го бројот во него (‘3'). Ова значи дека треба да го изберете третиот проблем што го напишавте во Табела 1 и да го запишете во q16.</w:t>
      </w:r>
    </w:p>
    <w:tbl>
      <w:tblPr>
        <w:tblStyle w:val="TableGrid"/>
        <w:tblpPr w:leftFromText="180" w:rightFromText="180" w:vertAnchor="text" w:horzAnchor="page" w:tblpX="3753" w:tblpY="15"/>
        <w:tblW w:w="5149" w:type="dxa"/>
        <w:tblLook w:val="04A0" w:firstRow="1" w:lastRow="0" w:firstColumn="1" w:lastColumn="0" w:noHBand="0" w:noVBand="1"/>
      </w:tblPr>
      <w:tblGrid>
        <w:gridCol w:w="399"/>
        <w:gridCol w:w="475"/>
        <w:gridCol w:w="475"/>
        <w:gridCol w:w="475"/>
        <w:gridCol w:w="475"/>
        <w:gridCol w:w="475"/>
        <w:gridCol w:w="475"/>
        <w:gridCol w:w="475"/>
        <w:gridCol w:w="475"/>
        <w:gridCol w:w="475"/>
        <w:gridCol w:w="475"/>
      </w:tblGrid>
      <w:tr w:rsidR="00B832F7" w:rsidRPr="00833C2B" w14:paraId="15E0CA83" w14:textId="77777777" w:rsidTr="00C64468">
        <w:trPr>
          <w:trHeight w:val="173"/>
        </w:trPr>
        <w:tc>
          <w:tcPr>
            <w:tcW w:w="399" w:type="dxa"/>
          </w:tcPr>
          <w:p w14:paraId="42061188" w14:textId="77777777" w:rsidR="00B832F7" w:rsidRPr="00833C2B" w:rsidRDefault="00B832F7" w:rsidP="00C64468">
            <w:pPr>
              <w:ind w:left="0" w:right="0"/>
              <w:rPr>
                <w:rFonts w:ascii="Arial Narrow" w:eastAsia="Calibri" w:hAnsi="Arial Narrow" w:cs="Times New Roman"/>
                <w:b/>
                <w:sz w:val="20"/>
                <w:szCs w:val="20"/>
                <w:lang w:val="mk-MK"/>
              </w:rPr>
            </w:pPr>
          </w:p>
        </w:tc>
        <w:tc>
          <w:tcPr>
            <w:tcW w:w="475" w:type="dxa"/>
          </w:tcPr>
          <w:p w14:paraId="7DDB5A01"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0</w:t>
            </w:r>
          </w:p>
        </w:tc>
        <w:tc>
          <w:tcPr>
            <w:tcW w:w="475" w:type="dxa"/>
          </w:tcPr>
          <w:p w14:paraId="6318E321"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1</w:t>
            </w:r>
          </w:p>
        </w:tc>
        <w:tc>
          <w:tcPr>
            <w:tcW w:w="475" w:type="dxa"/>
          </w:tcPr>
          <w:p w14:paraId="4CCE521D"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2</w:t>
            </w:r>
          </w:p>
        </w:tc>
        <w:tc>
          <w:tcPr>
            <w:tcW w:w="475" w:type="dxa"/>
          </w:tcPr>
          <w:p w14:paraId="2230F64F"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3</w:t>
            </w:r>
          </w:p>
        </w:tc>
        <w:tc>
          <w:tcPr>
            <w:tcW w:w="475" w:type="dxa"/>
          </w:tcPr>
          <w:p w14:paraId="4B65EB06"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4</w:t>
            </w:r>
          </w:p>
        </w:tc>
        <w:tc>
          <w:tcPr>
            <w:tcW w:w="475" w:type="dxa"/>
          </w:tcPr>
          <w:p w14:paraId="1FF6131B"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5</w:t>
            </w:r>
          </w:p>
        </w:tc>
        <w:tc>
          <w:tcPr>
            <w:tcW w:w="475" w:type="dxa"/>
            <w:shd w:val="clear" w:color="auto" w:fill="FFFF00"/>
          </w:tcPr>
          <w:p w14:paraId="3E47C90D"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6</w:t>
            </w:r>
          </w:p>
        </w:tc>
        <w:tc>
          <w:tcPr>
            <w:tcW w:w="475" w:type="dxa"/>
          </w:tcPr>
          <w:p w14:paraId="62F8D42F"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7</w:t>
            </w:r>
          </w:p>
        </w:tc>
        <w:tc>
          <w:tcPr>
            <w:tcW w:w="475" w:type="dxa"/>
          </w:tcPr>
          <w:p w14:paraId="7EF0EE74"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8</w:t>
            </w:r>
          </w:p>
        </w:tc>
        <w:tc>
          <w:tcPr>
            <w:tcW w:w="475" w:type="dxa"/>
          </w:tcPr>
          <w:p w14:paraId="7BF8E11B"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9</w:t>
            </w:r>
          </w:p>
        </w:tc>
      </w:tr>
      <w:tr w:rsidR="00B832F7" w:rsidRPr="00833C2B" w14:paraId="16AFB15E" w14:textId="77777777" w:rsidTr="00C64468">
        <w:tc>
          <w:tcPr>
            <w:tcW w:w="399" w:type="dxa"/>
          </w:tcPr>
          <w:p w14:paraId="6BC5C73F"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1</w:t>
            </w:r>
          </w:p>
        </w:tc>
        <w:tc>
          <w:tcPr>
            <w:tcW w:w="475" w:type="dxa"/>
          </w:tcPr>
          <w:p w14:paraId="1D79BCE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62512EC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5F7B827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2049261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3145FFF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6578890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shd w:val="clear" w:color="auto" w:fill="FFFF00"/>
          </w:tcPr>
          <w:p w14:paraId="5C2CDE0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404DA2C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7D69B08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5AA568B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r>
      <w:tr w:rsidR="00B832F7" w:rsidRPr="00833C2B" w14:paraId="6B9FED5F" w14:textId="77777777" w:rsidTr="00C64468">
        <w:tc>
          <w:tcPr>
            <w:tcW w:w="399" w:type="dxa"/>
          </w:tcPr>
          <w:p w14:paraId="6D34180C"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2</w:t>
            </w:r>
          </w:p>
        </w:tc>
        <w:tc>
          <w:tcPr>
            <w:tcW w:w="475" w:type="dxa"/>
          </w:tcPr>
          <w:p w14:paraId="028B675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39084C7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0E6B8074"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4D2BA43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1E4826D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5107549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Borders>
              <w:bottom w:val="single" w:sz="18" w:space="0" w:color="FF0000"/>
            </w:tcBorders>
            <w:shd w:val="clear" w:color="auto" w:fill="FFFF00"/>
          </w:tcPr>
          <w:p w14:paraId="2145AF3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096013A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45DE7709"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028962CC"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r>
      <w:tr w:rsidR="00B832F7" w:rsidRPr="00833C2B" w14:paraId="700C58AC" w14:textId="77777777" w:rsidTr="00C64468">
        <w:tc>
          <w:tcPr>
            <w:tcW w:w="399" w:type="dxa"/>
            <w:shd w:val="clear" w:color="auto" w:fill="FFFF00"/>
          </w:tcPr>
          <w:p w14:paraId="7162375E"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3</w:t>
            </w:r>
          </w:p>
        </w:tc>
        <w:tc>
          <w:tcPr>
            <w:tcW w:w="475" w:type="dxa"/>
            <w:shd w:val="clear" w:color="auto" w:fill="FFFF00"/>
          </w:tcPr>
          <w:p w14:paraId="5FF30A9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shd w:val="clear" w:color="auto" w:fill="FFFF00"/>
          </w:tcPr>
          <w:p w14:paraId="09EAC71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shd w:val="clear" w:color="auto" w:fill="FFFF00"/>
          </w:tcPr>
          <w:p w14:paraId="0EE4444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shd w:val="clear" w:color="auto" w:fill="FFFF00"/>
          </w:tcPr>
          <w:p w14:paraId="661B19F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shd w:val="clear" w:color="auto" w:fill="FFFF00"/>
          </w:tcPr>
          <w:p w14:paraId="38C1482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Borders>
              <w:right w:val="single" w:sz="18" w:space="0" w:color="FF0000"/>
            </w:tcBorders>
            <w:shd w:val="clear" w:color="auto" w:fill="FFFF00"/>
          </w:tcPr>
          <w:p w14:paraId="69FA6F1D"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Borders>
              <w:top w:val="single" w:sz="18" w:space="0" w:color="FF0000"/>
              <w:left w:val="single" w:sz="18" w:space="0" w:color="FF0000"/>
              <w:bottom w:val="single" w:sz="18" w:space="0" w:color="FF0000"/>
              <w:right w:val="single" w:sz="18" w:space="0" w:color="FF0000"/>
            </w:tcBorders>
            <w:shd w:val="clear" w:color="auto" w:fill="FFFF00"/>
          </w:tcPr>
          <w:p w14:paraId="47858F0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Borders>
              <w:left w:val="single" w:sz="18" w:space="0" w:color="FF0000"/>
            </w:tcBorders>
            <w:shd w:val="clear" w:color="auto" w:fill="FFFF00"/>
          </w:tcPr>
          <w:p w14:paraId="69CD54DD"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shd w:val="clear" w:color="auto" w:fill="FFFF00"/>
          </w:tcPr>
          <w:p w14:paraId="053D812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shd w:val="clear" w:color="auto" w:fill="FFFF00"/>
          </w:tcPr>
          <w:p w14:paraId="239040A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r>
      <w:tr w:rsidR="00B832F7" w:rsidRPr="00833C2B" w14:paraId="07CD7243" w14:textId="77777777" w:rsidTr="00C64468">
        <w:tc>
          <w:tcPr>
            <w:tcW w:w="399" w:type="dxa"/>
          </w:tcPr>
          <w:p w14:paraId="24B2A5D0"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4</w:t>
            </w:r>
          </w:p>
        </w:tc>
        <w:tc>
          <w:tcPr>
            <w:tcW w:w="475" w:type="dxa"/>
          </w:tcPr>
          <w:p w14:paraId="748FE29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4EF5C13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4502DBC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19B58DD3"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650EA427"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7DBC577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Borders>
              <w:top w:val="single" w:sz="18" w:space="0" w:color="FF0000"/>
            </w:tcBorders>
            <w:shd w:val="clear" w:color="auto" w:fill="FFFF00"/>
          </w:tcPr>
          <w:p w14:paraId="3D744E44"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31EB5F0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2DAA08C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6F1EB33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r>
      <w:tr w:rsidR="00B832F7" w:rsidRPr="00833C2B" w14:paraId="65313CCC" w14:textId="77777777" w:rsidTr="00C64468">
        <w:tc>
          <w:tcPr>
            <w:tcW w:w="399" w:type="dxa"/>
          </w:tcPr>
          <w:p w14:paraId="6FA539CC"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5</w:t>
            </w:r>
          </w:p>
        </w:tc>
        <w:tc>
          <w:tcPr>
            <w:tcW w:w="475" w:type="dxa"/>
          </w:tcPr>
          <w:p w14:paraId="30A72F9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475" w:type="dxa"/>
          </w:tcPr>
          <w:p w14:paraId="18D862E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40563B1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4725A3A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0A04A773"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6F988F7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475" w:type="dxa"/>
            <w:shd w:val="clear" w:color="auto" w:fill="FFFF00"/>
          </w:tcPr>
          <w:p w14:paraId="4AC493E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726B16CD"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1156A96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44AE138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r>
      <w:tr w:rsidR="00B832F7" w:rsidRPr="00833C2B" w14:paraId="19CD4395" w14:textId="77777777" w:rsidTr="00C64468">
        <w:tc>
          <w:tcPr>
            <w:tcW w:w="399" w:type="dxa"/>
          </w:tcPr>
          <w:p w14:paraId="2CF654DF"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lastRenderedPageBreak/>
              <w:t>6</w:t>
            </w:r>
          </w:p>
        </w:tc>
        <w:tc>
          <w:tcPr>
            <w:tcW w:w="475" w:type="dxa"/>
          </w:tcPr>
          <w:p w14:paraId="0122C509"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475" w:type="dxa"/>
          </w:tcPr>
          <w:p w14:paraId="2DED8B77"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0D0C199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243F8905"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c>
          <w:tcPr>
            <w:tcW w:w="475" w:type="dxa"/>
          </w:tcPr>
          <w:p w14:paraId="3478530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071528D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shd w:val="clear" w:color="auto" w:fill="FFFF00"/>
          </w:tcPr>
          <w:p w14:paraId="51CB94C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475" w:type="dxa"/>
          </w:tcPr>
          <w:p w14:paraId="0A179D5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46FC5C03"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5A62C285"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r>
      <w:tr w:rsidR="00B832F7" w:rsidRPr="00833C2B" w14:paraId="30C2BA2A" w14:textId="77777777" w:rsidTr="00C64468">
        <w:tc>
          <w:tcPr>
            <w:tcW w:w="399" w:type="dxa"/>
          </w:tcPr>
          <w:p w14:paraId="72A667BE"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7</w:t>
            </w:r>
          </w:p>
        </w:tc>
        <w:tc>
          <w:tcPr>
            <w:tcW w:w="475" w:type="dxa"/>
          </w:tcPr>
          <w:p w14:paraId="74E6E233"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5880BA3C"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5D75657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c>
          <w:tcPr>
            <w:tcW w:w="475" w:type="dxa"/>
          </w:tcPr>
          <w:p w14:paraId="7BC16B2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4637AAF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60A7188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475" w:type="dxa"/>
            <w:shd w:val="clear" w:color="auto" w:fill="FFFF00"/>
          </w:tcPr>
          <w:p w14:paraId="0563E4FC"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c>
          <w:tcPr>
            <w:tcW w:w="475" w:type="dxa"/>
          </w:tcPr>
          <w:p w14:paraId="64543C09"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0E9010B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47DE2874"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r>
      <w:tr w:rsidR="00B832F7" w:rsidRPr="00833C2B" w14:paraId="1603BCA7" w14:textId="77777777" w:rsidTr="00C64468">
        <w:tc>
          <w:tcPr>
            <w:tcW w:w="399" w:type="dxa"/>
          </w:tcPr>
          <w:p w14:paraId="396CB6CC"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8</w:t>
            </w:r>
          </w:p>
        </w:tc>
        <w:tc>
          <w:tcPr>
            <w:tcW w:w="475" w:type="dxa"/>
          </w:tcPr>
          <w:p w14:paraId="1AAD8C4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c>
          <w:tcPr>
            <w:tcW w:w="475" w:type="dxa"/>
          </w:tcPr>
          <w:p w14:paraId="0EEB1CF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6CC2164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c>
          <w:tcPr>
            <w:tcW w:w="475" w:type="dxa"/>
          </w:tcPr>
          <w:p w14:paraId="6CDD7BA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07DCC79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3BE21904"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shd w:val="clear" w:color="auto" w:fill="FFFF00"/>
          </w:tcPr>
          <w:p w14:paraId="6BE67F8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8</w:t>
            </w:r>
          </w:p>
        </w:tc>
        <w:tc>
          <w:tcPr>
            <w:tcW w:w="475" w:type="dxa"/>
          </w:tcPr>
          <w:p w14:paraId="04B7260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475" w:type="dxa"/>
          </w:tcPr>
          <w:p w14:paraId="013B89A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c>
          <w:tcPr>
            <w:tcW w:w="475" w:type="dxa"/>
          </w:tcPr>
          <w:p w14:paraId="641BB53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r>
      <w:tr w:rsidR="00B832F7" w:rsidRPr="00833C2B" w14:paraId="6E9CAECD" w14:textId="77777777" w:rsidTr="00C64468">
        <w:trPr>
          <w:trHeight w:val="98"/>
        </w:trPr>
        <w:tc>
          <w:tcPr>
            <w:tcW w:w="399" w:type="dxa"/>
          </w:tcPr>
          <w:p w14:paraId="2868FE0E"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9</w:t>
            </w:r>
          </w:p>
        </w:tc>
        <w:tc>
          <w:tcPr>
            <w:tcW w:w="475" w:type="dxa"/>
          </w:tcPr>
          <w:p w14:paraId="5EE71914"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9</w:t>
            </w:r>
          </w:p>
        </w:tc>
        <w:tc>
          <w:tcPr>
            <w:tcW w:w="475" w:type="dxa"/>
          </w:tcPr>
          <w:p w14:paraId="62BA04B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8</w:t>
            </w:r>
          </w:p>
        </w:tc>
        <w:tc>
          <w:tcPr>
            <w:tcW w:w="475" w:type="dxa"/>
          </w:tcPr>
          <w:p w14:paraId="15546C6D"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62D05A0D"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c>
          <w:tcPr>
            <w:tcW w:w="475" w:type="dxa"/>
          </w:tcPr>
          <w:p w14:paraId="6E1B975C"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475" w:type="dxa"/>
          </w:tcPr>
          <w:p w14:paraId="338AA12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shd w:val="clear" w:color="auto" w:fill="FFFF00"/>
          </w:tcPr>
          <w:p w14:paraId="685625D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c>
          <w:tcPr>
            <w:tcW w:w="475" w:type="dxa"/>
          </w:tcPr>
          <w:p w14:paraId="4BF5C76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2EEF734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3326B28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9</w:t>
            </w:r>
          </w:p>
        </w:tc>
      </w:tr>
      <w:tr w:rsidR="00B832F7" w:rsidRPr="00833C2B" w14:paraId="011C6529" w14:textId="77777777" w:rsidTr="00C64468">
        <w:tc>
          <w:tcPr>
            <w:tcW w:w="399" w:type="dxa"/>
          </w:tcPr>
          <w:p w14:paraId="0BEAD7AD"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10</w:t>
            </w:r>
          </w:p>
        </w:tc>
        <w:tc>
          <w:tcPr>
            <w:tcW w:w="475" w:type="dxa"/>
          </w:tcPr>
          <w:p w14:paraId="4B60BC39"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5921AF45"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7C4DDEB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52667EA7"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c>
          <w:tcPr>
            <w:tcW w:w="475" w:type="dxa"/>
          </w:tcPr>
          <w:p w14:paraId="4115BAE3"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475" w:type="dxa"/>
          </w:tcPr>
          <w:p w14:paraId="79AF77B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8</w:t>
            </w:r>
          </w:p>
        </w:tc>
        <w:tc>
          <w:tcPr>
            <w:tcW w:w="475" w:type="dxa"/>
            <w:shd w:val="clear" w:color="auto" w:fill="FFFF00"/>
          </w:tcPr>
          <w:p w14:paraId="5B90C534"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5BEA435D"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10</w:t>
            </w:r>
          </w:p>
        </w:tc>
        <w:tc>
          <w:tcPr>
            <w:tcW w:w="475" w:type="dxa"/>
          </w:tcPr>
          <w:p w14:paraId="4527411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c>
          <w:tcPr>
            <w:tcW w:w="475" w:type="dxa"/>
          </w:tcPr>
          <w:p w14:paraId="0DF813CD"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9</w:t>
            </w:r>
          </w:p>
        </w:tc>
      </w:tr>
    </w:tbl>
    <w:p w14:paraId="39618686" w14:textId="77777777" w:rsidR="00B832F7" w:rsidRPr="00833C2B" w:rsidRDefault="00B832F7" w:rsidP="00B832F7">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p w14:paraId="6D729819" w14:textId="77777777" w:rsidR="00B832F7" w:rsidRPr="00833C2B" w:rsidRDefault="00B832F7" w:rsidP="00B832F7">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lang w:val="mk-MK"/>
        </w:rPr>
      </w:pPr>
    </w:p>
    <w:p w14:paraId="6041DF15" w14:textId="77777777" w:rsidR="00B832F7" w:rsidRPr="00833C2B" w:rsidRDefault="00B832F7" w:rsidP="00B832F7">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lang w:val="mk-MK"/>
        </w:rPr>
      </w:pPr>
    </w:p>
    <w:p w14:paraId="5A1806F6" w14:textId="77777777" w:rsidR="00B832F7" w:rsidRPr="00833C2B" w:rsidRDefault="00B832F7" w:rsidP="00B832F7">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lang w:val="mk-MK"/>
        </w:rPr>
      </w:pPr>
    </w:p>
    <w:p w14:paraId="66CFFF81" w14:textId="77777777" w:rsidR="00B832F7" w:rsidRPr="00833C2B" w:rsidRDefault="00B832F7" w:rsidP="00B832F7">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lang w:val="mk-MK"/>
        </w:rPr>
      </w:pPr>
    </w:p>
    <w:p w14:paraId="5489E688" w14:textId="77777777" w:rsidR="00B832F7" w:rsidRPr="00833C2B" w:rsidRDefault="00B832F7" w:rsidP="00B832F7">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lang w:val="mk-MK"/>
        </w:rPr>
      </w:pPr>
    </w:p>
    <w:p w14:paraId="495DD41C" w14:textId="77777777" w:rsidR="00B832F7" w:rsidRPr="00833C2B" w:rsidRDefault="00B832F7" w:rsidP="00B832F7">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lang w:val="mk-MK"/>
        </w:rPr>
      </w:pPr>
    </w:p>
    <w:p w14:paraId="2F9F14CF" w14:textId="77777777" w:rsidR="00B832F7" w:rsidRPr="00833C2B" w:rsidRDefault="00B832F7" w:rsidP="00B832F7">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lang w:val="mk-MK"/>
        </w:rPr>
      </w:pPr>
    </w:p>
    <w:p w14:paraId="04EE0C7D" w14:textId="77777777" w:rsidR="00B832F7" w:rsidRPr="00833C2B" w:rsidRDefault="00B832F7" w:rsidP="00B832F7">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lang w:val="mk-MK"/>
        </w:rPr>
      </w:pPr>
    </w:p>
    <w:p w14:paraId="3B61CF3B" w14:textId="77777777" w:rsidR="00B832F7" w:rsidRPr="00833C2B" w:rsidRDefault="00B832F7" w:rsidP="00B832F7">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lang w:val="mk-MK"/>
        </w:rPr>
      </w:pPr>
    </w:p>
    <w:p w14:paraId="3257F0A3" w14:textId="77777777" w:rsidR="00B832F7" w:rsidRPr="00833C2B" w:rsidRDefault="00B832F7" w:rsidP="00B832F7">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color="000000"/>
          <w:bdr w:val="nil"/>
          <w:lang w:val="mk-MK"/>
        </w:rPr>
      </w:pPr>
    </w:p>
    <w:p w14:paraId="72B76DC3" w14:textId="77777777" w:rsidR="00B832F7" w:rsidRPr="00833C2B" w:rsidRDefault="00B832F7" w:rsidP="00B832F7">
      <w:pPr>
        <w:numPr>
          <w:ilvl w:val="0"/>
          <w:numId w:val="13"/>
        </w:numPr>
        <w:pBdr>
          <w:top w:val="nil"/>
          <w:left w:val="nil"/>
          <w:bottom w:val="nil"/>
          <w:right w:val="nil"/>
          <w:between w:val="nil"/>
          <w:bar w:val="nil"/>
        </w:pBdr>
        <w:spacing w:after="120" w:line="240" w:lineRule="auto"/>
        <w:ind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b/>
          <w:color w:val="000000"/>
          <w:sz w:val="20"/>
          <w:szCs w:val="20"/>
          <w:u w:color="000000"/>
          <w:bdr w:val="nil"/>
          <w:lang w:val="mk-MK"/>
        </w:rPr>
        <w:t>Ако е  “Не”:</w:t>
      </w:r>
      <w:r w:rsidRPr="00833C2B">
        <w:rPr>
          <w:rFonts w:ascii="Arial Narrow" w:eastAsia="Calibri" w:hAnsi="Arial Narrow" w:cs="Calibri"/>
          <w:color w:val="000000"/>
          <w:sz w:val="20"/>
          <w:szCs w:val="20"/>
          <w:u w:color="000000"/>
          <w:bdr w:val="nil"/>
          <w:lang w:val="mk-MK"/>
        </w:rPr>
        <w:t xml:space="preserve"> </w:t>
      </w:r>
    </w:p>
    <w:p w14:paraId="01FAB5CC" w14:textId="77777777" w:rsidR="00B832F7" w:rsidRPr="00833C2B" w:rsidRDefault="00B832F7" w:rsidP="00B832F7">
      <w:pPr>
        <w:numPr>
          <w:ilvl w:val="1"/>
          <w:numId w:val="13"/>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 xml:space="preserve">Во Табелата 2  подолу, наведете ги шифрите за спор на сите проблеми идентификувани од испитаникот во q15. </w:t>
      </w:r>
    </w:p>
    <w:p w14:paraId="0A1D1294" w14:textId="77777777" w:rsidR="00B832F7" w:rsidRPr="00833C2B" w:rsidRDefault="00B832F7" w:rsidP="00B832F7">
      <w:pPr>
        <w:numPr>
          <w:ilvl w:val="1"/>
          <w:numId w:val="13"/>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 xml:space="preserve">Погледнете а последната цифра од бројот на прашалникот на насловната страна. Ова е бројот на колоната што треба да го заокружите во вашата Кишова таблица. </w:t>
      </w:r>
    </w:p>
    <w:p w14:paraId="185E657A" w14:textId="337BD25F" w:rsidR="00B832F7" w:rsidRPr="00833C2B" w:rsidRDefault="00B832F7" w:rsidP="00B832F7">
      <w:pPr>
        <w:numPr>
          <w:ilvl w:val="1"/>
          <w:numId w:val="11"/>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 xml:space="preserve">Проверете го бројот на проблеми што ги напишавте во Табелата 2 </w:t>
      </w:r>
      <w:r w:rsidR="006C79C1" w:rsidRPr="00833C2B">
        <w:rPr>
          <w:rFonts w:ascii="Arial Narrow" w:eastAsia="Calibri" w:hAnsi="Arial Narrow" w:cs="Calibri"/>
          <w:color w:val="000000"/>
          <w:sz w:val="20"/>
          <w:szCs w:val="20"/>
          <w:u w:color="000000"/>
          <w:bdr w:val="nil"/>
          <w:lang w:val="mk-MK"/>
        </w:rPr>
        <w:t>подолу</w:t>
      </w:r>
      <w:r w:rsidRPr="00833C2B">
        <w:rPr>
          <w:rFonts w:ascii="Arial Narrow" w:eastAsia="Calibri" w:hAnsi="Arial Narrow" w:cs="Calibri"/>
          <w:color w:val="000000"/>
          <w:sz w:val="20"/>
          <w:szCs w:val="20"/>
          <w:u w:color="000000"/>
          <w:bdr w:val="nil"/>
          <w:lang w:val="mk-MK"/>
        </w:rPr>
        <w:t xml:space="preserve">. Ова е бројот на редот што треба да го заокружите во таблицата.  </w:t>
      </w:r>
    </w:p>
    <w:p w14:paraId="7867BC25" w14:textId="77777777" w:rsidR="00B832F7" w:rsidRPr="00833C2B" w:rsidRDefault="00B832F7" w:rsidP="00B832F7">
      <w:pPr>
        <w:numPr>
          <w:ilvl w:val="1"/>
          <w:numId w:val="13"/>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Најдете го полето каде што се спојуваат заокружениот ред и заокружената колона и заокружете го бројот што се појавува во полето. Ова е бројот што треба да го запишете во q16.</w:t>
      </w:r>
    </w:p>
    <w:p w14:paraId="3EA9C94C" w14:textId="77777777" w:rsidR="00B832F7" w:rsidRPr="00833C2B" w:rsidRDefault="00B832F7" w:rsidP="00B832F7">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p w14:paraId="129C2F6B" w14:textId="77777777" w:rsidR="00B832F7" w:rsidRPr="00833C2B" w:rsidRDefault="00B832F7" w:rsidP="00B832F7">
      <w:pPr>
        <w:pBdr>
          <w:top w:val="nil"/>
          <w:left w:val="nil"/>
          <w:bottom w:val="nil"/>
          <w:right w:val="nil"/>
          <w:between w:val="nil"/>
          <w:bar w:val="nil"/>
        </w:pBdr>
        <w:spacing w:after="0" w:line="240" w:lineRule="auto"/>
        <w:ind w:left="0" w:right="0"/>
        <w:rPr>
          <w:rFonts w:ascii="Arial Narrow" w:eastAsia="Calibri" w:hAnsi="Arial Narrow" w:cs="Calibri"/>
          <w:b/>
          <w:color w:val="000000"/>
          <w:sz w:val="20"/>
          <w:szCs w:val="20"/>
          <w:u w:val="single" w:color="000000"/>
          <w:bdr w:val="nil"/>
          <w:lang w:val="mk-MK"/>
        </w:rPr>
      </w:pPr>
      <w:r w:rsidRPr="00833C2B">
        <w:rPr>
          <w:rFonts w:ascii="Arial Narrow" w:eastAsia="Calibri" w:hAnsi="Arial Narrow" w:cs="Calibri"/>
          <w:b/>
          <w:color w:val="000000"/>
          <w:sz w:val="20"/>
          <w:szCs w:val="20"/>
          <w:u w:color="000000"/>
          <w:bdr w:val="nil"/>
          <w:lang w:val="mk-MK"/>
        </w:rPr>
        <w:t xml:space="preserve">ТАБЕЛА 2: ПРОБЛЕМИ СО НИВО НА СЕРИОЗНОСТ ВО  q15 </w:t>
      </w:r>
      <w:r w:rsidRPr="00833C2B">
        <w:rPr>
          <w:rFonts w:ascii="Arial Narrow" w:eastAsia="Calibri" w:hAnsi="Arial Narrow" w:cs="Calibri"/>
          <w:b/>
          <w:color w:val="000000"/>
          <w:sz w:val="20"/>
          <w:szCs w:val="20"/>
          <w:u w:val="single" w:color="000000"/>
          <w:bdr w:val="nil"/>
          <w:lang w:val="mk-MK"/>
        </w:rPr>
        <w:t>ПОМАЛКУ ИЛИ ЕДНАКВИ СО “3” (0, 1, 2, 3, or НЗ/БО)</w:t>
      </w:r>
    </w:p>
    <w:p w14:paraId="0CD3E84D" w14:textId="77777777" w:rsidR="00B832F7" w:rsidRPr="00833C2B" w:rsidRDefault="00B832F7" w:rsidP="00B832F7">
      <w:pPr>
        <w:pBdr>
          <w:top w:val="nil"/>
          <w:left w:val="nil"/>
          <w:bottom w:val="nil"/>
          <w:right w:val="nil"/>
          <w:between w:val="nil"/>
          <w:bar w:val="nil"/>
        </w:pBdr>
        <w:spacing w:after="0" w:line="240" w:lineRule="auto"/>
        <w:ind w:left="0" w:right="0"/>
        <w:jc w:val="both"/>
        <w:rPr>
          <w:rFonts w:ascii="Arial Narrow" w:eastAsia="Calibri" w:hAnsi="Arial Narrow" w:cs="Calibri"/>
          <w:b/>
          <w:color w:val="000000"/>
          <w:sz w:val="20"/>
          <w:szCs w:val="20"/>
          <w:u w:val="single" w:color="000000"/>
          <w:bdr w:val="nil"/>
          <w:lang w:val="mk-MK"/>
        </w:rPr>
      </w:pPr>
    </w:p>
    <w:tbl>
      <w:tblPr>
        <w:tblW w:w="10368" w:type="dxa"/>
        <w:tblInd w:w="-4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96"/>
        <w:gridCol w:w="1296"/>
        <w:gridCol w:w="1296"/>
        <w:gridCol w:w="1296"/>
        <w:gridCol w:w="1296"/>
        <w:gridCol w:w="1296"/>
        <w:gridCol w:w="1296"/>
        <w:gridCol w:w="1296"/>
      </w:tblGrid>
      <w:tr w:rsidR="00B832F7" w:rsidRPr="00833C2B" w14:paraId="72B03939" w14:textId="77777777" w:rsidTr="00C64468">
        <w:trPr>
          <w:trHeight w:val="99"/>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38FF0"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 xml:space="preserve">Проблем ИД </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35CC58"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b/>
                <w:bCs/>
                <w:color w:val="000000"/>
                <w:sz w:val="20"/>
                <w:szCs w:val="20"/>
                <w:u w:color="000000"/>
                <w:bdr w:val="nil"/>
                <w:lang w:val="mk-MK"/>
              </w:rPr>
              <w:t xml:space="preserve">Тип Код на Проблемот  </w:t>
            </w:r>
          </w:p>
        </w:tc>
        <w:tc>
          <w:tcPr>
            <w:tcW w:w="1296" w:type="dxa"/>
            <w:tcBorders>
              <w:top w:val="single" w:sz="4" w:space="0" w:color="000000"/>
              <w:left w:val="single" w:sz="4" w:space="0" w:color="000000"/>
              <w:bottom w:val="single" w:sz="4" w:space="0" w:color="000000"/>
              <w:right w:val="single" w:sz="4" w:space="0" w:color="000000"/>
            </w:tcBorders>
          </w:tcPr>
          <w:p w14:paraId="6CED23DB"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Проблем ИД</w:t>
            </w:r>
          </w:p>
        </w:tc>
        <w:tc>
          <w:tcPr>
            <w:tcW w:w="1296" w:type="dxa"/>
            <w:tcBorders>
              <w:top w:val="single" w:sz="4" w:space="0" w:color="000000"/>
              <w:left w:val="single" w:sz="4" w:space="0" w:color="000000"/>
              <w:bottom w:val="single" w:sz="4" w:space="0" w:color="000000"/>
              <w:right w:val="single" w:sz="4" w:space="0" w:color="000000"/>
            </w:tcBorders>
          </w:tcPr>
          <w:p w14:paraId="60858B3B"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lang w:val="mk-MK"/>
              </w:rPr>
            </w:pPr>
            <w:r w:rsidRPr="00833C2B">
              <w:rPr>
                <w:rFonts w:ascii="Arial Narrow" w:eastAsia="Calibri" w:hAnsi="Arial Narrow" w:cs="Calibri"/>
                <w:b/>
                <w:bCs/>
                <w:color w:val="000000"/>
                <w:sz w:val="20"/>
                <w:szCs w:val="20"/>
                <w:u w:color="000000"/>
                <w:bdr w:val="nil"/>
                <w:lang w:val="mk-MK"/>
              </w:rPr>
              <w:t xml:space="preserve">Тип Код на Проблемот  </w:t>
            </w:r>
          </w:p>
        </w:tc>
        <w:tc>
          <w:tcPr>
            <w:tcW w:w="1296" w:type="dxa"/>
            <w:tcBorders>
              <w:top w:val="single" w:sz="4" w:space="0" w:color="000000"/>
              <w:left w:val="single" w:sz="4" w:space="0" w:color="000000"/>
              <w:bottom w:val="single" w:sz="4" w:space="0" w:color="000000"/>
              <w:right w:val="single" w:sz="4" w:space="0" w:color="000000"/>
            </w:tcBorders>
          </w:tcPr>
          <w:p w14:paraId="7E3B4E3E"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Проблем ИД</w:t>
            </w:r>
          </w:p>
        </w:tc>
        <w:tc>
          <w:tcPr>
            <w:tcW w:w="1296" w:type="dxa"/>
            <w:tcBorders>
              <w:top w:val="single" w:sz="4" w:space="0" w:color="000000"/>
              <w:left w:val="single" w:sz="4" w:space="0" w:color="000000"/>
              <w:bottom w:val="single" w:sz="4" w:space="0" w:color="000000"/>
              <w:right w:val="single" w:sz="4" w:space="0" w:color="000000"/>
            </w:tcBorders>
          </w:tcPr>
          <w:p w14:paraId="44358B5F"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lang w:val="mk-MK"/>
              </w:rPr>
            </w:pPr>
            <w:r w:rsidRPr="00833C2B">
              <w:rPr>
                <w:rFonts w:ascii="Arial Narrow" w:eastAsia="Calibri" w:hAnsi="Arial Narrow" w:cs="Calibri"/>
                <w:b/>
                <w:bCs/>
                <w:color w:val="000000"/>
                <w:sz w:val="20"/>
                <w:szCs w:val="20"/>
                <w:u w:color="000000"/>
                <w:bdr w:val="nil"/>
                <w:lang w:val="mk-MK"/>
              </w:rPr>
              <w:t xml:space="preserve">Тип Код на Проблемот  </w:t>
            </w:r>
          </w:p>
        </w:tc>
        <w:tc>
          <w:tcPr>
            <w:tcW w:w="1296" w:type="dxa"/>
            <w:tcBorders>
              <w:top w:val="single" w:sz="4" w:space="0" w:color="000000"/>
              <w:left w:val="single" w:sz="4" w:space="0" w:color="000000"/>
              <w:bottom w:val="single" w:sz="4" w:space="0" w:color="000000"/>
              <w:right w:val="single" w:sz="4" w:space="0" w:color="000000"/>
            </w:tcBorders>
          </w:tcPr>
          <w:p w14:paraId="55309640"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Проблем ИД</w:t>
            </w:r>
          </w:p>
        </w:tc>
        <w:tc>
          <w:tcPr>
            <w:tcW w:w="1296" w:type="dxa"/>
            <w:tcBorders>
              <w:top w:val="single" w:sz="4" w:space="0" w:color="000000"/>
              <w:left w:val="single" w:sz="4" w:space="0" w:color="000000"/>
              <w:bottom w:val="single" w:sz="4" w:space="0" w:color="000000"/>
              <w:right w:val="single" w:sz="4" w:space="0" w:color="000000"/>
            </w:tcBorders>
          </w:tcPr>
          <w:p w14:paraId="4400EDD1"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b/>
                <w:bCs/>
                <w:color w:val="000000"/>
                <w:sz w:val="20"/>
                <w:szCs w:val="20"/>
                <w:u w:color="000000"/>
                <w:bdr w:val="nil"/>
                <w:lang w:val="mk-MK"/>
              </w:rPr>
            </w:pPr>
            <w:r w:rsidRPr="00833C2B">
              <w:rPr>
                <w:rFonts w:ascii="Arial Narrow" w:eastAsia="Calibri" w:hAnsi="Arial Narrow" w:cs="Calibri"/>
                <w:b/>
                <w:bCs/>
                <w:color w:val="000000"/>
                <w:sz w:val="20"/>
                <w:szCs w:val="20"/>
                <w:u w:color="000000"/>
                <w:bdr w:val="nil"/>
                <w:lang w:val="mk-MK"/>
              </w:rPr>
              <w:t xml:space="preserve">Тип Код на Проблемот  </w:t>
            </w:r>
          </w:p>
        </w:tc>
      </w:tr>
      <w:tr w:rsidR="00B832F7" w:rsidRPr="00833C2B" w14:paraId="6B4EE730" w14:textId="77777777" w:rsidTr="00C64468">
        <w:trPr>
          <w:trHeight w:val="288"/>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038CA"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F8B9A"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2AFB7447"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11</w:t>
            </w:r>
          </w:p>
        </w:tc>
        <w:tc>
          <w:tcPr>
            <w:tcW w:w="1296" w:type="dxa"/>
            <w:tcBorders>
              <w:top w:val="single" w:sz="4" w:space="0" w:color="000000"/>
              <w:left w:val="single" w:sz="4" w:space="0" w:color="000000"/>
              <w:bottom w:val="single" w:sz="4" w:space="0" w:color="000000"/>
              <w:right w:val="single" w:sz="4" w:space="0" w:color="000000"/>
            </w:tcBorders>
          </w:tcPr>
          <w:p w14:paraId="0BA89FC3"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5F05B8C1"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21</w:t>
            </w:r>
          </w:p>
        </w:tc>
        <w:tc>
          <w:tcPr>
            <w:tcW w:w="1296" w:type="dxa"/>
            <w:tcBorders>
              <w:top w:val="single" w:sz="4" w:space="0" w:color="000000"/>
              <w:left w:val="single" w:sz="4" w:space="0" w:color="000000"/>
              <w:bottom w:val="single" w:sz="4" w:space="0" w:color="000000"/>
              <w:right w:val="single" w:sz="4" w:space="0" w:color="000000"/>
            </w:tcBorders>
          </w:tcPr>
          <w:p w14:paraId="798DB7CD"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4CD11EB2"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31</w:t>
            </w:r>
          </w:p>
        </w:tc>
        <w:tc>
          <w:tcPr>
            <w:tcW w:w="1296" w:type="dxa"/>
            <w:tcBorders>
              <w:top w:val="single" w:sz="4" w:space="0" w:color="000000"/>
              <w:left w:val="single" w:sz="4" w:space="0" w:color="000000"/>
              <w:bottom w:val="single" w:sz="4" w:space="0" w:color="000000"/>
              <w:right w:val="single" w:sz="4" w:space="0" w:color="000000"/>
            </w:tcBorders>
          </w:tcPr>
          <w:p w14:paraId="0D9369CF"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42C48E61"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81718"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ADAE5"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005C619B"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12</w:t>
            </w:r>
          </w:p>
        </w:tc>
        <w:tc>
          <w:tcPr>
            <w:tcW w:w="1296" w:type="dxa"/>
            <w:tcBorders>
              <w:top w:val="single" w:sz="4" w:space="0" w:color="000000"/>
              <w:left w:val="single" w:sz="4" w:space="0" w:color="000000"/>
              <w:bottom w:val="single" w:sz="4" w:space="0" w:color="000000"/>
              <w:right w:val="single" w:sz="4" w:space="0" w:color="000000"/>
            </w:tcBorders>
          </w:tcPr>
          <w:p w14:paraId="731925B0"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26C7BB7D"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22</w:t>
            </w:r>
          </w:p>
        </w:tc>
        <w:tc>
          <w:tcPr>
            <w:tcW w:w="1296" w:type="dxa"/>
            <w:tcBorders>
              <w:top w:val="single" w:sz="4" w:space="0" w:color="000000"/>
              <w:left w:val="single" w:sz="4" w:space="0" w:color="000000"/>
              <w:bottom w:val="single" w:sz="4" w:space="0" w:color="000000"/>
              <w:right w:val="single" w:sz="4" w:space="0" w:color="000000"/>
            </w:tcBorders>
          </w:tcPr>
          <w:p w14:paraId="57707783"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10A5B2E9"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32</w:t>
            </w:r>
          </w:p>
        </w:tc>
        <w:tc>
          <w:tcPr>
            <w:tcW w:w="1296" w:type="dxa"/>
            <w:tcBorders>
              <w:top w:val="single" w:sz="4" w:space="0" w:color="000000"/>
              <w:left w:val="single" w:sz="4" w:space="0" w:color="000000"/>
              <w:bottom w:val="single" w:sz="4" w:space="0" w:color="000000"/>
              <w:right w:val="single" w:sz="4" w:space="0" w:color="000000"/>
            </w:tcBorders>
          </w:tcPr>
          <w:p w14:paraId="3FCD51B6"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3379F874"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970239"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CF62A"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1ABC583E"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13</w:t>
            </w:r>
          </w:p>
        </w:tc>
        <w:tc>
          <w:tcPr>
            <w:tcW w:w="1296" w:type="dxa"/>
            <w:tcBorders>
              <w:top w:val="single" w:sz="4" w:space="0" w:color="000000"/>
              <w:left w:val="single" w:sz="4" w:space="0" w:color="000000"/>
              <w:bottom w:val="single" w:sz="4" w:space="0" w:color="000000"/>
              <w:right w:val="single" w:sz="4" w:space="0" w:color="000000"/>
            </w:tcBorders>
          </w:tcPr>
          <w:p w14:paraId="4691F1BB"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67F3628B"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23</w:t>
            </w:r>
          </w:p>
        </w:tc>
        <w:tc>
          <w:tcPr>
            <w:tcW w:w="1296" w:type="dxa"/>
            <w:tcBorders>
              <w:top w:val="single" w:sz="4" w:space="0" w:color="000000"/>
              <w:left w:val="single" w:sz="4" w:space="0" w:color="000000"/>
              <w:bottom w:val="single" w:sz="4" w:space="0" w:color="000000"/>
              <w:right w:val="single" w:sz="4" w:space="0" w:color="000000"/>
            </w:tcBorders>
          </w:tcPr>
          <w:p w14:paraId="7F185B4A"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64731C31"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33</w:t>
            </w:r>
          </w:p>
        </w:tc>
        <w:tc>
          <w:tcPr>
            <w:tcW w:w="1296" w:type="dxa"/>
            <w:tcBorders>
              <w:top w:val="single" w:sz="4" w:space="0" w:color="000000"/>
              <w:left w:val="single" w:sz="4" w:space="0" w:color="000000"/>
              <w:bottom w:val="single" w:sz="4" w:space="0" w:color="000000"/>
              <w:right w:val="single" w:sz="4" w:space="0" w:color="000000"/>
            </w:tcBorders>
          </w:tcPr>
          <w:p w14:paraId="2F0D7CD0"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187EAE75"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D3927"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4</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68427"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16C8B718"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14</w:t>
            </w:r>
          </w:p>
        </w:tc>
        <w:tc>
          <w:tcPr>
            <w:tcW w:w="1296" w:type="dxa"/>
            <w:tcBorders>
              <w:top w:val="single" w:sz="4" w:space="0" w:color="000000"/>
              <w:left w:val="single" w:sz="4" w:space="0" w:color="000000"/>
              <w:bottom w:val="single" w:sz="4" w:space="0" w:color="000000"/>
              <w:right w:val="single" w:sz="4" w:space="0" w:color="000000"/>
            </w:tcBorders>
          </w:tcPr>
          <w:p w14:paraId="2D24CEFD"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78258D62"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24</w:t>
            </w:r>
          </w:p>
        </w:tc>
        <w:tc>
          <w:tcPr>
            <w:tcW w:w="1296" w:type="dxa"/>
            <w:tcBorders>
              <w:top w:val="single" w:sz="4" w:space="0" w:color="000000"/>
              <w:left w:val="single" w:sz="4" w:space="0" w:color="000000"/>
              <w:bottom w:val="single" w:sz="4" w:space="0" w:color="000000"/>
              <w:right w:val="single" w:sz="4" w:space="0" w:color="000000"/>
            </w:tcBorders>
          </w:tcPr>
          <w:p w14:paraId="53ADE1C2"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50BAC4BD"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34</w:t>
            </w:r>
          </w:p>
        </w:tc>
        <w:tc>
          <w:tcPr>
            <w:tcW w:w="1296" w:type="dxa"/>
            <w:tcBorders>
              <w:top w:val="single" w:sz="4" w:space="0" w:color="000000"/>
              <w:left w:val="single" w:sz="4" w:space="0" w:color="000000"/>
              <w:bottom w:val="single" w:sz="4" w:space="0" w:color="000000"/>
              <w:right w:val="single" w:sz="4" w:space="0" w:color="000000"/>
            </w:tcBorders>
          </w:tcPr>
          <w:p w14:paraId="281A6AC4"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1F890141"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77C65"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5</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C09E2"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56C3D8C0"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15</w:t>
            </w:r>
          </w:p>
        </w:tc>
        <w:tc>
          <w:tcPr>
            <w:tcW w:w="1296" w:type="dxa"/>
            <w:tcBorders>
              <w:top w:val="single" w:sz="4" w:space="0" w:color="000000"/>
              <w:left w:val="single" w:sz="4" w:space="0" w:color="000000"/>
              <w:bottom w:val="single" w:sz="4" w:space="0" w:color="000000"/>
              <w:right w:val="single" w:sz="4" w:space="0" w:color="000000"/>
            </w:tcBorders>
          </w:tcPr>
          <w:p w14:paraId="325F19B0"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056949E9"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25</w:t>
            </w:r>
          </w:p>
        </w:tc>
        <w:tc>
          <w:tcPr>
            <w:tcW w:w="1296" w:type="dxa"/>
            <w:tcBorders>
              <w:top w:val="single" w:sz="4" w:space="0" w:color="000000"/>
              <w:left w:val="single" w:sz="4" w:space="0" w:color="000000"/>
              <w:bottom w:val="single" w:sz="4" w:space="0" w:color="000000"/>
              <w:right w:val="single" w:sz="4" w:space="0" w:color="000000"/>
            </w:tcBorders>
          </w:tcPr>
          <w:p w14:paraId="3345225F"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7E446F39"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35</w:t>
            </w:r>
          </w:p>
        </w:tc>
        <w:tc>
          <w:tcPr>
            <w:tcW w:w="1296" w:type="dxa"/>
            <w:tcBorders>
              <w:top w:val="single" w:sz="4" w:space="0" w:color="000000"/>
              <w:left w:val="single" w:sz="4" w:space="0" w:color="000000"/>
              <w:bottom w:val="single" w:sz="4" w:space="0" w:color="000000"/>
              <w:right w:val="single" w:sz="4" w:space="0" w:color="000000"/>
            </w:tcBorders>
          </w:tcPr>
          <w:p w14:paraId="226BE04F"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31C69C75"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1EA2F"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6</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820987"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01B474EF"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16</w:t>
            </w:r>
          </w:p>
        </w:tc>
        <w:tc>
          <w:tcPr>
            <w:tcW w:w="1296" w:type="dxa"/>
            <w:tcBorders>
              <w:top w:val="single" w:sz="4" w:space="0" w:color="000000"/>
              <w:left w:val="single" w:sz="4" w:space="0" w:color="000000"/>
              <w:bottom w:val="single" w:sz="4" w:space="0" w:color="000000"/>
              <w:right w:val="single" w:sz="4" w:space="0" w:color="000000"/>
            </w:tcBorders>
          </w:tcPr>
          <w:p w14:paraId="02F6B617"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4DB44BDA"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26</w:t>
            </w:r>
          </w:p>
        </w:tc>
        <w:tc>
          <w:tcPr>
            <w:tcW w:w="1296" w:type="dxa"/>
            <w:tcBorders>
              <w:top w:val="single" w:sz="4" w:space="0" w:color="000000"/>
              <w:left w:val="single" w:sz="4" w:space="0" w:color="000000"/>
              <w:bottom w:val="single" w:sz="4" w:space="0" w:color="000000"/>
              <w:right w:val="single" w:sz="4" w:space="0" w:color="000000"/>
            </w:tcBorders>
          </w:tcPr>
          <w:p w14:paraId="18CEBD37"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4E3D9CB4"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36</w:t>
            </w:r>
          </w:p>
        </w:tc>
        <w:tc>
          <w:tcPr>
            <w:tcW w:w="1296" w:type="dxa"/>
            <w:tcBorders>
              <w:top w:val="single" w:sz="4" w:space="0" w:color="000000"/>
              <w:left w:val="single" w:sz="4" w:space="0" w:color="000000"/>
              <w:bottom w:val="single" w:sz="4" w:space="0" w:color="000000"/>
              <w:right w:val="single" w:sz="4" w:space="0" w:color="000000"/>
            </w:tcBorders>
          </w:tcPr>
          <w:p w14:paraId="2CB1884C"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6C828CC7"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6D0DF8"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7</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DB84A"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3653B684"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17</w:t>
            </w:r>
          </w:p>
        </w:tc>
        <w:tc>
          <w:tcPr>
            <w:tcW w:w="1296" w:type="dxa"/>
            <w:tcBorders>
              <w:top w:val="single" w:sz="4" w:space="0" w:color="000000"/>
              <w:left w:val="single" w:sz="4" w:space="0" w:color="000000"/>
              <w:bottom w:val="single" w:sz="4" w:space="0" w:color="000000"/>
              <w:right w:val="single" w:sz="4" w:space="0" w:color="000000"/>
            </w:tcBorders>
          </w:tcPr>
          <w:p w14:paraId="448DB24E"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0AFE37B3"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27</w:t>
            </w:r>
          </w:p>
        </w:tc>
        <w:tc>
          <w:tcPr>
            <w:tcW w:w="1296" w:type="dxa"/>
            <w:tcBorders>
              <w:top w:val="single" w:sz="4" w:space="0" w:color="000000"/>
              <w:left w:val="single" w:sz="4" w:space="0" w:color="000000"/>
              <w:bottom w:val="single" w:sz="4" w:space="0" w:color="000000"/>
              <w:right w:val="single" w:sz="4" w:space="0" w:color="000000"/>
            </w:tcBorders>
          </w:tcPr>
          <w:p w14:paraId="55AB8DF1"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31712E11"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37</w:t>
            </w:r>
          </w:p>
        </w:tc>
        <w:tc>
          <w:tcPr>
            <w:tcW w:w="1296" w:type="dxa"/>
            <w:tcBorders>
              <w:top w:val="single" w:sz="4" w:space="0" w:color="000000"/>
              <w:left w:val="single" w:sz="4" w:space="0" w:color="000000"/>
              <w:bottom w:val="single" w:sz="4" w:space="0" w:color="000000"/>
              <w:right w:val="single" w:sz="4" w:space="0" w:color="000000"/>
            </w:tcBorders>
          </w:tcPr>
          <w:p w14:paraId="5E012202"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70717BC8"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5F9744"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8</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3AF7F9"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4647F75B"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18</w:t>
            </w:r>
          </w:p>
        </w:tc>
        <w:tc>
          <w:tcPr>
            <w:tcW w:w="1296" w:type="dxa"/>
            <w:tcBorders>
              <w:top w:val="single" w:sz="4" w:space="0" w:color="000000"/>
              <w:left w:val="single" w:sz="4" w:space="0" w:color="000000"/>
              <w:bottom w:val="single" w:sz="4" w:space="0" w:color="000000"/>
              <w:right w:val="single" w:sz="4" w:space="0" w:color="000000"/>
            </w:tcBorders>
          </w:tcPr>
          <w:p w14:paraId="51E9271D"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788E6131"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28</w:t>
            </w:r>
          </w:p>
        </w:tc>
        <w:tc>
          <w:tcPr>
            <w:tcW w:w="1296" w:type="dxa"/>
            <w:tcBorders>
              <w:top w:val="single" w:sz="4" w:space="0" w:color="000000"/>
              <w:left w:val="single" w:sz="4" w:space="0" w:color="000000"/>
              <w:bottom w:val="single" w:sz="4" w:space="0" w:color="000000"/>
              <w:right w:val="single" w:sz="4" w:space="0" w:color="000000"/>
            </w:tcBorders>
          </w:tcPr>
          <w:p w14:paraId="093396F4"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1B32D5C0"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083EE8B1"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1A7905E6"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68B4F"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9</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3B4605"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78F9EC01"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19</w:t>
            </w:r>
          </w:p>
        </w:tc>
        <w:tc>
          <w:tcPr>
            <w:tcW w:w="1296" w:type="dxa"/>
            <w:tcBorders>
              <w:top w:val="single" w:sz="4" w:space="0" w:color="000000"/>
              <w:left w:val="single" w:sz="4" w:space="0" w:color="000000"/>
              <w:bottom w:val="single" w:sz="4" w:space="0" w:color="000000"/>
              <w:right w:val="single" w:sz="4" w:space="0" w:color="000000"/>
            </w:tcBorders>
          </w:tcPr>
          <w:p w14:paraId="26DFD96D"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74A4F633"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29</w:t>
            </w:r>
          </w:p>
        </w:tc>
        <w:tc>
          <w:tcPr>
            <w:tcW w:w="1296" w:type="dxa"/>
            <w:tcBorders>
              <w:top w:val="single" w:sz="4" w:space="0" w:color="000000"/>
              <w:left w:val="single" w:sz="4" w:space="0" w:color="000000"/>
              <w:bottom w:val="single" w:sz="4" w:space="0" w:color="000000"/>
              <w:right w:val="single" w:sz="4" w:space="0" w:color="000000"/>
            </w:tcBorders>
          </w:tcPr>
          <w:p w14:paraId="7785E6EE"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66F92195"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7E8A4B55"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r w:rsidR="00B832F7" w:rsidRPr="00833C2B" w14:paraId="69452495" w14:textId="77777777" w:rsidTr="00C64468">
        <w:trPr>
          <w:trHeight w:val="20"/>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41283" w14:textId="77777777" w:rsidR="00B832F7" w:rsidRPr="00833C2B" w:rsidRDefault="00B832F7" w:rsidP="00C64468">
            <w:pPr>
              <w:pBdr>
                <w:top w:val="nil"/>
                <w:left w:val="nil"/>
                <w:bottom w:val="nil"/>
                <w:right w:val="nil"/>
                <w:between w:val="nil"/>
                <w:bar w:val="nil"/>
              </w:pBdr>
              <w:spacing w:after="0" w:line="240" w:lineRule="auto"/>
              <w:ind w:left="0" w:right="0"/>
              <w:jc w:val="center"/>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10</w:t>
            </w:r>
          </w:p>
        </w:tc>
        <w:tc>
          <w:tcPr>
            <w:tcW w:w="12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A6E9C7"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2D636E5B"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20</w:t>
            </w:r>
          </w:p>
        </w:tc>
        <w:tc>
          <w:tcPr>
            <w:tcW w:w="1296" w:type="dxa"/>
            <w:tcBorders>
              <w:top w:val="single" w:sz="4" w:space="0" w:color="000000"/>
              <w:left w:val="single" w:sz="4" w:space="0" w:color="000000"/>
              <w:bottom w:val="single" w:sz="4" w:space="0" w:color="000000"/>
              <w:right w:val="single" w:sz="4" w:space="0" w:color="000000"/>
            </w:tcBorders>
          </w:tcPr>
          <w:p w14:paraId="5A8D6496"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7D58ABED"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30</w:t>
            </w:r>
          </w:p>
        </w:tc>
        <w:tc>
          <w:tcPr>
            <w:tcW w:w="1296" w:type="dxa"/>
            <w:tcBorders>
              <w:top w:val="single" w:sz="4" w:space="0" w:color="000000"/>
              <w:left w:val="single" w:sz="4" w:space="0" w:color="000000"/>
              <w:bottom w:val="single" w:sz="4" w:space="0" w:color="000000"/>
              <w:right w:val="single" w:sz="4" w:space="0" w:color="000000"/>
            </w:tcBorders>
          </w:tcPr>
          <w:p w14:paraId="4DC89058"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22565384"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c>
          <w:tcPr>
            <w:tcW w:w="1296" w:type="dxa"/>
            <w:tcBorders>
              <w:top w:val="single" w:sz="4" w:space="0" w:color="000000"/>
              <w:left w:val="single" w:sz="4" w:space="0" w:color="000000"/>
              <w:bottom w:val="single" w:sz="4" w:space="0" w:color="000000"/>
              <w:right w:val="single" w:sz="4" w:space="0" w:color="000000"/>
            </w:tcBorders>
          </w:tcPr>
          <w:p w14:paraId="64CEB6BC" w14:textId="77777777" w:rsidR="00B832F7" w:rsidRPr="00833C2B" w:rsidRDefault="00B832F7" w:rsidP="00C64468">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tc>
      </w:tr>
    </w:tbl>
    <w:p w14:paraId="1C99639D" w14:textId="77777777" w:rsidR="00B832F7" w:rsidRPr="00833C2B" w:rsidRDefault="00B832F7" w:rsidP="00B832F7">
      <w:pPr>
        <w:spacing w:after="0" w:line="240" w:lineRule="auto"/>
        <w:ind w:left="0" w:right="0"/>
        <w:jc w:val="both"/>
        <w:rPr>
          <w:rFonts w:ascii="Arial Narrow" w:eastAsia="Calibri" w:hAnsi="Arial Narrow" w:cs="Calibri"/>
          <w:b/>
          <w:sz w:val="20"/>
          <w:szCs w:val="20"/>
          <w:lang w:val="mk-MK"/>
        </w:rPr>
      </w:pPr>
    </w:p>
    <w:p w14:paraId="438F3EB3" w14:textId="77777777" w:rsidR="00B832F7" w:rsidRPr="00833C2B" w:rsidRDefault="00B832F7" w:rsidP="00B832F7">
      <w:pPr>
        <w:pBdr>
          <w:top w:val="nil"/>
          <w:left w:val="nil"/>
          <w:bottom w:val="nil"/>
          <w:right w:val="nil"/>
          <w:between w:val="nil"/>
          <w:bar w:val="nil"/>
        </w:pBdr>
        <w:spacing w:after="120" w:line="240" w:lineRule="auto"/>
        <w:ind w:left="0"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На пример, да претпоставиме дека бројот на прашалникот за домаќинството е ‘3716’, а вие ја користите Кишовата таблица подолу.</w:t>
      </w:r>
    </w:p>
    <w:p w14:paraId="69652980" w14:textId="77777777" w:rsidR="00B832F7" w:rsidRPr="00833C2B" w:rsidRDefault="00B832F7" w:rsidP="00B832F7">
      <w:pPr>
        <w:numPr>
          <w:ilvl w:val="0"/>
          <w:numId w:val="12"/>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 xml:space="preserve">Одете во вашата Кишова тбалица и заокружете го бројот во колоната ('6'). </w:t>
      </w:r>
    </w:p>
    <w:p w14:paraId="68F5F07C" w14:textId="77777777" w:rsidR="00B832F7" w:rsidRPr="00833C2B" w:rsidRDefault="00B832F7" w:rsidP="00B832F7">
      <w:pPr>
        <w:numPr>
          <w:ilvl w:val="0"/>
          <w:numId w:val="12"/>
        </w:numPr>
        <w:pBdr>
          <w:top w:val="nil"/>
          <w:left w:val="nil"/>
          <w:bottom w:val="nil"/>
          <w:right w:val="nil"/>
          <w:between w:val="nil"/>
          <w:bar w:val="nil"/>
        </w:pBdr>
        <w:spacing w:after="0" w:line="240" w:lineRule="auto"/>
        <w:ind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 xml:space="preserve">Ако испитаникот имал три проблеми во Табелата 2, одете во редот 3 и заокружете го бројот на редот  ('3') во вашата Кишова таблица. </w:t>
      </w:r>
    </w:p>
    <w:p w14:paraId="3E17AED9" w14:textId="77777777" w:rsidR="00B832F7" w:rsidRPr="00833C2B" w:rsidRDefault="00B832F7" w:rsidP="00B832F7">
      <w:pPr>
        <w:numPr>
          <w:ilvl w:val="0"/>
          <w:numId w:val="12"/>
        </w:numPr>
        <w:pBdr>
          <w:top w:val="nil"/>
          <w:left w:val="nil"/>
          <w:bottom w:val="nil"/>
          <w:right w:val="nil"/>
          <w:between w:val="nil"/>
          <w:bar w:val="nil"/>
        </w:pBdr>
        <w:spacing w:after="120" w:line="240" w:lineRule="auto"/>
        <w:ind w:right="0"/>
        <w:rPr>
          <w:rFonts w:ascii="Arial Narrow" w:eastAsia="Calibri" w:hAnsi="Arial Narrow" w:cs="Calibri"/>
          <w:color w:val="000000"/>
          <w:sz w:val="20"/>
          <w:szCs w:val="20"/>
          <w:u w:color="000000"/>
          <w:bdr w:val="nil"/>
          <w:lang w:val="mk-MK"/>
        </w:rPr>
      </w:pPr>
      <w:r w:rsidRPr="00833C2B">
        <w:rPr>
          <w:rFonts w:ascii="Arial Narrow" w:eastAsia="Calibri" w:hAnsi="Arial Narrow" w:cs="Calibri"/>
          <w:color w:val="000000"/>
          <w:sz w:val="20"/>
          <w:szCs w:val="20"/>
          <w:u w:color="000000"/>
          <w:bdr w:val="nil"/>
          <w:lang w:val="mk-MK"/>
        </w:rPr>
        <w:t>Нацртајте линии од колоната 6 и редот 3 и најдете го полето каде што се спојуваат двете и заокружете го бројот во него (‘3'). Ова значи дека треба да го изберете третиот проблем што го напишавте во Табела 2 и да го запишете во q16.</w:t>
      </w:r>
    </w:p>
    <w:tbl>
      <w:tblPr>
        <w:tblStyle w:val="TableGrid"/>
        <w:tblpPr w:leftFromText="180" w:rightFromText="180" w:vertAnchor="text" w:horzAnchor="page" w:tblpX="3753" w:tblpY="15"/>
        <w:tblW w:w="5149" w:type="dxa"/>
        <w:tblLook w:val="04A0" w:firstRow="1" w:lastRow="0" w:firstColumn="1" w:lastColumn="0" w:noHBand="0" w:noVBand="1"/>
      </w:tblPr>
      <w:tblGrid>
        <w:gridCol w:w="399"/>
        <w:gridCol w:w="475"/>
        <w:gridCol w:w="475"/>
        <w:gridCol w:w="475"/>
        <w:gridCol w:w="475"/>
        <w:gridCol w:w="475"/>
        <w:gridCol w:w="475"/>
        <w:gridCol w:w="475"/>
        <w:gridCol w:w="475"/>
        <w:gridCol w:w="475"/>
        <w:gridCol w:w="475"/>
      </w:tblGrid>
      <w:tr w:rsidR="00B832F7" w:rsidRPr="00833C2B" w14:paraId="17BA438B" w14:textId="77777777" w:rsidTr="00C64468">
        <w:trPr>
          <w:trHeight w:val="261"/>
        </w:trPr>
        <w:tc>
          <w:tcPr>
            <w:tcW w:w="399" w:type="dxa"/>
          </w:tcPr>
          <w:p w14:paraId="2D9B8097" w14:textId="77777777" w:rsidR="00B832F7" w:rsidRPr="00833C2B" w:rsidRDefault="00B832F7" w:rsidP="00C64468">
            <w:pPr>
              <w:ind w:left="0" w:right="0"/>
              <w:rPr>
                <w:rFonts w:ascii="Arial Narrow" w:eastAsia="Calibri" w:hAnsi="Arial Narrow" w:cs="Times New Roman"/>
                <w:b/>
                <w:sz w:val="20"/>
                <w:szCs w:val="20"/>
                <w:lang w:val="mk-MK"/>
              </w:rPr>
            </w:pPr>
          </w:p>
        </w:tc>
        <w:tc>
          <w:tcPr>
            <w:tcW w:w="475" w:type="dxa"/>
          </w:tcPr>
          <w:p w14:paraId="41A0FED1"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0</w:t>
            </w:r>
          </w:p>
        </w:tc>
        <w:tc>
          <w:tcPr>
            <w:tcW w:w="475" w:type="dxa"/>
          </w:tcPr>
          <w:p w14:paraId="585C6939"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1</w:t>
            </w:r>
          </w:p>
        </w:tc>
        <w:tc>
          <w:tcPr>
            <w:tcW w:w="475" w:type="dxa"/>
          </w:tcPr>
          <w:p w14:paraId="6C3D8C9E"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2</w:t>
            </w:r>
          </w:p>
        </w:tc>
        <w:tc>
          <w:tcPr>
            <w:tcW w:w="475" w:type="dxa"/>
          </w:tcPr>
          <w:p w14:paraId="10486C3B"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3</w:t>
            </w:r>
          </w:p>
        </w:tc>
        <w:tc>
          <w:tcPr>
            <w:tcW w:w="475" w:type="dxa"/>
          </w:tcPr>
          <w:p w14:paraId="456CDD63"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4</w:t>
            </w:r>
          </w:p>
        </w:tc>
        <w:tc>
          <w:tcPr>
            <w:tcW w:w="475" w:type="dxa"/>
          </w:tcPr>
          <w:p w14:paraId="7C760384"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5</w:t>
            </w:r>
          </w:p>
        </w:tc>
        <w:tc>
          <w:tcPr>
            <w:tcW w:w="475" w:type="dxa"/>
            <w:shd w:val="clear" w:color="auto" w:fill="FFFF00"/>
          </w:tcPr>
          <w:p w14:paraId="5671D603"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6</w:t>
            </w:r>
          </w:p>
        </w:tc>
        <w:tc>
          <w:tcPr>
            <w:tcW w:w="475" w:type="dxa"/>
          </w:tcPr>
          <w:p w14:paraId="682C230E"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7</w:t>
            </w:r>
          </w:p>
        </w:tc>
        <w:tc>
          <w:tcPr>
            <w:tcW w:w="475" w:type="dxa"/>
          </w:tcPr>
          <w:p w14:paraId="0049B47E"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8</w:t>
            </w:r>
          </w:p>
        </w:tc>
        <w:tc>
          <w:tcPr>
            <w:tcW w:w="475" w:type="dxa"/>
          </w:tcPr>
          <w:p w14:paraId="269E0889"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9</w:t>
            </w:r>
          </w:p>
        </w:tc>
      </w:tr>
      <w:tr w:rsidR="00B832F7" w:rsidRPr="00833C2B" w14:paraId="523BF183" w14:textId="77777777" w:rsidTr="00C64468">
        <w:tc>
          <w:tcPr>
            <w:tcW w:w="399" w:type="dxa"/>
          </w:tcPr>
          <w:p w14:paraId="5FBDF034"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1</w:t>
            </w:r>
          </w:p>
        </w:tc>
        <w:tc>
          <w:tcPr>
            <w:tcW w:w="475" w:type="dxa"/>
          </w:tcPr>
          <w:p w14:paraId="14B4EA63"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7B90963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74E02D19"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572F060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420619D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7F1975BC"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shd w:val="clear" w:color="auto" w:fill="FFFF00"/>
          </w:tcPr>
          <w:p w14:paraId="0EC6B57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782B8B89"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3994FEA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23FA3E7C"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r>
      <w:tr w:rsidR="00B832F7" w:rsidRPr="00833C2B" w14:paraId="303378AC" w14:textId="77777777" w:rsidTr="00C64468">
        <w:tc>
          <w:tcPr>
            <w:tcW w:w="399" w:type="dxa"/>
          </w:tcPr>
          <w:p w14:paraId="60AD1FF4"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lastRenderedPageBreak/>
              <w:t>2</w:t>
            </w:r>
          </w:p>
        </w:tc>
        <w:tc>
          <w:tcPr>
            <w:tcW w:w="475" w:type="dxa"/>
          </w:tcPr>
          <w:p w14:paraId="6CAFCD0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2F5942E9"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0E68B57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62077C3C"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5436055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37783BB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Borders>
              <w:bottom w:val="single" w:sz="18" w:space="0" w:color="FF0000"/>
            </w:tcBorders>
            <w:shd w:val="clear" w:color="auto" w:fill="FFFF00"/>
          </w:tcPr>
          <w:p w14:paraId="1A96C1A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2490010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43844FD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45F702C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r>
      <w:tr w:rsidR="00B832F7" w:rsidRPr="00833C2B" w14:paraId="1A42B491" w14:textId="77777777" w:rsidTr="00C64468">
        <w:tc>
          <w:tcPr>
            <w:tcW w:w="399" w:type="dxa"/>
            <w:shd w:val="clear" w:color="auto" w:fill="FFFF00"/>
          </w:tcPr>
          <w:p w14:paraId="41A91E2C"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3</w:t>
            </w:r>
          </w:p>
        </w:tc>
        <w:tc>
          <w:tcPr>
            <w:tcW w:w="475" w:type="dxa"/>
            <w:shd w:val="clear" w:color="auto" w:fill="FFFF00"/>
          </w:tcPr>
          <w:p w14:paraId="0FF766F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shd w:val="clear" w:color="auto" w:fill="FFFF00"/>
          </w:tcPr>
          <w:p w14:paraId="2135B134"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shd w:val="clear" w:color="auto" w:fill="FFFF00"/>
          </w:tcPr>
          <w:p w14:paraId="23DBD675"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shd w:val="clear" w:color="auto" w:fill="FFFF00"/>
          </w:tcPr>
          <w:p w14:paraId="43BF13A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shd w:val="clear" w:color="auto" w:fill="FFFF00"/>
          </w:tcPr>
          <w:p w14:paraId="1462D78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Borders>
              <w:right w:val="single" w:sz="18" w:space="0" w:color="FF0000"/>
            </w:tcBorders>
            <w:shd w:val="clear" w:color="auto" w:fill="FFFF00"/>
          </w:tcPr>
          <w:p w14:paraId="2EF2027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Borders>
              <w:top w:val="single" w:sz="18" w:space="0" w:color="FF0000"/>
              <w:left w:val="single" w:sz="18" w:space="0" w:color="FF0000"/>
              <w:bottom w:val="single" w:sz="18" w:space="0" w:color="FF0000"/>
              <w:right w:val="single" w:sz="18" w:space="0" w:color="FF0000"/>
            </w:tcBorders>
            <w:shd w:val="clear" w:color="auto" w:fill="FFFF00"/>
          </w:tcPr>
          <w:p w14:paraId="1554AB0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Borders>
              <w:left w:val="single" w:sz="18" w:space="0" w:color="FF0000"/>
            </w:tcBorders>
            <w:shd w:val="clear" w:color="auto" w:fill="FFFF00"/>
          </w:tcPr>
          <w:p w14:paraId="6C32F12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shd w:val="clear" w:color="auto" w:fill="FFFF00"/>
          </w:tcPr>
          <w:p w14:paraId="795B5B4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shd w:val="clear" w:color="auto" w:fill="FFFF00"/>
          </w:tcPr>
          <w:p w14:paraId="40C9D6D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r>
      <w:tr w:rsidR="00B832F7" w:rsidRPr="00833C2B" w14:paraId="6196A28E" w14:textId="77777777" w:rsidTr="00C64468">
        <w:tc>
          <w:tcPr>
            <w:tcW w:w="399" w:type="dxa"/>
          </w:tcPr>
          <w:p w14:paraId="0C15F1B3"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4</w:t>
            </w:r>
          </w:p>
        </w:tc>
        <w:tc>
          <w:tcPr>
            <w:tcW w:w="475" w:type="dxa"/>
          </w:tcPr>
          <w:p w14:paraId="40E61D65"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57027C77"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156DB3B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2C94BFE3"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61922EB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40173F15"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Borders>
              <w:top w:val="single" w:sz="18" w:space="0" w:color="FF0000"/>
            </w:tcBorders>
            <w:shd w:val="clear" w:color="auto" w:fill="FFFF00"/>
          </w:tcPr>
          <w:p w14:paraId="56DBD43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4A69BFD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55F15DD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27AAE16C"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r>
      <w:tr w:rsidR="00B832F7" w:rsidRPr="00833C2B" w14:paraId="576B9B02" w14:textId="77777777" w:rsidTr="00C64468">
        <w:tc>
          <w:tcPr>
            <w:tcW w:w="399" w:type="dxa"/>
          </w:tcPr>
          <w:p w14:paraId="6AE715DF"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5</w:t>
            </w:r>
          </w:p>
        </w:tc>
        <w:tc>
          <w:tcPr>
            <w:tcW w:w="475" w:type="dxa"/>
          </w:tcPr>
          <w:p w14:paraId="3E3F089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475" w:type="dxa"/>
          </w:tcPr>
          <w:p w14:paraId="133A71F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4431C42D"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443FD0D5"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5F3B5717"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0288F3C9"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475" w:type="dxa"/>
            <w:shd w:val="clear" w:color="auto" w:fill="FFFF00"/>
          </w:tcPr>
          <w:p w14:paraId="5AFD251C"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3C857AC4"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67C388A4"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535DFAC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r>
      <w:tr w:rsidR="00B832F7" w:rsidRPr="00833C2B" w14:paraId="61BD57CF" w14:textId="77777777" w:rsidTr="00C64468">
        <w:tc>
          <w:tcPr>
            <w:tcW w:w="399" w:type="dxa"/>
          </w:tcPr>
          <w:p w14:paraId="56268453"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6</w:t>
            </w:r>
          </w:p>
        </w:tc>
        <w:tc>
          <w:tcPr>
            <w:tcW w:w="475" w:type="dxa"/>
          </w:tcPr>
          <w:p w14:paraId="1EAF53D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475" w:type="dxa"/>
          </w:tcPr>
          <w:p w14:paraId="4731652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4D03876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1B6D5CC5"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c>
          <w:tcPr>
            <w:tcW w:w="475" w:type="dxa"/>
          </w:tcPr>
          <w:p w14:paraId="4D8CC4D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2C6731D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shd w:val="clear" w:color="auto" w:fill="FFFF00"/>
          </w:tcPr>
          <w:p w14:paraId="0DEFA32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475" w:type="dxa"/>
          </w:tcPr>
          <w:p w14:paraId="3D52E2C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2FD32E2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539DA485"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r>
      <w:tr w:rsidR="00B832F7" w:rsidRPr="00833C2B" w14:paraId="778E1AA0" w14:textId="77777777" w:rsidTr="00C64468">
        <w:tc>
          <w:tcPr>
            <w:tcW w:w="399" w:type="dxa"/>
          </w:tcPr>
          <w:p w14:paraId="37DE83B4"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7</w:t>
            </w:r>
          </w:p>
        </w:tc>
        <w:tc>
          <w:tcPr>
            <w:tcW w:w="475" w:type="dxa"/>
          </w:tcPr>
          <w:p w14:paraId="6E6F729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448D1C9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748FD819"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c>
          <w:tcPr>
            <w:tcW w:w="475" w:type="dxa"/>
          </w:tcPr>
          <w:p w14:paraId="4D623D34"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4CD2D32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4EFA474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475" w:type="dxa"/>
            <w:shd w:val="clear" w:color="auto" w:fill="FFFF00"/>
          </w:tcPr>
          <w:p w14:paraId="728DEBD3"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c>
          <w:tcPr>
            <w:tcW w:w="475" w:type="dxa"/>
          </w:tcPr>
          <w:p w14:paraId="499CE6D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235113F0"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78769063"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r>
      <w:tr w:rsidR="00B832F7" w:rsidRPr="00833C2B" w14:paraId="152F74AD" w14:textId="77777777" w:rsidTr="00C64468">
        <w:tc>
          <w:tcPr>
            <w:tcW w:w="399" w:type="dxa"/>
          </w:tcPr>
          <w:p w14:paraId="21A06549"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8</w:t>
            </w:r>
          </w:p>
        </w:tc>
        <w:tc>
          <w:tcPr>
            <w:tcW w:w="475" w:type="dxa"/>
          </w:tcPr>
          <w:p w14:paraId="215A706C"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c>
          <w:tcPr>
            <w:tcW w:w="475" w:type="dxa"/>
          </w:tcPr>
          <w:p w14:paraId="25979CF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446DF01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c>
          <w:tcPr>
            <w:tcW w:w="475" w:type="dxa"/>
          </w:tcPr>
          <w:p w14:paraId="489FC6CB"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349A34E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1AED90D7"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shd w:val="clear" w:color="auto" w:fill="FFFF00"/>
          </w:tcPr>
          <w:p w14:paraId="26DA3DA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8</w:t>
            </w:r>
          </w:p>
        </w:tc>
        <w:tc>
          <w:tcPr>
            <w:tcW w:w="475" w:type="dxa"/>
          </w:tcPr>
          <w:p w14:paraId="1D7D112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475" w:type="dxa"/>
          </w:tcPr>
          <w:p w14:paraId="6208EACD"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c>
          <w:tcPr>
            <w:tcW w:w="475" w:type="dxa"/>
          </w:tcPr>
          <w:p w14:paraId="0B24933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r>
      <w:tr w:rsidR="00B832F7" w:rsidRPr="00833C2B" w14:paraId="08DFF110" w14:textId="77777777" w:rsidTr="00C64468">
        <w:trPr>
          <w:trHeight w:val="98"/>
        </w:trPr>
        <w:tc>
          <w:tcPr>
            <w:tcW w:w="399" w:type="dxa"/>
          </w:tcPr>
          <w:p w14:paraId="589BDB53"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9</w:t>
            </w:r>
          </w:p>
        </w:tc>
        <w:tc>
          <w:tcPr>
            <w:tcW w:w="475" w:type="dxa"/>
          </w:tcPr>
          <w:p w14:paraId="6E39EE1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9</w:t>
            </w:r>
          </w:p>
        </w:tc>
        <w:tc>
          <w:tcPr>
            <w:tcW w:w="475" w:type="dxa"/>
          </w:tcPr>
          <w:p w14:paraId="3F70F57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8</w:t>
            </w:r>
          </w:p>
        </w:tc>
        <w:tc>
          <w:tcPr>
            <w:tcW w:w="475" w:type="dxa"/>
          </w:tcPr>
          <w:p w14:paraId="6B86177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123F41BF"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c>
          <w:tcPr>
            <w:tcW w:w="475" w:type="dxa"/>
          </w:tcPr>
          <w:p w14:paraId="1FC9E646"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475" w:type="dxa"/>
          </w:tcPr>
          <w:p w14:paraId="1F93D383"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shd w:val="clear" w:color="auto" w:fill="FFFF00"/>
          </w:tcPr>
          <w:p w14:paraId="05261864"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c>
          <w:tcPr>
            <w:tcW w:w="475" w:type="dxa"/>
          </w:tcPr>
          <w:p w14:paraId="218278F7"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25675DE5"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0989DC95"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9</w:t>
            </w:r>
          </w:p>
        </w:tc>
      </w:tr>
      <w:tr w:rsidR="00B832F7" w:rsidRPr="00833C2B" w14:paraId="1A88C3EA" w14:textId="77777777" w:rsidTr="00C64468">
        <w:tc>
          <w:tcPr>
            <w:tcW w:w="399" w:type="dxa"/>
          </w:tcPr>
          <w:p w14:paraId="122F9761" w14:textId="77777777" w:rsidR="00B832F7" w:rsidRPr="00833C2B" w:rsidRDefault="00B832F7" w:rsidP="00C64468">
            <w:pPr>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10</w:t>
            </w:r>
          </w:p>
        </w:tc>
        <w:tc>
          <w:tcPr>
            <w:tcW w:w="475" w:type="dxa"/>
          </w:tcPr>
          <w:p w14:paraId="46CF304A"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4</w:t>
            </w:r>
          </w:p>
        </w:tc>
        <w:tc>
          <w:tcPr>
            <w:tcW w:w="475" w:type="dxa"/>
          </w:tcPr>
          <w:p w14:paraId="157C6EBD"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w:t>
            </w:r>
          </w:p>
        </w:tc>
        <w:tc>
          <w:tcPr>
            <w:tcW w:w="475" w:type="dxa"/>
          </w:tcPr>
          <w:p w14:paraId="61B0F2B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2</w:t>
            </w:r>
          </w:p>
        </w:tc>
        <w:tc>
          <w:tcPr>
            <w:tcW w:w="475" w:type="dxa"/>
          </w:tcPr>
          <w:p w14:paraId="5C5B6CAE"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7</w:t>
            </w:r>
          </w:p>
        </w:tc>
        <w:tc>
          <w:tcPr>
            <w:tcW w:w="475" w:type="dxa"/>
          </w:tcPr>
          <w:p w14:paraId="3A653D22"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5</w:t>
            </w:r>
          </w:p>
        </w:tc>
        <w:tc>
          <w:tcPr>
            <w:tcW w:w="475" w:type="dxa"/>
          </w:tcPr>
          <w:p w14:paraId="58E706BC"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8</w:t>
            </w:r>
          </w:p>
        </w:tc>
        <w:tc>
          <w:tcPr>
            <w:tcW w:w="475" w:type="dxa"/>
            <w:shd w:val="clear" w:color="auto" w:fill="FFFF00"/>
          </w:tcPr>
          <w:p w14:paraId="31FA3BC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3</w:t>
            </w:r>
          </w:p>
        </w:tc>
        <w:tc>
          <w:tcPr>
            <w:tcW w:w="475" w:type="dxa"/>
          </w:tcPr>
          <w:p w14:paraId="67D42731"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10</w:t>
            </w:r>
          </w:p>
        </w:tc>
        <w:tc>
          <w:tcPr>
            <w:tcW w:w="475" w:type="dxa"/>
          </w:tcPr>
          <w:p w14:paraId="50F08434"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6</w:t>
            </w:r>
          </w:p>
        </w:tc>
        <w:tc>
          <w:tcPr>
            <w:tcW w:w="475" w:type="dxa"/>
          </w:tcPr>
          <w:p w14:paraId="360C8CF8" w14:textId="77777777" w:rsidR="00B832F7" w:rsidRPr="00833C2B" w:rsidRDefault="00B832F7" w:rsidP="00C64468">
            <w:pPr>
              <w:ind w:left="0" w:right="0"/>
              <w:rPr>
                <w:rFonts w:ascii="Arial Narrow" w:eastAsia="Calibri" w:hAnsi="Arial Narrow" w:cs="Times New Roman"/>
                <w:sz w:val="20"/>
                <w:szCs w:val="20"/>
                <w:lang w:val="mk-MK"/>
              </w:rPr>
            </w:pPr>
            <w:r w:rsidRPr="00833C2B">
              <w:rPr>
                <w:rFonts w:ascii="Arial Narrow" w:eastAsia="Calibri" w:hAnsi="Arial Narrow" w:cs="Times New Roman"/>
                <w:sz w:val="20"/>
                <w:szCs w:val="20"/>
                <w:lang w:val="mk-MK"/>
              </w:rPr>
              <w:t>9</w:t>
            </w:r>
          </w:p>
        </w:tc>
      </w:tr>
    </w:tbl>
    <w:p w14:paraId="0BD095DE" w14:textId="77777777" w:rsidR="00B832F7" w:rsidRPr="00833C2B" w:rsidRDefault="00B832F7" w:rsidP="00B832F7">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p w14:paraId="5C121F6B" w14:textId="77777777" w:rsidR="00B832F7" w:rsidRPr="00833C2B" w:rsidRDefault="00B832F7" w:rsidP="00B832F7">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p w14:paraId="3E4C276F" w14:textId="77777777" w:rsidR="00B832F7" w:rsidRPr="00833C2B" w:rsidRDefault="00B832F7" w:rsidP="00B832F7">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p w14:paraId="0A91A5D1" w14:textId="77777777" w:rsidR="00B832F7" w:rsidRPr="00833C2B" w:rsidRDefault="00B832F7" w:rsidP="00B832F7">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p w14:paraId="10930A43" w14:textId="77777777" w:rsidR="00B832F7" w:rsidRPr="00833C2B" w:rsidRDefault="00B832F7" w:rsidP="00B832F7">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p w14:paraId="73FD5CD1" w14:textId="77777777" w:rsidR="00B832F7" w:rsidRPr="00833C2B" w:rsidRDefault="00B832F7" w:rsidP="00B832F7">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p w14:paraId="59DEABC5" w14:textId="77777777" w:rsidR="00B832F7" w:rsidRPr="00833C2B" w:rsidRDefault="00B832F7" w:rsidP="00B832F7">
      <w:pPr>
        <w:pBdr>
          <w:top w:val="nil"/>
          <w:left w:val="nil"/>
          <w:bottom w:val="nil"/>
          <w:right w:val="nil"/>
          <w:between w:val="nil"/>
          <w:bar w:val="nil"/>
        </w:pBdr>
        <w:spacing w:after="0" w:line="240" w:lineRule="auto"/>
        <w:ind w:left="0" w:right="0"/>
        <w:rPr>
          <w:rFonts w:ascii="Arial Narrow" w:eastAsia="Calibri" w:hAnsi="Arial Narrow" w:cs="Calibri"/>
          <w:color w:val="000000"/>
          <w:sz w:val="20"/>
          <w:szCs w:val="20"/>
          <w:u w:color="000000"/>
          <w:bdr w:val="nil"/>
          <w:lang w:val="mk-MK"/>
        </w:rPr>
      </w:pPr>
    </w:p>
    <w:p w14:paraId="4E70897F" w14:textId="77777777" w:rsidR="00B832F7" w:rsidRPr="00833C2B" w:rsidRDefault="00B832F7" w:rsidP="00B832F7">
      <w:pPr>
        <w:spacing w:after="0" w:line="240" w:lineRule="auto"/>
        <w:ind w:left="0" w:right="0"/>
        <w:jc w:val="both"/>
        <w:rPr>
          <w:rFonts w:ascii="Arial Narrow" w:eastAsia="Calibri" w:hAnsi="Arial Narrow" w:cs="Calibri"/>
          <w:b/>
          <w:sz w:val="20"/>
          <w:szCs w:val="20"/>
          <w:lang w:val="mk-MK"/>
        </w:rPr>
      </w:pPr>
    </w:p>
    <w:p w14:paraId="4E579A50" w14:textId="77777777" w:rsidR="00B832F7" w:rsidRPr="00833C2B" w:rsidRDefault="00B832F7" w:rsidP="00B832F7">
      <w:pPr>
        <w:spacing w:after="0" w:line="240" w:lineRule="auto"/>
        <w:ind w:left="0" w:right="0"/>
        <w:jc w:val="both"/>
        <w:rPr>
          <w:rFonts w:ascii="Arial Narrow" w:eastAsia="Calibri" w:hAnsi="Arial Narrow" w:cs="Calibri"/>
          <w:b/>
          <w:sz w:val="20"/>
          <w:szCs w:val="20"/>
          <w:lang w:val="mk-MK"/>
        </w:rPr>
      </w:pPr>
    </w:p>
    <w:p w14:paraId="11C7CC5A" w14:textId="77777777" w:rsidR="00B832F7" w:rsidRPr="00833C2B" w:rsidRDefault="00B832F7" w:rsidP="00B832F7">
      <w:pPr>
        <w:spacing w:after="0" w:line="240" w:lineRule="auto"/>
        <w:ind w:left="0" w:right="0"/>
        <w:jc w:val="both"/>
        <w:rPr>
          <w:rFonts w:ascii="Arial Narrow" w:eastAsia="Calibri" w:hAnsi="Arial Narrow" w:cs="Calibri"/>
          <w:b/>
          <w:sz w:val="20"/>
          <w:szCs w:val="20"/>
          <w:lang w:val="mk-MK"/>
        </w:rPr>
      </w:pPr>
    </w:p>
    <w:p w14:paraId="38F751A4" w14:textId="77777777" w:rsidR="00B832F7" w:rsidRPr="00833C2B" w:rsidRDefault="00B832F7" w:rsidP="00B832F7">
      <w:pPr>
        <w:spacing w:after="0" w:line="240" w:lineRule="auto"/>
        <w:ind w:left="0" w:right="0"/>
        <w:jc w:val="both"/>
        <w:rPr>
          <w:rFonts w:ascii="Arial Narrow" w:eastAsia="Calibri" w:hAnsi="Arial Narrow" w:cs="Calibri"/>
          <w:b/>
          <w:sz w:val="20"/>
          <w:szCs w:val="20"/>
          <w:lang w:val="mk-MK"/>
        </w:rPr>
      </w:pPr>
    </w:p>
    <w:p w14:paraId="0303DC38" w14:textId="77777777" w:rsidR="00B832F7" w:rsidRPr="00833C2B" w:rsidRDefault="00B832F7" w:rsidP="00B832F7">
      <w:pPr>
        <w:spacing w:after="0" w:line="240" w:lineRule="auto"/>
        <w:ind w:left="0" w:right="0"/>
        <w:jc w:val="both"/>
        <w:rPr>
          <w:rFonts w:ascii="Arial Narrow" w:eastAsia="Calibri" w:hAnsi="Arial Narrow" w:cs="Calibri"/>
          <w:b/>
          <w:sz w:val="20"/>
          <w:szCs w:val="20"/>
          <w:lang w:val="mk-MK"/>
        </w:rPr>
      </w:pPr>
    </w:p>
    <w:p w14:paraId="46240970"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6F8AF743"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413CB38F"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Доколку е потребно, WJP има 50 колони на Кишова Таблица која може да се користи при избор на проблем .</w:t>
      </w:r>
    </w:p>
    <w:p w14:paraId="50C15648"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2417E020"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42FDE88B"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21CEE9D3" w14:textId="77777777" w:rsidR="00B832F7" w:rsidRPr="00833C2B" w:rsidRDefault="00B832F7" w:rsidP="00B832F7">
      <w:pPr>
        <w:spacing w:after="0" w:line="240" w:lineRule="auto"/>
        <w:ind w:left="360" w:right="0"/>
        <w:contextualSpacing/>
        <w:rPr>
          <w:rFonts w:ascii="Arial Narrow" w:eastAsia="Calibri" w:hAnsi="Arial Narrow" w:cs="Times New Roman"/>
          <w:b/>
          <w:lang w:val="mk-MK"/>
        </w:rPr>
      </w:pPr>
      <w:r w:rsidRPr="00833C2B">
        <w:rPr>
          <w:rFonts w:ascii="Arial Narrow" w:eastAsia="Calibri" w:hAnsi="Arial Narrow" w:cs="Times New Roman"/>
          <w:b/>
          <w:lang w:val="mk-MK"/>
        </w:rPr>
        <w:t xml:space="preserve"> </w:t>
      </w:r>
    </w:p>
    <w:p w14:paraId="19ED0884" w14:textId="77777777" w:rsidR="00B832F7" w:rsidRPr="00833C2B" w:rsidRDefault="00B832F7" w:rsidP="00B832F7">
      <w:pPr>
        <w:spacing w:after="0" w:line="240" w:lineRule="auto"/>
        <w:ind w:left="0" w:right="0"/>
        <w:contextualSpacing/>
        <w:rPr>
          <w:rFonts w:ascii="Arial Narrow" w:eastAsia="Calibri" w:hAnsi="Arial Narrow" w:cs="Times New Roman"/>
          <w:b/>
          <w:lang w:val="mk-MK"/>
        </w:rPr>
      </w:pPr>
      <w:r w:rsidRPr="00833C2B">
        <w:rPr>
          <w:rFonts w:ascii="Arial Narrow" w:eastAsia="Calibri" w:hAnsi="Arial Narrow" w:cs="Times New Roman"/>
          <w:b/>
          <w:lang w:val="mk-MK"/>
        </w:rPr>
        <w:t>Д. Инструкции за креирање на променливата за приход:</w:t>
      </w:r>
    </w:p>
    <w:p w14:paraId="356C60A8" w14:textId="77777777" w:rsidR="00B832F7" w:rsidRPr="00833C2B" w:rsidRDefault="00B832F7" w:rsidP="00B832F7">
      <w:pPr>
        <w:spacing w:after="0" w:line="240" w:lineRule="auto"/>
        <w:ind w:left="0" w:right="0"/>
        <w:rPr>
          <w:rFonts w:ascii="Arial Narrow" w:eastAsia="Calibri" w:hAnsi="Arial Narrow" w:cs="Times New Roman"/>
          <w:b/>
          <w:sz w:val="20"/>
          <w:szCs w:val="20"/>
          <w:lang w:val="mk-MK"/>
        </w:rPr>
      </w:pPr>
    </w:p>
    <w:p w14:paraId="19C4E96C" w14:textId="77777777" w:rsidR="00B832F7" w:rsidRPr="00833C2B" w:rsidRDefault="00B832F7" w:rsidP="00B832F7">
      <w:pPr>
        <w:spacing w:after="0" w:line="240" w:lineRule="auto"/>
        <w:ind w:left="0"/>
        <w:rPr>
          <w:rFonts w:ascii="Arial Narrow" w:hAnsi="Arial Narrow"/>
          <w:lang w:val="mk-MK"/>
        </w:rPr>
      </w:pPr>
    </w:p>
    <w:p w14:paraId="323B864A" w14:textId="437923E7" w:rsidR="00B832F7" w:rsidRPr="00833C2B" w:rsidRDefault="002576D7" w:rsidP="002576D7">
      <w:pPr>
        <w:spacing w:after="0" w:line="240" w:lineRule="auto"/>
        <w:ind w:left="0" w:right="0"/>
        <w:jc w:val="both"/>
        <w:rPr>
          <w:rFonts w:ascii="Arial Narrow" w:eastAsia="Calibri" w:hAnsi="Arial Narrow" w:cs="Times New Roman"/>
          <w:b/>
          <w:sz w:val="20"/>
          <w:szCs w:val="20"/>
          <w:lang w:val="mk-MK"/>
        </w:rPr>
      </w:pPr>
      <w:r w:rsidRPr="00833C2B">
        <w:rPr>
          <w:rFonts w:ascii="Arial Narrow" w:eastAsia="Calibri" w:hAnsi="Arial Narrow" w:cs="Times New Roman"/>
          <w:b/>
          <w:sz w:val="20"/>
          <w:szCs w:val="20"/>
          <w:lang w:val="mk-MK"/>
        </w:rPr>
        <w:t xml:space="preserve">АНКЕТАР </w:t>
      </w:r>
      <w:r w:rsidR="00B832F7" w:rsidRPr="00833C2B">
        <w:rPr>
          <w:rFonts w:ascii="Arial Narrow" w:eastAsia="Calibri" w:hAnsi="Arial Narrow" w:cs="Times New Roman"/>
          <w:b/>
          <w:sz w:val="20"/>
          <w:szCs w:val="20"/>
          <w:lang w:val="mk-MK"/>
        </w:rPr>
        <w:t>: Ве молиме користете пет категории на опсег на приходи, од кои секоја соодветствува на КВИНТИЛИ ОД ВИСТИНСКИОТ ПРИХОД НА ДОМАЌИНСТВОТО во вашата земја. Овие бројки треба да се изведат од најдобриот достапен извор за вашата земја или од меѓународни извори. Користениот извор на податоци треба да одговара на барањето на прашањето, т.е. квинтили на приход на домаќинството за сите домаќинства (не, на пример, за просечни домаќинства или само домаќинства со деца). Просечниот приход треба да лежи во третиот квинтил. Бројките не треба да изгледаат премногу точни. Може да се примени мало заокружување за да се постигне ова доколку е потребно. Секоја земја може да избере дали да вклучи неделни, месечни или годишни износи или да вклучи повеќе од еден од нив како што е соодветно.</w:t>
      </w:r>
    </w:p>
    <w:p w14:paraId="309B853F" w14:textId="77777777" w:rsidR="00B832F7" w:rsidRPr="00833C2B" w:rsidRDefault="00B832F7" w:rsidP="00B832F7">
      <w:pPr>
        <w:spacing w:after="0" w:line="240" w:lineRule="auto"/>
        <w:ind w:left="0"/>
        <w:rPr>
          <w:rFonts w:ascii="Arial Narrow" w:hAnsi="Arial Narrow"/>
          <w:lang w:val="mk-MK"/>
        </w:rPr>
      </w:pPr>
    </w:p>
    <w:p w14:paraId="062A29C5" w14:textId="77777777" w:rsidR="00B832F7" w:rsidRPr="00833C2B" w:rsidRDefault="00B832F7" w:rsidP="00E70CD1">
      <w:pPr>
        <w:spacing w:after="0" w:line="240" w:lineRule="auto"/>
        <w:ind w:left="0" w:right="0"/>
        <w:rPr>
          <w:rFonts w:ascii="Arial Narrow" w:eastAsia="Times New Roman" w:hAnsi="Arial Narrow" w:cs="Arial"/>
          <w:snapToGrid w:val="0"/>
          <w:sz w:val="20"/>
          <w:szCs w:val="20"/>
          <w:lang w:val="mk-MK" w:eastAsia="es-ES"/>
        </w:rPr>
      </w:pPr>
    </w:p>
    <w:sectPr w:rsidR="00B832F7" w:rsidRPr="00833C2B" w:rsidSect="002F3454">
      <w:headerReference w:type="default" r:id="rId16"/>
      <w:footerReference w:type="default" r:id="rId17"/>
      <w:pgSz w:w="12240" w:h="15840"/>
      <w:pgMar w:top="1440" w:right="1440" w:bottom="135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Bojana Sokolovska Ivkovic" w:date="2023-03-13T10:21:00Z" w:initials="BSI">
    <w:p w14:paraId="46E7971F" w14:textId="77777777" w:rsidR="00F045FD" w:rsidRDefault="000A28EB" w:rsidP="002A2A8B">
      <w:pPr>
        <w:pStyle w:val="CommentText"/>
      </w:pPr>
      <w:r>
        <w:rPr>
          <w:rStyle w:val="CommentReference"/>
        </w:rPr>
        <w:annotationRef/>
      </w:r>
      <w:r w:rsidR="00F045FD">
        <w:t>List attached in excel file</w:t>
      </w:r>
    </w:p>
  </w:comment>
  <w:comment w:id="5" w:author="Bojana Sokolovska Ivkovic" w:date="2023-03-13T10:21:00Z" w:initials="BSI">
    <w:p w14:paraId="50AD7DFD" w14:textId="3BE56C0E" w:rsidR="000A28EB" w:rsidRDefault="000A28EB" w:rsidP="00896479">
      <w:pPr>
        <w:pStyle w:val="CommentText"/>
      </w:pPr>
      <w:r>
        <w:rPr>
          <w:rStyle w:val="CommentReference"/>
        </w:rPr>
        <w:annotationRef/>
      </w:r>
      <w:r>
        <w:t>Add list</w:t>
      </w:r>
    </w:p>
  </w:comment>
  <w:comment w:id="6" w:author="Bojana Sokolovska Ivkovic" w:date="2023-03-13T14:05:00Z" w:initials="BSI">
    <w:p w14:paraId="658C59BB" w14:textId="77777777" w:rsidR="00F045FD" w:rsidRDefault="00F045FD" w:rsidP="00CD32C0">
      <w:pPr>
        <w:pStyle w:val="CommentText"/>
      </w:pPr>
      <w:r>
        <w:rPr>
          <w:rStyle w:val="CommentReference"/>
        </w:rPr>
        <w:annotationRef/>
      </w:r>
      <w:r>
        <w:t>List attached in Excel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E7971F" w15:done="0"/>
  <w15:commentEx w15:paraId="50AD7DFD" w15:done="0"/>
  <w15:commentEx w15:paraId="658C59BB" w15:paraIdParent="50AD7D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9779C" w16cex:dateUtc="2023-03-13T09:21:00Z"/>
  <w16cex:commentExtensible w16cex:durableId="27B977A5" w16cex:dateUtc="2023-03-13T09:21:00Z"/>
  <w16cex:commentExtensible w16cex:durableId="27B9AC47" w16cex:dateUtc="2023-03-13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E7971F" w16cid:durableId="27B9779C"/>
  <w16cid:commentId w16cid:paraId="50AD7DFD" w16cid:durableId="27B977A5"/>
  <w16cid:commentId w16cid:paraId="658C59BB" w16cid:durableId="27B9AC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3F2AA" w14:textId="77777777" w:rsidR="008027FF" w:rsidRDefault="008027FF" w:rsidP="00F00195">
      <w:pPr>
        <w:spacing w:after="0" w:line="240" w:lineRule="auto"/>
      </w:pPr>
      <w:r>
        <w:separator/>
      </w:r>
    </w:p>
  </w:endnote>
  <w:endnote w:type="continuationSeparator" w:id="0">
    <w:p w14:paraId="0793FE27" w14:textId="77777777" w:rsidR="008027FF" w:rsidRDefault="008027FF" w:rsidP="00F00195">
      <w:pPr>
        <w:spacing w:after="0" w:line="240" w:lineRule="auto"/>
      </w:pPr>
      <w:r>
        <w:continuationSeparator/>
      </w:r>
    </w:p>
  </w:endnote>
  <w:endnote w:type="continuationNotice" w:id="1">
    <w:p w14:paraId="6BBD7BC5" w14:textId="77777777" w:rsidR="008027FF" w:rsidRDefault="008027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pitch w:val="fixed"/>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5712189"/>
      <w:docPartObj>
        <w:docPartGallery w:val="Page Numbers (Bottom of Page)"/>
        <w:docPartUnique/>
      </w:docPartObj>
    </w:sdtPr>
    <w:sdtEndPr>
      <w:rPr>
        <w:rFonts w:ascii="Arial Narrow" w:hAnsi="Arial Narrow"/>
        <w:noProof/>
        <w:sz w:val="20"/>
      </w:rPr>
    </w:sdtEndPr>
    <w:sdtContent>
      <w:p w14:paraId="1642E136" w14:textId="538E65CA" w:rsidR="005B05A7" w:rsidRPr="005A0494" w:rsidRDefault="005B05A7" w:rsidP="0099362A">
        <w:pPr>
          <w:pStyle w:val="Footer"/>
          <w:jc w:val="center"/>
          <w:rPr>
            <w:rFonts w:ascii="Arial Narrow" w:hAnsi="Arial Narrow"/>
            <w:sz w:val="20"/>
          </w:rPr>
        </w:pPr>
        <w:r w:rsidRPr="005A0494">
          <w:rPr>
            <w:rFonts w:ascii="Arial Narrow" w:hAnsi="Arial Narrow"/>
            <w:sz w:val="20"/>
          </w:rPr>
          <w:fldChar w:fldCharType="begin"/>
        </w:r>
        <w:r w:rsidRPr="005A0494">
          <w:rPr>
            <w:rFonts w:ascii="Arial Narrow" w:hAnsi="Arial Narrow"/>
            <w:sz w:val="20"/>
          </w:rPr>
          <w:instrText xml:space="preserve"> PAGE   \* MERGEFORMAT </w:instrText>
        </w:r>
        <w:r w:rsidRPr="005A0494">
          <w:rPr>
            <w:rFonts w:ascii="Arial Narrow" w:hAnsi="Arial Narrow"/>
            <w:sz w:val="20"/>
          </w:rPr>
          <w:fldChar w:fldCharType="separate"/>
        </w:r>
        <w:r w:rsidR="006C79C1">
          <w:rPr>
            <w:rFonts w:ascii="Arial Narrow" w:hAnsi="Arial Narrow"/>
            <w:noProof/>
            <w:sz w:val="20"/>
          </w:rPr>
          <w:t>47</w:t>
        </w:r>
        <w:r w:rsidRPr="005A0494">
          <w:rPr>
            <w:rFonts w:ascii="Arial Narrow" w:hAnsi="Arial Narrow"/>
            <w:noProof/>
            <w:sz w:val="20"/>
          </w:rPr>
          <w:fldChar w:fldCharType="end"/>
        </w:r>
      </w:p>
    </w:sdtContent>
  </w:sdt>
  <w:p w14:paraId="1EC68E04" w14:textId="77777777" w:rsidR="005B05A7" w:rsidRDefault="005B05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24E2A" w14:textId="77777777" w:rsidR="008027FF" w:rsidRDefault="008027FF" w:rsidP="00F00195">
      <w:pPr>
        <w:spacing w:after="0" w:line="240" w:lineRule="auto"/>
      </w:pPr>
      <w:r>
        <w:separator/>
      </w:r>
    </w:p>
  </w:footnote>
  <w:footnote w:type="continuationSeparator" w:id="0">
    <w:p w14:paraId="18E4727B" w14:textId="77777777" w:rsidR="008027FF" w:rsidRDefault="008027FF" w:rsidP="00F00195">
      <w:pPr>
        <w:spacing w:after="0" w:line="240" w:lineRule="auto"/>
      </w:pPr>
      <w:r>
        <w:continuationSeparator/>
      </w:r>
    </w:p>
  </w:footnote>
  <w:footnote w:type="continuationNotice" w:id="1">
    <w:p w14:paraId="57DB9CB6" w14:textId="77777777" w:rsidR="008027FF" w:rsidRDefault="008027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407C9" w14:textId="65BA8A82" w:rsidR="005B05A7" w:rsidRPr="00B529D9" w:rsidRDefault="005B05A7" w:rsidP="006B7AC4">
    <w:pPr>
      <w:pStyle w:val="Header"/>
      <w:jc w:val="right"/>
      <w:rPr>
        <w:rFonts w:ascii="Arial Narrow" w:hAnsi="Arial Narrow"/>
        <w:sz w:val="16"/>
        <w:szCs w:val="16"/>
      </w:rPr>
    </w:pPr>
    <w:r>
      <w:rPr>
        <w:rFonts w:ascii="Arial Narrow" w:hAnsi="Arial Narrow"/>
        <w:sz w:val="16"/>
        <w:szCs w:val="16"/>
      </w:rPr>
      <w:t xml:space="preserve">2023 </w:t>
    </w:r>
    <w:r w:rsidRPr="00B529D9">
      <w:rPr>
        <w:rFonts w:ascii="Arial Narrow" w:hAnsi="Arial Narrow"/>
        <w:sz w:val="16"/>
        <w:szCs w:val="16"/>
      </w:rPr>
      <w:t>General Population Poll – World Justice Project Survey</w:t>
    </w:r>
  </w:p>
  <w:p w14:paraId="755B9550" w14:textId="77777777" w:rsidR="005B05A7" w:rsidRPr="00B529D9" w:rsidRDefault="005B05A7">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AA9"/>
    <w:multiLevelType w:val="multilevel"/>
    <w:tmpl w:val="5C161B8A"/>
    <w:styleLink w:val="List1"/>
    <w:lvl w:ilvl="0">
      <w:start w:val="16"/>
      <w:numFmt w:val="upperLetter"/>
      <w:lvlText w:val="%1."/>
      <w:lvlJc w:val="left"/>
      <w:pPr>
        <w:tabs>
          <w:tab w:val="num" w:pos="180"/>
        </w:tabs>
        <w:ind w:left="180" w:hanging="18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1350"/>
        </w:tabs>
        <w:ind w:left="135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2086"/>
        </w:tabs>
        <w:ind w:left="2086" w:hanging="222"/>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790"/>
        </w:tabs>
        <w:ind w:left="279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3510"/>
        </w:tabs>
        <w:ind w:left="351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4246"/>
        </w:tabs>
        <w:ind w:left="4246" w:hanging="222"/>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4950"/>
        </w:tabs>
        <w:ind w:left="495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5670"/>
        </w:tabs>
        <w:ind w:left="567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6406"/>
        </w:tabs>
        <w:ind w:left="6406" w:hanging="222"/>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abstractNum>
  <w:abstractNum w:abstractNumId="1" w15:restartNumberingAfterBreak="0">
    <w:nsid w:val="01F23DC2"/>
    <w:multiLevelType w:val="hybridMultilevel"/>
    <w:tmpl w:val="4E9C1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01F86"/>
    <w:multiLevelType w:val="hybridMultilevel"/>
    <w:tmpl w:val="CCE2A97E"/>
    <w:lvl w:ilvl="0" w:tplc="FFFFFFFF">
      <w:start w:val="1"/>
      <w:numFmt w:val="lowerLetter"/>
      <w:lvlText w:val="%1."/>
      <w:lvlJc w:val="left"/>
      <w:pPr>
        <w:ind w:left="360" w:hanging="360"/>
      </w:pPr>
      <w:rPr>
        <w:rFonts w:cstheme="minorHAnsi"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8BF3D25"/>
    <w:multiLevelType w:val="hybridMultilevel"/>
    <w:tmpl w:val="C4C439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E34A37"/>
    <w:multiLevelType w:val="hybridMultilevel"/>
    <w:tmpl w:val="3D345B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475B91"/>
    <w:multiLevelType w:val="hybridMultilevel"/>
    <w:tmpl w:val="6E54245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F3914"/>
    <w:multiLevelType w:val="hybridMultilevel"/>
    <w:tmpl w:val="6B96F83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7" w15:restartNumberingAfterBreak="0">
    <w:nsid w:val="17E71D92"/>
    <w:multiLevelType w:val="hybridMultilevel"/>
    <w:tmpl w:val="34889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306CF"/>
    <w:multiLevelType w:val="hybridMultilevel"/>
    <w:tmpl w:val="CBECCB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94326B"/>
    <w:multiLevelType w:val="hybridMultilevel"/>
    <w:tmpl w:val="D8746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B35794"/>
    <w:multiLevelType w:val="hybridMultilevel"/>
    <w:tmpl w:val="F32433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D7264AA"/>
    <w:multiLevelType w:val="hybridMultilevel"/>
    <w:tmpl w:val="9FA644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2632C9"/>
    <w:multiLevelType w:val="hybridMultilevel"/>
    <w:tmpl w:val="8F60D7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820B9C"/>
    <w:multiLevelType w:val="hybridMultilevel"/>
    <w:tmpl w:val="AC0E10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EB4670"/>
    <w:multiLevelType w:val="hybridMultilevel"/>
    <w:tmpl w:val="13A8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913A95"/>
    <w:multiLevelType w:val="hybridMultilevel"/>
    <w:tmpl w:val="337A1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645D1C"/>
    <w:multiLevelType w:val="hybridMultilevel"/>
    <w:tmpl w:val="1690E2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5250BFD"/>
    <w:multiLevelType w:val="hybridMultilevel"/>
    <w:tmpl w:val="1BFCFD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EE1BFB"/>
    <w:multiLevelType w:val="hybridMultilevel"/>
    <w:tmpl w:val="7A4C4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A990868"/>
    <w:multiLevelType w:val="multilevel"/>
    <w:tmpl w:val="438818AC"/>
    <w:styleLink w:val="List0"/>
    <w:lvl w:ilvl="0">
      <w:start w:val="1"/>
      <w:numFmt w:val="upperLetter"/>
      <w:lvlText w:val="%1."/>
      <w:lvlJc w:val="left"/>
      <w:pPr>
        <w:tabs>
          <w:tab w:val="num" w:pos="360"/>
        </w:tabs>
        <w:ind w:left="360" w:hanging="36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1350"/>
        </w:tabs>
        <w:ind w:left="135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2086"/>
        </w:tabs>
        <w:ind w:left="2086" w:hanging="222"/>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790"/>
        </w:tabs>
        <w:ind w:left="279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3510"/>
        </w:tabs>
        <w:ind w:left="351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4246"/>
        </w:tabs>
        <w:ind w:left="4246" w:hanging="222"/>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4950"/>
        </w:tabs>
        <w:ind w:left="495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5670"/>
        </w:tabs>
        <w:ind w:left="5670" w:hanging="270"/>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6406"/>
        </w:tabs>
        <w:ind w:left="6406" w:hanging="222"/>
      </w:pPr>
      <w:rPr>
        <w:rFonts w:ascii="Arial Narrow" w:eastAsia="Arial Narrow" w:hAnsi="Arial Narrow" w:cs="Arial Narro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abstractNum>
  <w:abstractNum w:abstractNumId="20" w15:restartNumberingAfterBreak="0">
    <w:nsid w:val="4BA3009A"/>
    <w:multiLevelType w:val="hybridMultilevel"/>
    <w:tmpl w:val="C48837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69A09EA"/>
    <w:multiLevelType w:val="hybridMultilevel"/>
    <w:tmpl w:val="B25AB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033956"/>
    <w:multiLevelType w:val="hybridMultilevel"/>
    <w:tmpl w:val="70225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F31AFA"/>
    <w:multiLevelType w:val="hybridMultilevel"/>
    <w:tmpl w:val="1EAE4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F638EB"/>
    <w:multiLevelType w:val="hybridMultilevel"/>
    <w:tmpl w:val="1690E2C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655713FD"/>
    <w:multiLevelType w:val="multilevel"/>
    <w:tmpl w:val="EB444032"/>
    <w:styleLink w:val="List21"/>
    <w:lvl w:ilvl="0">
      <w:start w:val="1"/>
      <w:numFmt w:val="lowerLetter"/>
      <w:lvlText w:val="%1."/>
      <w:lvlJc w:val="left"/>
      <w:pPr>
        <w:tabs>
          <w:tab w:val="num" w:pos="252"/>
        </w:tabs>
        <w:ind w:left="252" w:hanging="252"/>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1380"/>
        </w:tabs>
        <w:ind w:left="1380" w:hanging="300"/>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2111"/>
        </w:tabs>
        <w:ind w:left="2111" w:hanging="247"/>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820"/>
        </w:tabs>
        <w:ind w:left="2820" w:hanging="300"/>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3540"/>
        </w:tabs>
        <w:ind w:left="3540" w:hanging="300"/>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4271"/>
        </w:tabs>
        <w:ind w:left="4271" w:hanging="247"/>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4980"/>
        </w:tabs>
        <w:ind w:left="4980" w:hanging="300"/>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5700"/>
        </w:tabs>
        <w:ind w:left="5700" w:hanging="300"/>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6431"/>
        </w:tabs>
        <w:ind w:left="6431" w:hanging="247"/>
      </w:pPr>
      <w:rPr>
        <w:rFonts w:ascii="Arial Narrow" w:eastAsia="Arial Narrow" w:hAnsi="Arial Narrow" w:cs="Arial Narrow"/>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26" w15:restartNumberingAfterBreak="0">
    <w:nsid w:val="664C3ED6"/>
    <w:multiLevelType w:val="hybridMultilevel"/>
    <w:tmpl w:val="CCE2A97E"/>
    <w:lvl w:ilvl="0" w:tplc="FFFFFFFF">
      <w:start w:val="1"/>
      <w:numFmt w:val="lowerLetter"/>
      <w:lvlText w:val="%1."/>
      <w:lvlJc w:val="left"/>
      <w:pPr>
        <w:ind w:left="360" w:hanging="360"/>
      </w:pPr>
      <w:rPr>
        <w:rFonts w:cstheme="minorHAnsi"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68000C18"/>
    <w:multiLevelType w:val="hybridMultilevel"/>
    <w:tmpl w:val="F1AE25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210B14"/>
    <w:multiLevelType w:val="hybridMultilevel"/>
    <w:tmpl w:val="4F0CD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3B7C20"/>
    <w:multiLevelType w:val="hybridMultilevel"/>
    <w:tmpl w:val="46301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FD0EA1"/>
    <w:multiLevelType w:val="hybridMultilevel"/>
    <w:tmpl w:val="CCE2A97E"/>
    <w:lvl w:ilvl="0" w:tplc="4A340422">
      <w:start w:val="1"/>
      <w:numFmt w:val="lowerLetter"/>
      <w:lvlText w:val="%1."/>
      <w:lvlJc w:val="left"/>
      <w:pPr>
        <w:ind w:left="360" w:hanging="360"/>
      </w:pPr>
      <w:rPr>
        <w:rFonts w:cstheme="min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A77132B"/>
    <w:multiLevelType w:val="hybridMultilevel"/>
    <w:tmpl w:val="0172B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447CB9"/>
    <w:multiLevelType w:val="hybridMultilevel"/>
    <w:tmpl w:val="CCE2A97E"/>
    <w:lvl w:ilvl="0" w:tplc="FFFFFFFF">
      <w:start w:val="1"/>
      <w:numFmt w:val="lowerLetter"/>
      <w:lvlText w:val="%1."/>
      <w:lvlJc w:val="left"/>
      <w:pPr>
        <w:ind w:left="360" w:hanging="360"/>
      </w:pPr>
      <w:rPr>
        <w:rFonts w:cstheme="minorHAnsi"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ECD0D1C"/>
    <w:multiLevelType w:val="hybridMultilevel"/>
    <w:tmpl w:val="453E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D04FB2"/>
    <w:multiLevelType w:val="hybridMultilevel"/>
    <w:tmpl w:val="D2744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940688"/>
    <w:multiLevelType w:val="hybridMultilevel"/>
    <w:tmpl w:val="F32433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B31521A"/>
    <w:multiLevelType w:val="hybridMultilevel"/>
    <w:tmpl w:val="CCE2A97E"/>
    <w:lvl w:ilvl="0" w:tplc="FFFFFFFF">
      <w:start w:val="1"/>
      <w:numFmt w:val="lowerLetter"/>
      <w:lvlText w:val="%1."/>
      <w:lvlJc w:val="left"/>
      <w:pPr>
        <w:ind w:left="360" w:hanging="360"/>
      </w:pPr>
      <w:rPr>
        <w:rFonts w:cstheme="minorHAnsi"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7DE34BC2"/>
    <w:multiLevelType w:val="hybridMultilevel"/>
    <w:tmpl w:val="47D06C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16597401">
    <w:abstractNumId w:val="19"/>
  </w:num>
  <w:num w:numId="2" w16cid:durableId="150103805">
    <w:abstractNumId w:val="0"/>
  </w:num>
  <w:num w:numId="3" w16cid:durableId="1226450632">
    <w:abstractNumId w:val="25"/>
  </w:num>
  <w:num w:numId="4" w16cid:durableId="490565699">
    <w:abstractNumId w:val="14"/>
  </w:num>
  <w:num w:numId="5" w16cid:durableId="104471216">
    <w:abstractNumId w:val="30"/>
  </w:num>
  <w:num w:numId="6" w16cid:durableId="331103033">
    <w:abstractNumId w:val="7"/>
  </w:num>
  <w:num w:numId="7" w16cid:durableId="176584556">
    <w:abstractNumId w:val="33"/>
  </w:num>
  <w:num w:numId="8" w16cid:durableId="1777408763">
    <w:abstractNumId w:val="15"/>
  </w:num>
  <w:num w:numId="9" w16cid:durableId="1247763733">
    <w:abstractNumId w:val="29"/>
  </w:num>
  <w:num w:numId="10" w16cid:durableId="1343509366">
    <w:abstractNumId w:val="13"/>
  </w:num>
  <w:num w:numId="11" w16cid:durableId="1662199847">
    <w:abstractNumId w:val="11"/>
  </w:num>
  <w:num w:numId="12" w16cid:durableId="233928923">
    <w:abstractNumId w:val="28"/>
  </w:num>
  <w:num w:numId="13" w16cid:durableId="1430197152">
    <w:abstractNumId w:val="5"/>
  </w:num>
  <w:num w:numId="14" w16cid:durableId="1525292009">
    <w:abstractNumId w:val="6"/>
  </w:num>
  <w:num w:numId="15" w16cid:durableId="1414013978">
    <w:abstractNumId w:val="18"/>
  </w:num>
  <w:num w:numId="16" w16cid:durableId="1712610056">
    <w:abstractNumId w:val="20"/>
  </w:num>
  <w:num w:numId="17" w16cid:durableId="1416168246">
    <w:abstractNumId w:val="8"/>
  </w:num>
  <w:num w:numId="18" w16cid:durableId="355694460">
    <w:abstractNumId w:val="12"/>
  </w:num>
  <w:num w:numId="19" w16cid:durableId="728846374">
    <w:abstractNumId w:val="17"/>
  </w:num>
  <w:num w:numId="20" w16cid:durableId="832067501">
    <w:abstractNumId w:val="37"/>
  </w:num>
  <w:num w:numId="21" w16cid:durableId="1155294898">
    <w:abstractNumId w:val="9"/>
  </w:num>
  <w:num w:numId="22" w16cid:durableId="828210448">
    <w:abstractNumId w:val="31"/>
  </w:num>
  <w:num w:numId="23" w16cid:durableId="1866554617">
    <w:abstractNumId w:val="23"/>
  </w:num>
  <w:num w:numId="24" w16cid:durableId="1916544371">
    <w:abstractNumId w:val="26"/>
  </w:num>
  <w:num w:numId="25" w16cid:durableId="1309047558">
    <w:abstractNumId w:val="36"/>
  </w:num>
  <w:num w:numId="26" w16cid:durableId="520364602">
    <w:abstractNumId w:val="32"/>
  </w:num>
  <w:num w:numId="27" w16cid:durableId="498158704">
    <w:abstractNumId w:val="27"/>
  </w:num>
  <w:num w:numId="28" w16cid:durableId="868957181">
    <w:abstractNumId w:val="4"/>
  </w:num>
  <w:num w:numId="29" w16cid:durableId="1276404486">
    <w:abstractNumId w:val="16"/>
  </w:num>
  <w:num w:numId="30" w16cid:durableId="206452240">
    <w:abstractNumId w:val="2"/>
  </w:num>
  <w:num w:numId="31" w16cid:durableId="764808100">
    <w:abstractNumId w:val="21"/>
  </w:num>
  <w:num w:numId="32" w16cid:durableId="896555675">
    <w:abstractNumId w:val="34"/>
  </w:num>
  <w:num w:numId="33" w16cid:durableId="210773331">
    <w:abstractNumId w:val="22"/>
  </w:num>
  <w:num w:numId="34" w16cid:durableId="195001093">
    <w:abstractNumId w:val="1"/>
  </w:num>
  <w:num w:numId="35" w16cid:durableId="1567254890">
    <w:abstractNumId w:val="24"/>
  </w:num>
  <w:num w:numId="36" w16cid:durableId="2062632246">
    <w:abstractNumId w:val="3"/>
  </w:num>
  <w:num w:numId="37" w16cid:durableId="594896864">
    <w:abstractNumId w:val="10"/>
  </w:num>
  <w:num w:numId="38" w16cid:durableId="947810261">
    <w:abstractNumId w:val="35"/>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jana Sokolovska Ivkovic">
    <w15:presenceInfo w15:providerId="AD" w15:userId="S::Bojana.SokolovskaIvkovic@ipsos.com::7b60679a-5144-4849-8795-31ebfb5de5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trackRevisions/>
  <w:defaultTabStop w:val="720"/>
  <w:hyphenationZone w:val="425"/>
  <w:drawingGridHorizontalSpacing w:val="187"/>
  <w:drawingGridVerticalSpacing w:val="18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zNzG0MDcztrQ0tzRV0lEKTi0uzszPAykwrwUAoX1SMiwAAAA="/>
  </w:docVars>
  <w:rsids>
    <w:rsidRoot w:val="00F00195"/>
    <w:rsid w:val="000000B4"/>
    <w:rsid w:val="00000439"/>
    <w:rsid w:val="00000485"/>
    <w:rsid w:val="000004B4"/>
    <w:rsid w:val="000009D2"/>
    <w:rsid w:val="00001AA2"/>
    <w:rsid w:val="00002698"/>
    <w:rsid w:val="00002871"/>
    <w:rsid w:val="000036FC"/>
    <w:rsid w:val="000041C9"/>
    <w:rsid w:val="00004694"/>
    <w:rsid w:val="00006490"/>
    <w:rsid w:val="00006EA5"/>
    <w:rsid w:val="00007F0D"/>
    <w:rsid w:val="0001201E"/>
    <w:rsid w:val="00012AD8"/>
    <w:rsid w:val="0001322B"/>
    <w:rsid w:val="000134C4"/>
    <w:rsid w:val="000136E3"/>
    <w:rsid w:val="00013E3D"/>
    <w:rsid w:val="00013F08"/>
    <w:rsid w:val="000140F6"/>
    <w:rsid w:val="00014286"/>
    <w:rsid w:val="0001449B"/>
    <w:rsid w:val="00014794"/>
    <w:rsid w:val="0001554E"/>
    <w:rsid w:val="000155E7"/>
    <w:rsid w:val="00015BBD"/>
    <w:rsid w:val="00015CEB"/>
    <w:rsid w:val="00016033"/>
    <w:rsid w:val="0001660F"/>
    <w:rsid w:val="000166BE"/>
    <w:rsid w:val="000201F3"/>
    <w:rsid w:val="00020200"/>
    <w:rsid w:val="00020ED6"/>
    <w:rsid w:val="00021A12"/>
    <w:rsid w:val="00021DFA"/>
    <w:rsid w:val="00022425"/>
    <w:rsid w:val="000225CE"/>
    <w:rsid w:val="0002341C"/>
    <w:rsid w:val="0002383D"/>
    <w:rsid w:val="000238FE"/>
    <w:rsid w:val="000239AF"/>
    <w:rsid w:val="00023ADF"/>
    <w:rsid w:val="00023D8D"/>
    <w:rsid w:val="000245A7"/>
    <w:rsid w:val="0002518D"/>
    <w:rsid w:val="0002536C"/>
    <w:rsid w:val="000260FE"/>
    <w:rsid w:val="000264A6"/>
    <w:rsid w:val="000268C3"/>
    <w:rsid w:val="00026B03"/>
    <w:rsid w:val="000275F0"/>
    <w:rsid w:val="0002777E"/>
    <w:rsid w:val="00030350"/>
    <w:rsid w:val="000312DE"/>
    <w:rsid w:val="00031803"/>
    <w:rsid w:val="00031B5F"/>
    <w:rsid w:val="000324DD"/>
    <w:rsid w:val="00033124"/>
    <w:rsid w:val="000331DD"/>
    <w:rsid w:val="00034C41"/>
    <w:rsid w:val="000355B7"/>
    <w:rsid w:val="00035C43"/>
    <w:rsid w:val="00035E12"/>
    <w:rsid w:val="00035E81"/>
    <w:rsid w:val="00037B0B"/>
    <w:rsid w:val="00037E4A"/>
    <w:rsid w:val="000409D2"/>
    <w:rsid w:val="00040B92"/>
    <w:rsid w:val="0004147D"/>
    <w:rsid w:val="000426E4"/>
    <w:rsid w:val="00042715"/>
    <w:rsid w:val="0004271C"/>
    <w:rsid w:val="000427C4"/>
    <w:rsid w:val="00043046"/>
    <w:rsid w:val="0004304A"/>
    <w:rsid w:val="000436F4"/>
    <w:rsid w:val="00043CEF"/>
    <w:rsid w:val="00043F6C"/>
    <w:rsid w:val="00044346"/>
    <w:rsid w:val="000447EB"/>
    <w:rsid w:val="0004522F"/>
    <w:rsid w:val="00045697"/>
    <w:rsid w:val="000458AE"/>
    <w:rsid w:val="00045D78"/>
    <w:rsid w:val="00046864"/>
    <w:rsid w:val="000469A7"/>
    <w:rsid w:val="000470C4"/>
    <w:rsid w:val="000476D2"/>
    <w:rsid w:val="0005002A"/>
    <w:rsid w:val="000500CD"/>
    <w:rsid w:val="00050653"/>
    <w:rsid w:val="000507C3"/>
    <w:rsid w:val="00051A09"/>
    <w:rsid w:val="00052391"/>
    <w:rsid w:val="000543AE"/>
    <w:rsid w:val="0005486D"/>
    <w:rsid w:val="00054A21"/>
    <w:rsid w:val="00054C50"/>
    <w:rsid w:val="00055039"/>
    <w:rsid w:val="0005529D"/>
    <w:rsid w:val="00055C09"/>
    <w:rsid w:val="0005699A"/>
    <w:rsid w:val="00056F8F"/>
    <w:rsid w:val="00057439"/>
    <w:rsid w:val="00057558"/>
    <w:rsid w:val="00057740"/>
    <w:rsid w:val="00062555"/>
    <w:rsid w:val="00062F99"/>
    <w:rsid w:val="00063431"/>
    <w:rsid w:val="00063AA3"/>
    <w:rsid w:val="00064B9A"/>
    <w:rsid w:val="00064E1D"/>
    <w:rsid w:val="0006500D"/>
    <w:rsid w:val="0006534A"/>
    <w:rsid w:val="00065940"/>
    <w:rsid w:val="000668F3"/>
    <w:rsid w:val="00067944"/>
    <w:rsid w:val="00067EB6"/>
    <w:rsid w:val="0007148A"/>
    <w:rsid w:val="00071824"/>
    <w:rsid w:val="00071FB0"/>
    <w:rsid w:val="00072A9A"/>
    <w:rsid w:val="00072BBA"/>
    <w:rsid w:val="0007350F"/>
    <w:rsid w:val="000738BE"/>
    <w:rsid w:val="0007404B"/>
    <w:rsid w:val="000749C0"/>
    <w:rsid w:val="00074DAF"/>
    <w:rsid w:val="0007511C"/>
    <w:rsid w:val="000751EA"/>
    <w:rsid w:val="00075679"/>
    <w:rsid w:val="000760AB"/>
    <w:rsid w:val="000768C4"/>
    <w:rsid w:val="00077930"/>
    <w:rsid w:val="00081209"/>
    <w:rsid w:val="000819A6"/>
    <w:rsid w:val="000829F6"/>
    <w:rsid w:val="000832EE"/>
    <w:rsid w:val="0008335F"/>
    <w:rsid w:val="00083939"/>
    <w:rsid w:val="00084450"/>
    <w:rsid w:val="0008469A"/>
    <w:rsid w:val="0008567E"/>
    <w:rsid w:val="00086485"/>
    <w:rsid w:val="00087385"/>
    <w:rsid w:val="00087A63"/>
    <w:rsid w:val="000900BF"/>
    <w:rsid w:val="0009055A"/>
    <w:rsid w:val="00090982"/>
    <w:rsid w:val="00090C47"/>
    <w:rsid w:val="00091356"/>
    <w:rsid w:val="00091644"/>
    <w:rsid w:val="00091CF6"/>
    <w:rsid w:val="0009224D"/>
    <w:rsid w:val="00092B09"/>
    <w:rsid w:val="000943A1"/>
    <w:rsid w:val="00094FFE"/>
    <w:rsid w:val="00095116"/>
    <w:rsid w:val="0009533A"/>
    <w:rsid w:val="00097FCC"/>
    <w:rsid w:val="000A0892"/>
    <w:rsid w:val="000A1B6C"/>
    <w:rsid w:val="000A1F8F"/>
    <w:rsid w:val="000A221B"/>
    <w:rsid w:val="000A28EB"/>
    <w:rsid w:val="000A3647"/>
    <w:rsid w:val="000A3966"/>
    <w:rsid w:val="000A3EFD"/>
    <w:rsid w:val="000A4C9D"/>
    <w:rsid w:val="000A4EF3"/>
    <w:rsid w:val="000A6CA9"/>
    <w:rsid w:val="000A6F1F"/>
    <w:rsid w:val="000A76AC"/>
    <w:rsid w:val="000A7BDD"/>
    <w:rsid w:val="000B0051"/>
    <w:rsid w:val="000B04CD"/>
    <w:rsid w:val="000B09B1"/>
    <w:rsid w:val="000B10A4"/>
    <w:rsid w:val="000B1B67"/>
    <w:rsid w:val="000B23A0"/>
    <w:rsid w:val="000B3259"/>
    <w:rsid w:val="000B3973"/>
    <w:rsid w:val="000B4737"/>
    <w:rsid w:val="000B4AA7"/>
    <w:rsid w:val="000B4E75"/>
    <w:rsid w:val="000B4EC5"/>
    <w:rsid w:val="000B4F50"/>
    <w:rsid w:val="000B5D43"/>
    <w:rsid w:val="000B60C0"/>
    <w:rsid w:val="000B6867"/>
    <w:rsid w:val="000B6B77"/>
    <w:rsid w:val="000B6E53"/>
    <w:rsid w:val="000B72A9"/>
    <w:rsid w:val="000B78C9"/>
    <w:rsid w:val="000C0205"/>
    <w:rsid w:val="000C0AA7"/>
    <w:rsid w:val="000C0E92"/>
    <w:rsid w:val="000C18F9"/>
    <w:rsid w:val="000C22F8"/>
    <w:rsid w:val="000C2742"/>
    <w:rsid w:val="000C29EB"/>
    <w:rsid w:val="000C2F6E"/>
    <w:rsid w:val="000C34E0"/>
    <w:rsid w:val="000C3A56"/>
    <w:rsid w:val="000C5094"/>
    <w:rsid w:val="000C697C"/>
    <w:rsid w:val="000C6B90"/>
    <w:rsid w:val="000C6ED1"/>
    <w:rsid w:val="000D0562"/>
    <w:rsid w:val="000D0991"/>
    <w:rsid w:val="000D19B6"/>
    <w:rsid w:val="000D2062"/>
    <w:rsid w:val="000D2254"/>
    <w:rsid w:val="000D4CEB"/>
    <w:rsid w:val="000D51CD"/>
    <w:rsid w:val="000D55C3"/>
    <w:rsid w:val="000D5B11"/>
    <w:rsid w:val="000D67D9"/>
    <w:rsid w:val="000D6A40"/>
    <w:rsid w:val="000D6B80"/>
    <w:rsid w:val="000D70B8"/>
    <w:rsid w:val="000D7A3A"/>
    <w:rsid w:val="000E0202"/>
    <w:rsid w:val="000E080C"/>
    <w:rsid w:val="000E0F6B"/>
    <w:rsid w:val="000E11A1"/>
    <w:rsid w:val="000E23B2"/>
    <w:rsid w:val="000E23C1"/>
    <w:rsid w:val="000E2C2D"/>
    <w:rsid w:val="000E4E86"/>
    <w:rsid w:val="000E4F73"/>
    <w:rsid w:val="000E544D"/>
    <w:rsid w:val="000E7F1C"/>
    <w:rsid w:val="000F03FF"/>
    <w:rsid w:val="000F1291"/>
    <w:rsid w:val="000F1B08"/>
    <w:rsid w:val="000F2D00"/>
    <w:rsid w:val="000F33BA"/>
    <w:rsid w:val="000F37EA"/>
    <w:rsid w:val="000F3850"/>
    <w:rsid w:val="000F3AFF"/>
    <w:rsid w:val="000F3EB7"/>
    <w:rsid w:val="000F43EF"/>
    <w:rsid w:val="000F4C2F"/>
    <w:rsid w:val="000F50D7"/>
    <w:rsid w:val="000F66C7"/>
    <w:rsid w:val="000F7020"/>
    <w:rsid w:val="000F7331"/>
    <w:rsid w:val="00100B53"/>
    <w:rsid w:val="00101028"/>
    <w:rsid w:val="00101BC2"/>
    <w:rsid w:val="00101CDC"/>
    <w:rsid w:val="0010398E"/>
    <w:rsid w:val="00105DD2"/>
    <w:rsid w:val="0010650D"/>
    <w:rsid w:val="00106553"/>
    <w:rsid w:val="00106576"/>
    <w:rsid w:val="001068E4"/>
    <w:rsid w:val="001073FB"/>
    <w:rsid w:val="00107A81"/>
    <w:rsid w:val="001101CF"/>
    <w:rsid w:val="00110212"/>
    <w:rsid w:val="0011033F"/>
    <w:rsid w:val="001103B9"/>
    <w:rsid w:val="00113B6B"/>
    <w:rsid w:val="00113DD2"/>
    <w:rsid w:val="0011434B"/>
    <w:rsid w:val="001146E0"/>
    <w:rsid w:val="00115274"/>
    <w:rsid w:val="00117A36"/>
    <w:rsid w:val="00117DD3"/>
    <w:rsid w:val="00117F6A"/>
    <w:rsid w:val="00121A01"/>
    <w:rsid w:val="00121CF3"/>
    <w:rsid w:val="00121E6C"/>
    <w:rsid w:val="00122034"/>
    <w:rsid w:val="001224D7"/>
    <w:rsid w:val="001227E4"/>
    <w:rsid w:val="00122917"/>
    <w:rsid w:val="00122ABF"/>
    <w:rsid w:val="00124874"/>
    <w:rsid w:val="00124910"/>
    <w:rsid w:val="00124EB2"/>
    <w:rsid w:val="001257AA"/>
    <w:rsid w:val="00126119"/>
    <w:rsid w:val="001262BA"/>
    <w:rsid w:val="00126C33"/>
    <w:rsid w:val="00130112"/>
    <w:rsid w:val="00131151"/>
    <w:rsid w:val="00131B5C"/>
    <w:rsid w:val="00132596"/>
    <w:rsid w:val="00132D8C"/>
    <w:rsid w:val="00132FF9"/>
    <w:rsid w:val="00133099"/>
    <w:rsid w:val="00133506"/>
    <w:rsid w:val="00133529"/>
    <w:rsid w:val="001342E2"/>
    <w:rsid w:val="0013474C"/>
    <w:rsid w:val="00134A30"/>
    <w:rsid w:val="00135150"/>
    <w:rsid w:val="00135AA4"/>
    <w:rsid w:val="00135B38"/>
    <w:rsid w:val="00136826"/>
    <w:rsid w:val="00137E7F"/>
    <w:rsid w:val="00141091"/>
    <w:rsid w:val="00142378"/>
    <w:rsid w:val="00142441"/>
    <w:rsid w:val="00142F56"/>
    <w:rsid w:val="001433A3"/>
    <w:rsid w:val="00143CB4"/>
    <w:rsid w:val="00144715"/>
    <w:rsid w:val="0014538D"/>
    <w:rsid w:val="001455DD"/>
    <w:rsid w:val="0014674C"/>
    <w:rsid w:val="00146ADF"/>
    <w:rsid w:val="00146CC6"/>
    <w:rsid w:val="00146E10"/>
    <w:rsid w:val="00147462"/>
    <w:rsid w:val="001474BF"/>
    <w:rsid w:val="00147623"/>
    <w:rsid w:val="001476E5"/>
    <w:rsid w:val="0015092C"/>
    <w:rsid w:val="00150B0F"/>
    <w:rsid w:val="00150CE1"/>
    <w:rsid w:val="00151D78"/>
    <w:rsid w:val="001535B5"/>
    <w:rsid w:val="0015585B"/>
    <w:rsid w:val="00156043"/>
    <w:rsid w:val="001577C6"/>
    <w:rsid w:val="001602B1"/>
    <w:rsid w:val="00160859"/>
    <w:rsid w:val="001615B5"/>
    <w:rsid w:val="001624C6"/>
    <w:rsid w:val="00162974"/>
    <w:rsid w:val="00162C05"/>
    <w:rsid w:val="0016309D"/>
    <w:rsid w:val="00163269"/>
    <w:rsid w:val="00163327"/>
    <w:rsid w:val="00163B18"/>
    <w:rsid w:val="00163E92"/>
    <w:rsid w:val="001645BC"/>
    <w:rsid w:val="00166D91"/>
    <w:rsid w:val="00167229"/>
    <w:rsid w:val="0016766C"/>
    <w:rsid w:val="0017033E"/>
    <w:rsid w:val="00170861"/>
    <w:rsid w:val="001710AC"/>
    <w:rsid w:val="001713D4"/>
    <w:rsid w:val="00171BB3"/>
    <w:rsid w:val="00171E6B"/>
    <w:rsid w:val="001725F6"/>
    <w:rsid w:val="00172CDA"/>
    <w:rsid w:val="001735C0"/>
    <w:rsid w:val="00173858"/>
    <w:rsid w:val="00175144"/>
    <w:rsid w:val="00177906"/>
    <w:rsid w:val="00180458"/>
    <w:rsid w:val="00180CA0"/>
    <w:rsid w:val="0018115D"/>
    <w:rsid w:val="00181165"/>
    <w:rsid w:val="001819B0"/>
    <w:rsid w:val="001820EA"/>
    <w:rsid w:val="00182542"/>
    <w:rsid w:val="00183179"/>
    <w:rsid w:val="00185FBA"/>
    <w:rsid w:val="001870B6"/>
    <w:rsid w:val="001874F6"/>
    <w:rsid w:val="001900C0"/>
    <w:rsid w:val="0019065F"/>
    <w:rsid w:val="0019113E"/>
    <w:rsid w:val="0019124A"/>
    <w:rsid w:val="001912CE"/>
    <w:rsid w:val="00192064"/>
    <w:rsid w:val="001925B9"/>
    <w:rsid w:val="00192E71"/>
    <w:rsid w:val="001933BA"/>
    <w:rsid w:val="001941D8"/>
    <w:rsid w:val="00194B18"/>
    <w:rsid w:val="001960AB"/>
    <w:rsid w:val="001969B0"/>
    <w:rsid w:val="00197228"/>
    <w:rsid w:val="00197252"/>
    <w:rsid w:val="001977A6"/>
    <w:rsid w:val="001A101C"/>
    <w:rsid w:val="001A1302"/>
    <w:rsid w:val="001A21E1"/>
    <w:rsid w:val="001A266A"/>
    <w:rsid w:val="001A3C90"/>
    <w:rsid w:val="001A3E31"/>
    <w:rsid w:val="001A5B5F"/>
    <w:rsid w:val="001A621B"/>
    <w:rsid w:val="001A648D"/>
    <w:rsid w:val="001A68DC"/>
    <w:rsid w:val="001A714C"/>
    <w:rsid w:val="001A7650"/>
    <w:rsid w:val="001B06DC"/>
    <w:rsid w:val="001B0A16"/>
    <w:rsid w:val="001B0AD4"/>
    <w:rsid w:val="001B0CBC"/>
    <w:rsid w:val="001B10BE"/>
    <w:rsid w:val="001B1197"/>
    <w:rsid w:val="001B120D"/>
    <w:rsid w:val="001B121E"/>
    <w:rsid w:val="001B169A"/>
    <w:rsid w:val="001B1C2B"/>
    <w:rsid w:val="001B47AF"/>
    <w:rsid w:val="001B4C07"/>
    <w:rsid w:val="001B54ED"/>
    <w:rsid w:val="001B5F10"/>
    <w:rsid w:val="001B7B8B"/>
    <w:rsid w:val="001C0020"/>
    <w:rsid w:val="001C0F78"/>
    <w:rsid w:val="001C12B7"/>
    <w:rsid w:val="001C1EEF"/>
    <w:rsid w:val="001C24AB"/>
    <w:rsid w:val="001C34CC"/>
    <w:rsid w:val="001C3ACD"/>
    <w:rsid w:val="001C3B42"/>
    <w:rsid w:val="001C41E1"/>
    <w:rsid w:val="001C4646"/>
    <w:rsid w:val="001C476B"/>
    <w:rsid w:val="001C48C4"/>
    <w:rsid w:val="001C52A9"/>
    <w:rsid w:val="001C550D"/>
    <w:rsid w:val="001C597E"/>
    <w:rsid w:val="001C5D84"/>
    <w:rsid w:val="001C6130"/>
    <w:rsid w:val="001C62A0"/>
    <w:rsid w:val="001C633E"/>
    <w:rsid w:val="001C6B03"/>
    <w:rsid w:val="001C794C"/>
    <w:rsid w:val="001C7AD3"/>
    <w:rsid w:val="001C7E04"/>
    <w:rsid w:val="001D0171"/>
    <w:rsid w:val="001D0192"/>
    <w:rsid w:val="001D14BF"/>
    <w:rsid w:val="001D34B6"/>
    <w:rsid w:val="001D40C7"/>
    <w:rsid w:val="001D453A"/>
    <w:rsid w:val="001D4FAC"/>
    <w:rsid w:val="001D5118"/>
    <w:rsid w:val="001D5894"/>
    <w:rsid w:val="001D6E1D"/>
    <w:rsid w:val="001D7BC4"/>
    <w:rsid w:val="001D7C7B"/>
    <w:rsid w:val="001E01D8"/>
    <w:rsid w:val="001E096B"/>
    <w:rsid w:val="001E0BCC"/>
    <w:rsid w:val="001E16DE"/>
    <w:rsid w:val="001E19D8"/>
    <w:rsid w:val="001E274A"/>
    <w:rsid w:val="001E306F"/>
    <w:rsid w:val="001E3423"/>
    <w:rsid w:val="001E44F5"/>
    <w:rsid w:val="001E462A"/>
    <w:rsid w:val="001E474F"/>
    <w:rsid w:val="001E52C1"/>
    <w:rsid w:val="001E5A6F"/>
    <w:rsid w:val="001E6681"/>
    <w:rsid w:val="001E6EE5"/>
    <w:rsid w:val="001F105F"/>
    <w:rsid w:val="001F106A"/>
    <w:rsid w:val="001F1710"/>
    <w:rsid w:val="001F2239"/>
    <w:rsid w:val="001F2581"/>
    <w:rsid w:val="001F2BF5"/>
    <w:rsid w:val="001F3289"/>
    <w:rsid w:val="001F36FD"/>
    <w:rsid w:val="001F43D6"/>
    <w:rsid w:val="001F5009"/>
    <w:rsid w:val="001F53C0"/>
    <w:rsid w:val="001F612A"/>
    <w:rsid w:val="001F65E8"/>
    <w:rsid w:val="001F75BD"/>
    <w:rsid w:val="001F7911"/>
    <w:rsid w:val="00200015"/>
    <w:rsid w:val="002004B5"/>
    <w:rsid w:val="002016B6"/>
    <w:rsid w:val="00201AFF"/>
    <w:rsid w:val="0020253B"/>
    <w:rsid w:val="002046FE"/>
    <w:rsid w:val="0020471C"/>
    <w:rsid w:val="002047E8"/>
    <w:rsid w:val="00204F69"/>
    <w:rsid w:val="0020519F"/>
    <w:rsid w:val="002051F5"/>
    <w:rsid w:val="00205973"/>
    <w:rsid w:val="00205976"/>
    <w:rsid w:val="00206475"/>
    <w:rsid w:val="0020693F"/>
    <w:rsid w:val="00206A8D"/>
    <w:rsid w:val="00206B02"/>
    <w:rsid w:val="00206CCE"/>
    <w:rsid w:val="00207677"/>
    <w:rsid w:val="00207E94"/>
    <w:rsid w:val="00207FA8"/>
    <w:rsid w:val="00210491"/>
    <w:rsid w:val="00210868"/>
    <w:rsid w:val="00211474"/>
    <w:rsid w:val="0021199F"/>
    <w:rsid w:val="00211DDB"/>
    <w:rsid w:val="0021236E"/>
    <w:rsid w:val="0021282E"/>
    <w:rsid w:val="00214169"/>
    <w:rsid w:val="00214593"/>
    <w:rsid w:val="00214EEE"/>
    <w:rsid w:val="002165B1"/>
    <w:rsid w:val="00217A69"/>
    <w:rsid w:val="00217F81"/>
    <w:rsid w:val="00220594"/>
    <w:rsid w:val="00221513"/>
    <w:rsid w:val="00221658"/>
    <w:rsid w:val="00221D7A"/>
    <w:rsid w:val="00221DA2"/>
    <w:rsid w:val="002221B9"/>
    <w:rsid w:val="00222218"/>
    <w:rsid w:val="00223119"/>
    <w:rsid w:val="0022532F"/>
    <w:rsid w:val="00225381"/>
    <w:rsid w:val="00225545"/>
    <w:rsid w:val="00225668"/>
    <w:rsid w:val="00225E58"/>
    <w:rsid w:val="00225E9F"/>
    <w:rsid w:val="00225F3B"/>
    <w:rsid w:val="002265F3"/>
    <w:rsid w:val="002273C9"/>
    <w:rsid w:val="002314D9"/>
    <w:rsid w:val="00231533"/>
    <w:rsid w:val="002315BC"/>
    <w:rsid w:val="0023161A"/>
    <w:rsid w:val="00232052"/>
    <w:rsid w:val="0023217E"/>
    <w:rsid w:val="00232E52"/>
    <w:rsid w:val="002335C3"/>
    <w:rsid w:val="00233696"/>
    <w:rsid w:val="002345A6"/>
    <w:rsid w:val="00235CFB"/>
    <w:rsid w:val="00236E9B"/>
    <w:rsid w:val="00240029"/>
    <w:rsid w:val="00242DDE"/>
    <w:rsid w:val="00243E14"/>
    <w:rsid w:val="00244401"/>
    <w:rsid w:val="00244816"/>
    <w:rsid w:val="00245C89"/>
    <w:rsid w:val="00246741"/>
    <w:rsid w:val="00246791"/>
    <w:rsid w:val="00247C54"/>
    <w:rsid w:val="00247D38"/>
    <w:rsid w:val="002524E0"/>
    <w:rsid w:val="00252944"/>
    <w:rsid w:val="00252DE8"/>
    <w:rsid w:val="00253FC9"/>
    <w:rsid w:val="00254172"/>
    <w:rsid w:val="002542CC"/>
    <w:rsid w:val="00254459"/>
    <w:rsid w:val="002552EC"/>
    <w:rsid w:val="002576D7"/>
    <w:rsid w:val="00257F08"/>
    <w:rsid w:val="00260363"/>
    <w:rsid w:val="00260998"/>
    <w:rsid w:val="00260C9C"/>
    <w:rsid w:val="00261739"/>
    <w:rsid w:val="00262A28"/>
    <w:rsid w:val="00263471"/>
    <w:rsid w:val="0026368D"/>
    <w:rsid w:val="00263F3A"/>
    <w:rsid w:val="002640E7"/>
    <w:rsid w:val="00264B9E"/>
    <w:rsid w:val="00264BCE"/>
    <w:rsid w:val="00264C68"/>
    <w:rsid w:val="002662B8"/>
    <w:rsid w:val="0026653B"/>
    <w:rsid w:val="00267064"/>
    <w:rsid w:val="00267742"/>
    <w:rsid w:val="00267903"/>
    <w:rsid w:val="00267C3A"/>
    <w:rsid w:val="00267F38"/>
    <w:rsid w:val="00270238"/>
    <w:rsid w:val="00271BB7"/>
    <w:rsid w:val="00271D91"/>
    <w:rsid w:val="00272FC6"/>
    <w:rsid w:val="002734F1"/>
    <w:rsid w:val="00273AF1"/>
    <w:rsid w:val="00273BB7"/>
    <w:rsid w:val="00275602"/>
    <w:rsid w:val="00275D4E"/>
    <w:rsid w:val="00276A02"/>
    <w:rsid w:val="00276A1A"/>
    <w:rsid w:val="002778E7"/>
    <w:rsid w:val="0028081E"/>
    <w:rsid w:val="0028133C"/>
    <w:rsid w:val="002813BA"/>
    <w:rsid w:val="00281931"/>
    <w:rsid w:val="00282901"/>
    <w:rsid w:val="00282EF6"/>
    <w:rsid w:val="0028320D"/>
    <w:rsid w:val="0028371A"/>
    <w:rsid w:val="0028471D"/>
    <w:rsid w:val="002851C9"/>
    <w:rsid w:val="0028657B"/>
    <w:rsid w:val="0028757B"/>
    <w:rsid w:val="00287B2A"/>
    <w:rsid w:val="0029050F"/>
    <w:rsid w:val="00290B55"/>
    <w:rsid w:val="00292684"/>
    <w:rsid w:val="0029332D"/>
    <w:rsid w:val="002938E9"/>
    <w:rsid w:val="00293A73"/>
    <w:rsid w:val="0029489F"/>
    <w:rsid w:val="00295398"/>
    <w:rsid w:val="00295865"/>
    <w:rsid w:val="00295CA1"/>
    <w:rsid w:val="00295CFF"/>
    <w:rsid w:val="002A1118"/>
    <w:rsid w:val="002A1540"/>
    <w:rsid w:val="002A2450"/>
    <w:rsid w:val="002A2466"/>
    <w:rsid w:val="002A340B"/>
    <w:rsid w:val="002A3AF4"/>
    <w:rsid w:val="002A46E8"/>
    <w:rsid w:val="002A4F17"/>
    <w:rsid w:val="002A5850"/>
    <w:rsid w:val="002A6408"/>
    <w:rsid w:val="002A6941"/>
    <w:rsid w:val="002A6EA0"/>
    <w:rsid w:val="002A7006"/>
    <w:rsid w:val="002A7689"/>
    <w:rsid w:val="002A78C9"/>
    <w:rsid w:val="002A7DDF"/>
    <w:rsid w:val="002B04EE"/>
    <w:rsid w:val="002B0F01"/>
    <w:rsid w:val="002B120A"/>
    <w:rsid w:val="002B16C3"/>
    <w:rsid w:val="002B2866"/>
    <w:rsid w:val="002B3A39"/>
    <w:rsid w:val="002B3ED5"/>
    <w:rsid w:val="002B418B"/>
    <w:rsid w:val="002B43CA"/>
    <w:rsid w:val="002B45C8"/>
    <w:rsid w:val="002B4B8B"/>
    <w:rsid w:val="002B5348"/>
    <w:rsid w:val="002B55C6"/>
    <w:rsid w:val="002B56A8"/>
    <w:rsid w:val="002B579A"/>
    <w:rsid w:val="002B58F9"/>
    <w:rsid w:val="002B611A"/>
    <w:rsid w:val="002B6347"/>
    <w:rsid w:val="002C0449"/>
    <w:rsid w:val="002C1FFF"/>
    <w:rsid w:val="002C3179"/>
    <w:rsid w:val="002C40EB"/>
    <w:rsid w:val="002C4351"/>
    <w:rsid w:val="002C4F5E"/>
    <w:rsid w:val="002C5ED7"/>
    <w:rsid w:val="002C62E4"/>
    <w:rsid w:val="002C6867"/>
    <w:rsid w:val="002C7493"/>
    <w:rsid w:val="002C755A"/>
    <w:rsid w:val="002C7B73"/>
    <w:rsid w:val="002D2256"/>
    <w:rsid w:val="002D3216"/>
    <w:rsid w:val="002D3BC2"/>
    <w:rsid w:val="002D40B7"/>
    <w:rsid w:val="002D4976"/>
    <w:rsid w:val="002D4B08"/>
    <w:rsid w:val="002D4B7A"/>
    <w:rsid w:val="002D51A6"/>
    <w:rsid w:val="002D5716"/>
    <w:rsid w:val="002D63DC"/>
    <w:rsid w:val="002D685D"/>
    <w:rsid w:val="002D6B50"/>
    <w:rsid w:val="002D71E1"/>
    <w:rsid w:val="002D73BE"/>
    <w:rsid w:val="002D76BB"/>
    <w:rsid w:val="002E0CA4"/>
    <w:rsid w:val="002E0EBF"/>
    <w:rsid w:val="002E1221"/>
    <w:rsid w:val="002E207B"/>
    <w:rsid w:val="002E216B"/>
    <w:rsid w:val="002E2C22"/>
    <w:rsid w:val="002E2C8A"/>
    <w:rsid w:val="002E2E9D"/>
    <w:rsid w:val="002E3D20"/>
    <w:rsid w:val="002E49D7"/>
    <w:rsid w:val="002E4EE7"/>
    <w:rsid w:val="002E4F59"/>
    <w:rsid w:val="002E533D"/>
    <w:rsid w:val="002E6293"/>
    <w:rsid w:val="002E62D2"/>
    <w:rsid w:val="002E64A8"/>
    <w:rsid w:val="002E6B7E"/>
    <w:rsid w:val="002E79E4"/>
    <w:rsid w:val="002F0BB2"/>
    <w:rsid w:val="002F1FED"/>
    <w:rsid w:val="002F207F"/>
    <w:rsid w:val="002F23F8"/>
    <w:rsid w:val="002F2511"/>
    <w:rsid w:val="002F2A4E"/>
    <w:rsid w:val="002F3454"/>
    <w:rsid w:val="002F3CFA"/>
    <w:rsid w:val="002F4102"/>
    <w:rsid w:val="002F43A6"/>
    <w:rsid w:val="002F44A7"/>
    <w:rsid w:val="002F4739"/>
    <w:rsid w:val="002F4B32"/>
    <w:rsid w:val="002F544C"/>
    <w:rsid w:val="002F5626"/>
    <w:rsid w:val="002F6578"/>
    <w:rsid w:val="002F6D01"/>
    <w:rsid w:val="0030197A"/>
    <w:rsid w:val="00301D38"/>
    <w:rsid w:val="0030238B"/>
    <w:rsid w:val="0030238D"/>
    <w:rsid w:val="00302C90"/>
    <w:rsid w:val="00303F4C"/>
    <w:rsid w:val="00305358"/>
    <w:rsid w:val="00305498"/>
    <w:rsid w:val="0030594A"/>
    <w:rsid w:val="00305DA8"/>
    <w:rsid w:val="003072B8"/>
    <w:rsid w:val="0030746E"/>
    <w:rsid w:val="0030777F"/>
    <w:rsid w:val="00307799"/>
    <w:rsid w:val="003077CD"/>
    <w:rsid w:val="00307B43"/>
    <w:rsid w:val="00307FB8"/>
    <w:rsid w:val="00310321"/>
    <w:rsid w:val="00310978"/>
    <w:rsid w:val="00311383"/>
    <w:rsid w:val="00311424"/>
    <w:rsid w:val="00311C23"/>
    <w:rsid w:val="00311E45"/>
    <w:rsid w:val="003129FE"/>
    <w:rsid w:val="003132EC"/>
    <w:rsid w:val="003134FA"/>
    <w:rsid w:val="0031350B"/>
    <w:rsid w:val="00313577"/>
    <w:rsid w:val="003143FF"/>
    <w:rsid w:val="003144EF"/>
    <w:rsid w:val="0031623F"/>
    <w:rsid w:val="003166E5"/>
    <w:rsid w:val="003169F1"/>
    <w:rsid w:val="00320119"/>
    <w:rsid w:val="00320374"/>
    <w:rsid w:val="00320936"/>
    <w:rsid w:val="00320CB0"/>
    <w:rsid w:val="0032181A"/>
    <w:rsid w:val="00321C0E"/>
    <w:rsid w:val="00322138"/>
    <w:rsid w:val="0032270F"/>
    <w:rsid w:val="003230FF"/>
    <w:rsid w:val="003233DC"/>
    <w:rsid w:val="00323D64"/>
    <w:rsid w:val="00324AE4"/>
    <w:rsid w:val="00324E90"/>
    <w:rsid w:val="00325A57"/>
    <w:rsid w:val="0032635A"/>
    <w:rsid w:val="003274EB"/>
    <w:rsid w:val="0033073A"/>
    <w:rsid w:val="0033097D"/>
    <w:rsid w:val="00330C3A"/>
    <w:rsid w:val="00332171"/>
    <w:rsid w:val="00332665"/>
    <w:rsid w:val="00332976"/>
    <w:rsid w:val="003355FC"/>
    <w:rsid w:val="00335EA0"/>
    <w:rsid w:val="0033705A"/>
    <w:rsid w:val="003378A9"/>
    <w:rsid w:val="003404C6"/>
    <w:rsid w:val="003405A6"/>
    <w:rsid w:val="00340BC7"/>
    <w:rsid w:val="00340EC4"/>
    <w:rsid w:val="00341CDC"/>
    <w:rsid w:val="003424A1"/>
    <w:rsid w:val="00342AD9"/>
    <w:rsid w:val="00342D67"/>
    <w:rsid w:val="0034390D"/>
    <w:rsid w:val="0034433D"/>
    <w:rsid w:val="00345E71"/>
    <w:rsid w:val="003466E5"/>
    <w:rsid w:val="00347947"/>
    <w:rsid w:val="00347E6C"/>
    <w:rsid w:val="003508F0"/>
    <w:rsid w:val="00350E64"/>
    <w:rsid w:val="0035102C"/>
    <w:rsid w:val="00351609"/>
    <w:rsid w:val="00351AAE"/>
    <w:rsid w:val="00352600"/>
    <w:rsid w:val="00352C62"/>
    <w:rsid w:val="00352E41"/>
    <w:rsid w:val="00353320"/>
    <w:rsid w:val="00354884"/>
    <w:rsid w:val="00355CD2"/>
    <w:rsid w:val="003567B1"/>
    <w:rsid w:val="003576B7"/>
    <w:rsid w:val="00357879"/>
    <w:rsid w:val="00357C53"/>
    <w:rsid w:val="00357ED9"/>
    <w:rsid w:val="0036005C"/>
    <w:rsid w:val="00360521"/>
    <w:rsid w:val="00360526"/>
    <w:rsid w:val="00360E86"/>
    <w:rsid w:val="00361D47"/>
    <w:rsid w:val="00361F48"/>
    <w:rsid w:val="0036270A"/>
    <w:rsid w:val="003629CC"/>
    <w:rsid w:val="003639BA"/>
    <w:rsid w:val="0036432E"/>
    <w:rsid w:val="00365776"/>
    <w:rsid w:val="00365CA5"/>
    <w:rsid w:val="00365D83"/>
    <w:rsid w:val="003665CB"/>
    <w:rsid w:val="00367C65"/>
    <w:rsid w:val="003701FF"/>
    <w:rsid w:val="0037031C"/>
    <w:rsid w:val="003707AF"/>
    <w:rsid w:val="003713E3"/>
    <w:rsid w:val="003713EE"/>
    <w:rsid w:val="003714FA"/>
    <w:rsid w:val="00371EB8"/>
    <w:rsid w:val="00372002"/>
    <w:rsid w:val="003720A7"/>
    <w:rsid w:val="00373854"/>
    <w:rsid w:val="003738E3"/>
    <w:rsid w:val="00373F88"/>
    <w:rsid w:val="00374609"/>
    <w:rsid w:val="00374960"/>
    <w:rsid w:val="0037516A"/>
    <w:rsid w:val="00375562"/>
    <w:rsid w:val="00375F80"/>
    <w:rsid w:val="00376025"/>
    <w:rsid w:val="00377655"/>
    <w:rsid w:val="00377B7B"/>
    <w:rsid w:val="00380B3C"/>
    <w:rsid w:val="00380DC3"/>
    <w:rsid w:val="003821D7"/>
    <w:rsid w:val="00382249"/>
    <w:rsid w:val="0038287A"/>
    <w:rsid w:val="0038323E"/>
    <w:rsid w:val="003846B2"/>
    <w:rsid w:val="00384F9D"/>
    <w:rsid w:val="003856FA"/>
    <w:rsid w:val="003857D7"/>
    <w:rsid w:val="00385BA0"/>
    <w:rsid w:val="00386A53"/>
    <w:rsid w:val="00386CE5"/>
    <w:rsid w:val="003877FB"/>
    <w:rsid w:val="00391172"/>
    <w:rsid w:val="00391657"/>
    <w:rsid w:val="00391C62"/>
    <w:rsid w:val="00392100"/>
    <w:rsid w:val="00392CCA"/>
    <w:rsid w:val="003933C0"/>
    <w:rsid w:val="00393B02"/>
    <w:rsid w:val="003953A0"/>
    <w:rsid w:val="00396E2D"/>
    <w:rsid w:val="00397351"/>
    <w:rsid w:val="003A2B9A"/>
    <w:rsid w:val="003A32B2"/>
    <w:rsid w:val="003A4109"/>
    <w:rsid w:val="003A4621"/>
    <w:rsid w:val="003A5054"/>
    <w:rsid w:val="003A5115"/>
    <w:rsid w:val="003A5636"/>
    <w:rsid w:val="003A5FE8"/>
    <w:rsid w:val="003A6500"/>
    <w:rsid w:val="003A6A30"/>
    <w:rsid w:val="003A6C78"/>
    <w:rsid w:val="003A6E42"/>
    <w:rsid w:val="003A6F88"/>
    <w:rsid w:val="003A7BDB"/>
    <w:rsid w:val="003A7FE3"/>
    <w:rsid w:val="003B0260"/>
    <w:rsid w:val="003B1DD0"/>
    <w:rsid w:val="003B2149"/>
    <w:rsid w:val="003B2792"/>
    <w:rsid w:val="003B2E07"/>
    <w:rsid w:val="003B2E65"/>
    <w:rsid w:val="003B3201"/>
    <w:rsid w:val="003B388B"/>
    <w:rsid w:val="003B3BAF"/>
    <w:rsid w:val="003B4719"/>
    <w:rsid w:val="003B487B"/>
    <w:rsid w:val="003B680F"/>
    <w:rsid w:val="003B75B0"/>
    <w:rsid w:val="003B7728"/>
    <w:rsid w:val="003B7770"/>
    <w:rsid w:val="003B7AB5"/>
    <w:rsid w:val="003C0DB9"/>
    <w:rsid w:val="003C0E46"/>
    <w:rsid w:val="003C17FC"/>
    <w:rsid w:val="003C1807"/>
    <w:rsid w:val="003C1A4B"/>
    <w:rsid w:val="003C2272"/>
    <w:rsid w:val="003C2528"/>
    <w:rsid w:val="003C48BB"/>
    <w:rsid w:val="003C5162"/>
    <w:rsid w:val="003C53C5"/>
    <w:rsid w:val="003C6867"/>
    <w:rsid w:val="003C6BBB"/>
    <w:rsid w:val="003C6D91"/>
    <w:rsid w:val="003C6EAD"/>
    <w:rsid w:val="003C7EEA"/>
    <w:rsid w:val="003D0615"/>
    <w:rsid w:val="003D1752"/>
    <w:rsid w:val="003D18EB"/>
    <w:rsid w:val="003D1AF3"/>
    <w:rsid w:val="003D3938"/>
    <w:rsid w:val="003D449E"/>
    <w:rsid w:val="003D48B5"/>
    <w:rsid w:val="003D4B37"/>
    <w:rsid w:val="003D5374"/>
    <w:rsid w:val="003D5761"/>
    <w:rsid w:val="003D597C"/>
    <w:rsid w:val="003D5CE2"/>
    <w:rsid w:val="003D6A2C"/>
    <w:rsid w:val="003D755B"/>
    <w:rsid w:val="003D76FA"/>
    <w:rsid w:val="003D782E"/>
    <w:rsid w:val="003D7914"/>
    <w:rsid w:val="003E0B37"/>
    <w:rsid w:val="003E0CFE"/>
    <w:rsid w:val="003E1B6B"/>
    <w:rsid w:val="003E2AAC"/>
    <w:rsid w:val="003E2B42"/>
    <w:rsid w:val="003E3508"/>
    <w:rsid w:val="003E3BE1"/>
    <w:rsid w:val="003E4652"/>
    <w:rsid w:val="003E4748"/>
    <w:rsid w:val="003E4BDF"/>
    <w:rsid w:val="003E5050"/>
    <w:rsid w:val="003E52E5"/>
    <w:rsid w:val="003E6824"/>
    <w:rsid w:val="003E702A"/>
    <w:rsid w:val="003E72E8"/>
    <w:rsid w:val="003E7695"/>
    <w:rsid w:val="003F0373"/>
    <w:rsid w:val="003F1FF1"/>
    <w:rsid w:val="003F2668"/>
    <w:rsid w:val="003F29E8"/>
    <w:rsid w:val="003F2E9C"/>
    <w:rsid w:val="003F3B88"/>
    <w:rsid w:val="003F3EDA"/>
    <w:rsid w:val="003F5D6D"/>
    <w:rsid w:val="003F5D78"/>
    <w:rsid w:val="003F6A94"/>
    <w:rsid w:val="004020D9"/>
    <w:rsid w:val="0040402E"/>
    <w:rsid w:val="00404D7B"/>
    <w:rsid w:val="0040610B"/>
    <w:rsid w:val="004068BE"/>
    <w:rsid w:val="00406948"/>
    <w:rsid w:val="00406B9E"/>
    <w:rsid w:val="00407055"/>
    <w:rsid w:val="00407A8C"/>
    <w:rsid w:val="00411729"/>
    <w:rsid w:val="004119C5"/>
    <w:rsid w:val="00411F50"/>
    <w:rsid w:val="00412015"/>
    <w:rsid w:val="0041277F"/>
    <w:rsid w:val="0041338A"/>
    <w:rsid w:val="00413751"/>
    <w:rsid w:val="00413861"/>
    <w:rsid w:val="004146E3"/>
    <w:rsid w:val="00414D51"/>
    <w:rsid w:val="00415CE8"/>
    <w:rsid w:val="0041654D"/>
    <w:rsid w:val="0041661F"/>
    <w:rsid w:val="00416C03"/>
    <w:rsid w:val="00416C95"/>
    <w:rsid w:val="004171A4"/>
    <w:rsid w:val="00417B2C"/>
    <w:rsid w:val="00417D7D"/>
    <w:rsid w:val="004208DB"/>
    <w:rsid w:val="00420A85"/>
    <w:rsid w:val="00420D88"/>
    <w:rsid w:val="00421C54"/>
    <w:rsid w:val="00422392"/>
    <w:rsid w:val="004236D3"/>
    <w:rsid w:val="00423C79"/>
    <w:rsid w:val="0042445C"/>
    <w:rsid w:val="00424C11"/>
    <w:rsid w:val="00425BC0"/>
    <w:rsid w:val="00426828"/>
    <w:rsid w:val="00426B3A"/>
    <w:rsid w:val="00426D8D"/>
    <w:rsid w:val="00426FEF"/>
    <w:rsid w:val="00427525"/>
    <w:rsid w:val="00430053"/>
    <w:rsid w:val="00430F88"/>
    <w:rsid w:val="00431380"/>
    <w:rsid w:val="0043140C"/>
    <w:rsid w:val="004314E8"/>
    <w:rsid w:val="004317BC"/>
    <w:rsid w:val="004319AF"/>
    <w:rsid w:val="00431DB8"/>
    <w:rsid w:val="004328B5"/>
    <w:rsid w:val="00432A3E"/>
    <w:rsid w:val="00432D40"/>
    <w:rsid w:val="00432DAD"/>
    <w:rsid w:val="0043329F"/>
    <w:rsid w:val="004333C4"/>
    <w:rsid w:val="00433CF6"/>
    <w:rsid w:val="00434FC7"/>
    <w:rsid w:val="00435385"/>
    <w:rsid w:val="004358B9"/>
    <w:rsid w:val="004362F2"/>
    <w:rsid w:val="00437508"/>
    <w:rsid w:val="004377EF"/>
    <w:rsid w:val="00437878"/>
    <w:rsid w:val="0044092A"/>
    <w:rsid w:val="0044115F"/>
    <w:rsid w:val="004418CF"/>
    <w:rsid w:val="00441DA1"/>
    <w:rsid w:val="0044323F"/>
    <w:rsid w:val="00443C07"/>
    <w:rsid w:val="00444522"/>
    <w:rsid w:val="00444892"/>
    <w:rsid w:val="00444EB0"/>
    <w:rsid w:val="00445911"/>
    <w:rsid w:val="00446547"/>
    <w:rsid w:val="0044667E"/>
    <w:rsid w:val="00447909"/>
    <w:rsid w:val="004503AC"/>
    <w:rsid w:val="00450E75"/>
    <w:rsid w:val="00451101"/>
    <w:rsid w:val="0045134D"/>
    <w:rsid w:val="00451496"/>
    <w:rsid w:val="0045229D"/>
    <w:rsid w:val="0045443C"/>
    <w:rsid w:val="004556BE"/>
    <w:rsid w:val="0045570B"/>
    <w:rsid w:val="00456524"/>
    <w:rsid w:val="0045655E"/>
    <w:rsid w:val="00457A71"/>
    <w:rsid w:val="00457C27"/>
    <w:rsid w:val="00457C85"/>
    <w:rsid w:val="00457DB3"/>
    <w:rsid w:val="00457E1C"/>
    <w:rsid w:val="00460750"/>
    <w:rsid w:val="004611BA"/>
    <w:rsid w:val="00461DBF"/>
    <w:rsid w:val="0046357A"/>
    <w:rsid w:val="00463D04"/>
    <w:rsid w:val="00463E22"/>
    <w:rsid w:val="00463E61"/>
    <w:rsid w:val="004647CA"/>
    <w:rsid w:val="0046482F"/>
    <w:rsid w:val="004662EC"/>
    <w:rsid w:val="00466685"/>
    <w:rsid w:val="0046730D"/>
    <w:rsid w:val="0047003B"/>
    <w:rsid w:val="0047011D"/>
    <w:rsid w:val="00470245"/>
    <w:rsid w:val="0047053D"/>
    <w:rsid w:val="0047056E"/>
    <w:rsid w:val="0047197C"/>
    <w:rsid w:val="004726C4"/>
    <w:rsid w:val="00472838"/>
    <w:rsid w:val="00472C77"/>
    <w:rsid w:val="00473968"/>
    <w:rsid w:val="0047708A"/>
    <w:rsid w:val="0048047F"/>
    <w:rsid w:val="00480FD2"/>
    <w:rsid w:val="0048136F"/>
    <w:rsid w:val="004823A2"/>
    <w:rsid w:val="00482476"/>
    <w:rsid w:val="004836B0"/>
    <w:rsid w:val="00483E98"/>
    <w:rsid w:val="004843C6"/>
    <w:rsid w:val="004851AA"/>
    <w:rsid w:val="00486BE7"/>
    <w:rsid w:val="004878F2"/>
    <w:rsid w:val="004901B8"/>
    <w:rsid w:val="00490E90"/>
    <w:rsid w:val="0049260A"/>
    <w:rsid w:val="00492BF4"/>
    <w:rsid w:val="0049304C"/>
    <w:rsid w:val="00494704"/>
    <w:rsid w:val="00494902"/>
    <w:rsid w:val="004951B5"/>
    <w:rsid w:val="00495ACD"/>
    <w:rsid w:val="00495B2B"/>
    <w:rsid w:val="00496509"/>
    <w:rsid w:val="00496A18"/>
    <w:rsid w:val="004A1C40"/>
    <w:rsid w:val="004A212F"/>
    <w:rsid w:val="004A2D62"/>
    <w:rsid w:val="004A34D9"/>
    <w:rsid w:val="004A3865"/>
    <w:rsid w:val="004A3E6C"/>
    <w:rsid w:val="004A465E"/>
    <w:rsid w:val="004A4F05"/>
    <w:rsid w:val="004A706B"/>
    <w:rsid w:val="004A7182"/>
    <w:rsid w:val="004A7201"/>
    <w:rsid w:val="004A7C34"/>
    <w:rsid w:val="004B04A0"/>
    <w:rsid w:val="004B1B1D"/>
    <w:rsid w:val="004B2AC7"/>
    <w:rsid w:val="004B2D7E"/>
    <w:rsid w:val="004B3637"/>
    <w:rsid w:val="004B4E05"/>
    <w:rsid w:val="004B5504"/>
    <w:rsid w:val="004B5C2B"/>
    <w:rsid w:val="004B613A"/>
    <w:rsid w:val="004B7E05"/>
    <w:rsid w:val="004B7FFD"/>
    <w:rsid w:val="004C0DB6"/>
    <w:rsid w:val="004C1098"/>
    <w:rsid w:val="004C1356"/>
    <w:rsid w:val="004C19CA"/>
    <w:rsid w:val="004C1F3A"/>
    <w:rsid w:val="004C29F1"/>
    <w:rsid w:val="004C2ABE"/>
    <w:rsid w:val="004C2E73"/>
    <w:rsid w:val="004C3AF5"/>
    <w:rsid w:val="004C5592"/>
    <w:rsid w:val="004C595B"/>
    <w:rsid w:val="004C682F"/>
    <w:rsid w:val="004C6BE4"/>
    <w:rsid w:val="004C6CB7"/>
    <w:rsid w:val="004C7CD4"/>
    <w:rsid w:val="004D083C"/>
    <w:rsid w:val="004D0C9F"/>
    <w:rsid w:val="004D1D75"/>
    <w:rsid w:val="004D2ED0"/>
    <w:rsid w:val="004D314C"/>
    <w:rsid w:val="004D4717"/>
    <w:rsid w:val="004D6154"/>
    <w:rsid w:val="004D6382"/>
    <w:rsid w:val="004D7329"/>
    <w:rsid w:val="004D7F9C"/>
    <w:rsid w:val="004E0D30"/>
    <w:rsid w:val="004E167D"/>
    <w:rsid w:val="004E1B43"/>
    <w:rsid w:val="004E22B3"/>
    <w:rsid w:val="004E2398"/>
    <w:rsid w:val="004E2624"/>
    <w:rsid w:val="004E28FC"/>
    <w:rsid w:val="004E2908"/>
    <w:rsid w:val="004E2B84"/>
    <w:rsid w:val="004E3C91"/>
    <w:rsid w:val="004E498B"/>
    <w:rsid w:val="004E4A60"/>
    <w:rsid w:val="004E4B32"/>
    <w:rsid w:val="004E621F"/>
    <w:rsid w:val="004E629A"/>
    <w:rsid w:val="004E694F"/>
    <w:rsid w:val="004E735D"/>
    <w:rsid w:val="004F08E0"/>
    <w:rsid w:val="004F08FA"/>
    <w:rsid w:val="004F0FD3"/>
    <w:rsid w:val="004F11CF"/>
    <w:rsid w:val="004F13F8"/>
    <w:rsid w:val="004F286C"/>
    <w:rsid w:val="004F2AA8"/>
    <w:rsid w:val="004F3DA6"/>
    <w:rsid w:val="004F58CD"/>
    <w:rsid w:val="004F66FC"/>
    <w:rsid w:val="004F734F"/>
    <w:rsid w:val="004F785C"/>
    <w:rsid w:val="004F7D5B"/>
    <w:rsid w:val="00500017"/>
    <w:rsid w:val="00500061"/>
    <w:rsid w:val="005003C9"/>
    <w:rsid w:val="005011DC"/>
    <w:rsid w:val="005019A0"/>
    <w:rsid w:val="0050254A"/>
    <w:rsid w:val="00502AB5"/>
    <w:rsid w:val="00502F3F"/>
    <w:rsid w:val="005030A9"/>
    <w:rsid w:val="00505EF2"/>
    <w:rsid w:val="00506654"/>
    <w:rsid w:val="00507AFB"/>
    <w:rsid w:val="00510630"/>
    <w:rsid w:val="00510F0B"/>
    <w:rsid w:val="0051149A"/>
    <w:rsid w:val="00511817"/>
    <w:rsid w:val="005121BB"/>
    <w:rsid w:val="00512C6A"/>
    <w:rsid w:val="00512DC2"/>
    <w:rsid w:val="00513DFA"/>
    <w:rsid w:val="005142BA"/>
    <w:rsid w:val="00514742"/>
    <w:rsid w:val="00514DA5"/>
    <w:rsid w:val="00516239"/>
    <w:rsid w:val="005162E5"/>
    <w:rsid w:val="00516337"/>
    <w:rsid w:val="00517125"/>
    <w:rsid w:val="005178E4"/>
    <w:rsid w:val="005179B6"/>
    <w:rsid w:val="00517AB0"/>
    <w:rsid w:val="00520F00"/>
    <w:rsid w:val="005214CF"/>
    <w:rsid w:val="00521D6B"/>
    <w:rsid w:val="00522084"/>
    <w:rsid w:val="0052233A"/>
    <w:rsid w:val="005225CB"/>
    <w:rsid w:val="00522636"/>
    <w:rsid w:val="00522ACE"/>
    <w:rsid w:val="005232E0"/>
    <w:rsid w:val="005234E5"/>
    <w:rsid w:val="005235EF"/>
    <w:rsid w:val="00524409"/>
    <w:rsid w:val="005245C4"/>
    <w:rsid w:val="00524784"/>
    <w:rsid w:val="00524CF1"/>
    <w:rsid w:val="005256AC"/>
    <w:rsid w:val="00525AA0"/>
    <w:rsid w:val="005261C5"/>
    <w:rsid w:val="00526D4A"/>
    <w:rsid w:val="00527A44"/>
    <w:rsid w:val="00530003"/>
    <w:rsid w:val="005316BC"/>
    <w:rsid w:val="0053173B"/>
    <w:rsid w:val="00531D82"/>
    <w:rsid w:val="00532428"/>
    <w:rsid w:val="005333CD"/>
    <w:rsid w:val="0053475B"/>
    <w:rsid w:val="00535C51"/>
    <w:rsid w:val="0053628E"/>
    <w:rsid w:val="00536A58"/>
    <w:rsid w:val="00536B69"/>
    <w:rsid w:val="00537C10"/>
    <w:rsid w:val="0054081E"/>
    <w:rsid w:val="00541092"/>
    <w:rsid w:val="0054124D"/>
    <w:rsid w:val="00541DAA"/>
    <w:rsid w:val="005422B1"/>
    <w:rsid w:val="0054423E"/>
    <w:rsid w:val="00544A40"/>
    <w:rsid w:val="00545B77"/>
    <w:rsid w:val="0054606C"/>
    <w:rsid w:val="00546ACF"/>
    <w:rsid w:val="0054716B"/>
    <w:rsid w:val="00547647"/>
    <w:rsid w:val="005476F0"/>
    <w:rsid w:val="00550156"/>
    <w:rsid w:val="005504A1"/>
    <w:rsid w:val="00551323"/>
    <w:rsid w:val="005516F2"/>
    <w:rsid w:val="00551C52"/>
    <w:rsid w:val="0055201E"/>
    <w:rsid w:val="005523CD"/>
    <w:rsid w:val="0055411C"/>
    <w:rsid w:val="00554335"/>
    <w:rsid w:val="005543BB"/>
    <w:rsid w:val="005545EA"/>
    <w:rsid w:val="00554CD9"/>
    <w:rsid w:val="0055621E"/>
    <w:rsid w:val="00556885"/>
    <w:rsid w:val="00557F44"/>
    <w:rsid w:val="005601FC"/>
    <w:rsid w:val="00560EEC"/>
    <w:rsid w:val="00562609"/>
    <w:rsid w:val="0056319F"/>
    <w:rsid w:val="0056343C"/>
    <w:rsid w:val="00563C2B"/>
    <w:rsid w:val="00563CD9"/>
    <w:rsid w:val="0056479F"/>
    <w:rsid w:val="00564F69"/>
    <w:rsid w:val="00565E94"/>
    <w:rsid w:val="005670B3"/>
    <w:rsid w:val="00567332"/>
    <w:rsid w:val="00567AE8"/>
    <w:rsid w:val="00570079"/>
    <w:rsid w:val="005709B6"/>
    <w:rsid w:val="00570B41"/>
    <w:rsid w:val="00572AF7"/>
    <w:rsid w:val="005732CA"/>
    <w:rsid w:val="00574C63"/>
    <w:rsid w:val="00576220"/>
    <w:rsid w:val="00576D81"/>
    <w:rsid w:val="00576EC5"/>
    <w:rsid w:val="00577008"/>
    <w:rsid w:val="00577871"/>
    <w:rsid w:val="00581224"/>
    <w:rsid w:val="00581300"/>
    <w:rsid w:val="0058187D"/>
    <w:rsid w:val="005839E6"/>
    <w:rsid w:val="00584468"/>
    <w:rsid w:val="00585166"/>
    <w:rsid w:val="00585B1C"/>
    <w:rsid w:val="005865F7"/>
    <w:rsid w:val="00586ADF"/>
    <w:rsid w:val="00587702"/>
    <w:rsid w:val="00587BE4"/>
    <w:rsid w:val="005901BF"/>
    <w:rsid w:val="0059035B"/>
    <w:rsid w:val="005903A8"/>
    <w:rsid w:val="00591E6D"/>
    <w:rsid w:val="00592126"/>
    <w:rsid w:val="0059365B"/>
    <w:rsid w:val="00593A3D"/>
    <w:rsid w:val="00593AE0"/>
    <w:rsid w:val="005940A0"/>
    <w:rsid w:val="0059411D"/>
    <w:rsid w:val="005962F8"/>
    <w:rsid w:val="0059679B"/>
    <w:rsid w:val="0059754F"/>
    <w:rsid w:val="00597800"/>
    <w:rsid w:val="00597CFD"/>
    <w:rsid w:val="005A0494"/>
    <w:rsid w:val="005A18C7"/>
    <w:rsid w:val="005A1E38"/>
    <w:rsid w:val="005A2A87"/>
    <w:rsid w:val="005A2C04"/>
    <w:rsid w:val="005A35AF"/>
    <w:rsid w:val="005A3E52"/>
    <w:rsid w:val="005A6BEC"/>
    <w:rsid w:val="005A6D0C"/>
    <w:rsid w:val="005A7809"/>
    <w:rsid w:val="005A7EE5"/>
    <w:rsid w:val="005B05A7"/>
    <w:rsid w:val="005B0627"/>
    <w:rsid w:val="005B0731"/>
    <w:rsid w:val="005B1F80"/>
    <w:rsid w:val="005B2872"/>
    <w:rsid w:val="005B2A55"/>
    <w:rsid w:val="005B2EA6"/>
    <w:rsid w:val="005B49AC"/>
    <w:rsid w:val="005B628F"/>
    <w:rsid w:val="005B6501"/>
    <w:rsid w:val="005B76AC"/>
    <w:rsid w:val="005C0049"/>
    <w:rsid w:val="005C03FD"/>
    <w:rsid w:val="005C0F1B"/>
    <w:rsid w:val="005C14ED"/>
    <w:rsid w:val="005C204D"/>
    <w:rsid w:val="005C2303"/>
    <w:rsid w:val="005C29D9"/>
    <w:rsid w:val="005C2CF7"/>
    <w:rsid w:val="005C3AFF"/>
    <w:rsid w:val="005C3D70"/>
    <w:rsid w:val="005C444C"/>
    <w:rsid w:val="005C4592"/>
    <w:rsid w:val="005C4F7A"/>
    <w:rsid w:val="005C621F"/>
    <w:rsid w:val="005C68F2"/>
    <w:rsid w:val="005C6EDB"/>
    <w:rsid w:val="005C7008"/>
    <w:rsid w:val="005C7204"/>
    <w:rsid w:val="005C7846"/>
    <w:rsid w:val="005C7C6F"/>
    <w:rsid w:val="005C7E35"/>
    <w:rsid w:val="005C7E4D"/>
    <w:rsid w:val="005D0208"/>
    <w:rsid w:val="005D0C3F"/>
    <w:rsid w:val="005D0FE0"/>
    <w:rsid w:val="005D189E"/>
    <w:rsid w:val="005D1BFF"/>
    <w:rsid w:val="005D1E7A"/>
    <w:rsid w:val="005D21D2"/>
    <w:rsid w:val="005D22F9"/>
    <w:rsid w:val="005D37D2"/>
    <w:rsid w:val="005D38F4"/>
    <w:rsid w:val="005D4AD0"/>
    <w:rsid w:val="005D5BF3"/>
    <w:rsid w:val="005D5E99"/>
    <w:rsid w:val="005D6F53"/>
    <w:rsid w:val="005D7071"/>
    <w:rsid w:val="005D7BD9"/>
    <w:rsid w:val="005E01C5"/>
    <w:rsid w:val="005E10BA"/>
    <w:rsid w:val="005E1174"/>
    <w:rsid w:val="005E11EB"/>
    <w:rsid w:val="005E17F7"/>
    <w:rsid w:val="005E1CDE"/>
    <w:rsid w:val="005E1D14"/>
    <w:rsid w:val="005E1D30"/>
    <w:rsid w:val="005E22D1"/>
    <w:rsid w:val="005E24CB"/>
    <w:rsid w:val="005E2BF5"/>
    <w:rsid w:val="005E3F36"/>
    <w:rsid w:val="005E5A3C"/>
    <w:rsid w:val="005E5BB8"/>
    <w:rsid w:val="005E675C"/>
    <w:rsid w:val="005E71B7"/>
    <w:rsid w:val="005E774F"/>
    <w:rsid w:val="005F0194"/>
    <w:rsid w:val="005F0F6B"/>
    <w:rsid w:val="005F123A"/>
    <w:rsid w:val="005F2E67"/>
    <w:rsid w:val="005F32B7"/>
    <w:rsid w:val="005F32F8"/>
    <w:rsid w:val="005F344D"/>
    <w:rsid w:val="005F3736"/>
    <w:rsid w:val="005F3EA8"/>
    <w:rsid w:val="005F48C4"/>
    <w:rsid w:val="005F53E6"/>
    <w:rsid w:val="005F5987"/>
    <w:rsid w:val="005F5C0A"/>
    <w:rsid w:val="005F5EEA"/>
    <w:rsid w:val="005F778B"/>
    <w:rsid w:val="00600F5F"/>
    <w:rsid w:val="00601A7C"/>
    <w:rsid w:val="00601BD2"/>
    <w:rsid w:val="00602A0D"/>
    <w:rsid w:val="00603011"/>
    <w:rsid w:val="006050FC"/>
    <w:rsid w:val="00605143"/>
    <w:rsid w:val="00605842"/>
    <w:rsid w:val="00605879"/>
    <w:rsid w:val="0060653E"/>
    <w:rsid w:val="0060658E"/>
    <w:rsid w:val="00606B4C"/>
    <w:rsid w:val="00607504"/>
    <w:rsid w:val="0061000D"/>
    <w:rsid w:val="00611C74"/>
    <w:rsid w:val="00612687"/>
    <w:rsid w:val="00612E80"/>
    <w:rsid w:val="00613300"/>
    <w:rsid w:val="006136D1"/>
    <w:rsid w:val="006138F7"/>
    <w:rsid w:val="00613AFE"/>
    <w:rsid w:val="00613FC1"/>
    <w:rsid w:val="00614141"/>
    <w:rsid w:val="0061469C"/>
    <w:rsid w:val="00614E00"/>
    <w:rsid w:val="00614EBA"/>
    <w:rsid w:val="00615928"/>
    <w:rsid w:val="00616185"/>
    <w:rsid w:val="006161FE"/>
    <w:rsid w:val="00616786"/>
    <w:rsid w:val="00616C8C"/>
    <w:rsid w:val="00616DB5"/>
    <w:rsid w:val="00616E16"/>
    <w:rsid w:val="0061750A"/>
    <w:rsid w:val="006178B0"/>
    <w:rsid w:val="00617AF8"/>
    <w:rsid w:val="00620831"/>
    <w:rsid w:val="00621014"/>
    <w:rsid w:val="0062119E"/>
    <w:rsid w:val="006224C8"/>
    <w:rsid w:val="00622BD4"/>
    <w:rsid w:val="00622C7C"/>
    <w:rsid w:val="006231E7"/>
    <w:rsid w:val="0062323B"/>
    <w:rsid w:val="00623D04"/>
    <w:rsid w:val="00623D78"/>
    <w:rsid w:val="00624A1F"/>
    <w:rsid w:val="00625B3E"/>
    <w:rsid w:val="00625FAC"/>
    <w:rsid w:val="0062623F"/>
    <w:rsid w:val="00626636"/>
    <w:rsid w:val="0062709A"/>
    <w:rsid w:val="00627121"/>
    <w:rsid w:val="006307C1"/>
    <w:rsid w:val="00631E83"/>
    <w:rsid w:val="006326CC"/>
    <w:rsid w:val="00635762"/>
    <w:rsid w:val="006360D2"/>
    <w:rsid w:val="00636CAF"/>
    <w:rsid w:val="00636F63"/>
    <w:rsid w:val="006373CA"/>
    <w:rsid w:val="00637A26"/>
    <w:rsid w:val="0064014B"/>
    <w:rsid w:val="00640269"/>
    <w:rsid w:val="00640F94"/>
    <w:rsid w:val="00640FB0"/>
    <w:rsid w:val="00641750"/>
    <w:rsid w:val="00641AC9"/>
    <w:rsid w:val="0064280B"/>
    <w:rsid w:val="00642E43"/>
    <w:rsid w:val="00643F2F"/>
    <w:rsid w:val="0064428F"/>
    <w:rsid w:val="00644471"/>
    <w:rsid w:val="00644704"/>
    <w:rsid w:val="00644C0C"/>
    <w:rsid w:val="00644CBC"/>
    <w:rsid w:val="00644DE9"/>
    <w:rsid w:val="00645DC0"/>
    <w:rsid w:val="00646692"/>
    <w:rsid w:val="00646D06"/>
    <w:rsid w:val="00647744"/>
    <w:rsid w:val="006505F3"/>
    <w:rsid w:val="00650663"/>
    <w:rsid w:val="00652C32"/>
    <w:rsid w:val="0065342A"/>
    <w:rsid w:val="00653573"/>
    <w:rsid w:val="006539B4"/>
    <w:rsid w:val="00653ACB"/>
    <w:rsid w:val="0065468F"/>
    <w:rsid w:val="00654749"/>
    <w:rsid w:val="00656372"/>
    <w:rsid w:val="00657021"/>
    <w:rsid w:val="0065726F"/>
    <w:rsid w:val="00657751"/>
    <w:rsid w:val="006578DE"/>
    <w:rsid w:val="006603A2"/>
    <w:rsid w:val="006613AE"/>
    <w:rsid w:val="006618C1"/>
    <w:rsid w:val="00661CD3"/>
    <w:rsid w:val="00661DF8"/>
    <w:rsid w:val="00661EEE"/>
    <w:rsid w:val="00662C01"/>
    <w:rsid w:val="006638C8"/>
    <w:rsid w:val="00663C28"/>
    <w:rsid w:val="00663C53"/>
    <w:rsid w:val="0066441E"/>
    <w:rsid w:val="00665529"/>
    <w:rsid w:val="006658F7"/>
    <w:rsid w:val="00666BEB"/>
    <w:rsid w:val="00666CF2"/>
    <w:rsid w:val="006670EA"/>
    <w:rsid w:val="006674E6"/>
    <w:rsid w:val="0067071C"/>
    <w:rsid w:val="00670834"/>
    <w:rsid w:val="00670D81"/>
    <w:rsid w:val="00670FDB"/>
    <w:rsid w:val="00671129"/>
    <w:rsid w:val="006713BF"/>
    <w:rsid w:val="00672AC7"/>
    <w:rsid w:val="00672E4C"/>
    <w:rsid w:val="00673357"/>
    <w:rsid w:val="00674AD0"/>
    <w:rsid w:val="00674ECC"/>
    <w:rsid w:val="0067581F"/>
    <w:rsid w:val="006758D9"/>
    <w:rsid w:val="00675B36"/>
    <w:rsid w:val="00676A07"/>
    <w:rsid w:val="00676D09"/>
    <w:rsid w:val="00677548"/>
    <w:rsid w:val="00677EF3"/>
    <w:rsid w:val="0068028D"/>
    <w:rsid w:val="006802AF"/>
    <w:rsid w:val="00680BAF"/>
    <w:rsid w:val="006816B6"/>
    <w:rsid w:val="00681B1C"/>
    <w:rsid w:val="00682318"/>
    <w:rsid w:val="00682784"/>
    <w:rsid w:val="00682B58"/>
    <w:rsid w:val="00683141"/>
    <w:rsid w:val="00683F0B"/>
    <w:rsid w:val="00685A0B"/>
    <w:rsid w:val="00685F1F"/>
    <w:rsid w:val="00685FEE"/>
    <w:rsid w:val="0068632F"/>
    <w:rsid w:val="006869BA"/>
    <w:rsid w:val="00687487"/>
    <w:rsid w:val="006877FE"/>
    <w:rsid w:val="00687813"/>
    <w:rsid w:val="00687B90"/>
    <w:rsid w:val="00687DFE"/>
    <w:rsid w:val="0069007F"/>
    <w:rsid w:val="00690221"/>
    <w:rsid w:val="00691C43"/>
    <w:rsid w:val="0069290D"/>
    <w:rsid w:val="00692A89"/>
    <w:rsid w:val="00693206"/>
    <w:rsid w:val="00693771"/>
    <w:rsid w:val="00693BDF"/>
    <w:rsid w:val="006941B7"/>
    <w:rsid w:val="00694286"/>
    <w:rsid w:val="00694832"/>
    <w:rsid w:val="00694A0A"/>
    <w:rsid w:val="006953B5"/>
    <w:rsid w:val="0069584E"/>
    <w:rsid w:val="006978DF"/>
    <w:rsid w:val="00697D86"/>
    <w:rsid w:val="006A1176"/>
    <w:rsid w:val="006A22E7"/>
    <w:rsid w:val="006A2380"/>
    <w:rsid w:val="006A2F91"/>
    <w:rsid w:val="006A305D"/>
    <w:rsid w:val="006A34A9"/>
    <w:rsid w:val="006A34AD"/>
    <w:rsid w:val="006A3FC5"/>
    <w:rsid w:val="006A4521"/>
    <w:rsid w:val="006A48E4"/>
    <w:rsid w:val="006A4E12"/>
    <w:rsid w:val="006A5344"/>
    <w:rsid w:val="006A6868"/>
    <w:rsid w:val="006A6C6C"/>
    <w:rsid w:val="006A70BF"/>
    <w:rsid w:val="006B0699"/>
    <w:rsid w:val="006B111C"/>
    <w:rsid w:val="006B2756"/>
    <w:rsid w:val="006B2F38"/>
    <w:rsid w:val="006B3C50"/>
    <w:rsid w:val="006B56D4"/>
    <w:rsid w:val="006B5890"/>
    <w:rsid w:val="006B597A"/>
    <w:rsid w:val="006B5F15"/>
    <w:rsid w:val="006B7AC4"/>
    <w:rsid w:val="006C04E8"/>
    <w:rsid w:val="006C19AD"/>
    <w:rsid w:val="006C1A39"/>
    <w:rsid w:val="006C23FC"/>
    <w:rsid w:val="006C38BA"/>
    <w:rsid w:val="006C3BDE"/>
    <w:rsid w:val="006C5462"/>
    <w:rsid w:val="006C55E7"/>
    <w:rsid w:val="006C61F5"/>
    <w:rsid w:val="006C6F97"/>
    <w:rsid w:val="006C7711"/>
    <w:rsid w:val="006C79C1"/>
    <w:rsid w:val="006D0F9C"/>
    <w:rsid w:val="006D15BB"/>
    <w:rsid w:val="006D26BA"/>
    <w:rsid w:val="006D2F50"/>
    <w:rsid w:val="006D389E"/>
    <w:rsid w:val="006D3AE5"/>
    <w:rsid w:val="006D4850"/>
    <w:rsid w:val="006D4F43"/>
    <w:rsid w:val="006D5525"/>
    <w:rsid w:val="006D59B2"/>
    <w:rsid w:val="006D6110"/>
    <w:rsid w:val="006D6460"/>
    <w:rsid w:val="006D70F6"/>
    <w:rsid w:val="006D7213"/>
    <w:rsid w:val="006D7F8D"/>
    <w:rsid w:val="006E06C1"/>
    <w:rsid w:val="006E2261"/>
    <w:rsid w:val="006E338B"/>
    <w:rsid w:val="006E3789"/>
    <w:rsid w:val="006E3C7D"/>
    <w:rsid w:val="006E4C55"/>
    <w:rsid w:val="006E4E21"/>
    <w:rsid w:val="006E5203"/>
    <w:rsid w:val="006E538B"/>
    <w:rsid w:val="006E55A7"/>
    <w:rsid w:val="006E5B02"/>
    <w:rsid w:val="006E61F7"/>
    <w:rsid w:val="006F0F34"/>
    <w:rsid w:val="006F1A1D"/>
    <w:rsid w:val="006F1C1F"/>
    <w:rsid w:val="006F24B9"/>
    <w:rsid w:val="006F2543"/>
    <w:rsid w:val="006F2781"/>
    <w:rsid w:val="006F31B4"/>
    <w:rsid w:val="006F31E2"/>
    <w:rsid w:val="006F4559"/>
    <w:rsid w:val="006F4AF3"/>
    <w:rsid w:val="006F5887"/>
    <w:rsid w:val="006F7515"/>
    <w:rsid w:val="006F763F"/>
    <w:rsid w:val="006F7A58"/>
    <w:rsid w:val="0070066D"/>
    <w:rsid w:val="007014BC"/>
    <w:rsid w:val="007016D5"/>
    <w:rsid w:val="00701904"/>
    <w:rsid w:val="00702C44"/>
    <w:rsid w:val="00702EC3"/>
    <w:rsid w:val="007030AE"/>
    <w:rsid w:val="0070394C"/>
    <w:rsid w:val="007042C9"/>
    <w:rsid w:val="00704B37"/>
    <w:rsid w:val="00704DE1"/>
    <w:rsid w:val="0070504F"/>
    <w:rsid w:val="00705BBC"/>
    <w:rsid w:val="00706097"/>
    <w:rsid w:val="007060CE"/>
    <w:rsid w:val="007069AA"/>
    <w:rsid w:val="00706FF4"/>
    <w:rsid w:val="00707C2E"/>
    <w:rsid w:val="007115DF"/>
    <w:rsid w:val="007124A7"/>
    <w:rsid w:val="00713074"/>
    <w:rsid w:val="007131B8"/>
    <w:rsid w:val="00714CC8"/>
    <w:rsid w:val="00714CFF"/>
    <w:rsid w:val="0071596E"/>
    <w:rsid w:val="007159DC"/>
    <w:rsid w:val="00716185"/>
    <w:rsid w:val="00716731"/>
    <w:rsid w:val="00716B41"/>
    <w:rsid w:val="00716BA7"/>
    <w:rsid w:val="00717116"/>
    <w:rsid w:val="00717166"/>
    <w:rsid w:val="00717A60"/>
    <w:rsid w:val="00721112"/>
    <w:rsid w:val="00721512"/>
    <w:rsid w:val="00721ADF"/>
    <w:rsid w:val="00721AE8"/>
    <w:rsid w:val="00722DBA"/>
    <w:rsid w:val="00723886"/>
    <w:rsid w:val="0072460E"/>
    <w:rsid w:val="00724728"/>
    <w:rsid w:val="00725F34"/>
    <w:rsid w:val="00726C20"/>
    <w:rsid w:val="00726F4B"/>
    <w:rsid w:val="007275A0"/>
    <w:rsid w:val="00727FEE"/>
    <w:rsid w:val="0073033C"/>
    <w:rsid w:val="00730556"/>
    <w:rsid w:val="00730B91"/>
    <w:rsid w:val="00730F60"/>
    <w:rsid w:val="00731880"/>
    <w:rsid w:val="00731C85"/>
    <w:rsid w:val="007334E1"/>
    <w:rsid w:val="0073460F"/>
    <w:rsid w:val="00735821"/>
    <w:rsid w:val="0073676D"/>
    <w:rsid w:val="00736CA2"/>
    <w:rsid w:val="00737347"/>
    <w:rsid w:val="007378BC"/>
    <w:rsid w:val="0074062C"/>
    <w:rsid w:val="00740B19"/>
    <w:rsid w:val="00740E9B"/>
    <w:rsid w:val="00740F06"/>
    <w:rsid w:val="0074178A"/>
    <w:rsid w:val="00741DA5"/>
    <w:rsid w:val="00742436"/>
    <w:rsid w:val="00744609"/>
    <w:rsid w:val="00744630"/>
    <w:rsid w:val="0074486C"/>
    <w:rsid w:val="00746486"/>
    <w:rsid w:val="007469EC"/>
    <w:rsid w:val="00746C7A"/>
    <w:rsid w:val="00746D4E"/>
    <w:rsid w:val="007504A0"/>
    <w:rsid w:val="00751B6A"/>
    <w:rsid w:val="0075209F"/>
    <w:rsid w:val="00752D74"/>
    <w:rsid w:val="00752F4B"/>
    <w:rsid w:val="0075319F"/>
    <w:rsid w:val="0075342F"/>
    <w:rsid w:val="00754B39"/>
    <w:rsid w:val="00756045"/>
    <w:rsid w:val="00756338"/>
    <w:rsid w:val="00756FEF"/>
    <w:rsid w:val="007605D4"/>
    <w:rsid w:val="007605F6"/>
    <w:rsid w:val="0076087B"/>
    <w:rsid w:val="00760BF8"/>
    <w:rsid w:val="00762A8E"/>
    <w:rsid w:val="00763845"/>
    <w:rsid w:val="00764025"/>
    <w:rsid w:val="007642E9"/>
    <w:rsid w:val="00764817"/>
    <w:rsid w:val="00764D0C"/>
    <w:rsid w:val="00765035"/>
    <w:rsid w:val="00765B4B"/>
    <w:rsid w:val="0076682F"/>
    <w:rsid w:val="00766A46"/>
    <w:rsid w:val="007678BD"/>
    <w:rsid w:val="0077007F"/>
    <w:rsid w:val="007716B3"/>
    <w:rsid w:val="0077183C"/>
    <w:rsid w:val="00771FC5"/>
    <w:rsid w:val="007720A6"/>
    <w:rsid w:val="00772BAB"/>
    <w:rsid w:val="00772BDE"/>
    <w:rsid w:val="00772C34"/>
    <w:rsid w:val="00773786"/>
    <w:rsid w:val="00773812"/>
    <w:rsid w:val="00773BB0"/>
    <w:rsid w:val="007746C7"/>
    <w:rsid w:val="00774937"/>
    <w:rsid w:val="00774C99"/>
    <w:rsid w:val="00775AAE"/>
    <w:rsid w:val="0077634B"/>
    <w:rsid w:val="00776380"/>
    <w:rsid w:val="00776B55"/>
    <w:rsid w:val="007774C9"/>
    <w:rsid w:val="007775A8"/>
    <w:rsid w:val="00777676"/>
    <w:rsid w:val="00780C29"/>
    <w:rsid w:val="007818D2"/>
    <w:rsid w:val="00783034"/>
    <w:rsid w:val="00783405"/>
    <w:rsid w:val="007834F4"/>
    <w:rsid w:val="00783977"/>
    <w:rsid w:val="00783AAD"/>
    <w:rsid w:val="00784B23"/>
    <w:rsid w:val="007864E0"/>
    <w:rsid w:val="007873A6"/>
    <w:rsid w:val="00787CAE"/>
    <w:rsid w:val="00787E2A"/>
    <w:rsid w:val="00790E11"/>
    <w:rsid w:val="00791074"/>
    <w:rsid w:val="00791DE8"/>
    <w:rsid w:val="00792056"/>
    <w:rsid w:val="007926DE"/>
    <w:rsid w:val="00792D46"/>
    <w:rsid w:val="00792DFD"/>
    <w:rsid w:val="00792E82"/>
    <w:rsid w:val="007930F1"/>
    <w:rsid w:val="00794273"/>
    <w:rsid w:val="0079427B"/>
    <w:rsid w:val="00794BC9"/>
    <w:rsid w:val="00794BF6"/>
    <w:rsid w:val="00795B47"/>
    <w:rsid w:val="00795EE6"/>
    <w:rsid w:val="00797125"/>
    <w:rsid w:val="00797221"/>
    <w:rsid w:val="007A08D5"/>
    <w:rsid w:val="007A097F"/>
    <w:rsid w:val="007A1C32"/>
    <w:rsid w:val="007A2515"/>
    <w:rsid w:val="007A265C"/>
    <w:rsid w:val="007A3792"/>
    <w:rsid w:val="007A478E"/>
    <w:rsid w:val="007A51B3"/>
    <w:rsid w:val="007A534C"/>
    <w:rsid w:val="007A54A1"/>
    <w:rsid w:val="007A6A8F"/>
    <w:rsid w:val="007A6BA1"/>
    <w:rsid w:val="007A76D5"/>
    <w:rsid w:val="007A7F38"/>
    <w:rsid w:val="007B0E7B"/>
    <w:rsid w:val="007B151C"/>
    <w:rsid w:val="007B1A5E"/>
    <w:rsid w:val="007B1D94"/>
    <w:rsid w:val="007B25CD"/>
    <w:rsid w:val="007B2A1A"/>
    <w:rsid w:val="007B2EA9"/>
    <w:rsid w:val="007B34B3"/>
    <w:rsid w:val="007B39CF"/>
    <w:rsid w:val="007B5A7E"/>
    <w:rsid w:val="007B5E9D"/>
    <w:rsid w:val="007B5EAA"/>
    <w:rsid w:val="007B6758"/>
    <w:rsid w:val="007B6C9C"/>
    <w:rsid w:val="007B772B"/>
    <w:rsid w:val="007B7769"/>
    <w:rsid w:val="007B77F3"/>
    <w:rsid w:val="007B7B4F"/>
    <w:rsid w:val="007B7CCA"/>
    <w:rsid w:val="007B7E54"/>
    <w:rsid w:val="007C0569"/>
    <w:rsid w:val="007C149F"/>
    <w:rsid w:val="007C1D8C"/>
    <w:rsid w:val="007C24E2"/>
    <w:rsid w:val="007C3342"/>
    <w:rsid w:val="007C3422"/>
    <w:rsid w:val="007C4045"/>
    <w:rsid w:val="007C4989"/>
    <w:rsid w:val="007C55E1"/>
    <w:rsid w:val="007C5AEC"/>
    <w:rsid w:val="007C79B6"/>
    <w:rsid w:val="007C79F2"/>
    <w:rsid w:val="007D066A"/>
    <w:rsid w:val="007D0CAE"/>
    <w:rsid w:val="007D0D94"/>
    <w:rsid w:val="007D1490"/>
    <w:rsid w:val="007D2648"/>
    <w:rsid w:val="007D2AA2"/>
    <w:rsid w:val="007D3400"/>
    <w:rsid w:val="007D4085"/>
    <w:rsid w:val="007D4407"/>
    <w:rsid w:val="007D4AB5"/>
    <w:rsid w:val="007D4BFF"/>
    <w:rsid w:val="007D53D7"/>
    <w:rsid w:val="007D647D"/>
    <w:rsid w:val="007D7F60"/>
    <w:rsid w:val="007E0107"/>
    <w:rsid w:val="007E029B"/>
    <w:rsid w:val="007E02A0"/>
    <w:rsid w:val="007E16C7"/>
    <w:rsid w:val="007E23CE"/>
    <w:rsid w:val="007E2D37"/>
    <w:rsid w:val="007E42AD"/>
    <w:rsid w:val="007E42C0"/>
    <w:rsid w:val="007E4983"/>
    <w:rsid w:val="007E4C02"/>
    <w:rsid w:val="007E4F82"/>
    <w:rsid w:val="007E505B"/>
    <w:rsid w:val="007E5251"/>
    <w:rsid w:val="007E5FB9"/>
    <w:rsid w:val="007E6778"/>
    <w:rsid w:val="007E7435"/>
    <w:rsid w:val="007E7D8A"/>
    <w:rsid w:val="007E7ED9"/>
    <w:rsid w:val="007F01EF"/>
    <w:rsid w:val="007F0BC8"/>
    <w:rsid w:val="007F1283"/>
    <w:rsid w:val="007F2139"/>
    <w:rsid w:val="007F2738"/>
    <w:rsid w:val="007F28FE"/>
    <w:rsid w:val="007F2E4F"/>
    <w:rsid w:val="007F35B3"/>
    <w:rsid w:val="007F3B00"/>
    <w:rsid w:val="007F410A"/>
    <w:rsid w:val="007F4413"/>
    <w:rsid w:val="007F47DD"/>
    <w:rsid w:val="007F4984"/>
    <w:rsid w:val="007F513F"/>
    <w:rsid w:val="007F5EB9"/>
    <w:rsid w:val="007F6622"/>
    <w:rsid w:val="007F6745"/>
    <w:rsid w:val="007F674B"/>
    <w:rsid w:val="007F74DD"/>
    <w:rsid w:val="007F756A"/>
    <w:rsid w:val="007F7C47"/>
    <w:rsid w:val="008008B5"/>
    <w:rsid w:val="008008EF"/>
    <w:rsid w:val="008011FE"/>
    <w:rsid w:val="008014BF"/>
    <w:rsid w:val="00801BB2"/>
    <w:rsid w:val="008027FF"/>
    <w:rsid w:val="00802B9D"/>
    <w:rsid w:val="00804CB0"/>
    <w:rsid w:val="008056EA"/>
    <w:rsid w:val="00805778"/>
    <w:rsid w:val="00805837"/>
    <w:rsid w:val="00805EE0"/>
    <w:rsid w:val="0080659F"/>
    <w:rsid w:val="00806BE5"/>
    <w:rsid w:val="00806DE6"/>
    <w:rsid w:val="008073B0"/>
    <w:rsid w:val="0080773A"/>
    <w:rsid w:val="00807D6D"/>
    <w:rsid w:val="00810237"/>
    <w:rsid w:val="00810926"/>
    <w:rsid w:val="00811A94"/>
    <w:rsid w:val="00811EF8"/>
    <w:rsid w:val="00812790"/>
    <w:rsid w:val="00814231"/>
    <w:rsid w:val="00814588"/>
    <w:rsid w:val="00814962"/>
    <w:rsid w:val="00815FDE"/>
    <w:rsid w:val="00816948"/>
    <w:rsid w:val="00817227"/>
    <w:rsid w:val="0081737D"/>
    <w:rsid w:val="0081778A"/>
    <w:rsid w:val="00817E68"/>
    <w:rsid w:val="00820A30"/>
    <w:rsid w:val="00821B41"/>
    <w:rsid w:val="0082231E"/>
    <w:rsid w:val="00822724"/>
    <w:rsid w:val="00823264"/>
    <w:rsid w:val="0082583B"/>
    <w:rsid w:val="00825BC5"/>
    <w:rsid w:val="0082726F"/>
    <w:rsid w:val="00827AEA"/>
    <w:rsid w:val="00830165"/>
    <w:rsid w:val="00830474"/>
    <w:rsid w:val="00831165"/>
    <w:rsid w:val="008338CB"/>
    <w:rsid w:val="00833B92"/>
    <w:rsid w:val="00833C2B"/>
    <w:rsid w:val="00833C53"/>
    <w:rsid w:val="00833E2E"/>
    <w:rsid w:val="00833F85"/>
    <w:rsid w:val="0083401F"/>
    <w:rsid w:val="00835FDB"/>
    <w:rsid w:val="008415A3"/>
    <w:rsid w:val="0084227B"/>
    <w:rsid w:val="0084245E"/>
    <w:rsid w:val="00842E4A"/>
    <w:rsid w:val="008437BB"/>
    <w:rsid w:val="00843B61"/>
    <w:rsid w:val="00843C47"/>
    <w:rsid w:val="008447B4"/>
    <w:rsid w:val="00844910"/>
    <w:rsid w:val="00845D48"/>
    <w:rsid w:val="00845FC4"/>
    <w:rsid w:val="00846ADC"/>
    <w:rsid w:val="00847547"/>
    <w:rsid w:val="00847A6B"/>
    <w:rsid w:val="00850381"/>
    <w:rsid w:val="00850EF6"/>
    <w:rsid w:val="00851195"/>
    <w:rsid w:val="00851AAD"/>
    <w:rsid w:val="00851D7D"/>
    <w:rsid w:val="00852D9F"/>
    <w:rsid w:val="0085348F"/>
    <w:rsid w:val="008535FD"/>
    <w:rsid w:val="00853C8D"/>
    <w:rsid w:val="00853E9C"/>
    <w:rsid w:val="008555A9"/>
    <w:rsid w:val="00856D6E"/>
    <w:rsid w:val="00856F2E"/>
    <w:rsid w:val="00857483"/>
    <w:rsid w:val="00857605"/>
    <w:rsid w:val="008605B2"/>
    <w:rsid w:val="0086099D"/>
    <w:rsid w:val="00860C26"/>
    <w:rsid w:val="00861483"/>
    <w:rsid w:val="008618F1"/>
    <w:rsid w:val="00862FE2"/>
    <w:rsid w:val="0086304E"/>
    <w:rsid w:val="00863AB9"/>
    <w:rsid w:val="0086457F"/>
    <w:rsid w:val="00864A41"/>
    <w:rsid w:val="0086586F"/>
    <w:rsid w:val="00865C31"/>
    <w:rsid w:val="00865C98"/>
    <w:rsid w:val="008661E9"/>
    <w:rsid w:val="00866A07"/>
    <w:rsid w:val="00867223"/>
    <w:rsid w:val="008672C8"/>
    <w:rsid w:val="008679B6"/>
    <w:rsid w:val="00871517"/>
    <w:rsid w:val="0087185F"/>
    <w:rsid w:val="00871D07"/>
    <w:rsid w:val="00872889"/>
    <w:rsid w:val="00872977"/>
    <w:rsid w:val="00875594"/>
    <w:rsid w:val="00875D2A"/>
    <w:rsid w:val="008768AF"/>
    <w:rsid w:val="00876A41"/>
    <w:rsid w:val="0087711A"/>
    <w:rsid w:val="0087717D"/>
    <w:rsid w:val="00877867"/>
    <w:rsid w:val="00881591"/>
    <w:rsid w:val="00881729"/>
    <w:rsid w:val="0088216B"/>
    <w:rsid w:val="00882844"/>
    <w:rsid w:val="00883A79"/>
    <w:rsid w:val="00883F95"/>
    <w:rsid w:val="00884E53"/>
    <w:rsid w:val="008850AF"/>
    <w:rsid w:val="0088529E"/>
    <w:rsid w:val="0088591D"/>
    <w:rsid w:val="00886071"/>
    <w:rsid w:val="00886073"/>
    <w:rsid w:val="00886191"/>
    <w:rsid w:val="00886915"/>
    <w:rsid w:val="00886BCE"/>
    <w:rsid w:val="0088787B"/>
    <w:rsid w:val="00890017"/>
    <w:rsid w:val="00890A3B"/>
    <w:rsid w:val="00890B9C"/>
    <w:rsid w:val="00892CEF"/>
    <w:rsid w:val="0089321B"/>
    <w:rsid w:val="00893A97"/>
    <w:rsid w:val="00893BC6"/>
    <w:rsid w:val="0089412D"/>
    <w:rsid w:val="00894243"/>
    <w:rsid w:val="0089494E"/>
    <w:rsid w:val="008960F3"/>
    <w:rsid w:val="00896879"/>
    <w:rsid w:val="00896C3C"/>
    <w:rsid w:val="00897115"/>
    <w:rsid w:val="00897ADF"/>
    <w:rsid w:val="008A0C6D"/>
    <w:rsid w:val="008A2B59"/>
    <w:rsid w:val="008A2D17"/>
    <w:rsid w:val="008A2E3E"/>
    <w:rsid w:val="008A33D3"/>
    <w:rsid w:val="008A3419"/>
    <w:rsid w:val="008A36F8"/>
    <w:rsid w:val="008A4340"/>
    <w:rsid w:val="008A54AD"/>
    <w:rsid w:val="008A598E"/>
    <w:rsid w:val="008A65C4"/>
    <w:rsid w:val="008A6CCE"/>
    <w:rsid w:val="008A6D92"/>
    <w:rsid w:val="008B0109"/>
    <w:rsid w:val="008B0596"/>
    <w:rsid w:val="008B0832"/>
    <w:rsid w:val="008B0C08"/>
    <w:rsid w:val="008B0EBB"/>
    <w:rsid w:val="008B23BA"/>
    <w:rsid w:val="008B2B67"/>
    <w:rsid w:val="008B2BE1"/>
    <w:rsid w:val="008B2E23"/>
    <w:rsid w:val="008B3325"/>
    <w:rsid w:val="008B374B"/>
    <w:rsid w:val="008B4A0F"/>
    <w:rsid w:val="008B53AA"/>
    <w:rsid w:val="008B5B8D"/>
    <w:rsid w:val="008B7015"/>
    <w:rsid w:val="008B79D6"/>
    <w:rsid w:val="008B7D59"/>
    <w:rsid w:val="008C0689"/>
    <w:rsid w:val="008C2ADD"/>
    <w:rsid w:val="008C2C4F"/>
    <w:rsid w:val="008C39D2"/>
    <w:rsid w:val="008C4049"/>
    <w:rsid w:val="008C4427"/>
    <w:rsid w:val="008C57E1"/>
    <w:rsid w:val="008C66C8"/>
    <w:rsid w:val="008C677E"/>
    <w:rsid w:val="008C7000"/>
    <w:rsid w:val="008C7357"/>
    <w:rsid w:val="008D141B"/>
    <w:rsid w:val="008D15A3"/>
    <w:rsid w:val="008D22F5"/>
    <w:rsid w:val="008D23BC"/>
    <w:rsid w:val="008D2A79"/>
    <w:rsid w:val="008D2F93"/>
    <w:rsid w:val="008D31F2"/>
    <w:rsid w:val="008D4B18"/>
    <w:rsid w:val="008D53A7"/>
    <w:rsid w:val="008D5CA5"/>
    <w:rsid w:val="008D6C10"/>
    <w:rsid w:val="008D6DD5"/>
    <w:rsid w:val="008D6F04"/>
    <w:rsid w:val="008D7712"/>
    <w:rsid w:val="008D7C98"/>
    <w:rsid w:val="008D7DC9"/>
    <w:rsid w:val="008E1298"/>
    <w:rsid w:val="008E151D"/>
    <w:rsid w:val="008E33FB"/>
    <w:rsid w:val="008E34D8"/>
    <w:rsid w:val="008E34F4"/>
    <w:rsid w:val="008E35C5"/>
    <w:rsid w:val="008E3718"/>
    <w:rsid w:val="008E3862"/>
    <w:rsid w:val="008E39D6"/>
    <w:rsid w:val="008E4F8C"/>
    <w:rsid w:val="008E55AC"/>
    <w:rsid w:val="008E6203"/>
    <w:rsid w:val="008E6B44"/>
    <w:rsid w:val="008E6F8F"/>
    <w:rsid w:val="008F127D"/>
    <w:rsid w:val="008F1CFE"/>
    <w:rsid w:val="008F4806"/>
    <w:rsid w:val="008F4A48"/>
    <w:rsid w:val="008F4B53"/>
    <w:rsid w:val="008F5683"/>
    <w:rsid w:val="008F5937"/>
    <w:rsid w:val="008F5DA9"/>
    <w:rsid w:val="008F65BD"/>
    <w:rsid w:val="008F6AB6"/>
    <w:rsid w:val="008F6B1D"/>
    <w:rsid w:val="009005EE"/>
    <w:rsid w:val="0090114C"/>
    <w:rsid w:val="00901CE4"/>
    <w:rsid w:val="009020DE"/>
    <w:rsid w:val="00902C92"/>
    <w:rsid w:val="00902D9A"/>
    <w:rsid w:val="0090334F"/>
    <w:rsid w:val="009036BE"/>
    <w:rsid w:val="00904276"/>
    <w:rsid w:val="00904E64"/>
    <w:rsid w:val="0090600D"/>
    <w:rsid w:val="009073D5"/>
    <w:rsid w:val="0090752E"/>
    <w:rsid w:val="00907635"/>
    <w:rsid w:val="0090774E"/>
    <w:rsid w:val="00910A8E"/>
    <w:rsid w:val="00910DB6"/>
    <w:rsid w:val="00911169"/>
    <w:rsid w:val="00911254"/>
    <w:rsid w:val="00913029"/>
    <w:rsid w:val="009135D8"/>
    <w:rsid w:val="00913670"/>
    <w:rsid w:val="009137C4"/>
    <w:rsid w:val="00913EDB"/>
    <w:rsid w:val="0091436D"/>
    <w:rsid w:val="00915251"/>
    <w:rsid w:val="00915DEE"/>
    <w:rsid w:val="00916597"/>
    <w:rsid w:val="009167BF"/>
    <w:rsid w:val="00917A9D"/>
    <w:rsid w:val="0092001C"/>
    <w:rsid w:val="00920605"/>
    <w:rsid w:val="00920C04"/>
    <w:rsid w:val="0092189A"/>
    <w:rsid w:val="00921F6E"/>
    <w:rsid w:val="00922344"/>
    <w:rsid w:val="00923771"/>
    <w:rsid w:val="00923942"/>
    <w:rsid w:val="0092472E"/>
    <w:rsid w:val="009254BB"/>
    <w:rsid w:val="00926699"/>
    <w:rsid w:val="00927452"/>
    <w:rsid w:val="009277E5"/>
    <w:rsid w:val="00927A98"/>
    <w:rsid w:val="00927AEF"/>
    <w:rsid w:val="00927F41"/>
    <w:rsid w:val="00931E76"/>
    <w:rsid w:val="009323A1"/>
    <w:rsid w:val="00932917"/>
    <w:rsid w:val="00932E9C"/>
    <w:rsid w:val="00933155"/>
    <w:rsid w:val="009347E7"/>
    <w:rsid w:val="00934C93"/>
    <w:rsid w:val="009350C7"/>
    <w:rsid w:val="009352F4"/>
    <w:rsid w:val="009357A4"/>
    <w:rsid w:val="00935D68"/>
    <w:rsid w:val="00936172"/>
    <w:rsid w:val="0093622E"/>
    <w:rsid w:val="00937069"/>
    <w:rsid w:val="009372C1"/>
    <w:rsid w:val="00937920"/>
    <w:rsid w:val="00937944"/>
    <w:rsid w:val="00937FEC"/>
    <w:rsid w:val="00940987"/>
    <w:rsid w:val="009430B6"/>
    <w:rsid w:val="00943296"/>
    <w:rsid w:val="009440D3"/>
    <w:rsid w:val="009444DE"/>
    <w:rsid w:val="00945988"/>
    <w:rsid w:val="00946D38"/>
    <w:rsid w:val="00947204"/>
    <w:rsid w:val="009478EC"/>
    <w:rsid w:val="0094791F"/>
    <w:rsid w:val="00947DB6"/>
    <w:rsid w:val="0095051A"/>
    <w:rsid w:val="00950FED"/>
    <w:rsid w:val="009511DD"/>
    <w:rsid w:val="00951D29"/>
    <w:rsid w:val="00952491"/>
    <w:rsid w:val="00952827"/>
    <w:rsid w:val="00952A95"/>
    <w:rsid w:val="00952A96"/>
    <w:rsid w:val="0095330B"/>
    <w:rsid w:val="00953F98"/>
    <w:rsid w:val="009540AA"/>
    <w:rsid w:val="009540B9"/>
    <w:rsid w:val="0095444C"/>
    <w:rsid w:val="0095473A"/>
    <w:rsid w:val="009547A1"/>
    <w:rsid w:val="00954B00"/>
    <w:rsid w:val="00954C5D"/>
    <w:rsid w:val="009552B6"/>
    <w:rsid w:val="009562DE"/>
    <w:rsid w:val="009563A4"/>
    <w:rsid w:val="00956F0C"/>
    <w:rsid w:val="0095768A"/>
    <w:rsid w:val="00960434"/>
    <w:rsid w:val="0096092C"/>
    <w:rsid w:val="0096182C"/>
    <w:rsid w:val="00961893"/>
    <w:rsid w:val="00961982"/>
    <w:rsid w:val="00961A2E"/>
    <w:rsid w:val="00961BFF"/>
    <w:rsid w:val="00962F46"/>
    <w:rsid w:val="009635F2"/>
    <w:rsid w:val="009639A3"/>
    <w:rsid w:val="00964848"/>
    <w:rsid w:val="009648CF"/>
    <w:rsid w:val="00965981"/>
    <w:rsid w:val="0097025B"/>
    <w:rsid w:val="009707D8"/>
    <w:rsid w:val="00970EBE"/>
    <w:rsid w:val="00971448"/>
    <w:rsid w:val="00971C52"/>
    <w:rsid w:val="00971DFE"/>
    <w:rsid w:val="00972605"/>
    <w:rsid w:val="00972AE7"/>
    <w:rsid w:val="00972B22"/>
    <w:rsid w:val="00972BC4"/>
    <w:rsid w:val="00973204"/>
    <w:rsid w:val="00974544"/>
    <w:rsid w:val="0097619F"/>
    <w:rsid w:val="00976647"/>
    <w:rsid w:val="009774AA"/>
    <w:rsid w:val="009778C8"/>
    <w:rsid w:val="00980166"/>
    <w:rsid w:val="009802C2"/>
    <w:rsid w:val="009805AF"/>
    <w:rsid w:val="009808FF"/>
    <w:rsid w:val="0098184B"/>
    <w:rsid w:val="00981DF7"/>
    <w:rsid w:val="00981E60"/>
    <w:rsid w:val="009821DE"/>
    <w:rsid w:val="0098324A"/>
    <w:rsid w:val="009844FA"/>
    <w:rsid w:val="00984924"/>
    <w:rsid w:val="00985618"/>
    <w:rsid w:val="0098568C"/>
    <w:rsid w:val="00985C8D"/>
    <w:rsid w:val="00985F4B"/>
    <w:rsid w:val="00985FE5"/>
    <w:rsid w:val="009860B3"/>
    <w:rsid w:val="009861D4"/>
    <w:rsid w:val="0098655E"/>
    <w:rsid w:val="009871E8"/>
    <w:rsid w:val="009879CD"/>
    <w:rsid w:val="009903E6"/>
    <w:rsid w:val="00991369"/>
    <w:rsid w:val="009927AA"/>
    <w:rsid w:val="009927B6"/>
    <w:rsid w:val="00992A4C"/>
    <w:rsid w:val="00992B35"/>
    <w:rsid w:val="00993583"/>
    <w:rsid w:val="0099362A"/>
    <w:rsid w:val="009938A3"/>
    <w:rsid w:val="00994739"/>
    <w:rsid w:val="00994944"/>
    <w:rsid w:val="00995547"/>
    <w:rsid w:val="00995BBE"/>
    <w:rsid w:val="0099739C"/>
    <w:rsid w:val="00997F57"/>
    <w:rsid w:val="009A030D"/>
    <w:rsid w:val="009A0F81"/>
    <w:rsid w:val="009A13F8"/>
    <w:rsid w:val="009A1481"/>
    <w:rsid w:val="009A1B86"/>
    <w:rsid w:val="009A1CDB"/>
    <w:rsid w:val="009A2AE1"/>
    <w:rsid w:val="009A4222"/>
    <w:rsid w:val="009A4777"/>
    <w:rsid w:val="009A4E2F"/>
    <w:rsid w:val="009A5DED"/>
    <w:rsid w:val="009A6C91"/>
    <w:rsid w:val="009A750F"/>
    <w:rsid w:val="009A75C8"/>
    <w:rsid w:val="009A7EA1"/>
    <w:rsid w:val="009B0A1D"/>
    <w:rsid w:val="009B0E65"/>
    <w:rsid w:val="009B12BA"/>
    <w:rsid w:val="009B1E47"/>
    <w:rsid w:val="009B1FF6"/>
    <w:rsid w:val="009B2A6C"/>
    <w:rsid w:val="009B2C6F"/>
    <w:rsid w:val="009B3210"/>
    <w:rsid w:val="009B3B6D"/>
    <w:rsid w:val="009B41BF"/>
    <w:rsid w:val="009B49BE"/>
    <w:rsid w:val="009B5285"/>
    <w:rsid w:val="009B532D"/>
    <w:rsid w:val="009B5934"/>
    <w:rsid w:val="009B5D6A"/>
    <w:rsid w:val="009B5F4C"/>
    <w:rsid w:val="009B690F"/>
    <w:rsid w:val="009B7007"/>
    <w:rsid w:val="009B723E"/>
    <w:rsid w:val="009B75B4"/>
    <w:rsid w:val="009B75F7"/>
    <w:rsid w:val="009B7E8C"/>
    <w:rsid w:val="009C040D"/>
    <w:rsid w:val="009C0DD1"/>
    <w:rsid w:val="009C116A"/>
    <w:rsid w:val="009C2F09"/>
    <w:rsid w:val="009C2F1E"/>
    <w:rsid w:val="009C34D6"/>
    <w:rsid w:val="009C3702"/>
    <w:rsid w:val="009C4167"/>
    <w:rsid w:val="009C50DC"/>
    <w:rsid w:val="009C59BA"/>
    <w:rsid w:val="009D0CE6"/>
    <w:rsid w:val="009D0F1C"/>
    <w:rsid w:val="009D1BE8"/>
    <w:rsid w:val="009D2411"/>
    <w:rsid w:val="009D3A3E"/>
    <w:rsid w:val="009D4564"/>
    <w:rsid w:val="009D5791"/>
    <w:rsid w:val="009D5F1F"/>
    <w:rsid w:val="009D70EE"/>
    <w:rsid w:val="009D7101"/>
    <w:rsid w:val="009E012A"/>
    <w:rsid w:val="009E068E"/>
    <w:rsid w:val="009E122F"/>
    <w:rsid w:val="009E15B9"/>
    <w:rsid w:val="009E2AE7"/>
    <w:rsid w:val="009E306F"/>
    <w:rsid w:val="009E316E"/>
    <w:rsid w:val="009E3A8B"/>
    <w:rsid w:val="009E5444"/>
    <w:rsid w:val="009E58F8"/>
    <w:rsid w:val="009E6051"/>
    <w:rsid w:val="009E63C1"/>
    <w:rsid w:val="009E7869"/>
    <w:rsid w:val="009E7D5B"/>
    <w:rsid w:val="009E7F31"/>
    <w:rsid w:val="009F02F3"/>
    <w:rsid w:val="009F05AC"/>
    <w:rsid w:val="009F1625"/>
    <w:rsid w:val="009F1BD6"/>
    <w:rsid w:val="009F1C23"/>
    <w:rsid w:val="009F2971"/>
    <w:rsid w:val="009F2EB9"/>
    <w:rsid w:val="009F2F94"/>
    <w:rsid w:val="009F35BD"/>
    <w:rsid w:val="009F5173"/>
    <w:rsid w:val="009F51CF"/>
    <w:rsid w:val="009F59E4"/>
    <w:rsid w:val="009F620F"/>
    <w:rsid w:val="009F6BC7"/>
    <w:rsid w:val="009F6BD7"/>
    <w:rsid w:val="009F76CC"/>
    <w:rsid w:val="009F7AB5"/>
    <w:rsid w:val="009F7EB4"/>
    <w:rsid w:val="00A00191"/>
    <w:rsid w:val="00A004E0"/>
    <w:rsid w:val="00A005B6"/>
    <w:rsid w:val="00A00BAF"/>
    <w:rsid w:val="00A00BCA"/>
    <w:rsid w:val="00A01061"/>
    <w:rsid w:val="00A0136A"/>
    <w:rsid w:val="00A0138D"/>
    <w:rsid w:val="00A01947"/>
    <w:rsid w:val="00A02731"/>
    <w:rsid w:val="00A031EC"/>
    <w:rsid w:val="00A05F29"/>
    <w:rsid w:val="00A06263"/>
    <w:rsid w:val="00A0786F"/>
    <w:rsid w:val="00A07C93"/>
    <w:rsid w:val="00A1079B"/>
    <w:rsid w:val="00A112DF"/>
    <w:rsid w:val="00A11AED"/>
    <w:rsid w:val="00A11E00"/>
    <w:rsid w:val="00A11FCD"/>
    <w:rsid w:val="00A13893"/>
    <w:rsid w:val="00A13BB5"/>
    <w:rsid w:val="00A13BCD"/>
    <w:rsid w:val="00A13CC1"/>
    <w:rsid w:val="00A13E9E"/>
    <w:rsid w:val="00A14384"/>
    <w:rsid w:val="00A14797"/>
    <w:rsid w:val="00A14EC7"/>
    <w:rsid w:val="00A1585F"/>
    <w:rsid w:val="00A17AC9"/>
    <w:rsid w:val="00A17AF0"/>
    <w:rsid w:val="00A20C45"/>
    <w:rsid w:val="00A21414"/>
    <w:rsid w:val="00A22110"/>
    <w:rsid w:val="00A2289E"/>
    <w:rsid w:val="00A22AEC"/>
    <w:rsid w:val="00A233B4"/>
    <w:rsid w:val="00A245BC"/>
    <w:rsid w:val="00A24792"/>
    <w:rsid w:val="00A2523C"/>
    <w:rsid w:val="00A25A5D"/>
    <w:rsid w:val="00A260BA"/>
    <w:rsid w:val="00A27458"/>
    <w:rsid w:val="00A301E5"/>
    <w:rsid w:val="00A301F1"/>
    <w:rsid w:val="00A3033D"/>
    <w:rsid w:val="00A30BF5"/>
    <w:rsid w:val="00A315E5"/>
    <w:rsid w:val="00A32577"/>
    <w:rsid w:val="00A330F1"/>
    <w:rsid w:val="00A34163"/>
    <w:rsid w:val="00A34A00"/>
    <w:rsid w:val="00A35060"/>
    <w:rsid w:val="00A367D7"/>
    <w:rsid w:val="00A3699B"/>
    <w:rsid w:val="00A37185"/>
    <w:rsid w:val="00A37507"/>
    <w:rsid w:val="00A378E1"/>
    <w:rsid w:val="00A37987"/>
    <w:rsid w:val="00A405E5"/>
    <w:rsid w:val="00A408D3"/>
    <w:rsid w:val="00A40F96"/>
    <w:rsid w:val="00A411C4"/>
    <w:rsid w:val="00A41FD1"/>
    <w:rsid w:val="00A4223A"/>
    <w:rsid w:val="00A432E9"/>
    <w:rsid w:val="00A448C1"/>
    <w:rsid w:val="00A4572D"/>
    <w:rsid w:val="00A45F10"/>
    <w:rsid w:val="00A470A2"/>
    <w:rsid w:val="00A47D0F"/>
    <w:rsid w:val="00A5003A"/>
    <w:rsid w:val="00A5080F"/>
    <w:rsid w:val="00A50B2A"/>
    <w:rsid w:val="00A513FA"/>
    <w:rsid w:val="00A517E9"/>
    <w:rsid w:val="00A530A2"/>
    <w:rsid w:val="00A531C2"/>
    <w:rsid w:val="00A53656"/>
    <w:rsid w:val="00A53DB2"/>
    <w:rsid w:val="00A53F9C"/>
    <w:rsid w:val="00A561DB"/>
    <w:rsid w:val="00A572D5"/>
    <w:rsid w:val="00A60523"/>
    <w:rsid w:val="00A605D9"/>
    <w:rsid w:val="00A60C60"/>
    <w:rsid w:val="00A615FD"/>
    <w:rsid w:val="00A61871"/>
    <w:rsid w:val="00A6231D"/>
    <w:rsid w:val="00A62414"/>
    <w:rsid w:val="00A62828"/>
    <w:rsid w:val="00A6393A"/>
    <w:rsid w:val="00A63B69"/>
    <w:rsid w:val="00A648A1"/>
    <w:rsid w:val="00A64E43"/>
    <w:rsid w:val="00A64FF8"/>
    <w:rsid w:val="00A65A4C"/>
    <w:rsid w:val="00A65BDD"/>
    <w:rsid w:val="00A667E3"/>
    <w:rsid w:val="00A66D28"/>
    <w:rsid w:val="00A67E3C"/>
    <w:rsid w:val="00A70311"/>
    <w:rsid w:val="00A704FF"/>
    <w:rsid w:val="00A714F4"/>
    <w:rsid w:val="00A725E3"/>
    <w:rsid w:val="00A72AA0"/>
    <w:rsid w:val="00A7307A"/>
    <w:rsid w:val="00A7314B"/>
    <w:rsid w:val="00A73422"/>
    <w:rsid w:val="00A73F5A"/>
    <w:rsid w:val="00A73FA2"/>
    <w:rsid w:val="00A74A3C"/>
    <w:rsid w:val="00A76398"/>
    <w:rsid w:val="00A7654B"/>
    <w:rsid w:val="00A779B2"/>
    <w:rsid w:val="00A77A51"/>
    <w:rsid w:val="00A77F7F"/>
    <w:rsid w:val="00A80CC9"/>
    <w:rsid w:val="00A8228A"/>
    <w:rsid w:val="00A824CB"/>
    <w:rsid w:val="00A82DF1"/>
    <w:rsid w:val="00A8327D"/>
    <w:rsid w:val="00A8349B"/>
    <w:rsid w:val="00A83D8A"/>
    <w:rsid w:val="00A83E5A"/>
    <w:rsid w:val="00A8449B"/>
    <w:rsid w:val="00A84DE3"/>
    <w:rsid w:val="00A857FD"/>
    <w:rsid w:val="00A85A6A"/>
    <w:rsid w:val="00A85F8F"/>
    <w:rsid w:val="00A86092"/>
    <w:rsid w:val="00A8649A"/>
    <w:rsid w:val="00A86DEB"/>
    <w:rsid w:val="00A878C1"/>
    <w:rsid w:val="00A878D3"/>
    <w:rsid w:val="00A87D5D"/>
    <w:rsid w:val="00A90197"/>
    <w:rsid w:val="00A90292"/>
    <w:rsid w:val="00A902C8"/>
    <w:rsid w:val="00A9053A"/>
    <w:rsid w:val="00A90915"/>
    <w:rsid w:val="00A90E82"/>
    <w:rsid w:val="00A91150"/>
    <w:rsid w:val="00A9551C"/>
    <w:rsid w:val="00A9556C"/>
    <w:rsid w:val="00A9588E"/>
    <w:rsid w:val="00A9622E"/>
    <w:rsid w:val="00A96341"/>
    <w:rsid w:val="00A969BD"/>
    <w:rsid w:val="00A97B4D"/>
    <w:rsid w:val="00AA10B3"/>
    <w:rsid w:val="00AA340A"/>
    <w:rsid w:val="00AA341B"/>
    <w:rsid w:val="00AA361C"/>
    <w:rsid w:val="00AA3D52"/>
    <w:rsid w:val="00AA4585"/>
    <w:rsid w:val="00AA4AAE"/>
    <w:rsid w:val="00AA69B9"/>
    <w:rsid w:val="00AB03D0"/>
    <w:rsid w:val="00AB06DF"/>
    <w:rsid w:val="00AB08A5"/>
    <w:rsid w:val="00AB0BA9"/>
    <w:rsid w:val="00AB0BB1"/>
    <w:rsid w:val="00AB17CE"/>
    <w:rsid w:val="00AB21D3"/>
    <w:rsid w:val="00AB28C1"/>
    <w:rsid w:val="00AB3696"/>
    <w:rsid w:val="00AB44E0"/>
    <w:rsid w:val="00AB617F"/>
    <w:rsid w:val="00AC11DA"/>
    <w:rsid w:val="00AC150C"/>
    <w:rsid w:val="00AC1644"/>
    <w:rsid w:val="00AC201B"/>
    <w:rsid w:val="00AC39FF"/>
    <w:rsid w:val="00AC43EE"/>
    <w:rsid w:val="00AC4B6A"/>
    <w:rsid w:val="00AC4CDF"/>
    <w:rsid w:val="00AC5040"/>
    <w:rsid w:val="00AC53B1"/>
    <w:rsid w:val="00AC54A5"/>
    <w:rsid w:val="00AC5FE3"/>
    <w:rsid w:val="00AC6DAB"/>
    <w:rsid w:val="00AC6E4A"/>
    <w:rsid w:val="00AC73E4"/>
    <w:rsid w:val="00AC757D"/>
    <w:rsid w:val="00AC7B57"/>
    <w:rsid w:val="00AC7F44"/>
    <w:rsid w:val="00AC7F46"/>
    <w:rsid w:val="00AD0752"/>
    <w:rsid w:val="00AD1647"/>
    <w:rsid w:val="00AD1953"/>
    <w:rsid w:val="00AD20FE"/>
    <w:rsid w:val="00AD2417"/>
    <w:rsid w:val="00AD2518"/>
    <w:rsid w:val="00AD2FCA"/>
    <w:rsid w:val="00AD3737"/>
    <w:rsid w:val="00AD3D14"/>
    <w:rsid w:val="00AD4B27"/>
    <w:rsid w:val="00AD5AA1"/>
    <w:rsid w:val="00AE03F5"/>
    <w:rsid w:val="00AE0968"/>
    <w:rsid w:val="00AE09FC"/>
    <w:rsid w:val="00AE1882"/>
    <w:rsid w:val="00AE298B"/>
    <w:rsid w:val="00AE29C8"/>
    <w:rsid w:val="00AE354A"/>
    <w:rsid w:val="00AE51E9"/>
    <w:rsid w:val="00AE5D06"/>
    <w:rsid w:val="00AE6A0C"/>
    <w:rsid w:val="00AE7064"/>
    <w:rsid w:val="00AE77B8"/>
    <w:rsid w:val="00AE7AEC"/>
    <w:rsid w:val="00AF1247"/>
    <w:rsid w:val="00AF1936"/>
    <w:rsid w:val="00AF194F"/>
    <w:rsid w:val="00AF1D3D"/>
    <w:rsid w:val="00AF3960"/>
    <w:rsid w:val="00AF46AF"/>
    <w:rsid w:val="00AF4A2F"/>
    <w:rsid w:val="00AF4D89"/>
    <w:rsid w:val="00AF4ED5"/>
    <w:rsid w:val="00AF5545"/>
    <w:rsid w:val="00AF5691"/>
    <w:rsid w:val="00AF57F8"/>
    <w:rsid w:val="00AF6451"/>
    <w:rsid w:val="00AF7098"/>
    <w:rsid w:val="00AF7609"/>
    <w:rsid w:val="00AF78CC"/>
    <w:rsid w:val="00B00148"/>
    <w:rsid w:val="00B00228"/>
    <w:rsid w:val="00B01445"/>
    <w:rsid w:val="00B0146D"/>
    <w:rsid w:val="00B01F2D"/>
    <w:rsid w:val="00B02F34"/>
    <w:rsid w:val="00B030BC"/>
    <w:rsid w:val="00B0343D"/>
    <w:rsid w:val="00B039DB"/>
    <w:rsid w:val="00B04148"/>
    <w:rsid w:val="00B0434C"/>
    <w:rsid w:val="00B04772"/>
    <w:rsid w:val="00B047D5"/>
    <w:rsid w:val="00B04AB7"/>
    <w:rsid w:val="00B04D7A"/>
    <w:rsid w:val="00B04F13"/>
    <w:rsid w:val="00B04FCA"/>
    <w:rsid w:val="00B054C8"/>
    <w:rsid w:val="00B0561D"/>
    <w:rsid w:val="00B05789"/>
    <w:rsid w:val="00B05C3B"/>
    <w:rsid w:val="00B060CE"/>
    <w:rsid w:val="00B061AB"/>
    <w:rsid w:val="00B07FFA"/>
    <w:rsid w:val="00B104ED"/>
    <w:rsid w:val="00B12333"/>
    <w:rsid w:val="00B12889"/>
    <w:rsid w:val="00B130F8"/>
    <w:rsid w:val="00B13626"/>
    <w:rsid w:val="00B139B2"/>
    <w:rsid w:val="00B14F14"/>
    <w:rsid w:val="00B1612C"/>
    <w:rsid w:val="00B165CE"/>
    <w:rsid w:val="00B16B32"/>
    <w:rsid w:val="00B16E41"/>
    <w:rsid w:val="00B16E67"/>
    <w:rsid w:val="00B20308"/>
    <w:rsid w:val="00B20DE1"/>
    <w:rsid w:val="00B2141D"/>
    <w:rsid w:val="00B21F82"/>
    <w:rsid w:val="00B2346F"/>
    <w:rsid w:val="00B23F5D"/>
    <w:rsid w:val="00B242F2"/>
    <w:rsid w:val="00B25287"/>
    <w:rsid w:val="00B26912"/>
    <w:rsid w:val="00B26E9C"/>
    <w:rsid w:val="00B27CC6"/>
    <w:rsid w:val="00B30567"/>
    <w:rsid w:val="00B3072A"/>
    <w:rsid w:val="00B31618"/>
    <w:rsid w:val="00B31AB2"/>
    <w:rsid w:val="00B31EB3"/>
    <w:rsid w:val="00B32C97"/>
    <w:rsid w:val="00B33D18"/>
    <w:rsid w:val="00B33EE9"/>
    <w:rsid w:val="00B345C8"/>
    <w:rsid w:val="00B345FA"/>
    <w:rsid w:val="00B34F00"/>
    <w:rsid w:val="00B36D0B"/>
    <w:rsid w:val="00B36EEF"/>
    <w:rsid w:val="00B4015F"/>
    <w:rsid w:val="00B404A4"/>
    <w:rsid w:val="00B4117C"/>
    <w:rsid w:val="00B41D49"/>
    <w:rsid w:val="00B42466"/>
    <w:rsid w:val="00B42684"/>
    <w:rsid w:val="00B432A4"/>
    <w:rsid w:val="00B43FBF"/>
    <w:rsid w:val="00B44E7A"/>
    <w:rsid w:val="00B4508C"/>
    <w:rsid w:val="00B4521E"/>
    <w:rsid w:val="00B4652C"/>
    <w:rsid w:val="00B46B8B"/>
    <w:rsid w:val="00B47CF2"/>
    <w:rsid w:val="00B50AC6"/>
    <w:rsid w:val="00B52962"/>
    <w:rsid w:val="00B529D9"/>
    <w:rsid w:val="00B529E8"/>
    <w:rsid w:val="00B53780"/>
    <w:rsid w:val="00B5441C"/>
    <w:rsid w:val="00B55AC8"/>
    <w:rsid w:val="00B567A5"/>
    <w:rsid w:val="00B5738F"/>
    <w:rsid w:val="00B60AA3"/>
    <w:rsid w:val="00B6125A"/>
    <w:rsid w:val="00B619B6"/>
    <w:rsid w:val="00B61EDE"/>
    <w:rsid w:val="00B62E94"/>
    <w:rsid w:val="00B639AA"/>
    <w:rsid w:val="00B63C64"/>
    <w:rsid w:val="00B63E72"/>
    <w:rsid w:val="00B655D5"/>
    <w:rsid w:val="00B65DE5"/>
    <w:rsid w:val="00B66282"/>
    <w:rsid w:val="00B66361"/>
    <w:rsid w:val="00B66DB6"/>
    <w:rsid w:val="00B67085"/>
    <w:rsid w:val="00B67209"/>
    <w:rsid w:val="00B677BF"/>
    <w:rsid w:val="00B67859"/>
    <w:rsid w:val="00B70C70"/>
    <w:rsid w:val="00B70F1F"/>
    <w:rsid w:val="00B7222F"/>
    <w:rsid w:val="00B72425"/>
    <w:rsid w:val="00B74283"/>
    <w:rsid w:val="00B749A5"/>
    <w:rsid w:val="00B76014"/>
    <w:rsid w:val="00B7679B"/>
    <w:rsid w:val="00B767A5"/>
    <w:rsid w:val="00B77457"/>
    <w:rsid w:val="00B77788"/>
    <w:rsid w:val="00B77AFC"/>
    <w:rsid w:val="00B80044"/>
    <w:rsid w:val="00B80118"/>
    <w:rsid w:val="00B803DB"/>
    <w:rsid w:val="00B80CF1"/>
    <w:rsid w:val="00B82849"/>
    <w:rsid w:val="00B832F7"/>
    <w:rsid w:val="00B836F7"/>
    <w:rsid w:val="00B840F1"/>
    <w:rsid w:val="00B84356"/>
    <w:rsid w:val="00B843CD"/>
    <w:rsid w:val="00B8506E"/>
    <w:rsid w:val="00B85E09"/>
    <w:rsid w:val="00B8689A"/>
    <w:rsid w:val="00B86DB2"/>
    <w:rsid w:val="00B870CA"/>
    <w:rsid w:val="00B87401"/>
    <w:rsid w:val="00B87D6A"/>
    <w:rsid w:val="00B87D7E"/>
    <w:rsid w:val="00B9000F"/>
    <w:rsid w:val="00B90E72"/>
    <w:rsid w:val="00B927B5"/>
    <w:rsid w:val="00B92E6F"/>
    <w:rsid w:val="00B93D36"/>
    <w:rsid w:val="00B94DBD"/>
    <w:rsid w:val="00B94FAA"/>
    <w:rsid w:val="00B95ADC"/>
    <w:rsid w:val="00B960DF"/>
    <w:rsid w:val="00B96D23"/>
    <w:rsid w:val="00B96F21"/>
    <w:rsid w:val="00B979A8"/>
    <w:rsid w:val="00BA0129"/>
    <w:rsid w:val="00BA0170"/>
    <w:rsid w:val="00BA2600"/>
    <w:rsid w:val="00BA2B04"/>
    <w:rsid w:val="00BA2B7B"/>
    <w:rsid w:val="00BA304D"/>
    <w:rsid w:val="00BA3D72"/>
    <w:rsid w:val="00BA44E0"/>
    <w:rsid w:val="00BA4EB2"/>
    <w:rsid w:val="00BA578E"/>
    <w:rsid w:val="00BA57FF"/>
    <w:rsid w:val="00BA5A2E"/>
    <w:rsid w:val="00BA5B5B"/>
    <w:rsid w:val="00BA616B"/>
    <w:rsid w:val="00BA6402"/>
    <w:rsid w:val="00BA65D0"/>
    <w:rsid w:val="00BA7F33"/>
    <w:rsid w:val="00BB005D"/>
    <w:rsid w:val="00BB00E6"/>
    <w:rsid w:val="00BB0CAE"/>
    <w:rsid w:val="00BB0F0A"/>
    <w:rsid w:val="00BB143B"/>
    <w:rsid w:val="00BB15E3"/>
    <w:rsid w:val="00BB2242"/>
    <w:rsid w:val="00BB261E"/>
    <w:rsid w:val="00BB2EEE"/>
    <w:rsid w:val="00BB3DFB"/>
    <w:rsid w:val="00BB449D"/>
    <w:rsid w:val="00BB4596"/>
    <w:rsid w:val="00BB4ED1"/>
    <w:rsid w:val="00BB50CB"/>
    <w:rsid w:val="00BB57C2"/>
    <w:rsid w:val="00BB70FB"/>
    <w:rsid w:val="00BB75A0"/>
    <w:rsid w:val="00BB780E"/>
    <w:rsid w:val="00BB7CDD"/>
    <w:rsid w:val="00BC04EF"/>
    <w:rsid w:val="00BC0585"/>
    <w:rsid w:val="00BC0F8F"/>
    <w:rsid w:val="00BC19C4"/>
    <w:rsid w:val="00BC247E"/>
    <w:rsid w:val="00BC2FC7"/>
    <w:rsid w:val="00BC369F"/>
    <w:rsid w:val="00BC39CD"/>
    <w:rsid w:val="00BC3EE7"/>
    <w:rsid w:val="00BC4366"/>
    <w:rsid w:val="00BC4752"/>
    <w:rsid w:val="00BC4E85"/>
    <w:rsid w:val="00BC51CB"/>
    <w:rsid w:val="00BC5263"/>
    <w:rsid w:val="00BC5381"/>
    <w:rsid w:val="00BC538A"/>
    <w:rsid w:val="00BC7524"/>
    <w:rsid w:val="00BC79BF"/>
    <w:rsid w:val="00BC7A1A"/>
    <w:rsid w:val="00BC7A48"/>
    <w:rsid w:val="00BD0C75"/>
    <w:rsid w:val="00BD114A"/>
    <w:rsid w:val="00BD11E7"/>
    <w:rsid w:val="00BD13F4"/>
    <w:rsid w:val="00BD1BF2"/>
    <w:rsid w:val="00BD26D4"/>
    <w:rsid w:val="00BD2AF6"/>
    <w:rsid w:val="00BD3251"/>
    <w:rsid w:val="00BD34A0"/>
    <w:rsid w:val="00BD35DE"/>
    <w:rsid w:val="00BD3C77"/>
    <w:rsid w:val="00BD45D6"/>
    <w:rsid w:val="00BD4688"/>
    <w:rsid w:val="00BD4AE6"/>
    <w:rsid w:val="00BD7082"/>
    <w:rsid w:val="00BD7B80"/>
    <w:rsid w:val="00BD7EAA"/>
    <w:rsid w:val="00BD7F03"/>
    <w:rsid w:val="00BE0E80"/>
    <w:rsid w:val="00BE187C"/>
    <w:rsid w:val="00BE1898"/>
    <w:rsid w:val="00BE3A38"/>
    <w:rsid w:val="00BE4646"/>
    <w:rsid w:val="00BE47C7"/>
    <w:rsid w:val="00BE5C40"/>
    <w:rsid w:val="00BE5E2C"/>
    <w:rsid w:val="00BE696F"/>
    <w:rsid w:val="00BE76C4"/>
    <w:rsid w:val="00BE786B"/>
    <w:rsid w:val="00BE79C2"/>
    <w:rsid w:val="00BF08AC"/>
    <w:rsid w:val="00BF0A20"/>
    <w:rsid w:val="00BF1645"/>
    <w:rsid w:val="00BF19B1"/>
    <w:rsid w:val="00BF2076"/>
    <w:rsid w:val="00BF275B"/>
    <w:rsid w:val="00BF32AF"/>
    <w:rsid w:val="00BF35A4"/>
    <w:rsid w:val="00BF36A5"/>
    <w:rsid w:val="00BF4004"/>
    <w:rsid w:val="00BF4448"/>
    <w:rsid w:val="00BF51DE"/>
    <w:rsid w:val="00BF5677"/>
    <w:rsid w:val="00BF5D59"/>
    <w:rsid w:val="00BF5F9C"/>
    <w:rsid w:val="00BF6494"/>
    <w:rsid w:val="00BF6B4A"/>
    <w:rsid w:val="00BF7586"/>
    <w:rsid w:val="00BF7ADE"/>
    <w:rsid w:val="00C000CA"/>
    <w:rsid w:val="00C0057B"/>
    <w:rsid w:val="00C00974"/>
    <w:rsid w:val="00C01AC5"/>
    <w:rsid w:val="00C02130"/>
    <w:rsid w:val="00C036A1"/>
    <w:rsid w:val="00C03B88"/>
    <w:rsid w:val="00C03D86"/>
    <w:rsid w:val="00C03E29"/>
    <w:rsid w:val="00C04178"/>
    <w:rsid w:val="00C044DF"/>
    <w:rsid w:val="00C045AA"/>
    <w:rsid w:val="00C04E49"/>
    <w:rsid w:val="00C04F9C"/>
    <w:rsid w:val="00C0603C"/>
    <w:rsid w:val="00C065D2"/>
    <w:rsid w:val="00C06E42"/>
    <w:rsid w:val="00C070B8"/>
    <w:rsid w:val="00C07357"/>
    <w:rsid w:val="00C07623"/>
    <w:rsid w:val="00C107A0"/>
    <w:rsid w:val="00C10823"/>
    <w:rsid w:val="00C10FB9"/>
    <w:rsid w:val="00C11925"/>
    <w:rsid w:val="00C12882"/>
    <w:rsid w:val="00C13268"/>
    <w:rsid w:val="00C13301"/>
    <w:rsid w:val="00C1370F"/>
    <w:rsid w:val="00C13995"/>
    <w:rsid w:val="00C140A5"/>
    <w:rsid w:val="00C14137"/>
    <w:rsid w:val="00C141D0"/>
    <w:rsid w:val="00C143C1"/>
    <w:rsid w:val="00C151FA"/>
    <w:rsid w:val="00C16B88"/>
    <w:rsid w:val="00C1727D"/>
    <w:rsid w:val="00C21740"/>
    <w:rsid w:val="00C23086"/>
    <w:rsid w:val="00C23936"/>
    <w:rsid w:val="00C23AE9"/>
    <w:rsid w:val="00C2422E"/>
    <w:rsid w:val="00C24450"/>
    <w:rsid w:val="00C24727"/>
    <w:rsid w:val="00C247B2"/>
    <w:rsid w:val="00C24E5B"/>
    <w:rsid w:val="00C26639"/>
    <w:rsid w:val="00C268EB"/>
    <w:rsid w:val="00C26EC2"/>
    <w:rsid w:val="00C30AD0"/>
    <w:rsid w:val="00C31866"/>
    <w:rsid w:val="00C32CF9"/>
    <w:rsid w:val="00C349FA"/>
    <w:rsid w:val="00C34BD6"/>
    <w:rsid w:val="00C358AC"/>
    <w:rsid w:val="00C3661B"/>
    <w:rsid w:val="00C4143F"/>
    <w:rsid w:val="00C41C9E"/>
    <w:rsid w:val="00C41FE0"/>
    <w:rsid w:val="00C4214C"/>
    <w:rsid w:val="00C4249C"/>
    <w:rsid w:val="00C42570"/>
    <w:rsid w:val="00C43192"/>
    <w:rsid w:val="00C437C4"/>
    <w:rsid w:val="00C43870"/>
    <w:rsid w:val="00C4475B"/>
    <w:rsid w:val="00C447C1"/>
    <w:rsid w:val="00C44F6A"/>
    <w:rsid w:val="00C44FEE"/>
    <w:rsid w:val="00C45FF5"/>
    <w:rsid w:val="00C46AFD"/>
    <w:rsid w:val="00C46B74"/>
    <w:rsid w:val="00C47547"/>
    <w:rsid w:val="00C50D91"/>
    <w:rsid w:val="00C50E37"/>
    <w:rsid w:val="00C520D0"/>
    <w:rsid w:val="00C52208"/>
    <w:rsid w:val="00C525B9"/>
    <w:rsid w:val="00C52DCC"/>
    <w:rsid w:val="00C53229"/>
    <w:rsid w:val="00C535D7"/>
    <w:rsid w:val="00C53C67"/>
    <w:rsid w:val="00C541C0"/>
    <w:rsid w:val="00C55452"/>
    <w:rsid w:val="00C55B38"/>
    <w:rsid w:val="00C56942"/>
    <w:rsid w:val="00C56C37"/>
    <w:rsid w:val="00C57119"/>
    <w:rsid w:val="00C57665"/>
    <w:rsid w:val="00C57954"/>
    <w:rsid w:val="00C57B83"/>
    <w:rsid w:val="00C606C5"/>
    <w:rsid w:val="00C60852"/>
    <w:rsid w:val="00C60C66"/>
    <w:rsid w:val="00C60DA8"/>
    <w:rsid w:val="00C619DC"/>
    <w:rsid w:val="00C61B7A"/>
    <w:rsid w:val="00C62A90"/>
    <w:rsid w:val="00C63A1A"/>
    <w:rsid w:val="00C63C01"/>
    <w:rsid w:val="00C63E27"/>
    <w:rsid w:val="00C63E8A"/>
    <w:rsid w:val="00C642F9"/>
    <w:rsid w:val="00C64447"/>
    <w:rsid w:val="00C64C2D"/>
    <w:rsid w:val="00C658B6"/>
    <w:rsid w:val="00C65D0F"/>
    <w:rsid w:val="00C67EB2"/>
    <w:rsid w:val="00C7078A"/>
    <w:rsid w:val="00C70D21"/>
    <w:rsid w:val="00C719EC"/>
    <w:rsid w:val="00C73228"/>
    <w:rsid w:val="00C738FD"/>
    <w:rsid w:val="00C73D14"/>
    <w:rsid w:val="00C74E73"/>
    <w:rsid w:val="00C7682D"/>
    <w:rsid w:val="00C7759E"/>
    <w:rsid w:val="00C77D12"/>
    <w:rsid w:val="00C77DEF"/>
    <w:rsid w:val="00C80CE2"/>
    <w:rsid w:val="00C81968"/>
    <w:rsid w:val="00C81CE4"/>
    <w:rsid w:val="00C8295B"/>
    <w:rsid w:val="00C84066"/>
    <w:rsid w:val="00C840A6"/>
    <w:rsid w:val="00C84400"/>
    <w:rsid w:val="00C845F4"/>
    <w:rsid w:val="00C84B06"/>
    <w:rsid w:val="00C85542"/>
    <w:rsid w:val="00C871D7"/>
    <w:rsid w:val="00C87206"/>
    <w:rsid w:val="00C90DED"/>
    <w:rsid w:val="00C90F7F"/>
    <w:rsid w:val="00C91725"/>
    <w:rsid w:val="00C9255B"/>
    <w:rsid w:val="00C9273E"/>
    <w:rsid w:val="00C93609"/>
    <w:rsid w:val="00C93FD3"/>
    <w:rsid w:val="00C94463"/>
    <w:rsid w:val="00C9447E"/>
    <w:rsid w:val="00C94824"/>
    <w:rsid w:val="00C94ACB"/>
    <w:rsid w:val="00C950E0"/>
    <w:rsid w:val="00C950E5"/>
    <w:rsid w:val="00C95426"/>
    <w:rsid w:val="00C95487"/>
    <w:rsid w:val="00C9569C"/>
    <w:rsid w:val="00C966FD"/>
    <w:rsid w:val="00C96A81"/>
    <w:rsid w:val="00C97318"/>
    <w:rsid w:val="00C974BC"/>
    <w:rsid w:val="00CA006C"/>
    <w:rsid w:val="00CA0379"/>
    <w:rsid w:val="00CA07D0"/>
    <w:rsid w:val="00CA0EA4"/>
    <w:rsid w:val="00CA2152"/>
    <w:rsid w:val="00CA2A23"/>
    <w:rsid w:val="00CA39D4"/>
    <w:rsid w:val="00CA4ECA"/>
    <w:rsid w:val="00CA51F1"/>
    <w:rsid w:val="00CA55D3"/>
    <w:rsid w:val="00CA5FC4"/>
    <w:rsid w:val="00CA7310"/>
    <w:rsid w:val="00CB143F"/>
    <w:rsid w:val="00CB2218"/>
    <w:rsid w:val="00CB231B"/>
    <w:rsid w:val="00CB233C"/>
    <w:rsid w:val="00CB296F"/>
    <w:rsid w:val="00CB2E87"/>
    <w:rsid w:val="00CB2F19"/>
    <w:rsid w:val="00CB331A"/>
    <w:rsid w:val="00CB3449"/>
    <w:rsid w:val="00CB375D"/>
    <w:rsid w:val="00CB38CB"/>
    <w:rsid w:val="00CB3D30"/>
    <w:rsid w:val="00CB3DA1"/>
    <w:rsid w:val="00CB3F23"/>
    <w:rsid w:val="00CB4F51"/>
    <w:rsid w:val="00CB56A6"/>
    <w:rsid w:val="00CB5C5D"/>
    <w:rsid w:val="00CB5F9D"/>
    <w:rsid w:val="00CB60BB"/>
    <w:rsid w:val="00CB6D8C"/>
    <w:rsid w:val="00CB7C60"/>
    <w:rsid w:val="00CB7D1F"/>
    <w:rsid w:val="00CC00F3"/>
    <w:rsid w:val="00CC0621"/>
    <w:rsid w:val="00CC069F"/>
    <w:rsid w:val="00CC0F12"/>
    <w:rsid w:val="00CC1006"/>
    <w:rsid w:val="00CC11EC"/>
    <w:rsid w:val="00CC17A4"/>
    <w:rsid w:val="00CC180B"/>
    <w:rsid w:val="00CC1CCE"/>
    <w:rsid w:val="00CC1DA9"/>
    <w:rsid w:val="00CC1F3C"/>
    <w:rsid w:val="00CC1FB6"/>
    <w:rsid w:val="00CC2D10"/>
    <w:rsid w:val="00CC3A4C"/>
    <w:rsid w:val="00CC44ED"/>
    <w:rsid w:val="00CC59F6"/>
    <w:rsid w:val="00CC5F76"/>
    <w:rsid w:val="00CC72A0"/>
    <w:rsid w:val="00CC771B"/>
    <w:rsid w:val="00CC793F"/>
    <w:rsid w:val="00CC7E89"/>
    <w:rsid w:val="00CD0904"/>
    <w:rsid w:val="00CD1725"/>
    <w:rsid w:val="00CD18AB"/>
    <w:rsid w:val="00CD1930"/>
    <w:rsid w:val="00CD260B"/>
    <w:rsid w:val="00CD26CB"/>
    <w:rsid w:val="00CD28AE"/>
    <w:rsid w:val="00CD334B"/>
    <w:rsid w:val="00CD336B"/>
    <w:rsid w:val="00CD3655"/>
    <w:rsid w:val="00CD6DD1"/>
    <w:rsid w:val="00CD6F27"/>
    <w:rsid w:val="00CD7542"/>
    <w:rsid w:val="00CE0282"/>
    <w:rsid w:val="00CE0A29"/>
    <w:rsid w:val="00CE0DC4"/>
    <w:rsid w:val="00CE0EBE"/>
    <w:rsid w:val="00CE0FF6"/>
    <w:rsid w:val="00CE1210"/>
    <w:rsid w:val="00CE37BA"/>
    <w:rsid w:val="00CE3A28"/>
    <w:rsid w:val="00CE4A8E"/>
    <w:rsid w:val="00CE5570"/>
    <w:rsid w:val="00CE6B92"/>
    <w:rsid w:val="00CE7DAF"/>
    <w:rsid w:val="00CF03E8"/>
    <w:rsid w:val="00CF0F43"/>
    <w:rsid w:val="00CF1751"/>
    <w:rsid w:val="00CF1C69"/>
    <w:rsid w:val="00CF2397"/>
    <w:rsid w:val="00CF2810"/>
    <w:rsid w:val="00CF28CF"/>
    <w:rsid w:val="00CF33E9"/>
    <w:rsid w:val="00CF3772"/>
    <w:rsid w:val="00CF380B"/>
    <w:rsid w:val="00CF39CA"/>
    <w:rsid w:val="00CF4030"/>
    <w:rsid w:val="00CF4395"/>
    <w:rsid w:val="00CF43EC"/>
    <w:rsid w:val="00CF5054"/>
    <w:rsid w:val="00CF54E8"/>
    <w:rsid w:val="00CF5D4D"/>
    <w:rsid w:val="00CF613F"/>
    <w:rsid w:val="00D00941"/>
    <w:rsid w:val="00D00A20"/>
    <w:rsid w:val="00D00AE3"/>
    <w:rsid w:val="00D01D64"/>
    <w:rsid w:val="00D01E5C"/>
    <w:rsid w:val="00D026F0"/>
    <w:rsid w:val="00D02C7A"/>
    <w:rsid w:val="00D03C25"/>
    <w:rsid w:val="00D04150"/>
    <w:rsid w:val="00D041F6"/>
    <w:rsid w:val="00D04A28"/>
    <w:rsid w:val="00D04F05"/>
    <w:rsid w:val="00D0527E"/>
    <w:rsid w:val="00D05FFD"/>
    <w:rsid w:val="00D07EE0"/>
    <w:rsid w:val="00D10101"/>
    <w:rsid w:val="00D104CC"/>
    <w:rsid w:val="00D10A1C"/>
    <w:rsid w:val="00D11446"/>
    <w:rsid w:val="00D11F40"/>
    <w:rsid w:val="00D137AB"/>
    <w:rsid w:val="00D157F6"/>
    <w:rsid w:val="00D1593F"/>
    <w:rsid w:val="00D15B8C"/>
    <w:rsid w:val="00D15FF7"/>
    <w:rsid w:val="00D16127"/>
    <w:rsid w:val="00D16239"/>
    <w:rsid w:val="00D16258"/>
    <w:rsid w:val="00D16DD6"/>
    <w:rsid w:val="00D177B2"/>
    <w:rsid w:val="00D1782C"/>
    <w:rsid w:val="00D1795B"/>
    <w:rsid w:val="00D17E63"/>
    <w:rsid w:val="00D20567"/>
    <w:rsid w:val="00D205D5"/>
    <w:rsid w:val="00D209C9"/>
    <w:rsid w:val="00D21ABF"/>
    <w:rsid w:val="00D21AEB"/>
    <w:rsid w:val="00D23F02"/>
    <w:rsid w:val="00D23F9D"/>
    <w:rsid w:val="00D24DFC"/>
    <w:rsid w:val="00D25849"/>
    <w:rsid w:val="00D25CCA"/>
    <w:rsid w:val="00D2607C"/>
    <w:rsid w:val="00D261D1"/>
    <w:rsid w:val="00D26DE8"/>
    <w:rsid w:val="00D279F0"/>
    <w:rsid w:val="00D27BFA"/>
    <w:rsid w:val="00D30722"/>
    <w:rsid w:val="00D30AF0"/>
    <w:rsid w:val="00D30C28"/>
    <w:rsid w:val="00D30DCC"/>
    <w:rsid w:val="00D30E5B"/>
    <w:rsid w:val="00D30F9A"/>
    <w:rsid w:val="00D324DF"/>
    <w:rsid w:val="00D327E0"/>
    <w:rsid w:val="00D341A6"/>
    <w:rsid w:val="00D34656"/>
    <w:rsid w:val="00D35C3B"/>
    <w:rsid w:val="00D3631B"/>
    <w:rsid w:val="00D3646F"/>
    <w:rsid w:val="00D36BA7"/>
    <w:rsid w:val="00D370B3"/>
    <w:rsid w:val="00D4024A"/>
    <w:rsid w:val="00D40424"/>
    <w:rsid w:val="00D40E60"/>
    <w:rsid w:val="00D41180"/>
    <w:rsid w:val="00D4129B"/>
    <w:rsid w:val="00D43618"/>
    <w:rsid w:val="00D4453D"/>
    <w:rsid w:val="00D453E2"/>
    <w:rsid w:val="00D455F5"/>
    <w:rsid w:val="00D45733"/>
    <w:rsid w:val="00D45B11"/>
    <w:rsid w:val="00D45E80"/>
    <w:rsid w:val="00D46C14"/>
    <w:rsid w:val="00D46C5C"/>
    <w:rsid w:val="00D46D23"/>
    <w:rsid w:val="00D54402"/>
    <w:rsid w:val="00D55715"/>
    <w:rsid w:val="00D55E5D"/>
    <w:rsid w:val="00D56943"/>
    <w:rsid w:val="00D56B23"/>
    <w:rsid w:val="00D56D36"/>
    <w:rsid w:val="00D57A6E"/>
    <w:rsid w:val="00D60191"/>
    <w:rsid w:val="00D60464"/>
    <w:rsid w:val="00D6072E"/>
    <w:rsid w:val="00D60949"/>
    <w:rsid w:val="00D611D3"/>
    <w:rsid w:val="00D617EB"/>
    <w:rsid w:val="00D6184E"/>
    <w:rsid w:val="00D618A6"/>
    <w:rsid w:val="00D61CD8"/>
    <w:rsid w:val="00D623A7"/>
    <w:rsid w:val="00D62971"/>
    <w:rsid w:val="00D63737"/>
    <w:rsid w:val="00D63B9D"/>
    <w:rsid w:val="00D63F6E"/>
    <w:rsid w:val="00D6434C"/>
    <w:rsid w:val="00D64478"/>
    <w:rsid w:val="00D64511"/>
    <w:rsid w:val="00D64CD1"/>
    <w:rsid w:val="00D64EF3"/>
    <w:rsid w:val="00D66099"/>
    <w:rsid w:val="00D66514"/>
    <w:rsid w:val="00D66ADE"/>
    <w:rsid w:val="00D67425"/>
    <w:rsid w:val="00D679E9"/>
    <w:rsid w:val="00D70FC7"/>
    <w:rsid w:val="00D716C2"/>
    <w:rsid w:val="00D718D4"/>
    <w:rsid w:val="00D71B65"/>
    <w:rsid w:val="00D71F2D"/>
    <w:rsid w:val="00D72050"/>
    <w:rsid w:val="00D72202"/>
    <w:rsid w:val="00D7393D"/>
    <w:rsid w:val="00D73ECE"/>
    <w:rsid w:val="00D75571"/>
    <w:rsid w:val="00D75C15"/>
    <w:rsid w:val="00D770FC"/>
    <w:rsid w:val="00D776D3"/>
    <w:rsid w:val="00D77B81"/>
    <w:rsid w:val="00D801A1"/>
    <w:rsid w:val="00D805C9"/>
    <w:rsid w:val="00D80DEC"/>
    <w:rsid w:val="00D82449"/>
    <w:rsid w:val="00D8292B"/>
    <w:rsid w:val="00D82B20"/>
    <w:rsid w:val="00D834AC"/>
    <w:rsid w:val="00D83800"/>
    <w:rsid w:val="00D83C39"/>
    <w:rsid w:val="00D84198"/>
    <w:rsid w:val="00D84734"/>
    <w:rsid w:val="00D84F07"/>
    <w:rsid w:val="00D85800"/>
    <w:rsid w:val="00D8602E"/>
    <w:rsid w:val="00D86852"/>
    <w:rsid w:val="00D86DF1"/>
    <w:rsid w:val="00D86EC3"/>
    <w:rsid w:val="00D874F6"/>
    <w:rsid w:val="00D878AB"/>
    <w:rsid w:val="00D87A50"/>
    <w:rsid w:val="00D87F0D"/>
    <w:rsid w:val="00D902B6"/>
    <w:rsid w:val="00D903EB"/>
    <w:rsid w:val="00D90A8B"/>
    <w:rsid w:val="00D92D60"/>
    <w:rsid w:val="00D93790"/>
    <w:rsid w:val="00D94145"/>
    <w:rsid w:val="00D942D9"/>
    <w:rsid w:val="00D94383"/>
    <w:rsid w:val="00D94716"/>
    <w:rsid w:val="00D9600A"/>
    <w:rsid w:val="00D96DBC"/>
    <w:rsid w:val="00D97B15"/>
    <w:rsid w:val="00D97E52"/>
    <w:rsid w:val="00D97F19"/>
    <w:rsid w:val="00DA01DD"/>
    <w:rsid w:val="00DA16AF"/>
    <w:rsid w:val="00DA2982"/>
    <w:rsid w:val="00DA316F"/>
    <w:rsid w:val="00DA3709"/>
    <w:rsid w:val="00DA413C"/>
    <w:rsid w:val="00DA4A4F"/>
    <w:rsid w:val="00DA4D1B"/>
    <w:rsid w:val="00DA4E91"/>
    <w:rsid w:val="00DA5314"/>
    <w:rsid w:val="00DA62DC"/>
    <w:rsid w:val="00DA63AD"/>
    <w:rsid w:val="00DA7E36"/>
    <w:rsid w:val="00DA7EEB"/>
    <w:rsid w:val="00DB0836"/>
    <w:rsid w:val="00DB2C6F"/>
    <w:rsid w:val="00DB3CE5"/>
    <w:rsid w:val="00DB4A27"/>
    <w:rsid w:val="00DB4BEA"/>
    <w:rsid w:val="00DB52C9"/>
    <w:rsid w:val="00DB5D9E"/>
    <w:rsid w:val="00DB6266"/>
    <w:rsid w:val="00DB71A2"/>
    <w:rsid w:val="00DB7D24"/>
    <w:rsid w:val="00DC026E"/>
    <w:rsid w:val="00DC05FA"/>
    <w:rsid w:val="00DC073B"/>
    <w:rsid w:val="00DC07CF"/>
    <w:rsid w:val="00DC0CD9"/>
    <w:rsid w:val="00DC0D04"/>
    <w:rsid w:val="00DC11D7"/>
    <w:rsid w:val="00DC29D1"/>
    <w:rsid w:val="00DC2A8A"/>
    <w:rsid w:val="00DC387D"/>
    <w:rsid w:val="00DC3E24"/>
    <w:rsid w:val="00DC3E9E"/>
    <w:rsid w:val="00DC4036"/>
    <w:rsid w:val="00DC559A"/>
    <w:rsid w:val="00DC56B1"/>
    <w:rsid w:val="00DC67BA"/>
    <w:rsid w:val="00DC67C2"/>
    <w:rsid w:val="00DC68D0"/>
    <w:rsid w:val="00DC6A70"/>
    <w:rsid w:val="00DC6F96"/>
    <w:rsid w:val="00DC73B4"/>
    <w:rsid w:val="00DC74AD"/>
    <w:rsid w:val="00DC791B"/>
    <w:rsid w:val="00DC7FAB"/>
    <w:rsid w:val="00DD0316"/>
    <w:rsid w:val="00DD058E"/>
    <w:rsid w:val="00DD130A"/>
    <w:rsid w:val="00DD1317"/>
    <w:rsid w:val="00DD1364"/>
    <w:rsid w:val="00DD2EB7"/>
    <w:rsid w:val="00DD3274"/>
    <w:rsid w:val="00DD3396"/>
    <w:rsid w:val="00DD3643"/>
    <w:rsid w:val="00DD3A3A"/>
    <w:rsid w:val="00DD4273"/>
    <w:rsid w:val="00DD505D"/>
    <w:rsid w:val="00DD5172"/>
    <w:rsid w:val="00DD62B7"/>
    <w:rsid w:val="00DD63AE"/>
    <w:rsid w:val="00DE0AC5"/>
    <w:rsid w:val="00DE186E"/>
    <w:rsid w:val="00DE27A7"/>
    <w:rsid w:val="00DE3EF6"/>
    <w:rsid w:val="00DE3F6B"/>
    <w:rsid w:val="00DE4B6B"/>
    <w:rsid w:val="00DE4D8F"/>
    <w:rsid w:val="00DE6079"/>
    <w:rsid w:val="00DE680A"/>
    <w:rsid w:val="00DE74BE"/>
    <w:rsid w:val="00DF0E78"/>
    <w:rsid w:val="00DF1413"/>
    <w:rsid w:val="00DF1E53"/>
    <w:rsid w:val="00DF2255"/>
    <w:rsid w:val="00DF2A3C"/>
    <w:rsid w:val="00DF3548"/>
    <w:rsid w:val="00DF5007"/>
    <w:rsid w:val="00DF597D"/>
    <w:rsid w:val="00DF5EE2"/>
    <w:rsid w:val="00DF5F74"/>
    <w:rsid w:val="00DF67D4"/>
    <w:rsid w:val="00DF6D58"/>
    <w:rsid w:val="00DF701B"/>
    <w:rsid w:val="00E003F0"/>
    <w:rsid w:val="00E00CD1"/>
    <w:rsid w:val="00E02E1D"/>
    <w:rsid w:val="00E037B3"/>
    <w:rsid w:val="00E0385B"/>
    <w:rsid w:val="00E03E68"/>
    <w:rsid w:val="00E04A33"/>
    <w:rsid w:val="00E04E3E"/>
    <w:rsid w:val="00E0549B"/>
    <w:rsid w:val="00E057D9"/>
    <w:rsid w:val="00E05E7F"/>
    <w:rsid w:val="00E06AEA"/>
    <w:rsid w:val="00E06C65"/>
    <w:rsid w:val="00E06C69"/>
    <w:rsid w:val="00E078BB"/>
    <w:rsid w:val="00E07989"/>
    <w:rsid w:val="00E115C5"/>
    <w:rsid w:val="00E11706"/>
    <w:rsid w:val="00E1172F"/>
    <w:rsid w:val="00E12C3C"/>
    <w:rsid w:val="00E13C9D"/>
    <w:rsid w:val="00E1671A"/>
    <w:rsid w:val="00E169F5"/>
    <w:rsid w:val="00E16CC5"/>
    <w:rsid w:val="00E17761"/>
    <w:rsid w:val="00E20F0D"/>
    <w:rsid w:val="00E2107C"/>
    <w:rsid w:val="00E2107D"/>
    <w:rsid w:val="00E2153C"/>
    <w:rsid w:val="00E23257"/>
    <w:rsid w:val="00E2351A"/>
    <w:rsid w:val="00E238EE"/>
    <w:rsid w:val="00E23998"/>
    <w:rsid w:val="00E23C83"/>
    <w:rsid w:val="00E23F57"/>
    <w:rsid w:val="00E240DC"/>
    <w:rsid w:val="00E248F7"/>
    <w:rsid w:val="00E24FAC"/>
    <w:rsid w:val="00E25923"/>
    <w:rsid w:val="00E25B05"/>
    <w:rsid w:val="00E27139"/>
    <w:rsid w:val="00E271B1"/>
    <w:rsid w:val="00E30102"/>
    <w:rsid w:val="00E30A1A"/>
    <w:rsid w:val="00E30D3A"/>
    <w:rsid w:val="00E311A0"/>
    <w:rsid w:val="00E31C7F"/>
    <w:rsid w:val="00E32294"/>
    <w:rsid w:val="00E3249E"/>
    <w:rsid w:val="00E325E6"/>
    <w:rsid w:val="00E33449"/>
    <w:rsid w:val="00E35CD3"/>
    <w:rsid w:val="00E36B00"/>
    <w:rsid w:val="00E37276"/>
    <w:rsid w:val="00E37343"/>
    <w:rsid w:val="00E3793C"/>
    <w:rsid w:val="00E40589"/>
    <w:rsid w:val="00E40E0D"/>
    <w:rsid w:val="00E44C2D"/>
    <w:rsid w:val="00E470B0"/>
    <w:rsid w:val="00E52854"/>
    <w:rsid w:val="00E5307A"/>
    <w:rsid w:val="00E54842"/>
    <w:rsid w:val="00E552ED"/>
    <w:rsid w:val="00E55766"/>
    <w:rsid w:val="00E55F10"/>
    <w:rsid w:val="00E56786"/>
    <w:rsid w:val="00E5715A"/>
    <w:rsid w:val="00E57550"/>
    <w:rsid w:val="00E60757"/>
    <w:rsid w:val="00E609BA"/>
    <w:rsid w:val="00E60BFB"/>
    <w:rsid w:val="00E6189C"/>
    <w:rsid w:val="00E61A9E"/>
    <w:rsid w:val="00E61F2C"/>
    <w:rsid w:val="00E62787"/>
    <w:rsid w:val="00E62B9C"/>
    <w:rsid w:val="00E634FD"/>
    <w:rsid w:val="00E63F60"/>
    <w:rsid w:val="00E64149"/>
    <w:rsid w:val="00E6458B"/>
    <w:rsid w:val="00E64C48"/>
    <w:rsid w:val="00E64FF3"/>
    <w:rsid w:val="00E660B8"/>
    <w:rsid w:val="00E664D0"/>
    <w:rsid w:val="00E67202"/>
    <w:rsid w:val="00E67255"/>
    <w:rsid w:val="00E677A1"/>
    <w:rsid w:val="00E677CC"/>
    <w:rsid w:val="00E67CC6"/>
    <w:rsid w:val="00E70324"/>
    <w:rsid w:val="00E70CD1"/>
    <w:rsid w:val="00E714A1"/>
    <w:rsid w:val="00E716CA"/>
    <w:rsid w:val="00E720C4"/>
    <w:rsid w:val="00E722F9"/>
    <w:rsid w:val="00E7314E"/>
    <w:rsid w:val="00E73B65"/>
    <w:rsid w:val="00E74639"/>
    <w:rsid w:val="00E75758"/>
    <w:rsid w:val="00E75790"/>
    <w:rsid w:val="00E7579F"/>
    <w:rsid w:val="00E75CF1"/>
    <w:rsid w:val="00E76388"/>
    <w:rsid w:val="00E76649"/>
    <w:rsid w:val="00E76EF2"/>
    <w:rsid w:val="00E778A7"/>
    <w:rsid w:val="00E80279"/>
    <w:rsid w:val="00E8084D"/>
    <w:rsid w:val="00E8113B"/>
    <w:rsid w:val="00E81A6C"/>
    <w:rsid w:val="00E81BDF"/>
    <w:rsid w:val="00E81D20"/>
    <w:rsid w:val="00E81DE0"/>
    <w:rsid w:val="00E81F8A"/>
    <w:rsid w:val="00E824A4"/>
    <w:rsid w:val="00E824EE"/>
    <w:rsid w:val="00E831CC"/>
    <w:rsid w:val="00E835DD"/>
    <w:rsid w:val="00E83FFC"/>
    <w:rsid w:val="00E85D1C"/>
    <w:rsid w:val="00E86358"/>
    <w:rsid w:val="00E9035A"/>
    <w:rsid w:val="00E903CA"/>
    <w:rsid w:val="00E90F80"/>
    <w:rsid w:val="00E9139E"/>
    <w:rsid w:val="00E9262B"/>
    <w:rsid w:val="00E93106"/>
    <w:rsid w:val="00E93757"/>
    <w:rsid w:val="00E93AF4"/>
    <w:rsid w:val="00E942FC"/>
    <w:rsid w:val="00E94C78"/>
    <w:rsid w:val="00E9538D"/>
    <w:rsid w:val="00E95C8F"/>
    <w:rsid w:val="00E9696F"/>
    <w:rsid w:val="00E971AE"/>
    <w:rsid w:val="00E976F8"/>
    <w:rsid w:val="00EA12DB"/>
    <w:rsid w:val="00EA15E2"/>
    <w:rsid w:val="00EA1AE6"/>
    <w:rsid w:val="00EA1BB4"/>
    <w:rsid w:val="00EA3D6B"/>
    <w:rsid w:val="00EA4289"/>
    <w:rsid w:val="00EA4997"/>
    <w:rsid w:val="00EA4F9D"/>
    <w:rsid w:val="00EA5A5C"/>
    <w:rsid w:val="00EA5ECC"/>
    <w:rsid w:val="00EA614C"/>
    <w:rsid w:val="00EA61D5"/>
    <w:rsid w:val="00EA68DE"/>
    <w:rsid w:val="00EA7140"/>
    <w:rsid w:val="00EA7F43"/>
    <w:rsid w:val="00EB25BC"/>
    <w:rsid w:val="00EB29B6"/>
    <w:rsid w:val="00EB4209"/>
    <w:rsid w:val="00EB4415"/>
    <w:rsid w:val="00EB4506"/>
    <w:rsid w:val="00EB5EEC"/>
    <w:rsid w:val="00EB62DB"/>
    <w:rsid w:val="00EB6479"/>
    <w:rsid w:val="00EB6661"/>
    <w:rsid w:val="00EB73E6"/>
    <w:rsid w:val="00EB74C8"/>
    <w:rsid w:val="00EB76F7"/>
    <w:rsid w:val="00EB7819"/>
    <w:rsid w:val="00EC0B74"/>
    <w:rsid w:val="00EC2922"/>
    <w:rsid w:val="00EC2DB4"/>
    <w:rsid w:val="00EC46F9"/>
    <w:rsid w:val="00EC47FA"/>
    <w:rsid w:val="00EC4AD2"/>
    <w:rsid w:val="00EC4D05"/>
    <w:rsid w:val="00EC52A1"/>
    <w:rsid w:val="00EC5B8A"/>
    <w:rsid w:val="00EC61C0"/>
    <w:rsid w:val="00EC6290"/>
    <w:rsid w:val="00EC6F13"/>
    <w:rsid w:val="00EC71FC"/>
    <w:rsid w:val="00EC747B"/>
    <w:rsid w:val="00EC7907"/>
    <w:rsid w:val="00EC7908"/>
    <w:rsid w:val="00ED00D6"/>
    <w:rsid w:val="00ED0647"/>
    <w:rsid w:val="00ED10AF"/>
    <w:rsid w:val="00ED241F"/>
    <w:rsid w:val="00ED2C89"/>
    <w:rsid w:val="00ED3B8E"/>
    <w:rsid w:val="00ED5815"/>
    <w:rsid w:val="00ED61BA"/>
    <w:rsid w:val="00ED6A05"/>
    <w:rsid w:val="00EE07E2"/>
    <w:rsid w:val="00EE0EC0"/>
    <w:rsid w:val="00EE0FA9"/>
    <w:rsid w:val="00EE1222"/>
    <w:rsid w:val="00EE1595"/>
    <w:rsid w:val="00EE1C4A"/>
    <w:rsid w:val="00EE1D5E"/>
    <w:rsid w:val="00EE254D"/>
    <w:rsid w:val="00EE2DE2"/>
    <w:rsid w:val="00EE2F8C"/>
    <w:rsid w:val="00EE2FAB"/>
    <w:rsid w:val="00EE3058"/>
    <w:rsid w:val="00EE3AC5"/>
    <w:rsid w:val="00EE3D6F"/>
    <w:rsid w:val="00EE4A49"/>
    <w:rsid w:val="00EE5B04"/>
    <w:rsid w:val="00EE61C1"/>
    <w:rsid w:val="00EE64F9"/>
    <w:rsid w:val="00EE7530"/>
    <w:rsid w:val="00EE7595"/>
    <w:rsid w:val="00EF11E7"/>
    <w:rsid w:val="00EF1657"/>
    <w:rsid w:val="00EF17D0"/>
    <w:rsid w:val="00EF1A9D"/>
    <w:rsid w:val="00EF1C79"/>
    <w:rsid w:val="00EF2668"/>
    <w:rsid w:val="00EF3B7D"/>
    <w:rsid w:val="00EF496C"/>
    <w:rsid w:val="00EF4E62"/>
    <w:rsid w:val="00EF517F"/>
    <w:rsid w:val="00EF555E"/>
    <w:rsid w:val="00EF5BEB"/>
    <w:rsid w:val="00F00195"/>
    <w:rsid w:val="00F00A7E"/>
    <w:rsid w:val="00F011BC"/>
    <w:rsid w:val="00F01C16"/>
    <w:rsid w:val="00F01D4B"/>
    <w:rsid w:val="00F02298"/>
    <w:rsid w:val="00F03940"/>
    <w:rsid w:val="00F045FD"/>
    <w:rsid w:val="00F04639"/>
    <w:rsid w:val="00F0563B"/>
    <w:rsid w:val="00F06209"/>
    <w:rsid w:val="00F073CE"/>
    <w:rsid w:val="00F11245"/>
    <w:rsid w:val="00F122D1"/>
    <w:rsid w:val="00F1277E"/>
    <w:rsid w:val="00F12781"/>
    <w:rsid w:val="00F12C26"/>
    <w:rsid w:val="00F12F64"/>
    <w:rsid w:val="00F136FA"/>
    <w:rsid w:val="00F13DC4"/>
    <w:rsid w:val="00F13FD5"/>
    <w:rsid w:val="00F153D7"/>
    <w:rsid w:val="00F15D10"/>
    <w:rsid w:val="00F15D43"/>
    <w:rsid w:val="00F16E7E"/>
    <w:rsid w:val="00F172FA"/>
    <w:rsid w:val="00F17706"/>
    <w:rsid w:val="00F1775A"/>
    <w:rsid w:val="00F20A5E"/>
    <w:rsid w:val="00F20BB0"/>
    <w:rsid w:val="00F20D1B"/>
    <w:rsid w:val="00F224CB"/>
    <w:rsid w:val="00F22AB1"/>
    <w:rsid w:val="00F23305"/>
    <w:rsid w:val="00F24A00"/>
    <w:rsid w:val="00F24AEC"/>
    <w:rsid w:val="00F24D2B"/>
    <w:rsid w:val="00F2531D"/>
    <w:rsid w:val="00F30148"/>
    <w:rsid w:val="00F3074F"/>
    <w:rsid w:val="00F31252"/>
    <w:rsid w:val="00F31670"/>
    <w:rsid w:val="00F31A27"/>
    <w:rsid w:val="00F31E1C"/>
    <w:rsid w:val="00F32165"/>
    <w:rsid w:val="00F32612"/>
    <w:rsid w:val="00F32F00"/>
    <w:rsid w:val="00F3380C"/>
    <w:rsid w:val="00F34945"/>
    <w:rsid w:val="00F35BB1"/>
    <w:rsid w:val="00F36A84"/>
    <w:rsid w:val="00F4044E"/>
    <w:rsid w:val="00F409D3"/>
    <w:rsid w:val="00F4269B"/>
    <w:rsid w:val="00F426C8"/>
    <w:rsid w:val="00F42854"/>
    <w:rsid w:val="00F42991"/>
    <w:rsid w:val="00F42F22"/>
    <w:rsid w:val="00F42F65"/>
    <w:rsid w:val="00F4300B"/>
    <w:rsid w:val="00F436FF"/>
    <w:rsid w:val="00F43A96"/>
    <w:rsid w:val="00F4494C"/>
    <w:rsid w:val="00F449E6"/>
    <w:rsid w:val="00F4510A"/>
    <w:rsid w:val="00F458ED"/>
    <w:rsid w:val="00F459A0"/>
    <w:rsid w:val="00F45BE2"/>
    <w:rsid w:val="00F46CD7"/>
    <w:rsid w:val="00F50960"/>
    <w:rsid w:val="00F51A53"/>
    <w:rsid w:val="00F52163"/>
    <w:rsid w:val="00F52C9D"/>
    <w:rsid w:val="00F52E3F"/>
    <w:rsid w:val="00F546DE"/>
    <w:rsid w:val="00F54EBC"/>
    <w:rsid w:val="00F55274"/>
    <w:rsid w:val="00F55340"/>
    <w:rsid w:val="00F554C9"/>
    <w:rsid w:val="00F570A4"/>
    <w:rsid w:val="00F57363"/>
    <w:rsid w:val="00F57420"/>
    <w:rsid w:val="00F608CB"/>
    <w:rsid w:val="00F60CF4"/>
    <w:rsid w:val="00F617F6"/>
    <w:rsid w:val="00F6205C"/>
    <w:rsid w:val="00F63A97"/>
    <w:rsid w:val="00F65799"/>
    <w:rsid w:val="00F65B64"/>
    <w:rsid w:val="00F65BDF"/>
    <w:rsid w:val="00F65C02"/>
    <w:rsid w:val="00F66643"/>
    <w:rsid w:val="00F6763B"/>
    <w:rsid w:val="00F676D1"/>
    <w:rsid w:val="00F679B5"/>
    <w:rsid w:val="00F67ECD"/>
    <w:rsid w:val="00F70483"/>
    <w:rsid w:val="00F7193B"/>
    <w:rsid w:val="00F71CF7"/>
    <w:rsid w:val="00F7255A"/>
    <w:rsid w:val="00F72F53"/>
    <w:rsid w:val="00F738A3"/>
    <w:rsid w:val="00F744DC"/>
    <w:rsid w:val="00F7459F"/>
    <w:rsid w:val="00F74CFC"/>
    <w:rsid w:val="00F74DC9"/>
    <w:rsid w:val="00F750C9"/>
    <w:rsid w:val="00F753E5"/>
    <w:rsid w:val="00F754C4"/>
    <w:rsid w:val="00F75776"/>
    <w:rsid w:val="00F75EE1"/>
    <w:rsid w:val="00F76597"/>
    <w:rsid w:val="00F766F6"/>
    <w:rsid w:val="00F766F9"/>
    <w:rsid w:val="00F77483"/>
    <w:rsid w:val="00F77EF0"/>
    <w:rsid w:val="00F8087B"/>
    <w:rsid w:val="00F81839"/>
    <w:rsid w:val="00F8235C"/>
    <w:rsid w:val="00F82BBB"/>
    <w:rsid w:val="00F83887"/>
    <w:rsid w:val="00F83A10"/>
    <w:rsid w:val="00F842D4"/>
    <w:rsid w:val="00F85869"/>
    <w:rsid w:val="00F864F6"/>
    <w:rsid w:val="00F87280"/>
    <w:rsid w:val="00F878D2"/>
    <w:rsid w:val="00F90523"/>
    <w:rsid w:val="00F90DB0"/>
    <w:rsid w:val="00F91E12"/>
    <w:rsid w:val="00F9208B"/>
    <w:rsid w:val="00F92A38"/>
    <w:rsid w:val="00F92B1F"/>
    <w:rsid w:val="00F92EFC"/>
    <w:rsid w:val="00F92FB0"/>
    <w:rsid w:val="00F931AD"/>
    <w:rsid w:val="00F9378E"/>
    <w:rsid w:val="00F93BF1"/>
    <w:rsid w:val="00F93E56"/>
    <w:rsid w:val="00F95765"/>
    <w:rsid w:val="00F96458"/>
    <w:rsid w:val="00F9673F"/>
    <w:rsid w:val="00F96795"/>
    <w:rsid w:val="00FA031D"/>
    <w:rsid w:val="00FA1F8C"/>
    <w:rsid w:val="00FA224C"/>
    <w:rsid w:val="00FA30B1"/>
    <w:rsid w:val="00FA33F6"/>
    <w:rsid w:val="00FA3438"/>
    <w:rsid w:val="00FA5164"/>
    <w:rsid w:val="00FA5330"/>
    <w:rsid w:val="00FA5D12"/>
    <w:rsid w:val="00FA5F7D"/>
    <w:rsid w:val="00FA64EA"/>
    <w:rsid w:val="00FA69E0"/>
    <w:rsid w:val="00FA74CD"/>
    <w:rsid w:val="00FB1031"/>
    <w:rsid w:val="00FB1412"/>
    <w:rsid w:val="00FB1F0A"/>
    <w:rsid w:val="00FB4738"/>
    <w:rsid w:val="00FB4952"/>
    <w:rsid w:val="00FB4AF0"/>
    <w:rsid w:val="00FB4F8D"/>
    <w:rsid w:val="00FB529E"/>
    <w:rsid w:val="00FB554D"/>
    <w:rsid w:val="00FB6645"/>
    <w:rsid w:val="00FB679B"/>
    <w:rsid w:val="00FB6959"/>
    <w:rsid w:val="00FC07FB"/>
    <w:rsid w:val="00FC0B7D"/>
    <w:rsid w:val="00FC1477"/>
    <w:rsid w:val="00FC2649"/>
    <w:rsid w:val="00FC36EE"/>
    <w:rsid w:val="00FC4D54"/>
    <w:rsid w:val="00FD01C5"/>
    <w:rsid w:val="00FD0345"/>
    <w:rsid w:val="00FD0393"/>
    <w:rsid w:val="00FD39B6"/>
    <w:rsid w:val="00FD3A81"/>
    <w:rsid w:val="00FD597D"/>
    <w:rsid w:val="00FD5DDF"/>
    <w:rsid w:val="00FD6D04"/>
    <w:rsid w:val="00FD6FE1"/>
    <w:rsid w:val="00FE06D0"/>
    <w:rsid w:val="00FE07F0"/>
    <w:rsid w:val="00FE1357"/>
    <w:rsid w:val="00FE2144"/>
    <w:rsid w:val="00FE27F7"/>
    <w:rsid w:val="00FE3BC1"/>
    <w:rsid w:val="00FE3F7D"/>
    <w:rsid w:val="00FE45B6"/>
    <w:rsid w:val="00FE4D61"/>
    <w:rsid w:val="00FE53BA"/>
    <w:rsid w:val="00FE57C6"/>
    <w:rsid w:val="00FE5F48"/>
    <w:rsid w:val="00FE6622"/>
    <w:rsid w:val="00FE7336"/>
    <w:rsid w:val="00FE7A24"/>
    <w:rsid w:val="00FF05A9"/>
    <w:rsid w:val="00FF0A0D"/>
    <w:rsid w:val="00FF0EF5"/>
    <w:rsid w:val="00FF2F6F"/>
    <w:rsid w:val="00FF4247"/>
    <w:rsid w:val="00FF5182"/>
    <w:rsid w:val="00FF5187"/>
    <w:rsid w:val="00FF60FC"/>
    <w:rsid w:val="00FF63AC"/>
    <w:rsid w:val="00FF709E"/>
    <w:rsid w:val="00FF74C5"/>
    <w:rsid w:val="00FF7516"/>
    <w:rsid w:val="00FF7647"/>
    <w:rsid w:val="00FF7916"/>
    <w:rsid w:val="64263C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11FC2C"/>
  <w15:docId w15:val="{A4C895F4-C8A3-4046-BE46-862B5C938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96E"/>
    <w:pPr>
      <w:ind w:left="-446" w:right="-446"/>
    </w:pPr>
  </w:style>
  <w:style w:type="paragraph" w:styleId="Heading1">
    <w:name w:val="heading 1"/>
    <w:basedOn w:val="Normal"/>
    <w:link w:val="Heading1Char"/>
    <w:uiPriority w:val="9"/>
    <w:qFormat/>
    <w:rsid w:val="006326CC"/>
    <w:pPr>
      <w:spacing w:before="100" w:beforeAutospacing="1" w:after="100" w:afterAutospacing="1" w:line="240" w:lineRule="auto"/>
      <w:ind w:left="0" w:right="0"/>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07C2E"/>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nhideWhenUsed/>
    <w:qFormat/>
    <w:rsid w:val="00C9172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195"/>
    <w:pPr>
      <w:ind w:left="720"/>
      <w:contextualSpacing/>
    </w:pPr>
  </w:style>
  <w:style w:type="table" w:styleId="TableGrid">
    <w:name w:val="Table Grid"/>
    <w:basedOn w:val="TableNormal"/>
    <w:uiPriority w:val="59"/>
    <w:rsid w:val="00F00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rsid w:val="00F00195"/>
    <w:rPr>
      <w:vertAlign w:val="superscript"/>
    </w:rPr>
  </w:style>
  <w:style w:type="paragraph" w:styleId="FootnoteText">
    <w:name w:val="footnote text"/>
    <w:basedOn w:val="Normal"/>
    <w:link w:val="FootnoteTextChar"/>
    <w:uiPriority w:val="99"/>
    <w:rsid w:val="00F00195"/>
    <w:pPr>
      <w:spacing w:after="0" w:line="240" w:lineRule="auto"/>
      <w:ind w:left="0" w:right="0"/>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F00195"/>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F00195"/>
    <w:pPr>
      <w:autoSpaceDE w:val="0"/>
      <w:autoSpaceDN w:val="0"/>
      <w:adjustRightInd w:val="0"/>
      <w:spacing w:after="0" w:line="240" w:lineRule="auto"/>
      <w:ind w:left="0" w:right="0" w:firstLine="72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semiHidden/>
    <w:rsid w:val="00F0019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37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185"/>
    <w:rPr>
      <w:rFonts w:ascii="Tahoma" w:hAnsi="Tahoma" w:cs="Tahoma"/>
      <w:sz w:val="16"/>
      <w:szCs w:val="16"/>
    </w:rPr>
  </w:style>
  <w:style w:type="paragraph" w:styleId="Header">
    <w:name w:val="header"/>
    <w:basedOn w:val="Normal"/>
    <w:link w:val="HeaderChar"/>
    <w:uiPriority w:val="99"/>
    <w:unhideWhenUsed/>
    <w:rsid w:val="001804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458"/>
  </w:style>
  <w:style w:type="paragraph" w:styleId="Footer">
    <w:name w:val="footer"/>
    <w:basedOn w:val="Normal"/>
    <w:link w:val="FooterChar"/>
    <w:uiPriority w:val="99"/>
    <w:unhideWhenUsed/>
    <w:rsid w:val="001804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458"/>
  </w:style>
  <w:style w:type="character" w:customStyle="1" w:styleId="Heading1Char">
    <w:name w:val="Heading 1 Char"/>
    <w:basedOn w:val="DefaultParagraphFont"/>
    <w:link w:val="Heading1"/>
    <w:uiPriority w:val="9"/>
    <w:rsid w:val="006326CC"/>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6326CC"/>
    <w:rPr>
      <w:i/>
      <w:iCs/>
    </w:rPr>
  </w:style>
  <w:style w:type="character" w:customStyle="1" w:styleId="enumxml">
    <w:name w:val="enumxml"/>
    <w:basedOn w:val="DefaultParagraphFont"/>
    <w:rsid w:val="006326CC"/>
  </w:style>
  <w:style w:type="character" w:customStyle="1" w:styleId="apple-converted-space">
    <w:name w:val="apple-converted-space"/>
    <w:basedOn w:val="DefaultParagraphFont"/>
    <w:rsid w:val="006326CC"/>
  </w:style>
  <w:style w:type="character" w:customStyle="1" w:styleId="HTMLPreformattedChar">
    <w:name w:val="HTML Preformatted Char"/>
    <w:basedOn w:val="DefaultParagraphFont"/>
    <w:link w:val="HTMLPreformatted"/>
    <w:uiPriority w:val="99"/>
    <w:rsid w:val="006326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3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6326CC"/>
    <w:rPr>
      <w:rFonts w:ascii="Consolas" w:hAnsi="Consolas" w:cs="Consolas"/>
      <w:sz w:val="20"/>
      <w:szCs w:val="20"/>
    </w:rPr>
  </w:style>
  <w:style w:type="character" w:styleId="Hyperlink">
    <w:name w:val="Hyperlink"/>
    <w:basedOn w:val="DefaultParagraphFont"/>
    <w:uiPriority w:val="99"/>
    <w:unhideWhenUsed/>
    <w:rsid w:val="006326CC"/>
    <w:rPr>
      <w:color w:val="0000FF" w:themeColor="hyperlink"/>
      <w:u w:val="single"/>
    </w:rPr>
  </w:style>
  <w:style w:type="character" w:styleId="Strong">
    <w:name w:val="Strong"/>
    <w:basedOn w:val="DefaultParagraphFont"/>
    <w:uiPriority w:val="22"/>
    <w:qFormat/>
    <w:rsid w:val="006326CC"/>
    <w:rPr>
      <w:b/>
      <w:bCs/>
    </w:rPr>
  </w:style>
  <w:style w:type="character" w:customStyle="1" w:styleId="ft">
    <w:name w:val="ft"/>
    <w:basedOn w:val="DefaultParagraphFont"/>
    <w:rsid w:val="006326CC"/>
  </w:style>
  <w:style w:type="paragraph" w:customStyle="1" w:styleId="xmsonormal">
    <w:name w:val="x_msonormal"/>
    <w:basedOn w:val="Normal"/>
    <w:rsid w:val="006326CC"/>
    <w:pPr>
      <w:spacing w:before="100" w:beforeAutospacing="1" w:after="100" w:afterAutospacing="1" w:line="240" w:lineRule="auto"/>
      <w:ind w:left="0" w:right="0"/>
    </w:pPr>
    <w:rPr>
      <w:rFonts w:ascii="Times New Roman" w:eastAsia="Times New Roman" w:hAnsi="Times New Roman" w:cs="Times New Roman"/>
      <w:sz w:val="24"/>
      <w:szCs w:val="24"/>
    </w:rPr>
  </w:style>
  <w:style w:type="paragraph" w:customStyle="1" w:styleId="xmsolistparagraph">
    <w:name w:val="x_msolistparagraph"/>
    <w:basedOn w:val="Normal"/>
    <w:rsid w:val="006326CC"/>
    <w:pPr>
      <w:spacing w:before="100" w:beforeAutospacing="1" w:after="100" w:afterAutospacing="1" w:line="240" w:lineRule="auto"/>
      <w:ind w:left="0" w:right="0"/>
    </w:pPr>
    <w:rPr>
      <w:rFonts w:ascii="Times New Roman" w:eastAsia="Times New Roman" w:hAnsi="Times New Roman" w:cs="Times New Roman"/>
      <w:sz w:val="24"/>
      <w:szCs w:val="24"/>
    </w:rPr>
  </w:style>
  <w:style w:type="character" w:customStyle="1" w:styleId="BalloonTextChar1">
    <w:name w:val="Balloon Text Char1"/>
    <w:basedOn w:val="DefaultParagraphFont"/>
    <w:uiPriority w:val="99"/>
    <w:semiHidden/>
    <w:rsid w:val="006326CC"/>
    <w:rPr>
      <w:rFonts w:ascii="Tahoma" w:hAnsi="Tahoma" w:cs="Tahoma"/>
      <w:sz w:val="16"/>
      <w:szCs w:val="16"/>
    </w:rPr>
  </w:style>
  <w:style w:type="paragraph" w:styleId="CommentText">
    <w:name w:val="annotation text"/>
    <w:basedOn w:val="Normal"/>
    <w:link w:val="CommentTextChar"/>
    <w:uiPriority w:val="99"/>
    <w:unhideWhenUsed/>
    <w:rsid w:val="006326CC"/>
    <w:pPr>
      <w:spacing w:line="240" w:lineRule="auto"/>
      <w:ind w:left="0" w:right="0"/>
    </w:pPr>
    <w:rPr>
      <w:sz w:val="20"/>
      <w:szCs w:val="20"/>
    </w:rPr>
  </w:style>
  <w:style w:type="character" w:customStyle="1" w:styleId="CommentTextChar">
    <w:name w:val="Comment Text Char"/>
    <w:basedOn w:val="DefaultParagraphFont"/>
    <w:link w:val="CommentText"/>
    <w:uiPriority w:val="99"/>
    <w:rsid w:val="006326CC"/>
    <w:rPr>
      <w:sz w:val="20"/>
      <w:szCs w:val="20"/>
    </w:rPr>
  </w:style>
  <w:style w:type="character" w:customStyle="1" w:styleId="CommentSubjectChar">
    <w:name w:val="Comment Subject Char"/>
    <w:basedOn w:val="CommentTextChar"/>
    <w:link w:val="CommentSubject"/>
    <w:uiPriority w:val="99"/>
    <w:semiHidden/>
    <w:rsid w:val="006326CC"/>
    <w:rPr>
      <w:b/>
      <w:bCs/>
      <w:sz w:val="20"/>
      <w:szCs w:val="20"/>
    </w:rPr>
  </w:style>
  <w:style w:type="paragraph" w:styleId="CommentSubject">
    <w:name w:val="annotation subject"/>
    <w:basedOn w:val="CommentText"/>
    <w:next w:val="CommentText"/>
    <w:link w:val="CommentSubjectChar"/>
    <w:uiPriority w:val="99"/>
    <w:semiHidden/>
    <w:unhideWhenUsed/>
    <w:rsid w:val="006326CC"/>
    <w:rPr>
      <w:b/>
      <w:bCs/>
    </w:rPr>
  </w:style>
  <w:style w:type="character" w:customStyle="1" w:styleId="CommentSubjectChar1">
    <w:name w:val="Comment Subject Char1"/>
    <w:basedOn w:val="CommentTextChar"/>
    <w:uiPriority w:val="99"/>
    <w:semiHidden/>
    <w:rsid w:val="006326CC"/>
    <w:rPr>
      <w:b/>
      <w:bCs/>
      <w:sz w:val="20"/>
      <w:szCs w:val="20"/>
    </w:rPr>
  </w:style>
  <w:style w:type="character" w:styleId="CommentReference">
    <w:name w:val="annotation reference"/>
    <w:basedOn w:val="DefaultParagraphFont"/>
    <w:uiPriority w:val="99"/>
    <w:semiHidden/>
    <w:unhideWhenUsed/>
    <w:rsid w:val="006326CC"/>
    <w:rPr>
      <w:sz w:val="16"/>
      <w:szCs w:val="16"/>
    </w:rPr>
  </w:style>
  <w:style w:type="character" w:styleId="FollowedHyperlink">
    <w:name w:val="FollowedHyperlink"/>
    <w:basedOn w:val="DefaultParagraphFont"/>
    <w:uiPriority w:val="99"/>
    <w:semiHidden/>
    <w:unhideWhenUsed/>
    <w:rsid w:val="006326CC"/>
    <w:rPr>
      <w:color w:val="800080" w:themeColor="followedHyperlink"/>
      <w:u w:val="single"/>
    </w:rPr>
  </w:style>
  <w:style w:type="table" w:customStyle="1" w:styleId="TableGrid1">
    <w:name w:val="Table Grid1"/>
    <w:basedOn w:val="TableNormal"/>
    <w:next w:val="TableGrid"/>
    <w:uiPriority w:val="59"/>
    <w:rsid w:val="000D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D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0D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0D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0D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0D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D902B6"/>
    <w:pPr>
      <w:pBdr>
        <w:top w:val="nil"/>
        <w:left w:val="nil"/>
        <w:bottom w:val="nil"/>
        <w:right w:val="nil"/>
        <w:between w:val="nil"/>
        <w:bar w:val="nil"/>
      </w:pBdr>
    </w:pPr>
    <w:rPr>
      <w:rFonts w:ascii="Calibri" w:eastAsia="Calibri" w:hAnsi="Calibri" w:cs="Calibri"/>
      <w:color w:val="000000"/>
      <w:u w:color="000000"/>
      <w:bdr w:val="nil"/>
    </w:rPr>
  </w:style>
  <w:style w:type="numbering" w:customStyle="1" w:styleId="List0">
    <w:name w:val="List 0"/>
    <w:basedOn w:val="NoList"/>
    <w:rsid w:val="00D902B6"/>
    <w:pPr>
      <w:numPr>
        <w:numId w:val="1"/>
      </w:numPr>
    </w:pPr>
  </w:style>
  <w:style w:type="numbering" w:customStyle="1" w:styleId="List1">
    <w:name w:val="List 1"/>
    <w:basedOn w:val="NoList"/>
    <w:rsid w:val="00D902B6"/>
    <w:pPr>
      <w:numPr>
        <w:numId w:val="2"/>
      </w:numPr>
    </w:pPr>
  </w:style>
  <w:style w:type="numbering" w:customStyle="1" w:styleId="List21">
    <w:name w:val="List 21"/>
    <w:basedOn w:val="NoList"/>
    <w:rsid w:val="00D902B6"/>
    <w:pPr>
      <w:numPr>
        <w:numId w:val="3"/>
      </w:numPr>
    </w:pPr>
  </w:style>
  <w:style w:type="character" w:customStyle="1" w:styleId="em">
    <w:name w:val="em"/>
    <w:basedOn w:val="DefaultParagraphFont"/>
    <w:rsid w:val="00F30148"/>
  </w:style>
  <w:style w:type="paragraph" w:styleId="Revision">
    <w:name w:val="Revision"/>
    <w:hidden/>
    <w:uiPriority w:val="99"/>
    <w:semiHidden/>
    <w:rsid w:val="00F30148"/>
    <w:pPr>
      <w:spacing w:after="0" w:line="240" w:lineRule="auto"/>
    </w:pPr>
  </w:style>
  <w:style w:type="character" w:customStyle="1" w:styleId="Heading6Char">
    <w:name w:val="Heading 6 Char"/>
    <w:basedOn w:val="DefaultParagraphFont"/>
    <w:link w:val="Heading6"/>
    <w:rsid w:val="00C91725"/>
    <w:rPr>
      <w:rFonts w:asciiTheme="majorHAnsi" w:eastAsiaTheme="majorEastAsia" w:hAnsiTheme="majorHAnsi" w:cstheme="majorBidi"/>
      <w:i/>
      <w:iCs/>
      <w:color w:val="243F60" w:themeColor="accent1" w:themeShade="7F"/>
    </w:rPr>
  </w:style>
  <w:style w:type="paragraph" w:styleId="BodyText2">
    <w:name w:val="Body Text 2"/>
    <w:basedOn w:val="Normal"/>
    <w:link w:val="BodyText2Char"/>
    <w:unhideWhenUsed/>
    <w:rsid w:val="00C91725"/>
    <w:pPr>
      <w:spacing w:after="120" w:line="480" w:lineRule="auto"/>
    </w:pPr>
  </w:style>
  <w:style w:type="character" w:customStyle="1" w:styleId="BodyText2Char">
    <w:name w:val="Body Text 2 Char"/>
    <w:basedOn w:val="DefaultParagraphFont"/>
    <w:link w:val="BodyText2"/>
    <w:rsid w:val="00C91725"/>
  </w:style>
  <w:style w:type="character" w:customStyle="1" w:styleId="Heading3Char">
    <w:name w:val="Heading 3 Char"/>
    <w:basedOn w:val="DefaultParagraphFont"/>
    <w:link w:val="Heading3"/>
    <w:uiPriority w:val="9"/>
    <w:semiHidden/>
    <w:rsid w:val="00707C2E"/>
    <w:rPr>
      <w:rFonts w:asciiTheme="majorHAnsi" w:eastAsiaTheme="majorEastAsia" w:hAnsiTheme="majorHAnsi" w:cstheme="majorBidi"/>
      <w:b/>
      <w:bCs/>
      <w:color w:val="4F81BD" w:themeColor="accent1"/>
    </w:rPr>
  </w:style>
  <w:style w:type="numbering" w:customStyle="1" w:styleId="NoList1">
    <w:name w:val="No List1"/>
    <w:next w:val="NoList"/>
    <w:uiPriority w:val="99"/>
    <w:semiHidden/>
    <w:unhideWhenUsed/>
    <w:rsid w:val="00856D6E"/>
  </w:style>
  <w:style w:type="character" w:customStyle="1" w:styleId="UnresolvedMention1">
    <w:name w:val="Unresolved Mention1"/>
    <w:basedOn w:val="DefaultParagraphFont"/>
    <w:uiPriority w:val="99"/>
    <w:semiHidden/>
    <w:unhideWhenUsed/>
    <w:rsid w:val="00856D6E"/>
    <w:rPr>
      <w:color w:val="808080"/>
      <w:shd w:val="clear" w:color="auto" w:fill="E6E6E6"/>
    </w:rPr>
  </w:style>
  <w:style w:type="paragraph" w:customStyle="1" w:styleId="msonormal0">
    <w:name w:val="msonormal"/>
    <w:basedOn w:val="Normal"/>
    <w:rsid w:val="00856D6E"/>
    <w:pPr>
      <w:spacing w:before="100" w:beforeAutospacing="1" w:after="100" w:afterAutospacing="1" w:line="240" w:lineRule="auto"/>
      <w:ind w:left="0" w:right="0"/>
    </w:pPr>
    <w:rPr>
      <w:rFonts w:ascii="Times New Roman" w:eastAsia="Times New Roman" w:hAnsi="Times New Roman" w:cs="Times New Roman"/>
      <w:sz w:val="24"/>
      <w:szCs w:val="24"/>
    </w:rPr>
  </w:style>
  <w:style w:type="paragraph" w:customStyle="1" w:styleId="xl65">
    <w:name w:val="xl65"/>
    <w:basedOn w:val="Normal"/>
    <w:rsid w:val="00856D6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pPr>
    <w:rPr>
      <w:rFonts w:ascii="Times New Roman" w:eastAsia="Times New Roman" w:hAnsi="Times New Roman" w:cs="Times New Roman"/>
      <w:sz w:val="24"/>
      <w:szCs w:val="24"/>
    </w:rPr>
  </w:style>
  <w:style w:type="paragraph" w:customStyle="1" w:styleId="xl66">
    <w:name w:val="xl66"/>
    <w:basedOn w:val="Normal"/>
    <w:rsid w:val="00856D6E"/>
    <w:pPr>
      <w:pBdr>
        <w:top w:val="single" w:sz="4" w:space="0" w:color="auto"/>
        <w:bottom w:val="single" w:sz="4" w:space="0" w:color="auto"/>
        <w:right w:val="single" w:sz="4" w:space="0" w:color="auto"/>
      </w:pBdr>
      <w:shd w:val="clear" w:color="000000" w:fill="D9D9D9"/>
      <w:spacing w:before="100" w:beforeAutospacing="1" w:after="100" w:afterAutospacing="1" w:line="240" w:lineRule="auto"/>
      <w:ind w:left="0" w:right="0"/>
      <w:jc w:val="center"/>
    </w:pPr>
    <w:rPr>
      <w:rFonts w:ascii="Calibri" w:eastAsia="Times New Roman" w:hAnsi="Calibri" w:cs="Calibri"/>
      <w:b/>
      <w:bCs/>
      <w:sz w:val="24"/>
      <w:szCs w:val="24"/>
    </w:rPr>
  </w:style>
  <w:style w:type="paragraph" w:customStyle="1" w:styleId="xl67">
    <w:name w:val="xl67"/>
    <w:basedOn w:val="Normal"/>
    <w:rsid w:val="00856D6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left="0" w:right="0"/>
      <w:jc w:val="center"/>
    </w:pPr>
    <w:rPr>
      <w:rFonts w:ascii="Calibri" w:eastAsia="Times New Roman" w:hAnsi="Calibri" w:cs="Calibri"/>
      <w:b/>
      <w:bCs/>
      <w:sz w:val="24"/>
      <w:szCs w:val="24"/>
    </w:rPr>
  </w:style>
  <w:style w:type="paragraph" w:customStyle="1" w:styleId="xl68">
    <w:name w:val="xl68"/>
    <w:basedOn w:val="Normal"/>
    <w:rsid w:val="00856D6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left="0" w:right="0"/>
    </w:pPr>
    <w:rPr>
      <w:rFonts w:ascii="Calibri" w:eastAsia="Times New Roman" w:hAnsi="Calibri" w:cs="Calibri"/>
      <w:b/>
      <w:bCs/>
      <w:sz w:val="24"/>
      <w:szCs w:val="24"/>
    </w:rPr>
  </w:style>
  <w:style w:type="paragraph" w:customStyle="1" w:styleId="xl69">
    <w:name w:val="xl69"/>
    <w:basedOn w:val="Normal"/>
    <w:rsid w:val="00856D6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jc w:val="center"/>
    </w:pPr>
    <w:rPr>
      <w:rFonts w:ascii="Times New Roman" w:eastAsia="Times New Roman" w:hAnsi="Times New Roman" w:cs="Times New Roman"/>
      <w:sz w:val="24"/>
      <w:szCs w:val="24"/>
    </w:rPr>
  </w:style>
  <w:style w:type="paragraph" w:customStyle="1" w:styleId="xl70">
    <w:name w:val="xl70"/>
    <w:basedOn w:val="Normal"/>
    <w:rsid w:val="00856D6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jc w:val="center"/>
    </w:pPr>
    <w:rPr>
      <w:rFonts w:ascii="Times New Roman" w:eastAsia="Times New Roman" w:hAnsi="Times New Roman" w:cs="Times New Roman"/>
      <w:sz w:val="24"/>
      <w:szCs w:val="24"/>
    </w:rPr>
  </w:style>
  <w:style w:type="paragraph" w:customStyle="1" w:styleId="xl71">
    <w:name w:val="xl71"/>
    <w:basedOn w:val="Normal"/>
    <w:rsid w:val="00856D6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jc w:val="center"/>
    </w:pPr>
    <w:rPr>
      <w:rFonts w:ascii="Courier" w:eastAsia="Times New Roman" w:hAnsi="Courier" w:cs="Times New Roman"/>
      <w:color w:val="000000"/>
      <w:sz w:val="18"/>
      <w:szCs w:val="18"/>
    </w:rPr>
  </w:style>
  <w:style w:type="paragraph" w:customStyle="1" w:styleId="xl72">
    <w:name w:val="xl72"/>
    <w:basedOn w:val="Normal"/>
    <w:rsid w:val="00856D6E"/>
    <w:pPr>
      <w:spacing w:before="100" w:beforeAutospacing="1" w:after="100" w:afterAutospacing="1" w:line="240" w:lineRule="auto"/>
      <w:ind w:left="0" w:right="0"/>
      <w:jc w:val="center"/>
    </w:pPr>
    <w:rPr>
      <w:rFonts w:ascii="Calibri" w:eastAsia="Times New Roman" w:hAnsi="Calibri" w:cs="Calibri"/>
      <w:b/>
      <w:bCs/>
      <w:sz w:val="24"/>
      <w:szCs w:val="24"/>
    </w:rPr>
  </w:style>
  <w:style w:type="paragraph" w:customStyle="1" w:styleId="xl73">
    <w:name w:val="xl73"/>
    <w:basedOn w:val="Normal"/>
    <w:rsid w:val="00856D6E"/>
    <w:pPr>
      <w:spacing w:before="100" w:beforeAutospacing="1" w:after="100" w:afterAutospacing="1" w:line="240" w:lineRule="auto"/>
      <w:ind w:left="0" w:right="0"/>
      <w:jc w:val="center"/>
      <w:textAlignment w:val="center"/>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1D0171"/>
    <w:rPr>
      <w:color w:val="808080"/>
      <w:shd w:val="clear" w:color="auto" w:fill="E6E6E6"/>
    </w:rPr>
  </w:style>
  <w:style w:type="character" w:customStyle="1" w:styleId="y2iqfc">
    <w:name w:val="y2iqfc"/>
    <w:basedOn w:val="DefaultParagraphFont"/>
    <w:rsid w:val="00846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10477">
      <w:bodyDiv w:val="1"/>
      <w:marLeft w:val="0"/>
      <w:marRight w:val="0"/>
      <w:marTop w:val="0"/>
      <w:marBottom w:val="0"/>
      <w:divBdr>
        <w:top w:val="none" w:sz="0" w:space="0" w:color="auto"/>
        <w:left w:val="none" w:sz="0" w:space="0" w:color="auto"/>
        <w:bottom w:val="none" w:sz="0" w:space="0" w:color="auto"/>
        <w:right w:val="none" w:sz="0" w:space="0" w:color="auto"/>
      </w:divBdr>
    </w:div>
    <w:div w:id="330526057">
      <w:bodyDiv w:val="1"/>
      <w:marLeft w:val="0"/>
      <w:marRight w:val="0"/>
      <w:marTop w:val="0"/>
      <w:marBottom w:val="0"/>
      <w:divBdr>
        <w:top w:val="none" w:sz="0" w:space="0" w:color="auto"/>
        <w:left w:val="none" w:sz="0" w:space="0" w:color="auto"/>
        <w:bottom w:val="none" w:sz="0" w:space="0" w:color="auto"/>
        <w:right w:val="none" w:sz="0" w:space="0" w:color="auto"/>
      </w:divBdr>
    </w:div>
    <w:div w:id="341082055">
      <w:bodyDiv w:val="1"/>
      <w:marLeft w:val="0"/>
      <w:marRight w:val="0"/>
      <w:marTop w:val="0"/>
      <w:marBottom w:val="0"/>
      <w:divBdr>
        <w:top w:val="none" w:sz="0" w:space="0" w:color="auto"/>
        <w:left w:val="none" w:sz="0" w:space="0" w:color="auto"/>
        <w:bottom w:val="none" w:sz="0" w:space="0" w:color="auto"/>
        <w:right w:val="none" w:sz="0" w:space="0" w:color="auto"/>
      </w:divBdr>
    </w:div>
    <w:div w:id="356540979">
      <w:bodyDiv w:val="1"/>
      <w:marLeft w:val="0"/>
      <w:marRight w:val="0"/>
      <w:marTop w:val="0"/>
      <w:marBottom w:val="0"/>
      <w:divBdr>
        <w:top w:val="none" w:sz="0" w:space="0" w:color="auto"/>
        <w:left w:val="none" w:sz="0" w:space="0" w:color="auto"/>
        <w:bottom w:val="none" w:sz="0" w:space="0" w:color="auto"/>
        <w:right w:val="none" w:sz="0" w:space="0" w:color="auto"/>
      </w:divBdr>
    </w:div>
    <w:div w:id="375744463">
      <w:bodyDiv w:val="1"/>
      <w:marLeft w:val="0"/>
      <w:marRight w:val="0"/>
      <w:marTop w:val="0"/>
      <w:marBottom w:val="0"/>
      <w:divBdr>
        <w:top w:val="none" w:sz="0" w:space="0" w:color="auto"/>
        <w:left w:val="none" w:sz="0" w:space="0" w:color="auto"/>
        <w:bottom w:val="none" w:sz="0" w:space="0" w:color="auto"/>
        <w:right w:val="none" w:sz="0" w:space="0" w:color="auto"/>
      </w:divBdr>
    </w:div>
    <w:div w:id="431897660">
      <w:bodyDiv w:val="1"/>
      <w:marLeft w:val="0"/>
      <w:marRight w:val="0"/>
      <w:marTop w:val="0"/>
      <w:marBottom w:val="0"/>
      <w:divBdr>
        <w:top w:val="none" w:sz="0" w:space="0" w:color="auto"/>
        <w:left w:val="none" w:sz="0" w:space="0" w:color="auto"/>
        <w:bottom w:val="none" w:sz="0" w:space="0" w:color="auto"/>
        <w:right w:val="none" w:sz="0" w:space="0" w:color="auto"/>
      </w:divBdr>
    </w:div>
    <w:div w:id="503475645">
      <w:bodyDiv w:val="1"/>
      <w:marLeft w:val="0"/>
      <w:marRight w:val="0"/>
      <w:marTop w:val="0"/>
      <w:marBottom w:val="0"/>
      <w:divBdr>
        <w:top w:val="none" w:sz="0" w:space="0" w:color="auto"/>
        <w:left w:val="none" w:sz="0" w:space="0" w:color="auto"/>
        <w:bottom w:val="none" w:sz="0" w:space="0" w:color="auto"/>
        <w:right w:val="none" w:sz="0" w:space="0" w:color="auto"/>
      </w:divBdr>
    </w:div>
    <w:div w:id="583690205">
      <w:bodyDiv w:val="1"/>
      <w:marLeft w:val="0"/>
      <w:marRight w:val="0"/>
      <w:marTop w:val="0"/>
      <w:marBottom w:val="0"/>
      <w:divBdr>
        <w:top w:val="none" w:sz="0" w:space="0" w:color="auto"/>
        <w:left w:val="none" w:sz="0" w:space="0" w:color="auto"/>
        <w:bottom w:val="none" w:sz="0" w:space="0" w:color="auto"/>
        <w:right w:val="none" w:sz="0" w:space="0" w:color="auto"/>
      </w:divBdr>
    </w:div>
    <w:div w:id="673801797">
      <w:bodyDiv w:val="1"/>
      <w:marLeft w:val="0"/>
      <w:marRight w:val="0"/>
      <w:marTop w:val="0"/>
      <w:marBottom w:val="0"/>
      <w:divBdr>
        <w:top w:val="none" w:sz="0" w:space="0" w:color="auto"/>
        <w:left w:val="none" w:sz="0" w:space="0" w:color="auto"/>
        <w:bottom w:val="none" w:sz="0" w:space="0" w:color="auto"/>
        <w:right w:val="none" w:sz="0" w:space="0" w:color="auto"/>
      </w:divBdr>
    </w:div>
    <w:div w:id="876702553">
      <w:bodyDiv w:val="1"/>
      <w:marLeft w:val="0"/>
      <w:marRight w:val="0"/>
      <w:marTop w:val="0"/>
      <w:marBottom w:val="0"/>
      <w:divBdr>
        <w:top w:val="none" w:sz="0" w:space="0" w:color="auto"/>
        <w:left w:val="none" w:sz="0" w:space="0" w:color="auto"/>
        <w:bottom w:val="none" w:sz="0" w:space="0" w:color="auto"/>
        <w:right w:val="none" w:sz="0" w:space="0" w:color="auto"/>
      </w:divBdr>
    </w:div>
    <w:div w:id="1207454604">
      <w:bodyDiv w:val="1"/>
      <w:marLeft w:val="0"/>
      <w:marRight w:val="0"/>
      <w:marTop w:val="0"/>
      <w:marBottom w:val="0"/>
      <w:divBdr>
        <w:top w:val="none" w:sz="0" w:space="0" w:color="auto"/>
        <w:left w:val="none" w:sz="0" w:space="0" w:color="auto"/>
        <w:bottom w:val="none" w:sz="0" w:space="0" w:color="auto"/>
        <w:right w:val="none" w:sz="0" w:space="0" w:color="auto"/>
      </w:divBdr>
    </w:div>
    <w:div w:id="1455902335">
      <w:bodyDiv w:val="1"/>
      <w:marLeft w:val="0"/>
      <w:marRight w:val="0"/>
      <w:marTop w:val="0"/>
      <w:marBottom w:val="0"/>
      <w:divBdr>
        <w:top w:val="none" w:sz="0" w:space="0" w:color="auto"/>
        <w:left w:val="none" w:sz="0" w:space="0" w:color="auto"/>
        <w:bottom w:val="none" w:sz="0" w:space="0" w:color="auto"/>
        <w:right w:val="none" w:sz="0" w:space="0" w:color="auto"/>
      </w:divBdr>
    </w:div>
    <w:div w:id="1714580405">
      <w:bodyDiv w:val="1"/>
      <w:marLeft w:val="0"/>
      <w:marRight w:val="0"/>
      <w:marTop w:val="0"/>
      <w:marBottom w:val="0"/>
      <w:divBdr>
        <w:top w:val="none" w:sz="0" w:space="0" w:color="auto"/>
        <w:left w:val="none" w:sz="0" w:space="0" w:color="auto"/>
        <w:bottom w:val="none" w:sz="0" w:space="0" w:color="auto"/>
        <w:right w:val="none" w:sz="0" w:space="0" w:color="auto"/>
      </w:divBdr>
    </w:div>
    <w:div w:id="1755735376">
      <w:bodyDiv w:val="1"/>
      <w:marLeft w:val="0"/>
      <w:marRight w:val="0"/>
      <w:marTop w:val="0"/>
      <w:marBottom w:val="0"/>
      <w:divBdr>
        <w:top w:val="none" w:sz="0" w:space="0" w:color="auto"/>
        <w:left w:val="none" w:sz="0" w:space="0" w:color="auto"/>
        <w:bottom w:val="none" w:sz="0" w:space="0" w:color="auto"/>
        <w:right w:val="none" w:sz="0" w:space="0" w:color="auto"/>
      </w:divBdr>
    </w:div>
    <w:div w:id="203391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BF094976B1C6245BAB5BCECAC284645" ma:contentTypeVersion="17" ma:contentTypeDescription="Crear nuevo documento." ma:contentTypeScope="" ma:versionID="1e7d1cb27deb8d263e2d401018ecc8eb">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b7905617efe2037a5881c093ccc8f66d"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DF461-1665-451E-A768-99324786C149}"/>
</file>

<file path=customXml/itemProps2.xml><?xml version="1.0" encoding="utf-8"?>
<ds:datastoreItem xmlns:ds="http://schemas.openxmlformats.org/officeDocument/2006/customXml" ds:itemID="{3BC2933D-C5F2-4427-9101-190D5C9B1A72}">
  <ds:schemaRefs>
    <ds:schemaRef ds:uri="http://schemas.microsoft.com/office/2006/metadata/properties"/>
    <ds:schemaRef ds:uri="http://schemas.microsoft.com/office/infopath/2007/PartnerControls"/>
    <ds:schemaRef ds:uri="46f3a809-46a3-44ee-a0f1-42a271529c86"/>
    <ds:schemaRef ds:uri="69276225-f05c-44c5-92dc-c999460a4149"/>
  </ds:schemaRefs>
</ds:datastoreItem>
</file>

<file path=customXml/itemProps3.xml><?xml version="1.0" encoding="utf-8"?>
<ds:datastoreItem xmlns:ds="http://schemas.openxmlformats.org/officeDocument/2006/customXml" ds:itemID="{8DD80E91-9CCE-45CB-991C-842DE7F54F5B}">
  <ds:schemaRefs>
    <ds:schemaRef ds:uri="http://schemas.microsoft.com/sharepoint/v3/contenttype/forms"/>
  </ds:schemaRefs>
</ds:datastoreItem>
</file>

<file path=customXml/itemProps4.xml><?xml version="1.0" encoding="utf-8"?>
<ds:datastoreItem xmlns:ds="http://schemas.openxmlformats.org/officeDocument/2006/customXml" ds:itemID="{72B4AB8A-97C3-48A5-915F-163884CF4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48</Pages>
  <Words>14845</Words>
  <Characters>84622</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99269</CharactersWithSpaces>
  <SharedDoc>false</SharedDoc>
  <HLinks>
    <vt:vector size="6" baseType="variant">
      <vt:variant>
        <vt:i4>2949129</vt:i4>
      </vt:variant>
      <vt:variant>
        <vt:i4>0</vt:i4>
      </vt:variant>
      <vt:variant>
        <vt:i4>0</vt:i4>
      </vt:variant>
      <vt:variant>
        <vt:i4>5</vt:i4>
      </vt:variant>
      <vt:variant>
        <vt:lpwstr>http://www.aapor.org/AAPOR_Main/media/publications/Standard-Definitions20169theditionfinal.pdf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Cruise</dc:creator>
  <cp:lastModifiedBy>Bojana Sokolovska Ivkovic</cp:lastModifiedBy>
  <cp:revision>3</cp:revision>
  <cp:lastPrinted>2016-10-18T13:15:00Z</cp:lastPrinted>
  <dcterms:created xsi:type="dcterms:W3CDTF">2023-05-09T14:37:00Z</dcterms:created>
  <dcterms:modified xsi:type="dcterms:W3CDTF">2023-05-09T14:45:00Z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0x0101006BF094976B1C6245BAB5BCECAC284645</vt:lpwstr>
  </property>
  <property fmtid="{D5CDD505-2E9C-101B-9397-08002B2CF9AE}" pid="3" name="Order">
    <vt:r8>125600</vt:r8>
  </property>
  <property fmtid="{D5CDD505-2E9C-101B-9397-08002B2CF9AE}" pid="4" name="MediaServiceImageTags">
    <vt:lpwstr/>
  </property>
</Properties>
</file>